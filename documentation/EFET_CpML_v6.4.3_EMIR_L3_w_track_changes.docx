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0BC7DF" w14:textId="44AB34CD" w:rsidR="00FA7E9A" w:rsidRPr="006159E6" w:rsidRDefault="00FA7E9A" w:rsidP="00507F61">
      <w:pPr>
        <w:rPr>
          <w:lang w:val="en-US"/>
        </w:rPr>
      </w:pPr>
    </w:p>
    <w:p w14:paraId="3EFFAFC5" w14:textId="77777777" w:rsidR="00066418" w:rsidRPr="006159E6" w:rsidRDefault="00066418" w:rsidP="00507F61">
      <w:pPr>
        <w:rPr>
          <w:lang w:val="en-US"/>
        </w:rPr>
      </w:pPr>
    </w:p>
    <w:p w14:paraId="7206F8C6" w14:textId="77777777" w:rsidR="009676F7" w:rsidRPr="006159E6" w:rsidRDefault="009676F7" w:rsidP="00507F61">
      <w:pPr>
        <w:rPr>
          <w:lang w:val="en-US"/>
        </w:rPr>
      </w:pPr>
    </w:p>
    <w:p w14:paraId="1082A677" w14:textId="77777777" w:rsidR="00FA7E9A" w:rsidRPr="006159E6" w:rsidRDefault="00FA7E9A" w:rsidP="00507F61">
      <w:pPr>
        <w:rPr>
          <w:lang w:val="en-US"/>
        </w:rPr>
      </w:pPr>
    </w:p>
    <w:p w14:paraId="7F38D14F" w14:textId="77777777" w:rsidR="00FA7E9A" w:rsidRPr="006159E6" w:rsidRDefault="00FA7E9A" w:rsidP="00507F61">
      <w:pPr>
        <w:rPr>
          <w:lang w:val="en-US"/>
        </w:rPr>
      </w:pPr>
    </w:p>
    <w:p w14:paraId="41C2B8BD" w14:textId="77777777" w:rsidR="00FA7E9A" w:rsidRPr="006159E6" w:rsidRDefault="00FA7E9A" w:rsidP="00507F61">
      <w:pPr>
        <w:rPr>
          <w:lang w:val="en-US"/>
        </w:rPr>
      </w:pPr>
    </w:p>
    <w:p w14:paraId="6635FA02" w14:textId="77777777" w:rsidR="00FA7E9A" w:rsidRPr="006159E6" w:rsidRDefault="00FA7E9A" w:rsidP="00507F61">
      <w:pPr>
        <w:rPr>
          <w:lang w:val="en-US"/>
        </w:rPr>
      </w:pPr>
    </w:p>
    <w:p w14:paraId="3FC50647" w14:textId="77777777" w:rsidR="004842E5" w:rsidRPr="006159E6" w:rsidRDefault="004842E5" w:rsidP="00507F61">
      <w:pPr>
        <w:rPr>
          <w:lang w:val="en-US"/>
        </w:rPr>
      </w:pPr>
    </w:p>
    <w:p w14:paraId="048EACAF" w14:textId="77777777" w:rsidR="00053D7A" w:rsidRPr="006159E6" w:rsidRDefault="00053D7A" w:rsidP="00507F61">
      <w:pPr>
        <w:rPr>
          <w:lang w:val="en-US"/>
        </w:rPr>
      </w:pPr>
    </w:p>
    <w:p w14:paraId="708375B6" w14:textId="77777777" w:rsidR="00053D7A" w:rsidRPr="006159E6" w:rsidRDefault="00053D7A" w:rsidP="00507F61">
      <w:pPr>
        <w:rPr>
          <w:lang w:val="en-US"/>
        </w:rPr>
      </w:pPr>
    </w:p>
    <w:p w14:paraId="7E47B389" w14:textId="77777777" w:rsidR="00053D7A" w:rsidRPr="006159E6" w:rsidRDefault="00053D7A" w:rsidP="00507F61">
      <w:pPr>
        <w:rPr>
          <w:lang w:val="en-US"/>
        </w:rPr>
      </w:pPr>
    </w:p>
    <w:p w14:paraId="1FBF88AE" w14:textId="77777777" w:rsidR="00053D7A" w:rsidRPr="006159E6" w:rsidRDefault="00053D7A" w:rsidP="00507F61">
      <w:pPr>
        <w:rPr>
          <w:lang w:val="en-US"/>
        </w:rPr>
      </w:pPr>
    </w:p>
    <w:p w14:paraId="11EB4312" w14:textId="77777777" w:rsidR="004842E5" w:rsidRPr="006159E6" w:rsidRDefault="004842E5" w:rsidP="00507F61">
      <w:pPr>
        <w:rPr>
          <w:lang w:val="en-US"/>
        </w:rPr>
      </w:pPr>
    </w:p>
    <w:p w14:paraId="0978C470" w14:textId="77777777" w:rsidR="00FA7E9A" w:rsidRPr="006159E6" w:rsidRDefault="00AD5A4B" w:rsidP="000B7E86">
      <w:pPr>
        <w:pStyle w:val="Titel"/>
        <w:rPr>
          <w:lang w:val="en-US"/>
        </w:rPr>
      </w:pPr>
      <w:r w:rsidRPr="006159E6">
        <w:rPr>
          <w:lang w:val="en-US"/>
        </w:rPr>
        <w:t>Commodity product markup language</w:t>
      </w:r>
      <w:r w:rsidR="00FA7E9A" w:rsidRPr="006159E6">
        <w:rPr>
          <w:lang w:val="en-US"/>
        </w:rPr>
        <w:t xml:space="preserve"> </w:t>
      </w:r>
    </w:p>
    <w:p w14:paraId="7914A752" w14:textId="77777777" w:rsidR="00FA7E9A" w:rsidRPr="006159E6" w:rsidRDefault="00FA7E9A" w:rsidP="0078227C">
      <w:pPr>
        <w:rPr>
          <w:lang w:val="en-US"/>
        </w:rPr>
      </w:pPr>
    </w:p>
    <w:p w14:paraId="2863DC31" w14:textId="77777777" w:rsidR="00FA7E9A" w:rsidRPr="006159E6" w:rsidRDefault="00FA7E9A" w:rsidP="0078227C">
      <w:pPr>
        <w:rPr>
          <w:lang w:val="en-US"/>
        </w:rPr>
      </w:pPr>
    </w:p>
    <w:p w14:paraId="1A0310C1" w14:textId="77777777" w:rsidR="00FA7E9A" w:rsidRPr="006159E6" w:rsidRDefault="00FA7E9A" w:rsidP="0078227C">
      <w:pPr>
        <w:rPr>
          <w:lang w:val="en-US"/>
        </w:rPr>
      </w:pPr>
    </w:p>
    <w:p w14:paraId="02A68480" w14:textId="1FF3A3E9" w:rsidR="00FA7E9A" w:rsidRPr="006159E6" w:rsidRDefault="00AD5A4B" w:rsidP="0078227C">
      <w:pPr>
        <w:pStyle w:val="Untertitel"/>
        <w:rPr>
          <w:lang w:val="en-US"/>
        </w:rPr>
      </w:pPr>
      <w:r w:rsidRPr="006159E6">
        <w:rPr>
          <w:lang w:val="en-US"/>
        </w:rPr>
        <w:t xml:space="preserve">Version </w:t>
      </w:r>
      <w:r w:rsidR="00046C1E" w:rsidRPr="006159E6">
        <w:rPr>
          <w:lang w:val="en-US"/>
        </w:rPr>
        <w:t>6</w:t>
      </w:r>
      <w:r w:rsidRPr="006159E6">
        <w:rPr>
          <w:lang w:val="en-US"/>
        </w:rPr>
        <w:t xml:space="preserve"> Release </w:t>
      </w:r>
      <w:ins w:id="0" w:author="Autor">
        <w:r w:rsidR="003C0387">
          <w:rPr>
            <w:lang w:val="en-US"/>
          </w:rPr>
          <w:t>4</w:t>
        </w:r>
      </w:ins>
      <w:del w:id="1" w:author="Autor">
        <w:r w:rsidR="00871FC2" w:rsidDel="00871FC2">
          <w:rPr>
            <w:lang w:val="en-US"/>
          </w:rPr>
          <w:delText>3</w:delText>
        </w:r>
      </w:del>
      <w:r w:rsidR="004A767F" w:rsidRPr="006159E6">
        <w:rPr>
          <w:lang w:val="en-US"/>
        </w:rPr>
        <w:t xml:space="preserve"> </w:t>
      </w:r>
      <w:r w:rsidR="00680F9E" w:rsidRPr="006159E6">
        <w:rPr>
          <w:lang w:val="en-US"/>
        </w:rPr>
        <w:t>(v</w:t>
      </w:r>
      <w:r w:rsidR="00046C1E" w:rsidRPr="006159E6">
        <w:rPr>
          <w:lang w:val="en-US"/>
        </w:rPr>
        <w:t>6.</w:t>
      </w:r>
      <w:ins w:id="2" w:author="Autor">
        <w:r w:rsidR="003C0387">
          <w:rPr>
            <w:lang w:val="en-US"/>
          </w:rPr>
          <w:t>4</w:t>
        </w:r>
        <w:r w:rsidR="00D41181">
          <w:rPr>
            <w:lang w:val="en-US"/>
          </w:rPr>
          <w:t>.</w:t>
        </w:r>
        <w:r w:rsidR="00497C11">
          <w:rPr>
            <w:lang w:val="en-US"/>
          </w:rPr>
          <w:t>3</w:t>
        </w:r>
      </w:ins>
      <w:r w:rsidR="00680F9E" w:rsidRPr="006159E6">
        <w:rPr>
          <w:lang w:val="en-US"/>
        </w:rPr>
        <w:t>)</w:t>
      </w:r>
      <w:r w:rsidR="00FA7E9A" w:rsidRPr="006159E6">
        <w:rPr>
          <w:lang w:val="en-US"/>
        </w:rPr>
        <w:t xml:space="preserve"> </w:t>
      </w:r>
    </w:p>
    <w:p w14:paraId="4935C172" w14:textId="77777777" w:rsidR="00FA7E9A" w:rsidRPr="006159E6" w:rsidRDefault="00FA7E9A" w:rsidP="0078227C">
      <w:pPr>
        <w:rPr>
          <w:lang w:val="en-US"/>
        </w:rPr>
      </w:pPr>
    </w:p>
    <w:p w14:paraId="2E4B0CEE" w14:textId="77777777" w:rsidR="00FA7E9A" w:rsidRPr="006159E6" w:rsidRDefault="00FA7E9A" w:rsidP="0078227C">
      <w:pPr>
        <w:rPr>
          <w:lang w:val="en-US"/>
        </w:rPr>
      </w:pPr>
    </w:p>
    <w:p w14:paraId="103BE121" w14:textId="77777777" w:rsidR="00FA7E9A" w:rsidRPr="006159E6" w:rsidRDefault="00FA7E9A" w:rsidP="0078227C">
      <w:pPr>
        <w:rPr>
          <w:lang w:val="en-US"/>
        </w:rPr>
      </w:pPr>
    </w:p>
    <w:p w14:paraId="64385A38" w14:textId="77777777" w:rsidR="00904F8E" w:rsidRPr="006159E6" w:rsidRDefault="00FA7E9A" w:rsidP="00904F8E">
      <w:pPr>
        <w:jc w:val="center"/>
        <w:rPr>
          <w:lang w:val="en-US"/>
        </w:rPr>
      </w:pPr>
      <w:r w:rsidRPr="006159E6">
        <w:rPr>
          <w:lang w:val="en-US"/>
        </w:rPr>
        <w:t>Created by EFET</w:t>
      </w:r>
    </w:p>
    <w:p w14:paraId="60EA0F20" w14:textId="41E15D82" w:rsidR="0078227C" w:rsidRPr="00A7731E" w:rsidRDefault="00A7731E" w:rsidP="001358CE">
      <w:pPr>
        <w:pStyle w:val="berschrift1"/>
        <w:rPr>
          <w:lang w:val="en-US"/>
        </w:rPr>
      </w:pPr>
      <w:bookmarkStart w:id="3" w:name="_Ref447175168"/>
      <w:bookmarkStart w:id="4" w:name="_Toc489975895"/>
      <w:r w:rsidRPr="00A7731E">
        <w:rPr>
          <w:lang w:val="en-US"/>
        </w:rPr>
        <w:lastRenderedPageBreak/>
        <w:t>Copyright Notice</w:t>
      </w:r>
      <w:bookmarkEnd w:id="3"/>
      <w:bookmarkEnd w:id="4"/>
    </w:p>
    <w:p w14:paraId="0E533756" w14:textId="3492C091" w:rsidR="0078227C" w:rsidRPr="006159E6" w:rsidRDefault="0078227C" w:rsidP="0078227C">
      <w:pPr>
        <w:rPr>
          <w:lang w:val="en-US"/>
        </w:rPr>
      </w:pPr>
      <w:r w:rsidRPr="006159E6">
        <w:rPr>
          <w:lang w:val="en-US"/>
        </w:rPr>
        <w:t>Copyright © EFET 201</w:t>
      </w:r>
      <w:del w:id="5" w:author="Autor">
        <w:r w:rsidRPr="006159E6" w:rsidDel="004E5AA0">
          <w:rPr>
            <w:lang w:val="en-US"/>
          </w:rPr>
          <w:delText>6</w:delText>
        </w:r>
      </w:del>
      <w:ins w:id="6" w:author="Autor">
        <w:r w:rsidR="004E5AA0">
          <w:rPr>
            <w:lang w:val="en-US"/>
          </w:rPr>
          <w:t>7</w:t>
        </w:r>
      </w:ins>
      <w:r w:rsidRPr="006159E6">
        <w:rPr>
          <w:lang w:val="en-US"/>
        </w:rPr>
        <w:t xml:space="preserve">. All Rights Reserved. </w:t>
      </w:r>
    </w:p>
    <w:p w14:paraId="297EA99F" w14:textId="77777777" w:rsidR="0078227C" w:rsidRPr="006159E6" w:rsidRDefault="0078227C" w:rsidP="0078227C">
      <w:pPr>
        <w:rPr>
          <w:lang w:val="en-US"/>
        </w:rPr>
      </w:pPr>
      <w:r w:rsidRPr="006159E6">
        <w:rPr>
          <w:lang w:val="en-US"/>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EFET except as required to translate it into languages other than English.</w:t>
      </w:r>
    </w:p>
    <w:p w14:paraId="7B3E0842" w14:textId="77777777" w:rsidR="0078227C" w:rsidRPr="006159E6" w:rsidRDefault="0078227C" w:rsidP="00937E20">
      <w:pPr>
        <w:rPr>
          <w:lang w:val="en-US"/>
        </w:rPr>
      </w:pPr>
      <w:r w:rsidRPr="006159E6">
        <w:rPr>
          <w:lang w:val="en-US"/>
        </w:rPr>
        <w:t>The limited permissions granted above are perpetual and will not be revoked by EFET or its successors.</w:t>
      </w:r>
    </w:p>
    <w:p w14:paraId="15CFC178" w14:textId="77777777" w:rsidR="0078227C" w:rsidRPr="006159E6" w:rsidRDefault="0078227C" w:rsidP="00FE600F">
      <w:pPr>
        <w:pStyle w:val="berschrift2"/>
        <w:rPr>
          <w:lang w:val="en-US"/>
        </w:rPr>
      </w:pPr>
      <w:bookmarkStart w:id="7" w:name="_Toc489975896"/>
      <w:r w:rsidRPr="006159E6">
        <w:rPr>
          <w:lang w:val="en-US"/>
        </w:rPr>
        <w:t>Disclaimer</w:t>
      </w:r>
      <w:bookmarkEnd w:id="7"/>
    </w:p>
    <w:p w14:paraId="5E3DC4E0" w14:textId="77777777" w:rsidR="0078227C" w:rsidRPr="006159E6" w:rsidRDefault="0078227C" w:rsidP="0078227C">
      <w:pPr>
        <w:rPr>
          <w:lang w:val="en-US"/>
        </w:rPr>
      </w:pPr>
      <w:r w:rsidRPr="006159E6">
        <w:rPr>
          <w:lang w:val="en-US"/>
        </w:rPr>
        <w:t xml:space="preserve">This document and the information contained herein </w:t>
      </w:r>
      <w:r w:rsidR="00CF4B86" w:rsidRPr="006159E6">
        <w:rPr>
          <w:lang w:val="en-US"/>
        </w:rPr>
        <w:t xml:space="preserve">are </w:t>
      </w:r>
      <w:r w:rsidRPr="006159E6">
        <w:rPr>
          <w:lang w:val="en-US"/>
        </w:rPr>
        <w:t>provided on an “as is” basis.</w:t>
      </w:r>
    </w:p>
    <w:p w14:paraId="02B6ACA1" w14:textId="77777777" w:rsidR="0078227C" w:rsidRPr="006159E6" w:rsidRDefault="0078227C" w:rsidP="0078227C">
      <w:pPr>
        <w:rPr>
          <w:lang w:val="en-US"/>
        </w:rPr>
      </w:pPr>
      <w:r w:rsidRPr="006159E6">
        <w:rPr>
          <w:lang w:val="en-US"/>
        </w:rPr>
        <w:t xml:space="preserve">EFET DISCLAIMS ALL WARRANTIES, EXPRESS OR IMPLIED, INCLUDING BUT NOT LIMITED TO ANY WARRANTY THAT THE USE OF THE INFORMATION HEREIN WILL NOT INFRINGE ANY RIGHTS OR ANY IMPLIED WARRANTIES OF MERCHANTABILITY OR FITNESS FOR A PARTICULAR PURPOSE. </w:t>
      </w:r>
    </w:p>
    <w:p w14:paraId="35095B81" w14:textId="77777777" w:rsidR="0078227C" w:rsidRPr="006159E6" w:rsidRDefault="0078227C" w:rsidP="0078227C">
      <w:pPr>
        <w:rPr>
          <w:lang w:val="en-US"/>
        </w:rPr>
      </w:pPr>
      <w:r w:rsidRPr="006159E6">
        <w:rPr>
          <w:lang w:val="en-US"/>
        </w:rPr>
        <w:t xml:space="preserve">EFET reserve the right to publish clarifications from time to time to this standard. Clarifications will not materially change the standard but will resolve ambiguities and correct any errors that may be discovered after publication. Such clarifications </w:t>
      </w:r>
      <w:r w:rsidR="002C4AB9" w:rsidRPr="006159E6">
        <w:rPr>
          <w:lang w:val="en-US"/>
        </w:rPr>
        <w:t xml:space="preserve">must </w:t>
      </w:r>
      <w:r w:rsidRPr="006159E6">
        <w:rPr>
          <w:lang w:val="en-US"/>
        </w:rPr>
        <w:t>take the form of a separate addendum to the main document and will be published in the same location as the standard.</w:t>
      </w:r>
    </w:p>
    <w:p w14:paraId="4308347D" w14:textId="77777777" w:rsidR="0078227C" w:rsidRPr="006159E6" w:rsidRDefault="0078227C" w:rsidP="00882147">
      <w:pPr>
        <w:pStyle w:val="berschrift1"/>
      </w:pPr>
      <w:bookmarkStart w:id="8" w:name="_Toc489975897"/>
      <w:r w:rsidRPr="006159E6">
        <w:lastRenderedPageBreak/>
        <w:t>Content</w:t>
      </w:r>
      <w:bookmarkEnd w:id="8"/>
    </w:p>
    <w:p w14:paraId="133A23AA" w14:textId="45A78F35" w:rsidR="00D55EEF" w:rsidRDefault="000B7E86">
      <w:pPr>
        <w:pStyle w:val="Verzeichnis1"/>
        <w:rPr>
          <w:rFonts w:asciiTheme="minorHAnsi" w:eastAsiaTheme="minorEastAsia" w:hAnsiTheme="minorHAnsi" w:cstheme="minorBidi"/>
          <w:b w:val="0"/>
          <w:caps w:val="0"/>
          <w:sz w:val="22"/>
          <w:szCs w:val="22"/>
          <w:lang w:val="de-DE" w:eastAsia="de-DE"/>
        </w:rPr>
      </w:pPr>
      <w:r w:rsidRPr="006159E6">
        <w:rPr>
          <w:lang w:val="en-US"/>
        </w:rPr>
        <w:fldChar w:fldCharType="begin"/>
      </w:r>
      <w:r w:rsidRPr="006159E6">
        <w:rPr>
          <w:lang w:val="en-US"/>
        </w:rPr>
        <w:instrText xml:space="preserve"> TOC \o "2-3" \h \z \t "Überschrift 1;1;Appendix;1" </w:instrText>
      </w:r>
      <w:r w:rsidRPr="006159E6">
        <w:rPr>
          <w:lang w:val="en-US"/>
        </w:rPr>
        <w:fldChar w:fldCharType="separate"/>
      </w:r>
      <w:hyperlink w:anchor="_Toc489975895" w:history="1">
        <w:r w:rsidR="00D55EEF" w:rsidRPr="00214303">
          <w:rPr>
            <w:rStyle w:val="Hyperlink"/>
            <w:lang w:val="en-US"/>
          </w:rPr>
          <w:t>1</w:t>
        </w:r>
        <w:r w:rsidR="00D55EEF">
          <w:rPr>
            <w:rFonts w:asciiTheme="minorHAnsi" w:eastAsiaTheme="minorEastAsia" w:hAnsiTheme="minorHAnsi" w:cstheme="minorBidi"/>
            <w:b w:val="0"/>
            <w:caps w:val="0"/>
            <w:sz w:val="22"/>
            <w:szCs w:val="22"/>
            <w:lang w:val="de-DE" w:eastAsia="de-DE"/>
          </w:rPr>
          <w:tab/>
        </w:r>
        <w:r w:rsidR="00D55EEF" w:rsidRPr="00214303">
          <w:rPr>
            <w:rStyle w:val="Hyperlink"/>
            <w:lang w:val="en-US"/>
          </w:rPr>
          <w:t>Copyright Notice</w:t>
        </w:r>
        <w:r w:rsidR="00D55EEF">
          <w:rPr>
            <w:webHidden/>
          </w:rPr>
          <w:tab/>
        </w:r>
        <w:r w:rsidR="00D55EEF">
          <w:rPr>
            <w:webHidden/>
          </w:rPr>
          <w:fldChar w:fldCharType="begin"/>
        </w:r>
        <w:r w:rsidR="00D55EEF">
          <w:rPr>
            <w:webHidden/>
          </w:rPr>
          <w:instrText xml:space="preserve"> PAGEREF _Toc489975895 \h </w:instrText>
        </w:r>
        <w:r w:rsidR="00D55EEF">
          <w:rPr>
            <w:webHidden/>
          </w:rPr>
        </w:r>
        <w:r w:rsidR="00D55EEF">
          <w:rPr>
            <w:webHidden/>
          </w:rPr>
          <w:fldChar w:fldCharType="separate"/>
        </w:r>
        <w:r w:rsidR="000C1FA5">
          <w:rPr>
            <w:webHidden/>
          </w:rPr>
          <w:t>2</w:t>
        </w:r>
        <w:r w:rsidR="00D55EEF">
          <w:rPr>
            <w:webHidden/>
          </w:rPr>
          <w:fldChar w:fldCharType="end"/>
        </w:r>
      </w:hyperlink>
    </w:p>
    <w:p w14:paraId="3876EC67" w14:textId="53F1F7C0" w:rsidR="00D55EEF" w:rsidRDefault="003C55CA">
      <w:pPr>
        <w:pStyle w:val="Verzeichnis2"/>
        <w:rPr>
          <w:rFonts w:asciiTheme="minorHAnsi" w:eastAsiaTheme="minorEastAsia" w:hAnsiTheme="minorHAnsi" w:cstheme="minorBidi"/>
          <w:sz w:val="22"/>
          <w:szCs w:val="22"/>
          <w:lang w:val="de-DE" w:eastAsia="de-DE"/>
        </w:rPr>
      </w:pPr>
      <w:hyperlink w:anchor="_Toc489975896" w:history="1">
        <w:r w:rsidR="00D55EEF" w:rsidRPr="00214303">
          <w:rPr>
            <w:rStyle w:val="Hyperlink"/>
            <w:lang w:val="en-US"/>
          </w:rPr>
          <w:t>1.1</w:t>
        </w:r>
        <w:r w:rsidR="00D55EEF">
          <w:rPr>
            <w:rFonts w:asciiTheme="minorHAnsi" w:eastAsiaTheme="minorEastAsia" w:hAnsiTheme="minorHAnsi" w:cstheme="minorBidi"/>
            <w:sz w:val="22"/>
            <w:szCs w:val="22"/>
            <w:lang w:val="de-DE" w:eastAsia="de-DE"/>
          </w:rPr>
          <w:tab/>
        </w:r>
        <w:r w:rsidR="00D55EEF" w:rsidRPr="00214303">
          <w:rPr>
            <w:rStyle w:val="Hyperlink"/>
            <w:lang w:val="en-US"/>
          </w:rPr>
          <w:t>Disclaimer</w:t>
        </w:r>
        <w:r w:rsidR="00D55EEF">
          <w:rPr>
            <w:webHidden/>
          </w:rPr>
          <w:tab/>
        </w:r>
        <w:r w:rsidR="00D55EEF">
          <w:rPr>
            <w:webHidden/>
          </w:rPr>
          <w:fldChar w:fldCharType="begin"/>
        </w:r>
        <w:r w:rsidR="00D55EEF">
          <w:rPr>
            <w:webHidden/>
          </w:rPr>
          <w:instrText xml:space="preserve"> PAGEREF _Toc489975896 \h </w:instrText>
        </w:r>
        <w:r w:rsidR="00D55EEF">
          <w:rPr>
            <w:webHidden/>
          </w:rPr>
        </w:r>
        <w:r w:rsidR="00D55EEF">
          <w:rPr>
            <w:webHidden/>
          </w:rPr>
          <w:fldChar w:fldCharType="separate"/>
        </w:r>
        <w:r w:rsidR="000C1FA5">
          <w:rPr>
            <w:webHidden/>
          </w:rPr>
          <w:t>2</w:t>
        </w:r>
        <w:r w:rsidR="00D55EEF">
          <w:rPr>
            <w:webHidden/>
          </w:rPr>
          <w:fldChar w:fldCharType="end"/>
        </w:r>
      </w:hyperlink>
    </w:p>
    <w:p w14:paraId="4557F55F" w14:textId="2ACF458A" w:rsidR="00D55EEF" w:rsidRDefault="003C55CA">
      <w:pPr>
        <w:pStyle w:val="Verzeichnis1"/>
        <w:rPr>
          <w:rFonts w:asciiTheme="minorHAnsi" w:eastAsiaTheme="minorEastAsia" w:hAnsiTheme="minorHAnsi" w:cstheme="minorBidi"/>
          <w:b w:val="0"/>
          <w:caps w:val="0"/>
          <w:sz w:val="22"/>
          <w:szCs w:val="22"/>
          <w:lang w:val="de-DE" w:eastAsia="de-DE"/>
        </w:rPr>
      </w:pPr>
      <w:hyperlink w:anchor="_Toc489975897" w:history="1">
        <w:r w:rsidR="00D55EEF" w:rsidRPr="00214303">
          <w:rPr>
            <w:rStyle w:val="Hyperlink"/>
          </w:rPr>
          <w:t>2</w:t>
        </w:r>
        <w:r w:rsidR="00D55EEF">
          <w:rPr>
            <w:rFonts w:asciiTheme="minorHAnsi" w:eastAsiaTheme="minorEastAsia" w:hAnsiTheme="minorHAnsi" w:cstheme="minorBidi"/>
            <w:b w:val="0"/>
            <w:caps w:val="0"/>
            <w:sz w:val="22"/>
            <w:szCs w:val="22"/>
            <w:lang w:val="de-DE" w:eastAsia="de-DE"/>
          </w:rPr>
          <w:tab/>
        </w:r>
        <w:r w:rsidR="00D55EEF" w:rsidRPr="00214303">
          <w:rPr>
            <w:rStyle w:val="Hyperlink"/>
          </w:rPr>
          <w:t>Content</w:t>
        </w:r>
        <w:r w:rsidR="00D55EEF">
          <w:rPr>
            <w:webHidden/>
          </w:rPr>
          <w:tab/>
        </w:r>
        <w:r w:rsidR="00D55EEF">
          <w:rPr>
            <w:webHidden/>
          </w:rPr>
          <w:fldChar w:fldCharType="begin"/>
        </w:r>
        <w:r w:rsidR="00D55EEF">
          <w:rPr>
            <w:webHidden/>
          </w:rPr>
          <w:instrText xml:space="preserve"> PAGEREF _Toc489975897 \h </w:instrText>
        </w:r>
        <w:r w:rsidR="00D55EEF">
          <w:rPr>
            <w:webHidden/>
          </w:rPr>
        </w:r>
        <w:r w:rsidR="00D55EEF">
          <w:rPr>
            <w:webHidden/>
          </w:rPr>
          <w:fldChar w:fldCharType="separate"/>
        </w:r>
        <w:r w:rsidR="000C1FA5">
          <w:rPr>
            <w:webHidden/>
          </w:rPr>
          <w:t>3</w:t>
        </w:r>
        <w:r w:rsidR="00D55EEF">
          <w:rPr>
            <w:webHidden/>
          </w:rPr>
          <w:fldChar w:fldCharType="end"/>
        </w:r>
      </w:hyperlink>
    </w:p>
    <w:p w14:paraId="5A6D2210" w14:textId="2013BA08" w:rsidR="00D55EEF" w:rsidRDefault="003C55CA">
      <w:pPr>
        <w:pStyle w:val="Verzeichnis1"/>
        <w:rPr>
          <w:rFonts w:asciiTheme="minorHAnsi" w:eastAsiaTheme="minorEastAsia" w:hAnsiTheme="minorHAnsi" w:cstheme="minorBidi"/>
          <w:b w:val="0"/>
          <w:caps w:val="0"/>
          <w:sz w:val="22"/>
          <w:szCs w:val="22"/>
          <w:lang w:val="de-DE" w:eastAsia="de-DE"/>
        </w:rPr>
      </w:pPr>
      <w:hyperlink w:anchor="_Toc489975898" w:history="1">
        <w:r w:rsidR="00D55EEF" w:rsidRPr="00214303">
          <w:rPr>
            <w:rStyle w:val="Hyperlink"/>
            <w:lang w:val="en-US"/>
          </w:rPr>
          <w:t>3</w:t>
        </w:r>
        <w:r w:rsidR="00D55EEF">
          <w:rPr>
            <w:rFonts w:asciiTheme="minorHAnsi" w:eastAsiaTheme="minorEastAsia" w:hAnsiTheme="minorHAnsi" w:cstheme="minorBidi"/>
            <w:b w:val="0"/>
            <w:caps w:val="0"/>
            <w:sz w:val="22"/>
            <w:szCs w:val="22"/>
            <w:lang w:val="de-DE" w:eastAsia="de-DE"/>
          </w:rPr>
          <w:tab/>
        </w:r>
        <w:r w:rsidR="00D55EEF" w:rsidRPr="00214303">
          <w:rPr>
            <w:rStyle w:val="Hyperlink"/>
            <w:lang w:val="en-US"/>
          </w:rPr>
          <w:t>Introduction to CpML</w:t>
        </w:r>
        <w:r w:rsidR="00D55EEF">
          <w:rPr>
            <w:webHidden/>
          </w:rPr>
          <w:tab/>
        </w:r>
        <w:r w:rsidR="00D55EEF">
          <w:rPr>
            <w:webHidden/>
          </w:rPr>
          <w:fldChar w:fldCharType="begin"/>
        </w:r>
        <w:r w:rsidR="00D55EEF">
          <w:rPr>
            <w:webHidden/>
          </w:rPr>
          <w:instrText xml:space="preserve"> PAGEREF _Toc489975898 \h </w:instrText>
        </w:r>
        <w:r w:rsidR="00D55EEF">
          <w:rPr>
            <w:webHidden/>
          </w:rPr>
        </w:r>
        <w:r w:rsidR="00D55EEF">
          <w:rPr>
            <w:webHidden/>
          </w:rPr>
          <w:fldChar w:fldCharType="separate"/>
        </w:r>
        <w:r w:rsidR="000C1FA5">
          <w:rPr>
            <w:webHidden/>
          </w:rPr>
          <w:t>4</w:t>
        </w:r>
        <w:r w:rsidR="00D55EEF">
          <w:rPr>
            <w:webHidden/>
          </w:rPr>
          <w:fldChar w:fldCharType="end"/>
        </w:r>
      </w:hyperlink>
    </w:p>
    <w:p w14:paraId="27C0B6E0" w14:textId="422E6CF0" w:rsidR="00D55EEF" w:rsidRDefault="003C55CA">
      <w:pPr>
        <w:pStyle w:val="Verzeichnis1"/>
        <w:rPr>
          <w:rFonts w:asciiTheme="minorHAnsi" w:eastAsiaTheme="minorEastAsia" w:hAnsiTheme="minorHAnsi" w:cstheme="minorBidi"/>
          <w:b w:val="0"/>
          <w:caps w:val="0"/>
          <w:sz w:val="22"/>
          <w:szCs w:val="22"/>
          <w:lang w:val="de-DE" w:eastAsia="de-DE"/>
        </w:rPr>
      </w:pPr>
      <w:hyperlink w:anchor="_Toc489975899" w:history="1">
        <w:r w:rsidR="00D55EEF" w:rsidRPr="00214303">
          <w:rPr>
            <w:rStyle w:val="Hyperlink"/>
          </w:rPr>
          <w:t>4</w:t>
        </w:r>
        <w:r w:rsidR="00D55EEF">
          <w:rPr>
            <w:rFonts w:asciiTheme="minorHAnsi" w:eastAsiaTheme="minorEastAsia" w:hAnsiTheme="minorHAnsi" w:cstheme="minorBidi"/>
            <w:b w:val="0"/>
            <w:caps w:val="0"/>
            <w:sz w:val="22"/>
            <w:szCs w:val="22"/>
            <w:lang w:val="de-DE" w:eastAsia="de-DE"/>
          </w:rPr>
          <w:tab/>
        </w:r>
        <w:r w:rsidR="00D55EEF" w:rsidRPr="00214303">
          <w:rPr>
            <w:rStyle w:val="Hyperlink"/>
          </w:rPr>
          <w:t>About this Document</w:t>
        </w:r>
        <w:r w:rsidR="00D55EEF">
          <w:rPr>
            <w:webHidden/>
          </w:rPr>
          <w:tab/>
        </w:r>
        <w:r w:rsidR="00D55EEF">
          <w:rPr>
            <w:webHidden/>
          </w:rPr>
          <w:fldChar w:fldCharType="begin"/>
        </w:r>
        <w:r w:rsidR="00D55EEF">
          <w:rPr>
            <w:webHidden/>
          </w:rPr>
          <w:instrText xml:space="preserve"> PAGEREF _Toc489975899 \h </w:instrText>
        </w:r>
        <w:r w:rsidR="00D55EEF">
          <w:rPr>
            <w:webHidden/>
          </w:rPr>
        </w:r>
        <w:r w:rsidR="00D55EEF">
          <w:rPr>
            <w:webHidden/>
          </w:rPr>
          <w:fldChar w:fldCharType="separate"/>
        </w:r>
        <w:r w:rsidR="000C1FA5">
          <w:rPr>
            <w:webHidden/>
          </w:rPr>
          <w:t>5</w:t>
        </w:r>
        <w:r w:rsidR="00D55EEF">
          <w:rPr>
            <w:webHidden/>
          </w:rPr>
          <w:fldChar w:fldCharType="end"/>
        </w:r>
      </w:hyperlink>
    </w:p>
    <w:p w14:paraId="27347AE8" w14:textId="665F4ADC" w:rsidR="00D55EEF" w:rsidRDefault="003C55CA">
      <w:pPr>
        <w:pStyle w:val="Verzeichnis2"/>
        <w:rPr>
          <w:rFonts w:asciiTheme="minorHAnsi" w:eastAsiaTheme="minorEastAsia" w:hAnsiTheme="minorHAnsi" w:cstheme="minorBidi"/>
          <w:sz w:val="22"/>
          <w:szCs w:val="22"/>
          <w:lang w:val="de-DE" w:eastAsia="de-DE"/>
        </w:rPr>
      </w:pPr>
      <w:hyperlink w:anchor="_Toc489975900" w:history="1">
        <w:r w:rsidR="00D55EEF" w:rsidRPr="00214303">
          <w:rPr>
            <w:rStyle w:val="Hyperlink"/>
            <w:lang w:val="en-US"/>
          </w:rPr>
          <w:t>4.1</w:t>
        </w:r>
        <w:r w:rsidR="00D55EEF">
          <w:rPr>
            <w:rFonts w:asciiTheme="minorHAnsi" w:eastAsiaTheme="minorEastAsia" w:hAnsiTheme="minorHAnsi" w:cstheme="minorBidi"/>
            <w:sz w:val="22"/>
            <w:szCs w:val="22"/>
            <w:lang w:val="de-DE" w:eastAsia="de-DE"/>
          </w:rPr>
          <w:tab/>
        </w:r>
        <w:r w:rsidR="00D55EEF" w:rsidRPr="00214303">
          <w:rPr>
            <w:rStyle w:val="Hyperlink"/>
            <w:lang w:val="en-US"/>
          </w:rPr>
          <w:t>Revision History</w:t>
        </w:r>
        <w:r w:rsidR="00D55EEF">
          <w:rPr>
            <w:webHidden/>
          </w:rPr>
          <w:tab/>
        </w:r>
        <w:r w:rsidR="00D55EEF">
          <w:rPr>
            <w:webHidden/>
          </w:rPr>
          <w:fldChar w:fldCharType="begin"/>
        </w:r>
        <w:r w:rsidR="00D55EEF">
          <w:rPr>
            <w:webHidden/>
          </w:rPr>
          <w:instrText xml:space="preserve"> PAGEREF _Toc489975900 \h </w:instrText>
        </w:r>
        <w:r w:rsidR="00D55EEF">
          <w:rPr>
            <w:webHidden/>
          </w:rPr>
        </w:r>
        <w:r w:rsidR="00D55EEF">
          <w:rPr>
            <w:webHidden/>
          </w:rPr>
          <w:fldChar w:fldCharType="separate"/>
        </w:r>
        <w:r w:rsidR="000C1FA5">
          <w:rPr>
            <w:webHidden/>
          </w:rPr>
          <w:t>5</w:t>
        </w:r>
        <w:r w:rsidR="00D55EEF">
          <w:rPr>
            <w:webHidden/>
          </w:rPr>
          <w:fldChar w:fldCharType="end"/>
        </w:r>
      </w:hyperlink>
    </w:p>
    <w:p w14:paraId="235BCD5B" w14:textId="37FEF15D" w:rsidR="00D55EEF" w:rsidRDefault="003C55CA">
      <w:pPr>
        <w:pStyle w:val="Verzeichnis2"/>
        <w:rPr>
          <w:rFonts w:asciiTheme="minorHAnsi" w:eastAsiaTheme="minorEastAsia" w:hAnsiTheme="minorHAnsi" w:cstheme="minorBidi"/>
          <w:sz w:val="22"/>
          <w:szCs w:val="22"/>
          <w:lang w:val="de-DE" w:eastAsia="de-DE"/>
        </w:rPr>
      </w:pPr>
      <w:hyperlink w:anchor="_Toc489975901" w:history="1">
        <w:r w:rsidR="00D55EEF" w:rsidRPr="00214303">
          <w:rPr>
            <w:rStyle w:val="Hyperlink"/>
            <w:lang w:val="en-US"/>
          </w:rPr>
          <w:t>4.2</w:t>
        </w:r>
        <w:r w:rsidR="00D55EEF">
          <w:rPr>
            <w:rFonts w:asciiTheme="minorHAnsi" w:eastAsiaTheme="minorEastAsia" w:hAnsiTheme="minorHAnsi" w:cstheme="minorBidi"/>
            <w:sz w:val="22"/>
            <w:szCs w:val="22"/>
            <w:lang w:val="de-DE" w:eastAsia="de-DE"/>
          </w:rPr>
          <w:tab/>
        </w:r>
        <w:r w:rsidR="00D55EEF" w:rsidRPr="00214303">
          <w:rPr>
            <w:rStyle w:val="Hyperlink"/>
            <w:lang w:val="en-US"/>
          </w:rPr>
          <w:t>Purpose and Scope</w:t>
        </w:r>
        <w:r w:rsidR="00D55EEF">
          <w:rPr>
            <w:webHidden/>
          </w:rPr>
          <w:tab/>
        </w:r>
        <w:r w:rsidR="00D55EEF">
          <w:rPr>
            <w:webHidden/>
          </w:rPr>
          <w:fldChar w:fldCharType="begin"/>
        </w:r>
        <w:r w:rsidR="00D55EEF">
          <w:rPr>
            <w:webHidden/>
          </w:rPr>
          <w:instrText xml:space="preserve"> PAGEREF _Toc489975901 \h </w:instrText>
        </w:r>
        <w:r w:rsidR="00D55EEF">
          <w:rPr>
            <w:webHidden/>
          </w:rPr>
        </w:r>
        <w:r w:rsidR="00D55EEF">
          <w:rPr>
            <w:webHidden/>
          </w:rPr>
          <w:fldChar w:fldCharType="separate"/>
        </w:r>
        <w:r w:rsidR="000C1FA5">
          <w:rPr>
            <w:webHidden/>
          </w:rPr>
          <w:t>7</w:t>
        </w:r>
        <w:r w:rsidR="00D55EEF">
          <w:rPr>
            <w:webHidden/>
          </w:rPr>
          <w:fldChar w:fldCharType="end"/>
        </w:r>
      </w:hyperlink>
    </w:p>
    <w:p w14:paraId="13E1E2F2" w14:textId="5ED38318" w:rsidR="00D55EEF" w:rsidRDefault="003C55CA">
      <w:pPr>
        <w:pStyle w:val="Verzeichnis2"/>
        <w:rPr>
          <w:rFonts w:asciiTheme="minorHAnsi" w:eastAsiaTheme="minorEastAsia" w:hAnsiTheme="minorHAnsi" w:cstheme="minorBidi"/>
          <w:sz w:val="22"/>
          <w:szCs w:val="22"/>
          <w:lang w:val="de-DE" w:eastAsia="de-DE"/>
        </w:rPr>
      </w:pPr>
      <w:hyperlink w:anchor="_Toc489975902" w:history="1">
        <w:r w:rsidR="00D55EEF" w:rsidRPr="00214303">
          <w:rPr>
            <w:rStyle w:val="Hyperlink"/>
            <w:lang w:val="en-US"/>
          </w:rPr>
          <w:t>4.3</w:t>
        </w:r>
        <w:r w:rsidR="00D55EEF">
          <w:rPr>
            <w:rFonts w:asciiTheme="minorHAnsi" w:eastAsiaTheme="minorEastAsia" w:hAnsiTheme="minorHAnsi" w:cstheme="minorBidi"/>
            <w:sz w:val="22"/>
            <w:szCs w:val="22"/>
            <w:lang w:val="de-DE" w:eastAsia="de-DE"/>
          </w:rPr>
          <w:tab/>
        </w:r>
        <w:r w:rsidR="00D55EEF" w:rsidRPr="00214303">
          <w:rPr>
            <w:rStyle w:val="Hyperlink"/>
            <w:lang w:val="en-US"/>
          </w:rPr>
          <w:t>Target Audience</w:t>
        </w:r>
        <w:r w:rsidR="00D55EEF">
          <w:rPr>
            <w:webHidden/>
          </w:rPr>
          <w:tab/>
        </w:r>
        <w:r w:rsidR="00D55EEF">
          <w:rPr>
            <w:webHidden/>
          </w:rPr>
          <w:fldChar w:fldCharType="begin"/>
        </w:r>
        <w:r w:rsidR="00D55EEF">
          <w:rPr>
            <w:webHidden/>
          </w:rPr>
          <w:instrText xml:space="preserve"> PAGEREF _Toc489975902 \h </w:instrText>
        </w:r>
        <w:r w:rsidR="00D55EEF">
          <w:rPr>
            <w:webHidden/>
          </w:rPr>
        </w:r>
        <w:r w:rsidR="00D55EEF">
          <w:rPr>
            <w:webHidden/>
          </w:rPr>
          <w:fldChar w:fldCharType="separate"/>
        </w:r>
        <w:r w:rsidR="000C1FA5">
          <w:rPr>
            <w:webHidden/>
          </w:rPr>
          <w:t>7</w:t>
        </w:r>
        <w:r w:rsidR="00D55EEF">
          <w:rPr>
            <w:webHidden/>
          </w:rPr>
          <w:fldChar w:fldCharType="end"/>
        </w:r>
      </w:hyperlink>
    </w:p>
    <w:p w14:paraId="5BCC0AF2" w14:textId="26ACA951" w:rsidR="00D55EEF" w:rsidRDefault="003C55CA">
      <w:pPr>
        <w:pStyle w:val="Verzeichnis2"/>
        <w:rPr>
          <w:rFonts w:asciiTheme="minorHAnsi" w:eastAsiaTheme="minorEastAsia" w:hAnsiTheme="minorHAnsi" w:cstheme="minorBidi"/>
          <w:sz w:val="22"/>
          <w:szCs w:val="22"/>
          <w:lang w:val="de-DE" w:eastAsia="de-DE"/>
        </w:rPr>
      </w:pPr>
      <w:hyperlink w:anchor="_Toc489975903" w:history="1">
        <w:r w:rsidR="00D55EEF" w:rsidRPr="00214303">
          <w:rPr>
            <w:rStyle w:val="Hyperlink"/>
            <w:lang w:val="en-US"/>
          </w:rPr>
          <w:t>4.4</w:t>
        </w:r>
        <w:r w:rsidR="00D55EEF">
          <w:rPr>
            <w:rFonts w:asciiTheme="minorHAnsi" w:eastAsiaTheme="minorEastAsia" w:hAnsiTheme="minorHAnsi" w:cstheme="minorBidi"/>
            <w:sz w:val="22"/>
            <w:szCs w:val="22"/>
            <w:lang w:val="de-DE" w:eastAsia="de-DE"/>
          </w:rPr>
          <w:tab/>
        </w:r>
        <w:r w:rsidR="00D55EEF" w:rsidRPr="00214303">
          <w:rPr>
            <w:rStyle w:val="Hyperlink"/>
            <w:lang w:val="en-US"/>
          </w:rPr>
          <w:t>Additional Information</w:t>
        </w:r>
        <w:r w:rsidR="00D55EEF">
          <w:rPr>
            <w:webHidden/>
          </w:rPr>
          <w:tab/>
        </w:r>
        <w:r w:rsidR="00D55EEF">
          <w:rPr>
            <w:webHidden/>
          </w:rPr>
          <w:fldChar w:fldCharType="begin"/>
        </w:r>
        <w:r w:rsidR="00D55EEF">
          <w:rPr>
            <w:webHidden/>
          </w:rPr>
          <w:instrText xml:space="preserve"> PAGEREF _Toc489975903 \h </w:instrText>
        </w:r>
        <w:r w:rsidR="00D55EEF">
          <w:rPr>
            <w:webHidden/>
          </w:rPr>
        </w:r>
        <w:r w:rsidR="00D55EEF">
          <w:rPr>
            <w:webHidden/>
          </w:rPr>
          <w:fldChar w:fldCharType="separate"/>
        </w:r>
        <w:r w:rsidR="000C1FA5">
          <w:rPr>
            <w:webHidden/>
          </w:rPr>
          <w:t>7</w:t>
        </w:r>
        <w:r w:rsidR="00D55EEF">
          <w:rPr>
            <w:webHidden/>
          </w:rPr>
          <w:fldChar w:fldCharType="end"/>
        </w:r>
      </w:hyperlink>
    </w:p>
    <w:p w14:paraId="3DCCC61F" w14:textId="61F9136B" w:rsidR="00D55EEF" w:rsidRDefault="003C55CA">
      <w:pPr>
        <w:pStyle w:val="Verzeichnis2"/>
        <w:rPr>
          <w:rFonts w:asciiTheme="minorHAnsi" w:eastAsiaTheme="minorEastAsia" w:hAnsiTheme="minorHAnsi" w:cstheme="minorBidi"/>
          <w:sz w:val="22"/>
          <w:szCs w:val="22"/>
          <w:lang w:val="de-DE" w:eastAsia="de-DE"/>
        </w:rPr>
      </w:pPr>
      <w:hyperlink w:anchor="_Toc489975904" w:history="1">
        <w:r w:rsidR="00D55EEF" w:rsidRPr="00214303">
          <w:rPr>
            <w:rStyle w:val="Hyperlink"/>
            <w:lang w:val="en-US"/>
          </w:rPr>
          <w:t>4.5</w:t>
        </w:r>
        <w:r w:rsidR="00D55EEF">
          <w:rPr>
            <w:rFonts w:asciiTheme="minorHAnsi" w:eastAsiaTheme="minorEastAsia" w:hAnsiTheme="minorHAnsi" w:cstheme="minorBidi"/>
            <w:sz w:val="22"/>
            <w:szCs w:val="22"/>
            <w:lang w:val="de-DE" w:eastAsia="de-DE"/>
          </w:rPr>
          <w:tab/>
        </w:r>
        <w:r w:rsidR="00D55EEF" w:rsidRPr="00214303">
          <w:rPr>
            <w:rStyle w:val="Hyperlink"/>
            <w:lang w:val="en-US"/>
          </w:rPr>
          <w:t>Conventions</w:t>
        </w:r>
        <w:r w:rsidR="00D55EEF">
          <w:rPr>
            <w:webHidden/>
          </w:rPr>
          <w:tab/>
        </w:r>
        <w:r w:rsidR="00D55EEF">
          <w:rPr>
            <w:webHidden/>
          </w:rPr>
          <w:fldChar w:fldCharType="begin"/>
        </w:r>
        <w:r w:rsidR="00D55EEF">
          <w:rPr>
            <w:webHidden/>
          </w:rPr>
          <w:instrText xml:space="preserve"> PAGEREF _Toc489975904 \h </w:instrText>
        </w:r>
        <w:r w:rsidR="00D55EEF">
          <w:rPr>
            <w:webHidden/>
          </w:rPr>
        </w:r>
        <w:r w:rsidR="00D55EEF">
          <w:rPr>
            <w:webHidden/>
          </w:rPr>
          <w:fldChar w:fldCharType="separate"/>
        </w:r>
        <w:r w:rsidR="000C1FA5">
          <w:rPr>
            <w:webHidden/>
          </w:rPr>
          <w:t>8</w:t>
        </w:r>
        <w:r w:rsidR="00D55EEF">
          <w:rPr>
            <w:webHidden/>
          </w:rPr>
          <w:fldChar w:fldCharType="end"/>
        </w:r>
      </w:hyperlink>
    </w:p>
    <w:p w14:paraId="73D975CA" w14:textId="45E6ED99" w:rsidR="00D55EEF" w:rsidRDefault="003C55CA">
      <w:pPr>
        <w:pStyle w:val="Verzeichnis3"/>
        <w:rPr>
          <w:rFonts w:asciiTheme="minorHAnsi" w:eastAsiaTheme="minorEastAsia" w:hAnsiTheme="minorHAnsi" w:cstheme="minorBidi"/>
          <w:sz w:val="22"/>
          <w:szCs w:val="22"/>
          <w:lang w:val="de-DE" w:eastAsia="de-DE"/>
        </w:rPr>
      </w:pPr>
      <w:hyperlink w:anchor="_Toc489975905" w:history="1">
        <w:r w:rsidR="00D55EEF" w:rsidRPr="00214303">
          <w:rPr>
            <w:rStyle w:val="Hyperlink"/>
          </w:rPr>
          <w:t>4.5.1</w:t>
        </w:r>
        <w:r w:rsidR="00D55EEF">
          <w:rPr>
            <w:rFonts w:asciiTheme="minorHAnsi" w:eastAsiaTheme="minorEastAsia" w:hAnsiTheme="minorHAnsi" w:cstheme="minorBidi"/>
            <w:sz w:val="22"/>
            <w:szCs w:val="22"/>
            <w:lang w:val="de-DE" w:eastAsia="de-DE"/>
          </w:rPr>
          <w:tab/>
        </w:r>
        <w:r w:rsidR="00D55EEF" w:rsidRPr="00214303">
          <w:rPr>
            <w:rStyle w:val="Hyperlink"/>
          </w:rPr>
          <w:t>Use of Modal Verbs</w:t>
        </w:r>
        <w:r w:rsidR="00D55EEF">
          <w:rPr>
            <w:webHidden/>
          </w:rPr>
          <w:tab/>
        </w:r>
        <w:r w:rsidR="00D55EEF">
          <w:rPr>
            <w:webHidden/>
          </w:rPr>
          <w:fldChar w:fldCharType="begin"/>
        </w:r>
        <w:r w:rsidR="00D55EEF">
          <w:rPr>
            <w:webHidden/>
          </w:rPr>
          <w:instrText xml:space="preserve"> PAGEREF _Toc489975905 \h </w:instrText>
        </w:r>
        <w:r w:rsidR="00D55EEF">
          <w:rPr>
            <w:webHidden/>
          </w:rPr>
        </w:r>
        <w:r w:rsidR="00D55EEF">
          <w:rPr>
            <w:webHidden/>
          </w:rPr>
          <w:fldChar w:fldCharType="separate"/>
        </w:r>
        <w:r w:rsidR="000C1FA5">
          <w:rPr>
            <w:webHidden/>
          </w:rPr>
          <w:t>8</w:t>
        </w:r>
        <w:r w:rsidR="00D55EEF">
          <w:rPr>
            <w:webHidden/>
          </w:rPr>
          <w:fldChar w:fldCharType="end"/>
        </w:r>
      </w:hyperlink>
    </w:p>
    <w:p w14:paraId="7888C11D" w14:textId="4A7E53ED" w:rsidR="00D55EEF" w:rsidRDefault="003C55CA">
      <w:pPr>
        <w:pStyle w:val="Verzeichnis3"/>
        <w:rPr>
          <w:rFonts w:asciiTheme="minorHAnsi" w:eastAsiaTheme="minorEastAsia" w:hAnsiTheme="minorHAnsi" w:cstheme="minorBidi"/>
          <w:sz w:val="22"/>
          <w:szCs w:val="22"/>
          <w:lang w:val="de-DE" w:eastAsia="de-DE"/>
        </w:rPr>
      </w:pPr>
      <w:hyperlink w:anchor="_Toc489975906" w:history="1">
        <w:r w:rsidR="00D55EEF" w:rsidRPr="00214303">
          <w:rPr>
            <w:rStyle w:val="Hyperlink"/>
          </w:rPr>
          <w:t>4.5.2</w:t>
        </w:r>
        <w:r w:rsidR="00D55EEF">
          <w:rPr>
            <w:rFonts w:asciiTheme="minorHAnsi" w:eastAsiaTheme="minorEastAsia" w:hAnsiTheme="minorHAnsi" w:cstheme="minorBidi"/>
            <w:sz w:val="22"/>
            <w:szCs w:val="22"/>
            <w:lang w:val="de-DE" w:eastAsia="de-DE"/>
          </w:rPr>
          <w:tab/>
        </w:r>
        <w:r w:rsidR="00D55EEF" w:rsidRPr="00214303">
          <w:rPr>
            <w:rStyle w:val="Hyperlink"/>
          </w:rPr>
          <w:t>Typographical Conventions</w:t>
        </w:r>
        <w:r w:rsidR="00D55EEF">
          <w:rPr>
            <w:webHidden/>
          </w:rPr>
          <w:tab/>
        </w:r>
        <w:r w:rsidR="00D55EEF">
          <w:rPr>
            <w:webHidden/>
          </w:rPr>
          <w:fldChar w:fldCharType="begin"/>
        </w:r>
        <w:r w:rsidR="00D55EEF">
          <w:rPr>
            <w:webHidden/>
          </w:rPr>
          <w:instrText xml:space="preserve"> PAGEREF _Toc489975906 \h </w:instrText>
        </w:r>
        <w:r w:rsidR="00D55EEF">
          <w:rPr>
            <w:webHidden/>
          </w:rPr>
        </w:r>
        <w:r w:rsidR="00D55EEF">
          <w:rPr>
            <w:webHidden/>
          </w:rPr>
          <w:fldChar w:fldCharType="separate"/>
        </w:r>
        <w:r w:rsidR="000C1FA5">
          <w:rPr>
            <w:webHidden/>
          </w:rPr>
          <w:t>9</w:t>
        </w:r>
        <w:r w:rsidR="00D55EEF">
          <w:rPr>
            <w:webHidden/>
          </w:rPr>
          <w:fldChar w:fldCharType="end"/>
        </w:r>
      </w:hyperlink>
    </w:p>
    <w:p w14:paraId="316563C2" w14:textId="0FC94D03" w:rsidR="00D55EEF" w:rsidRDefault="003C55CA">
      <w:pPr>
        <w:pStyle w:val="Verzeichnis3"/>
        <w:rPr>
          <w:rFonts w:asciiTheme="minorHAnsi" w:eastAsiaTheme="minorEastAsia" w:hAnsiTheme="minorHAnsi" w:cstheme="minorBidi"/>
          <w:sz w:val="22"/>
          <w:szCs w:val="22"/>
          <w:lang w:val="de-DE" w:eastAsia="de-DE"/>
        </w:rPr>
      </w:pPr>
      <w:hyperlink w:anchor="_Toc489975907" w:history="1">
        <w:r w:rsidR="00D55EEF" w:rsidRPr="00214303">
          <w:rPr>
            <w:rStyle w:val="Hyperlink"/>
            <w:lang w:val="de-DE"/>
          </w:rPr>
          <w:t>4.5.3</w:t>
        </w:r>
        <w:r w:rsidR="00D55EEF">
          <w:rPr>
            <w:rFonts w:asciiTheme="minorHAnsi" w:eastAsiaTheme="minorEastAsia" w:hAnsiTheme="minorHAnsi" w:cstheme="minorBidi"/>
            <w:sz w:val="22"/>
            <w:szCs w:val="22"/>
            <w:lang w:val="de-DE" w:eastAsia="de-DE"/>
          </w:rPr>
          <w:tab/>
        </w:r>
        <w:r w:rsidR="00D55EEF" w:rsidRPr="00214303">
          <w:rPr>
            <w:rStyle w:val="Hyperlink"/>
          </w:rPr>
          <w:t>Notation of Schema</w:t>
        </w:r>
        <w:r w:rsidR="00D55EEF">
          <w:rPr>
            <w:webHidden/>
          </w:rPr>
          <w:tab/>
        </w:r>
        <w:r w:rsidR="00D55EEF">
          <w:rPr>
            <w:webHidden/>
          </w:rPr>
          <w:fldChar w:fldCharType="begin"/>
        </w:r>
        <w:r w:rsidR="00D55EEF">
          <w:rPr>
            <w:webHidden/>
          </w:rPr>
          <w:instrText xml:space="preserve"> PAGEREF _Toc489975907 \h </w:instrText>
        </w:r>
        <w:r w:rsidR="00D55EEF">
          <w:rPr>
            <w:webHidden/>
          </w:rPr>
        </w:r>
        <w:r w:rsidR="00D55EEF">
          <w:rPr>
            <w:webHidden/>
          </w:rPr>
          <w:fldChar w:fldCharType="separate"/>
        </w:r>
        <w:r w:rsidR="000C1FA5">
          <w:rPr>
            <w:webHidden/>
          </w:rPr>
          <w:t>9</w:t>
        </w:r>
        <w:r w:rsidR="00D55EEF">
          <w:rPr>
            <w:webHidden/>
          </w:rPr>
          <w:fldChar w:fldCharType="end"/>
        </w:r>
      </w:hyperlink>
    </w:p>
    <w:p w14:paraId="19B0C473" w14:textId="75FE6767" w:rsidR="00D55EEF" w:rsidRDefault="003C55CA">
      <w:pPr>
        <w:pStyle w:val="Verzeichnis3"/>
        <w:rPr>
          <w:rFonts w:asciiTheme="minorHAnsi" w:eastAsiaTheme="minorEastAsia" w:hAnsiTheme="minorHAnsi" w:cstheme="minorBidi"/>
          <w:sz w:val="22"/>
          <w:szCs w:val="22"/>
          <w:lang w:val="de-DE" w:eastAsia="de-DE"/>
        </w:rPr>
      </w:pPr>
      <w:hyperlink w:anchor="_Toc489975908" w:history="1">
        <w:r w:rsidR="00D55EEF" w:rsidRPr="00214303">
          <w:rPr>
            <w:rStyle w:val="Hyperlink"/>
          </w:rPr>
          <w:t>4.5.4</w:t>
        </w:r>
        <w:r w:rsidR="00D55EEF">
          <w:rPr>
            <w:rFonts w:asciiTheme="minorHAnsi" w:eastAsiaTheme="minorEastAsia" w:hAnsiTheme="minorHAnsi" w:cstheme="minorBidi"/>
            <w:sz w:val="22"/>
            <w:szCs w:val="22"/>
            <w:lang w:val="de-DE" w:eastAsia="de-DE"/>
          </w:rPr>
          <w:tab/>
        </w:r>
        <w:r w:rsidR="00D55EEF" w:rsidRPr="00214303">
          <w:rPr>
            <w:rStyle w:val="Hyperlink"/>
          </w:rPr>
          <w:t>Information on Field Usage</w:t>
        </w:r>
        <w:r w:rsidR="00D55EEF">
          <w:rPr>
            <w:webHidden/>
          </w:rPr>
          <w:tab/>
        </w:r>
        <w:r w:rsidR="00D55EEF">
          <w:rPr>
            <w:webHidden/>
          </w:rPr>
          <w:fldChar w:fldCharType="begin"/>
        </w:r>
        <w:r w:rsidR="00D55EEF">
          <w:rPr>
            <w:webHidden/>
          </w:rPr>
          <w:instrText xml:space="preserve"> PAGEREF _Toc489975908 \h </w:instrText>
        </w:r>
        <w:r w:rsidR="00D55EEF">
          <w:rPr>
            <w:webHidden/>
          </w:rPr>
        </w:r>
        <w:r w:rsidR="00D55EEF">
          <w:rPr>
            <w:webHidden/>
          </w:rPr>
          <w:fldChar w:fldCharType="separate"/>
        </w:r>
        <w:r w:rsidR="000C1FA5">
          <w:rPr>
            <w:webHidden/>
          </w:rPr>
          <w:t>9</w:t>
        </w:r>
        <w:r w:rsidR="00D55EEF">
          <w:rPr>
            <w:webHidden/>
          </w:rPr>
          <w:fldChar w:fldCharType="end"/>
        </w:r>
      </w:hyperlink>
    </w:p>
    <w:p w14:paraId="2D6D2162" w14:textId="644B5918" w:rsidR="00D55EEF" w:rsidRDefault="003C55CA">
      <w:pPr>
        <w:pStyle w:val="Verzeichnis3"/>
        <w:rPr>
          <w:rFonts w:asciiTheme="minorHAnsi" w:eastAsiaTheme="minorEastAsia" w:hAnsiTheme="minorHAnsi" w:cstheme="minorBidi"/>
          <w:sz w:val="22"/>
          <w:szCs w:val="22"/>
          <w:lang w:val="de-DE" w:eastAsia="de-DE"/>
        </w:rPr>
      </w:pPr>
      <w:hyperlink w:anchor="_Toc489975909" w:history="1">
        <w:r w:rsidR="00D55EEF" w:rsidRPr="00214303">
          <w:rPr>
            <w:rStyle w:val="Hyperlink"/>
          </w:rPr>
          <w:t>4.5.5</w:t>
        </w:r>
        <w:r w:rsidR="00D55EEF">
          <w:rPr>
            <w:rFonts w:asciiTheme="minorHAnsi" w:eastAsiaTheme="minorEastAsia" w:hAnsiTheme="minorHAnsi" w:cstheme="minorBidi"/>
            <w:sz w:val="22"/>
            <w:szCs w:val="22"/>
            <w:lang w:val="de-DE" w:eastAsia="de-DE"/>
          </w:rPr>
          <w:tab/>
        </w:r>
        <w:r w:rsidR="00D55EEF" w:rsidRPr="00214303">
          <w:rPr>
            <w:rStyle w:val="Hyperlink"/>
          </w:rPr>
          <w:t>Information on Field Occurrence</w:t>
        </w:r>
        <w:r w:rsidR="00D55EEF">
          <w:rPr>
            <w:webHidden/>
          </w:rPr>
          <w:tab/>
        </w:r>
        <w:r w:rsidR="00D55EEF">
          <w:rPr>
            <w:webHidden/>
          </w:rPr>
          <w:fldChar w:fldCharType="begin"/>
        </w:r>
        <w:r w:rsidR="00D55EEF">
          <w:rPr>
            <w:webHidden/>
          </w:rPr>
          <w:instrText xml:space="preserve"> PAGEREF _Toc489975909 \h </w:instrText>
        </w:r>
        <w:r w:rsidR="00D55EEF">
          <w:rPr>
            <w:webHidden/>
          </w:rPr>
        </w:r>
        <w:r w:rsidR="00D55EEF">
          <w:rPr>
            <w:webHidden/>
          </w:rPr>
          <w:fldChar w:fldCharType="separate"/>
        </w:r>
        <w:r w:rsidR="000C1FA5">
          <w:rPr>
            <w:webHidden/>
          </w:rPr>
          <w:t>9</w:t>
        </w:r>
        <w:r w:rsidR="00D55EEF">
          <w:rPr>
            <w:webHidden/>
          </w:rPr>
          <w:fldChar w:fldCharType="end"/>
        </w:r>
      </w:hyperlink>
    </w:p>
    <w:p w14:paraId="4EA66985" w14:textId="6B668E73" w:rsidR="00D55EEF" w:rsidRDefault="003C55CA">
      <w:pPr>
        <w:pStyle w:val="Verzeichnis2"/>
        <w:rPr>
          <w:rFonts w:asciiTheme="minorHAnsi" w:eastAsiaTheme="minorEastAsia" w:hAnsiTheme="minorHAnsi" w:cstheme="minorBidi"/>
          <w:sz w:val="22"/>
          <w:szCs w:val="22"/>
          <w:lang w:val="de-DE" w:eastAsia="de-DE"/>
        </w:rPr>
      </w:pPr>
      <w:hyperlink w:anchor="_Toc489975910" w:history="1">
        <w:r w:rsidR="00D55EEF" w:rsidRPr="00214303">
          <w:rPr>
            <w:rStyle w:val="Hyperlink"/>
            <w:lang w:val="en-US"/>
          </w:rPr>
          <w:t>4.6</w:t>
        </w:r>
        <w:r w:rsidR="00D55EEF">
          <w:rPr>
            <w:rFonts w:asciiTheme="minorHAnsi" w:eastAsiaTheme="minorEastAsia" w:hAnsiTheme="minorHAnsi" w:cstheme="minorBidi"/>
            <w:sz w:val="22"/>
            <w:szCs w:val="22"/>
            <w:lang w:val="de-DE" w:eastAsia="de-DE"/>
          </w:rPr>
          <w:tab/>
        </w:r>
        <w:r w:rsidR="00D55EEF" w:rsidRPr="00214303">
          <w:rPr>
            <w:rStyle w:val="Hyperlink"/>
            <w:lang w:val="en-US"/>
          </w:rPr>
          <w:t>CPMLDocument IDs</w:t>
        </w:r>
        <w:r w:rsidR="00D55EEF">
          <w:rPr>
            <w:webHidden/>
          </w:rPr>
          <w:tab/>
        </w:r>
        <w:r w:rsidR="00D55EEF">
          <w:rPr>
            <w:webHidden/>
          </w:rPr>
          <w:fldChar w:fldCharType="begin"/>
        </w:r>
        <w:r w:rsidR="00D55EEF">
          <w:rPr>
            <w:webHidden/>
          </w:rPr>
          <w:instrText xml:space="preserve"> PAGEREF _Toc489975910 \h </w:instrText>
        </w:r>
        <w:r w:rsidR="00D55EEF">
          <w:rPr>
            <w:webHidden/>
          </w:rPr>
        </w:r>
        <w:r w:rsidR="00D55EEF">
          <w:rPr>
            <w:webHidden/>
          </w:rPr>
          <w:fldChar w:fldCharType="separate"/>
        </w:r>
        <w:r w:rsidR="000C1FA5">
          <w:rPr>
            <w:webHidden/>
          </w:rPr>
          <w:t>10</w:t>
        </w:r>
        <w:r w:rsidR="00D55EEF">
          <w:rPr>
            <w:webHidden/>
          </w:rPr>
          <w:fldChar w:fldCharType="end"/>
        </w:r>
      </w:hyperlink>
    </w:p>
    <w:p w14:paraId="612AE0A4" w14:textId="75B83A55" w:rsidR="00D55EEF" w:rsidRDefault="003C55CA">
      <w:pPr>
        <w:pStyle w:val="Verzeichnis1"/>
        <w:rPr>
          <w:rFonts w:asciiTheme="minorHAnsi" w:eastAsiaTheme="minorEastAsia" w:hAnsiTheme="minorHAnsi" w:cstheme="minorBidi"/>
          <w:b w:val="0"/>
          <w:caps w:val="0"/>
          <w:sz w:val="22"/>
          <w:szCs w:val="22"/>
          <w:lang w:val="de-DE" w:eastAsia="de-DE"/>
        </w:rPr>
      </w:pPr>
      <w:hyperlink w:anchor="_Toc489975911" w:history="1">
        <w:r w:rsidR="00D55EEF" w:rsidRPr="00214303">
          <w:rPr>
            <w:rStyle w:val="Hyperlink"/>
          </w:rPr>
          <w:t>5</w:t>
        </w:r>
        <w:r w:rsidR="00D55EEF">
          <w:rPr>
            <w:rFonts w:asciiTheme="minorHAnsi" w:eastAsiaTheme="minorEastAsia" w:hAnsiTheme="minorHAnsi" w:cstheme="minorBidi"/>
            <w:b w:val="0"/>
            <w:caps w:val="0"/>
            <w:sz w:val="22"/>
            <w:szCs w:val="22"/>
            <w:lang w:val="de-DE" w:eastAsia="de-DE"/>
          </w:rPr>
          <w:tab/>
        </w:r>
        <w:r w:rsidR="00D55EEF" w:rsidRPr="00214303">
          <w:rPr>
            <w:rStyle w:val="Hyperlink"/>
          </w:rPr>
          <w:t>CpMLDocument Schema Reference</w:t>
        </w:r>
        <w:r w:rsidR="00D55EEF">
          <w:rPr>
            <w:webHidden/>
          </w:rPr>
          <w:tab/>
        </w:r>
        <w:r w:rsidR="00D55EEF">
          <w:rPr>
            <w:webHidden/>
          </w:rPr>
          <w:fldChar w:fldCharType="begin"/>
        </w:r>
        <w:r w:rsidR="00D55EEF">
          <w:rPr>
            <w:webHidden/>
          </w:rPr>
          <w:instrText xml:space="preserve"> PAGEREF _Toc489975911 \h </w:instrText>
        </w:r>
        <w:r w:rsidR="00D55EEF">
          <w:rPr>
            <w:webHidden/>
          </w:rPr>
        </w:r>
        <w:r w:rsidR="00D55EEF">
          <w:rPr>
            <w:webHidden/>
          </w:rPr>
          <w:fldChar w:fldCharType="separate"/>
        </w:r>
        <w:r w:rsidR="000C1FA5">
          <w:rPr>
            <w:webHidden/>
          </w:rPr>
          <w:t>11</w:t>
        </w:r>
        <w:r w:rsidR="00D55EEF">
          <w:rPr>
            <w:webHidden/>
          </w:rPr>
          <w:fldChar w:fldCharType="end"/>
        </w:r>
      </w:hyperlink>
    </w:p>
    <w:p w14:paraId="44F8DECD" w14:textId="000D7446" w:rsidR="00D55EEF" w:rsidRDefault="003C55CA">
      <w:pPr>
        <w:pStyle w:val="Verzeichnis2"/>
        <w:rPr>
          <w:rFonts w:asciiTheme="minorHAnsi" w:eastAsiaTheme="minorEastAsia" w:hAnsiTheme="minorHAnsi" w:cstheme="minorBidi"/>
          <w:sz w:val="22"/>
          <w:szCs w:val="22"/>
          <w:lang w:val="de-DE" w:eastAsia="de-DE"/>
        </w:rPr>
      </w:pPr>
      <w:hyperlink w:anchor="_Toc489975912" w:history="1">
        <w:r w:rsidR="00D55EEF" w:rsidRPr="00214303">
          <w:rPr>
            <w:rStyle w:val="Hyperlink"/>
            <w:lang w:val="en-US"/>
          </w:rPr>
          <w:t>5.1</w:t>
        </w:r>
        <w:r w:rsidR="00D55EEF">
          <w:rPr>
            <w:rFonts w:asciiTheme="minorHAnsi" w:eastAsiaTheme="minorEastAsia" w:hAnsiTheme="minorHAnsi" w:cstheme="minorBidi"/>
            <w:sz w:val="22"/>
            <w:szCs w:val="22"/>
            <w:lang w:val="de-DE" w:eastAsia="de-DE"/>
          </w:rPr>
          <w:tab/>
        </w:r>
        <w:r w:rsidR="00D55EEF" w:rsidRPr="00214303">
          <w:rPr>
            <w:rStyle w:val="Hyperlink"/>
            <w:lang w:val="en-US"/>
          </w:rPr>
          <w:t>CpMLDocument Root</w:t>
        </w:r>
        <w:r w:rsidR="00D55EEF">
          <w:rPr>
            <w:webHidden/>
          </w:rPr>
          <w:tab/>
        </w:r>
        <w:r w:rsidR="00D55EEF">
          <w:rPr>
            <w:webHidden/>
          </w:rPr>
          <w:fldChar w:fldCharType="begin"/>
        </w:r>
        <w:r w:rsidR="00D55EEF">
          <w:rPr>
            <w:webHidden/>
          </w:rPr>
          <w:instrText xml:space="preserve"> PAGEREF _Toc489975912 \h </w:instrText>
        </w:r>
        <w:r w:rsidR="00D55EEF">
          <w:rPr>
            <w:webHidden/>
          </w:rPr>
        </w:r>
        <w:r w:rsidR="00D55EEF">
          <w:rPr>
            <w:webHidden/>
          </w:rPr>
          <w:fldChar w:fldCharType="separate"/>
        </w:r>
        <w:r w:rsidR="000C1FA5">
          <w:rPr>
            <w:webHidden/>
          </w:rPr>
          <w:t>11</w:t>
        </w:r>
        <w:r w:rsidR="00D55EEF">
          <w:rPr>
            <w:webHidden/>
          </w:rPr>
          <w:fldChar w:fldCharType="end"/>
        </w:r>
      </w:hyperlink>
    </w:p>
    <w:p w14:paraId="1A88358B" w14:textId="07869F4B" w:rsidR="00D55EEF" w:rsidRDefault="003C55CA">
      <w:pPr>
        <w:pStyle w:val="Verzeichnis2"/>
        <w:rPr>
          <w:rFonts w:asciiTheme="minorHAnsi" w:eastAsiaTheme="minorEastAsia" w:hAnsiTheme="minorHAnsi" w:cstheme="minorBidi"/>
          <w:sz w:val="22"/>
          <w:szCs w:val="22"/>
          <w:lang w:val="de-DE" w:eastAsia="de-DE"/>
        </w:rPr>
      </w:pPr>
      <w:hyperlink w:anchor="_Toc489975913" w:history="1">
        <w:r w:rsidR="00D55EEF" w:rsidRPr="00214303">
          <w:rPr>
            <w:rStyle w:val="Hyperlink"/>
            <w:lang w:val="en-US"/>
          </w:rPr>
          <w:t>5.2</w:t>
        </w:r>
        <w:r w:rsidR="00D55EEF">
          <w:rPr>
            <w:rFonts w:asciiTheme="minorHAnsi" w:eastAsiaTheme="minorEastAsia" w:hAnsiTheme="minorHAnsi" w:cstheme="minorBidi"/>
            <w:sz w:val="22"/>
            <w:szCs w:val="22"/>
            <w:lang w:val="de-DE" w:eastAsia="de-DE"/>
          </w:rPr>
          <w:tab/>
        </w:r>
        <w:r w:rsidR="00D55EEF" w:rsidRPr="00214303">
          <w:rPr>
            <w:rStyle w:val="Hyperlink"/>
            <w:lang w:val="en-US"/>
          </w:rPr>
          <w:t>Confirmation</w:t>
        </w:r>
        <w:r w:rsidR="00D55EEF">
          <w:rPr>
            <w:webHidden/>
          </w:rPr>
          <w:tab/>
        </w:r>
        <w:r w:rsidR="00D55EEF">
          <w:rPr>
            <w:webHidden/>
          </w:rPr>
          <w:fldChar w:fldCharType="begin"/>
        </w:r>
        <w:r w:rsidR="00D55EEF">
          <w:rPr>
            <w:webHidden/>
          </w:rPr>
          <w:instrText xml:space="preserve"> PAGEREF _Toc489975913 \h </w:instrText>
        </w:r>
        <w:r w:rsidR="00D55EEF">
          <w:rPr>
            <w:webHidden/>
          </w:rPr>
        </w:r>
        <w:r w:rsidR="00D55EEF">
          <w:rPr>
            <w:webHidden/>
          </w:rPr>
          <w:fldChar w:fldCharType="separate"/>
        </w:r>
        <w:r w:rsidR="000C1FA5">
          <w:rPr>
            <w:webHidden/>
          </w:rPr>
          <w:t>11</w:t>
        </w:r>
        <w:r w:rsidR="00D55EEF">
          <w:rPr>
            <w:webHidden/>
          </w:rPr>
          <w:fldChar w:fldCharType="end"/>
        </w:r>
      </w:hyperlink>
    </w:p>
    <w:p w14:paraId="767ACB84" w14:textId="61A9AEEF" w:rsidR="00D55EEF" w:rsidRDefault="003C55CA">
      <w:pPr>
        <w:pStyle w:val="Verzeichnis2"/>
        <w:rPr>
          <w:rFonts w:asciiTheme="minorHAnsi" w:eastAsiaTheme="minorEastAsia" w:hAnsiTheme="minorHAnsi" w:cstheme="minorBidi"/>
          <w:sz w:val="22"/>
          <w:szCs w:val="22"/>
          <w:lang w:val="de-DE" w:eastAsia="de-DE"/>
        </w:rPr>
      </w:pPr>
      <w:hyperlink w:anchor="_Toc489975914" w:history="1">
        <w:r w:rsidR="00D55EEF" w:rsidRPr="00214303">
          <w:rPr>
            <w:rStyle w:val="Hyperlink"/>
            <w:lang w:val="en-US"/>
          </w:rPr>
          <w:t>5.3</w:t>
        </w:r>
        <w:r w:rsidR="00D55EEF">
          <w:rPr>
            <w:rFonts w:asciiTheme="minorHAnsi" w:eastAsiaTheme="minorEastAsia" w:hAnsiTheme="minorHAnsi" w:cstheme="minorBidi"/>
            <w:sz w:val="22"/>
            <w:szCs w:val="22"/>
            <w:lang w:val="de-DE" w:eastAsia="de-DE"/>
          </w:rPr>
          <w:tab/>
        </w:r>
        <w:r w:rsidR="00D55EEF" w:rsidRPr="00214303">
          <w:rPr>
            <w:rStyle w:val="Hyperlink"/>
            <w:lang w:val="en-US"/>
          </w:rPr>
          <w:t>Reporting</w:t>
        </w:r>
        <w:r w:rsidR="00D55EEF">
          <w:rPr>
            <w:webHidden/>
          </w:rPr>
          <w:tab/>
        </w:r>
        <w:r w:rsidR="00D55EEF">
          <w:rPr>
            <w:webHidden/>
          </w:rPr>
          <w:fldChar w:fldCharType="begin"/>
        </w:r>
        <w:r w:rsidR="00D55EEF">
          <w:rPr>
            <w:webHidden/>
          </w:rPr>
          <w:instrText xml:space="preserve"> PAGEREF _Toc489975914 \h </w:instrText>
        </w:r>
        <w:r w:rsidR="00D55EEF">
          <w:rPr>
            <w:webHidden/>
          </w:rPr>
        </w:r>
        <w:r w:rsidR="00D55EEF">
          <w:rPr>
            <w:webHidden/>
          </w:rPr>
          <w:fldChar w:fldCharType="separate"/>
        </w:r>
        <w:r w:rsidR="000C1FA5">
          <w:rPr>
            <w:webHidden/>
          </w:rPr>
          <w:t>12</w:t>
        </w:r>
        <w:r w:rsidR="00D55EEF">
          <w:rPr>
            <w:webHidden/>
          </w:rPr>
          <w:fldChar w:fldCharType="end"/>
        </w:r>
      </w:hyperlink>
    </w:p>
    <w:p w14:paraId="5FDE85BB" w14:textId="5908FB4B" w:rsidR="00D55EEF" w:rsidRDefault="003C55CA">
      <w:pPr>
        <w:pStyle w:val="Verzeichnis3"/>
        <w:rPr>
          <w:rFonts w:asciiTheme="minorHAnsi" w:eastAsiaTheme="minorEastAsia" w:hAnsiTheme="minorHAnsi" w:cstheme="minorBidi"/>
          <w:sz w:val="22"/>
          <w:szCs w:val="22"/>
          <w:lang w:val="de-DE" w:eastAsia="de-DE"/>
        </w:rPr>
      </w:pPr>
      <w:hyperlink w:anchor="_Toc489975915" w:history="1">
        <w:r w:rsidR="00D55EEF" w:rsidRPr="00214303">
          <w:rPr>
            <w:rStyle w:val="Hyperlink"/>
          </w:rPr>
          <w:t>5.3.1</w:t>
        </w:r>
        <w:r w:rsidR="00D55EEF">
          <w:rPr>
            <w:rFonts w:asciiTheme="minorHAnsi" w:eastAsiaTheme="minorEastAsia" w:hAnsiTheme="minorHAnsi" w:cstheme="minorBidi"/>
            <w:sz w:val="22"/>
            <w:szCs w:val="22"/>
            <w:lang w:val="de-DE" w:eastAsia="de-DE"/>
          </w:rPr>
          <w:tab/>
        </w:r>
        <w:r w:rsidR="00D55EEF" w:rsidRPr="00214303">
          <w:rPr>
            <w:rStyle w:val="Hyperlink"/>
          </w:rPr>
          <w:t>DoddFrank</w:t>
        </w:r>
        <w:r w:rsidR="00D55EEF">
          <w:rPr>
            <w:webHidden/>
          </w:rPr>
          <w:tab/>
        </w:r>
        <w:r w:rsidR="00D55EEF">
          <w:rPr>
            <w:webHidden/>
          </w:rPr>
          <w:fldChar w:fldCharType="begin"/>
        </w:r>
        <w:r w:rsidR="00D55EEF">
          <w:rPr>
            <w:webHidden/>
          </w:rPr>
          <w:instrText xml:space="preserve"> PAGEREF _Toc489975915 \h </w:instrText>
        </w:r>
        <w:r w:rsidR="00D55EEF">
          <w:rPr>
            <w:webHidden/>
          </w:rPr>
        </w:r>
        <w:r w:rsidR="00D55EEF">
          <w:rPr>
            <w:webHidden/>
          </w:rPr>
          <w:fldChar w:fldCharType="separate"/>
        </w:r>
        <w:r w:rsidR="000C1FA5">
          <w:rPr>
            <w:webHidden/>
          </w:rPr>
          <w:t>12</w:t>
        </w:r>
        <w:r w:rsidR="00D55EEF">
          <w:rPr>
            <w:webHidden/>
          </w:rPr>
          <w:fldChar w:fldCharType="end"/>
        </w:r>
      </w:hyperlink>
    </w:p>
    <w:p w14:paraId="76BD3DA8" w14:textId="49D3F9AF" w:rsidR="00D55EEF" w:rsidRDefault="003C55CA">
      <w:pPr>
        <w:pStyle w:val="Verzeichnis3"/>
        <w:rPr>
          <w:rFonts w:asciiTheme="minorHAnsi" w:eastAsiaTheme="minorEastAsia" w:hAnsiTheme="minorHAnsi" w:cstheme="minorBidi"/>
          <w:sz w:val="22"/>
          <w:szCs w:val="22"/>
          <w:lang w:val="de-DE" w:eastAsia="de-DE"/>
        </w:rPr>
      </w:pPr>
      <w:hyperlink w:anchor="_Toc489975916" w:history="1">
        <w:r w:rsidR="00D55EEF" w:rsidRPr="00214303">
          <w:rPr>
            <w:rStyle w:val="Hyperlink"/>
          </w:rPr>
          <w:t>5.3.2</w:t>
        </w:r>
        <w:r w:rsidR="00D55EEF">
          <w:rPr>
            <w:rFonts w:asciiTheme="minorHAnsi" w:eastAsiaTheme="minorEastAsia" w:hAnsiTheme="minorHAnsi" w:cstheme="minorBidi"/>
            <w:sz w:val="22"/>
            <w:szCs w:val="22"/>
            <w:lang w:val="de-DE" w:eastAsia="de-DE"/>
          </w:rPr>
          <w:tab/>
        </w:r>
        <w:r w:rsidR="00D55EEF" w:rsidRPr="00214303">
          <w:rPr>
            <w:rStyle w:val="Hyperlink"/>
          </w:rPr>
          <w:t>ODRF</w:t>
        </w:r>
        <w:r w:rsidR="00D55EEF">
          <w:rPr>
            <w:webHidden/>
          </w:rPr>
          <w:tab/>
        </w:r>
        <w:r w:rsidR="00D55EEF">
          <w:rPr>
            <w:webHidden/>
          </w:rPr>
          <w:fldChar w:fldCharType="begin"/>
        </w:r>
        <w:r w:rsidR="00D55EEF">
          <w:rPr>
            <w:webHidden/>
          </w:rPr>
          <w:instrText xml:space="preserve"> PAGEREF _Toc489975916 \h </w:instrText>
        </w:r>
        <w:r w:rsidR="00D55EEF">
          <w:rPr>
            <w:webHidden/>
          </w:rPr>
        </w:r>
        <w:r w:rsidR="00D55EEF">
          <w:rPr>
            <w:webHidden/>
          </w:rPr>
          <w:fldChar w:fldCharType="separate"/>
        </w:r>
        <w:r w:rsidR="000C1FA5">
          <w:rPr>
            <w:webHidden/>
          </w:rPr>
          <w:t>16</w:t>
        </w:r>
        <w:r w:rsidR="00D55EEF">
          <w:rPr>
            <w:webHidden/>
          </w:rPr>
          <w:fldChar w:fldCharType="end"/>
        </w:r>
      </w:hyperlink>
    </w:p>
    <w:p w14:paraId="54F3575B" w14:textId="0CEBCAB6" w:rsidR="00D55EEF" w:rsidRDefault="003C55CA">
      <w:pPr>
        <w:pStyle w:val="Verzeichnis3"/>
        <w:rPr>
          <w:rFonts w:asciiTheme="minorHAnsi" w:eastAsiaTheme="minorEastAsia" w:hAnsiTheme="minorHAnsi" w:cstheme="minorBidi"/>
          <w:sz w:val="22"/>
          <w:szCs w:val="22"/>
          <w:lang w:val="de-DE" w:eastAsia="de-DE"/>
        </w:rPr>
      </w:pPr>
      <w:hyperlink w:anchor="_Toc489975917" w:history="1">
        <w:r w:rsidR="00D55EEF" w:rsidRPr="00214303">
          <w:rPr>
            <w:rStyle w:val="Hyperlink"/>
          </w:rPr>
          <w:t>5.3.3</w:t>
        </w:r>
        <w:r w:rsidR="00D55EEF">
          <w:rPr>
            <w:rFonts w:asciiTheme="minorHAnsi" w:eastAsiaTheme="minorEastAsia" w:hAnsiTheme="minorHAnsi" w:cstheme="minorBidi"/>
            <w:sz w:val="22"/>
            <w:szCs w:val="22"/>
            <w:lang w:val="de-DE" w:eastAsia="de-DE"/>
          </w:rPr>
          <w:tab/>
        </w:r>
        <w:r w:rsidR="00D55EEF" w:rsidRPr="00214303">
          <w:rPr>
            <w:rStyle w:val="Hyperlink"/>
          </w:rPr>
          <w:t>Europe</w:t>
        </w:r>
        <w:r w:rsidR="00D55EEF">
          <w:rPr>
            <w:webHidden/>
          </w:rPr>
          <w:tab/>
        </w:r>
        <w:r w:rsidR="00D55EEF">
          <w:rPr>
            <w:webHidden/>
          </w:rPr>
          <w:fldChar w:fldCharType="begin"/>
        </w:r>
        <w:r w:rsidR="00D55EEF">
          <w:rPr>
            <w:webHidden/>
          </w:rPr>
          <w:instrText xml:space="preserve"> PAGEREF _Toc489975917 \h </w:instrText>
        </w:r>
        <w:r w:rsidR="00D55EEF">
          <w:rPr>
            <w:webHidden/>
          </w:rPr>
        </w:r>
        <w:r w:rsidR="00D55EEF">
          <w:rPr>
            <w:webHidden/>
          </w:rPr>
          <w:fldChar w:fldCharType="separate"/>
        </w:r>
        <w:r w:rsidR="000C1FA5">
          <w:rPr>
            <w:webHidden/>
          </w:rPr>
          <w:t>16</w:t>
        </w:r>
        <w:r w:rsidR="00D55EEF">
          <w:rPr>
            <w:webHidden/>
          </w:rPr>
          <w:fldChar w:fldCharType="end"/>
        </w:r>
      </w:hyperlink>
    </w:p>
    <w:p w14:paraId="166B2BAE" w14:textId="2ED3F953" w:rsidR="00D55EEF" w:rsidRDefault="003C55CA">
      <w:pPr>
        <w:pStyle w:val="Verzeichnis2"/>
        <w:rPr>
          <w:rFonts w:asciiTheme="minorHAnsi" w:eastAsiaTheme="minorEastAsia" w:hAnsiTheme="minorHAnsi" w:cstheme="minorBidi"/>
          <w:sz w:val="22"/>
          <w:szCs w:val="22"/>
          <w:lang w:val="de-DE" w:eastAsia="de-DE"/>
        </w:rPr>
      </w:pPr>
      <w:hyperlink w:anchor="_Toc489975918" w:history="1">
        <w:r w:rsidR="00D55EEF" w:rsidRPr="00214303">
          <w:rPr>
            <w:rStyle w:val="Hyperlink"/>
            <w:lang w:val="en-US"/>
          </w:rPr>
          <w:t>5.4</w:t>
        </w:r>
        <w:r w:rsidR="00D55EEF">
          <w:rPr>
            <w:rFonts w:asciiTheme="minorHAnsi" w:eastAsiaTheme="minorEastAsia" w:hAnsiTheme="minorHAnsi" w:cstheme="minorBidi"/>
            <w:sz w:val="22"/>
            <w:szCs w:val="22"/>
            <w:lang w:val="de-DE" w:eastAsia="de-DE"/>
          </w:rPr>
          <w:tab/>
        </w:r>
        <w:r w:rsidR="00D55EEF" w:rsidRPr="00214303">
          <w:rPr>
            <w:rStyle w:val="Hyperlink"/>
            <w:lang w:val="en-US"/>
          </w:rPr>
          <w:t>TradeConfirmation (CNF)</w:t>
        </w:r>
        <w:r w:rsidR="00D55EEF">
          <w:rPr>
            <w:webHidden/>
          </w:rPr>
          <w:tab/>
        </w:r>
        <w:r w:rsidR="00D55EEF">
          <w:rPr>
            <w:webHidden/>
          </w:rPr>
          <w:fldChar w:fldCharType="begin"/>
        </w:r>
        <w:r w:rsidR="00D55EEF">
          <w:rPr>
            <w:webHidden/>
          </w:rPr>
          <w:instrText xml:space="preserve"> PAGEREF _Toc489975918 \h </w:instrText>
        </w:r>
        <w:r w:rsidR="00D55EEF">
          <w:rPr>
            <w:webHidden/>
          </w:rPr>
        </w:r>
        <w:r w:rsidR="00D55EEF">
          <w:rPr>
            <w:webHidden/>
          </w:rPr>
          <w:fldChar w:fldCharType="separate"/>
        </w:r>
        <w:r w:rsidR="000C1FA5">
          <w:rPr>
            <w:webHidden/>
          </w:rPr>
          <w:t>33</w:t>
        </w:r>
        <w:r w:rsidR="00D55EEF">
          <w:rPr>
            <w:webHidden/>
          </w:rPr>
          <w:fldChar w:fldCharType="end"/>
        </w:r>
      </w:hyperlink>
    </w:p>
    <w:p w14:paraId="28778216" w14:textId="67C9E7BC" w:rsidR="00D55EEF" w:rsidRDefault="003C55CA">
      <w:pPr>
        <w:pStyle w:val="Verzeichnis2"/>
        <w:rPr>
          <w:rFonts w:asciiTheme="minorHAnsi" w:eastAsiaTheme="minorEastAsia" w:hAnsiTheme="minorHAnsi" w:cstheme="minorBidi"/>
          <w:sz w:val="22"/>
          <w:szCs w:val="22"/>
          <w:lang w:val="de-DE" w:eastAsia="de-DE"/>
        </w:rPr>
      </w:pPr>
      <w:hyperlink w:anchor="_Toc489975919" w:history="1">
        <w:r w:rsidR="00D55EEF" w:rsidRPr="00214303">
          <w:rPr>
            <w:rStyle w:val="Hyperlink"/>
            <w:lang w:val="en-US"/>
          </w:rPr>
          <w:t>5.5</w:t>
        </w:r>
        <w:r w:rsidR="00D55EEF">
          <w:rPr>
            <w:rFonts w:asciiTheme="minorHAnsi" w:eastAsiaTheme="minorEastAsia" w:hAnsiTheme="minorHAnsi" w:cstheme="minorBidi"/>
            <w:sz w:val="22"/>
            <w:szCs w:val="22"/>
            <w:lang w:val="de-DE" w:eastAsia="de-DE"/>
          </w:rPr>
          <w:tab/>
        </w:r>
        <w:r w:rsidR="00D55EEF" w:rsidRPr="00214303">
          <w:rPr>
            <w:rStyle w:val="Hyperlink"/>
            <w:lang w:val="en-US"/>
          </w:rPr>
          <w:t>BrokerConfirmation (BCN)</w:t>
        </w:r>
        <w:r w:rsidR="00D55EEF">
          <w:rPr>
            <w:webHidden/>
          </w:rPr>
          <w:tab/>
        </w:r>
        <w:r w:rsidR="00D55EEF">
          <w:rPr>
            <w:webHidden/>
          </w:rPr>
          <w:fldChar w:fldCharType="begin"/>
        </w:r>
        <w:r w:rsidR="00D55EEF">
          <w:rPr>
            <w:webHidden/>
          </w:rPr>
          <w:instrText xml:space="preserve"> PAGEREF _Toc489975919 \h </w:instrText>
        </w:r>
        <w:r w:rsidR="00D55EEF">
          <w:rPr>
            <w:webHidden/>
          </w:rPr>
        </w:r>
        <w:r w:rsidR="00D55EEF">
          <w:rPr>
            <w:webHidden/>
          </w:rPr>
          <w:fldChar w:fldCharType="separate"/>
        </w:r>
        <w:r w:rsidR="000C1FA5">
          <w:rPr>
            <w:webHidden/>
          </w:rPr>
          <w:t>54</w:t>
        </w:r>
        <w:r w:rsidR="00D55EEF">
          <w:rPr>
            <w:webHidden/>
          </w:rPr>
          <w:fldChar w:fldCharType="end"/>
        </w:r>
      </w:hyperlink>
    </w:p>
    <w:p w14:paraId="0BC65199" w14:textId="3D998884" w:rsidR="00D55EEF" w:rsidRDefault="003C55CA">
      <w:pPr>
        <w:pStyle w:val="Verzeichnis2"/>
        <w:rPr>
          <w:rFonts w:asciiTheme="minorHAnsi" w:eastAsiaTheme="minorEastAsia" w:hAnsiTheme="minorHAnsi" w:cstheme="minorBidi"/>
          <w:sz w:val="22"/>
          <w:szCs w:val="22"/>
          <w:lang w:val="de-DE" w:eastAsia="de-DE"/>
        </w:rPr>
      </w:pPr>
      <w:hyperlink w:anchor="_Toc489975920" w:history="1">
        <w:r w:rsidR="00D55EEF" w:rsidRPr="00214303">
          <w:rPr>
            <w:rStyle w:val="Hyperlink"/>
            <w:lang w:val="en-US"/>
          </w:rPr>
          <w:t>5.6</w:t>
        </w:r>
        <w:r w:rsidR="00D55EEF">
          <w:rPr>
            <w:rFonts w:asciiTheme="minorHAnsi" w:eastAsiaTheme="minorEastAsia" w:hAnsiTheme="minorHAnsi" w:cstheme="minorBidi"/>
            <w:sz w:val="22"/>
            <w:szCs w:val="22"/>
            <w:lang w:val="de-DE" w:eastAsia="de-DE"/>
          </w:rPr>
          <w:tab/>
        </w:r>
        <w:r w:rsidR="00D55EEF" w:rsidRPr="00214303">
          <w:rPr>
            <w:rStyle w:val="Hyperlink"/>
            <w:lang w:val="en-US"/>
          </w:rPr>
          <w:t>GenericConfirmation (GNF)</w:t>
        </w:r>
        <w:r w:rsidR="00D55EEF">
          <w:rPr>
            <w:webHidden/>
          </w:rPr>
          <w:tab/>
        </w:r>
        <w:r w:rsidR="00D55EEF">
          <w:rPr>
            <w:webHidden/>
          </w:rPr>
          <w:fldChar w:fldCharType="begin"/>
        </w:r>
        <w:r w:rsidR="00D55EEF">
          <w:rPr>
            <w:webHidden/>
          </w:rPr>
          <w:instrText xml:space="preserve"> PAGEREF _Toc489975920 \h </w:instrText>
        </w:r>
        <w:r w:rsidR="00D55EEF">
          <w:rPr>
            <w:webHidden/>
          </w:rPr>
        </w:r>
        <w:r w:rsidR="00D55EEF">
          <w:rPr>
            <w:webHidden/>
          </w:rPr>
          <w:fldChar w:fldCharType="separate"/>
        </w:r>
        <w:r w:rsidR="000C1FA5">
          <w:rPr>
            <w:webHidden/>
          </w:rPr>
          <w:t>72</w:t>
        </w:r>
        <w:r w:rsidR="00D55EEF">
          <w:rPr>
            <w:webHidden/>
          </w:rPr>
          <w:fldChar w:fldCharType="end"/>
        </w:r>
      </w:hyperlink>
    </w:p>
    <w:p w14:paraId="5235189F" w14:textId="5AE6FBB2" w:rsidR="00D55EEF" w:rsidRDefault="003C55CA">
      <w:pPr>
        <w:pStyle w:val="Verzeichnis2"/>
        <w:rPr>
          <w:rFonts w:asciiTheme="minorHAnsi" w:eastAsiaTheme="minorEastAsia" w:hAnsiTheme="minorHAnsi" w:cstheme="minorBidi"/>
          <w:sz w:val="22"/>
          <w:szCs w:val="22"/>
          <w:lang w:val="de-DE" w:eastAsia="de-DE"/>
        </w:rPr>
      </w:pPr>
      <w:hyperlink w:anchor="_Toc489975921" w:history="1">
        <w:r w:rsidR="00D55EEF" w:rsidRPr="00214303">
          <w:rPr>
            <w:rStyle w:val="Hyperlink"/>
            <w:lang w:val="en-US"/>
          </w:rPr>
          <w:t>5.7</w:t>
        </w:r>
        <w:r w:rsidR="00D55EEF">
          <w:rPr>
            <w:rFonts w:asciiTheme="minorHAnsi" w:eastAsiaTheme="minorEastAsia" w:hAnsiTheme="minorHAnsi" w:cstheme="minorBidi"/>
            <w:sz w:val="22"/>
            <w:szCs w:val="22"/>
            <w:lang w:val="de-DE" w:eastAsia="de-DE"/>
          </w:rPr>
          <w:tab/>
        </w:r>
        <w:r w:rsidR="00D55EEF" w:rsidRPr="00214303">
          <w:rPr>
            <w:rStyle w:val="Hyperlink"/>
            <w:lang w:val="en-US"/>
          </w:rPr>
          <w:t>IRSTradeDetails (IRT)</w:t>
        </w:r>
        <w:r w:rsidR="00D55EEF">
          <w:rPr>
            <w:webHidden/>
          </w:rPr>
          <w:tab/>
        </w:r>
        <w:r w:rsidR="00D55EEF">
          <w:rPr>
            <w:webHidden/>
          </w:rPr>
          <w:fldChar w:fldCharType="begin"/>
        </w:r>
        <w:r w:rsidR="00D55EEF">
          <w:rPr>
            <w:webHidden/>
          </w:rPr>
          <w:instrText xml:space="preserve"> PAGEREF _Toc489975921 \h </w:instrText>
        </w:r>
        <w:r w:rsidR="00D55EEF">
          <w:rPr>
            <w:webHidden/>
          </w:rPr>
        </w:r>
        <w:r w:rsidR="00D55EEF">
          <w:rPr>
            <w:webHidden/>
          </w:rPr>
          <w:fldChar w:fldCharType="separate"/>
        </w:r>
        <w:r w:rsidR="000C1FA5">
          <w:rPr>
            <w:webHidden/>
          </w:rPr>
          <w:t>75</w:t>
        </w:r>
        <w:r w:rsidR="00D55EEF">
          <w:rPr>
            <w:webHidden/>
          </w:rPr>
          <w:fldChar w:fldCharType="end"/>
        </w:r>
      </w:hyperlink>
    </w:p>
    <w:p w14:paraId="59FE74E3" w14:textId="11F7BE32" w:rsidR="00D55EEF" w:rsidRDefault="003C55CA">
      <w:pPr>
        <w:pStyle w:val="Verzeichnis2"/>
        <w:rPr>
          <w:rFonts w:asciiTheme="minorHAnsi" w:eastAsiaTheme="minorEastAsia" w:hAnsiTheme="minorHAnsi" w:cstheme="minorBidi"/>
          <w:sz w:val="22"/>
          <w:szCs w:val="22"/>
          <w:lang w:val="de-DE" w:eastAsia="de-DE"/>
        </w:rPr>
      </w:pPr>
      <w:hyperlink w:anchor="_Toc489975922" w:history="1">
        <w:r w:rsidR="00D55EEF" w:rsidRPr="00214303">
          <w:rPr>
            <w:rStyle w:val="Hyperlink"/>
            <w:lang w:val="en-US"/>
          </w:rPr>
          <w:t>5.8</w:t>
        </w:r>
        <w:r w:rsidR="00D55EEF">
          <w:rPr>
            <w:rFonts w:asciiTheme="minorHAnsi" w:eastAsiaTheme="minorEastAsia" w:hAnsiTheme="minorHAnsi" w:cstheme="minorBidi"/>
            <w:sz w:val="22"/>
            <w:szCs w:val="22"/>
            <w:lang w:val="de-DE" w:eastAsia="de-DE"/>
          </w:rPr>
          <w:tab/>
        </w:r>
        <w:r w:rsidR="00D55EEF" w:rsidRPr="00214303">
          <w:rPr>
            <w:rStyle w:val="Hyperlink"/>
            <w:lang w:val="en-US"/>
          </w:rPr>
          <w:t>ETDTradeDetails (ETD)</w:t>
        </w:r>
        <w:r w:rsidR="00D55EEF">
          <w:rPr>
            <w:webHidden/>
          </w:rPr>
          <w:tab/>
        </w:r>
        <w:r w:rsidR="00D55EEF">
          <w:rPr>
            <w:webHidden/>
          </w:rPr>
          <w:fldChar w:fldCharType="begin"/>
        </w:r>
        <w:r w:rsidR="00D55EEF">
          <w:rPr>
            <w:webHidden/>
          </w:rPr>
          <w:instrText xml:space="preserve"> PAGEREF _Toc489975922 \h </w:instrText>
        </w:r>
        <w:r w:rsidR="00D55EEF">
          <w:rPr>
            <w:webHidden/>
          </w:rPr>
        </w:r>
        <w:r w:rsidR="00D55EEF">
          <w:rPr>
            <w:webHidden/>
          </w:rPr>
          <w:fldChar w:fldCharType="separate"/>
        </w:r>
        <w:r w:rsidR="000C1FA5">
          <w:rPr>
            <w:webHidden/>
          </w:rPr>
          <w:t>82</w:t>
        </w:r>
        <w:r w:rsidR="00D55EEF">
          <w:rPr>
            <w:webHidden/>
          </w:rPr>
          <w:fldChar w:fldCharType="end"/>
        </w:r>
      </w:hyperlink>
    </w:p>
    <w:p w14:paraId="11D6FC3D" w14:textId="4289E60B" w:rsidR="00D55EEF" w:rsidRDefault="003C55CA">
      <w:pPr>
        <w:pStyle w:val="Verzeichnis2"/>
        <w:rPr>
          <w:rFonts w:asciiTheme="minorHAnsi" w:eastAsiaTheme="minorEastAsia" w:hAnsiTheme="minorHAnsi" w:cstheme="minorBidi"/>
          <w:sz w:val="22"/>
          <w:szCs w:val="22"/>
          <w:lang w:val="de-DE" w:eastAsia="de-DE"/>
        </w:rPr>
      </w:pPr>
      <w:hyperlink w:anchor="_Toc489975923" w:history="1">
        <w:r w:rsidR="00D55EEF" w:rsidRPr="00214303">
          <w:rPr>
            <w:rStyle w:val="Hyperlink"/>
            <w:lang w:val="en-US"/>
          </w:rPr>
          <w:t>5.9</w:t>
        </w:r>
        <w:r w:rsidR="00D55EEF">
          <w:rPr>
            <w:rFonts w:asciiTheme="minorHAnsi" w:eastAsiaTheme="minorEastAsia" w:hAnsiTheme="minorHAnsi" w:cstheme="minorBidi"/>
            <w:sz w:val="22"/>
            <w:szCs w:val="22"/>
            <w:lang w:val="de-DE" w:eastAsia="de-DE"/>
          </w:rPr>
          <w:tab/>
        </w:r>
        <w:r w:rsidR="00D55EEF" w:rsidRPr="00214303">
          <w:rPr>
            <w:rStyle w:val="Hyperlink"/>
            <w:lang w:val="en-US"/>
          </w:rPr>
          <w:t>FXTradeDetails (FXT)</w:t>
        </w:r>
        <w:r w:rsidR="00D55EEF">
          <w:rPr>
            <w:webHidden/>
          </w:rPr>
          <w:tab/>
        </w:r>
        <w:r w:rsidR="00D55EEF">
          <w:rPr>
            <w:webHidden/>
          </w:rPr>
          <w:fldChar w:fldCharType="begin"/>
        </w:r>
        <w:r w:rsidR="00D55EEF">
          <w:rPr>
            <w:webHidden/>
          </w:rPr>
          <w:instrText xml:space="preserve"> PAGEREF _Toc489975923 \h </w:instrText>
        </w:r>
        <w:r w:rsidR="00D55EEF">
          <w:rPr>
            <w:webHidden/>
          </w:rPr>
        </w:r>
        <w:r w:rsidR="00D55EEF">
          <w:rPr>
            <w:webHidden/>
          </w:rPr>
          <w:fldChar w:fldCharType="separate"/>
        </w:r>
        <w:r w:rsidR="000C1FA5">
          <w:rPr>
            <w:webHidden/>
          </w:rPr>
          <w:t>86</w:t>
        </w:r>
        <w:r w:rsidR="00D55EEF">
          <w:rPr>
            <w:webHidden/>
          </w:rPr>
          <w:fldChar w:fldCharType="end"/>
        </w:r>
      </w:hyperlink>
    </w:p>
    <w:p w14:paraId="7F97667B" w14:textId="77773131" w:rsidR="00D55EEF" w:rsidRDefault="003C55CA">
      <w:pPr>
        <w:pStyle w:val="Verzeichnis2"/>
        <w:rPr>
          <w:rFonts w:asciiTheme="minorHAnsi" w:eastAsiaTheme="minorEastAsia" w:hAnsiTheme="minorHAnsi" w:cstheme="minorBidi"/>
          <w:sz w:val="22"/>
          <w:szCs w:val="22"/>
          <w:lang w:val="de-DE" w:eastAsia="de-DE"/>
        </w:rPr>
      </w:pPr>
      <w:hyperlink w:anchor="_Toc489975924" w:history="1">
        <w:r w:rsidR="00D55EEF" w:rsidRPr="00214303">
          <w:rPr>
            <w:rStyle w:val="Hyperlink"/>
          </w:rPr>
          <w:t>5.10</w:t>
        </w:r>
        <w:r w:rsidR="00D55EEF">
          <w:rPr>
            <w:rFonts w:asciiTheme="minorHAnsi" w:eastAsiaTheme="minorEastAsia" w:hAnsiTheme="minorHAnsi" w:cstheme="minorBidi"/>
            <w:sz w:val="22"/>
            <w:szCs w:val="22"/>
            <w:lang w:val="de-DE" w:eastAsia="de-DE"/>
          </w:rPr>
          <w:tab/>
        </w:r>
        <w:r w:rsidR="00D55EEF" w:rsidRPr="00214303">
          <w:rPr>
            <w:rStyle w:val="Hyperlink"/>
          </w:rPr>
          <w:t>Additional Business Rules</w:t>
        </w:r>
        <w:r w:rsidR="00D55EEF">
          <w:rPr>
            <w:webHidden/>
          </w:rPr>
          <w:tab/>
        </w:r>
        <w:r w:rsidR="00D55EEF">
          <w:rPr>
            <w:webHidden/>
          </w:rPr>
          <w:fldChar w:fldCharType="begin"/>
        </w:r>
        <w:r w:rsidR="00D55EEF">
          <w:rPr>
            <w:webHidden/>
          </w:rPr>
          <w:instrText xml:space="preserve"> PAGEREF _Toc489975924 \h </w:instrText>
        </w:r>
        <w:r w:rsidR="00D55EEF">
          <w:rPr>
            <w:webHidden/>
          </w:rPr>
        </w:r>
        <w:r w:rsidR="00D55EEF">
          <w:rPr>
            <w:webHidden/>
          </w:rPr>
          <w:fldChar w:fldCharType="separate"/>
        </w:r>
        <w:r w:rsidR="000C1FA5">
          <w:rPr>
            <w:webHidden/>
          </w:rPr>
          <w:t>93</w:t>
        </w:r>
        <w:r w:rsidR="00D55EEF">
          <w:rPr>
            <w:webHidden/>
          </w:rPr>
          <w:fldChar w:fldCharType="end"/>
        </w:r>
      </w:hyperlink>
    </w:p>
    <w:p w14:paraId="6E4370F8" w14:textId="7AA508F7" w:rsidR="00D55EEF" w:rsidRDefault="003C55CA">
      <w:pPr>
        <w:pStyle w:val="Verzeichnis3"/>
        <w:rPr>
          <w:rFonts w:asciiTheme="minorHAnsi" w:eastAsiaTheme="minorEastAsia" w:hAnsiTheme="minorHAnsi" w:cstheme="minorBidi"/>
          <w:sz w:val="22"/>
          <w:szCs w:val="22"/>
          <w:lang w:val="de-DE" w:eastAsia="de-DE"/>
        </w:rPr>
      </w:pPr>
      <w:hyperlink w:anchor="_Toc489975925" w:history="1">
        <w:r w:rsidR="00D55EEF" w:rsidRPr="00214303">
          <w:rPr>
            <w:rStyle w:val="Hyperlink"/>
          </w:rPr>
          <w:t>5.10.1</w:t>
        </w:r>
        <w:r w:rsidR="00D55EEF">
          <w:rPr>
            <w:rFonts w:asciiTheme="minorHAnsi" w:eastAsiaTheme="minorEastAsia" w:hAnsiTheme="minorHAnsi" w:cstheme="minorBidi"/>
            <w:sz w:val="22"/>
            <w:szCs w:val="22"/>
            <w:lang w:val="de-DE" w:eastAsia="de-DE"/>
          </w:rPr>
          <w:tab/>
        </w:r>
        <w:r w:rsidR="00D55EEF" w:rsidRPr="00214303">
          <w:rPr>
            <w:rStyle w:val="Hyperlink"/>
          </w:rPr>
          <w:t>Examples for ‘TimeIntervalQuantities’</w:t>
        </w:r>
        <w:r w:rsidR="00D55EEF">
          <w:rPr>
            <w:webHidden/>
          </w:rPr>
          <w:tab/>
        </w:r>
        <w:r w:rsidR="00D55EEF">
          <w:rPr>
            <w:webHidden/>
          </w:rPr>
          <w:fldChar w:fldCharType="begin"/>
        </w:r>
        <w:r w:rsidR="00D55EEF">
          <w:rPr>
            <w:webHidden/>
          </w:rPr>
          <w:instrText xml:space="preserve"> PAGEREF _Toc489975925 \h </w:instrText>
        </w:r>
        <w:r w:rsidR="00D55EEF">
          <w:rPr>
            <w:webHidden/>
          </w:rPr>
        </w:r>
        <w:r w:rsidR="00D55EEF">
          <w:rPr>
            <w:webHidden/>
          </w:rPr>
          <w:fldChar w:fldCharType="separate"/>
        </w:r>
        <w:r w:rsidR="000C1FA5">
          <w:rPr>
            <w:webHidden/>
          </w:rPr>
          <w:t>98</w:t>
        </w:r>
        <w:r w:rsidR="00D55EEF">
          <w:rPr>
            <w:webHidden/>
          </w:rPr>
          <w:fldChar w:fldCharType="end"/>
        </w:r>
      </w:hyperlink>
    </w:p>
    <w:p w14:paraId="2C51D6B3" w14:textId="678F588E" w:rsidR="00D55EEF" w:rsidRDefault="003C55CA">
      <w:pPr>
        <w:pStyle w:val="Verzeichnis1"/>
        <w:rPr>
          <w:rFonts w:asciiTheme="minorHAnsi" w:eastAsiaTheme="minorEastAsia" w:hAnsiTheme="minorHAnsi" w:cstheme="minorBidi"/>
          <w:b w:val="0"/>
          <w:caps w:val="0"/>
          <w:sz w:val="22"/>
          <w:szCs w:val="22"/>
          <w:lang w:val="de-DE" w:eastAsia="de-DE"/>
        </w:rPr>
      </w:pPr>
      <w:hyperlink w:anchor="_Toc489975926" w:history="1">
        <w:r w:rsidR="00D55EEF" w:rsidRPr="00214303">
          <w:rPr>
            <w:rStyle w:val="Hyperlink"/>
            <w:lang w:val="en-US"/>
          </w:rPr>
          <w:t>6</w:t>
        </w:r>
        <w:r w:rsidR="00D55EEF">
          <w:rPr>
            <w:rFonts w:asciiTheme="minorHAnsi" w:eastAsiaTheme="minorEastAsia" w:hAnsiTheme="minorHAnsi" w:cstheme="minorBidi"/>
            <w:b w:val="0"/>
            <w:caps w:val="0"/>
            <w:sz w:val="22"/>
            <w:szCs w:val="22"/>
            <w:lang w:val="de-DE" w:eastAsia="de-DE"/>
          </w:rPr>
          <w:tab/>
        </w:r>
        <w:r w:rsidR="00D55EEF" w:rsidRPr="00214303">
          <w:rPr>
            <w:rStyle w:val="Hyperlink"/>
            <w:lang w:val="en-US"/>
          </w:rPr>
          <w:t>StrategyConfirmation (SCN) Schema Reference</w:t>
        </w:r>
        <w:r w:rsidR="00D55EEF">
          <w:rPr>
            <w:webHidden/>
          </w:rPr>
          <w:tab/>
        </w:r>
        <w:r w:rsidR="00D55EEF">
          <w:rPr>
            <w:webHidden/>
          </w:rPr>
          <w:fldChar w:fldCharType="begin"/>
        </w:r>
        <w:r w:rsidR="00D55EEF">
          <w:rPr>
            <w:webHidden/>
          </w:rPr>
          <w:instrText xml:space="preserve"> PAGEREF _Toc489975926 \h </w:instrText>
        </w:r>
        <w:r w:rsidR="00D55EEF">
          <w:rPr>
            <w:webHidden/>
          </w:rPr>
        </w:r>
        <w:r w:rsidR="00D55EEF">
          <w:rPr>
            <w:webHidden/>
          </w:rPr>
          <w:fldChar w:fldCharType="separate"/>
        </w:r>
        <w:r w:rsidR="000C1FA5">
          <w:rPr>
            <w:webHidden/>
          </w:rPr>
          <w:t>99</w:t>
        </w:r>
        <w:r w:rsidR="00D55EEF">
          <w:rPr>
            <w:webHidden/>
          </w:rPr>
          <w:fldChar w:fldCharType="end"/>
        </w:r>
      </w:hyperlink>
    </w:p>
    <w:p w14:paraId="5AA66D90" w14:textId="54314237" w:rsidR="00D55EEF" w:rsidRDefault="003C55CA">
      <w:pPr>
        <w:pStyle w:val="Verzeichnis1"/>
        <w:rPr>
          <w:rFonts w:asciiTheme="minorHAnsi" w:eastAsiaTheme="minorEastAsia" w:hAnsiTheme="minorHAnsi" w:cstheme="minorBidi"/>
          <w:b w:val="0"/>
          <w:caps w:val="0"/>
          <w:sz w:val="22"/>
          <w:szCs w:val="22"/>
          <w:lang w:val="de-DE" w:eastAsia="de-DE"/>
        </w:rPr>
      </w:pPr>
      <w:hyperlink w:anchor="_Toc489975927" w:history="1">
        <w:r w:rsidR="00D55EEF" w:rsidRPr="00214303">
          <w:rPr>
            <w:rStyle w:val="Hyperlink"/>
            <w:lang w:val="en-US"/>
          </w:rPr>
          <w:t>7</w:t>
        </w:r>
        <w:r w:rsidR="00D55EEF">
          <w:rPr>
            <w:rFonts w:asciiTheme="minorHAnsi" w:eastAsiaTheme="minorEastAsia" w:hAnsiTheme="minorHAnsi" w:cstheme="minorBidi"/>
            <w:b w:val="0"/>
            <w:caps w:val="0"/>
            <w:sz w:val="22"/>
            <w:szCs w:val="22"/>
            <w:lang w:val="de-DE" w:eastAsia="de-DE"/>
          </w:rPr>
          <w:tab/>
        </w:r>
        <w:r w:rsidR="00D55EEF" w:rsidRPr="00214303">
          <w:rPr>
            <w:rStyle w:val="Hyperlink"/>
            <w:lang w:val="en-US"/>
          </w:rPr>
          <w:t>Description of CpML Field Names</w:t>
        </w:r>
        <w:r w:rsidR="00D55EEF">
          <w:rPr>
            <w:webHidden/>
          </w:rPr>
          <w:tab/>
        </w:r>
        <w:r w:rsidR="00D55EEF">
          <w:rPr>
            <w:webHidden/>
          </w:rPr>
          <w:fldChar w:fldCharType="begin"/>
        </w:r>
        <w:r w:rsidR="00D55EEF">
          <w:rPr>
            <w:webHidden/>
          </w:rPr>
          <w:instrText xml:space="preserve"> PAGEREF _Toc489975927 \h </w:instrText>
        </w:r>
        <w:r w:rsidR="00D55EEF">
          <w:rPr>
            <w:webHidden/>
          </w:rPr>
        </w:r>
        <w:r w:rsidR="00D55EEF">
          <w:rPr>
            <w:webHidden/>
          </w:rPr>
          <w:fldChar w:fldCharType="separate"/>
        </w:r>
        <w:r w:rsidR="000C1FA5">
          <w:rPr>
            <w:webHidden/>
          </w:rPr>
          <w:t>100</w:t>
        </w:r>
        <w:r w:rsidR="00D55EEF">
          <w:rPr>
            <w:webHidden/>
          </w:rPr>
          <w:fldChar w:fldCharType="end"/>
        </w:r>
      </w:hyperlink>
    </w:p>
    <w:p w14:paraId="3DC613AA" w14:textId="060A8DBD" w:rsidR="00D55EEF" w:rsidRDefault="003C55CA">
      <w:pPr>
        <w:pStyle w:val="Verzeichnis2"/>
        <w:rPr>
          <w:rFonts w:asciiTheme="minorHAnsi" w:eastAsiaTheme="minorEastAsia" w:hAnsiTheme="minorHAnsi" w:cstheme="minorBidi"/>
          <w:sz w:val="22"/>
          <w:szCs w:val="22"/>
          <w:lang w:val="de-DE" w:eastAsia="de-DE"/>
        </w:rPr>
      </w:pPr>
      <w:hyperlink w:anchor="_Toc489975928" w:history="1">
        <w:r w:rsidR="00D55EEF" w:rsidRPr="00214303">
          <w:rPr>
            <w:rStyle w:val="Hyperlink"/>
            <w:lang w:val="en-US"/>
          </w:rPr>
          <w:t>7.1</w:t>
        </w:r>
        <w:r w:rsidR="00D55EEF">
          <w:rPr>
            <w:rFonts w:asciiTheme="minorHAnsi" w:eastAsiaTheme="minorEastAsia" w:hAnsiTheme="minorHAnsi" w:cstheme="minorBidi"/>
            <w:sz w:val="22"/>
            <w:szCs w:val="22"/>
            <w:lang w:val="de-DE" w:eastAsia="de-DE"/>
          </w:rPr>
          <w:tab/>
        </w:r>
        <w:r w:rsidR="00D55EEF" w:rsidRPr="00214303">
          <w:rPr>
            <w:rStyle w:val="Hyperlink"/>
            <w:lang w:val="en-US"/>
          </w:rPr>
          <w:t>A–D</w:t>
        </w:r>
        <w:r w:rsidR="00D55EEF">
          <w:rPr>
            <w:webHidden/>
          </w:rPr>
          <w:tab/>
        </w:r>
        <w:r w:rsidR="00D55EEF">
          <w:rPr>
            <w:webHidden/>
          </w:rPr>
          <w:fldChar w:fldCharType="begin"/>
        </w:r>
        <w:r w:rsidR="00D55EEF">
          <w:rPr>
            <w:webHidden/>
          </w:rPr>
          <w:instrText xml:space="preserve"> PAGEREF _Toc489975928 \h </w:instrText>
        </w:r>
        <w:r w:rsidR="00D55EEF">
          <w:rPr>
            <w:webHidden/>
          </w:rPr>
        </w:r>
        <w:r w:rsidR="00D55EEF">
          <w:rPr>
            <w:webHidden/>
          </w:rPr>
          <w:fldChar w:fldCharType="separate"/>
        </w:r>
        <w:r w:rsidR="000C1FA5">
          <w:rPr>
            <w:webHidden/>
          </w:rPr>
          <w:t>100</w:t>
        </w:r>
        <w:r w:rsidR="00D55EEF">
          <w:rPr>
            <w:webHidden/>
          </w:rPr>
          <w:fldChar w:fldCharType="end"/>
        </w:r>
      </w:hyperlink>
    </w:p>
    <w:p w14:paraId="72ED3F3D" w14:textId="16236F6A" w:rsidR="00D55EEF" w:rsidRDefault="003C55CA">
      <w:pPr>
        <w:pStyle w:val="Verzeichnis2"/>
        <w:rPr>
          <w:rFonts w:asciiTheme="minorHAnsi" w:eastAsiaTheme="minorEastAsia" w:hAnsiTheme="minorHAnsi" w:cstheme="minorBidi"/>
          <w:sz w:val="22"/>
          <w:szCs w:val="22"/>
          <w:lang w:val="de-DE" w:eastAsia="de-DE"/>
        </w:rPr>
      </w:pPr>
      <w:hyperlink w:anchor="_Toc489975929" w:history="1">
        <w:r w:rsidR="00D55EEF" w:rsidRPr="00214303">
          <w:rPr>
            <w:rStyle w:val="Hyperlink"/>
            <w:lang w:val="en-US"/>
          </w:rPr>
          <w:t>7.2</w:t>
        </w:r>
        <w:r w:rsidR="00D55EEF">
          <w:rPr>
            <w:rFonts w:asciiTheme="minorHAnsi" w:eastAsiaTheme="minorEastAsia" w:hAnsiTheme="minorHAnsi" w:cstheme="minorBidi"/>
            <w:sz w:val="22"/>
            <w:szCs w:val="22"/>
            <w:lang w:val="de-DE" w:eastAsia="de-DE"/>
          </w:rPr>
          <w:tab/>
        </w:r>
        <w:r w:rsidR="00D55EEF" w:rsidRPr="00214303">
          <w:rPr>
            <w:rStyle w:val="Hyperlink"/>
            <w:lang w:val="en-US"/>
          </w:rPr>
          <w:t>E–L</w:t>
        </w:r>
        <w:r w:rsidR="00D55EEF">
          <w:rPr>
            <w:webHidden/>
          </w:rPr>
          <w:tab/>
        </w:r>
        <w:r w:rsidR="00D55EEF">
          <w:rPr>
            <w:webHidden/>
          </w:rPr>
          <w:fldChar w:fldCharType="begin"/>
        </w:r>
        <w:r w:rsidR="00D55EEF">
          <w:rPr>
            <w:webHidden/>
          </w:rPr>
          <w:instrText xml:space="preserve"> PAGEREF _Toc489975929 \h </w:instrText>
        </w:r>
        <w:r w:rsidR="00D55EEF">
          <w:rPr>
            <w:webHidden/>
          </w:rPr>
        </w:r>
        <w:r w:rsidR="00D55EEF">
          <w:rPr>
            <w:webHidden/>
          </w:rPr>
          <w:fldChar w:fldCharType="separate"/>
        </w:r>
        <w:r w:rsidR="000C1FA5">
          <w:rPr>
            <w:webHidden/>
          </w:rPr>
          <w:t>106</w:t>
        </w:r>
        <w:r w:rsidR="00D55EEF">
          <w:rPr>
            <w:webHidden/>
          </w:rPr>
          <w:fldChar w:fldCharType="end"/>
        </w:r>
      </w:hyperlink>
    </w:p>
    <w:p w14:paraId="12A0093D" w14:textId="7DE95700" w:rsidR="00D55EEF" w:rsidRDefault="003C55CA">
      <w:pPr>
        <w:pStyle w:val="Verzeichnis2"/>
        <w:rPr>
          <w:rFonts w:asciiTheme="minorHAnsi" w:eastAsiaTheme="minorEastAsia" w:hAnsiTheme="minorHAnsi" w:cstheme="minorBidi"/>
          <w:sz w:val="22"/>
          <w:szCs w:val="22"/>
          <w:lang w:val="de-DE" w:eastAsia="de-DE"/>
        </w:rPr>
      </w:pPr>
      <w:hyperlink w:anchor="_Toc489975930" w:history="1">
        <w:r w:rsidR="00D55EEF" w:rsidRPr="00214303">
          <w:rPr>
            <w:rStyle w:val="Hyperlink"/>
            <w:lang w:val="en-US"/>
          </w:rPr>
          <w:t>7.3</w:t>
        </w:r>
        <w:r w:rsidR="00D55EEF">
          <w:rPr>
            <w:rFonts w:asciiTheme="minorHAnsi" w:eastAsiaTheme="minorEastAsia" w:hAnsiTheme="minorHAnsi" w:cstheme="minorBidi"/>
            <w:sz w:val="22"/>
            <w:szCs w:val="22"/>
            <w:lang w:val="de-DE" w:eastAsia="de-DE"/>
          </w:rPr>
          <w:tab/>
        </w:r>
        <w:r w:rsidR="00D55EEF" w:rsidRPr="00214303">
          <w:rPr>
            <w:rStyle w:val="Hyperlink"/>
            <w:lang w:val="en-US"/>
          </w:rPr>
          <w:t>M–R</w:t>
        </w:r>
        <w:r w:rsidR="00D55EEF">
          <w:rPr>
            <w:webHidden/>
          </w:rPr>
          <w:tab/>
        </w:r>
        <w:r w:rsidR="00D55EEF">
          <w:rPr>
            <w:webHidden/>
          </w:rPr>
          <w:fldChar w:fldCharType="begin"/>
        </w:r>
        <w:r w:rsidR="00D55EEF">
          <w:rPr>
            <w:webHidden/>
          </w:rPr>
          <w:instrText xml:space="preserve"> PAGEREF _Toc489975930 \h </w:instrText>
        </w:r>
        <w:r w:rsidR="00D55EEF">
          <w:rPr>
            <w:webHidden/>
          </w:rPr>
        </w:r>
        <w:r w:rsidR="00D55EEF">
          <w:rPr>
            <w:webHidden/>
          </w:rPr>
          <w:fldChar w:fldCharType="separate"/>
        </w:r>
        <w:r w:rsidR="000C1FA5">
          <w:rPr>
            <w:webHidden/>
          </w:rPr>
          <w:t>110</w:t>
        </w:r>
        <w:r w:rsidR="00D55EEF">
          <w:rPr>
            <w:webHidden/>
          </w:rPr>
          <w:fldChar w:fldCharType="end"/>
        </w:r>
      </w:hyperlink>
    </w:p>
    <w:p w14:paraId="208F293A" w14:textId="2C75D8EC" w:rsidR="00D55EEF" w:rsidRDefault="003C55CA">
      <w:pPr>
        <w:pStyle w:val="Verzeichnis2"/>
        <w:rPr>
          <w:rFonts w:asciiTheme="minorHAnsi" w:eastAsiaTheme="minorEastAsia" w:hAnsiTheme="minorHAnsi" w:cstheme="minorBidi"/>
          <w:sz w:val="22"/>
          <w:szCs w:val="22"/>
          <w:lang w:val="de-DE" w:eastAsia="de-DE"/>
        </w:rPr>
      </w:pPr>
      <w:hyperlink w:anchor="_Toc489975931" w:history="1">
        <w:r w:rsidR="00D55EEF" w:rsidRPr="00214303">
          <w:rPr>
            <w:rStyle w:val="Hyperlink"/>
            <w:lang w:val="en-US"/>
          </w:rPr>
          <w:t>7.4</w:t>
        </w:r>
        <w:r w:rsidR="00D55EEF">
          <w:rPr>
            <w:rFonts w:asciiTheme="minorHAnsi" w:eastAsiaTheme="minorEastAsia" w:hAnsiTheme="minorHAnsi" w:cstheme="minorBidi"/>
            <w:sz w:val="22"/>
            <w:szCs w:val="22"/>
            <w:lang w:val="de-DE" w:eastAsia="de-DE"/>
          </w:rPr>
          <w:tab/>
        </w:r>
        <w:r w:rsidR="00D55EEF" w:rsidRPr="00214303">
          <w:rPr>
            <w:rStyle w:val="Hyperlink"/>
            <w:lang w:val="en-US"/>
          </w:rPr>
          <w:t>S–Z</w:t>
        </w:r>
        <w:r w:rsidR="00D55EEF">
          <w:rPr>
            <w:webHidden/>
          </w:rPr>
          <w:tab/>
        </w:r>
        <w:r w:rsidR="00D55EEF">
          <w:rPr>
            <w:webHidden/>
          </w:rPr>
          <w:fldChar w:fldCharType="begin"/>
        </w:r>
        <w:r w:rsidR="00D55EEF">
          <w:rPr>
            <w:webHidden/>
          </w:rPr>
          <w:instrText xml:space="preserve"> PAGEREF _Toc489975931 \h </w:instrText>
        </w:r>
        <w:r w:rsidR="00D55EEF">
          <w:rPr>
            <w:webHidden/>
          </w:rPr>
        </w:r>
        <w:r w:rsidR="00D55EEF">
          <w:rPr>
            <w:webHidden/>
          </w:rPr>
          <w:fldChar w:fldCharType="separate"/>
        </w:r>
        <w:r w:rsidR="000C1FA5">
          <w:rPr>
            <w:webHidden/>
          </w:rPr>
          <w:t>115</w:t>
        </w:r>
        <w:r w:rsidR="00D55EEF">
          <w:rPr>
            <w:webHidden/>
          </w:rPr>
          <w:fldChar w:fldCharType="end"/>
        </w:r>
      </w:hyperlink>
    </w:p>
    <w:p w14:paraId="2F2D5529" w14:textId="229BF67D" w:rsidR="00D55EEF" w:rsidRDefault="003C55CA">
      <w:pPr>
        <w:pStyle w:val="Verzeichnis1"/>
        <w:rPr>
          <w:rFonts w:asciiTheme="minorHAnsi" w:eastAsiaTheme="minorEastAsia" w:hAnsiTheme="minorHAnsi" w:cstheme="minorBidi"/>
          <w:b w:val="0"/>
          <w:caps w:val="0"/>
          <w:sz w:val="22"/>
          <w:szCs w:val="22"/>
          <w:lang w:val="de-DE" w:eastAsia="de-DE"/>
        </w:rPr>
      </w:pPr>
      <w:hyperlink w:anchor="_Toc489975932" w:history="1">
        <w:r w:rsidR="00D55EEF" w:rsidRPr="00214303">
          <w:rPr>
            <w:rStyle w:val="Hyperlink"/>
            <w:lang w:val="en-US"/>
          </w:rPr>
          <w:t>8</w:t>
        </w:r>
        <w:r w:rsidR="00D55EEF">
          <w:rPr>
            <w:rFonts w:asciiTheme="minorHAnsi" w:eastAsiaTheme="minorEastAsia" w:hAnsiTheme="minorHAnsi" w:cstheme="minorBidi"/>
            <w:b w:val="0"/>
            <w:caps w:val="0"/>
            <w:sz w:val="22"/>
            <w:szCs w:val="22"/>
            <w:lang w:val="de-DE" w:eastAsia="de-DE"/>
          </w:rPr>
          <w:tab/>
        </w:r>
        <w:r w:rsidR="00D55EEF" w:rsidRPr="00214303">
          <w:rPr>
            <w:rStyle w:val="Hyperlink"/>
            <w:lang w:val="en-US"/>
          </w:rPr>
          <w:t>Description of CpML Field Types</w:t>
        </w:r>
        <w:r w:rsidR="00D55EEF">
          <w:rPr>
            <w:webHidden/>
          </w:rPr>
          <w:tab/>
        </w:r>
        <w:r w:rsidR="00D55EEF">
          <w:rPr>
            <w:webHidden/>
          </w:rPr>
          <w:fldChar w:fldCharType="begin"/>
        </w:r>
        <w:r w:rsidR="00D55EEF">
          <w:rPr>
            <w:webHidden/>
          </w:rPr>
          <w:instrText xml:space="preserve"> PAGEREF _Toc489975932 \h </w:instrText>
        </w:r>
        <w:r w:rsidR="00D55EEF">
          <w:rPr>
            <w:webHidden/>
          </w:rPr>
        </w:r>
        <w:r w:rsidR="00D55EEF">
          <w:rPr>
            <w:webHidden/>
          </w:rPr>
          <w:fldChar w:fldCharType="separate"/>
        </w:r>
        <w:r w:rsidR="000C1FA5">
          <w:rPr>
            <w:webHidden/>
          </w:rPr>
          <w:t>120</w:t>
        </w:r>
        <w:r w:rsidR="00D55EEF">
          <w:rPr>
            <w:webHidden/>
          </w:rPr>
          <w:fldChar w:fldCharType="end"/>
        </w:r>
      </w:hyperlink>
    </w:p>
    <w:p w14:paraId="7928DD7C" w14:textId="70A46616" w:rsidR="00D55EEF" w:rsidRDefault="003C55CA">
      <w:pPr>
        <w:pStyle w:val="Verzeichnis2"/>
        <w:rPr>
          <w:rFonts w:asciiTheme="minorHAnsi" w:eastAsiaTheme="minorEastAsia" w:hAnsiTheme="minorHAnsi" w:cstheme="minorBidi"/>
          <w:sz w:val="22"/>
          <w:szCs w:val="22"/>
          <w:lang w:val="de-DE" w:eastAsia="de-DE"/>
        </w:rPr>
      </w:pPr>
      <w:hyperlink w:anchor="_Toc489975933" w:history="1">
        <w:r w:rsidR="00D55EEF" w:rsidRPr="00214303">
          <w:rPr>
            <w:rStyle w:val="Hyperlink"/>
            <w:lang w:val="en-US"/>
          </w:rPr>
          <w:t>8.1</w:t>
        </w:r>
        <w:r w:rsidR="00D55EEF">
          <w:rPr>
            <w:rFonts w:asciiTheme="minorHAnsi" w:eastAsiaTheme="minorEastAsia" w:hAnsiTheme="minorHAnsi" w:cstheme="minorBidi"/>
            <w:sz w:val="22"/>
            <w:szCs w:val="22"/>
            <w:lang w:val="de-DE" w:eastAsia="de-DE"/>
          </w:rPr>
          <w:tab/>
        </w:r>
        <w:r w:rsidR="00D55EEF" w:rsidRPr="00214303">
          <w:rPr>
            <w:rStyle w:val="Hyperlink"/>
            <w:lang w:val="en-US"/>
          </w:rPr>
          <w:t>A-D</w:t>
        </w:r>
        <w:r w:rsidR="00D55EEF">
          <w:rPr>
            <w:webHidden/>
          </w:rPr>
          <w:tab/>
        </w:r>
        <w:r w:rsidR="00D55EEF">
          <w:rPr>
            <w:webHidden/>
          </w:rPr>
          <w:fldChar w:fldCharType="begin"/>
        </w:r>
        <w:r w:rsidR="00D55EEF">
          <w:rPr>
            <w:webHidden/>
          </w:rPr>
          <w:instrText xml:space="preserve"> PAGEREF _Toc489975933 \h </w:instrText>
        </w:r>
        <w:r w:rsidR="00D55EEF">
          <w:rPr>
            <w:webHidden/>
          </w:rPr>
        </w:r>
        <w:r w:rsidR="00D55EEF">
          <w:rPr>
            <w:webHidden/>
          </w:rPr>
          <w:fldChar w:fldCharType="separate"/>
        </w:r>
        <w:r w:rsidR="000C1FA5">
          <w:rPr>
            <w:webHidden/>
          </w:rPr>
          <w:t>120</w:t>
        </w:r>
        <w:r w:rsidR="00D55EEF">
          <w:rPr>
            <w:webHidden/>
          </w:rPr>
          <w:fldChar w:fldCharType="end"/>
        </w:r>
      </w:hyperlink>
    </w:p>
    <w:p w14:paraId="2FC5C4DA" w14:textId="67C648C0" w:rsidR="00D55EEF" w:rsidRDefault="003C55CA">
      <w:pPr>
        <w:pStyle w:val="Verzeichnis2"/>
        <w:rPr>
          <w:rFonts w:asciiTheme="minorHAnsi" w:eastAsiaTheme="minorEastAsia" w:hAnsiTheme="minorHAnsi" w:cstheme="minorBidi"/>
          <w:sz w:val="22"/>
          <w:szCs w:val="22"/>
          <w:lang w:val="de-DE" w:eastAsia="de-DE"/>
        </w:rPr>
      </w:pPr>
      <w:hyperlink w:anchor="_Toc489975934" w:history="1">
        <w:r w:rsidR="00D55EEF" w:rsidRPr="00214303">
          <w:rPr>
            <w:rStyle w:val="Hyperlink"/>
            <w:lang w:val="en-US"/>
          </w:rPr>
          <w:t>8.2</w:t>
        </w:r>
        <w:r w:rsidR="00D55EEF">
          <w:rPr>
            <w:rFonts w:asciiTheme="minorHAnsi" w:eastAsiaTheme="minorEastAsia" w:hAnsiTheme="minorHAnsi" w:cstheme="minorBidi"/>
            <w:sz w:val="22"/>
            <w:szCs w:val="22"/>
            <w:lang w:val="de-DE" w:eastAsia="de-DE"/>
          </w:rPr>
          <w:tab/>
        </w:r>
        <w:r w:rsidR="00D55EEF" w:rsidRPr="00214303">
          <w:rPr>
            <w:rStyle w:val="Hyperlink"/>
            <w:lang w:val="en-US"/>
          </w:rPr>
          <w:t>E–L</w:t>
        </w:r>
        <w:r w:rsidR="00D55EEF">
          <w:rPr>
            <w:webHidden/>
          </w:rPr>
          <w:tab/>
        </w:r>
        <w:r w:rsidR="00D55EEF">
          <w:rPr>
            <w:webHidden/>
          </w:rPr>
          <w:fldChar w:fldCharType="begin"/>
        </w:r>
        <w:r w:rsidR="00D55EEF">
          <w:rPr>
            <w:webHidden/>
          </w:rPr>
          <w:instrText xml:space="preserve"> PAGEREF _Toc489975934 \h </w:instrText>
        </w:r>
        <w:r w:rsidR="00D55EEF">
          <w:rPr>
            <w:webHidden/>
          </w:rPr>
        </w:r>
        <w:r w:rsidR="00D55EEF">
          <w:rPr>
            <w:webHidden/>
          </w:rPr>
          <w:fldChar w:fldCharType="separate"/>
        </w:r>
        <w:r w:rsidR="000C1FA5">
          <w:rPr>
            <w:webHidden/>
          </w:rPr>
          <w:t>126</w:t>
        </w:r>
        <w:r w:rsidR="00D55EEF">
          <w:rPr>
            <w:webHidden/>
          </w:rPr>
          <w:fldChar w:fldCharType="end"/>
        </w:r>
      </w:hyperlink>
    </w:p>
    <w:p w14:paraId="511D9AC3" w14:textId="45A51BAB" w:rsidR="00D55EEF" w:rsidRDefault="003C55CA">
      <w:pPr>
        <w:pStyle w:val="Verzeichnis2"/>
        <w:rPr>
          <w:rFonts w:asciiTheme="minorHAnsi" w:eastAsiaTheme="minorEastAsia" w:hAnsiTheme="minorHAnsi" w:cstheme="minorBidi"/>
          <w:sz w:val="22"/>
          <w:szCs w:val="22"/>
          <w:lang w:val="de-DE" w:eastAsia="de-DE"/>
        </w:rPr>
      </w:pPr>
      <w:hyperlink w:anchor="_Toc489975935" w:history="1">
        <w:r w:rsidR="00D55EEF" w:rsidRPr="00214303">
          <w:rPr>
            <w:rStyle w:val="Hyperlink"/>
            <w:lang w:val="en-US"/>
          </w:rPr>
          <w:t>8.3</w:t>
        </w:r>
        <w:r w:rsidR="00D55EEF">
          <w:rPr>
            <w:rFonts w:asciiTheme="minorHAnsi" w:eastAsiaTheme="minorEastAsia" w:hAnsiTheme="minorHAnsi" w:cstheme="minorBidi"/>
            <w:sz w:val="22"/>
            <w:szCs w:val="22"/>
            <w:lang w:val="de-DE" w:eastAsia="de-DE"/>
          </w:rPr>
          <w:tab/>
        </w:r>
        <w:r w:rsidR="00D55EEF" w:rsidRPr="00214303">
          <w:rPr>
            <w:rStyle w:val="Hyperlink"/>
            <w:lang w:val="en-US"/>
          </w:rPr>
          <w:t>M–R</w:t>
        </w:r>
        <w:r w:rsidR="00D55EEF">
          <w:rPr>
            <w:webHidden/>
          </w:rPr>
          <w:tab/>
        </w:r>
        <w:r w:rsidR="00D55EEF">
          <w:rPr>
            <w:webHidden/>
          </w:rPr>
          <w:fldChar w:fldCharType="begin"/>
        </w:r>
        <w:r w:rsidR="00D55EEF">
          <w:rPr>
            <w:webHidden/>
          </w:rPr>
          <w:instrText xml:space="preserve"> PAGEREF _Toc489975935 \h </w:instrText>
        </w:r>
        <w:r w:rsidR="00D55EEF">
          <w:rPr>
            <w:webHidden/>
          </w:rPr>
        </w:r>
        <w:r w:rsidR="00D55EEF">
          <w:rPr>
            <w:webHidden/>
          </w:rPr>
          <w:fldChar w:fldCharType="separate"/>
        </w:r>
        <w:r w:rsidR="000C1FA5">
          <w:rPr>
            <w:webHidden/>
          </w:rPr>
          <w:t>130</w:t>
        </w:r>
        <w:r w:rsidR="00D55EEF">
          <w:rPr>
            <w:webHidden/>
          </w:rPr>
          <w:fldChar w:fldCharType="end"/>
        </w:r>
      </w:hyperlink>
    </w:p>
    <w:p w14:paraId="77C71430" w14:textId="1CF32E28" w:rsidR="00D55EEF" w:rsidRDefault="003C55CA">
      <w:pPr>
        <w:pStyle w:val="Verzeichnis2"/>
        <w:rPr>
          <w:rFonts w:asciiTheme="minorHAnsi" w:eastAsiaTheme="minorEastAsia" w:hAnsiTheme="minorHAnsi" w:cstheme="minorBidi"/>
          <w:sz w:val="22"/>
          <w:szCs w:val="22"/>
          <w:lang w:val="de-DE" w:eastAsia="de-DE"/>
        </w:rPr>
      </w:pPr>
      <w:hyperlink w:anchor="_Toc489975936" w:history="1">
        <w:r w:rsidR="00D55EEF" w:rsidRPr="00214303">
          <w:rPr>
            <w:rStyle w:val="Hyperlink"/>
            <w:lang w:val="en-US"/>
          </w:rPr>
          <w:t>8.4</w:t>
        </w:r>
        <w:r w:rsidR="00D55EEF">
          <w:rPr>
            <w:rFonts w:asciiTheme="minorHAnsi" w:eastAsiaTheme="minorEastAsia" w:hAnsiTheme="minorHAnsi" w:cstheme="minorBidi"/>
            <w:sz w:val="22"/>
            <w:szCs w:val="22"/>
            <w:lang w:val="de-DE" w:eastAsia="de-DE"/>
          </w:rPr>
          <w:tab/>
        </w:r>
        <w:r w:rsidR="00D55EEF" w:rsidRPr="00214303">
          <w:rPr>
            <w:rStyle w:val="Hyperlink"/>
            <w:lang w:val="en-US"/>
          </w:rPr>
          <w:t>S–Z</w:t>
        </w:r>
        <w:r w:rsidR="00D55EEF">
          <w:rPr>
            <w:webHidden/>
          </w:rPr>
          <w:tab/>
        </w:r>
        <w:r w:rsidR="00D55EEF">
          <w:rPr>
            <w:webHidden/>
          </w:rPr>
          <w:fldChar w:fldCharType="begin"/>
        </w:r>
        <w:r w:rsidR="00D55EEF">
          <w:rPr>
            <w:webHidden/>
          </w:rPr>
          <w:instrText xml:space="preserve"> PAGEREF _Toc489975936 \h </w:instrText>
        </w:r>
        <w:r w:rsidR="00D55EEF">
          <w:rPr>
            <w:webHidden/>
          </w:rPr>
        </w:r>
        <w:r w:rsidR="00D55EEF">
          <w:rPr>
            <w:webHidden/>
          </w:rPr>
          <w:fldChar w:fldCharType="separate"/>
        </w:r>
        <w:r w:rsidR="000C1FA5">
          <w:rPr>
            <w:webHidden/>
          </w:rPr>
          <w:t>134</w:t>
        </w:r>
        <w:r w:rsidR="00D55EEF">
          <w:rPr>
            <w:webHidden/>
          </w:rPr>
          <w:fldChar w:fldCharType="end"/>
        </w:r>
      </w:hyperlink>
    </w:p>
    <w:p w14:paraId="1E753028" w14:textId="055B1B7C" w:rsidR="0078227C" w:rsidRPr="006159E6" w:rsidRDefault="000B7E86" w:rsidP="0078227C">
      <w:pPr>
        <w:rPr>
          <w:lang w:val="en-US"/>
        </w:rPr>
        <w:sectPr w:rsidR="0078227C" w:rsidRPr="006159E6" w:rsidSect="00712ED9">
          <w:headerReference w:type="default" r:id="rId27"/>
          <w:footerReference w:type="default" r:id="rId28"/>
          <w:pgSz w:w="11906" w:h="16838" w:code="9"/>
          <w:pgMar w:top="1701" w:right="1134" w:bottom="1134" w:left="1418" w:header="567" w:footer="454" w:gutter="0"/>
          <w:cols w:space="708"/>
          <w:titlePg/>
          <w:docGrid w:linePitch="360"/>
        </w:sectPr>
      </w:pPr>
      <w:r w:rsidRPr="006159E6">
        <w:rPr>
          <w:rFonts w:ascii="Tahoma" w:hAnsi="Tahoma"/>
          <w:noProof/>
          <w:sz w:val="18"/>
          <w:lang w:val="en-US" w:eastAsia="en-US"/>
        </w:rPr>
        <w:fldChar w:fldCharType="end"/>
      </w:r>
    </w:p>
    <w:p w14:paraId="10C53EEF" w14:textId="13AC3012" w:rsidR="008E2EF3" w:rsidRPr="00A7731E" w:rsidRDefault="00A7731E" w:rsidP="008E2EF3">
      <w:pPr>
        <w:pStyle w:val="berschrift1"/>
        <w:rPr>
          <w:lang w:val="en-US"/>
        </w:rPr>
      </w:pPr>
      <w:bookmarkStart w:id="11" w:name="_Toc489975898"/>
      <w:r w:rsidRPr="00A7731E">
        <w:rPr>
          <w:lang w:val="en-US"/>
        </w:rPr>
        <w:lastRenderedPageBreak/>
        <w:t>Introduction to CpML</w:t>
      </w:r>
      <w:bookmarkEnd w:id="11"/>
    </w:p>
    <w:p w14:paraId="7A0C067A" w14:textId="77777777" w:rsidR="008E2EF3" w:rsidRPr="006159E6" w:rsidRDefault="008E2EF3" w:rsidP="008E2EF3">
      <w:pPr>
        <w:rPr>
          <w:lang w:val="en-US"/>
        </w:rPr>
      </w:pPr>
      <w:r w:rsidRPr="006159E6">
        <w:rPr>
          <w:lang w:val="en-US"/>
        </w:rPr>
        <w:t>The Commodities product Mark-up Language (CpML) is the commodity trading industry standard that enables the representation of trades and other related information in a standardized way. The standard is widely used for electronic confirmation of Over-The-Counter (OTC) trades and for regulatory reporting in Europe.</w:t>
      </w:r>
    </w:p>
    <w:p w14:paraId="3A61643E" w14:textId="77777777" w:rsidR="008E2EF3" w:rsidRPr="006159E6" w:rsidRDefault="008E2EF3" w:rsidP="008E2EF3">
      <w:pPr>
        <w:rPr>
          <w:lang w:val="en-US"/>
        </w:rPr>
      </w:pPr>
      <w:r w:rsidRPr="006159E6">
        <w:rPr>
          <w:lang w:val="en-US"/>
        </w:rPr>
        <w:t>CpML defines the data format that is used by the following processes:</w:t>
      </w:r>
    </w:p>
    <w:p w14:paraId="454F63FB" w14:textId="77777777" w:rsidR="008E2EF3" w:rsidRPr="006159E6" w:rsidRDefault="008E2EF3" w:rsidP="00BD54E4">
      <w:pPr>
        <w:numPr>
          <w:ilvl w:val="0"/>
          <w:numId w:val="13"/>
        </w:numPr>
        <w:rPr>
          <w:lang w:val="en-US"/>
        </w:rPr>
      </w:pPr>
      <w:r w:rsidRPr="006159E6">
        <w:rPr>
          <w:lang w:val="en-US"/>
        </w:rPr>
        <w:t>eCM (electronic Confirmation Matching)</w:t>
      </w:r>
    </w:p>
    <w:p w14:paraId="11BB7CA3" w14:textId="77777777" w:rsidR="008E2EF3" w:rsidRPr="006159E6" w:rsidRDefault="008E2EF3" w:rsidP="00BD54E4">
      <w:pPr>
        <w:numPr>
          <w:ilvl w:val="0"/>
          <w:numId w:val="13"/>
        </w:numPr>
        <w:rPr>
          <w:lang w:val="en-US"/>
        </w:rPr>
      </w:pPr>
      <w:r w:rsidRPr="006159E6">
        <w:rPr>
          <w:lang w:val="en-US"/>
        </w:rPr>
        <w:t>eRR (electronic Regulatory Reporting)</w:t>
      </w:r>
    </w:p>
    <w:p w14:paraId="60A934A2" w14:textId="77777777" w:rsidR="008E2EF3" w:rsidRDefault="008E2EF3" w:rsidP="00BD54E4">
      <w:pPr>
        <w:numPr>
          <w:ilvl w:val="0"/>
          <w:numId w:val="13"/>
        </w:numPr>
        <w:rPr>
          <w:lang w:val="en-US"/>
        </w:rPr>
      </w:pPr>
      <w:r w:rsidRPr="006159E6">
        <w:rPr>
          <w:lang w:val="en-US"/>
        </w:rPr>
        <w:t xml:space="preserve">eXRP (eXchange-Related Processes) </w:t>
      </w:r>
    </w:p>
    <w:p w14:paraId="56550643" w14:textId="77777777" w:rsidR="005133B0" w:rsidRPr="006159E6" w:rsidRDefault="005133B0" w:rsidP="005133B0">
      <w:pPr>
        <w:rPr>
          <w:lang w:val="en-US"/>
        </w:rPr>
      </w:pPr>
      <w:r>
        <w:rPr>
          <w:noProof/>
          <w:lang w:val="de-DE" w:eastAsia="de-DE"/>
        </w:rPr>
        <w:drawing>
          <wp:inline distT="0" distB="0" distL="0" distR="0" wp14:anchorId="46ADB2DD" wp14:editId="10B3B5FC">
            <wp:extent cx="5933440" cy="3834130"/>
            <wp:effectExtent l="19050" t="19050" r="10160" b="13970"/>
            <wp:docPr id="3" name="Grafik 3" descr="T:\EFET\working-copy\160712_EFET_Strategic_Archite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FET\working-copy\160712_EFET_Strategic_Architecture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3440" cy="3834130"/>
                    </a:xfrm>
                    <a:prstGeom prst="rect">
                      <a:avLst/>
                    </a:prstGeom>
                    <a:noFill/>
                    <a:ln>
                      <a:solidFill>
                        <a:schemeClr val="bg1">
                          <a:lumMod val="65000"/>
                        </a:schemeClr>
                      </a:solidFill>
                    </a:ln>
                  </pic:spPr>
                </pic:pic>
              </a:graphicData>
            </a:graphic>
          </wp:inline>
        </w:drawing>
      </w:r>
    </w:p>
    <w:p w14:paraId="27EF5AD1" w14:textId="77777777" w:rsidR="00712ED9" w:rsidRDefault="008E2EF3" w:rsidP="00712ED9">
      <w:pPr>
        <w:rPr>
          <w:lang w:val="en-US"/>
        </w:rPr>
      </w:pPr>
      <w:r w:rsidRPr="006159E6">
        <w:rPr>
          <w:lang w:val="en-US"/>
        </w:rPr>
        <w:t xml:space="preserve">The CpML standard itself is process-neutral. The data structure is defined using XML schemas (XSD). Market participants deliver XML documents that base on these schemas and are called CpMLDocuments. For each process, there is a different standard that defines how the data is processed and which CPML structures are used. </w:t>
      </w:r>
    </w:p>
    <w:p w14:paraId="627204F3" w14:textId="247BCC9C" w:rsidR="0078227C" w:rsidRPr="006159E6" w:rsidRDefault="0078227C" w:rsidP="00712ED9">
      <w:pPr>
        <w:pStyle w:val="berschrift1"/>
      </w:pPr>
      <w:bookmarkStart w:id="12" w:name="_Toc489975899"/>
      <w:r w:rsidRPr="006159E6">
        <w:lastRenderedPageBreak/>
        <w:t>About this Document</w:t>
      </w:r>
      <w:bookmarkEnd w:id="12"/>
    </w:p>
    <w:p w14:paraId="4B34C5E7" w14:textId="77777777" w:rsidR="0078227C" w:rsidRPr="006159E6" w:rsidRDefault="0078227C" w:rsidP="00FE600F">
      <w:pPr>
        <w:pStyle w:val="berschrift2"/>
        <w:rPr>
          <w:lang w:val="en-US"/>
        </w:rPr>
      </w:pPr>
      <w:bookmarkStart w:id="13" w:name="_Toc489975900"/>
      <w:r w:rsidRPr="006159E6">
        <w:rPr>
          <w:lang w:val="en-US"/>
        </w:rPr>
        <w:t>Revision History</w:t>
      </w:r>
      <w:bookmarkEnd w:id="13"/>
    </w:p>
    <w:tbl>
      <w:tblPr>
        <w:tblW w:w="946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
        <w:gridCol w:w="1559"/>
        <w:gridCol w:w="5245"/>
        <w:gridCol w:w="1677"/>
      </w:tblGrid>
      <w:tr w:rsidR="0078227C" w:rsidRPr="006159E6" w14:paraId="00448791" w14:textId="77777777" w:rsidTr="00CA3AA0">
        <w:trPr>
          <w:cantSplit/>
        </w:trPr>
        <w:tc>
          <w:tcPr>
            <w:tcW w:w="988" w:type="dxa"/>
            <w:shd w:val="clear" w:color="auto" w:fill="D9D9D9" w:themeFill="background1" w:themeFillShade="D9"/>
          </w:tcPr>
          <w:p w14:paraId="429910C6" w14:textId="77777777" w:rsidR="0078227C" w:rsidRPr="006159E6" w:rsidRDefault="0078227C" w:rsidP="00D02290">
            <w:pPr>
              <w:pStyle w:val="CellBody"/>
              <w:rPr>
                <w:rStyle w:val="Fett"/>
                <w:lang w:val="en-US"/>
              </w:rPr>
            </w:pPr>
            <w:r w:rsidRPr="006159E6">
              <w:rPr>
                <w:rStyle w:val="Fett"/>
                <w:lang w:val="en-US"/>
              </w:rPr>
              <w:t>Version</w:t>
            </w:r>
          </w:p>
        </w:tc>
        <w:tc>
          <w:tcPr>
            <w:tcW w:w="1559" w:type="dxa"/>
            <w:shd w:val="clear" w:color="auto" w:fill="D9D9D9" w:themeFill="background1" w:themeFillShade="D9"/>
          </w:tcPr>
          <w:p w14:paraId="05255E50" w14:textId="77777777" w:rsidR="0078227C" w:rsidRPr="006159E6" w:rsidRDefault="0078227C" w:rsidP="00D02290">
            <w:pPr>
              <w:pStyle w:val="CellBody"/>
              <w:rPr>
                <w:rStyle w:val="Fett"/>
                <w:lang w:val="en-US"/>
              </w:rPr>
            </w:pPr>
            <w:r w:rsidRPr="006159E6">
              <w:rPr>
                <w:rStyle w:val="Fett"/>
                <w:lang w:val="en-US"/>
              </w:rPr>
              <w:t>Date</w:t>
            </w:r>
          </w:p>
        </w:tc>
        <w:tc>
          <w:tcPr>
            <w:tcW w:w="5245" w:type="dxa"/>
            <w:shd w:val="clear" w:color="auto" w:fill="D9D9D9" w:themeFill="background1" w:themeFillShade="D9"/>
          </w:tcPr>
          <w:p w14:paraId="059FE980" w14:textId="77777777" w:rsidR="0078227C" w:rsidRPr="006159E6" w:rsidRDefault="0078227C" w:rsidP="00D02290">
            <w:pPr>
              <w:pStyle w:val="CellBody"/>
              <w:rPr>
                <w:rStyle w:val="Fett"/>
                <w:lang w:val="en-US"/>
              </w:rPr>
            </w:pPr>
            <w:r w:rsidRPr="006159E6">
              <w:rPr>
                <w:rStyle w:val="Fett"/>
                <w:lang w:val="en-US"/>
              </w:rPr>
              <w:t>Changes</w:t>
            </w:r>
          </w:p>
        </w:tc>
        <w:tc>
          <w:tcPr>
            <w:tcW w:w="1677" w:type="dxa"/>
            <w:shd w:val="clear" w:color="auto" w:fill="D9D9D9" w:themeFill="background1" w:themeFillShade="D9"/>
          </w:tcPr>
          <w:p w14:paraId="62CD7D15" w14:textId="77777777" w:rsidR="0078227C" w:rsidRPr="006159E6" w:rsidRDefault="0078227C" w:rsidP="00D02290">
            <w:pPr>
              <w:pStyle w:val="CellBody"/>
              <w:rPr>
                <w:rStyle w:val="Fett"/>
                <w:lang w:val="en-US"/>
              </w:rPr>
            </w:pPr>
            <w:r w:rsidRPr="006159E6">
              <w:rPr>
                <w:rStyle w:val="Fett"/>
                <w:lang w:val="en-US"/>
              </w:rPr>
              <w:t>Author of changes</w:t>
            </w:r>
          </w:p>
        </w:tc>
      </w:tr>
      <w:tr w:rsidR="0078227C" w:rsidRPr="006159E6" w:rsidDel="00FB326C" w14:paraId="16D4A130" w14:textId="77777777" w:rsidTr="00CA3AA0">
        <w:trPr>
          <w:cantSplit/>
        </w:trPr>
        <w:tc>
          <w:tcPr>
            <w:tcW w:w="988" w:type="dxa"/>
            <w:tcBorders>
              <w:top w:val="single" w:sz="4" w:space="0" w:color="auto"/>
              <w:left w:val="single" w:sz="4" w:space="0" w:color="auto"/>
              <w:bottom w:val="single" w:sz="4" w:space="0" w:color="auto"/>
              <w:right w:val="single" w:sz="4" w:space="0" w:color="auto"/>
            </w:tcBorders>
          </w:tcPr>
          <w:p w14:paraId="60117F98" w14:textId="77777777" w:rsidR="0078227C" w:rsidRPr="006159E6" w:rsidRDefault="0078227C" w:rsidP="00D02290">
            <w:pPr>
              <w:pStyle w:val="CellBody"/>
              <w:rPr>
                <w:lang w:val="en-US"/>
              </w:rPr>
            </w:pPr>
            <w:r w:rsidRPr="006159E6">
              <w:rPr>
                <w:lang w:val="en-US"/>
              </w:rPr>
              <w:t>4.1</w:t>
            </w:r>
          </w:p>
        </w:tc>
        <w:tc>
          <w:tcPr>
            <w:tcW w:w="1559" w:type="dxa"/>
            <w:tcBorders>
              <w:top w:val="single" w:sz="4" w:space="0" w:color="auto"/>
              <w:left w:val="single" w:sz="4" w:space="0" w:color="auto"/>
              <w:bottom w:val="single" w:sz="4" w:space="0" w:color="auto"/>
              <w:right w:val="single" w:sz="4" w:space="0" w:color="auto"/>
            </w:tcBorders>
          </w:tcPr>
          <w:p w14:paraId="1A58D3B9" w14:textId="77777777" w:rsidR="0078227C" w:rsidRPr="006159E6" w:rsidRDefault="0078227C" w:rsidP="00D02290">
            <w:pPr>
              <w:pStyle w:val="CellBody"/>
              <w:rPr>
                <w:lang w:val="en-US"/>
              </w:rPr>
            </w:pPr>
            <w:r w:rsidRPr="006159E6">
              <w:rPr>
                <w:lang w:val="en-US"/>
              </w:rPr>
              <w:t>April 2012</w:t>
            </w:r>
          </w:p>
        </w:tc>
        <w:tc>
          <w:tcPr>
            <w:tcW w:w="5245" w:type="dxa"/>
            <w:tcBorders>
              <w:top w:val="single" w:sz="4" w:space="0" w:color="auto"/>
              <w:left w:val="single" w:sz="4" w:space="0" w:color="auto"/>
              <w:bottom w:val="single" w:sz="4" w:space="0" w:color="auto"/>
              <w:right w:val="single" w:sz="4" w:space="0" w:color="auto"/>
            </w:tcBorders>
          </w:tcPr>
          <w:p w14:paraId="5CBF187A" w14:textId="77777777" w:rsidR="0078227C" w:rsidRPr="006159E6" w:rsidRDefault="0078227C" w:rsidP="00D02290">
            <w:pPr>
              <w:pStyle w:val="CellBody"/>
              <w:rPr>
                <w:lang w:val="en-US"/>
              </w:rPr>
            </w:pPr>
            <w:r w:rsidRPr="006159E6">
              <w:rPr>
                <w:lang w:val="en-US"/>
              </w:rPr>
              <w:t xml:space="preserve">Alignment with GTRfC FpML Message Specification v1.7. </w:t>
            </w:r>
          </w:p>
          <w:p w14:paraId="2A1AE9F9" w14:textId="77777777" w:rsidR="0078227C" w:rsidRPr="006159E6" w:rsidRDefault="0078227C" w:rsidP="00D02290">
            <w:pPr>
              <w:pStyle w:val="CellBody"/>
              <w:rPr>
                <w:lang w:val="en-US"/>
              </w:rPr>
            </w:pPr>
            <w:r w:rsidRPr="006159E6">
              <w:rPr>
                <w:lang w:val="en-US"/>
              </w:rPr>
              <w:t>Addition of Physical Oil, Bullion.</w:t>
            </w:r>
          </w:p>
          <w:p w14:paraId="658EAD47" w14:textId="77777777" w:rsidR="0078227C" w:rsidRPr="006159E6" w:rsidRDefault="0078227C" w:rsidP="00D02290">
            <w:pPr>
              <w:pStyle w:val="CellBody"/>
              <w:rPr>
                <w:lang w:val="en-US"/>
              </w:rPr>
            </w:pPr>
            <w:r w:rsidRPr="006159E6">
              <w:rPr>
                <w:lang w:val="en-US"/>
              </w:rPr>
              <w:t>Enhancement of Physical Electricity and Coal to account for US products.</w:t>
            </w:r>
          </w:p>
        </w:tc>
        <w:tc>
          <w:tcPr>
            <w:tcW w:w="1677" w:type="dxa"/>
            <w:tcBorders>
              <w:top w:val="single" w:sz="4" w:space="0" w:color="auto"/>
              <w:left w:val="single" w:sz="4" w:space="0" w:color="auto"/>
              <w:bottom w:val="single" w:sz="4" w:space="0" w:color="auto"/>
              <w:right w:val="single" w:sz="4" w:space="0" w:color="auto"/>
            </w:tcBorders>
          </w:tcPr>
          <w:p w14:paraId="2D9A62FF" w14:textId="77777777" w:rsidR="0078227C" w:rsidRPr="006159E6" w:rsidRDefault="0078227C" w:rsidP="00D02290">
            <w:pPr>
              <w:pStyle w:val="CellBody"/>
              <w:rPr>
                <w:lang w:val="en-US"/>
              </w:rPr>
            </w:pPr>
            <w:r w:rsidRPr="006159E6">
              <w:rPr>
                <w:lang w:val="en-US"/>
              </w:rPr>
              <w:t>EFET</w:t>
            </w:r>
          </w:p>
        </w:tc>
      </w:tr>
      <w:tr w:rsidR="0078227C" w:rsidRPr="006159E6" w:rsidDel="00FB326C" w14:paraId="4E02751A" w14:textId="77777777" w:rsidTr="00CA3AA0">
        <w:trPr>
          <w:cantSplit/>
        </w:trPr>
        <w:tc>
          <w:tcPr>
            <w:tcW w:w="988" w:type="dxa"/>
            <w:tcBorders>
              <w:top w:val="single" w:sz="4" w:space="0" w:color="auto"/>
              <w:left w:val="single" w:sz="4" w:space="0" w:color="auto"/>
              <w:bottom w:val="single" w:sz="4" w:space="0" w:color="auto"/>
              <w:right w:val="single" w:sz="4" w:space="0" w:color="auto"/>
            </w:tcBorders>
          </w:tcPr>
          <w:p w14:paraId="76386C07" w14:textId="77777777" w:rsidR="0078227C" w:rsidRPr="006159E6" w:rsidRDefault="0078227C" w:rsidP="00D02290">
            <w:pPr>
              <w:pStyle w:val="CellBody"/>
              <w:rPr>
                <w:lang w:val="en-US"/>
              </w:rPr>
            </w:pPr>
            <w:r w:rsidRPr="006159E6">
              <w:rPr>
                <w:lang w:val="en-US"/>
              </w:rPr>
              <w:t>4.2</w:t>
            </w:r>
          </w:p>
        </w:tc>
        <w:tc>
          <w:tcPr>
            <w:tcW w:w="1559" w:type="dxa"/>
            <w:tcBorders>
              <w:top w:val="single" w:sz="4" w:space="0" w:color="auto"/>
              <w:left w:val="single" w:sz="4" w:space="0" w:color="auto"/>
              <w:bottom w:val="single" w:sz="4" w:space="0" w:color="auto"/>
              <w:right w:val="single" w:sz="4" w:space="0" w:color="auto"/>
            </w:tcBorders>
          </w:tcPr>
          <w:p w14:paraId="6D952E38" w14:textId="77777777" w:rsidR="0078227C" w:rsidRPr="006159E6" w:rsidRDefault="0078227C" w:rsidP="00D02290">
            <w:pPr>
              <w:pStyle w:val="CellBody"/>
              <w:rPr>
                <w:lang w:val="en-US"/>
              </w:rPr>
            </w:pPr>
            <w:r w:rsidRPr="006159E6">
              <w:rPr>
                <w:lang w:val="en-US"/>
              </w:rPr>
              <w:t>October 2012</w:t>
            </w:r>
          </w:p>
        </w:tc>
        <w:tc>
          <w:tcPr>
            <w:tcW w:w="5245" w:type="dxa"/>
            <w:tcBorders>
              <w:top w:val="single" w:sz="4" w:space="0" w:color="auto"/>
              <w:left w:val="single" w:sz="4" w:space="0" w:color="auto"/>
              <w:bottom w:val="single" w:sz="4" w:space="0" w:color="auto"/>
              <w:right w:val="single" w:sz="4" w:space="0" w:color="auto"/>
            </w:tcBorders>
          </w:tcPr>
          <w:p w14:paraId="0F1B06EB" w14:textId="77777777" w:rsidR="0078227C" w:rsidRPr="006159E6" w:rsidRDefault="0078227C" w:rsidP="00D02290">
            <w:pPr>
              <w:pStyle w:val="CellBody"/>
              <w:rPr>
                <w:lang w:val="en-US"/>
              </w:rPr>
            </w:pPr>
            <w:r w:rsidRPr="006159E6">
              <w:rPr>
                <w:lang w:val="en-US"/>
              </w:rPr>
              <w:t xml:space="preserve">Alignment with GTRfC FpML Message Specification v1.7.3.1 </w:t>
            </w:r>
          </w:p>
          <w:p w14:paraId="1AE5207E" w14:textId="77777777" w:rsidR="0078227C" w:rsidRPr="006159E6" w:rsidRDefault="0078227C" w:rsidP="00D02290">
            <w:pPr>
              <w:pStyle w:val="CellBody"/>
              <w:rPr>
                <w:lang w:val="en-US"/>
              </w:rPr>
            </w:pPr>
            <w:r w:rsidRPr="006159E6">
              <w:rPr>
                <w:lang w:val="en-US"/>
              </w:rPr>
              <w:t>Addition of strategies, cross asset class products and introduced the ‘Generic Confirmation’ for non-standard products.</w:t>
            </w:r>
          </w:p>
        </w:tc>
        <w:tc>
          <w:tcPr>
            <w:tcW w:w="1677" w:type="dxa"/>
            <w:tcBorders>
              <w:top w:val="single" w:sz="4" w:space="0" w:color="auto"/>
              <w:left w:val="single" w:sz="4" w:space="0" w:color="auto"/>
              <w:bottom w:val="single" w:sz="4" w:space="0" w:color="auto"/>
              <w:right w:val="single" w:sz="4" w:space="0" w:color="auto"/>
            </w:tcBorders>
          </w:tcPr>
          <w:p w14:paraId="631C4150" w14:textId="77777777" w:rsidR="0078227C" w:rsidRPr="006159E6" w:rsidRDefault="0078227C" w:rsidP="00D02290">
            <w:pPr>
              <w:pStyle w:val="CellBody"/>
              <w:rPr>
                <w:lang w:val="en-US"/>
              </w:rPr>
            </w:pPr>
            <w:r w:rsidRPr="006159E6">
              <w:rPr>
                <w:lang w:val="en-US"/>
              </w:rPr>
              <w:t>EFET</w:t>
            </w:r>
          </w:p>
        </w:tc>
      </w:tr>
      <w:tr w:rsidR="0078227C" w:rsidRPr="006159E6" w:rsidDel="00FB326C" w14:paraId="5725145D" w14:textId="77777777" w:rsidTr="00CA3AA0">
        <w:trPr>
          <w:cantSplit/>
        </w:trPr>
        <w:tc>
          <w:tcPr>
            <w:tcW w:w="988" w:type="dxa"/>
            <w:tcBorders>
              <w:top w:val="single" w:sz="4" w:space="0" w:color="auto"/>
              <w:left w:val="single" w:sz="4" w:space="0" w:color="auto"/>
              <w:bottom w:val="single" w:sz="4" w:space="0" w:color="auto"/>
              <w:right w:val="single" w:sz="4" w:space="0" w:color="auto"/>
            </w:tcBorders>
          </w:tcPr>
          <w:p w14:paraId="4F533485" w14:textId="77777777" w:rsidR="0078227C" w:rsidRPr="006159E6" w:rsidRDefault="0078227C" w:rsidP="00D02290">
            <w:pPr>
              <w:pStyle w:val="CellBody"/>
              <w:rPr>
                <w:lang w:val="en-US"/>
              </w:rPr>
            </w:pPr>
            <w:r w:rsidRPr="006159E6">
              <w:rPr>
                <w:lang w:val="en-US"/>
              </w:rPr>
              <w:t>4.2d</w:t>
            </w:r>
          </w:p>
        </w:tc>
        <w:tc>
          <w:tcPr>
            <w:tcW w:w="1559" w:type="dxa"/>
            <w:tcBorders>
              <w:top w:val="single" w:sz="4" w:space="0" w:color="auto"/>
              <w:left w:val="single" w:sz="4" w:space="0" w:color="auto"/>
              <w:bottom w:val="single" w:sz="4" w:space="0" w:color="auto"/>
              <w:right w:val="single" w:sz="4" w:space="0" w:color="auto"/>
            </w:tcBorders>
          </w:tcPr>
          <w:p w14:paraId="4612B67F" w14:textId="77777777" w:rsidR="0078227C" w:rsidRPr="006159E6" w:rsidRDefault="0078227C" w:rsidP="00D02290">
            <w:pPr>
              <w:pStyle w:val="CellBody"/>
              <w:rPr>
                <w:lang w:val="en-US"/>
              </w:rPr>
            </w:pPr>
            <w:r w:rsidRPr="006159E6">
              <w:rPr>
                <w:lang w:val="en-US"/>
              </w:rPr>
              <w:t>October 2012</w:t>
            </w:r>
          </w:p>
        </w:tc>
        <w:tc>
          <w:tcPr>
            <w:tcW w:w="5245" w:type="dxa"/>
            <w:tcBorders>
              <w:top w:val="single" w:sz="4" w:space="0" w:color="auto"/>
              <w:left w:val="single" w:sz="4" w:space="0" w:color="auto"/>
              <w:bottom w:val="single" w:sz="4" w:space="0" w:color="auto"/>
              <w:right w:val="single" w:sz="4" w:space="0" w:color="auto"/>
            </w:tcBorders>
          </w:tcPr>
          <w:p w14:paraId="56EFFA5B" w14:textId="77777777" w:rsidR="0078227C" w:rsidRPr="006159E6" w:rsidRDefault="0078227C" w:rsidP="00D02290">
            <w:pPr>
              <w:pStyle w:val="CellBody"/>
              <w:rPr>
                <w:lang w:val="en-US"/>
              </w:rPr>
            </w:pPr>
            <w:r w:rsidRPr="006159E6">
              <w:rPr>
                <w:lang w:val="en-US"/>
              </w:rPr>
              <w:t>Addition of Cancellation document.</w:t>
            </w:r>
          </w:p>
        </w:tc>
        <w:tc>
          <w:tcPr>
            <w:tcW w:w="1677" w:type="dxa"/>
            <w:tcBorders>
              <w:top w:val="single" w:sz="4" w:space="0" w:color="auto"/>
              <w:left w:val="single" w:sz="4" w:space="0" w:color="auto"/>
              <w:bottom w:val="single" w:sz="4" w:space="0" w:color="auto"/>
              <w:right w:val="single" w:sz="4" w:space="0" w:color="auto"/>
            </w:tcBorders>
          </w:tcPr>
          <w:p w14:paraId="4F645531" w14:textId="77777777" w:rsidR="0078227C" w:rsidRPr="006159E6" w:rsidRDefault="0078227C" w:rsidP="00D02290">
            <w:pPr>
              <w:pStyle w:val="CellBody"/>
              <w:rPr>
                <w:lang w:val="en-US"/>
              </w:rPr>
            </w:pPr>
            <w:r w:rsidRPr="006159E6">
              <w:rPr>
                <w:lang w:val="en-US"/>
              </w:rPr>
              <w:t>EFET</w:t>
            </w:r>
          </w:p>
        </w:tc>
      </w:tr>
      <w:tr w:rsidR="0078227C" w:rsidRPr="006159E6" w:rsidDel="00FB326C" w14:paraId="1506A9AF" w14:textId="77777777" w:rsidTr="00CA3AA0">
        <w:trPr>
          <w:cantSplit/>
        </w:trPr>
        <w:tc>
          <w:tcPr>
            <w:tcW w:w="988" w:type="dxa"/>
            <w:tcBorders>
              <w:top w:val="single" w:sz="4" w:space="0" w:color="auto"/>
              <w:left w:val="single" w:sz="4" w:space="0" w:color="auto"/>
              <w:bottom w:val="single" w:sz="4" w:space="0" w:color="auto"/>
              <w:right w:val="single" w:sz="4" w:space="0" w:color="auto"/>
            </w:tcBorders>
          </w:tcPr>
          <w:p w14:paraId="448B0C47" w14:textId="77777777" w:rsidR="0078227C" w:rsidRPr="006159E6" w:rsidRDefault="0078227C" w:rsidP="00D02290">
            <w:pPr>
              <w:pStyle w:val="CellBody"/>
              <w:rPr>
                <w:lang w:val="en-US"/>
              </w:rPr>
            </w:pPr>
            <w:r w:rsidRPr="006159E6">
              <w:rPr>
                <w:lang w:val="en-US"/>
              </w:rPr>
              <w:t>4.2e</w:t>
            </w:r>
          </w:p>
        </w:tc>
        <w:tc>
          <w:tcPr>
            <w:tcW w:w="1559" w:type="dxa"/>
            <w:tcBorders>
              <w:top w:val="single" w:sz="4" w:space="0" w:color="auto"/>
              <w:left w:val="single" w:sz="4" w:space="0" w:color="auto"/>
              <w:bottom w:val="single" w:sz="4" w:space="0" w:color="auto"/>
              <w:right w:val="single" w:sz="4" w:space="0" w:color="auto"/>
            </w:tcBorders>
          </w:tcPr>
          <w:p w14:paraId="2562C720" w14:textId="77777777" w:rsidR="0078227C" w:rsidRPr="006159E6" w:rsidRDefault="0078227C" w:rsidP="00D02290">
            <w:pPr>
              <w:pStyle w:val="CellBody"/>
              <w:rPr>
                <w:lang w:val="en-US"/>
              </w:rPr>
            </w:pPr>
            <w:r w:rsidRPr="006159E6">
              <w:rPr>
                <w:lang w:val="en-US"/>
              </w:rPr>
              <w:t>November 2012</w:t>
            </w:r>
          </w:p>
        </w:tc>
        <w:tc>
          <w:tcPr>
            <w:tcW w:w="5245" w:type="dxa"/>
            <w:tcBorders>
              <w:top w:val="single" w:sz="4" w:space="0" w:color="auto"/>
              <w:left w:val="single" w:sz="4" w:space="0" w:color="auto"/>
              <w:bottom w:val="single" w:sz="4" w:space="0" w:color="auto"/>
              <w:right w:val="single" w:sz="4" w:space="0" w:color="auto"/>
            </w:tcBorders>
          </w:tcPr>
          <w:p w14:paraId="597DED77" w14:textId="77777777" w:rsidR="0078227C" w:rsidRPr="006159E6" w:rsidRDefault="0078227C" w:rsidP="00D02290">
            <w:pPr>
              <w:pStyle w:val="CellBody"/>
              <w:rPr>
                <w:lang w:val="en-US"/>
              </w:rPr>
            </w:pPr>
            <w:r w:rsidRPr="006159E6">
              <w:rPr>
                <w:lang w:val="en-US"/>
              </w:rPr>
              <w:t>Clarifications to the CpMLReportingEnvelope</w:t>
            </w:r>
          </w:p>
        </w:tc>
        <w:tc>
          <w:tcPr>
            <w:tcW w:w="1677" w:type="dxa"/>
            <w:tcBorders>
              <w:top w:val="single" w:sz="4" w:space="0" w:color="auto"/>
              <w:left w:val="single" w:sz="4" w:space="0" w:color="auto"/>
              <w:bottom w:val="single" w:sz="4" w:space="0" w:color="auto"/>
              <w:right w:val="single" w:sz="4" w:space="0" w:color="auto"/>
            </w:tcBorders>
          </w:tcPr>
          <w:p w14:paraId="4F0BDC13" w14:textId="77777777" w:rsidR="0078227C" w:rsidRPr="006159E6" w:rsidRDefault="0078227C" w:rsidP="00D02290">
            <w:pPr>
              <w:pStyle w:val="CellBody"/>
              <w:rPr>
                <w:lang w:val="en-US"/>
              </w:rPr>
            </w:pPr>
            <w:r w:rsidRPr="006159E6">
              <w:rPr>
                <w:lang w:val="en-US"/>
              </w:rPr>
              <w:t>EFET</w:t>
            </w:r>
          </w:p>
        </w:tc>
      </w:tr>
      <w:tr w:rsidR="0078227C" w:rsidRPr="006159E6" w:rsidDel="00FB326C" w14:paraId="1E869B3F" w14:textId="77777777" w:rsidTr="00CA3AA0">
        <w:trPr>
          <w:cantSplit/>
        </w:trPr>
        <w:tc>
          <w:tcPr>
            <w:tcW w:w="988" w:type="dxa"/>
            <w:tcBorders>
              <w:top w:val="single" w:sz="4" w:space="0" w:color="auto"/>
              <w:left w:val="single" w:sz="4" w:space="0" w:color="auto"/>
              <w:bottom w:val="single" w:sz="4" w:space="0" w:color="auto"/>
              <w:right w:val="single" w:sz="4" w:space="0" w:color="auto"/>
            </w:tcBorders>
          </w:tcPr>
          <w:p w14:paraId="3BA85DD0" w14:textId="77777777" w:rsidR="0078227C" w:rsidRPr="006159E6" w:rsidRDefault="0078227C" w:rsidP="00D02290">
            <w:pPr>
              <w:pStyle w:val="CellBody"/>
              <w:rPr>
                <w:lang w:val="en-US"/>
              </w:rPr>
            </w:pPr>
            <w:r w:rsidRPr="006159E6">
              <w:rPr>
                <w:lang w:val="en-US"/>
              </w:rPr>
              <w:t>4.2f</w:t>
            </w:r>
          </w:p>
        </w:tc>
        <w:tc>
          <w:tcPr>
            <w:tcW w:w="1559" w:type="dxa"/>
            <w:tcBorders>
              <w:top w:val="single" w:sz="4" w:space="0" w:color="auto"/>
              <w:left w:val="single" w:sz="4" w:space="0" w:color="auto"/>
              <w:bottom w:val="single" w:sz="4" w:space="0" w:color="auto"/>
              <w:right w:val="single" w:sz="4" w:space="0" w:color="auto"/>
            </w:tcBorders>
          </w:tcPr>
          <w:p w14:paraId="4523DA17" w14:textId="77777777" w:rsidR="0078227C" w:rsidRPr="006159E6" w:rsidRDefault="0078227C" w:rsidP="00D02290">
            <w:pPr>
              <w:pStyle w:val="CellBody"/>
              <w:rPr>
                <w:lang w:val="en-US"/>
              </w:rPr>
            </w:pPr>
            <w:r w:rsidRPr="006159E6">
              <w:rPr>
                <w:lang w:val="en-US"/>
              </w:rPr>
              <w:t>December 2012</w:t>
            </w:r>
          </w:p>
        </w:tc>
        <w:tc>
          <w:tcPr>
            <w:tcW w:w="5245" w:type="dxa"/>
            <w:tcBorders>
              <w:top w:val="single" w:sz="4" w:space="0" w:color="auto"/>
              <w:left w:val="single" w:sz="4" w:space="0" w:color="auto"/>
              <w:bottom w:val="single" w:sz="4" w:space="0" w:color="auto"/>
              <w:right w:val="single" w:sz="4" w:space="0" w:color="auto"/>
            </w:tcBorders>
          </w:tcPr>
          <w:p w14:paraId="0B7282EB" w14:textId="77777777" w:rsidR="0078227C" w:rsidRPr="006159E6" w:rsidRDefault="0078227C" w:rsidP="00D02290">
            <w:pPr>
              <w:pStyle w:val="CellBody"/>
              <w:rPr>
                <w:lang w:val="en-US"/>
              </w:rPr>
            </w:pPr>
            <w:r w:rsidRPr="006159E6">
              <w:rPr>
                <w:lang w:val="en-US"/>
              </w:rPr>
              <w:t>Implementation clarifications and minor adjustments to business rules for Calculation Periods</w:t>
            </w:r>
          </w:p>
        </w:tc>
        <w:tc>
          <w:tcPr>
            <w:tcW w:w="1677" w:type="dxa"/>
            <w:tcBorders>
              <w:top w:val="single" w:sz="4" w:space="0" w:color="auto"/>
              <w:left w:val="single" w:sz="4" w:space="0" w:color="auto"/>
              <w:bottom w:val="single" w:sz="4" w:space="0" w:color="auto"/>
              <w:right w:val="single" w:sz="4" w:space="0" w:color="auto"/>
            </w:tcBorders>
          </w:tcPr>
          <w:p w14:paraId="43152DB0" w14:textId="77777777" w:rsidR="0078227C" w:rsidRPr="006159E6" w:rsidRDefault="0078227C" w:rsidP="00D02290">
            <w:pPr>
              <w:pStyle w:val="CellBody"/>
              <w:rPr>
                <w:lang w:val="en-US"/>
              </w:rPr>
            </w:pPr>
            <w:r w:rsidRPr="006159E6">
              <w:rPr>
                <w:lang w:val="en-US"/>
              </w:rPr>
              <w:t>EFET</w:t>
            </w:r>
          </w:p>
        </w:tc>
      </w:tr>
      <w:tr w:rsidR="0078227C" w:rsidRPr="006159E6" w:rsidDel="00FB326C" w14:paraId="332183AA" w14:textId="77777777" w:rsidTr="00CA3AA0">
        <w:trPr>
          <w:cantSplit/>
        </w:trPr>
        <w:tc>
          <w:tcPr>
            <w:tcW w:w="988" w:type="dxa"/>
            <w:tcBorders>
              <w:top w:val="single" w:sz="4" w:space="0" w:color="auto"/>
              <w:left w:val="single" w:sz="4" w:space="0" w:color="auto"/>
              <w:bottom w:val="single" w:sz="4" w:space="0" w:color="auto"/>
              <w:right w:val="single" w:sz="4" w:space="0" w:color="auto"/>
            </w:tcBorders>
          </w:tcPr>
          <w:p w14:paraId="2CFE7F5A" w14:textId="77777777" w:rsidR="0078227C" w:rsidRPr="006159E6" w:rsidRDefault="0078227C" w:rsidP="00D02290">
            <w:pPr>
              <w:pStyle w:val="CellBody"/>
              <w:rPr>
                <w:lang w:val="en-US"/>
              </w:rPr>
            </w:pPr>
            <w:r w:rsidRPr="006159E6">
              <w:rPr>
                <w:lang w:val="en-US"/>
              </w:rPr>
              <w:t>4.2g</w:t>
            </w:r>
          </w:p>
        </w:tc>
        <w:tc>
          <w:tcPr>
            <w:tcW w:w="1559" w:type="dxa"/>
            <w:tcBorders>
              <w:top w:val="single" w:sz="4" w:space="0" w:color="auto"/>
              <w:left w:val="single" w:sz="4" w:space="0" w:color="auto"/>
              <w:bottom w:val="single" w:sz="4" w:space="0" w:color="auto"/>
              <w:right w:val="single" w:sz="4" w:space="0" w:color="auto"/>
            </w:tcBorders>
          </w:tcPr>
          <w:p w14:paraId="3A6873C4" w14:textId="77777777" w:rsidR="0078227C" w:rsidRPr="006159E6" w:rsidRDefault="0078227C" w:rsidP="00D02290">
            <w:pPr>
              <w:pStyle w:val="CellBody"/>
              <w:rPr>
                <w:lang w:val="en-US"/>
              </w:rPr>
            </w:pPr>
            <w:r w:rsidRPr="006159E6">
              <w:rPr>
                <w:lang w:val="en-US"/>
              </w:rPr>
              <w:t>January 2013</w:t>
            </w:r>
          </w:p>
        </w:tc>
        <w:tc>
          <w:tcPr>
            <w:tcW w:w="5245" w:type="dxa"/>
            <w:tcBorders>
              <w:top w:val="single" w:sz="4" w:space="0" w:color="auto"/>
              <w:left w:val="single" w:sz="4" w:space="0" w:color="auto"/>
              <w:bottom w:val="single" w:sz="4" w:space="0" w:color="auto"/>
              <w:right w:val="single" w:sz="4" w:space="0" w:color="auto"/>
            </w:tcBorders>
          </w:tcPr>
          <w:p w14:paraId="542DF866" w14:textId="77777777" w:rsidR="0078227C" w:rsidRPr="006159E6" w:rsidRDefault="0078227C" w:rsidP="00D02290">
            <w:pPr>
              <w:pStyle w:val="CellBody"/>
              <w:rPr>
                <w:lang w:val="en-US"/>
              </w:rPr>
            </w:pPr>
          </w:p>
        </w:tc>
        <w:tc>
          <w:tcPr>
            <w:tcW w:w="1677" w:type="dxa"/>
            <w:tcBorders>
              <w:top w:val="single" w:sz="4" w:space="0" w:color="auto"/>
              <w:left w:val="single" w:sz="4" w:space="0" w:color="auto"/>
              <w:bottom w:val="single" w:sz="4" w:space="0" w:color="auto"/>
              <w:right w:val="single" w:sz="4" w:space="0" w:color="auto"/>
            </w:tcBorders>
          </w:tcPr>
          <w:p w14:paraId="029F44DD" w14:textId="77777777" w:rsidR="0078227C" w:rsidRPr="006159E6" w:rsidRDefault="0078227C" w:rsidP="00D02290">
            <w:pPr>
              <w:pStyle w:val="CellBody"/>
              <w:rPr>
                <w:lang w:val="en-US"/>
              </w:rPr>
            </w:pPr>
            <w:r w:rsidRPr="006159E6">
              <w:rPr>
                <w:lang w:val="en-US"/>
              </w:rPr>
              <w:t>EFET</w:t>
            </w:r>
          </w:p>
        </w:tc>
      </w:tr>
      <w:tr w:rsidR="0078227C" w:rsidRPr="006159E6" w:rsidDel="00FB326C" w14:paraId="487EDB67" w14:textId="77777777" w:rsidTr="00CA3AA0">
        <w:trPr>
          <w:cantSplit/>
        </w:trPr>
        <w:tc>
          <w:tcPr>
            <w:tcW w:w="988" w:type="dxa"/>
            <w:tcBorders>
              <w:top w:val="single" w:sz="4" w:space="0" w:color="auto"/>
              <w:left w:val="single" w:sz="4" w:space="0" w:color="auto"/>
              <w:bottom w:val="single" w:sz="4" w:space="0" w:color="auto"/>
              <w:right w:val="single" w:sz="4" w:space="0" w:color="auto"/>
            </w:tcBorders>
          </w:tcPr>
          <w:p w14:paraId="27C4DF23" w14:textId="77777777" w:rsidR="0078227C" w:rsidRPr="006159E6" w:rsidRDefault="0078227C" w:rsidP="00D02290">
            <w:pPr>
              <w:pStyle w:val="CellBody"/>
              <w:rPr>
                <w:lang w:val="en-US"/>
              </w:rPr>
            </w:pPr>
            <w:r w:rsidRPr="006159E6">
              <w:rPr>
                <w:lang w:val="en-US"/>
              </w:rPr>
              <w:t>4.2g</w:t>
            </w:r>
          </w:p>
        </w:tc>
        <w:tc>
          <w:tcPr>
            <w:tcW w:w="1559" w:type="dxa"/>
            <w:tcBorders>
              <w:top w:val="single" w:sz="4" w:space="0" w:color="auto"/>
              <w:left w:val="single" w:sz="4" w:space="0" w:color="auto"/>
              <w:bottom w:val="single" w:sz="4" w:space="0" w:color="auto"/>
              <w:right w:val="single" w:sz="4" w:space="0" w:color="auto"/>
            </w:tcBorders>
          </w:tcPr>
          <w:p w14:paraId="46B10C0B" w14:textId="77777777" w:rsidR="0078227C" w:rsidRPr="006159E6" w:rsidRDefault="0078227C" w:rsidP="00D02290">
            <w:pPr>
              <w:pStyle w:val="CellBody"/>
              <w:rPr>
                <w:lang w:val="en-US"/>
              </w:rPr>
            </w:pPr>
            <w:r w:rsidRPr="006159E6">
              <w:rPr>
                <w:lang w:val="en-US"/>
              </w:rPr>
              <w:t>December 2013</w:t>
            </w:r>
          </w:p>
        </w:tc>
        <w:tc>
          <w:tcPr>
            <w:tcW w:w="5245" w:type="dxa"/>
            <w:tcBorders>
              <w:top w:val="single" w:sz="4" w:space="0" w:color="auto"/>
              <w:left w:val="single" w:sz="4" w:space="0" w:color="auto"/>
              <w:bottom w:val="single" w:sz="4" w:space="0" w:color="auto"/>
              <w:right w:val="single" w:sz="4" w:space="0" w:color="auto"/>
            </w:tcBorders>
          </w:tcPr>
          <w:p w14:paraId="1127E308" w14:textId="77777777" w:rsidR="0078227C" w:rsidRPr="006159E6" w:rsidRDefault="0078227C" w:rsidP="00D02290">
            <w:pPr>
              <w:pStyle w:val="CellBody"/>
              <w:rPr>
                <w:lang w:val="en-US"/>
              </w:rPr>
            </w:pPr>
          </w:p>
        </w:tc>
        <w:tc>
          <w:tcPr>
            <w:tcW w:w="1677" w:type="dxa"/>
            <w:tcBorders>
              <w:top w:val="single" w:sz="4" w:space="0" w:color="auto"/>
              <w:left w:val="single" w:sz="4" w:space="0" w:color="auto"/>
              <w:bottom w:val="single" w:sz="4" w:space="0" w:color="auto"/>
              <w:right w:val="single" w:sz="4" w:space="0" w:color="auto"/>
            </w:tcBorders>
          </w:tcPr>
          <w:p w14:paraId="423D6600" w14:textId="77777777" w:rsidR="0078227C" w:rsidRPr="006159E6" w:rsidRDefault="0078227C" w:rsidP="00D02290">
            <w:pPr>
              <w:pStyle w:val="CellBody"/>
              <w:rPr>
                <w:lang w:val="en-US"/>
              </w:rPr>
            </w:pPr>
            <w:r w:rsidRPr="006159E6">
              <w:rPr>
                <w:lang w:val="en-US"/>
              </w:rPr>
              <w:t>CpML Technical Committee</w:t>
            </w:r>
          </w:p>
        </w:tc>
      </w:tr>
      <w:tr w:rsidR="0078227C" w:rsidRPr="006159E6" w:rsidDel="00FB326C" w14:paraId="65ED18A7" w14:textId="77777777" w:rsidTr="00CA3AA0">
        <w:trPr>
          <w:cantSplit/>
        </w:trPr>
        <w:tc>
          <w:tcPr>
            <w:tcW w:w="988" w:type="dxa"/>
            <w:tcBorders>
              <w:top w:val="single" w:sz="4" w:space="0" w:color="auto"/>
              <w:left w:val="single" w:sz="4" w:space="0" w:color="auto"/>
              <w:bottom w:val="single" w:sz="4" w:space="0" w:color="auto"/>
              <w:right w:val="single" w:sz="4" w:space="0" w:color="auto"/>
            </w:tcBorders>
          </w:tcPr>
          <w:p w14:paraId="45B3CA3F" w14:textId="77777777" w:rsidR="0078227C" w:rsidRPr="006159E6" w:rsidRDefault="0078227C" w:rsidP="00D02290">
            <w:pPr>
              <w:pStyle w:val="CellBody"/>
              <w:rPr>
                <w:lang w:val="en-US"/>
              </w:rPr>
            </w:pPr>
            <w:r w:rsidRPr="006159E6">
              <w:rPr>
                <w:lang w:val="en-US"/>
              </w:rPr>
              <w:t>5.1</w:t>
            </w:r>
          </w:p>
        </w:tc>
        <w:tc>
          <w:tcPr>
            <w:tcW w:w="1559" w:type="dxa"/>
            <w:tcBorders>
              <w:top w:val="single" w:sz="4" w:space="0" w:color="auto"/>
              <w:left w:val="single" w:sz="4" w:space="0" w:color="auto"/>
              <w:bottom w:val="single" w:sz="4" w:space="0" w:color="auto"/>
              <w:right w:val="single" w:sz="4" w:space="0" w:color="auto"/>
            </w:tcBorders>
          </w:tcPr>
          <w:p w14:paraId="1D62A5D6" w14:textId="77777777" w:rsidR="0078227C" w:rsidRPr="006159E6" w:rsidRDefault="0078227C" w:rsidP="00D02290">
            <w:pPr>
              <w:pStyle w:val="CellBody"/>
              <w:rPr>
                <w:lang w:val="en-US"/>
              </w:rPr>
            </w:pPr>
            <w:r w:rsidRPr="006159E6">
              <w:rPr>
                <w:lang w:val="en-US"/>
              </w:rPr>
              <w:t>November 2013</w:t>
            </w:r>
          </w:p>
        </w:tc>
        <w:tc>
          <w:tcPr>
            <w:tcW w:w="5245" w:type="dxa"/>
            <w:tcBorders>
              <w:top w:val="single" w:sz="4" w:space="0" w:color="auto"/>
              <w:left w:val="single" w:sz="4" w:space="0" w:color="auto"/>
              <w:bottom w:val="single" w:sz="4" w:space="0" w:color="auto"/>
              <w:right w:val="single" w:sz="4" w:space="0" w:color="auto"/>
            </w:tcBorders>
          </w:tcPr>
          <w:p w14:paraId="6C80B923" w14:textId="77777777" w:rsidR="0078227C" w:rsidRPr="006159E6" w:rsidRDefault="0078227C" w:rsidP="00D02290">
            <w:pPr>
              <w:pStyle w:val="CellBody"/>
              <w:rPr>
                <w:lang w:val="en-US"/>
              </w:rPr>
            </w:pPr>
          </w:p>
        </w:tc>
        <w:tc>
          <w:tcPr>
            <w:tcW w:w="1677" w:type="dxa"/>
            <w:tcBorders>
              <w:top w:val="single" w:sz="4" w:space="0" w:color="auto"/>
              <w:left w:val="single" w:sz="4" w:space="0" w:color="auto"/>
              <w:bottom w:val="single" w:sz="4" w:space="0" w:color="auto"/>
              <w:right w:val="single" w:sz="4" w:space="0" w:color="auto"/>
            </w:tcBorders>
          </w:tcPr>
          <w:p w14:paraId="214B6EF9" w14:textId="77777777" w:rsidR="0078227C" w:rsidRPr="006159E6" w:rsidRDefault="0078227C" w:rsidP="00D02290">
            <w:pPr>
              <w:pStyle w:val="CellBody"/>
              <w:rPr>
                <w:lang w:val="en-US"/>
              </w:rPr>
            </w:pPr>
            <w:r w:rsidRPr="006159E6">
              <w:rPr>
                <w:lang w:val="en-US"/>
              </w:rPr>
              <w:t>CpML Technical Committee</w:t>
            </w:r>
          </w:p>
        </w:tc>
      </w:tr>
      <w:tr w:rsidR="0078227C" w:rsidRPr="006159E6" w:rsidDel="00FB326C" w14:paraId="448402FB" w14:textId="77777777" w:rsidTr="00CA3AA0">
        <w:trPr>
          <w:cantSplit/>
        </w:trPr>
        <w:tc>
          <w:tcPr>
            <w:tcW w:w="988" w:type="dxa"/>
            <w:tcBorders>
              <w:top w:val="single" w:sz="4" w:space="0" w:color="auto"/>
              <w:left w:val="single" w:sz="4" w:space="0" w:color="auto"/>
              <w:bottom w:val="single" w:sz="4" w:space="0" w:color="auto"/>
              <w:right w:val="single" w:sz="4" w:space="0" w:color="auto"/>
            </w:tcBorders>
          </w:tcPr>
          <w:p w14:paraId="53D7A279" w14:textId="77777777" w:rsidR="0078227C" w:rsidRPr="006159E6" w:rsidRDefault="0078227C" w:rsidP="00D02290">
            <w:pPr>
              <w:pStyle w:val="CellBody"/>
              <w:rPr>
                <w:lang w:val="en-US"/>
              </w:rPr>
            </w:pPr>
            <w:r w:rsidRPr="006159E6">
              <w:rPr>
                <w:lang w:val="en-US"/>
              </w:rPr>
              <w:t>5.2</w:t>
            </w:r>
          </w:p>
        </w:tc>
        <w:tc>
          <w:tcPr>
            <w:tcW w:w="1559" w:type="dxa"/>
            <w:tcBorders>
              <w:top w:val="single" w:sz="4" w:space="0" w:color="auto"/>
              <w:left w:val="single" w:sz="4" w:space="0" w:color="auto"/>
              <w:bottom w:val="single" w:sz="4" w:space="0" w:color="auto"/>
              <w:right w:val="single" w:sz="4" w:space="0" w:color="auto"/>
            </w:tcBorders>
          </w:tcPr>
          <w:p w14:paraId="1280D3B3" w14:textId="77777777" w:rsidR="0078227C" w:rsidRPr="006159E6" w:rsidRDefault="0078227C" w:rsidP="00D02290">
            <w:pPr>
              <w:pStyle w:val="CellBody"/>
              <w:rPr>
                <w:lang w:val="en-US"/>
              </w:rPr>
            </w:pPr>
            <w:r w:rsidRPr="006159E6">
              <w:rPr>
                <w:lang w:val="en-US"/>
              </w:rPr>
              <w:t>February 2014</w:t>
            </w:r>
          </w:p>
        </w:tc>
        <w:tc>
          <w:tcPr>
            <w:tcW w:w="5245" w:type="dxa"/>
            <w:tcBorders>
              <w:top w:val="single" w:sz="4" w:space="0" w:color="auto"/>
              <w:left w:val="single" w:sz="4" w:space="0" w:color="auto"/>
              <w:bottom w:val="single" w:sz="4" w:space="0" w:color="auto"/>
              <w:right w:val="single" w:sz="4" w:space="0" w:color="auto"/>
            </w:tcBorders>
          </w:tcPr>
          <w:p w14:paraId="73464866" w14:textId="77777777" w:rsidR="0078227C" w:rsidRPr="006159E6" w:rsidRDefault="0078227C" w:rsidP="00D02290">
            <w:pPr>
              <w:pStyle w:val="CellBody"/>
              <w:rPr>
                <w:lang w:val="en-US"/>
              </w:rPr>
            </w:pPr>
          </w:p>
        </w:tc>
        <w:tc>
          <w:tcPr>
            <w:tcW w:w="1677" w:type="dxa"/>
            <w:tcBorders>
              <w:top w:val="single" w:sz="4" w:space="0" w:color="auto"/>
              <w:left w:val="single" w:sz="4" w:space="0" w:color="auto"/>
              <w:bottom w:val="single" w:sz="4" w:space="0" w:color="auto"/>
              <w:right w:val="single" w:sz="4" w:space="0" w:color="auto"/>
            </w:tcBorders>
          </w:tcPr>
          <w:p w14:paraId="6A54711B" w14:textId="77777777" w:rsidR="0078227C" w:rsidRPr="006159E6" w:rsidRDefault="0078227C" w:rsidP="00D02290">
            <w:pPr>
              <w:pStyle w:val="CellBody"/>
              <w:rPr>
                <w:lang w:val="en-US"/>
              </w:rPr>
            </w:pPr>
            <w:r w:rsidRPr="006159E6">
              <w:rPr>
                <w:lang w:val="en-US"/>
              </w:rPr>
              <w:t>CpML Technical Committee</w:t>
            </w:r>
          </w:p>
        </w:tc>
      </w:tr>
      <w:tr w:rsidR="0078227C" w:rsidRPr="006159E6" w:rsidDel="00FB326C" w14:paraId="6B9E7A49" w14:textId="77777777" w:rsidTr="00CA3AA0">
        <w:trPr>
          <w:cantSplit/>
        </w:trPr>
        <w:tc>
          <w:tcPr>
            <w:tcW w:w="988" w:type="dxa"/>
            <w:tcBorders>
              <w:top w:val="single" w:sz="4" w:space="0" w:color="auto"/>
              <w:left w:val="single" w:sz="4" w:space="0" w:color="auto"/>
              <w:bottom w:val="single" w:sz="4" w:space="0" w:color="auto"/>
              <w:right w:val="single" w:sz="4" w:space="0" w:color="auto"/>
            </w:tcBorders>
          </w:tcPr>
          <w:p w14:paraId="17733FC9" w14:textId="77777777" w:rsidR="0078227C" w:rsidRPr="006159E6" w:rsidRDefault="0078227C" w:rsidP="00D02290">
            <w:pPr>
              <w:pStyle w:val="CellBody"/>
              <w:rPr>
                <w:lang w:val="en-US"/>
              </w:rPr>
            </w:pPr>
            <w:r w:rsidRPr="006159E6">
              <w:rPr>
                <w:lang w:val="en-US"/>
              </w:rPr>
              <w:t>5.3</w:t>
            </w:r>
          </w:p>
        </w:tc>
        <w:tc>
          <w:tcPr>
            <w:tcW w:w="1559" w:type="dxa"/>
            <w:tcBorders>
              <w:top w:val="single" w:sz="4" w:space="0" w:color="auto"/>
              <w:left w:val="single" w:sz="4" w:space="0" w:color="auto"/>
              <w:bottom w:val="single" w:sz="4" w:space="0" w:color="auto"/>
              <w:right w:val="single" w:sz="4" w:space="0" w:color="auto"/>
            </w:tcBorders>
          </w:tcPr>
          <w:p w14:paraId="3B62CB60" w14:textId="77777777" w:rsidR="0078227C" w:rsidRPr="006159E6" w:rsidRDefault="0078227C" w:rsidP="00D02290">
            <w:pPr>
              <w:pStyle w:val="CellBody"/>
              <w:rPr>
                <w:lang w:val="en-US"/>
              </w:rPr>
            </w:pPr>
            <w:r w:rsidRPr="006159E6">
              <w:rPr>
                <w:lang w:val="en-US"/>
              </w:rPr>
              <w:t>November 2015</w:t>
            </w:r>
          </w:p>
        </w:tc>
        <w:tc>
          <w:tcPr>
            <w:tcW w:w="5245" w:type="dxa"/>
            <w:tcBorders>
              <w:top w:val="single" w:sz="4" w:space="0" w:color="auto"/>
              <w:left w:val="single" w:sz="4" w:space="0" w:color="auto"/>
              <w:bottom w:val="single" w:sz="4" w:space="0" w:color="auto"/>
              <w:right w:val="single" w:sz="4" w:space="0" w:color="auto"/>
            </w:tcBorders>
          </w:tcPr>
          <w:p w14:paraId="5820F50B" w14:textId="77777777" w:rsidR="0078227C" w:rsidRPr="006159E6" w:rsidRDefault="0078227C" w:rsidP="00D02290">
            <w:pPr>
              <w:pStyle w:val="CellBody"/>
              <w:rPr>
                <w:lang w:val="en-US"/>
              </w:rPr>
            </w:pPr>
            <w:r w:rsidRPr="006159E6">
              <w:rPr>
                <w:lang w:val="en-US"/>
              </w:rPr>
              <w:t>REMIT Phase 1 and ESMA Level 2</w:t>
            </w:r>
          </w:p>
        </w:tc>
        <w:tc>
          <w:tcPr>
            <w:tcW w:w="1677" w:type="dxa"/>
            <w:tcBorders>
              <w:top w:val="single" w:sz="4" w:space="0" w:color="auto"/>
              <w:left w:val="single" w:sz="4" w:space="0" w:color="auto"/>
              <w:bottom w:val="single" w:sz="4" w:space="0" w:color="auto"/>
              <w:right w:val="single" w:sz="4" w:space="0" w:color="auto"/>
            </w:tcBorders>
          </w:tcPr>
          <w:p w14:paraId="036598AB" w14:textId="77777777" w:rsidR="0078227C" w:rsidRPr="006159E6" w:rsidRDefault="0078227C" w:rsidP="00D02290">
            <w:pPr>
              <w:pStyle w:val="CellBody"/>
              <w:rPr>
                <w:lang w:val="en-US"/>
              </w:rPr>
            </w:pPr>
            <w:r w:rsidRPr="006159E6">
              <w:rPr>
                <w:lang w:val="en-US"/>
              </w:rPr>
              <w:t>CpML Technical Committee</w:t>
            </w:r>
          </w:p>
        </w:tc>
      </w:tr>
      <w:tr w:rsidR="0078227C" w:rsidRPr="006159E6" w:rsidDel="00FB326C" w14:paraId="691F6DE0" w14:textId="77777777" w:rsidTr="00CA3AA0">
        <w:trPr>
          <w:cantSplit/>
        </w:trPr>
        <w:tc>
          <w:tcPr>
            <w:tcW w:w="988" w:type="dxa"/>
            <w:tcBorders>
              <w:top w:val="single" w:sz="4" w:space="0" w:color="auto"/>
              <w:left w:val="single" w:sz="4" w:space="0" w:color="auto"/>
              <w:bottom w:val="single" w:sz="4" w:space="0" w:color="auto"/>
              <w:right w:val="single" w:sz="4" w:space="0" w:color="auto"/>
            </w:tcBorders>
          </w:tcPr>
          <w:p w14:paraId="39C63C21" w14:textId="77777777" w:rsidR="0078227C" w:rsidRPr="006159E6" w:rsidRDefault="0078227C" w:rsidP="00D02290">
            <w:pPr>
              <w:pStyle w:val="CellBody"/>
              <w:rPr>
                <w:lang w:val="en-US"/>
              </w:rPr>
            </w:pPr>
            <w:r w:rsidRPr="006159E6">
              <w:rPr>
                <w:lang w:val="en-US"/>
              </w:rPr>
              <w:t>6.1</w:t>
            </w:r>
          </w:p>
        </w:tc>
        <w:tc>
          <w:tcPr>
            <w:tcW w:w="1559" w:type="dxa"/>
            <w:tcBorders>
              <w:top w:val="single" w:sz="4" w:space="0" w:color="auto"/>
              <w:left w:val="single" w:sz="4" w:space="0" w:color="auto"/>
              <w:bottom w:val="single" w:sz="4" w:space="0" w:color="auto"/>
              <w:right w:val="single" w:sz="4" w:space="0" w:color="auto"/>
            </w:tcBorders>
          </w:tcPr>
          <w:p w14:paraId="04FD9057" w14:textId="77777777" w:rsidR="0078227C" w:rsidRPr="006159E6" w:rsidRDefault="0078227C" w:rsidP="00D02290">
            <w:pPr>
              <w:pStyle w:val="CellBody"/>
              <w:rPr>
                <w:lang w:val="en-US"/>
              </w:rPr>
            </w:pPr>
            <w:r w:rsidRPr="006159E6">
              <w:rPr>
                <w:lang w:val="en-US"/>
              </w:rPr>
              <w:t>January 2016</w:t>
            </w:r>
          </w:p>
        </w:tc>
        <w:tc>
          <w:tcPr>
            <w:tcW w:w="5245" w:type="dxa"/>
            <w:tcBorders>
              <w:top w:val="single" w:sz="4" w:space="0" w:color="auto"/>
              <w:left w:val="single" w:sz="4" w:space="0" w:color="auto"/>
              <w:bottom w:val="single" w:sz="4" w:space="0" w:color="auto"/>
              <w:right w:val="single" w:sz="4" w:space="0" w:color="auto"/>
            </w:tcBorders>
          </w:tcPr>
          <w:p w14:paraId="0E96FEA0" w14:textId="77777777" w:rsidR="0078227C" w:rsidRPr="006159E6" w:rsidRDefault="0078227C" w:rsidP="00D02290">
            <w:pPr>
              <w:pStyle w:val="CellBody"/>
              <w:rPr>
                <w:lang w:val="en-US"/>
              </w:rPr>
            </w:pPr>
            <w:r w:rsidRPr="006159E6">
              <w:rPr>
                <w:lang w:val="en-US"/>
              </w:rPr>
              <w:t>Requirements from users</w:t>
            </w:r>
          </w:p>
          <w:p w14:paraId="51B2E943" w14:textId="77777777" w:rsidR="0078227C" w:rsidRPr="006159E6" w:rsidRDefault="0078227C" w:rsidP="00D02290">
            <w:pPr>
              <w:pStyle w:val="CellBody"/>
              <w:rPr>
                <w:lang w:val="en-US"/>
              </w:rPr>
            </w:pPr>
            <w:r w:rsidRPr="006159E6">
              <w:rPr>
                <w:lang w:val="en-US"/>
              </w:rPr>
              <w:t>Versioning amended to be in line with CpML Organisation versioning</w:t>
            </w:r>
          </w:p>
        </w:tc>
        <w:tc>
          <w:tcPr>
            <w:tcW w:w="1677" w:type="dxa"/>
            <w:tcBorders>
              <w:top w:val="single" w:sz="4" w:space="0" w:color="auto"/>
              <w:left w:val="single" w:sz="4" w:space="0" w:color="auto"/>
              <w:bottom w:val="single" w:sz="4" w:space="0" w:color="auto"/>
              <w:right w:val="single" w:sz="4" w:space="0" w:color="auto"/>
            </w:tcBorders>
          </w:tcPr>
          <w:p w14:paraId="57AB7E77" w14:textId="77777777" w:rsidR="0078227C" w:rsidRPr="006159E6" w:rsidRDefault="0078227C" w:rsidP="00D02290">
            <w:pPr>
              <w:pStyle w:val="CellBody"/>
              <w:rPr>
                <w:lang w:val="en-US"/>
              </w:rPr>
            </w:pPr>
            <w:r w:rsidRPr="006159E6">
              <w:rPr>
                <w:lang w:val="en-US"/>
              </w:rPr>
              <w:t>CpML Technical Committee</w:t>
            </w:r>
          </w:p>
        </w:tc>
      </w:tr>
      <w:tr w:rsidR="0078227C" w:rsidRPr="006159E6" w:rsidDel="00FB326C" w14:paraId="35A0C16A" w14:textId="77777777" w:rsidTr="00CA3AA0">
        <w:trPr>
          <w:cantSplit/>
        </w:trPr>
        <w:tc>
          <w:tcPr>
            <w:tcW w:w="988" w:type="dxa"/>
            <w:tcBorders>
              <w:top w:val="single" w:sz="4" w:space="0" w:color="auto"/>
              <w:left w:val="single" w:sz="4" w:space="0" w:color="auto"/>
              <w:bottom w:val="single" w:sz="4" w:space="0" w:color="auto"/>
              <w:right w:val="single" w:sz="4" w:space="0" w:color="auto"/>
            </w:tcBorders>
          </w:tcPr>
          <w:p w14:paraId="75C711A0" w14:textId="77777777" w:rsidR="0078227C" w:rsidRPr="006159E6" w:rsidRDefault="0078227C" w:rsidP="00D02290">
            <w:pPr>
              <w:pStyle w:val="CellBody"/>
              <w:rPr>
                <w:lang w:val="en-US"/>
              </w:rPr>
            </w:pPr>
            <w:r w:rsidRPr="006159E6">
              <w:rPr>
                <w:lang w:val="en-US"/>
              </w:rPr>
              <w:t>6.2</w:t>
            </w:r>
          </w:p>
        </w:tc>
        <w:tc>
          <w:tcPr>
            <w:tcW w:w="1559" w:type="dxa"/>
            <w:tcBorders>
              <w:top w:val="single" w:sz="4" w:space="0" w:color="auto"/>
              <w:left w:val="single" w:sz="4" w:space="0" w:color="auto"/>
              <w:bottom w:val="single" w:sz="4" w:space="0" w:color="auto"/>
              <w:right w:val="single" w:sz="4" w:space="0" w:color="auto"/>
            </w:tcBorders>
          </w:tcPr>
          <w:p w14:paraId="70FC0C80" w14:textId="77777777" w:rsidR="0078227C" w:rsidRPr="006159E6" w:rsidRDefault="0078227C" w:rsidP="00D02290">
            <w:pPr>
              <w:pStyle w:val="CellBody"/>
              <w:rPr>
                <w:lang w:val="en-US"/>
              </w:rPr>
            </w:pPr>
            <w:r w:rsidRPr="006159E6">
              <w:rPr>
                <w:lang w:val="en-US"/>
              </w:rPr>
              <w:t>February 2016</w:t>
            </w:r>
          </w:p>
        </w:tc>
        <w:tc>
          <w:tcPr>
            <w:tcW w:w="5245" w:type="dxa"/>
            <w:tcBorders>
              <w:top w:val="single" w:sz="4" w:space="0" w:color="auto"/>
              <w:left w:val="single" w:sz="4" w:space="0" w:color="auto"/>
              <w:bottom w:val="single" w:sz="4" w:space="0" w:color="auto"/>
              <w:right w:val="single" w:sz="4" w:space="0" w:color="auto"/>
            </w:tcBorders>
          </w:tcPr>
          <w:p w14:paraId="10788190" w14:textId="405F4A22" w:rsidR="00712ED9" w:rsidRPr="00712ED9" w:rsidRDefault="0078227C" w:rsidP="00712ED9">
            <w:pPr>
              <w:pStyle w:val="CellBody"/>
              <w:rPr>
                <w:lang w:val="en-US"/>
              </w:rPr>
            </w:pPr>
            <w:r w:rsidRPr="006159E6">
              <w:rPr>
                <w:lang w:val="en-US"/>
              </w:rPr>
              <w:t>Changes for REMIT Phase 2</w:t>
            </w:r>
          </w:p>
        </w:tc>
        <w:tc>
          <w:tcPr>
            <w:tcW w:w="1677" w:type="dxa"/>
            <w:tcBorders>
              <w:top w:val="single" w:sz="4" w:space="0" w:color="auto"/>
              <w:left w:val="single" w:sz="4" w:space="0" w:color="auto"/>
              <w:bottom w:val="single" w:sz="4" w:space="0" w:color="auto"/>
              <w:right w:val="single" w:sz="4" w:space="0" w:color="auto"/>
            </w:tcBorders>
          </w:tcPr>
          <w:p w14:paraId="7A0F3CE9" w14:textId="77777777" w:rsidR="0078227C" w:rsidRPr="006159E6" w:rsidRDefault="0078227C" w:rsidP="00D02290">
            <w:pPr>
              <w:pStyle w:val="CellBody"/>
              <w:rPr>
                <w:lang w:val="en-US"/>
              </w:rPr>
            </w:pPr>
            <w:r w:rsidRPr="006159E6">
              <w:rPr>
                <w:lang w:val="en-US"/>
              </w:rPr>
              <w:t>CpML Technical Committee</w:t>
            </w:r>
          </w:p>
        </w:tc>
      </w:tr>
      <w:tr w:rsidR="00877770" w:rsidRPr="006159E6" w:rsidDel="00FB326C" w14:paraId="037D4B9F" w14:textId="77777777" w:rsidTr="00CA3AA0">
        <w:trPr>
          <w:ins w:id="14" w:author="Autor"/>
        </w:trPr>
        <w:tc>
          <w:tcPr>
            <w:tcW w:w="988" w:type="dxa"/>
            <w:tcBorders>
              <w:top w:val="single" w:sz="4" w:space="0" w:color="auto"/>
              <w:left w:val="single" w:sz="4" w:space="0" w:color="auto"/>
              <w:bottom w:val="single" w:sz="4" w:space="0" w:color="auto"/>
              <w:right w:val="single" w:sz="4" w:space="0" w:color="auto"/>
            </w:tcBorders>
          </w:tcPr>
          <w:p w14:paraId="7B477CD2" w14:textId="4865D0D6" w:rsidR="00877770" w:rsidRPr="006159E6" w:rsidRDefault="00877770" w:rsidP="00712ED9">
            <w:pPr>
              <w:pStyle w:val="CellBody"/>
              <w:rPr>
                <w:ins w:id="15" w:author="Autor"/>
                <w:lang w:val="en-US"/>
              </w:rPr>
            </w:pPr>
            <w:ins w:id="16" w:author="Autor">
              <w:r w:rsidRPr="006159E6">
                <w:rPr>
                  <w:lang w:val="en-US"/>
                </w:rPr>
                <w:t>6.3</w:t>
              </w:r>
            </w:ins>
          </w:p>
        </w:tc>
        <w:tc>
          <w:tcPr>
            <w:tcW w:w="1559" w:type="dxa"/>
            <w:tcBorders>
              <w:top w:val="single" w:sz="4" w:space="0" w:color="auto"/>
              <w:left w:val="single" w:sz="4" w:space="0" w:color="auto"/>
              <w:bottom w:val="single" w:sz="4" w:space="0" w:color="auto"/>
              <w:right w:val="single" w:sz="4" w:space="0" w:color="auto"/>
            </w:tcBorders>
          </w:tcPr>
          <w:p w14:paraId="008C75CF" w14:textId="77777777" w:rsidR="00877770" w:rsidRPr="006159E6" w:rsidRDefault="00877770" w:rsidP="00712ED9">
            <w:pPr>
              <w:pStyle w:val="CellBody"/>
              <w:rPr>
                <w:ins w:id="17" w:author="Autor"/>
                <w:lang w:val="en-US"/>
              </w:rPr>
            </w:pPr>
            <w:ins w:id="18" w:author="Autor">
              <w:r>
                <w:rPr>
                  <w:lang w:val="en-US"/>
                </w:rPr>
                <w:t xml:space="preserve">March-July </w:t>
              </w:r>
              <w:r w:rsidRPr="006159E6">
                <w:rPr>
                  <w:lang w:val="en-US"/>
                </w:rPr>
                <w:t>2016</w:t>
              </w:r>
            </w:ins>
          </w:p>
        </w:tc>
        <w:tc>
          <w:tcPr>
            <w:tcW w:w="5245" w:type="dxa"/>
            <w:tcBorders>
              <w:top w:val="single" w:sz="4" w:space="0" w:color="auto"/>
              <w:left w:val="single" w:sz="4" w:space="0" w:color="auto"/>
              <w:bottom w:val="single" w:sz="4" w:space="0" w:color="auto"/>
              <w:right w:val="single" w:sz="4" w:space="0" w:color="auto"/>
            </w:tcBorders>
          </w:tcPr>
          <w:p w14:paraId="279040DF" w14:textId="77777777" w:rsidR="00877770" w:rsidRPr="006159E6" w:rsidRDefault="00877770" w:rsidP="00712ED9">
            <w:pPr>
              <w:pStyle w:val="CellBody"/>
              <w:rPr>
                <w:ins w:id="19" w:author="Autor"/>
                <w:lang w:val="en-US"/>
              </w:rPr>
            </w:pPr>
            <w:ins w:id="20" w:author="Autor">
              <w:r w:rsidRPr="006159E6">
                <w:rPr>
                  <w:lang w:val="en-US"/>
                </w:rPr>
                <w:t>Consistency check between schema and CpML description. Overview of changes:</w:t>
              </w:r>
            </w:ins>
          </w:p>
          <w:p w14:paraId="6415671A" w14:textId="77777777" w:rsidR="00877770" w:rsidRDefault="00877770" w:rsidP="008F3DDE">
            <w:pPr>
              <w:pStyle w:val="Listlevel1"/>
              <w:rPr>
                <w:ins w:id="21" w:author="Autor"/>
                <w:lang w:val="en-US"/>
              </w:rPr>
            </w:pPr>
            <w:ins w:id="22" w:author="Autor">
              <w:r w:rsidRPr="006159E6">
                <w:rPr>
                  <w:lang w:val="en-US"/>
                </w:rPr>
                <w:t>Alignment of document structure with schema structure, i.e. sections added or removed, tables merged, order of fields adapted</w:t>
              </w:r>
              <w:r>
                <w:rPr>
                  <w:lang w:val="en-US"/>
                </w:rPr>
                <w:t xml:space="preserve">. </w:t>
              </w:r>
            </w:ins>
          </w:p>
          <w:p w14:paraId="24214FB7" w14:textId="77777777" w:rsidR="00877770" w:rsidRPr="006159E6" w:rsidRDefault="00877770" w:rsidP="008F3DDE">
            <w:pPr>
              <w:pStyle w:val="Listlevel1"/>
              <w:rPr>
                <w:ins w:id="23" w:author="Autor"/>
                <w:lang w:val="en-US"/>
              </w:rPr>
            </w:pPr>
            <w:ins w:id="24" w:author="Autor">
              <w:r>
                <w:rPr>
                  <w:lang w:val="en-US"/>
                </w:rPr>
                <w:t>U</w:t>
              </w:r>
              <w:r w:rsidRPr="006159E6">
                <w:rPr>
                  <w:lang w:val="en-US"/>
                </w:rPr>
                <w:t>sage types</w:t>
              </w:r>
              <w:r>
                <w:rPr>
                  <w:lang w:val="en-US"/>
                </w:rPr>
                <w:t xml:space="preserve"> corrected.</w:t>
              </w:r>
            </w:ins>
          </w:p>
          <w:p w14:paraId="2CFBD3A2" w14:textId="77777777" w:rsidR="00877770" w:rsidRDefault="00877770" w:rsidP="008F3DDE">
            <w:pPr>
              <w:pStyle w:val="Listlevel1"/>
              <w:rPr>
                <w:ins w:id="25" w:author="Autor"/>
                <w:lang w:val="en-US"/>
              </w:rPr>
            </w:pPr>
            <w:ins w:id="26" w:author="Autor">
              <w:r>
                <w:rPr>
                  <w:lang w:val="en-US"/>
                </w:rPr>
                <w:t>N</w:t>
              </w:r>
              <w:r w:rsidRPr="006159E6">
                <w:rPr>
                  <w:lang w:val="en-US"/>
                </w:rPr>
                <w:t>ames and descriptions</w:t>
              </w:r>
              <w:r>
                <w:rPr>
                  <w:lang w:val="en-US"/>
                </w:rPr>
                <w:t xml:space="preserve"> corrected.</w:t>
              </w:r>
            </w:ins>
          </w:p>
          <w:p w14:paraId="53F2B183" w14:textId="77777777" w:rsidR="00877770" w:rsidRPr="006159E6" w:rsidRDefault="00877770" w:rsidP="008F3DDE">
            <w:pPr>
              <w:pStyle w:val="Listlevel1"/>
              <w:rPr>
                <w:ins w:id="27" w:author="Autor"/>
                <w:lang w:val="en-US"/>
              </w:rPr>
            </w:pPr>
            <w:ins w:id="28" w:author="Autor">
              <w:r>
                <w:rPr>
                  <w:lang w:val="en-US"/>
                </w:rPr>
                <w:t>M</w:t>
              </w:r>
              <w:r w:rsidRPr="006159E6">
                <w:rPr>
                  <w:lang w:val="en-US"/>
                </w:rPr>
                <w:t>issing fields, field types and value types</w:t>
              </w:r>
              <w:r>
                <w:rPr>
                  <w:lang w:val="en-US"/>
                </w:rPr>
                <w:t xml:space="preserve"> added.</w:t>
              </w:r>
            </w:ins>
          </w:p>
          <w:p w14:paraId="2090C941" w14:textId="77777777" w:rsidR="00877770" w:rsidRDefault="00877770" w:rsidP="008F3DDE">
            <w:pPr>
              <w:pStyle w:val="Listlevel1"/>
              <w:rPr>
                <w:ins w:id="29" w:author="Autor"/>
                <w:lang w:val="en-US"/>
              </w:rPr>
            </w:pPr>
            <w:ins w:id="30" w:author="Autor">
              <w:r w:rsidRPr="006159E6">
                <w:rPr>
                  <w:lang w:val="en-US"/>
                </w:rPr>
                <w:t xml:space="preserve">Redundant tables </w:t>
              </w:r>
              <w:r>
                <w:rPr>
                  <w:lang w:val="en-US"/>
                </w:rPr>
                <w:t xml:space="preserve">and sections </w:t>
              </w:r>
              <w:r w:rsidRPr="006159E6">
                <w:rPr>
                  <w:lang w:val="en-US"/>
                </w:rPr>
                <w:t>removed.</w:t>
              </w:r>
            </w:ins>
          </w:p>
          <w:p w14:paraId="6D859435" w14:textId="77777777" w:rsidR="00877770" w:rsidRDefault="00877770" w:rsidP="008F3DDE">
            <w:pPr>
              <w:pStyle w:val="Listlevel1"/>
              <w:rPr>
                <w:ins w:id="31" w:author="Autor"/>
                <w:lang w:val="en-US"/>
              </w:rPr>
            </w:pPr>
            <w:ins w:id="32" w:author="Autor">
              <w:r w:rsidRPr="006159E6">
                <w:rPr>
                  <w:lang w:val="en-US"/>
                </w:rPr>
                <w:t>Key/Info column removed</w:t>
              </w:r>
              <w:r>
                <w:rPr>
                  <w:lang w:val="en-US"/>
                </w:rPr>
                <w:t>.</w:t>
              </w:r>
            </w:ins>
          </w:p>
          <w:p w14:paraId="3893AE0A" w14:textId="77777777" w:rsidR="00877770" w:rsidRPr="006159E6" w:rsidRDefault="00877770" w:rsidP="008F3DDE">
            <w:pPr>
              <w:pStyle w:val="Listlevel1"/>
              <w:rPr>
                <w:ins w:id="33" w:author="Autor"/>
                <w:lang w:val="en-US"/>
              </w:rPr>
            </w:pPr>
            <w:ins w:id="34" w:author="Autor">
              <w:r w:rsidRPr="006159E6">
                <w:rPr>
                  <w:lang w:val="en-US"/>
                </w:rPr>
                <w:t>Process-specific information</w:t>
              </w:r>
              <w:r>
                <w:rPr>
                  <w:lang w:val="en-US"/>
                </w:rPr>
                <w:t xml:space="preserve"> removed</w:t>
              </w:r>
              <w:r w:rsidRPr="006159E6">
                <w:rPr>
                  <w:lang w:val="en-US"/>
                </w:rPr>
                <w:t>.</w:t>
              </w:r>
            </w:ins>
          </w:p>
          <w:p w14:paraId="148887FB" w14:textId="77777777" w:rsidR="00877770" w:rsidRPr="006159E6" w:rsidRDefault="00877770" w:rsidP="008F3DDE">
            <w:pPr>
              <w:pStyle w:val="Listlevel1"/>
              <w:rPr>
                <w:ins w:id="35" w:author="Autor"/>
                <w:lang w:val="en-US"/>
              </w:rPr>
            </w:pPr>
            <w:ins w:id="36" w:author="Autor">
              <w:r w:rsidRPr="006159E6">
                <w:rPr>
                  <w:lang w:val="en-US"/>
                </w:rPr>
                <w:t>Consistent terminology and spelling of terms</w:t>
              </w:r>
              <w:r>
                <w:rPr>
                  <w:lang w:val="en-US"/>
                </w:rPr>
                <w:t>.</w:t>
              </w:r>
            </w:ins>
          </w:p>
          <w:p w14:paraId="54D5738F" w14:textId="77777777" w:rsidR="00877770" w:rsidRDefault="00877770" w:rsidP="008F3DDE">
            <w:pPr>
              <w:pStyle w:val="Listlevel1"/>
              <w:rPr>
                <w:ins w:id="37" w:author="Autor"/>
                <w:lang w:val="en-US"/>
              </w:rPr>
            </w:pPr>
            <w:ins w:id="38" w:author="Autor">
              <w:r w:rsidRPr="006159E6">
                <w:rPr>
                  <w:lang w:val="en-US"/>
                </w:rPr>
                <w:lastRenderedPageBreak/>
                <w:t>Rules for modal verbs added and modal verbs corrected</w:t>
              </w:r>
              <w:r>
                <w:rPr>
                  <w:lang w:val="en-US"/>
                </w:rPr>
                <w:t>.</w:t>
              </w:r>
            </w:ins>
          </w:p>
          <w:p w14:paraId="1BBF2AD0" w14:textId="77777777" w:rsidR="00877770" w:rsidRPr="006159E6" w:rsidRDefault="00877770" w:rsidP="00712ED9">
            <w:pPr>
              <w:pStyle w:val="Listlevel2"/>
              <w:rPr>
                <w:ins w:id="39" w:author="Autor"/>
              </w:rPr>
            </w:pPr>
            <w:ins w:id="40" w:author="Autor">
              <w:r w:rsidRPr="006159E6">
                <w:t>payload document = transaction details section</w:t>
              </w:r>
            </w:ins>
          </w:p>
          <w:p w14:paraId="0FDA3CB1" w14:textId="77777777" w:rsidR="00877770" w:rsidRPr="006159E6" w:rsidRDefault="00877770" w:rsidP="00712ED9">
            <w:pPr>
              <w:pStyle w:val="Listlevel2"/>
              <w:rPr>
                <w:ins w:id="41" w:author="Autor"/>
              </w:rPr>
            </w:pPr>
            <w:ins w:id="42" w:author="Autor">
              <w:r w:rsidRPr="006159E6">
                <w:t>envelope = regulatory details</w:t>
              </w:r>
            </w:ins>
          </w:p>
          <w:p w14:paraId="4256FE95" w14:textId="77777777" w:rsidR="00877770" w:rsidRPr="006159E6" w:rsidRDefault="00877770" w:rsidP="00712ED9">
            <w:pPr>
              <w:pStyle w:val="Listlevel1"/>
              <w:rPr>
                <w:ins w:id="43" w:author="Autor"/>
                <w:lang w:val="en-US"/>
              </w:rPr>
            </w:pPr>
            <w:ins w:id="44" w:author="Autor">
              <w:r>
                <w:rPr>
                  <w:lang w:val="en-US"/>
                </w:rPr>
                <w:t>Conventions to explain document usage added.</w:t>
              </w:r>
            </w:ins>
          </w:p>
        </w:tc>
        <w:tc>
          <w:tcPr>
            <w:tcW w:w="1677" w:type="dxa"/>
            <w:tcBorders>
              <w:top w:val="single" w:sz="4" w:space="0" w:color="auto"/>
              <w:left w:val="single" w:sz="4" w:space="0" w:color="auto"/>
              <w:bottom w:val="single" w:sz="4" w:space="0" w:color="auto"/>
              <w:right w:val="single" w:sz="4" w:space="0" w:color="auto"/>
            </w:tcBorders>
          </w:tcPr>
          <w:p w14:paraId="1E718162" w14:textId="77777777" w:rsidR="00877770" w:rsidRPr="006159E6" w:rsidRDefault="00877770" w:rsidP="00712ED9">
            <w:pPr>
              <w:pStyle w:val="CellBody"/>
              <w:rPr>
                <w:ins w:id="45" w:author="Autor"/>
                <w:lang w:val="en-US"/>
              </w:rPr>
            </w:pPr>
          </w:p>
        </w:tc>
      </w:tr>
      <w:tr w:rsidR="00877770" w:rsidRPr="006159E6" w:rsidDel="00FB326C" w14:paraId="7D24DBFF" w14:textId="77777777" w:rsidTr="00CA3AA0">
        <w:trPr>
          <w:cantSplit/>
          <w:ins w:id="46" w:author="Autor"/>
        </w:trPr>
        <w:tc>
          <w:tcPr>
            <w:tcW w:w="988" w:type="dxa"/>
            <w:tcBorders>
              <w:top w:val="single" w:sz="4" w:space="0" w:color="auto"/>
              <w:left w:val="single" w:sz="4" w:space="0" w:color="auto"/>
              <w:bottom w:val="single" w:sz="4" w:space="0" w:color="auto"/>
              <w:right w:val="single" w:sz="4" w:space="0" w:color="auto"/>
            </w:tcBorders>
          </w:tcPr>
          <w:p w14:paraId="41CDD2D0" w14:textId="2C70A8C6" w:rsidR="00877770" w:rsidRPr="006159E6" w:rsidRDefault="00877770" w:rsidP="00712ED9">
            <w:pPr>
              <w:pStyle w:val="CellBody"/>
              <w:rPr>
                <w:ins w:id="47" w:author="Autor"/>
                <w:lang w:val="en-US"/>
              </w:rPr>
            </w:pPr>
            <w:ins w:id="48" w:author="Autor">
              <w:r>
                <w:rPr>
                  <w:lang w:val="en-US"/>
                </w:rPr>
                <w:t>6.</w:t>
              </w:r>
              <w:r w:rsidR="00F45E2B">
                <w:rPr>
                  <w:lang w:val="en-US"/>
                </w:rPr>
                <w:t>4</w:t>
              </w:r>
            </w:ins>
          </w:p>
        </w:tc>
        <w:tc>
          <w:tcPr>
            <w:tcW w:w="1559" w:type="dxa"/>
            <w:tcBorders>
              <w:top w:val="single" w:sz="4" w:space="0" w:color="auto"/>
              <w:left w:val="single" w:sz="4" w:space="0" w:color="auto"/>
              <w:bottom w:val="single" w:sz="4" w:space="0" w:color="auto"/>
              <w:right w:val="single" w:sz="4" w:space="0" w:color="auto"/>
            </w:tcBorders>
          </w:tcPr>
          <w:p w14:paraId="101D3D46" w14:textId="78710DD7" w:rsidR="00877770" w:rsidRDefault="00D510D2" w:rsidP="00F45E2B">
            <w:pPr>
              <w:pStyle w:val="CellBody"/>
              <w:rPr>
                <w:ins w:id="49" w:author="Autor"/>
                <w:lang w:val="en-US"/>
              </w:rPr>
            </w:pPr>
            <w:ins w:id="50" w:author="Autor">
              <w:r>
                <w:rPr>
                  <w:lang w:val="en-US"/>
                </w:rPr>
                <w:t>March</w:t>
              </w:r>
              <w:r w:rsidR="00F45E2B">
                <w:rPr>
                  <w:lang w:val="en-US"/>
                </w:rPr>
                <w:t xml:space="preserve"> 2017</w:t>
              </w:r>
            </w:ins>
          </w:p>
        </w:tc>
        <w:tc>
          <w:tcPr>
            <w:tcW w:w="5245" w:type="dxa"/>
            <w:tcBorders>
              <w:top w:val="single" w:sz="4" w:space="0" w:color="auto"/>
              <w:left w:val="single" w:sz="4" w:space="0" w:color="auto"/>
              <w:bottom w:val="single" w:sz="4" w:space="0" w:color="auto"/>
              <w:right w:val="single" w:sz="4" w:space="0" w:color="auto"/>
            </w:tcBorders>
          </w:tcPr>
          <w:p w14:paraId="4CC45363" w14:textId="77777777" w:rsidR="00877770" w:rsidRPr="000076F8" w:rsidRDefault="00877770" w:rsidP="000076F8">
            <w:pPr>
              <w:pStyle w:val="Listlevel1"/>
              <w:ind w:left="214" w:hanging="214"/>
              <w:rPr>
                <w:ins w:id="51" w:author="Autor"/>
                <w:lang w:val="en-US"/>
              </w:rPr>
            </w:pPr>
            <w:ins w:id="52" w:author="Autor">
              <w:r w:rsidRPr="000076F8">
                <w:rPr>
                  <w:lang w:val="en-US"/>
                </w:rPr>
                <w:t>Additional time stamp fields to compensate for DLS issues</w:t>
              </w:r>
            </w:ins>
          </w:p>
          <w:p w14:paraId="22BFD635" w14:textId="6F50971E" w:rsidR="00877770" w:rsidRPr="000076F8" w:rsidRDefault="00203FC5" w:rsidP="000076F8">
            <w:pPr>
              <w:pStyle w:val="Listlevel1"/>
              <w:ind w:left="214" w:hanging="214"/>
              <w:rPr>
                <w:ins w:id="53" w:author="Autor"/>
                <w:lang w:val="en-US"/>
              </w:rPr>
            </w:pPr>
            <w:ins w:id="54" w:author="Autor">
              <w:r w:rsidRPr="000076F8">
                <w:rPr>
                  <w:lang w:val="en-US"/>
                </w:rPr>
                <w:t>‘</w:t>
              </w:r>
              <w:r w:rsidR="00877770" w:rsidRPr="000076F8">
                <w:rPr>
                  <w:lang w:val="en-US"/>
                </w:rPr>
                <w:t>EURegulatoryDetails/Formula</w:t>
              </w:r>
              <w:r w:rsidRPr="000076F8">
                <w:rPr>
                  <w:lang w:val="en-US"/>
                </w:rPr>
                <w:softHyphen/>
              </w:r>
              <w:r w:rsidR="00877770" w:rsidRPr="000076F8">
                <w:rPr>
                  <w:lang w:val="en-US"/>
                </w:rPr>
                <w:t>ProductInformation/Underlying</w:t>
              </w:r>
              <w:r w:rsidRPr="000076F8">
                <w:rPr>
                  <w:lang w:val="en-US"/>
                </w:rPr>
                <w:t>’</w:t>
              </w:r>
              <w:r w:rsidR="00877770" w:rsidRPr="000076F8">
                <w:rPr>
                  <w:lang w:val="en-US"/>
                </w:rPr>
                <w:t xml:space="preserve"> changed to mandatory</w:t>
              </w:r>
            </w:ins>
          </w:p>
          <w:p w14:paraId="3BCF1AE8" w14:textId="77777777" w:rsidR="00877770" w:rsidRPr="000076F8" w:rsidRDefault="00877770" w:rsidP="000076F8">
            <w:pPr>
              <w:pStyle w:val="Listlevel1"/>
              <w:ind w:left="214" w:hanging="214"/>
              <w:rPr>
                <w:ins w:id="55" w:author="Autor"/>
                <w:lang w:val="en-US"/>
              </w:rPr>
            </w:pPr>
            <w:ins w:id="56" w:author="Autor">
              <w:r w:rsidRPr="000076F8">
                <w:rPr>
                  <w:lang w:val="en-US"/>
                </w:rPr>
                <w:t>New units of measure added for quantities</w:t>
              </w:r>
            </w:ins>
          </w:p>
          <w:p w14:paraId="15CADE04" w14:textId="77777777" w:rsidR="00F45E2B" w:rsidRPr="000076F8" w:rsidRDefault="00F45E2B" w:rsidP="000076F8">
            <w:pPr>
              <w:pStyle w:val="Listlevel1"/>
              <w:ind w:left="214" w:hanging="214"/>
              <w:rPr>
                <w:ins w:id="57" w:author="Autor"/>
                <w:lang w:val="en-US"/>
              </w:rPr>
            </w:pPr>
            <w:ins w:id="58" w:author="Autor">
              <w:r w:rsidRPr="000076F8">
                <w:rPr>
                  <w:lang w:val="en-US"/>
                </w:rPr>
                <w:t>Amended for EMIR RTS/ITS</w:t>
              </w:r>
            </w:ins>
          </w:p>
          <w:p w14:paraId="34896F8B" w14:textId="22B3F9AD" w:rsidR="00F45E2B" w:rsidRPr="006159E6" w:rsidRDefault="00F45E2B" w:rsidP="000076F8">
            <w:pPr>
              <w:pStyle w:val="Listlevel1"/>
              <w:ind w:left="214" w:hanging="214"/>
              <w:rPr>
                <w:ins w:id="59" w:author="Autor"/>
              </w:rPr>
            </w:pPr>
            <w:ins w:id="60" w:author="Autor">
              <w:r w:rsidRPr="000076F8">
                <w:rPr>
                  <w:lang w:val="en-US"/>
                </w:rPr>
                <w:t>Removed ERR-specific rules and enrichment information</w:t>
              </w:r>
            </w:ins>
          </w:p>
        </w:tc>
        <w:tc>
          <w:tcPr>
            <w:tcW w:w="1677" w:type="dxa"/>
            <w:tcBorders>
              <w:top w:val="single" w:sz="4" w:space="0" w:color="auto"/>
              <w:left w:val="single" w:sz="4" w:space="0" w:color="auto"/>
              <w:bottom w:val="single" w:sz="4" w:space="0" w:color="auto"/>
              <w:right w:val="single" w:sz="4" w:space="0" w:color="auto"/>
            </w:tcBorders>
          </w:tcPr>
          <w:p w14:paraId="1788FB7E" w14:textId="77777777" w:rsidR="00877770" w:rsidRPr="006159E6" w:rsidRDefault="00877770" w:rsidP="00712ED9">
            <w:pPr>
              <w:pStyle w:val="CellBody"/>
              <w:rPr>
                <w:ins w:id="61" w:author="Autor"/>
                <w:lang w:val="en-US"/>
              </w:rPr>
            </w:pPr>
          </w:p>
        </w:tc>
      </w:tr>
      <w:tr w:rsidR="00D41181" w:rsidRPr="006159E6" w14:paraId="1323F3C4" w14:textId="77777777" w:rsidTr="00CA3AA0">
        <w:trPr>
          <w:cantSplit/>
          <w:ins w:id="62" w:author="Autor"/>
        </w:trPr>
        <w:tc>
          <w:tcPr>
            <w:tcW w:w="988" w:type="dxa"/>
            <w:tcBorders>
              <w:top w:val="single" w:sz="4" w:space="0" w:color="auto"/>
              <w:left w:val="single" w:sz="4" w:space="0" w:color="auto"/>
              <w:bottom w:val="single" w:sz="4" w:space="0" w:color="auto"/>
              <w:right w:val="single" w:sz="4" w:space="0" w:color="auto"/>
            </w:tcBorders>
          </w:tcPr>
          <w:p w14:paraId="240EAFDC" w14:textId="77777777" w:rsidR="00D41181" w:rsidRDefault="00D41181" w:rsidP="00A269EB">
            <w:pPr>
              <w:pStyle w:val="CellBody"/>
              <w:rPr>
                <w:ins w:id="63" w:author="Autor"/>
                <w:lang w:val="en-US"/>
              </w:rPr>
            </w:pPr>
            <w:bookmarkStart w:id="64" w:name="_Toc435719072"/>
            <w:ins w:id="65" w:author="Autor">
              <w:r>
                <w:rPr>
                  <w:lang w:val="en-US"/>
                </w:rPr>
                <w:t>6.4.1</w:t>
              </w:r>
            </w:ins>
          </w:p>
        </w:tc>
        <w:tc>
          <w:tcPr>
            <w:tcW w:w="1559" w:type="dxa"/>
            <w:tcBorders>
              <w:top w:val="single" w:sz="4" w:space="0" w:color="auto"/>
              <w:left w:val="single" w:sz="4" w:space="0" w:color="auto"/>
              <w:bottom w:val="single" w:sz="4" w:space="0" w:color="auto"/>
              <w:right w:val="single" w:sz="4" w:space="0" w:color="auto"/>
            </w:tcBorders>
          </w:tcPr>
          <w:p w14:paraId="627D5A32" w14:textId="77777777" w:rsidR="00D41181" w:rsidRDefault="00D41181" w:rsidP="00A269EB">
            <w:pPr>
              <w:pStyle w:val="CellBody"/>
              <w:rPr>
                <w:ins w:id="66" w:author="Autor"/>
                <w:lang w:val="en-US"/>
              </w:rPr>
            </w:pPr>
            <w:ins w:id="67" w:author="Autor">
              <w:r>
                <w:rPr>
                  <w:lang w:val="en-US"/>
                </w:rPr>
                <w:t>April 2017</w:t>
              </w:r>
            </w:ins>
          </w:p>
        </w:tc>
        <w:tc>
          <w:tcPr>
            <w:tcW w:w="5245" w:type="dxa"/>
            <w:tcBorders>
              <w:top w:val="single" w:sz="4" w:space="0" w:color="auto"/>
              <w:left w:val="single" w:sz="4" w:space="0" w:color="auto"/>
              <w:bottom w:val="single" w:sz="4" w:space="0" w:color="auto"/>
              <w:right w:val="single" w:sz="4" w:space="0" w:color="auto"/>
            </w:tcBorders>
          </w:tcPr>
          <w:p w14:paraId="7DFA10BE" w14:textId="77777777" w:rsidR="00D41181" w:rsidRDefault="00D41181" w:rsidP="00D41181">
            <w:pPr>
              <w:pStyle w:val="Listlevel1"/>
              <w:numPr>
                <w:ilvl w:val="0"/>
                <w:numId w:val="0"/>
              </w:numPr>
              <w:ind w:left="214" w:hanging="214"/>
              <w:rPr>
                <w:ins w:id="68" w:author="Autor"/>
                <w:lang w:val="en-US"/>
              </w:rPr>
            </w:pPr>
            <w:ins w:id="69" w:author="Autor">
              <w:r>
                <w:rPr>
                  <w:lang w:val="en-US"/>
                </w:rPr>
                <w:t>Minor corrections:</w:t>
              </w:r>
            </w:ins>
          </w:p>
          <w:p w14:paraId="7D614E64" w14:textId="77777777" w:rsidR="00D41181" w:rsidRDefault="00D41181" w:rsidP="00A269EB">
            <w:pPr>
              <w:pStyle w:val="Listlevel1"/>
              <w:rPr>
                <w:ins w:id="70" w:author="Autor"/>
                <w:lang w:val="en-US"/>
              </w:rPr>
            </w:pPr>
            <w:ins w:id="71" w:author="Autor">
              <w:r>
                <w:rPr>
                  <w:lang w:val="en-US"/>
                </w:rPr>
                <w:t>Value “O” for ‘ActionType’ removed.</w:t>
              </w:r>
            </w:ins>
          </w:p>
          <w:p w14:paraId="19095ED2" w14:textId="77777777" w:rsidR="00D41181" w:rsidRDefault="00D41181" w:rsidP="00A269EB">
            <w:pPr>
              <w:pStyle w:val="Listlevel1"/>
              <w:rPr>
                <w:ins w:id="72" w:author="Autor"/>
                <w:lang w:val="en-US"/>
              </w:rPr>
            </w:pPr>
            <w:ins w:id="73" w:author="Autor">
              <w:r>
                <w:rPr>
                  <w:lang w:val="en-US"/>
                </w:rPr>
                <w:t>Length of ‘ClassificationOfProductType’ set to “255”.</w:t>
              </w:r>
            </w:ins>
          </w:p>
          <w:p w14:paraId="178767F2" w14:textId="77777777" w:rsidR="00D41181" w:rsidRDefault="00D41181" w:rsidP="00A269EB">
            <w:pPr>
              <w:pStyle w:val="Listlevel1"/>
              <w:rPr>
                <w:ins w:id="74" w:author="Autor"/>
                <w:lang w:val="en-US"/>
              </w:rPr>
            </w:pPr>
            <w:ins w:id="75" w:author="Autor">
              <w:r>
                <w:rPr>
                  <w:lang w:val="en-US"/>
                </w:rPr>
                <w:t>Value “OT” for ‘</w:t>
              </w:r>
              <w:r w:rsidRPr="00FD3284">
                <w:rPr>
                  <w:lang w:val="en-US"/>
                </w:rPr>
                <w:t>EProduct1CodeType</w:t>
              </w:r>
              <w:r>
                <w:rPr>
                  <w:lang w:val="en-US"/>
                </w:rPr>
                <w:t>’ removed.</w:t>
              </w:r>
            </w:ins>
          </w:p>
          <w:p w14:paraId="40AB7798" w14:textId="77777777" w:rsidR="00D41181" w:rsidRDefault="00D41181" w:rsidP="00A269EB">
            <w:pPr>
              <w:pStyle w:val="Listlevel1"/>
              <w:rPr>
                <w:ins w:id="76" w:author="Autor"/>
                <w:lang w:val="en-US"/>
              </w:rPr>
            </w:pPr>
            <w:ins w:id="77" w:author="Autor">
              <w:r>
                <w:rPr>
                  <w:lang w:val="en-US"/>
                </w:rPr>
                <w:t>Value “SB” for ‘</w:t>
              </w:r>
              <w:r w:rsidRPr="00FD3284">
                <w:rPr>
                  <w:lang w:val="en-US"/>
                </w:rPr>
                <w:t>EProduct</w:t>
              </w:r>
              <w:r>
                <w:rPr>
                  <w:lang w:val="en-US"/>
                </w:rPr>
                <w:t>2</w:t>
              </w:r>
              <w:r w:rsidRPr="00FD3284">
                <w:rPr>
                  <w:lang w:val="en-US"/>
                </w:rPr>
                <w:t>CodeType</w:t>
              </w:r>
              <w:r>
                <w:rPr>
                  <w:lang w:val="en-US"/>
                </w:rPr>
                <w:t>’ added.</w:t>
              </w:r>
            </w:ins>
          </w:p>
          <w:p w14:paraId="0D17E367" w14:textId="77777777" w:rsidR="00D41181" w:rsidRDefault="00D41181" w:rsidP="00A269EB">
            <w:pPr>
              <w:pStyle w:val="Listlevel1"/>
              <w:rPr>
                <w:ins w:id="78" w:author="Autor"/>
                <w:lang w:val="en-US"/>
              </w:rPr>
            </w:pPr>
            <w:ins w:id="79" w:author="Autor">
              <w:r>
                <w:rPr>
                  <w:lang w:val="en-US"/>
                </w:rPr>
                <w:t>Type “</w:t>
              </w:r>
              <w:r w:rsidRPr="00FD3284">
                <w:rPr>
                  <w:lang w:val="en-US"/>
                </w:rPr>
                <w:t>ContractTypeType</w:t>
              </w:r>
              <w:r>
                <w:rPr>
                  <w:lang w:val="en-US"/>
                </w:rPr>
                <w:t>” added to chapter 8.</w:t>
              </w:r>
            </w:ins>
          </w:p>
          <w:p w14:paraId="687BB072" w14:textId="77777777" w:rsidR="00D41181" w:rsidRPr="000076F8" w:rsidRDefault="00D41181" w:rsidP="00A269EB">
            <w:pPr>
              <w:pStyle w:val="Listlevel1"/>
              <w:rPr>
                <w:ins w:id="80" w:author="Autor"/>
                <w:lang w:val="en-US"/>
              </w:rPr>
            </w:pPr>
            <w:ins w:id="81" w:author="Autor">
              <w:r>
                <w:rPr>
                  <w:lang w:val="en-US"/>
                </w:rPr>
                <w:t>Type “</w:t>
              </w:r>
              <w:r w:rsidRPr="00FD3284">
                <w:rPr>
                  <w:lang w:val="en-US"/>
                </w:rPr>
                <w:t>LoadDeliveryIntervalType</w:t>
              </w:r>
              <w:r>
                <w:rPr>
                  <w:lang w:val="en-US"/>
                </w:rPr>
                <w:t>” changed from hours only to hours:minutes (e.g. 08:00).</w:t>
              </w:r>
            </w:ins>
          </w:p>
        </w:tc>
        <w:tc>
          <w:tcPr>
            <w:tcW w:w="1677" w:type="dxa"/>
            <w:tcBorders>
              <w:top w:val="single" w:sz="4" w:space="0" w:color="auto"/>
              <w:left w:val="single" w:sz="4" w:space="0" w:color="auto"/>
              <w:bottom w:val="single" w:sz="4" w:space="0" w:color="auto"/>
              <w:right w:val="single" w:sz="4" w:space="0" w:color="auto"/>
            </w:tcBorders>
          </w:tcPr>
          <w:p w14:paraId="6C2CF0EF" w14:textId="77777777" w:rsidR="00D41181" w:rsidRPr="006159E6" w:rsidRDefault="00D41181" w:rsidP="00A269EB">
            <w:pPr>
              <w:pStyle w:val="CellBody"/>
              <w:rPr>
                <w:ins w:id="82" w:author="Autor"/>
                <w:lang w:val="en-US"/>
              </w:rPr>
            </w:pPr>
          </w:p>
        </w:tc>
      </w:tr>
      <w:tr w:rsidR="00D41181" w:rsidRPr="006159E6" w14:paraId="429A02C6" w14:textId="77777777" w:rsidTr="00CA3AA0">
        <w:trPr>
          <w:cantSplit/>
          <w:ins w:id="83" w:author="Autor"/>
        </w:trPr>
        <w:tc>
          <w:tcPr>
            <w:tcW w:w="988" w:type="dxa"/>
            <w:tcBorders>
              <w:top w:val="single" w:sz="4" w:space="0" w:color="auto"/>
              <w:left w:val="single" w:sz="4" w:space="0" w:color="auto"/>
              <w:bottom w:val="single" w:sz="4" w:space="0" w:color="auto"/>
              <w:right w:val="single" w:sz="4" w:space="0" w:color="auto"/>
            </w:tcBorders>
          </w:tcPr>
          <w:p w14:paraId="654B7241" w14:textId="77777777" w:rsidR="00D41181" w:rsidRDefault="00D41181" w:rsidP="00A269EB">
            <w:pPr>
              <w:pStyle w:val="CellBody"/>
              <w:rPr>
                <w:ins w:id="84" w:author="Autor"/>
                <w:lang w:val="en-US"/>
              </w:rPr>
            </w:pPr>
            <w:ins w:id="85" w:author="Autor">
              <w:r>
                <w:rPr>
                  <w:lang w:val="en-US"/>
                </w:rPr>
                <w:t>6.4.2</w:t>
              </w:r>
            </w:ins>
          </w:p>
        </w:tc>
        <w:tc>
          <w:tcPr>
            <w:tcW w:w="1559" w:type="dxa"/>
            <w:tcBorders>
              <w:top w:val="single" w:sz="4" w:space="0" w:color="auto"/>
              <w:left w:val="single" w:sz="4" w:space="0" w:color="auto"/>
              <w:bottom w:val="single" w:sz="4" w:space="0" w:color="auto"/>
              <w:right w:val="single" w:sz="4" w:space="0" w:color="auto"/>
            </w:tcBorders>
          </w:tcPr>
          <w:p w14:paraId="1A6B0F77" w14:textId="77777777" w:rsidR="00D41181" w:rsidRDefault="00D41181" w:rsidP="00A269EB">
            <w:pPr>
              <w:pStyle w:val="CellBody"/>
              <w:rPr>
                <w:ins w:id="86" w:author="Autor"/>
                <w:lang w:val="en-US"/>
              </w:rPr>
            </w:pPr>
            <w:ins w:id="87" w:author="Autor">
              <w:r>
                <w:rPr>
                  <w:lang w:val="en-US"/>
                </w:rPr>
                <w:t>June 2017</w:t>
              </w:r>
            </w:ins>
          </w:p>
        </w:tc>
        <w:tc>
          <w:tcPr>
            <w:tcW w:w="5245" w:type="dxa"/>
            <w:tcBorders>
              <w:top w:val="single" w:sz="4" w:space="0" w:color="auto"/>
              <w:left w:val="single" w:sz="4" w:space="0" w:color="auto"/>
              <w:bottom w:val="single" w:sz="4" w:space="0" w:color="auto"/>
              <w:right w:val="single" w:sz="4" w:space="0" w:color="auto"/>
            </w:tcBorders>
          </w:tcPr>
          <w:p w14:paraId="183D18A2" w14:textId="77777777" w:rsidR="00D41181" w:rsidRDefault="00D41181" w:rsidP="00D41181">
            <w:pPr>
              <w:pStyle w:val="Listlevel1"/>
              <w:numPr>
                <w:ilvl w:val="0"/>
                <w:numId w:val="0"/>
              </w:numPr>
              <w:ind w:left="214" w:hanging="214"/>
              <w:rPr>
                <w:ins w:id="88" w:author="Autor"/>
                <w:lang w:val="en-US"/>
              </w:rPr>
            </w:pPr>
            <w:ins w:id="89" w:author="Autor">
              <w:r>
                <w:rPr>
                  <w:lang w:val="en-US"/>
                </w:rPr>
                <w:t>Minor corrections:</w:t>
              </w:r>
            </w:ins>
          </w:p>
          <w:p w14:paraId="7AE6AE81" w14:textId="77777777" w:rsidR="00D41181" w:rsidRDefault="00D41181" w:rsidP="00A269EB">
            <w:pPr>
              <w:pStyle w:val="Listlevel1"/>
              <w:rPr>
                <w:ins w:id="90" w:author="Autor"/>
                <w:lang w:val="en-US"/>
              </w:rPr>
            </w:pPr>
            <w:ins w:id="91" w:author="Autor">
              <w:r>
                <w:rPr>
                  <w:lang w:val="en-US"/>
                </w:rPr>
                <w:t>Business rules for ‘Collateralisation’ and ‘CollateralisationPortfolio’ corrected.</w:t>
              </w:r>
            </w:ins>
          </w:p>
          <w:p w14:paraId="7EC178C8" w14:textId="77777777" w:rsidR="00D41181" w:rsidRDefault="00D41181" w:rsidP="00A269EB">
            <w:pPr>
              <w:pStyle w:val="Listlevel1"/>
              <w:rPr>
                <w:ins w:id="92" w:author="Autor"/>
                <w:lang w:val="en-US"/>
              </w:rPr>
            </w:pPr>
            <w:ins w:id="93" w:author="Autor">
              <w:r>
                <w:rPr>
                  <w:lang w:val="en-US"/>
                </w:rPr>
                <w:t>Business rule for ‘ProductClassification</w:t>
              </w:r>
              <w:r>
                <w:rPr>
                  <w:lang w:val="en-US"/>
                </w:rPr>
                <w:softHyphen/>
                <w:t>Type’ removed.</w:t>
              </w:r>
            </w:ins>
          </w:p>
          <w:p w14:paraId="5F437C7A" w14:textId="77777777" w:rsidR="00D41181" w:rsidRDefault="00D41181" w:rsidP="00A269EB">
            <w:pPr>
              <w:pStyle w:val="Listlevel1"/>
              <w:rPr>
                <w:ins w:id="94" w:author="Autor"/>
                <w:lang w:val="en-US"/>
              </w:rPr>
            </w:pPr>
            <w:ins w:id="95" w:author="Autor">
              <w:r>
                <w:rPr>
                  <w:lang w:val="en-US"/>
                </w:rPr>
                <w:t>Business rule for value of ‘LoadType’ removed.</w:t>
              </w:r>
            </w:ins>
          </w:p>
          <w:p w14:paraId="3B0B3CD9" w14:textId="77777777" w:rsidR="00D41181" w:rsidRDefault="00D41181" w:rsidP="00A269EB">
            <w:pPr>
              <w:pStyle w:val="Listlevel1"/>
              <w:rPr>
                <w:ins w:id="96" w:author="Autor"/>
                <w:lang w:val="en-US"/>
              </w:rPr>
            </w:pPr>
            <w:ins w:id="97" w:author="Autor">
              <w:r>
                <w:rPr>
                  <w:lang w:val="en-US"/>
                </w:rPr>
                <w:t>Business rule for ‘UnderlyingCodeType’ modified.</w:t>
              </w:r>
            </w:ins>
          </w:p>
          <w:p w14:paraId="392A1338" w14:textId="77777777" w:rsidR="00D41181" w:rsidRDefault="00D41181" w:rsidP="00A269EB">
            <w:pPr>
              <w:pStyle w:val="Listlevel1"/>
              <w:rPr>
                <w:ins w:id="98" w:author="Autor"/>
                <w:lang w:val="en-US"/>
              </w:rPr>
            </w:pPr>
            <w:ins w:id="99" w:author="Autor">
              <w:r>
                <w:rPr>
                  <w:lang w:val="en-US"/>
                </w:rPr>
                <w:t>Business rules for values of ‘LoadDelivery</w:t>
              </w:r>
              <w:r>
                <w:rPr>
                  <w:lang w:val="en-US"/>
                </w:rPr>
                <w:softHyphen/>
                <w:t>Schedule’ enhanced.</w:t>
              </w:r>
            </w:ins>
          </w:p>
          <w:p w14:paraId="1E3022A3" w14:textId="77777777" w:rsidR="00D41181" w:rsidRDefault="00D41181" w:rsidP="00A269EB">
            <w:pPr>
              <w:pStyle w:val="Listlevel1"/>
              <w:rPr>
                <w:ins w:id="100" w:author="Autor"/>
                <w:lang w:val="en-US"/>
              </w:rPr>
            </w:pPr>
            <w:ins w:id="101" w:author="Autor">
              <w:r>
                <w:rPr>
                  <w:lang w:val="en-US"/>
                </w:rPr>
                <w:t>Description of ‘ReceiverID’ added.</w:t>
              </w:r>
            </w:ins>
          </w:p>
          <w:p w14:paraId="37AD9225" w14:textId="77777777" w:rsidR="00D41181" w:rsidRDefault="00D41181" w:rsidP="00A269EB">
            <w:pPr>
              <w:pStyle w:val="Listlevel1"/>
              <w:rPr>
                <w:ins w:id="102" w:author="Autor"/>
                <w:lang w:val="en-US"/>
              </w:rPr>
            </w:pPr>
            <w:ins w:id="103" w:author="Autor">
              <w:r>
                <w:rPr>
                  <w:lang w:val="en-US"/>
                </w:rPr>
                <w:t>Description of ‘InitialValue’ corrected.</w:t>
              </w:r>
            </w:ins>
          </w:p>
          <w:p w14:paraId="18CC617F" w14:textId="77777777" w:rsidR="00D41181" w:rsidRDefault="00D41181" w:rsidP="00A269EB">
            <w:pPr>
              <w:pStyle w:val="Listlevel1"/>
              <w:rPr>
                <w:ins w:id="104" w:author="Autor"/>
                <w:lang w:val="en-US"/>
              </w:rPr>
            </w:pPr>
            <w:ins w:id="105" w:author="Autor">
              <w:r>
                <w:rPr>
                  <w:lang w:val="en-US"/>
                </w:rPr>
                <w:t xml:space="preserve">Length of “PortfolioCodeType” changed to 52. </w:t>
              </w:r>
            </w:ins>
          </w:p>
          <w:p w14:paraId="73C5069F" w14:textId="77777777" w:rsidR="00D41181" w:rsidRPr="000076F8" w:rsidRDefault="00D41181" w:rsidP="00A269EB">
            <w:pPr>
              <w:pStyle w:val="Listlevel1"/>
              <w:rPr>
                <w:ins w:id="106" w:author="Autor"/>
                <w:lang w:val="en-US"/>
              </w:rPr>
            </w:pPr>
            <w:ins w:id="107" w:author="Autor">
              <w:r>
                <w:rPr>
                  <w:lang w:val="en-US"/>
                </w:rPr>
                <w:t>List of allowed values for “Underlying</w:t>
              </w:r>
              <w:r>
                <w:rPr>
                  <w:lang w:val="en-US"/>
                </w:rPr>
                <w:softHyphen/>
                <w:t>Type” corrected.</w:t>
              </w:r>
            </w:ins>
          </w:p>
        </w:tc>
        <w:tc>
          <w:tcPr>
            <w:tcW w:w="1677" w:type="dxa"/>
            <w:tcBorders>
              <w:top w:val="single" w:sz="4" w:space="0" w:color="auto"/>
              <w:left w:val="single" w:sz="4" w:space="0" w:color="auto"/>
              <w:bottom w:val="single" w:sz="4" w:space="0" w:color="auto"/>
              <w:right w:val="single" w:sz="4" w:space="0" w:color="auto"/>
            </w:tcBorders>
          </w:tcPr>
          <w:p w14:paraId="689BF885" w14:textId="77777777" w:rsidR="00D41181" w:rsidRPr="006159E6" w:rsidRDefault="00D41181" w:rsidP="00A269EB">
            <w:pPr>
              <w:pStyle w:val="CellBody"/>
              <w:rPr>
                <w:ins w:id="108" w:author="Autor"/>
                <w:lang w:val="en-US"/>
              </w:rPr>
            </w:pPr>
          </w:p>
        </w:tc>
      </w:tr>
      <w:tr w:rsidR="00E66A17" w:rsidRPr="006159E6" w:rsidDel="00FB326C" w14:paraId="39BDB6F0" w14:textId="77777777" w:rsidTr="00E66A17">
        <w:trPr>
          <w:cantSplit/>
          <w:ins w:id="109" w:author="Autor"/>
        </w:trPr>
        <w:tc>
          <w:tcPr>
            <w:tcW w:w="988" w:type="dxa"/>
            <w:tcBorders>
              <w:top w:val="single" w:sz="4" w:space="0" w:color="auto"/>
              <w:left w:val="single" w:sz="4" w:space="0" w:color="auto"/>
              <w:bottom w:val="single" w:sz="4" w:space="0" w:color="auto"/>
              <w:right w:val="single" w:sz="4" w:space="0" w:color="auto"/>
            </w:tcBorders>
          </w:tcPr>
          <w:p w14:paraId="32C07C58" w14:textId="13DA9BC3" w:rsidR="00E66A17" w:rsidRDefault="00E66A17" w:rsidP="008C6B01">
            <w:pPr>
              <w:pStyle w:val="CellBody"/>
              <w:rPr>
                <w:ins w:id="110" w:author="Autor"/>
                <w:lang w:val="en-US"/>
              </w:rPr>
            </w:pPr>
            <w:ins w:id="111" w:author="Autor">
              <w:r>
                <w:rPr>
                  <w:lang w:val="en-US"/>
                </w:rPr>
                <w:t>6.4.3</w:t>
              </w:r>
            </w:ins>
          </w:p>
        </w:tc>
        <w:tc>
          <w:tcPr>
            <w:tcW w:w="1559" w:type="dxa"/>
            <w:tcBorders>
              <w:top w:val="single" w:sz="4" w:space="0" w:color="auto"/>
              <w:left w:val="single" w:sz="4" w:space="0" w:color="auto"/>
              <w:bottom w:val="single" w:sz="4" w:space="0" w:color="auto"/>
              <w:right w:val="single" w:sz="4" w:space="0" w:color="auto"/>
            </w:tcBorders>
          </w:tcPr>
          <w:p w14:paraId="1D6F1908" w14:textId="2E92F921" w:rsidR="00E66A17" w:rsidRDefault="00E66A17" w:rsidP="008C6B01">
            <w:pPr>
              <w:pStyle w:val="CellBody"/>
              <w:rPr>
                <w:ins w:id="112" w:author="Autor"/>
                <w:lang w:val="en-US"/>
              </w:rPr>
            </w:pPr>
            <w:ins w:id="113" w:author="Autor">
              <w:r>
                <w:rPr>
                  <w:lang w:val="en-US"/>
                </w:rPr>
                <w:t>September 2017</w:t>
              </w:r>
            </w:ins>
          </w:p>
        </w:tc>
        <w:tc>
          <w:tcPr>
            <w:tcW w:w="5245" w:type="dxa"/>
            <w:tcBorders>
              <w:top w:val="single" w:sz="4" w:space="0" w:color="auto"/>
              <w:left w:val="single" w:sz="4" w:space="0" w:color="auto"/>
              <w:bottom w:val="single" w:sz="4" w:space="0" w:color="auto"/>
              <w:right w:val="single" w:sz="4" w:space="0" w:color="auto"/>
            </w:tcBorders>
          </w:tcPr>
          <w:p w14:paraId="4A20124F" w14:textId="4DC5CC12" w:rsidR="00E66A17" w:rsidRDefault="00E66A17" w:rsidP="008C6B01">
            <w:pPr>
              <w:pStyle w:val="CellBody"/>
              <w:rPr>
                <w:ins w:id="114" w:author="Autor"/>
                <w:lang w:val="en-US"/>
              </w:rPr>
            </w:pPr>
            <w:ins w:id="115" w:author="Autor">
              <w:r>
                <w:rPr>
                  <w:lang w:val="en-US"/>
                </w:rPr>
                <w:t>Overview of changes:</w:t>
              </w:r>
            </w:ins>
          </w:p>
          <w:p w14:paraId="3832A216" w14:textId="3AA8E467" w:rsidR="00E66A17" w:rsidRDefault="00E66A17" w:rsidP="00D57144">
            <w:pPr>
              <w:pStyle w:val="Listlevel1"/>
              <w:rPr>
                <w:ins w:id="116" w:author="Autor"/>
              </w:rPr>
            </w:pPr>
            <w:ins w:id="117" w:author="Autor">
              <w:r>
                <w:t>Consolidated track changes for EMIR L3</w:t>
              </w:r>
            </w:ins>
          </w:p>
          <w:p w14:paraId="6DD0D95C" w14:textId="77777777" w:rsidR="00E66A17" w:rsidRDefault="00E66A17" w:rsidP="008C6B01">
            <w:pPr>
              <w:pStyle w:val="Listlevel1"/>
              <w:rPr>
                <w:ins w:id="118" w:author="Autor"/>
                <w:lang w:val="en-US"/>
              </w:rPr>
            </w:pPr>
            <w:ins w:id="119" w:author="Autor">
              <w:r w:rsidRPr="008B301E">
                <w:rPr>
                  <w:lang w:val="en-US"/>
                </w:rPr>
                <w:t xml:space="preserve">Length of </w:t>
              </w:r>
              <w:r>
                <w:rPr>
                  <w:lang w:val="en-US"/>
                </w:rPr>
                <w:t>‘IdentificationOfProductType’</w:t>
              </w:r>
              <w:r w:rsidRPr="008B301E">
                <w:rPr>
                  <w:lang w:val="en-US"/>
                </w:rPr>
                <w:t xml:space="preserve"> changed for Aii use.</w:t>
              </w:r>
            </w:ins>
          </w:p>
          <w:p w14:paraId="002F9291" w14:textId="77777777" w:rsidR="00E66A17" w:rsidRDefault="00E66A17" w:rsidP="008C6B01">
            <w:pPr>
              <w:pStyle w:val="Listlevel1"/>
              <w:rPr>
                <w:ins w:id="120" w:author="Autor"/>
                <w:lang w:val="en-US"/>
              </w:rPr>
            </w:pPr>
            <w:ins w:id="121" w:author="Autor">
              <w:r>
                <w:rPr>
                  <w:lang w:val="en-US"/>
                </w:rPr>
                <w:t>Business rule for ‘</w:t>
              </w:r>
              <w:r w:rsidRPr="003C7249">
                <w:rPr>
                  <w:lang w:val="en-US"/>
                </w:rPr>
                <w:t>ReportTrackingNumber</w:t>
              </w:r>
              <w:r>
                <w:rPr>
                  <w:lang w:val="en-US"/>
                </w:rPr>
                <w:t>’ adjusted.</w:t>
              </w:r>
            </w:ins>
          </w:p>
          <w:p w14:paraId="3C1666C5" w14:textId="77777777" w:rsidR="00E66A17" w:rsidRDefault="00E66A17" w:rsidP="008C6B01">
            <w:pPr>
              <w:pStyle w:val="Listlevel1"/>
              <w:rPr>
                <w:ins w:id="122" w:author="Autor"/>
                <w:lang w:val="en-US"/>
              </w:rPr>
            </w:pPr>
            <w:ins w:id="123" w:author="Autor">
              <w:r>
                <w:rPr>
                  <w:lang w:val="en-US"/>
                </w:rPr>
                <w:t>‘</w:t>
              </w:r>
              <w:r w:rsidRPr="006159E6">
                <w:rPr>
                  <w:lang w:val="en-US"/>
                </w:rPr>
                <w:t>Underlying</w:t>
              </w:r>
              <w:r w:rsidRPr="006159E6">
                <w:rPr>
                  <w:lang w:val="en-US"/>
                </w:rPr>
                <w:softHyphen/>
                <w:t>Code</w:t>
              </w:r>
              <w:r w:rsidRPr="006159E6">
                <w:rPr>
                  <w:lang w:val="en-US"/>
                </w:rPr>
                <w:softHyphen/>
                <w:t>Type</w:t>
              </w:r>
              <w:r>
                <w:rPr>
                  <w:lang w:val="en-US"/>
                </w:rPr>
                <w:t>’ made optional.</w:t>
              </w:r>
            </w:ins>
          </w:p>
          <w:p w14:paraId="28479E1D" w14:textId="77777777" w:rsidR="000D6FE2" w:rsidRPr="008B301E" w:rsidRDefault="000D6FE2" w:rsidP="000D6FE2">
            <w:pPr>
              <w:pStyle w:val="Listlevel1"/>
              <w:rPr>
                <w:ins w:id="124" w:author="Autor"/>
                <w:lang w:val="en-US"/>
              </w:rPr>
            </w:pPr>
            <w:ins w:id="125" w:author="Autor">
              <w:r>
                <w:rPr>
                  <w:lang w:val="en-US"/>
                </w:rPr>
                <w:t>Fields for ‘InterconnectionPoint’ added to EURegulatoryDetails and business rules changed for existing ‘InterconnectionPoint’ fields.</w:t>
              </w:r>
            </w:ins>
          </w:p>
          <w:p w14:paraId="1276C640" w14:textId="77777777" w:rsidR="00E66A17" w:rsidRDefault="00E66A17" w:rsidP="008C6B01">
            <w:pPr>
              <w:pStyle w:val="CellBody"/>
              <w:rPr>
                <w:ins w:id="126" w:author="Autor"/>
                <w:lang w:val="en-US"/>
              </w:rPr>
            </w:pPr>
            <w:ins w:id="127" w:author="Autor">
              <w:r>
                <w:rPr>
                  <w:lang w:val="en-US"/>
                </w:rPr>
                <w:t>Minor corrections:</w:t>
              </w:r>
            </w:ins>
          </w:p>
          <w:p w14:paraId="71A0447D" w14:textId="77777777" w:rsidR="00E66A17" w:rsidRDefault="00E66A17" w:rsidP="008C6B01">
            <w:pPr>
              <w:pStyle w:val="Listlevel1"/>
              <w:rPr>
                <w:ins w:id="128" w:author="Autor"/>
                <w:lang w:val="en-US"/>
              </w:rPr>
            </w:pPr>
            <w:ins w:id="129" w:author="Autor">
              <w:r>
                <w:rPr>
                  <w:lang w:val="en-US"/>
                </w:rPr>
                <w:t>Value “OT” added for ‘CommodityBaseType’ and ‘CommodityDetailType’ (Freight).</w:t>
              </w:r>
            </w:ins>
          </w:p>
          <w:p w14:paraId="2C7054F1" w14:textId="78BA43EA" w:rsidR="00E66A17" w:rsidRDefault="00E66A17" w:rsidP="008C6B01">
            <w:pPr>
              <w:pStyle w:val="Listlevel1"/>
              <w:rPr>
                <w:ins w:id="130" w:author="Autor"/>
                <w:lang w:val="en-US"/>
              </w:rPr>
            </w:pPr>
            <w:ins w:id="131" w:author="Autor">
              <w:r>
                <w:rPr>
                  <w:lang w:val="en-US"/>
                </w:rPr>
                <w:t xml:space="preserve">Value “NA” removed from </w:t>
              </w:r>
              <w:r w:rsidR="00451B90">
                <w:rPr>
                  <w:lang w:val="en-US"/>
                </w:rPr>
                <w:t>‘</w:t>
              </w:r>
              <w:r>
                <w:rPr>
                  <w:lang w:val="en-US"/>
                </w:rPr>
                <w:t>CommodityBaseType</w:t>
              </w:r>
              <w:r w:rsidR="00451B90">
                <w:rPr>
                  <w:lang w:val="en-US"/>
                </w:rPr>
                <w:t>’</w:t>
              </w:r>
              <w:r>
                <w:rPr>
                  <w:lang w:val="en-US"/>
                </w:rPr>
                <w:t>.</w:t>
              </w:r>
            </w:ins>
          </w:p>
        </w:tc>
        <w:tc>
          <w:tcPr>
            <w:tcW w:w="1677" w:type="dxa"/>
            <w:tcBorders>
              <w:top w:val="single" w:sz="4" w:space="0" w:color="auto"/>
              <w:left w:val="single" w:sz="4" w:space="0" w:color="auto"/>
              <w:bottom w:val="single" w:sz="4" w:space="0" w:color="auto"/>
              <w:right w:val="single" w:sz="4" w:space="0" w:color="auto"/>
            </w:tcBorders>
          </w:tcPr>
          <w:p w14:paraId="6C7759D2" w14:textId="77777777" w:rsidR="00E66A17" w:rsidRPr="006159E6" w:rsidRDefault="00E66A17" w:rsidP="008C6B01">
            <w:pPr>
              <w:pStyle w:val="CellBody"/>
              <w:rPr>
                <w:ins w:id="132" w:author="Autor"/>
                <w:lang w:val="en-US"/>
              </w:rPr>
            </w:pPr>
          </w:p>
        </w:tc>
      </w:tr>
    </w:tbl>
    <w:p w14:paraId="1AB89FF8" w14:textId="677F753B" w:rsidR="0078227C" w:rsidRPr="006159E6" w:rsidRDefault="0078227C" w:rsidP="00FE600F">
      <w:pPr>
        <w:pStyle w:val="berschrift2"/>
        <w:rPr>
          <w:lang w:val="en-US"/>
        </w:rPr>
      </w:pPr>
      <w:bookmarkStart w:id="133" w:name="_Toc489975901"/>
      <w:r w:rsidRPr="006159E6">
        <w:rPr>
          <w:lang w:val="en-US"/>
        </w:rPr>
        <w:lastRenderedPageBreak/>
        <w:t>Purpose and Scope</w:t>
      </w:r>
      <w:bookmarkEnd w:id="133"/>
    </w:p>
    <w:p w14:paraId="37DDA704" w14:textId="77777777" w:rsidR="0078227C" w:rsidRPr="006159E6" w:rsidRDefault="0078227C" w:rsidP="0078227C">
      <w:pPr>
        <w:rPr>
          <w:lang w:val="en-US"/>
        </w:rPr>
      </w:pPr>
      <w:r w:rsidRPr="006159E6">
        <w:rPr>
          <w:lang w:val="en-US"/>
        </w:rPr>
        <w:t>This document contains the specification of the CpML standard. Th</w:t>
      </w:r>
      <w:r w:rsidR="00AC27D1" w:rsidRPr="006159E6">
        <w:rPr>
          <w:lang w:val="en-US"/>
        </w:rPr>
        <w:t xml:space="preserve">e CpML standard </w:t>
      </w:r>
      <w:r w:rsidRPr="006159E6">
        <w:rPr>
          <w:lang w:val="en-US"/>
        </w:rPr>
        <w:t xml:space="preserve">defines the vocabulary for exchanging standardized messages for commodity trading and reporting processes. </w:t>
      </w:r>
    </w:p>
    <w:p w14:paraId="4D5D0797" w14:textId="77777777" w:rsidR="0078227C" w:rsidRPr="006159E6" w:rsidRDefault="0078227C" w:rsidP="0078227C">
      <w:pPr>
        <w:rPr>
          <w:lang w:val="en-US"/>
        </w:rPr>
      </w:pPr>
      <w:r w:rsidRPr="006159E6">
        <w:rPr>
          <w:lang w:val="en-US"/>
        </w:rPr>
        <w:t xml:space="preserve">The CpML specification corresponds to the underlying XML schemas, which implement this specification. The XML schemas define the </w:t>
      </w:r>
      <w:r w:rsidR="000D380B" w:rsidRPr="006159E6">
        <w:rPr>
          <w:lang w:val="en-US"/>
        </w:rPr>
        <w:t xml:space="preserve">data </w:t>
      </w:r>
      <w:r w:rsidRPr="006159E6">
        <w:rPr>
          <w:lang w:val="en-US"/>
        </w:rPr>
        <w:t>structure</w:t>
      </w:r>
      <w:r w:rsidR="000D380B" w:rsidRPr="006159E6">
        <w:rPr>
          <w:lang w:val="en-US"/>
        </w:rPr>
        <w:t>s</w:t>
      </w:r>
      <w:r w:rsidRPr="006159E6">
        <w:rPr>
          <w:lang w:val="en-US"/>
        </w:rPr>
        <w:t xml:space="preserve"> and rules for the following document types:</w:t>
      </w:r>
    </w:p>
    <w:p w14:paraId="04F8FC1C" w14:textId="77777777" w:rsidR="0078227C" w:rsidRPr="006159E6" w:rsidRDefault="0078227C" w:rsidP="00BD54E4">
      <w:pPr>
        <w:numPr>
          <w:ilvl w:val="0"/>
          <w:numId w:val="10"/>
        </w:numPr>
        <w:rPr>
          <w:lang w:val="en-US"/>
        </w:rPr>
      </w:pPr>
      <w:r w:rsidRPr="006159E6">
        <w:rPr>
          <w:lang w:val="en-US"/>
        </w:rPr>
        <w:t xml:space="preserve">CpMLDocument: Market participants generate messages with trade information in a standardized format, the so-called CpMLDocument. </w:t>
      </w:r>
    </w:p>
    <w:p w14:paraId="5EEC5FE3" w14:textId="77777777" w:rsidR="0078227C" w:rsidRPr="006159E6" w:rsidRDefault="0078227C" w:rsidP="00BD54E4">
      <w:pPr>
        <w:numPr>
          <w:ilvl w:val="0"/>
          <w:numId w:val="10"/>
        </w:numPr>
        <w:rPr>
          <w:lang w:val="en-US"/>
        </w:rPr>
      </w:pPr>
      <w:r w:rsidRPr="006159E6">
        <w:rPr>
          <w:lang w:val="en-US"/>
        </w:rPr>
        <w:t>StrategyConfirmation: Combines fundamental transaction types in order to describe a trading strategy.</w:t>
      </w:r>
      <w:r w:rsidR="003B4B01">
        <w:rPr>
          <w:lang w:val="en-US"/>
        </w:rPr>
        <w:t xml:space="preserve"> </w:t>
      </w:r>
    </w:p>
    <w:p w14:paraId="2D277DA1" w14:textId="77777777" w:rsidR="0078227C" w:rsidRPr="006159E6" w:rsidRDefault="0078227C" w:rsidP="0078227C">
      <w:pPr>
        <w:rPr>
          <w:lang w:val="en-US"/>
        </w:rPr>
      </w:pPr>
      <w:r w:rsidRPr="006159E6">
        <w:rPr>
          <w:lang w:val="en-US"/>
        </w:rPr>
        <w:t>The CpML specification defines a generic vocabulary that can be applied to different business processes. Process-relevant information is described in the corresponding process specification</w:t>
      </w:r>
      <w:r w:rsidR="00ED4ABA" w:rsidRPr="006159E6">
        <w:rPr>
          <w:lang w:val="en-US"/>
        </w:rPr>
        <w:t>s</w:t>
      </w:r>
      <w:r w:rsidRPr="006159E6">
        <w:rPr>
          <w:lang w:val="en-US"/>
        </w:rPr>
        <w:t xml:space="preserve">, </w:t>
      </w:r>
      <w:r w:rsidR="00ED4ABA" w:rsidRPr="006159E6">
        <w:rPr>
          <w:lang w:val="en-US"/>
        </w:rPr>
        <w:t>for example,</w:t>
      </w:r>
      <w:r w:rsidRPr="006159E6">
        <w:rPr>
          <w:lang w:val="en-US"/>
        </w:rPr>
        <w:t xml:space="preserve"> the eCM standard. </w:t>
      </w:r>
    </w:p>
    <w:p w14:paraId="5F0B4E1F" w14:textId="77777777" w:rsidR="0078227C" w:rsidRPr="006159E6" w:rsidRDefault="0078227C" w:rsidP="00ED4ABA">
      <w:pPr>
        <w:pStyle w:val="berschrift2"/>
        <w:rPr>
          <w:lang w:val="en-US"/>
        </w:rPr>
      </w:pPr>
      <w:bookmarkStart w:id="134" w:name="_Toc489975902"/>
      <w:r w:rsidRPr="006159E6">
        <w:rPr>
          <w:lang w:val="en-US"/>
        </w:rPr>
        <w:t>Target Audience</w:t>
      </w:r>
      <w:bookmarkEnd w:id="134"/>
    </w:p>
    <w:p w14:paraId="4FC0E3C9" w14:textId="77777777" w:rsidR="0078227C" w:rsidRPr="006159E6" w:rsidRDefault="0078227C" w:rsidP="0078227C">
      <w:pPr>
        <w:rPr>
          <w:lang w:val="en-US"/>
        </w:rPr>
      </w:pPr>
      <w:r w:rsidRPr="006159E6">
        <w:rPr>
          <w:lang w:val="en-US"/>
        </w:rPr>
        <w:t xml:space="preserve">This document is for business analysts and IT professionals in the commodity trading business who want to provide standardized trade information in the CpML format for post-trade data processing. </w:t>
      </w:r>
    </w:p>
    <w:p w14:paraId="35EF7EC5" w14:textId="77777777" w:rsidR="0078227C" w:rsidRPr="006159E6" w:rsidRDefault="0078227C" w:rsidP="0078227C">
      <w:pPr>
        <w:rPr>
          <w:lang w:val="en-US"/>
        </w:rPr>
      </w:pPr>
      <w:r w:rsidRPr="006159E6">
        <w:rPr>
          <w:lang w:val="en-US"/>
        </w:rPr>
        <w:t>For example, this can be:</w:t>
      </w:r>
    </w:p>
    <w:p w14:paraId="3FDF22DC" w14:textId="77777777" w:rsidR="0078227C" w:rsidRPr="006159E6" w:rsidRDefault="0078227C" w:rsidP="00BD54E4">
      <w:pPr>
        <w:numPr>
          <w:ilvl w:val="0"/>
          <w:numId w:val="8"/>
        </w:numPr>
        <w:rPr>
          <w:lang w:val="en-US"/>
        </w:rPr>
      </w:pPr>
      <w:r w:rsidRPr="006159E6">
        <w:rPr>
          <w:lang w:val="en-US"/>
        </w:rPr>
        <w:t xml:space="preserve">Software engineers and data architects </w:t>
      </w:r>
      <w:r w:rsidR="00B0245E" w:rsidRPr="006159E6">
        <w:rPr>
          <w:lang w:val="en-US"/>
        </w:rPr>
        <w:t xml:space="preserve">who </w:t>
      </w:r>
      <w:r w:rsidRPr="006159E6">
        <w:rPr>
          <w:lang w:val="en-US"/>
        </w:rPr>
        <w:t>implement CPML interfaces</w:t>
      </w:r>
    </w:p>
    <w:p w14:paraId="6E491CD9" w14:textId="77777777" w:rsidR="0078227C" w:rsidRPr="006159E6" w:rsidRDefault="0078227C" w:rsidP="00BD54E4">
      <w:pPr>
        <w:numPr>
          <w:ilvl w:val="0"/>
          <w:numId w:val="8"/>
        </w:numPr>
        <w:rPr>
          <w:lang w:val="en-US"/>
        </w:rPr>
      </w:pPr>
      <w:r w:rsidRPr="006159E6">
        <w:rPr>
          <w:lang w:val="en-US"/>
        </w:rPr>
        <w:t xml:space="preserve">Business analysts </w:t>
      </w:r>
      <w:r w:rsidR="00B0245E" w:rsidRPr="006159E6">
        <w:rPr>
          <w:lang w:val="en-US"/>
        </w:rPr>
        <w:t xml:space="preserve">who develop </w:t>
      </w:r>
      <w:r w:rsidRPr="006159E6">
        <w:rPr>
          <w:lang w:val="en-US"/>
        </w:rPr>
        <w:t>process interfaces</w:t>
      </w:r>
    </w:p>
    <w:p w14:paraId="05E4A340" w14:textId="77777777" w:rsidR="0078227C" w:rsidRPr="006159E6" w:rsidRDefault="0078227C" w:rsidP="007129C2">
      <w:pPr>
        <w:keepNext/>
        <w:rPr>
          <w:lang w:val="en-US"/>
        </w:rPr>
      </w:pPr>
      <w:r w:rsidRPr="006159E6">
        <w:rPr>
          <w:lang w:val="en-US"/>
        </w:rPr>
        <w:t>The following knowledge is assumed:</w:t>
      </w:r>
    </w:p>
    <w:p w14:paraId="2F578FD0" w14:textId="77777777" w:rsidR="0078227C" w:rsidRPr="006159E6" w:rsidRDefault="0078227C" w:rsidP="00BD54E4">
      <w:pPr>
        <w:numPr>
          <w:ilvl w:val="0"/>
          <w:numId w:val="9"/>
        </w:numPr>
        <w:rPr>
          <w:lang w:val="en-US"/>
        </w:rPr>
      </w:pPr>
      <w:r w:rsidRPr="006159E6">
        <w:rPr>
          <w:lang w:val="en-US"/>
        </w:rPr>
        <w:t>Familiarity with the terms and processes used in the commodity trading industry</w:t>
      </w:r>
    </w:p>
    <w:p w14:paraId="4D34F5EE" w14:textId="77777777" w:rsidR="0078227C" w:rsidRPr="006159E6" w:rsidRDefault="0078227C" w:rsidP="00BD54E4">
      <w:pPr>
        <w:numPr>
          <w:ilvl w:val="0"/>
          <w:numId w:val="9"/>
        </w:numPr>
        <w:rPr>
          <w:lang w:val="en-US"/>
        </w:rPr>
      </w:pPr>
      <w:r w:rsidRPr="006159E6">
        <w:rPr>
          <w:lang w:val="en-US"/>
        </w:rPr>
        <w:t>Know-how regarding the structure and functionality of XML schemas</w:t>
      </w:r>
    </w:p>
    <w:p w14:paraId="03CB7D5D" w14:textId="77777777" w:rsidR="0078227C" w:rsidRDefault="0078227C" w:rsidP="00FE600F">
      <w:pPr>
        <w:pStyle w:val="berschrift2"/>
        <w:rPr>
          <w:lang w:val="en-US"/>
        </w:rPr>
      </w:pPr>
      <w:bookmarkStart w:id="135" w:name="_Toc489975903"/>
      <w:r w:rsidRPr="006159E6">
        <w:rPr>
          <w:lang w:val="en-US"/>
        </w:rPr>
        <w:t>Additional Information</w:t>
      </w:r>
      <w:bookmarkEnd w:id="135"/>
    </w:p>
    <w:p w14:paraId="3094FA5B" w14:textId="77777777" w:rsidR="00D93BF1" w:rsidRDefault="00F56A66" w:rsidP="00F56A66">
      <w:pPr>
        <w:rPr>
          <w:lang w:val="en-US" w:eastAsia="x-none"/>
        </w:rPr>
      </w:pPr>
      <w:r>
        <w:rPr>
          <w:lang w:val="en-US" w:eastAsia="x-none"/>
        </w:rPr>
        <w:t xml:space="preserve">This section lists web </w:t>
      </w:r>
      <w:r w:rsidR="00B764EE">
        <w:rPr>
          <w:lang w:val="en-US" w:eastAsia="x-none"/>
        </w:rPr>
        <w:t xml:space="preserve">sites </w:t>
      </w:r>
      <w:r>
        <w:rPr>
          <w:lang w:val="en-US" w:eastAsia="x-none"/>
        </w:rPr>
        <w:t>or documents with additional information related to the CpML standard.</w:t>
      </w:r>
    </w:p>
    <w:tbl>
      <w:tblPr>
        <w:tblStyle w:val="Tabellenraster"/>
        <w:tblW w:w="0" w:type="auto"/>
        <w:tblLayout w:type="fixed"/>
        <w:tblLook w:val="04A0" w:firstRow="1" w:lastRow="0" w:firstColumn="1" w:lastColumn="0" w:noHBand="0" w:noVBand="1"/>
      </w:tblPr>
      <w:tblGrid>
        <w:gridCol w:w="520"/>
        <w:gridCol w:w="2990"/>
        <w:gridCol w:w="6060"/>
      </w:tblGrid>
      <w:tr w:rsidR="004C082E" w:rsidRPr="004C082E" w14:paraId="03A93536" w14:textId="77777777" w:rsidTr="004C082E">
        <w:tc>
          <w:tcPr>
            <w:tcW w:w="520" w:type="dxa"/>
            <w:shd w:val="clear" w:color="auto" w:fill="D9D9D9" w:themeFill="background1" w:themeFillShade="D9"/>
          </w:tcPr>
          <w:p w14:paraId="5E5536EB" w14:textId="77777777" w:rsidR="004C082E" w:rsidRPr="004C082E" w:rsidRDefault="004C082E" w:rsidP="004C082E">
            <w:pPr>
              <w:pStyle w:val="CellBody"/>
              <w:rPr>
                <w:rStyle w:val="Fett"/>
              </w:rPr>
            </w:pPr>
            <w:r w:rsidRPr="004C082E">
              <w:rPr>
                <w:rStyle w:val="Fett"/>
              </w:rPr>
              <w:t>Ref ID</w:t>
            </w:r>
          </w:p>
        </w:tc>
        <w:tc>
          <w:tcPr>
            <w:tcW w:w="2990" w:type="dxa"/>
            <w:shd w:val="clear" w:color="auto" w:fill="D9D9D9" w:themeFill="background1" w:themeFillShade="D9"/>
          </w:tcPr>
          <w:p w14:paraId="0628C89D" w14:textId="77777777" w:rsidR="004C082E" w:rsidRPr="004C082E" w:rsidRDefault="004C082E" w:rsidP="004C082E">
            <w:pPr>
              <w:pStyle w:val="CellBody"/>
              <w:rPr>
                <w:rStyle w:val="Fett"/>
              </w:rPr>
            </w:pPr>
            <w:r w:rsidRPr="004C082E">
              <w:rPr>
                <w:rStyle w:val="Fett"/>
              </w:rPr>
              <w:t>Description</w:t>
            </w:r>
          </w:p>
        </w:tc>
        <w:tc>
          <w:tcPr>
            <w:tcW w:w="6060" w:type="dxa"/>
            <w:shd w:val="clear" w:color="auto" w:fill="D9D9D9" w:themeFill="background1" w:themeFillShade="D9"/>
          </w:tcPr>
          <w:p w14:paraId="65A4F072" w14:textId="77777777" w:rsidR="004C082E" w:rsidRPr="004C082E" w:rsidRDefault="004C082E" w:rsidP="004C082E">
            <w:pPr>
              <w:pStyle w:val="CellBody"/>
              <w:rPr>
                <w:rStyle w:val="Fett"/>
              </w:rPr>
            </w:pPr>
            <w:r w:rsidRPr="004C082E">
              <w:rPr>
                <w:rStyle w:val="Fett"/>
              </w:rPr>
              <w:t>Source</w:t>
            </w:r>
          </w:p>
        </w:tc>
      </w:tr>
      <w:tr w:rsidR="004C082E" w14:paraId="5FB078E1" w14:textId="77777777" w:rsidTr="004C082E">
        <w:tc>
          <w:tcPr>
            <w:tcW w:w="520" w:type="dxa"/>
          </w:tcPr>
          <w:p w14:paraId="0D6B0C65" w14:textId="77777777" w:rsidR="004C082E" w:rsidRDefault="004C082E" w:rsidP="007B5E80">
            <w:pPr>
              <w:pStyle w:val="referenceID"/>
            </w:pPr>
            <w:bookmarkStart w:id="136" w:name="_Ref454200837"/>
          </w:p>
        </w:tc>
        <w:bookmarkEnd w:id="136"/>
        <w:tc>
          <w:tcPr>
            <w:tcW w:w="2990" w:type="dxa"/>
          </w:tcPr>
          <w:p w14:paraId="5EC745DF" w14:textId="77777777" w:rsidR="004C082E" w:rsidRDefault="004C082E" w:rsidP="00F56A66">
            <w:pPr>
              <w:pStyle w:val="CellBody"/>
              <w:rPr>
                <w:lang w:val="en-US"/>
              </w:rPr>
            </w:pPr>
            <w:r w:rsidRPr="006159E6">
              <w:rPr>
                <w:lang w:val="en-US" w:eastAsia="x-none"/>
              </w:rPr>
              <w:t xml:space="preserve">List of codes specific to EFET and CPML, </w:t>
            </w:r>
            <w:r>
              <w:rPr>
                <w:lang w:val="en-US" w:eastAsia="x-none"/>
              </w:rPr>
              <w:t>for example,</w:t>
            </w:r>
            <w:r w:rsidRPr="006159E6">
              <w:rPr>
                <w:lang w:val="en-US" w:eastAsia="x-none"/>
              </w:rPr>
              <w:t xml:space="preserve"> </w:t>
            </w:r>
            <w:r>
              <w:rPr>
                <w:lang w:val="en-US" w:eastAsia="x-none"/>
              </w:rPr>
              <w:t>b</w:t>
            </w:r>
            <w:r w:rsidRPr="006159E6">
              <w:rPr>
                <w:lang w:val="en-US" w:eastAsia="x-none"/>
              </w:rPr>
              <w:t xml:space="preserve">roker </w:t>
            </w:r>
            <w:r>
              <w:rPr>
                <w:lang w:val="en-US" w:eastAsia="x-none"/>
              </w:rPr>
              <w:t>c</w:t>
            </w:r>
            <w:r w:rsidRPr="006159E6">
              <w:rPr>
                <w:lang w:val="en-US" w:eastAsia="x-none"/>
              </w:rPr>
              <w:t>odes</w:t>
            </w:r>
          </w:p>
        </w:tc>
        <w:tc>
          <w:tcPr>
            <w:tcW w:w="6060" w:type="dxa"/>
          </w:tcPr>
          <w:p w14:paraId="1DD06B48" w14:textId="77777777" w:rsidR="004C082E" w:rsidRDefault="003C55CA" w:rsidP="00A07E7A">
            <w:pPr>
              <w:pStyle w:val="CellBody"/>
              <w:rPr>
                <w:lang w:val="en-US"/>
              </w:rPr>
            </w:pPr>
            <w:hyperlink r:id="rId30" w:history="1">
              <w:r w:rsidR="004C082E" w:rsidRPr="00234AFD">
                <w:rPr>
                  <w:rStyle w:val="Hyperlink"/>
                  <w:lang w:val="en-US" w:eastAsia="x-none"/>
                </w:rPr>
                <w:t>http://www.efet.org/Standardisation/Static-data</w:t>
              </w:r>
            </w:hyperlink>
          </w:p>
        </w:tc>
      </w:tr>
      <w:tr w:rsidR="004C082E" w14:paraId="0CB24712" w14:textId="77777777" w:rsidTr="004C082E">
        <w:tc>
          <w:tcPr>
            <w:tcW w:w="520" w:type="dxa"/>
          </w:tcPr>
          <w:p w14:paraId="101A33C5" w14:textId="77777777" w:rsidR="004C082E" w:rsidRDefault="004C082E" w:rsidP="007B5E80">
            <w:pPr>
              <w:pStyle w:val="referenceID"/>
            </w:pPr>
            <w:bookmarkStart w:id="137" w:name="_Ref454200634"/>
          </w:p>
        </w:tc>
        <w:bookmarkEnd w:id="137"/>
        <w:tc>
          <w:tcPr>
            <w:tcW w:w="2990" w:type="dxa"/>
          </w:tcPr>
          <w:p w14:paraId="5840D2D9" w14:textId="77777777" w:rsidR="004C082E" w:rsidRPr="00716C7C" w:rsidRDefault="004C082E" w:rsidP="00716C7C">
            <w:pPr>
              <w:pStyle w:val="CellBody"/>
            </w:pPr>
            <w:r w:rsidRPr="00716C7C">
              <w:t>Esma register of Regulated Markets</w:t>
            </w:r>
          </w:p>
        </w:tc>
        <w:tc>
          <w:tcPr>
            <w:tcW w:w="6060" w:type="dxa"/>
          </w:tcPr>
          <w:p w14:paraId="49E5B735" w14:textId="77777777" w:rsidR="004C082E" w:rsidRDefault="003C55CA" w:rsidP="004C082E">
            <w:pPr>
              <w:pStyle w:val="CellBody"/>
              <w:rPr>
                <w:lang w:val="en-US"/>
              </w:rPr>
            </w:pPr>
            <w:hyperlink r:id="rId31" w:history="1">
              <w:r w:rsidR="004C082E" w:rsidRPr="00234AFD">
                <w:rPr>
                  <w:rStyle w:val="Hyperlink"/>
                  <w:lang w:val="en-US"/>
                </w:rPr>
                <w:t>http://registers.esma.europa.eu/publication/searchRegister?core=esma_registers_mifid_rma</w:t>
              </w:r>
            </w:hyperlink>
          </w:p>
        </w:tc>
      </w:tr>
      <w:tr w:rsidR="004C082E" w14:paraId="1D3E2017" w14:textId="77777777" w:rsidTr="004C082E">
        <w:tc>
          <w:tcPr>
            <w:tcW w:w="520" w:type="dxa"/>
          </w:tcPr>
          <w:p w14:paraId="2E5D36B6" w14:textId="77777777" w:rsidR="004C082E" w:rsidRDefault="004C082E" w:rsidP="007B5E80">
            <w:pPr>
              <w:pStyle w:val="referenceID"/>
            </w:pPr>
            <w:bookmarkStart w:id="138" w:name="_Ref456779450"/>
          </w:p>
        </w:tc>
        <w:bookmarkEnd w:id="138"/>
        <w:tc>
          <w:tcPr>
            <w:tcW w:w="2990" w:type="dxa"/>
          </w:tcPr>
          <w:p w14:paraId="4908AE4C" w14:textId="77777777" w:rsidR="004C082E" w:rsidRDefault="002433D3" w:rsidP="00F56A66">
            <w:pPr>
              <w:pStyle w:val="CellBody"/>
              <w:rPr>
                <w:lang w:val="en-US"/>
              </w:rPr>
            </w:pPr>
            <w:r>
              <w:rPr>
                <w:lang w:val="en-US"/>
              </w:rPr>
              <w:t>Home page of CpML standard</w:t>
            </w:r>
          </w:p>
        </w:tc>
        <w:tc>
          <w:tcPr>
            <w:tcW w:w="6060" w:type="dxa"/>
          </w:tcPr>
          <w:p w14:paraId="6D136CB4" w14:textId="77777777" w:rsidR="00C0242E" w:rsidRDefault="003C55CA" w:rsidP="00C0242E">
            <w:pPr>
              <w:pStyle w:val="CellBody"/>
              <w:rPr>
                <w:lang w:val="en-US"/>
              </w:rPr>
            </w:pPr>
            <w:hyperlink r:id="rId32" w:history="1">
              <w:r w:rsidR="00C0242E" w:rsidRPr="00234AFD">
                <w:rPr>
                  <w:rStyle w:val="Hyperlink"/>
                  <w:lang w:val="en-US"/>
                </w:rPr>
                <w:t>http://cpml.org</w:t>
              </w:r>
            </w:hyperlink>
          </w:p>
        </w:tc>
      </w:tr>
      <w:tr w:rsidR="004C082E" w14:paraId="586284A1" w14:textId="77777777" w:rsidTr="004C082E">
        <w:tc>
          <w:tcPr>
            <w:tcW w:w="520" w:type="dxa"/>
          </w:tcPr>
          <w:p w14:paraId="7361DF01" w14:textId="77777777" w:rsidR="004C082E" w:rsidRDefault="004C082E" w:rsidP="007B5E80">
            <w:pPr>
              <w:pStyle w:val="referenceID"/>
            </w:pPr>
            <w:bookmarkStart w:id="139" w:name="_Ref454200766"/>
          </w:p>
        </w:tc>
        <w:bookmarkEnd w:id="139"/>
        <w:tc>
          <w:tcPr>
            <w:tcW w:w="2990" w:type="dxa"/>
          </w:tcPr>
          <w:p w14:paraId="0CB5229A" w14:textId="77777777" w:rsidR="004C082E" w:rsidRDefault="00716C7C" w:rsidP="004C082E">
            <w:pPr>
              <w:pStyle w:val="CellBody"/>
              <w:rPr>
                <w:lang w:val="en-US"/>
              </w:rPr>
            </w:pPr>
            <w:r>
              <w:rPr>
                <w:lang w:val="en-US"/>
              </w:rPr>
              <w:t>Incoterm rules, published by the Internation Chamber of Commerce</w:t>
            </w:r>
          </w:p>
        </w:tc>
        <w:tc>
          <w:tcPr>
            <w:tcW w:w="6060" w:type="dxa"/>
          </w:tcPr>
          <w:p w14:paraId="1BFD1D87" w14:textId="77777777" w:rsidR="004C082E" w:rsidRDefault="003C55CA" w:rsidP="004C082E">
            <w:pPr>
              <w:pStyle w:val="CellBody"/>
              <w:rPr>
                <w:lang w:val="en-US"/>
              </w:rPr>
            </w:pPr>
            <w:hyperlink r:id="rId33" w:history="1">
              <w:r w:rsidR="00716C7C" w:rsidRPr="006159E6">
                <w:rPr>
                  <w:rStyle w:val="Hyperlink"/>
                  <w:lang w:val="en-US"/>
                </w:rPr>
                <w:t>http://www.iccwbo.org/incoterms/id3042/index.html</w:t>
              </w:r>
            </w:hyperlink>
          </w:p>
        </w:tc>
      </w:tr>
      <w:tr w:rsidR="007B5E80" w14:paraId="19E19EDB" w14:textId="77777777" w:rsidTr="004C082E">
        <w:tc>
          <w:tcPr>
            <w:tcW w:w="520" w:type="dxa"/>
          </w:tcPr>
          <w:p w14:paraId="5687045B" w14:textId="77777777" w:rsidR="007B5E80" w:rsidRDefault="007B5E80" w:rsidP="007B5E80">
            <w:pPr>
              <w:pStyle w:val="referenceID"/>
            </w:pPr>
            <w:bookmarkStart w:id="140" w:name="_Ref454201047"/>
          </w:p>
        </w:tc>
        <w:bookmarkEnd w:id="140"/>
        <w:tc>
          <w:tcPr>
            <w:tcW w:w="2990" w:type="dxa"/>
          </w:tcPr>
          <w:p w14:paraId="14BEF82B" w14:textId="77777777" w:rsidR="007B5E80" w:rsidRDefault="006B457E" w:rsidP="004C082E">
            <w:pPr>
              <w:pStyle w:val="CellBody"/>
              <w:rPr>
                <w:lang w:val="en-US"/>
              </w:rPr>
            </w:pPr>
            <w:r>
              <w:rPr>
                <w:lang w:val="en-US"/>
              </w:rPr>
              <w:t>Full list of BSC (</w:t>
            </w:r>
            <w:r>
              <w:t>Balancing and Settlement Code</w:t>
            </w:r>
            <w:r>
              <w:rPr>
                <w:lang w:val="en-US"/>
              </w:rPr>
              <w:t>) signatories</w:t>
            </w:r>
          </w:p>
        </w:tc>
        <w:tc>
          <w:tcPr>
            <w:tcW w:w="6060" w:type="dxa"/>
          </w:tcPr>
          <w:p w14:paraId="7D434CAE" w14:textId="77777777" w:rsidR="00BB0FA7" w:rsidRPr="00BB0FA7" w:rsidRDefault="003C55CA" w:rsidP="0086422B">
            <w:pPr>
              <w:pStyle w:val="CellBody"/>
              <w:rPr>
                <w:color w:val="0000FF"/>
                <w:u w:val="single"/>
                <w:lang w:val="en-US"/>
              </w:rPr>
            </w:pPr>
            <w:hyperlink r:id="rId34" w:history="1">
              <w:r w:rsidR="0086422B" w:rsidRPr="00C053B7">
                <w:rPr>
                  <w:rStyle w:val="Hyperlink"/>
                  <w:lang w:val="en-US"/>
                </w:rPr>
                <w:t>https://www.elexon.co.uk/bsc-related-documents/bsc-signatories-qualified-persons</w:t>
              </w:r>
            </w:hyperlink>
          </w:p>
        </w:tc>
      </w:tr>
      <w:tr w:rsidR="007B5E80" w14:paraId="6F2C9DD5" w14:textId="77777777" w:rsidTr="004C082E">
        <w:tc>
          <w:tcPr>
            <w:tcW w:w="520" w:type="dxa"/>
          </w:tcPr>
          <w:p w14:paraId="7F9803E8" w14:textId="77777777" w:rsidR="007B5E80" w:rsidRDefault="007B5E80" w:rsidP="007B5E80">
            <w:pPr>
              <w:pStyle w:val="referenceID"/>
            </w:pPr>
            <w:bookmarkStart w:id="141" w:name="_Ref454201394"/>
          </w:p>
        </w:tc>
        <w:bookmarkEnd w:id="141"/>
        <w:tc>
          <w:tcPr>
            <w:tcW w:w="2990" w:type="dxa"/>
          </w:tcPr>
          <w:p w14:paraId="05DADF02" w14:textId="77777777" w:rsidR="007B5E80" w:rsidRPr="00E97EB7" w:rsidRDefault="00E97EB7" w:rsidP="00E97EB7">
            <w:pPr>
              <w:pStyle w:val="CellBody"/>
            </w:pPr>
            <w:r>
              <w:rPr>
                <w:lang w:val="en-US"/>
              </w:rPr>
              <w:t>C</w:t>
            </w:r>
            <w:r w:rsidRPr="00E97EB7">
              <w:rPr>
                <w:lang w:val="en-US"/>
              </w:rPr>
              <w:t>oal quality specifications as listed in SCoTA</w:t>
            </w:r>
          </w:p>
        </w:tc>
        <w:tc>
          <w:tcPr>
            <w:tcW w:w="6060" w:type="dxa"/>
          </w:tcPr>
          <w:p w14:paraId="38AA0FCB" w14:textId="77777777" w:rsidR="007B5E80" w:rsidRPr="00E97EB7" w:rsidRDefault="003C55CA" w:rsidP="00E97EB7">
            <w:pPr>
              <w:pStyle w:val="CellBody"/>
            </w:pPr>
            <w:hyperlink r:id="rId35" w:history="1">
              <w:r w:rsidR="00E97EB7" w:rsidRPr="006159E6">
                <w:rPr>
                  <w:rStyle w:val="Hyperlink"/>
                  <w:lang w:val="en-US"/>
                </w:rPr>
                <w:t>http://www.globalcoal.com/scota/scotaSpecs.cfm</w:t>
              </w:r>
            </w:hyperlink>
          </w:p>
        </w:tc>
      </w:tr>
      <w:tr w:rsidR="007B5E80" w14:paraId="7FD56E51" w14:textId="77777777" w:rsidTr="004C082E">
        <w:tc>
          <w:tcPr>
            <w:tcW w:w="520" w:type="dxa"/>
          </w:tcPr>
          <w:p w14:paraId="1DAFF256" w14:textId="77777777" w:rsidR="007B5E80" w:rsidRDefault="007B5E80" w:rsidP="007B5E80">
            <w:pPr>
              <w:pStyle w:val="referenceID"/>
            </w:pPr>
            <w:bookmarkStart w:id="142" w:name="_Ref455157935"/>
          </w:p>
        </w:tc>
        <w:bookmarkEnd w:id="142"/>
        <w:tc>
          <w:tcPr>
            <w:tcW w:w="2990" w:type="dxa"/>
          </w:tcPr>
          <w:p w14:paraId="01F08DC2" w14:textId="77777777" w:rsidR="007B5E80" w:rsidRDefault="00384221" w:rsidP="00384221">
            <w:pPr>
              <w:pStyle w:val="CellBody"/>
              <w:rPr>
                <w:lang w:val="en-US"/>
              </w:rPr>
            </w:pPr>
            <w:r>
              <w:rPr>
                <w:lang w:val="en-US"/>
              </w:rPr>
              <w:t>FpML</w:t>
            </w:r>
            <w:r w:rsidRPr="00384221">
              <w:rPr>
                <w:vertAlign w:val="superscript"/>
              </w:rPr>
              <w:t>®</w:t>
            </w:r>
            <w:r>
              <w:rPr>
                <w:lang w:val="en-US"/>
              </w:rPr>
              <w:t xml:space="preserve"> (Financial products Markup Language) web site</w:t>
            </w:r>
          </w:p>
        </w:tc>
        <w:tc>
          <w:tcPr>
            <w:tcW w:w="6060" w:type="dxa"/>
          </w:tcPr>
          <w:p w14:paraId="047B0E04" w14:textId="77777777" w:rsidR="00384221" w:rsidRDefault="003C55CA" w:rsidP="00384221">
            <w:pPr>
              <w:pStyle w:val="CellBody"/>
              <w:rPr>
                <w:lang w:val="en-US"/>
              </w:rPr>
            </w:pPr>
            <w:hyperlink r:id="rId36" w:history="1">
              <w:r w:rsidR="00384221" w:rsidRPr="00797D4D">
                <w:rPr>
                  <w:rStyle w:val="Hyperlink"/>
                  <w:lang w:val="en-US"/>
                </w:rPr>
                <w:t>www.fpml.org</w:t>
              </w:r>
            </w:hyperlink>
          </w:p>
        </w:tc>
      </w:tr>
      <w:tr w:rsidR="00E813B7" w14:paraId="559E5B7F" w14:textId="77777777" w:rsidTr="004C082E">
        <w:tc>
          <w:tcPr>
            <w:tcW w:w="520" w:type="dxa"/>
          </w:tcPr>
          <w:p w14:paraId="39F61978" w14:textId="77777777" w:rsidR="00E813B7" w:rsidRDefault="00E813B7" w:rsidP="007B5E80">
            <w:pPr>
              <w:pStyle w:val="referenceID"/>
            </w:pPr>
            <w:bookmarkStart w:id="143" w:name="_Ref456363049"/>
          </w:p>
        </w:tc>
        <w:bookmarkEnd w:id="143"/>
        <w:tc>
          <w:tcPr>
            <w:tcW w:w="2990" w:type="dxa"/>
          </w:tcPr>
          <w:p w14:paraId="313BEB7C" w14:textId="77777777" w:rsidR="00E813B7" w:rsidRPr="00DD1350" w:rsidRDefault="00DD1350" w:rsidP="00DD1350">
            <w:pPr>
              <w:pStyle w:val="CellBody"/>
            </w:pPr>
            <w:r>
              <w:rPr>
                <w:lang w:val="en-US"/>
              </w:rPr>
              <w:t>EIC codes published by ENTSO-E</w:t>
            </w:r>
          </w:p>
        </w:tc>
        <w:tc>
          <w:tcPr>
            <w:tcW w:w="6060" w:type="dxa"/>
          </w:tcPr>
          <w:p w14:paraId="62C5B42F" w14:textId="77777777" w:rsidR="00DD1350" w:rsidRDefault="003C55CA" w:rsidP="00DD1350">
            <w:pPr>
              <w:pStyle w:val="CellBody"/>
              <w:rPr>
                <w:lang w:val="en-US"/>
              </w:rPr>
            </w:pPr>
            <w:hyperlink r:id="rId37" w:history="1">
              <w:r w:rsidR="00DD1350" w:rsidRPr="006C3661">
                <w:rPr>
                  <w:rStyle w:val="Hyperlink"/>
                  <w:lang w:val="en-US"/>
                </w:rPr>
                <w:t>https://www.entsoe.eu/data/energy-identification-codes-eic/eic-documentation/Pages/default.aspx</w:t>
              </w:r>
            </w:hyperlink>
          </w:p>
        </w:tc>
      </w:tr>
      <w:tr w:rsidR="00E813B7" w14:paraId="23F49F40" w14:textId="77777777" w:rsidTr="004C082E">
        <w:tc>
          <w:tcPr>
            <w:tcW w:w="520" w:type="dxa"/>
          </w:tcPr>
          <w:p w14:paraId="3728EA9C" w14:textId="77777777" w:rsidR="00E813B7" w:rsidRDefault="00E813B7" w:rsidP="007B5E80">
            <w:pPr>
              <w:pStyle w:val="referenceID"/>
            </w:pPr>
            <w:bookmarkStart w:id="144" w:name="_Ref458522546"/>
          </w:p>
        </w:tc>
        <w:bookmarkEnd w:id="144"/>
        <w:tc>
          <w:tcPr>
            <w:tcW w:w="2990" w:type="dxa"/>
          </w:tcPr>
          <w:p w14:paraId="37BD237C" w14:textId="4C9E3173" w:rsidR="00E813B7" w:rsidRDefault="009F7B28" w:rsidP="009F7B28">
            <w:pPr>
              <w:pStyle w:val="CellBody"/>
              <w:rPr>
                <w:lang w:val="en-US"/>
              </w:rPr>
            </w:pPr>
            <w:ins w:id="145" w:author="Autor">
              <w:r>
                <w:rPr>
                  <w:lang w:val="en-US"/>
                </w:rPr>
                <w:t>Acer Transaction Reporting User Manual</w:t>
              </w:r>
            </w:ins>
          </w:p>
        </w:tc>
        <w:tc>
          <w:tcPr>
            <w:tcW w:w="6060" w:type="dxa"/>
          </w:tcPr>
          <w:p w14:paraId="6E072A74" w14:textId="265525E7" w:rsidR="009F7B28" w:rsidRDefault="009F7B28" w:rsidP="009F7B28">
            <w:pPr>
              <w:pStyle w:val="CellBody"/>
              <w:rPr>
                <w:lang w:val="en-US"/>
              </w:rPr>
            </w:pPr>
            <w:ins w:id="146" w:author="Autor">
              <w:r>
                <w:rPr>
                  <w:lang w:val="en-US"/>
                </w:rPr>
                <w:fldChar w:fldCharType="begin"/>
              </w:r>
              <w:r>
                <w:rPr>
                  <w:lang w:val="en-US"/>
                </w:rPr>
                <w:instrText xml:space="preserve"> HYPERLINK "</w:instrText>
              </w:r>
              <w:r w:rsidRPr="00CF2283">
                <w:rPr>
                  <w:lang w:val="en-US"/>
                </w:rPr>
                <w:instrText>https://www.acer-remit.eu/portal/public-documentation</w:instrText>
              </w:r>
              <w:r>
                <w:rPr>
                  <w:lang w:val="en-US"/>
                </w:rPr>
                <w:instrText xml:space="preserve">" </w:instrText>
              </w:r>
              <w:r>
                <w:rPr>
                  <w:lang w:val="en-US"/>
                </w:rPr>
                <w:fldChar w:fldCharType="separate"/>
              </w:r>
              <w:r w:rsidRPr="00201D47">
                <w:rPr>
                  <w:rStyle w:val="Hyperlink"/>
                  <w:lang w:val="en-US"/>
                </w:rPr>
                <w:t>https://www.acer-remit.eu/portal/public-documentation</w:t>
              </w:r>
              <w:r>
                <w:rPr>
                  <w:lang w:val="en-US"/>
                </w:rPr>
                <w:fldChar w:fldCharType="end"/>
              </w:r>
            </w:ins>
          </w:p>
        </w:tc>
      </w:tr>
      <w:tr w:rsidR="00E813B7" w14:paraId="20C6BD65" w14:textId="77777777" w:rsidTr="004C082E">
        <w:tc>
          <w:tcPr>
            <w:tcW w:w="520" w:type="dxa"/>
          </w:tcPr>
          <w:p w14:paraId="7A8E1E82" w14:textId="77777777" w:rsidR="00E813B7" w:rsidRDefault="00E813B7" w:rsidP="007B5E80">
            <w:pPr>
              <w:pStyle w:val="referenceID"/>
            </w:pPr>
          </w:p>
        </w:tc>
        <w:tc>
          <w:tcPr>
            <w:tcW w:w="2990" w:type="dxa"/>
          </w:tcPr>
          <w:p w14:paraId="39354D46" w14:textId="77777777" w:rsidR="00E813B7" w:rsidRDefault="00E813B7" w:rsidP="004C082E">
            <w:pPr>
              <w:pStyle w:val="CellBody"/>
              <w:rPr>
                <w:lang w:val="en-US"/>
              </w:rPr>
            </w:pPr>
          </w:p>
        </w:tc>
        <w:tc>
          <w:tcPr>
            <w:tcW w:w="6060" w:type="dxa"/>
          </w:tcPr>
          <w:p w14:paraId="4CE24D92" w14:textId="77777777" w:rsidR="00E813B7" w:rsidRDefault="00E813B7" w:rsidP="004C082E">
            <w:pPr>
              <w:pStyle w:val="CellBody"/>
              <w:rPr>
                <w:lang w:val="en-US"/>
              </w:rPr>
            </w:pPr>
          </w:p>
        </w:tc>
      </w:tr>
      <w:tr w:rsidR="00E813B7" w14:paraId="23578841" w14:textId="77777777" w:rsidTr="004C082E">
        <w:tc>
          <w:tcPr>
            <w:tcW w:w="520" w:type="dxa"/>
          </w:tcPr>
          <w:p w14:paraId="035C9FFD" w14:textId="77777777" w:rsidR="00E813B7" w:rsidRDefault="00E813B7" w:rsidP="007B5E80">
            <w:pPr>
              <w:pStyle w:val="referenceID"/>
            </w:pPr>
          </w:p>
        </w:tc>
        <w:tc>
          <w:tcPr>
            <w:tcW w:w="2990" w:type="dxa"/>
          </w:tcPr>
          <w:p w14:paraId="13726DA7" w14:textId="77777777" w:rsidR="00E813B7" w:rsidRDefault="00E813B7" w:rsidP="004C082E">
            <w:pPr>
              <w:pStyle w:val="CellBody"/>
              <w:rPr>
                <w:lang w:val="en-US"/>
              </w:rPr>
            </w:pPr>
          </w:p>
        </w:tc>
        <w:tc>
          <w:tcPr>
            <w:tcW w:w="6060" w:type="dxa"/>
          </w:tcPr>
          <w:p w14:paraId="27E550BF" w14:textId="77777777" w:rsidR="00E813B7" w:rsidRDefault="00E813B7" w:rsidP="004C082E">
            <w:pPr>
              <w:pStyle w:val="CellBody"/>
              <w:rPr>
                <w:lang w:val="en-US"/>
              </w:rPr>
            </w:pPr>
          </w:p>
        </w:tc>
      </w:tr>
    </w:tbl>
    <w:p w14:paraId="7012E96C" w14:textId="77777777" w:rsidR="0078227C" w:rsidRPr="006159E6" w:rsidRDefault="0078227C" w:rsidP="00FE600F">
      <w:pPr>
        <w:pStyle w:val="berschrift2"/>
        <w:rPr>
          <w:lang w:val="en-US"/>
        </w:rPr>
      </w:pPr>
      <w:bookmarkStart w:id="147" w:name="_Toc489975904"/>
      <w:bookmarkEnd w:id="64"/>
      <w:r w:rsidRPr="006159E6">
        <w:rPr>
          <w:lang w:val="en-US"/>
        </w:rPr>
        <w:t>Conventions</w:t>
      </w:r>
      <w:bookmarkEnd w:id="147"/>
    </w:p>
    <w:p w14:paraId="2091BCD6" w14:textId="77777777" w:rsidR="0078227C" w:rsidRPr="006159E6" w:rsidRDefault="00CF4B86" w:rsidP="00571EF6">
      <w:pPr>
        <w:pStyle w:val="berschrift3"/>
      </w:pPr>
      <w:bookmarkStart w:id="148" w:name="_Toc489975905"/>
      <w:r w:rsidRPr="006159E6">
        <w:t xml:space="preserve">Use </w:t>
      </w:r>
      <w:r w:rsidR="0078227C" w:rsidRPr="006159E6">
        <w:t>of Modal Verbs</w:t>
      </w:r>
      <w:bookmarkEnd w:id="148"/>
    </w:p>
    <w:p w14:paraId="1206271A" w14:textId="77777777" w:rsidR="0078227C" w:rsidRPr="006159E6" w:rsidRDefault="0078227C" w:rsidP="0078227C">
      <w:pPr>
        <w:rPr>
          <w:lang w:val="en-US"/>
        </w:rPr>
      </w:pPr>
      <w:r w:rsidRPr="006159E6">
        <w:rPr>
          <w:lang w:val="en-US"/>
        </w:rPr>
        <w:t>For compliance with the CPML standard, implementers need to be able to distinguish between mandatory requirements, recommendations and permissions, as well as possibilities and capabilities. This is supported by the following rules for using modal verbs.</w:t>
      </w:r>
    </w:p>
    <w:p w14:paraId="1116BD41" w14:textId="77777777" w:rsidR="0078227C" w:rsidRPr="006159E6" w:rsidRDefault="0078227C" w:rsidP="0078227C">
      <w:pPr>
        <w:rPr>
          <w:lang w:val="en-US"/>
        </w:rPr>
      </w:pPr>
      <w:r w:rsidRPr="006159E6">
        <w:rPr>
          <w:lang w:val="en-US"/>
        </w:rPr>
        <w:t>The key words “must”, “must not”, “required”, “should”, “should not”, “recommended”,</w:t>
      </w:r>
      <w:r w:rsidR="003B4B01">
        <w:rPr>
          <w:lang w:val="en-US"/>
        </w:rPr>
        <w:t xml:space="preserve"> </w:t>
      </w:r>
      <w:r w:rsidRPr="006159E6">
        <w:rPr>
          <w:lang w:val="en-US"/>
        </w:rPr>
        <w:t>“may” and “optional” in this document are to be interpreted as follows:</w:t>
      </w:r>
    </w:p>
    <w:tbl>
      <w:tblPr>
        <w:tblW w:w="949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1"/>
        <w:gridCol w:w="6836"/>
      </w:tblGrid>
      <w:tr w:rsidR="0078227C" w:rsidRPr="003235DC" w14:paraId="5AAB8D29" w14:textId="77777777" w:rsidTr="003235DC">
        <w:tc>
          <w:tcPr>
            <w:tcW w:w="2660" w:type="dxa"/>
            <w:shd w:val="clear" w:color="auto" w:fill="D9D9D9" w:themeFill="background1" w:themeFillShade="D9"/>
          </w:tcPr>
          <w:p w14:paraId="306731EB" w14:textId="77777777" w:rsidR="0078227C" w:rsidRPr="003235DC" w:rsidRDefault="0078227C" w:rsidP="003235DC">
            <w:pPr>
              <w:pStyle w:val="CellBody"/>
              <w:rPr>
                <w:rStyle w:val="Fett"/>
              </w:rPr>
            </w:pPr>
            <w:r w:rsidRPr="003235DC">
              <w:rPr>
                <w:rStyle w:val="Fett"/>
              </w:rPr>
              <w:t>Key word</w:t>
            </w:r>
          </w:p>
        </w:tc>
        <w:tc>
          <w:tcPr>
            <w:tcW w:w="6834" w:type="dxa"/>
            <w:shd w:val="clear" w:color="auto" w:fill="D9D9D9" w:themeFill="background1" w:themeFillShade="D9"/>
          </w:tcPr>
          <w:p w14:paraId="01F2CCE8" w14:textId="77777777" w:rsidR="0078227C" w:rsidRPr="003235DC" w:rsidRDefault="0078227C" w:rsidP="003235DC">
            <w:pPr>
              <w:pStyle w:val="CellBody"/>
              <w:rPr>
                <w:rStyle w:val="Fett"/>
              </w:rPr>
            </w:pPr>
            <w:r w:rsidRPr="003235DC">
              <w:rPr>
                <w:rStyle w:val="Fett"/>
              </w:rPr>
              <w:t>Description</w:t>
            </w:r>
          </w:p>
        </w:tc>
      </w:tr>
      <w:tr w:rsidR="0078227C" w:rsidRPr="006159E6" w14:paraId="2F42090C" w14:textId="77777777" w:rsidTr="003235DC">
        <w:tc>
          <w:tcPr>
            <w:tcW w:w="2660" w:type="dxa"/>
          </w:tcPr>
          <w:p w14:paraId="02535689" w14:textId="77777777" w:rsidR="0078227C" w:rsidRPr="006159E6" w:rsidRDefault="0078227C" w:rsidP="003235DC">
            <w:pPr>
              <w:pStyle w:val="CellBody"/>
              <w:rPr>
                <w:lang w:val="en-US"/>
              </w:rPr>
            </w:pPr>
            <w:r w:rsidRPr="006159E6">
              <w:rPr>
                <w:lang w:val="en-US"/>
              </w:rPr>
              <w:t>Must</w:t>
            </w:r>
          </w:p>
        </w:tc>
        <w:tc>
          <w:tcPr>
            <w:tcW w:w="6834" w:type="dxa"/>
          </w:tcPr>
          <w:p w14:paraId="522B7AD1" w14:textId="77777777" w:rsidR="0078227C" w:rsidRPr="006159E6" w:rsidRDefault="0078227C" w:rsidP="003235DC">
            <w:pPr>
              <w:pStyle w:val="CellBody"/>
              <w:rPr>
                <w:lang w:val="en-US"/>
              </w:rPr>
            </w:pPr>
            <w:r w:rsidRPr="006159E6">
              <w:rPr>
                <w:lang w:val="en-US"/>
              </w:rPr>
              <w:t>Indicates an absolute requirement. Requirements must be followed strictly in order to conform to the standard. Deviations are not allowed.</w:t>
            </w:r>
          </w:p>
          <w:p w14:paraId="691394D8" w14:textId="77777777" w:rsidR="0078227C" w:rsidRPr="006159E6" w:rsidRDefault="0078227C" w:rsidP="003235DC">
            <w:pPr>
              <w:pStyle w:val="CellBody"/>
              <w:rPr>
                <w:lang w:val="en-US"/>
              </w:rPr>
            </w:pPr>
            <w:r w:rsidRPr="006159E6">
              <w:rPr>
                <w:lang w:val="en-US"/>
              </w:rPr>
              <w:t>Alternative expression: required</w:t>
            </w:r>
            <w:r w:rsidR="001933F4" w:rsidRPr="006159E6">
              <w:rPr>
                <w:lang w:val="en-US"/>
              </w:rPr>
              <w:t>, is mandatory</w:t>
            </w:r>
          </w:p>
        </w:tc>
      </w:tr>
      <w:tr w:rsidR="0078227C" w:rsidRPr="006159E6" w14:paraId="41E618EC" w14:textId="77777777" w:rsidTr="003235DC">
        <w:tc>
          <w:tcPr>
            <w:tcW w:w="2660" w:type="dxa"/>
          </w:tcPr>
          <w:p w14:paraId="1361DE64" w14:textId="77777777" w:rsidR="0078227C" w:rsidRPr="006159E6" w:rsidRDefault="0078227C" w:rsidP="003235DC">
            <w:pPr>
              <w:pStyle w:val="CellBody"/>
              <w:rPr>
                <w:lang w:val="en-US"/>
              </w:rPr>
            </w:pPr>
            <w:r w:rsidRPr="006159E6">
              <w:rPr>
                <w:lang w:val="en-US"/>
              </w:rPr>
              <w:t>Must not</w:t>
            </w:r>
          </w:p>
        </w:tc>
        <w:tc>
          <w:tcPr>
            <w:tcW w:w="6834" w:type="dxa"/>
          </w:tcPr>
          <w:p w14:paraId="2C9D4B51" w14:textId="77777777" w:rsidR="0078227C" w:rsidRPr="006159E6" w:rsidRDefault="0078227C" w:rsidP="003235DC">
            <w:pPr>
              <w:pStyle w:val="CellBody"/>
              <w:rPr>
                <w:lang w:val="en-US"/>
              </w:rPr>
            </w:pPr>
            <w:r w:rsidRPr="006159E6">
              <w:rPr>
                <w:lang w:val="en-US"/>
              </w:rPr>
              <w:t>Indicates an absolute prohibition. This phrase means that the provision must not be used in any implementation of the CPML standard.</w:t>
            </w:r>
          </w:p>
          <w:p w14:paraId="295F239D" w14:textId="77777777" w:rsidR="00D93BF1" w:rsidRPr="006159E6" w:rsidRDefault="00D93BF1" w:rsidP="003235DC">
            <w:pPr>
              <w:pStyle w:val="CellBody"/>
              <w:rPr>
                <w:lang w:val="en-US"/>
              </w:rPr>
            </w:pPr>
            <w:r w:rsidRPr="006159E6">
              <w:rPr>
                <w:lang w:val="en-US"/>
              </w:rPr>
              <w:t>Alternative expression: must be omitted</w:t>
            </w:r>
          </w:p>
        </w:tc>
      </w:tr>
      <w:tr w:rsidR="0078227C" w:rsidRPr="006159E6" w14:paraId="4994B3BD" w14:textId="77777777" w:rsidTr="003235DC">
        <w:tc>
          <w:tcPr>
            <w:tcW w:w="2660" w:type="dxa"/>
          </w:tcPr>
          <w:p w14:paraId="3356FC3D" w14:textId="77777777" w:rsidR="0078227C" w:rsidRPr="006159E6" w:rsidRDefault="0078227C" w:rsidP="003235DC">
            <w:pPr>
              <w:pStyle w:val="CellBody"/>
              <w:rPr>
                <w:lang w:val="en-US"/>
              </w:rPr>
            </w:pPr>
            <w:r w:rsidRPr="006159E6">
              <w:rPr>
                <w:lang w:val="en-US"/>
              </w:rPr>
              <w:t>Should</w:t>
            </w:r>
          </w:p>
        </w:tc>
        <w:tc>
          <w:tcPr>
            <w:tcW w:w="6834" w:type="dxa"/>
          </w:tcPr>
          <w:p w14:paraId="2B177638" w14:textId="77777777" w:rsidR="0078227C" w:rsidRPr="006159E6" w:rsidRDefault="0078227C" w:rsidP="003235DC">
            <w:pPr>
              <w:pStyle w:val="CellBody"/>
              <w:rPr>
                <w:lang w:val="en-US"/>
              </w:rPr>
            </w:pPr>
            <w:r w:rsidRPr="006159E6">
              <w:rPr>
                <w:lang w:val="en-US"/>
              </w:rPr>
              <w:t>Indicates a recommendation. Among several possibilities, one is recommended as particularly suitable, without mentioning or excluding others. There may exist valid reasons in particular circumstances to ignore a particular item, but the full implications must be understood and carefully weighed before choosing a different course.</w:t>
            </w:r>
          </w:p>
          <w:p w14:paraId="3E1F15D0" w14:textId="77777777" w:rsidR="0078227C" w:rsidRPr="006159E6" w:rsidRDefault="0078227C" w:rsidP="003235DC">
            <w:pPr>
              <w:pStyle w:val="CellBody"/>
              <w:rPr>
                <w:lang w:val="en-US"/>
              </w:rPr>
            </w:pPr>
            <w:r w:rsidRPr="006159E6">
              <w:rPr>
                <w:lang w:val="en-US"/>
              </w:rPr>
              <w:t>Alternative expression: recommended</w:t>
            </w:r>
          </w:p>
        </w:tc>
      </w:tr>
      <w:tr w:rsidR="0078227C" w:rsidRPr="006159E6" w14:paraId="45D95978" w14:textId="77777777" w:rsidTr="003235DC">
        <w:tc>
          <w:tcPr>
            <w:tcW w:w="2660" w:type="dxa"/>
          </w:tcPr>
          <w:p w14:paraId="68C03811" w14:textId="77777777" w:rsidR="0078227C" w:rsidRPr="006159E6" w:rsidRDefault="0078227C" w:rsidP="003235DC">
            <w:pPr>
              <w:pStyle w:val="CellBody"/>
              <w:rPr>
                <w:lang w:val="en-US"/>
              </w:rPr>
            </w:pPr>
            <w:r w:rsidRPr="006159E6">
              <w:rPr>
                <w:lang w:val="en-US"/>
              </w:rPr>
              <w:t>May</w:t>
            </w:r>
          </w:p>
        </w:tc>
        <w:tc>
          <w:tcPr>
            <w:tcW w:w="6834" w:type="dxa"/>
          </w:tcPr>
          <w:p w14:paraId="3133DF49" w14:textId="77777777" w:rsidR="0078227C" w:rsidRPr="006159E6" w:rsidRDefault="0078227C" w:rsidP="003235DC">
            <w:pPr>
              <w:pStyle w:val="CellBody"/>
              <w:rPr>
                <w:lang w:val="en-US"/>
              </w:rPr>
            </w:pPr>
            <w:r w:rsidRPr="006159E6">
              <w:rPr>
                <w:lang w:val="en-US"/>
              </w:rPr>
              <w:t>Indicates a permission. This word means that an item is truly optional within the limits of CPML. One data supplier may choose to include the item because a particular transaction requires it or because the data supplier feels that it enhances the document while another data supplier may omit the same item.</w:t>
            </w:r>
          </w:p>
          <w:p w14:paraId="2E09B7B5" w14:textId="77777777" w:rsidR="0078227C" w:rsidRPr="006159E6" w:rsidRDefault="0078227C" w:rsidP="003235DC">
            <w:pPr>
              <w:pStyle w:val="CellBody"/>
              <w:rPr>
                <w:lang w:val="en-US"/>
              </w:rPr>
            </w:pPr>
            <w:r w:rsidRPr="006159E6">
              <w:rPr>
                <w:lang w:val="en-US"/>
              </w:rPr>
              <w:t>Alternative expression: optional</w:t>
            </w:r>
          </w:p>
        </w:tc>
      </w:tr>
      <w:tr w:rsidR="0078227C" w:rsidRPr="006159E6" w14:paraId="64551B37" w14:textId="77777777" w:rsidTr="003235DC">
        <w:tc>
          <w:tcPr>
            <w:tcW w:w="2660" w:type="dxa"/>
          </w:tcPr>
          <w:p w14:paraId="3E4A2BB5" w14:textId="77777777" w:rsidR="0078227C" w:rsidRPr="006159E6" w:rsidRDefault="0078227C" w:rsidP="003235DC">
            <w:pPr>
              <w:pStyle w:val="CellBody"/>
              <w:rPr>
                <w:lang w:val="en-US"/>
              </w:rPr>
            </w:pPr>
            <w:r w:rsidRPr="006159E6">
              <w:rPr>
                <w:lang w:val="en-US"/>
              </w:rPr>
              <w:t>Should not</w:t>
            </w:r>
          </w:p>
        </w:tc>
        <w:tc>
          <w:tcPr>
            <w:tcW w:w="6834" w:type="dxa"/>
          </w:tcPr>
          <w:p w14:paraId="3E7B93CC" w14:textId="77777777" w:rsidR="0078227C" w:rsidRPr="006159E6" w:rsidRDefault="0078227C" w:rsidP="003235DC">
            <w:pPr>
              <w:pStyle w:val="CellBody"/>
              <w:rPr>
                <w:lang w:val="en-US"/>
              </w:rPr>
            </w:pPr>
            <w:r w:rsidRPr="006159E6">
              <w:rPr>
                <w:lang w:val="en-US"/>
              </w:rPr>
              <w:t>This phrase means that there may exist valid reasons in particular circumstances when the particular behavior is acceptable or even useful, but the full implications should be understood and the case carefully weighed before implementing any behavior described with this label.</w:t>
            </w:r>
          </w:p>
          <w:p w14:paraId="25E1D92B" w14:textId="77777777" w:rsidR="0078227C" w:rsidRPr="006159E6" w:rsidRDefault="0078227C" w:rsidP="003235DC">
            <w:pPr>
              <w:pStyle w:val="CellBody"/>
              <w:rPr>
                <w:lang w:val="en-US"/>
              </w:rPr>
            </w:pPr>
            <w:r w:rsidRPr="006159E6">
              <w:rPr>
                <w:lang w:val="en-US"/>
              </w:rPr>
              <w:t>Alternative expression: “not recommended”</w:t>
            </w:r>
          </w:p>
        </w:tc>
      </w:tr>
    </w:tbl>
    <w:p w14:paraId="3001E998" w14:textId="77777777" w:rsidR="0078227C" w:rsidRPr="006159E6" w:rsidRDefault="0078227C" w:rsidP="00571EF6">
      <w:pPr>
        <w:pStyle w:val="berschrift3"/>
      </w:pPr>
      <w:bookmarkStart w:id="149" w:name="_Toc489975906"/>
      <w:r w:rsidRPr="006159E6">
        <w:lastRenderedPageBreak/>
        <w:t>Typographical Conventions</w:t>
      </w:r>
      <w:bookmarkEnd w:id="149"/>
    </w:p>
    <w:p w14:paraId="546B332D" w14:textId="77777777" w:rsidR="0078227C" w:rsidRPr="006159E6" w:rsidRDefault="0078227C" w:rsidP="0078227C">
      <w:pPr>
        <w:rPr>
          <w:lang w:val="en-US" w:eastAsia="x-none"/>
        </w:rPr>
      </w:pPr>
      <w:r w:rsidRPr="006159E6">
        <w:rPr>
          <w:lang w:val="en-US" w:eastAsia="x-none"/>
        </w:rPr>
        <w:t>This documentation uses the following typographical conventions:</w:t>
      </w:r>
    </w:p>
    <w:p w14:paraId="2F971FB6" w14:textId="77777777" w:rsidR="0078227C" w:rsidRPr="006159E6" w:rsidRDefault="0078227C" w:rsidP="00BD54E4">
      <w:pPr>
        <w:numPr>
          <w:ilvl w:val="0"/>
          <w:numId w:val="11"/>
        </w:numPr>
        <w:rPr>
          <w:lang w:val="en-US" w:eastAsia="x-none"/>
        </w:rPr>
      </w:pPr>
      <w:r w:rsidRPr="006159E6">
        <w:rPr>
          <w:lang w:val="en-US" w:eastAsia="x-none"/>
        </w:rPr>
        <w:t xml:space="preserve">‘AgentID’: single quotation marks are used to indicate field names. </w:t>
      </w:r>
    </w:p>
    <w:p w14:paraId="53A86534" w14:textId="77777777" w:rsidR="0078227C" w:rsidRPr="006159E6" w:rsidRDefault="0078227C" w:rsidP="00BD54E4">
      <w:pPr>
        <w:numPr>
          <w:ilvl w:val="0"/>
          <w:numId w:val="11"/>
        </w:numPr>
        <w:rPr>
          <w:lang w:val="en-US" w:eastAsia="x-none"/>
        </w:rPr>
      </w:pPr>
      <w:r w:rsidRPr="006159E6">
        <w:rPr>
          <w:lang w:val="en-US" w:eastAsia="x-none"/>
        </w:rPr>
        <w:t>“trader”: double quotation marks are used to indicate field values.</w:t>
      </w:r>
    </w:p>
    <w:p w14:paraId="7E3F5ECB" w14:textId="77777777" w:rsidR="0078227C" w:rsidRDefault="0078227C" w:rsidP="00BD54E4">
      <w:pPr>
        <w:numPr>
          <w:ilvl w:val="0"/>
          <w:numId w:val="11"/>
        </w:numPr>
        <w:rPr>
          <w:lang w:val="en-US" w:eastAsia="x-none"/>
        </w:rPr>
      </w:pPr>
      <w:r w:rsidRPr="006159E6">
        <w:rPr>
          <w:lang w:val="en-US" w:eastAsia="x-none"/>
        </w:rPr>
        <w:t>Reporting/Europe: Slashes are used to indicate paths or nested nodes within the schema, for example, ….</w:t>
      </w:r>
    </w:p>
    <w:p w14:paraId="602488F5" w14:textId="32CBBDBA" w:rsidR="00921114" w:rsidRPr="006159E6" w:rsidRDefault="00921114" w:rsidP="00BD54E4">
      <w:pPr>
        <w:numPr>
          <w:ilvl w:val="0"/>
          <w:numId w:val="11"/>
        </w:numPr>
        <w:rPr>
          <w:lang w:val="en-US" w:eastAsia="x-none"/>
        </w:rPr>
      </w:pPr>
      <w:r>
        <w:rPr>
          <w:lang w:val="en-US"/>
        </w:rPr>
        <w:t>TotalVolume</w:t>
      </w:r>
      <w:r w:rsidRPr="006159E6">
        <w:rPr>
          <w:lang w:val="en-US"/>
        </w:rPr>
        <w:t>Unit</w:t>
      </w:r>
      <w:r>
        <w:rPr>
          <w:lang w:val="en-US"/>
        </w:rPr>
        <w:t>: Field names and values as well as attributes are consistently written with camel case spelling, as in the schema. There are no spaces between words and each new word starts with an uppercase letter.</w:t>
      </w:r>
    </w:p>
    <w:p w14:paraId="74A6F88A" w14:textId="77777777" w:rsidR="0078227C" w:rsidRDefault="00C21A8E" w:rsidP="00571EF6">
      <w:pPr>
        <w:pStyle w:val="berschrift3"/>
        <w:rPr>
          <w:lang w:val="de-DE"/>
        </w:rPr>
      </w:pPr>
      <w:bookmarkStart w:id="150" w:name="_Ref456250853"/>
      <w:bookmarkStart w:id="151" w:name="_Toc489975907"/>
      <w:r w:rsidRPr="006159E6">
        <w:t xml:space="preserve">Notation of </w:t>
      </w:r>
      <w:r w:rsidR="0078227C" w:rsidRPr="006159E6">
        <w:t>Schema</w:t>
      </w:r>
      <w:bookmarkEnd w:id="150"/>
      <w:bookmarkEnd w:id="151"/>
    </w:p>
    <w:p w14:paraId="4499C8A8" w14:textId="77777777" w:rsidR="006E5C70" w:rsidRDefault="006E5C70" w:rsidP="006E5C70">
      <w:pPr>
        <w:rPr>
          <w:lang w:val="en-US" w:eastAsia="x-none"/>
        </w:rPr>
      </w:pPr>
      <w:r w:rsidRPr="006E5C70">
        <w:rPr>
          <w:lang w:val="en-US" w:eastAsia="x-none"/>
        </w:rPr>
        <w:t xml:space="preserve">The CpMLDocument schema reference </w:t>
      </w:r>
      <w:r w:rsidR="00C63542">
        <w:rPr>
          <w:lang w:val="en-US" w:eastAsia="x-none"/>
        </w:rPr>
        <w:t xml:space="preserve">in section </w:t>
      </w:r>
      <w:r w:rsidR="00C63542">
        <w:rPr>
          <w:lang w:val="en-US" w:eastAsia="x-none"/>
        </w:rPr>
        <w:fldChar w:fldCharType="begin"/>
      </w:r>
      <w:r w:rsidR="00C63542">
        <w:rPr>
          <w:lang w:val="en-US" w:eastAsia="x-none"/>
        </w:rPr>
        <w:instrText xml:space="preserve"> REF _Ref456250810 \r \h </w:instrText>
      </w:r>
      <w:r w:rsidR="00C63542">
        <w:rPr>
          <w:lang w:val="en-US" w:eastAsia="x-none"/>
        </w:rPr>
      </w:r>
      <w:r w:rsidR="00C63542">
        <w:rPr>
          <w:lang w:val="en-US" w:eastAsia="x-none"/>
        </w:rPr>
        <w:fldChar w:fldCharType="separate"/>
      </w:r>
      <w:r w:rsidR="00D7069B">
        <w:rPr>
          <w:lang w:val="en-US" w:eastAsia="x-none"/>
        </w:rPr>
        <w:t>5</w:t>
      </w:r>
      <w:r w:rsidR="00C63542">
        <w:rPr>
          <w:lang w:val="en-US" w:eastAsia="x-none"/>
        </w:rPr>
        <w:fldChar w:fldCharType="end"/>
      </w:r>
      <w:r w:rsidR="00C63542">
        <w:rPr>
          <w:lang w:val="en-US" w:eastAsia="x-none"/>
        </w:rPr>
        <w:t xml:space="preserve"> </w:t>
      </w:r>
      <w:r w:rsidRPr="006E5C70">
        <w:rPr>
          <w:lang w:val="en-US" w:eastAsia="x-none"/>
        </w:rPr>
        <w:t>is a flat representation of the tree structure in the corresponding XSD schema.</w:t>
      </w:r>
    </w:p>
    <w:p w14:paraId="5AB3BF0E" w14:textId="77777777" w:rsidR="006E5C70" w:rsidRDefault="006E5C70" w:rsidP="006E5C70">
      <w:pPr>
        <w:rPr>
          <w:lang w:val="en-US" w:eastAsia="x-none"/>
        </w:rPr>
      </w:pPr>
      <w:r>
        <w:rPr>
          <w:lang w:val="en-US" w:eastAsia="x-none"/>
        </w:rPr>
        <w:t>For each main node in the schema, there is a separate section with a table that contains the sections and fields in that node. The fields are listed in the same order as in the schema.</w:t>
      </w:r>
    </w:p>
    <w:p w14:paraId="3CB556C0" w14:textId="22654E03" w:rsidR="006E5C70" w:rsidRDefault="006E5C70" w:rsidP="006E5C70">
      <w:pPr>
        <w:rPr>
          <w:lang w:val="en-US" w:eastAsia="x-none"/>
        </w:rPr>
      </w:pPr>
      <w:r>
        <w:rPr>
          <w:lang w:val="en-US" w:eastAsia="x-none"/>
        </w:rPr>
        <w:t>Subsections are indicated with a gray background. The start and end of each section is clearly indicated. Subsections are nested within each other.</w:t>
      </w:r>
    </w:p>
    <w:p w14:paraId="13CDD55A" w14:textId="18427F11" w:rsidR="006E5C70" w:rsidRDefault="006E5C70" w:rsidP="006E5C70">
      <w:pPr>
        <w:rPr>
          <w:lang w:val="en-US" w:eastAsia="x-none"/>
        </w:rPr>
      </w:pPr>
      <w:r>
        <w:rPr>
          <w:lang w:val="en-US" w:eastAsia="x-none"/>
        </w:rPr>
        <w:t xml:space="preserve">For each field, you find information about the usage type, see </w:t>
      </w:r>
      <w:r w:rsidRPr="00571EF6">
        <w:rPr>
          <w:lang w:val="en-US" w:eastAsia="x-none"/>
        </w:rPr>
        <w:t xml:space="preserve">section </w:t>
      </w:r>
      <w:r w:rsidR="00571EF6" w:rsidRPr="00571EF6">
        <w:rPr>
          <w:lang w:val="en-US" w:eastAsia="x-none"/>
        </w:rPr>
        <w:fldChar w:fldCharType="begin"/>
      </w:r>
      <w:r w:rsidR="00571EF6" w:rsidRPr="00571EF6">
        <w:rPr>
          <w:lang w:val="en-US" w:eastAsia="x-none"/>
        </w:rPr>
        <w:instrText xml:space="preserve"> REF _Ref456951351 \r \h </w:instrText>
      </w:r>
      <w:r w:rsidR="00571EF6">
        <w:rPr>
          <w:lang w:val="en-US" w:eastAsia="x-none"/>
        </w:rPr>
        <w:instrText xml:space="preserve"> \* MERGEFORMAT </w:instrText>
      </w:r>
      <w:r w:rsidR="00571EF6" w:rsidRPr="00571EF6">
        <w:rPr>
          <w:lang w:val="en-US" w:eastAsia="x-none"/>
        </w:rPr>
      </w:r>
      <w:r w:rsidR="00571EF6" w:rsidRPr="00571EF6">
        <w:rPr>
          <w:lang w:val="en-US" w:eastAsia="x-none"/>
        </w:rPr>
        <w:fldChar w:fldCharType="separate"/>
      </w:r>
      <w:r w:rsidR="00D7069B">
        <w:rPr>
          <w:lang w:val="en-US" w:eastAsia="x-none"/>
        </w:rPr>
        <w:t>4.5.4</w:t>
      </w:r>
      <w:r w:rsidR="00571EF6" w:rsidRPr="00571EF6">
        <w:rPr>
          <w:lang w:val="en-US" w:eastAsia="x-none"/>
        </w:rPr>
        <w:fldChar w:fldCharType="end"/>
      </w:r>
      <w:r w:rsidRPr="00571EF6">
        <w:rPr>
          <w:lang w:val="en-US" w:eastAsia="x-none"/>
        </w:rPr>
        <w:t>, and th</w:t>
      </w:r>
      <w:r>
        <w:rPr>
          <w:lang w:val="en-US" w:eastAsia="x-none"/>
        </w:rPr>
        <w:t>e business rules. These rules determine the dependencies on other fields or values, where applicable.</w:t>
      </w:r>
    </w:p>
    <w:p w14:paraId="5A7E89C0" w14:textId="77777777" w:rsidR="00A07FB4" w:rsidRDefault="00A07FB4" w:rsidP="00A07FB4">
      <w:pPr>
        <w:rPr>
          <w:lang w:val="en-US" w:eastAsia="x-none"/>
        </w:rPr>
      </w:pPr>
      <w:r>
        <w:rPr>
          <w:lang w:val="en-US" w:eastAsia="x-none"/>
        </w:rPr>
        <w:t xml:space="preserve">Fields and value types are reused in different locations of the schema. Therefore, the general field descriptions and value type descriptions are described in separate sections in alphabetical, see sections </w:t>
      </w:r>
      <w:r>
        <w:rPr>
          <w:lang w:val="en-US" w:eastAsia="x-none"/>
        </w:rPr>
        <w:fldChar w:fldCharType="begin"/>
      </w:r>
      <w:r>
        <w:rPr>
          <w:lang w:val="en-US" w:eastAsia="x-none"/>
        </w:rPr>
        <w:instrText xml:space="preserve"> REF _Ref456250718 \r \h </w:instrText>
      </w:r>
      <w:r>
        <w:rPr>
          <w:lang w:val="en-US" w:eastAsia="x-none"/>
        </w:rPr>
      </w:r>
      <w:r>
        <w:rPr>
          <w:lang w:val="en-US" w:eastAsia="x-none"/>
        </w:rPr>
        <w:fldChar w:fldCharType="separate"/>
      </w:r>
      <w:r w:rsidR="00D7069B">
        <w:rPr>
          <w:lang w:val="en-US" w:eastAsia="x-none"/>
        </w:rPr>
        <w:t>7</w:t>
      </w:r>
      <w:r>
        <w:rPr>
          <w:lang w:val="en-US" w:eastAsia="x-none"/>
        </w:rPr>
        <w:fldChar w:fldCharType="end"/>
      </w:r>
      <w:r>
        <w:rPr>
          <w:lang w:val="en-US" w:eastAsia="x-none"/>
        </w:rPr>
        <w:t xml:space="preserve"> and </w:t>
      </w:r>
      <w:r>
        <w:rPr>
          <w:lang w:val="en-US" w:eastAsia="x-none"/>
        </w:rPr>
        <w:fldChar w:fldCharType="begin"/>
      </w:r>
      <w:r>
        <w:rPr>
          <w:lang w:val="en-US" w:eastAsia="x-none"/>
        </w:rPr>
        <w:instrText xml:space="preserve"> REF _Ref118617564 \r \h </w:instrText>
      </w:r>
      <w:r>
        <w:rPr>
          <w:lang w:val="en-US" w:eastAsia="x-none"/>
        </w:rPr>
      </w:r>
      <w:r>
        <w:rPr>
          <w:lang w:val="en-US" w:eastAsia="x-none"/>
        </w:rPr>
        <w:fldChar w:fldCharType="separate"/>
      </w:r>
      <w:r w:rsidR="00D7069B">
        <w:rPr>
          <w:lang w:val="en-US" w:eastAsia="x-none"/>
        </w:rPr>
        <w:t>8</w:t>
      </w:r>
      <w:r>
        <w:rPr>
          <w:lang w:val="en-US" w:eastAsia="x-none"/>
        </w:rPr>
        <w:fldChar w:fldCharType="end"/>
      </w:r>
      <w:r>
        <w:rPr>
          <w:lang w:val="en-US" w:eastAsia="x-none"/>
        </w:rPr>
        <w:t xml:space="preserve">. </w:t>
      </w:r>
      <w:bookmarkStart w:id="152" w:name="_Ref456250396"/>
    </w:p>
    <w:p w14:paraId="43778376" w14:textId="77777777" w:rsidR="0078227C" w:rsidRPr="006159E6" w:rsidRDefault="0041764C" w:rsidP="00571EF6">
      <w:pPr>
        <w:pStyle w:val="berschrift3"/>
      </w:pPr>
      <w:bookmarkStart w:id="153" w:name="_Ref456951351"/>
      <w:bookmarkStart w:id="154" w:name="_Toc489975908"/>
      <w:r w:rsidRPr="006159E6">
        <w:t xml:space="preserve">Information on </w:t>
      </w:r>
      <w:r w:rsidR="0078227C" w:rsidRPr="006159E6">
        <w:t>Field Usage</w:t>
      </w:r>
      <w:bookmarkEnd w:id="152"/>
      <w:bookmarkEnd w:id="153"/>
      <w:bookmarkEnd w:id="154"/>
    </w:p>
    <w:p w14:paraId="5AFB113E" w14:textId="77777777" w:rsidR="0078227C" w:rsidRPr="006159E6" w:rsidRDefault="0041764C" w:rsidP="003235DC">
      <w:pPr>
        <w:keepNext/>
        <w:rPr>
          <w:lang w:val="en-US"/>
        </w:rPr>
      </w:pPr>
      <w:r w:rsidRPr="006159E6">
        <w:rPr>
          <w:lang w:val="en-US"/>
        </w:rPr>
        <w:t xml:space="preserve">Information on mandatory or optional use of a field </w:t>
      </w:r>
      <w:r w:rsidR="0078227C" w:rsidRPr="006159E6">
        <w:rPr>
          <w:lang w:val="en-US"/>
        </w:rPr>
        <w:t>is specified in column “Usage”:</w:t>
      </w:r>
    </w:p>
    <w:p w14:paraId="6CD16D62" w14:textId="77777777" w:rsidR="0078227C" w:rsidRPr="006159E6" w:rsidRDefault="0078227C" w:rsidP="00BD54E4">
      <w:pPr>
        <w:pStyle w:val="Aufzhlungszeichen2"/>
        <w:numPr>
          <w:ilvl w:val="0"/>
          <w:numId w:val="2"/>
        </w:numPr>
        <w:rPr>
          <w:lang w:val="en-US"/>
        </w:rPr>
      </w:pPr>
      <w:r w:rsidRPr="000C3B8A">
        <w:rPr>
          <w:rStyle w:val="Fett"/>
        </w:rPr>
        <w:t>O = Optional</w:t>
      </w:r>
      <w:r w:rsidRPr="006159E6">
        <w:rPr>
          <w:lang w:val="en-US"/>
        </w:rPr>
        <w:t xml:space="preserve">. These </w:t>
      </w:r>
      <w:r w:rsidR="00D74BD9">
        <w:rPr>
          <w:lang w:val="en-US"/>
        </w:rPr>
        <w:t>fields</w:t>
      </w:r>
      <w:r w:rsidR="00D74BD9" w:rsidRPr="006159E6">
        <w:rPr>
          <w:lang w:val="en-US"/>
        </w:rPr>
        <w:t xml:space="preserve"> </w:t>
      </w:r>
      <w:r w:rsidRPr="006159E6">
        <w:rPr>
          <w:lang w:val="en-US"/>
        </w:rPr>
        <w:t>are logically optional and not required by business rules</w:t>
      </w:r>
      <w:r w:rsidR="009D454B" w:rsidRPr="006159E6">
        <w:rPr>
          <w:lang w:val="en-US"/>
        </w:rPr>
        <w:t>. T</w:t>
      </w:r>
      <w:r w:rsidRPr="006159E6">
        <w:rPr>
          <w:lang w:val="en-US"/>
        </w:rPr>
        <w:t>he information may be present in the CpMLDocument.</w:t>
      </w:r>
    </w:p>
    <w:p w14:paraId="395E3E17" w14:textId="77777777" w:rsidR="0078227C" w:rsidRPr="006159E6" w:rsidRDefault="0078227C" w:rsidP="00BD54E4">
      <w:pPr>
        <w:pStyle w:val="Aufzhlungszeichen2"/>
        <w:numPr>
          <w:ilvl w:val="0"/>
          <w:numId w:val="2"/>
        </w:numPr>
        <w:rPr>
          <w:lang w:val="en-US"/>
        </w:rPr>
      </w:pPr>
      <w:r w:rsidRPr="000C3B8A">
        <w:rPr>
          <w:rStyle w:val="Fett"/>
        </w:rPr>
        <w:t>C = Conditional</w:t>
      </w:r>
      <w:r w:rsidRPr="006159E6">
        <w:rPr>
          <w:lang w:val="en-US"/>
        </w:rPr>
        <w:t xml:space="preserve">. These </w:t>
      </w:r>
      <w:r w:rsidR="00D74BD9">
        <w:rPr>
          <w:lang w:val="en-US"/>
        </w:rPr>
        <w:t>field</w:t>
      </w:r>
      <w:r w:rsidRPr="006159E6">
        <w:rPr>
          <w:lang w:val="en-US"/>
        </w:rPr>
        <w:t xml:space="preserve">s are logically conditional, </w:t>
      </w:r>
      <w:r w:rsidR="009D454B" w:rsidRPr="006159E6">
        <w:rPr>
          <w:lang w:val="en-US"/>
        </w:rPr>
        <w:t>meaning</w:t>
      </w:r>
      <w:r w:rsidRPr="006159E6">
        <w:rPr>
          <w:lang w:val="en-US"/>
        </w:rPr>
        <w:t xml:space="preserve"> the </w:t>
      </w:r>
      <w:r w:rsidR="00B47EA2">
        <w:rPr>
          <w:lang w:val="en-US"/>
        </w:rPr>
        <w:t>field</w:t>
      </w:r>
      <w:r w:rsidRPr="006159E6">
        <w:rPr>
          <w:lang w:val="en-US"/>
        </w:rPr>
        <w:t xml:space="preserve"> must be provided if and only if the specified conditions are met.</w:t>
      </w:r>
    </w:p>
    <w:p w14:paraId="6F80CB00" w14:textId="77777777" w:rsidR="0078227C" w:rsidRPr="006159E6" w:rsidRDefault="0078227C" w:rsidP="00BD54E4">
      <w:pPr>
        <w:pStyle w:val="Aufzhlungszeichen2"/>
        <w:numPr>
          <w:ilvl w:val="0"/>
          <w:numId w:val="2"/>
        </w:numPr>
        <w:rPr>
          <w:lang w:val="en-US"/>
        </w:rPr>
      </w:pPr>
      <w:r w:rsidRPr="000C3B8A">
        <w:rPr>
          <w:rStyle w:val="Fett"/>
        </w:rPr>
        <w:t>M = Mandatory</w:t>
      </w:r>
      <w:r w:rsidRPr="006159E6">
        <w:rPr>
          <w:lang w:val="en-US"/>
        </w:rPr>
        <w:t xml:space="preserve">. Mandatory </w:t>
      </w:r>
      <w:r w:rsidR="00B47EA2">
        <w:rPr>
          <w:lang w:val="en-US"/>
        </w:rPr>
        <w:t>field</w:t>
      </w:r>
      <w:r w:rsidRPr="006159E6">
        <w:rPr>
          <w:lang w:val="en-US"/>
        </w:rPr>
        <w:t xml:space="preserve">s are logically required and must always be present, unless the parent </w:t>
      </w:r>
      <w:r w:rsidR="00B47EA2">
        <w:rPr>
          <w:lang w:val="en-US"/>
        </w:rPr>
        <w:t>field</w:t>
      </w:r>
      <w:r w:rsidRPr="006159E6">
        <w:rPr>
          <w:lang w:val="en-US"/>
        </w:rPr>
        <w:t xml:space="preserve"> </w:t>
      </w:r>
      <w:r w:rsidR="00ED4ABA" w:rsidRPr="006159E6">
        <w:rPr>
          <w:lang w:val="en-US"/>
        </w:rPr>
        <w:t>may</w:t>
      </w:r>
      <w:r w:rsidRPr="006159E6">
        <w:rPr>
          <w:lang w:val="en-US"/>
        </w:rPr>
        <w:t xml:space="preserve"> be omitted. </w:t>
      </w:r>
    </w:p>
    <w:p w14:paraId="3AF8A640" w14:textId="77777777" w:rsidR="0078227C" w:rsidRPr="006159E6" w:rsidRDefault="0078227C" w:rsidP="00BD54E4">
      <w:pPr>
        <w:pStyle w:val="Aufzhlungszeichen2"/>
        <w:numPr>
          <w:ilvl w:val="0"/>
          <w:numId w:val="2"/>
        </w:numPr>
        <w:rPr>
          <w:lang w:val="en-US"/>
        </w:rPr>
      </w:pPr>
      <w:r w:rsidRPr="000C3B8A">
        <w:rPr>
          <w:rStyle w:val="Fett"/>
        </w:rPr>
        <w:t>M+C = Mandatory with condition</w:t>
      </w:r>
      <w:r w:rsidRPr="006159E6">
        <w:rPr>
          <w:lang w:val="en-US"/>
        </w:rPr>
        <w:t xml:space="preserve">. </w:t>
      </w:r>
      <w:r w:rsidR="00B47EA2">
        <w:rPr>
          <w:lang w:val="en-US"/>
        </w:rPr>
        <w:t>Field</w:t>
      </w:r>
      <w:r w:rsidRPr="006159E6">
        <w:rPr>
          <w:lang w:val="en-US"/>
        </w:rPr>
        <w:t>s with this condition are logically required. According to the business rules, specific values must be set if the specified conditions are met</w:t>
      </w:r>
      <w:r w:rsidR="009D454B" w:rsidRPr="006159E6">
        <w:rPr>
          <w:lang w:val="en-US"/>
        </w:rPr>
        <w:t>.</w:t>
      </w:r>
    </w:p>
    <w:p w14:paraId="700ECAC6" w14:textId="77777777" w:rsidR="0078227C" w:rsidRPr="006159E6" w:rsidRDefault="0078227C" w:rsidP="00BD54E4">
      <w:pPr>
        <w:pStyle w:val="Aufzhlungszeichen2"/>
        <w:numPr>
          <w:ilvl w:val="0"/>
          <w:numId w:val="2"/>
        </w:numPr>
        <w:rPr>
          <w:lang w:val="en-US"/>
        </w:rPr>
      </w:pPr>
      <w:r w:rsidRPr="000C3B8A">
        <w:rPr>
          <w:rStyle w:val="Fett"/>
        </w:rPr>
        <w:t>M+CH = Mandatory, but part of a choice</w:t>
      </w:r>
      <w:r w:rsidRPr="006159E6">
        <w:rPr>
          <w:lang w:val="en-US"/>
        </w:rPr>
        <w:t xml:space="preserve">. One of the </w:t>
      </w:r>
      <w:r w:rsidR="00B47EA2">
        <w:rPr>
          <w:lang w:val="en-US"/>
        </w:rPr>
        <w:t>field</w:t>
      </w:r>
      <w:r w:rsidRPr="006159E6">
        <w:rPr>
          <w:lang w:val="en-US"/>
        </w:rPr>
        <w:t xml:space="preserve">s in an XSD choice section must be provided. Thus, all </w:t>
      </w:r>
      <w:r w:rsidR="00B47EA2">
        <w:rPr>
          <w:lang w:val="en-US"/>
        </w:rPr>
        <w:t>field</w:t>
      </w:r>
      <w:r w:rsidRPr="006159E6">
        <w:rPr>
          <w:lang w:val="en-US"/>
        </w:rPr>
        <w:t>s within the choice are marked as mandatory in the schema.</w:t>
      </w:r>
      <w:r w:rsidR="003B4B01">
        <w:rPr>
          <w:lang w:val="en-US"/>
        </w:rPr>
        <w:t xml:space="preserve"> </w:t>
      </w:r>
    </w:p>
    <w:p w14:paraId="028612DB" w14:textId="77777777" w:rsidR="0078227C" w:rsidRPr="006159E6" w:rsidRDefault="0041764C" w:rsidP="00571EF6">
      <w:pPr>
        <w:pStyle w:val="berschrift3"/>
      </w:pPr>
      <w:bookmarkStart w:id="155" w:name="_Toc489975909"/>
      <w:r w:rsidRPr="006159E6">
        <w:t xml:space="preserve">Information on </w:t>
      </w:r>
      <w:r w:rsidR="0078227C" w:rsidRPr="006159E6">
        <w:t>Field O</w:t>
      </w:r>
      <w:r w:rsidR="006C01B4" w:rsidRPr="006159E6">
        <w:t>c</w:t>
      </w:r>
      <w:r w:rsidR="0078227C" w:rsidRPr="006159E6">
        <w:t>currence</w:t>
      </w:r>
      <w:bookmarkEnd w:id="155"/>
    </w:p>
    <w:p w14:paraId="6C8E1806" w14:textId="77777777" w:rsidR="0078227C" w:rsidRPr="006159E6" w:rsidRDefault="0078227C" w:rsidP="0078227C">
      <w:pPr>
        <w:rPr>
          <w:lang w:val="en-US"/>
        </w:rPr>
      </w:pPr>
      <w:r w:rsidRPr="006159E6">
        <w:rPr>
          <w:lang w:val="en-US"/>
        </w:rPr>
        <w:t>If nothing else is stated for a</w:t>
      </w:r>
      <w:r w:rsidR="001621F1" w:rsidRPr="006159E6">
        <w:rPr>
          <w:lang w:val="en-US"/>
        </w:rPr>
        <w:t xml:space="preserve"> field</w:t>
      </w:r>
      <w:r w:rsidRPr="006159E6">
        <w:rPr>
          <w:lang w:val="en-US"/>
        </w:rPr>
        <w:t xml:space="preserve">, the following rules apply with regard to the </w:t>
      </w:r>
      <w:r w:rsidR="001621F1" w:rsidRPr="006159E6">
        <w:rPr>
          <w:lang w:val="en-US"/>
        </w:rPr>
        <w:t>minimum or maximum occurrence of the field</w:t>
      </w:r>
      <w:r w:rsidRPr="006159E6">
        <w:rPr>
          <w:lang w:val="en-US"/>
        </w:rPr>
        <w:t>:</w:t>
      </w:r>
    </w:p>
    <w:p w14:paraId="223C8E6D" w14:textId="77777777" w:rsidR="0078227C" w:rsidRPr="006159E6" w:rsidRDefault="0078227C" w:rsidP="00BD54E4">
      <w:pPr>
        <w:numPr>
          <w:ilvl w:val="0"/>
          <w:numId w:val="6"/>
        </w:numPr>
        <w:rPr>
          <w:lang w:val="en-US"/>
        </w:rPr>
      </w:pPr>
      <w:r w:rsidRPr="006159E6">
        <w:rPr>
          <w:lang w:val="en-US"/>
        </w:rPr>
        <w:lastRenderedPageBreak/>
        <w:t xml:space="preserve">Conditional or optional </w:t>
      </w:r>
      <w:r w:rsidR="00ED4ABA" w:rsidRPr="006159E6">
        <w:rPr>
          <w:lang w:val="en-US"/>
        </w:rPr>
        <w:t>fields</w:t>
      </w:r>
      <w:r w:rsidR="001621F1" w:rsidRPr="006159E6">
        <w:rPr>
          <w:lang w:val="en-US"/>
        </w:rPr>
        <w:t>:</w:t>
      </w:r>
      <w:r w:rsidRPr="006159E6">
        <w:rPr>
          <w:lang w:val="en-US"/>
        </w:rPr>
        <w:t xml:space="preserve"> (0-1)</w:t>
      </w:r>
      <w:r w:rsidR="001621F1" w:rsidRPr="006159E6">
        <w:rPr>
          <w:lang w:val="en-US"/>
        </w:rPr>
        <w:br/>
        <w:t>These fields can be absent or occur exactly once within the given context.</w:t>
      </w:r>
    </w:p>
    <w:p w14:paraId="0830B9E7" w14:textId="77777777" w:rsidR="0078227C" w:rsidRPr="006159E6" w:rsidRDefault="0078227C" w:rsidP="00BD54E4">
      <w:pPr>
        <w:numPr>
          <w:ilvl w:val="0"/>
          <w:numId w:val="6"/>
        </w:numPr>
        <w:rPr>
          <w:lang w:val="en-US"/>
        </w:rPr>
      </w:pPr>
      <w:r w:rsidRPr="006159E6">
        <w:rPr>
          <w:lang w:val="en-US"/>
        </w:rPr>
        <w:t xml:space="preserve">Mandatory </w:t>
      </w:r>
      <w:r w:rsidR="00B47EA2">
        <w:rPr>
          <w:lang w:val="en-US"/>
        </w:rPr>
        <w:t>field</w:t>
      </w:r>
      <w:r w:rsidRPr="006159E6">
        <w:rPr>
          <w:lang w:val="en-US"/>
        </w:rPr>
        <w:t>s: (1-1)</w:t>
      </w:r>
      <w:r w:rsidR="001621F1" w:rsidRPr="006159E6">
        <w:rPr>
          <w:lang w:val="en-US"/>
        </w:rPr>
        <w:br/>
        <w:t>These fields must occur exactly once within the given context.</w:t>
      </w:r>
    </w:p>
    <w:p w14:paraId="50587F46" w14:textId="3C944F77" w:rsidR="0078227C" w:rsidRPr="00A12611" w:rsidRDefault="0078227C" w:rsidP="00A12611">
      <w:pPr>
        <w:rPr>
          <w:lang w:val="en-US"/>
        </w:rPr>
      </w:pPr>
      <w:r w:rsidRPr="00A12611">
        <w:rPr>
          <w:lang w:val="en-US"/>
        </w:rPr>
        <w:t>In all other cases, the allowed number of repetitions is clearly indicated</w:t>
      </w:r>
      <w:r w:rsidR="003235DC">
        <w:rPr>
          <w:lang w:val="en-US"/>
        </w:rPr>
        <w:t xml:space="preserve">. Examples: </w:t>
      </w:r>
      <w:r w:rsidRPr="00A12611">
        <w:rPr>
          <w:lang w:val="en-US"/>
        </w:rPr>
        <w:t>(0-n) or (1</w:t>
      </w:r>
      <w:r w:rsidR="00C21A8E" w:rsidRPr="00A12611">
        <w:rPr>
          <w:lang w:val="en-US"/>
        </w:rPr>
        <w:noBreakHyphen/>
        <w:t>4</w:t>
      </w:r>
      <w:r w:rsidRPr="00A12611">
        <w:rPr>
          <w:lang w:val="en-US"/>
        </w:rPr>
        <w:t>).</w:t>
      </w:r>
    </w:p>
    <w:p w14:paraId="6E178EA6" w14:textId="77777777" w:rsidR="00D31D43" w:rsidRPr="006159E6" w:rsidRDefault="00D31D43" w:rsidP="00FE600F">
      <w:pPr>
        <w:pStyle w:val="berschrift2"/>
        <w:rPr>
          <w:lang w:val="en-US"/>
        </w:rPr>
      </w:pPr>
      <w:bookmarkStart w:id="156" w:name="_Ref447175198"/>
      <w:bookmarkStart w:id="157" w:name="_Ref447557284"/>
      <w:bookmarkStart w:id="158" w:name="_Toc489975910"/>
      <w:bookmarkStart w:id="159" w:name="_Toc70378618"/>
      <w:bookmarkStart w:id="160" w:name="_Ref105218252"/>
      <w:bookmarkStart w:id="161" w:name="_Ref105218271"/>
      <w:bookmarkStart w:id="162" w:name="_Toc179107761"/>
      <w:r w:rsidRPr="006159E6">
        <w:rPr>
          <w:lang w:val="en-US"/>
        </w:rPr>
        <w:t>CPMLDocument IDs</w:t>
      </w:r>
      <w:bookmarkEnd w:id="156"/>
      <w:bookmarkEnd w:id="157"/>
      <w:bookmarkEnd w:id="158"/>
    </w:p>
    <w:p w14:paraId="18C85790" w14:textId="77777777" w:rsidR="00D31D43" w:rsidRPr="006159E6" w:rsidRDefault="00D31D43" w:rsidP="00D31D43">
      <w:pPr>
        <w:rPr>
          <w:lang w:val="en-US" w:eastAsia="x-none"/>
        </w:rPr>
      </w:pPr>
      <w:r w:rsidRPr="006159E6">
        <w:rPr>
          <w:lang w:val="en-US" w:eastAsia="x-none"/>
        </w:rPr>
        <w:t xml:space="preserve">To provide a common syntax for CPMLDocuments that is comprehensible and maintains uniqueness, </w:t>
      </w:r>
      <w:r w:rsidR="00A12611">
        <w:rPr>
          <w:lang w:val="en-US" w:eastAsia="x-none"/>
        </w:rPr>
        <w:t>the ID in the ‘D</w:t>
      </w:r>
      <w:r w:rsidR="006262C8" w:rsidRPr="006159E6">
        <w:rPr>
          <w:lang w:val="en-US" w:eastAsia="x-none"/>
        </w:rPr>
        <w:t>ocumentID</w:t>
      </w:r>
      <w:r w:rsidR="00A12611">
        <w:rPr>
          <w:lang w:val="en-US" w:eastAsia="x-none"/>
        </w:rPr>
        <w:t>’ field</w:t>
      </w:r>
      <w:r w:rsidR="006262C8" w:rsidRPr="006159E6">
        <w:rPr>
          <w:lang w:val="en-US" w:eastAsia="x-none"/>
        </w:rPr>
        <w:t xml:space="preserve"> must be unique. It is recommended to use the following syntax</w:t>
      </w:r>
      <w:r w:rsidRPr="006159E6">
        <w:rPr>
          <w:lang w:val="en-US" w:eastAsia="x-none"/>
        </w:rPr>
        <w:t>:</w:t>
      </w:r>
    </w:p>
    <w:p w14:paraId="58D40075" w14:textId="77777777" w:rsidR="00D31D43" w:rsidRPr="006159E6" w:rsidRDefault="00D31D43" w:rsidP="00BD54E4">
      <w:pPr>
        <w:numPr>
          <w:ilvl w:val="0"/>
          <w:numId w:val="18"/>
        </w:numPr>
        <w:rPr>
          <w:lang w:val="en-US" w:eastAsia="x-none"/>
        </w:rPr>
      </w:pPr>
      <w:r w:rsidRPr="006159E6">
        <w:rPr>
          <w:lang w:val="en-US" w:eastAsia="x-none"/>
        </w:rPr>
        <w:t>Document type abbreviation (e.g. “CNF” for TradeConfirmation)</w:t>
      </w:r>
    </w:p>
    <w:p w14:paraId="58227DD7" w14:textId="77777777" w:rsidR="00D31D43" w:rsidRPr="006159E6" w:rsidRDefault="00D31D43" w:rsidP="00BD54E4">
      <w:pPr>
        <w:numPr>
          <w:ilvl w:val="0"/>
          <w:numId w:val="18"/>
        </w:numPr>
        <w:rPr>
          <w:lang w:val="en-US" w:eastAsia="x-none"/>
        </w:rPr>
      </w:pPr>
      <w:r w:rsidRPr="006159E6">
        <w:rPr>
          <w:lang w:val="en-US" w:eastAsia="x-none"/>
        </w:rPr>
        <w:t>Date</w:t>
      </w:r>
      <w:r w:rsidR="006262C8" w:rsidRPr="006159E6">
        <w:rPr>
          <w:lang w:val="en-US" w:eastAsia="x-none"/>
        </w:rPr>
        <w:t xml:space="preserve"> c</w:t>
      </w:r>
      <w:r w:rsidRPr="006159E6">
        <w:rPr>
          <w:lang w:val="en-US" w:eastAsia="x-none"/>
        </w:rPr>
        <w:t>ode (8 characters, in yyyymmdd format)</w:t>
      </w:r>
    </w:p>
    <w:p w14:paraId="3E428C2E" w14:textId="77777777" w:rsidR="00D31D43" w:rsidRPr="006159E6" w:rsidRDefault="00D31D43" w:rsidP="00BD54E4">
      <w:pPr>
        <w:numPr>
          <w:ilvl w:val="0"/>
          <w:numId w:val="18"/>
        </w:numPr>
        <w:rPr>
          <w:lang w:val="en-US" w:eastAsia="x-none"/>
        </w:rPr>
      </w:pPr>
      <w:r w:rsidRPr="006159E6">
        <w:rPr>
          <w:lang w:val="en-US" w:eastAsia="x-none"/>
        </w:rPr>
        <w:t xml:space="preserve">Locally </w:t>
      </w:r>
      <w:r w:rsidR="00547119" w:rsidRPr="006159E6">
        <w:rPr>
          <w:lang w:val="en-US" w:eastAsia="x-none"/>
        </w:rPr>
        <w:t>and</w:t>
      </w:r>
      <w:r w:rsidRPr="006159E6">
        <w:rPr>
          <w:lang w:val="en-US" w:eastAsia="x-none"/>
        </w:rPr>
        <w:t xml:space="preserve"> daily unique </w:t>
      </w:r>
      <w:r w:rsidR="00547119" w:rsidRPr="006159E6">
        <w:rPr>
          <w:lang w:val="en-US" w:eastAsia="x-none"/>
        </w:rPr>
        <w:t>transaction identifier</w:t>
      </w:r>
      <w:r w:rsidR="003B4B01">
        <w:rPr>
          <w:lang w:val="en-US" w:eastAsia="x-none"/>
        </w:rPr>
        <w:t xml:space="preserve"> </w:t>
      </w:r>
      <w:r w:rsidRPr="006159E6">
        <w:rPr>
          <w:lang w:val="en-US" w:eastAsia="x-none"/>
        </w:rPr>
        <w:t xml:space="preserve">of the sender </w:t>
      </w:r>
    </w:p>
    <w:p w14:paraId="1A0889D8" w14:textId="77777777" w:rsidR="00D31D43" w:rsidRPr="006159E6" w:rsidRDefault="00D31D43" w:rsidP="00BD54E4">
      <w:pPr>
        <w:numPr>
          <w:ilvl w:val="0"/>
          <w:numId w:val="18"/>
        </w:numPr>
        <w:rPr>
          <w:lang w:val="en-US" w:eastAsia="x-none"/>
        </w:rPr>
      </w:pPr>
      <w:r w:rsidRPr="006159E6">
        <w:rPr>
          <w:lang w:val="en-US" w:eastAsia="x-none"/>
        </w:rPr>
        <w:t>@</w:t>
      </w:r>
    </w:p>
    <w:p w14:paraId="549CE1BC" w14:textId="77777777" w:rsidR="00D31D43" w:rsidRPr="006159E6" w:rsidRDefault="00D31D43" w:rsidP="00BD54E4">
      <w:pPr>
        <w:numPr>
          <w:ilvl w:val="0"/>
          <w:numId w:val="18"/>
        </w:numPr>
        <w:rPr>
          <w:lang w:val="en-US" w:eastAsia="x-none"/>
        </w:rPr>
      </w:pPr>
      <w:r w:rsidRPr="006159E6">
        <w:rPr>
          <w:lang w:val="en-US" w:eastAsia="x-none"/>
        </w:rPr>
        <w:t>Sender identification, i.e. domain name or party code of the sender</w:t>
      </w:r>
    </w:p>
    <w:p w14:paraId="218CC0F7" w14:textId="77777777" w:rsidR="00D31D43" w:rsidRPr="006159E6" w:rsidRDefault="00D31D43" w:rsidP="00F65A20">
      <w:pPr>
        <w:keepNext/>
        <w:rPr>
          <w:lang w:val="en-US" w:eastAsia="x-none"/>
        </w:rPr>
      </w:pPr>
      <w:r w:rsidRPr="006159E6">
        <w:rPr>
          <w:lang w:val="en-US" w:eastAsia="x-none"/>
        </w:rPr>
        <w:t xml:space="preserve">Examples: </w:t>
      </w:r>
    </w:p>
    <w:p w14:paraId="2FD38B23" w14:textId="77777777" w:rsidR="00D31D43" w:rsidRPr="006159E6" w:rsidRDefault="00D31D43" w:rsidP="00BD54E4">
      <w:pPr>
        <w:numPr>
          <w:ilvl w:val="0"/>
          <w:numId w:val="12"/>
        </w:numPr>
        <w:rPr>
          <w:lang w:val="en-US" w:eastAsia="x-none"/>
        </w:rPr>
      </w:pPr>
      <w:r w:rsidRPr="006159E6">
        <w:rPr>
          <w:lang w:val="en-US" w:eastAsia="x-none"/>
        </w:rPr>
        <w:t>CNF_20040610_1234567890@electrabel.com</w:t>
      </w:r>
    </w:p>
    <w:p w14:paraId="618D9B86" w14:textId="77777777" w:rsidR="00D31D43" w:rsidRPr="006159E6" w:rsidRDefault="00D31D43" w:rsidP="00BD54E4">
      <w:pPr>
        <w:numPr>
          <w:ilvl w:val="0"/>
          <w:numId w:val="12"/>
        </w:numPr>
        <w:rPr>
          <w:lang w:val="en-US" w:eastAsia="x-none"/>
        </w:rPr>
      </w:pPr>
      <w:r w:rsidRPr="006159E6">
        <w:rPr>
          <w:lang w:val="en-US" w:eastAsia="x-none"/>
        </w:rPr>
        <w:t>CAN_20040610_1234567890@11XELECTRABEL—Z</w:t>
      </w:r>
    </w:p>
    <w:p w14:paraId="10944D68" w14:textId="77777777" w:rsidR="00D31D43" w:rsidRPr="006159E6" w:rsidRDefault="00D31D43" w:rsidP="00D31D43">
      <w:pPr>
        <w:rPr>
          <w:lang w:val="en-US"/>
        </w:rPr>
      </w:pPr>
      <w:r w:rsidRPr="00D7069B">
        <w:rPr>
          <w:rStyle w:val="Fett"/>
        </w:rPr>
        <w:t>Important:</w:t>
      </w:r>
      <w:r w:rsidRPr="006159E6">
        <w:rPr>
          <w:lang w:val="en-US"/>
        </w:rPr>
        <w:t xml:space="preserve"> The</w:t>
      </w:r>
      <w:r w:rsidR="00013EA1" w:rsidRPr="006159E6">
        <w:rPr>
          <w:lang w:val="en-US"/>
        </w:rPr>
        <w:t xml:space="preserve"> </w:t>
      </w:r>
      <w:r w:rsidR="00524B01">
        <w:rPr>
          <w:lang w:val="en-US"/>
        </w:rPr>
        <w:t>d</w:t>
      </w:r>
      <w:r w:rsidR="00A6599D" w:rsidRPr="006159E6">
        <w:rPr>
          <w:lang w:val="en-US"/>
        </w:rPr>
        <w:t>ocument</w:t>
      </w:r>
      <w:r w:rsidR="00524B01">
        <w:rPr>
          <w:lang w:val="en-US"/>
        </w:rPr>
        <w:t xml:space="preserve"> </w:t>
      </w:r>
      <w:r w:rsidR="00A6599D" w:rsidRPr="006159E6">
        <w:rPr>
          <w:lang w:val="en-US"/>
        </w:rPr>
        <w:t>ID</w:t>
      </w:r>
      <w:r w:rsidRPr="006159E6">
        <w:rPr>
          <w:lang w:val="en-US"/>
        </w:rPr>
        <w:t xml:space="preserve"> must not exceed a total length of 50 characters.</w:t>
      </w:r>
    </w:p>
    <w:p w14:paraId="246A4D93" w14:textId="77777777" w:rsidR="00736423" w:rsidRDefault="00736423" w:rsidP="00736423">
      <w:pPr>
        <w:rPr>
          <w:lang w:val="en-US"/>
        </w:rPr>
      </w:pPr>
      <w:r w:rsidRPr="00D7069B">
        <w:rPr>
          <w:rStyle w:val="Fett"/>
        </w:rPr>
        <w:t>Important:</w:t>
      </w:r>
      <w:r w:rsidRPr="006159E6">
        <w:rPr>
          <w:lang w:val="en-US"/>
        </w:rPr>
        <w:t xml:space="preserve"> </w:t>
      </w:r>
      <w:r w:rsidR="00DD4416">
        <w:rPr>
          <w:lang w:val="en-US"/>
        </w:rPr>
        <w:t>Once created, the document ID must not be changed any more. To retransmit information about the same transaction, the version ID must be changed instead.</w:t>
      </w:r>
    </w:p>
    <w:p w14:paraId="41DA18FB" w14:textId="77777777" w:rsidR="00A7731E" w:rsidRDefault="00A7731E" w:rsidP="00736423">
      <w:pPr>
        <w:rPr>
          <w:lang w:val="en-US"/>
        </w:rPr>
        <w:sectPr w:rsidR="00A7731E" w:rsidSect="00712ED9">
          <w:headerReference w:type="default" r:id="rId38"/>
          <w:pgSz w:w="11906" w:h="16838" w:code="9"/>
          <w:pgMar w:top="1701" w:right="1134" w:bottom="1134" w:left="1418" w:header="567" w:footer="454" w:gutter="0"/>
          <w:cols w:space="708"/>
          <w:docGrid w:linePitch="360"/>
        </w:sectPr>
      </w:pPr>
    </w:p>
    <w:p w14:paraId="1D2EBC1F" w14:textId="77777777" w:rsidR="00493693" w:rsidRPr="006159E6" w:rsidRDefault="00D31D43" w:rsidP="002548F4">
      <w:pPr>
        <w:pStyle w:val="berschrift1"/>
      </w:pPr>
      <w:bookmarkStart w:id="163" w:name="_Ref456250810"/>
      <w:bookmarkStart w:id="164" w:name="_Toc489975911"/>
      <w:bookmarkStart w:id="165" w:name="_Ref377556768"/>
      <w:r w:rsidRPr="006159E6">
        <w:lastRenderedPageBreak/>
        <w:t>CpMLDocument Schema Reference</w:t>
      </w:r>
      <w:bookmarkEnd w:id="163"/>
      <w:bookmarkEnd w:id="164"/>
    </w:p>
    <w:p w14:paraId="24F3C230" w14:textId="77777777" w:rsidR="00493693" w:rsidRPr="006159E6" w:rsidRDefault="00493693" w:rsidP="00507F61">
      <w:pPr>
        <w:rPr>
          <w:lang w:val="en-US"/>
        </w:rPr>
      </w:pPr>
      <w:r w:rsidRPr="006159E6">
        <w:rPr>
          <w:lang w:val="en-US"/>
        </w:rPr>
        <w:t>The CpMLDocument exten</w:t>
      </w:r>
      <w:r w:rsidR="004D0D20" w:rsidRPr="006159E6">
        <w:rPr>
          <w:lang w:val="en-US"/>
        </w:rPr>
        <w:t>d</w:t>
      </w:r>
      <w:r w:rsidRPr="006159E6">
        <w:rPr>
          <w:lang w:val="en-US"/>
        </w:rPr>
        <w:t>s the basic trade description structure of CpML to include support for reporting of regulatory</w:t>
      </w:r>
      <w:r w:rsidR="0035083A" w:rsidRPr="006159E6">
        <w:rPr>
          <w:lang w:val="en-US"/>
        </w:rPr>
        <w:t>,</w:t>
      </w:r>
      <w:r w:rsidR="002548F4">
        <w:rPr>
          <w:lang w:val="en-US"/>
        </w:rPr>
        <w:t xml:space="preserve"> </w:t>
      </w:r>
      <w:r w:rsidRPr="006159E6">
        <w:rPr>
          <w:lang w:val="en-US"/>
        </w:rPr>
        <w:t>transaction and position data on a per</w:t>
      </w:r>
      <w:r w:rsidR="0035083A" w:rsidRPr="006159E6">
        <w:rPr>
          <w:lang w:val="en-US"/>
        </w:rPr>
        <w:t>-</w:t>
      </w:r>
      <w:r w:rsidRPr="006159E6">
        <w:rPr>
          <w:lang w:val="en-US"/>
        </w:rPr>
        <w:t xml:space="preserve">jurisdiction basis. The CpMLDocument comprises one specific section </w:t>
      </w:r>
      <w:r w:rsidR="00AB3DB6" w:rsidRPr="006159E6">
        <w:rPr>
          <w:lang w:val="en-US"/>
        </w:rPr>
        <w:t xml:space="preserve">with regulatory details </w:t>
      </w:r>
      <w:r w:rsidRPr="006159E6">
        <w:rPr>
          <w:lang w:val="en-US"/>
        </w:rPr>
        <w:t>per reporting regime. In addition to the regulatory sections</w:t>
      </w:r>
      <w:r w:rsidR="00BA7BBD" w:rsidRPr="006159E6">
        <w:rPr>
          <w:lang w:val="en-US"/>
        </w:rPr>
        <w:t xml:space="preserve">, the CpMLDocument </w:t>
      </w:r>
      <w:r w:rsidRPr="006159E6">
        <w:rPr>
          <w:lang w:val="en-US"/>
        </w:rPr>
        <w:t xml:space="preserve">includes one or more </w:t>
      </w:r>
      <w:r w:rsidR="00BA7BBD" w:rsidRPr="006159E6">
        <w:rPr>
          <w:lang w:val="en-US"/>
        </w:rPr>
        <w:t xml:space="preserve">transaction details sections, for example, with </w:t>
      </w:r>
      <w:r w:rsidRPr="006159E6">
        <w:rPr>
          <w:lang w:val="en-US"/>
        </w:rPr>
        <w:t xml:space="preserve">Trade Confirmation or Broker </w:t>
      </w:r>
      <w:r w:rsidR="009074F3" w:rsidRPr="006159E6">
        <w:rPr>
          <w:lang w:val="en-US"/>
        </w:rPr>
        <w:t>Confirmation</w:t>
      </w:r>
      <w:r w:rsidRPr="006159E6">
        <w:rPr>
          <w:lang w:val="en-US"/>
        </w:rPr>
        <w:t xml:space="preserve"> </w:t>
      </w:r>
      <w:r w:rsidR="00BA7BBD" w:rsidRPr="006159E6">
        <w:rPr>
          <w:lang w:val="en-US"/>
        </w:rPr>
        <w:t xml:space="preserve">information, </w:t>
      </w:r>
      <w:r w:rsidRPr="006159E6">
        <w:rPr>
          <w:lang w:val="en-US"/>
        </w:rPr>
        <w:t>and other supporting information such as images of paper confirmations or other binary files.</w:t>
      </w:r>
    </w:p>
    <w:p w14:paraId="366D6582" w14:textId="77777777" w:rsidR="00750894" w:rsidRDefault="00750894" w:rsidP="00750894">
      <w:pPr>
        <w:keepNext/>
        <w:rPr>
          <w:lang w:val="en-US"/>
        </w:rPr>
      </w:pPr>
      <w:r w:rsidRPr="006159E6">
        <w:rPr>
          <w:lang w:val="en-US"/>
        </w:rPr>
        <w:t xml:space="preserve">Each CpMLDocument contains information about </w:t>
      </w:r>
      <w:r w:rsidR="0035083A" w:rsidRPr="006159E6">
        <w:rPr>
          <w:lang w:val="en-US"/>
        </w:rPr>
        <w:t>exactly</w:t>
      </w:r>
      <w:r w:rsidRPr="006159E6">
        <w:rPr>
          <w:lang w:val="en-US"/>
        </w:rPr>
        <w:t xml:space="preserve"> one transaction and is not used to combine information from multiple transactions.</w:t>
      </w:r>
    </w:p>
    <w:p w14:paraId="1DDBFD4D" w14:textId="77777777" w:rsidR="00EE4956" w:rsidRPr="006159E6" w:rsidRDefault="00EE4956" w:rsidP="00750894">
      <w:pPr>
        <w:keepNext/>
        <w:rPr>
          <w:lang w:val="en-US"/>
        </w:rPr>
      </w:pPr>
      <w:r w:rsidRPr="00EE4956">
        <w:rPr>
          <w:rStyle w:val="Fett"/>
        </w:rPr>
        <w:t>Note:</w:t>
      </w:r>
      <w:r>
        <w:rPr>
          <w:lang w:val="en-US"/>
        </w:rPr>
        <w:t xml:space="preserve"> For more information about the notation of the schema, see section </w:t>
      </w:r>
      <w:r>
        <w:rPr>
          <w:lang w:val="en-US"/>
        </w:rPr>
        <w:fldChar w:fldCharType="begin"/>
      </w:r>
      <w:r>
        <w:rPr>
          <w:lang w:val="en-US"/>
        </w:rPr>
        <w:instrText xml:space="preserve"> REF _Ref456250853 \r \h </w:instrText>
      </w:r>
      <w:r>
        <w:rPr>
          <w:lang w:val="en-US"/>
        </w:rPr>
      </w:r>
      <w:r>
        <w:rPr>
          <w:lang w:val="en-US"/>
        </w:rPr>
        <w:fldChar w:fldCharType="separate"/>
      </w:r>
      <w:r w:rsidR="00D7069B">
        <w:rPr>
          <w:lang w:val="en-US"/>
        </w:rPr>
        <w:t>4.5.3</w:t>
      </w:r>
      <w:r>
        <w:rPr>
          <w:lang w:val="en-US"/>
        </w:rPr>
        <w:fldChar w:fldCharType="end"/>
      </w:r>
      <w:r>
        <w:rPr>
          <w:lang w:val="en-US"/>
        </w:rPr>
        <w:t>.</w:t>
      </w:r>
    </w:p>
    <w:p w14:paraId="1B913AFB" w14:textId="77777777" w:rsidR="00493693" w:rsidRPr="006159E6" w:rsidRDefault="00493693" w:rsidP="00FE600F">
      <w:pPr>
        <w:pStyle w:val="berschrift2"/>
        <w:rPr>
          <w:lang w:val="en-US"/>
        </w:rPr>
      </w:pPr>
      <w:bookmarkStart w:id="166" w:name="_Toc489975912"/>
      <w:r w:rsidRPr="006159E6">
        <w:rPr>
          <w:lang w:val="en-US"/>
        </w:rPr>
        <w:t>CpMLDocument</w:t>
      </w:r>
      <w:r w:rsidR="004D0D20" w:rsidRPr="006159E6">
        <w:rPr>
          <w:lang w:val="en-US"/>
        </w:rPr>
        <w:t xml:space="preserve"> </w:t>
      </w:r>
      <w:r w:rsidRPr="006159E6">
        <w:rPr>
          <w:lang w:val="en-US"/>
        </w:rPr>
        <w:t>Root</w:t>
      </w:r>
      <w:bookmarkEnd w:id="166"/>
    </w:p>
    <w:p w14:paraId="2D907804" w14:textId="77777777" w:rsidR="0014108A" w:rsidRPr="006159E6" w:rsidRDefault="0014108A" w:rsidP="00507F61">
      <w:pPr>
        <w:rPr>
          <w:lang w:val="en-US"/>
        </w:rPr>
      </w:pPr>
      <w:bookmarkStart w:id="167" w:name="_Ref346010669"/>
      <w:bookmarkStart w:id="168" w:name="_Ref377559586"/>
      <w:r w:rsidRPr="006159E6">
        <w:rPr>
          <w:lang w:val="en-US"/>
        </w:rPr>
        <w:t>At root level, a CpMLDocument can have the following sections:</w:t>
      </w:r>
    </w:p>
    <w:p w14:paraId="1A58FA36" w14:textId="77777777" w:rsidR="0014108A" w:rsidRPr="006159E6" w:rsidRDefault="0014108A" w:rsidP="00BD54E4">
      <w:pPr>
        <w:numPr>
          <w:ilvl w:val="0"/>
          <w:numId w:val="7"/>
        </w:numPr>
        <w:rPr>
          <w:lang w:val="en-US"/>
        </w:rPr>
      </w:pPr>
      <w:r w:rsidRPr="006159E6">
        <w:rPr>
          <w:lang w:val="en-US"/>
        </w:rPr>
        <w:t xml:space="preserve">Confirmation (optional), see section </w:t>
      </w:r>
      <w:r w:rsidRPr="006159E6">
        <w:rPr>
          <w:lang w:val="en-US"/>
        </w:rPr>
        <w:fldChar w:fldCharType="begin"/>
      </w:r>
      <w:r w:rsidRPr="006159E6">
        <w:rPr>
          <w:lang w:val="en-US"/>
        </w:rPr>
        <w:instrText xml:space="preserve"> REF _Ref444009970 \r \h </w:instrText>
      </w:r>
      <w:r w:rsidR="00507F61" w:rsidRPr="006159E6">
        <w:rPr>
          <w:lang w:val="en-US"/>
        </w:rPr>
        <w:instrText xml:space="preserve"> \* MERGEFORMAT </w:instrText>
      </w:r>
      <w:r w:rsidRPr="006159E6">
        <w:rPr>
          <w:lang w:val="en-US"/>
        </w:rPr>
      </w:r>
      <w:r w:rsidRPr="006159E6">
        <w:rPr>
          <w:lang w:val="en-US"/>
        </w:rPr>
        <w:fldChar w:fldCharType="separate"/>
      </w:r>
      <w:r w:rsidR="00D7069B">
        <w:rPr>
          <w:lang w:val="en-US"/>
        </w:rPr>
        <w:t>5.2</w:t>
      </w:r>
      <w:r w:rsidRPr="006159E6">
        <w:rPr>
          <w:lang w:val="en-US"/>
        </w:rPr>
        <w:fldChar w:fldCharType="end"/>
      </w:r>
    </w:p>
    <w:p w14:paraId="6283AB67" w14:textId="77777777" w:rsidR="0014108A" w:rsidRPr="006159E6" w:rsidRDefault="0014108A" w:rsidP="00BD54E4">
      <w:pPr>
        <w:numPr>
          <w:ilvl w:val="0"/>
          <w:numId w:val="7"/>
        </w:numPr>
        <w:rPr>
          <w:lang w:val="en-US"/>
        </w:rPr>
      </w:pPr>
      <w:r w:rsidRPr="006159E6">
        <w:rPr>
          <w:lang w:val="en-US"/>
        </w:rPr>
        <w:t xml:space="preserve">Reporting, see section </w:t>
      </w:r>
      <w:r w:rsidRPr="006159E6">
        <w:rPr>
          <w:lang w:val="en-US"/>
        </w:rPr>
        <w:fldChar w:fldCharType="begin"/>
      </w:r>
      <w:r w:rsidRPr="006159E6">
        <w:rPr>
          <w:lang w:val="en-US"/>
        </w:rPr>
        <w:instrText xml:space="preserve"> REF _Ref444010159 \r \h </w:instrText>
      </w:r>
      <w:r w:rsidR="00507F61" w:rsidRPr="006159E6">
        <w:rPr>
          <w:lang w:val="en-US"/>
        </w:rPr>
        <w:instrText xml:space="preserve"> \* MERGEFORMAT </w:instrText>
      </w:r>
      <w:r w:rsidRPr="006159E6">
        <w:rPr>
          <w:lang w:val="en-US"/>
        </w:rPr>
      </w:r>
      <w:r w:rsidRPr="006159E6">
        <w:rPr>
          <w:lang w:val="en-US"/>
        </w:rPr>
        <w:fldChar w:fldCharType="separate"/>
      </w:r>
      <w:r w:rsidR="00D7069B">
        <w:rPr>
          <w:lang w:val="en-US"/>
        </w:rPr>
        <w:t>5.3</w:t>
      </w:r>
      <w:r w:rsidRPr="006159E6">
        <w:rPr>
          <w:lang w:val="en-US"/>
        </w:rPr>
        <w:fldChar w:fldCharType="end"/>
      </w:r>
    </w:p>
    <w:p w14:paraId="70537AB0" w14:textId="77777777" w:rsidR="0014108A" w:rsidRPr="006159E6" w:rsidRDefault="0014108A" w:rsidP="00BD54E4">
      <w:pPr>
        <w:numPr>
          <w:ilvl w:val="0"/>
          <w:numId w:val="7"/>
        </w:numPr>
        <w:rPr>
          <w:lang w:val="en-US"/>
        </w:rPr>
      </w:pPr>
      <w:r w:rsidRPr="006159E6">
        <w:rPr>
          <w:lang w:val="en-US"/>
        </w:rPr>
        <w:t>One of:</w:t>
      </w:r>
      <w:r w:rsidR="003B4B01">
        <w:rPr>
          <w:lang w:val="en-US"/>
        </w:rPr>
        <w:t xml:space="preserve"> </w:t>
      </w:r>
    </w:p>
    <w:p w14:paraId="4D969DD5" w14:textId="77777777" w:rsidR="0014108A" w:rsidRPr="006159E6" w:rsidRDefault="0014108A" w:rsidP="00BD54E4">
      <w:pPr>
        <w:numPr>
          <w:ilvl w:val="1"/>
          <w:numId w:val="7"/>
        </w:numPr>
        <w:rPr>
          <w:lang w:val="en-US"/>
        </w:rPr>
      </w:pPr>
      <w:r w:rsidRPr="006159E6">
        <w:rPr>
          <w:lang w:val="en-US"/>
        </w:rPr>
        <w:t xml:space="preserve">TradeConfirmation, see section </w:t>
      </w:r>
      <w:r w:rsidRPr="006159E6">
        <w:rPr>
          <w:lang w:val="en-US"/>
        </w:rPr>
        <w:fldChar w:fldCharType="begin"/>
      </w:r>
      <w:r w:rsidRPr="006159E6">
        <w:rPr>
          <w:lang w:val="en-US"/>
        </w:rPr>
        <w:instrText xml:space="preserve"> REF _Ref377560027 \r \h </w:instrText>
      </w:r>
      <w:r w:rsidR="00507F61" w:rsidRPr="006159E6">
        <w:rPr>
          <w:lang w:val="en-US"/>
        </w:rPr>
        <w:instrText xml:space="preserve"> \* MERGEFORMAT </w:instrText>
      </w:r>
      <w:r w:rsidRPr="006159E6">
        <w:rPr>
          <w:lang w:val="en-US"/>
        </w:rPr>
      </w:r>
      <w:r w:rsidRPr="006159E6">
        <w:rPr>
          <w:lang w:val="en-US"/>
        </w:rPr>
        <w:fldChar w:fldCharType="separate"/>
      </w:r>
      <w:r w:rsidR="00D7069B">
        <w:rPr>
          <w:lang w:val="en-US"/>
        </w:rPr>
        <w:t>5.4</w:t>
      </w:r>
      <w:r w:rsidRPr="006159E6">
        <w:rPr>
          <w:lang w:val="en-US"/>
        </w:rPr>
        <w:fldChar w:fldCharType="end"/>
      </w:r>
      <w:r w:rsidRPr="006159E6">
        <w:rPr>
          <w:lang w:val="en-US"/>
        </w:rPr>
        <w:t xml:space="preserve"> </w:t>
      </w:r>
    </w:p>
    <w:p w14:paraId="2631E3CD" w14:textId="77777777" w:rsidR="0014108A" w:rsidRPr="006159E6" w:rsidRDefault="0014108A" w:rsidP="00BD54E4">
      <w:pPr>
        <w:numPr>
          <w:ilvl w:val="1"/>
          <w:numId w:val="7"/>
        </w:numPr>
        <w:rPr>
          <w:lang w:val="en-US"/>
        </w:rPr>
      </w:pPr>
      <w:r w:rsidRPr="006159E6">
        <w:rPr>
          <w:lang w:val="en-US"/>
        </w:rPr>
        <w:t xml:space="preserve">BrokerConfirmation, see section </w:t>
      </w:r>
      <w:r w:rsidR="00EC78C2">
        <w:rPr>
          <w:lang w:val="en-US"/>
        </w:rPr>
        <w:fldChar w:fldCharType="begin"/>
      </w:r>
      <w:r w:rsidR="00EC78C2">
        <w:rPr>
          <w:lang w:val="en-US"/>
        </w:rPr>
        <w:instrText xml:space="preserve"> REF _Ref452128878 \r \h </w:instrText>
      </w:r>
      <w:r w:rsidR="00EC78C2">
        <w:rPr>
          <w:lang w:val="en-US"/>
        </w:rPr>
      </w:r>
      <w:r w:rsidR="00EC78C2">
        <w:rPr>
          <w:lang w:val="en-US"/>
        </w:rPr>
        <w:fldChar w:fldCharType="separate"/>
      </w:r>
      <w:r w:rsidR="00D7069B">
        <w:rPr>
          <w:lang w:val="en-US"/>
        </w:rPr>
        <w:t>5.5</w:t>
      </w:r>
      <w:r w:rsidR="00EC78C2">
        <w:rPr>
          <w:lang w:val="en-US"/>
        </w:rPr>
        <w:fldChar w:fldCharType="end"/>
      </w:r>
    </w:p>
    <w:p w14:paraId="62FCE6C5" w14:textId="77777777" w:rsidR="0014108A" w:rsidRPr="006159E6" w:rsidRDefault="0014108A" w:rsidP="00BD54E4">
      <w:pPr>
        <w:numPr>
          <w:ilvl w:val="1"/>
          <w:numId w:val="7"/>
        </w:numPr>
        <w:rPr>
          <w:lang w:val="en-US"/>
        </w:rPr>
      </w:pPr>
      <w:r w:rsidRPr="006159E6">
        <w:rPr>
          <w:lang w:val="en-US"/>
        </w:rPr>
        <w:t xml:space="preserve">Generic Confirmation, see section </w:t>
      </w:r>
      <w:r w:rsidRPr="006159E6">
        <w:rPr>
          <w:lang w:val="en-US"/>
        </w:rPr>
        <w:fldChar w:fldCharType="begin"/>
      </w:r>
      <w:r w:rsidRPr="006159E6">
        <w:rPr>
          <w:lang w:val="en-US"/>
        </w:rPr>
        <w:instrText xml:space="preserve"> REF _Ref377560751 \r \h </w:instrText>
      </w:r>
      <w:r w:rsidR="00507F61" w:rsidRPr="006159E6">
        <w:rPr>
          <w:lang w:val="en-US"/>
        </w:rPr>
        <w:instrText xml:space="preserve"> \* MERGEFORMAT </w:instrText>
      </w:r>
      <w:r w:rsidRPr="006159E6">
        <w:rPr>
          <w:lang w:val="en-US"/>
        </w:rPr>
      </w:r>
      <w:r w:rsidRPr="006159E6">
        <w:rPr>
          <w:lang w:val="en-US"/>
        </w:rPr>
        <w:fldChar w:fldCharType="separate"/>
      </w:r>
      <w:r w:rsidR="00D7069B">
        <w:rPr>
          <w:lang w:val="en-US"/>
        </w:rPr>
        <w:t>5.6</w:t>
      </w:r>
      <w:r w:rsidRPr="006159E6">
        <w:rPr>
          <w:lang w:val="en-US"/>
        </w:rPr>
        <w:fldChar w:fldCharType="end"/>
      </w:r>
    </w:p>
    <w:p w14:paraId="1B2DEF5B" w14:textId="77777777" w:rsidR="0014108A" w:rsidRPr="006159E6" w:rsidRDefault="0014108A" w:rsidP="00BD54E4">
      <w:pPr>
        <w:numPr>
          <w:ilvl w:val="1"/>
          <w:numId w:val="7"/>
        </w:numPr>
        <w:rPr>
          <w:lang w:val="en-US"/>
        </w:rPr>
      </w:pPr>
      <w:r w:rsidRPr="006159E6">
        <w:rPr>
          <w:lang w:val="en-US"/>
        </w:rPr>
        <w:t xml:space="preserve">IRSTradeDetails, see section </w:t>
      </w:r>
      <w:r w:rsidRPr="006159E6">
        <w:rPr>
          <w:lang w:val="en-US"/>
        </w:rPr>
        <w:fldChar w:fldCharType="begin"/>
      </w:r>
      <w:r w:rsidRPr="006159E6">
        <w:rPr>
          <w:lang w:val="en-US"/>
        </w:rPr>
        <w:instrText xml:space="preserve"> REF _Ref445199382 \r \h </w:instrText>
      </w:r>
      <w:r w:rsidR="00507F61" w:rsidRPr="006159E6">
        <w:rPr>
          <w:lang w:val="en-US"/>
        </w:rPr>
        <w:instrText xml:space="preserve"> \* MERGEFORMAT </w:instrText>
      </w:r>
      <w:r w:rsidRPr="006159E6">
        <w:rPr>
          <w:lang w:val="en-US"/>
        </w:rPr>
      </w:r>
      <w:r w:rsidRPr="006159E6">
        <w:rPr>
          <w:lang w:val="en-US"/>
        </w:rPr>
        <w:fldChar w:fldCharType="separate"/>
      </w:r>
      <w:r w:rsidR="00D7069B">
        <w:rPr>
          <w:lang w:val="en-US"/>
        </w:rPr>
        <w:t>5.7</w:t>
      </w:r>
      <w:r w:rsidRPr="006159E6">
        <w:rPr>
          <w:lang w:val="en-US"/>
        </w:rPr>
        <w:fldChar w:fldCharType="end"/>
      </w:r>
    </w:p>
    <w:p w14:paraId="4C443D17" w14:textId="77777777" w:rsidR="0014108A" w:rsidRPr="006159E6" w:rsidRDefault="0014108A" w:rsidP="00BD54E4">
      <w:pPr>
        <w:numPr>
          <w:ilvl w:val="1"/>
          <w:numId w:val="7"/>
        </w:numPr>
        <w:rPr>
          <w:lang w:val="en-US"/>
        </w:rPr>
      </w:pPr>
      <w:r w:rsidRPr="006159E6">
        <w:rPr>
          <w:lang w:val="en-US"/>
        </w:rPr>
        <w:t xml:space="preserve">ETDTradeDetails, see section </w:t>
      </w:r>
      <w:r w:rsidRPr="006159E6">
        <w:rPr>
          <w:lang w:val="en-US"/>
        </w:rPr>
        <w:fldChar w:fldCharType="begin"/>
      </w:r>
      <w:r w:rsidRPr="006159E6">
        <w:rPr>
          <w:lang w:val="en-US"/>
        </w:rPr>
        <w:instrText xml:space="preserve"> REF _Ref445199541 \r \h </w:instrText>
      </w:r>
      <w:r w:rsidR="00507F61" w:rsidRPr="006159E6">
        <w:rPr>
          <w:lang w:val="en-US"/>
        </w:rPr>
        <w:instrText xml:space="preserve"> \* MERGEFORMAT </w:instrText>
      </w:r>
      <w:r w:rsidRPr="006159E6">
        <w:rPr>
          <w:lang w:val="en-US"/>
        </w:rPr>
      </w:r>
      <w:r w:rsidRPr="006159E6">
        <w:rPr>
          <w:lang w:val="en-US"/>
        </w:rPr>
        <w:fldChar w:fldCharType="separate"/>
      </w:r>
      <w:r w:rsidR="00D7069B">
        <w:rPr>
          <w:lang w:val="en-US"/>
        </w:rPr>
        <w:t>5.8</w:t>
      </w:r>
      <w:r w:rsidRPr="006159E6">
        <w:rPr>
          <w:lang w:val="en-US"/>
        </w:rPr>
        <w:fldChar w:fldCharType="end"/>
      </w:r>
    </w:p>
    <w:p w14:paraId="70E87CAF" w14:textId="77777777" w:rsidR="0014108A" w:rsidRPr="006159E6" w:rsidRDefault="0014108A" w:rsidP="00BD54E4">
      <w:pPr>
        <w:numPr>
          <w:ilvl w:val="1"/>
          <w:numId w:val="7"/>
        </w:numPr>
        <w:rPr>
          <w:lang w:val="en-US"/>
        </w:rPr>
      </w:pPr>
      <w:r w:rsidRPr="006159E6">
        <w:rPr>
          <w:lang w:val="en-US"/>
        </w:rPr>
        <w:t xml:space="preserve">FXTradeDetails, see section </w:t>
      </w:r>
      <w:r w:rsidRPr="006159E6">
        <w:rPr>
          <w:lang w:val="en-US"/>
        </w:rPr>
        <w:fldChar w:fldCharType="begin"/>
      </w:r>
      <w:r w:rsidRPr="006159E6">
        <w:rPr>
          <w:lang w:val="en-US"/>
        </w:rPr>
        <w:instrText xml:space="preserve"> REF _Ref445199603 \r \h </w:instrText>
      </w:r>
      <w:r w:rsidR="00507F61" w:rsidRPr="006159E6">
        <w:rPr>
          <w:lang w:val="en-US"/>
        </w:rPr>
        <w:instrText xml:space="preserve"> \* MERGEFORMAT </w:instrText>
      </w:r>
      <w:r w:rsidRPr="006159E6">
        <w:rPr>
          <w:lang w:val="en-US"/>
        </w:rPr>
      </w:r>
      <w:r w:rsidRPr="006159E6">
        <w:rPr>
          <w:lang w:val="en-US"/>
        </w:rPr>
        <w:fldChar w:fldCharType="separate"/>
      </w:r>
      <w:r w:rsidR="00D7069B">
        <w:rPr>
          <w:lang w:val="en-US"/>
        </w:rPr>
        <w:t>5.9</w:t>
      </w:r>
      <w:r w:rsidRPr="006159E6">
        <w:rPr>
          <w:lang w:val="en-US"/>
        </w:rPr>
        <w:fldChar w:fldCharType="end"/>
      </w:r>
    </w:p>
    <w:p w14:paraId="220443E8" w14:textId="77777777" w:rsidR="00B41C07" w:rsidRPr="006159E6" w:rsidRDefault="00B41C07" w:rsidP="00FE600F">
      <w:pPr>
        <w:pStyle w:val="berschrift2"/>
        <w:rPr>
          <w:lang w:val="en-US"/>
        </w:rPr>
      </w:pPr>
      <w:bookmarkStart w:id="169" w:name="_Ref444009970"/>
      <w:bookmarkStart w:id="170" w:name="_Ref444009978"/>
      <w:bookmarkStart w:id="171" w:name="_Toc489975913"/>
      <w:r w:rsidRPr="006159E6">
        <w:rPr>
          <w:lang w:val="en-US"/>
        </w:rPr>
        <w:t>Confirmation</w:t>
      </w:r>
      <w:bookmarkEnd w:id="169"/>
      <w:bookmarkEnd w:id="170"/>
      <w:bookmarkEnd w:id="171"/>
    </w:p>
    <w:tbl>
      <w:tblPr>
        <w:tblW w:w="494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9"/>
        <w:gridCol w:w="1001"/>
        <w:gridCol w:w="1454"/>
        <w:gridCol w:w="34"/>
        <w:gridCol w:w="5065"/>
      </w:tblGrid>
      <w:tr w:rsidR="00B41C07" w:rsidRPr="006159E6" w14:paraId="6E15D84F" w14:textId="77777777" w:rsidTr="00045997">
        <w:tc>
          <w:tcPr>
            <w:tcW w:w="1009" w:type="pct"/>
            <w:shd w:val="clear" w:color="auto" w:fill="D9D9D9" w:themeFill="background1" w:themeFillShade="D9"/>
          </w:tcPr>
          <w:p w14:paraId="18ADD85A" w14:textId="77777777" w:rsidR="00B41C07" w:rsidRPr="006159E6" w:rsidRDefault="00B41C07" w:rsidP="00D02290">
            <w:pPr>
              <w:pStyle w:val="CellBody"/>
              <w:rPr>
                <w:rStyle w:val="Fett"/>
                <w:lang w:val="en-US"/>
              </w:rPr>
            </w:pPr>
            <w:r w:rsidRPr="006159E6">
              <w:rPr>
                <w:rStyle w:val="Fett"/>
                <w:lang w:val="en-US"/>
              </w:rPr>
              <w:t>Name</w:t>
            </w:r>
          </w:p>
        </w:tc>
        <w:tc>
          <w:tcPr>
            <w:tcW w:w="529" w:type="pct"/>
            <w:shd w:val="clear" w:color="auto" w:fill="D9D9D9" w:themeFill="background1" w:themeFillShade="D9"/>
          </w:tcPr>
          <w:p w14:paraId="6051A998" w14:textId="77777777" w:rsidR="00B41C07" w:rsidRPr="006159E6" w:rsidRDefault="00B41C07" w:rsidP="00D02290">
            <w:pPr>
              <w:pStyle w:val="CellBody"/>
              <w:rPr>
                <w:rStyle w:val="Fett"/>
                <w:lang w:val="en-US"/>
              </w:rPr>
            </w:pPr>
            <w:r w:rsidRPr="006159E6">
              <w:rPr>
                <w:rStyle w:val="Fett"/>
                <w:lang w:val="en-US"/>
              </w:rPr>
              <w:t>Usage</w:t>
            </w:r>
          </w:p>
        </w:tc>
        <w:tc>
          <w:tcPr>
            <w:tcW w:w="768" w:type="pct"/>
            <w:shd w:val="clear" w:color="auto" w:fill="D9D9D9" w:themeFill="background1" w:themeFillShade="D9"/>
          </w:tcPr>
          <w:p w14:paraId="37E40F33" w14:textId="77777777" w:rsidR="00B41C07" w:rsidRPr="006159E6" w:rsidRDefault="00B41C07" w:rsidP="00D02290">
            <w:pPr>
              <w:pStyle w:val="CellBody"/>
              <w:rPr>
                <w:rStyle w:val="Fett"/>
                <w:lang w:val="en-US"/>
              </w:rPr>
            </w:pPr>
            <w:r w:rsidRPr="006159E6">
              <w:rPr>
                <w:rStyle w:val="Fett"/>
                <w:lang w:val="en-US"/>
              </w:rPr>
              <w:t>Type</w:t>
            </w:r>
          </w:p>
        </w:tc>
        <w:tc>
          <w:tcPr>
            <w:tcW w:w="2693" w:type="pct"/>
            <w:gridSpan w:val="2"/>
            <w:shd w:val="clear" w:color="auto" w:fill="D9D9D9" w:themeFill="background1" w:themeFillShade="D9"/>
          </w:tcPr>
          <w:p w14:paraId="4327EF58" w14:textId="77777777" w:rsidR="00B41C07" w:rsidRPr="006159E6" w:rsidRDefault="00B41C07" w:rsidP="00D02290">
            <w:pPr>
              <w:pStyle w:val="CellBody"/>
              <w:rPr>
                <w:rStyle w:val="Fett"/>
                <w:lang w:val="en-US"/>
              </w:rPr>
            </w:pPr>
            <w:r w:rsidRPr="006159E6">
              <w:rPr>
                <w:rStyle w:val="Fett"/>
                <w:lang w:val="en-US"/>
              </w:rPr>
              <w:t>Business Rule</w:t>
            </w:r>
          </w:p>
        </w:tc>
      </w:tr>
      <w:tr w:rsidR="00B41C07" w:rsidRPr="006159E6" w14:paraId="7DDC3737" w14:textId="77777777" w:rsidTr="00045997">
        <w:trPr>
          <w:trHeight w:val="759"/>
        </w:trPr>
        <w:tc>
          <w:tcPr>
            <w:tcW w:w="5000" w:type="pct"/>
            <w:gridSpan w:val="5"/>
            <w:tcBorders>
              <w:top w:val="single" w:sz="4" w:space="0" w:color="auto"/>
              <w:left w:val="single" w:sz="4" w:space="0" w:color="auto"/>
              <w:bottom w:val="single" w:sz="4" w:space="0" w:color="auto"/>
              <w:right w:val="single" w:sz="4" w:space="0" w:color="auto"/>
            </w:tcBorders>
            <w:shd w:val="clear" w:color="auto" w:fill="BFBFBF"/>
          </w:tcPr>
          <w:p w14:paraId="57184AA1" w14:textId="77777777" w:rsidR="00B41C07" w:rsidRPr="006159E6" w:rsidRDefault="00BD65CF" w:rsidP="00D02290">
            <w:pPr>
              <w:pStyle w:val="CellBody"/>
              <w:rPr>
                <w:lang w:val="en-US"/>
              </w:rPr>
            </w:pPr>
            <w:r w:rsidRPr="006159E6">
              <w:rPr>
                <w:rStyle w:val="XSDSectionTitle"/>
                <w:lang w:val="en-US"/>
              </w:rPr>
              <w:t>CpMLDocument/</w:t>
            </w:r>
            <w:r w:rsidR="00002D8E" w:rsidRPr="006159E6">
              <w:rPr>
                <w:rStyle w:val="XSDSectionTitle"/>
                <w:lang w:val="en-US"/>
              </w:rPr>
              <w:t>Confirmation</w:t>
            </w:r>
            <w:r w:rsidR="00002D8E" w:rsidRPr="006159E6">
              <w:rPr>
                <w:lang w:val="en-US"/>
              </w:rPr>
              <w:t>: o</w:t>
            </w:r>
            <w:r w:rsidR="00B41C07" w:rsidRPr="006159E6">
              <w:rPr>
                <w:lang w:val="en-US"/>
              </w:rPr>
              <w:t xml:space="preserve">ptional </w:t>
            </w:r>
            <w:r w:rsidR="00B13729" w:rsidRPr="006159E6">
              <w:rPr>
                <w:lang w:val="en-US"/>
              </w:rPr>
              <w:t>s</w:t>
            </w:r>
            <w:r w:rsidR="00B41C07" w:rsidRPr="006159E6">
              <w:rPr>
                <w:lang w:val="en-US"/>
              </w:rPr>
              <w:t>ection</w:t>
            </w:r>
          </w:p>
          <w:p w14:paraId="59F3ED1C" w14:textId="77777777" w:rsidR="00B41C07" w:rsidRPr="006159E6" w:rsidRDefault="00B41C07" w:rsidP="00D02290">
            <w:pPr>
              <w:pStyle w:val="CellBody"/>
              <w:rPr>
                <w:lang w:val="en-US"/>
              </w:rPr>
            </w:pPr>
            <w:r w:rsidRPr="006159E6">
              <w:rPr>
                <w:lang w:val="en-US"/>
              </w:rPr>
              <w:t>This section is currently not in use.</w:t>
            </w:r>
          </w:p>
        </w:tc>
      </w:tr>
      <w:tr w:rsidR="00B41C07" w:rsidRPr="006159E6" w14:paraId="34C03F40" w14:textId="77777777" w:rsidTr="00045997">
        <w:tc>
          <w:tcPr>
            <w:tcW w:w="1009" w:type="pct"/>
            <w:tcBorders>
              <w:top w:val="single" w:sz="4" w:space="0" w:color="auto"/>
              <w:left w:val="single" w:sz="4" w:space="0" w:color="auto"/>
              <w:bottom w:val="single" w:sz="4" w:space="0" w:color="auto"/>
              <w:right w:val="single" w:sz="4" w:space="0" w:color="auto"/>
            </w:tcBorders>
          </w:tcPr>
          <w:p w14:paraId="043F3657" w14:textId="77777777" w:rsidR="00B41C07" w:rsidRPr="006159E6" w:rsidRDefault="00B41C07" w:rsidP="00D02290">
            <w:pPr>
              <w:pStyle w:val="CellBody"/>
              <w:rPr>
                <w:rStyle w:val="Fett"/>
                <w:b w:val="0"/>
                <w:bCs w:val="0"/>
                <w:lang w:val="en-US"/>
              </w:rPr>
            </w:pPr>
            <w:r w:rsidRPr="006159E6">
              <w:rPr>
                <w:lang w:val="en-US"/>
              </w:rPr>
              <w:t>ServiceMode</w:t>
            </w:r>
          </w:p>
        </w:tc>
        <w:tc>
          <w:tcPr>
            <w:tcW w:w="529" w:type="pct"/>
            <w:tcBorders>
              <w:top w:val="single" w:sz="4" w:space="0" w:color="auto"/>
              <w:left w:val="single" w:sz="4" w:space="0" w:color="auto"/>
              <w:bottom w:val="single" w:sz="4" w:space="0" w:color="auto"/>
              <w:right w:val="single" w:sz="4" w:space="0" w:color="auto"/>
            </w:tcBorders>
          </w:tcPr>
          <w:p w14:paraId="081456BD" w14:textId="77777777" w:rsidR="00B41C07" w:rsidRPr="006159E6" w:rsidRDefault="00B41C07" w:rsidP="00D02290">
            <w:pPr>
              <w:pStyle w:val="CellBody"/>
              <w:rPr>
                <w:lang w:val="en-US"/>
              </w:rPr>
            </w:pPr>
            <w:r w:rsidRPr="006159E6">
              <w:rPr>
                <w:lang w:val="en-US"/>
              </w:rPr>
              <w:t>M</w:t>
            </w:r>
          </w:p>
        </w:tc>
        <w:tc>
          <w:tcPr>
            <w:tcW w:w="786" w:type="pct"/>
            <w:gridSpan w:val="2"/>
            <w:tcBorders>
              <w:top w:val="single" w:sz="4" w:space="0" w:color="auto"/>
              <w:left w:val="single" w:sz="4" w:space="0" w:color="auto"/>
              <w:bottom w:val="single" w:sz="4" w:space="0" w:color="auto"/>
              <w:right w:val="single" w:sz="4" w:space="0" w:color="auto"/>
            </w:tcBorders>
          </w:tcPr>
          <w:p w14:paraId="0F504DCE" w14:textId="77777777" w:rsidR="00B41C07" w:rsidRPr="006159E6" w:rsidRDefault="00B41C07" w:rsidP="00D02290">
            <w:pPr>
              <w:pStyle w:val="CellBody"/>
              <w:rPr>
                <w:lang w:val="en-US"/>
              </w:rPr>
            </w:pPr>
            <w:r w:rsidRPr="006159E6">
              <w:rPr>
                <w:lang w:val="en-US"/>
              </w:rPr>
              <w:t>ServiceMode</w:t>
            </w:r>
          </w:p>
        </w:tc>
        <w:tc>
          <w:tcPr>
            <w:tcW w:w="2675" w:type="pct"/>
            <w:tcBorders>
              <w:top w:val="single" w:sz="4" w:space="0" w:color="auto"/>
              <w:left w:val="single" w:sz="4" w:space="0" w:color="auto"/>
              <w:bottom w:val="single" w:sz="4" w:space="0" w:color="auto"/>
              <w:right w:val="single" w:sz="4" w:space="0" w:color="auto"/>
            </w:tcBorders>
          </w:tcPr>
          <w:p w14:paraId="16C593B5" w14:textId="77777777" w:rsidR="00B41C07" w:rsidRPr="006159E6" w:rsidRDefault="00B41C07" w:rsidP="00D02290">
            <w:pPr>
              <w:pStyle w:val="CellBody"/>
              <w:rPr>
                <w:lang w:val="en-US"/>
              </w:rPr>
            </w:pPr>
          </w:p>
        </w:tc>
      </w:tr>
      <w:tr w:rsidR="00B41C07" w:rsidRPr="006159E6" w14:paraId="21328AE0" w14:textId="77777777" w:rsidTr="00045997">
        <w:tc>
          <w:tcPr>
            <w:tcW w:w="5000" w:type="pct"/>
            <w:gridSpan w:val="5"/>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475271" w14:textId="77777777" w:rsidR="00B41C07" w:rsidRPr="006159E6" w:rsidRDefault="00B41C07" w:rsidP="00D02290">
            <w:pPr>
              <w:pStyle w:val="CellBody"/>
              <w:rPr>
                <w:rFonts w:cs="Calibri"/>
                <w:szCs w:val="18"/>
                <w:lang w:val="en-US"/>
              </w:rPr>
            </w:pPr>
            <w:r w:rsidRPr="006159E6">
              <w:rPr>
                <w:rFonts w:cs="Calibri"/>
                <w:szCs w:val="18"/>
                <w:lang w:val="en-US"/>
              </w:rPr>
              <w:t xml:space="preserve">End </w:t>
            </w:r>
            <w:r w:rsidRPr="006159E6">
              <w:rPr>
                <w:lang w:val="en-US"/>
              </w:rPr>
              <w:t xml:space="preserve">of </w:t>
            </w:r>
            <w:r w:rsidRPr="006159E6">
              <w:rPr>
                <w:rStyle w:val="Fett"/>
                <w:lang w:val="en-US"/>
              </w:rPr>
              <w:t>Confirmation</w:t>
            </w:r>
          </w:p>
        </w:tc>
      </w:tr>
    </w:tbl>
    <w:p w14:paraId="2B067457" w14:textId="77777777" w:rsidR="0074749E" w:rsidRPr="006159E6" w:rsidRDefault="0074749E" w:rsidP="00FE600F">
      <w:pPr>
        <w:pStyle w:val="berschrift2"/>
        <w:rPr>
          <w:lang w:val="en-US"/>
        </w:rPr>
      </w:pPr>
      <w:bookmarkStart w:id="172" w:name="_Ref444010008"/>
      <w:bookmarkStart w:id="173" w:name="_Ref444010159"/>
      <w:bookmarkStart w:id="174" w:name="_Toc489975914"/>
      <w:r w:rsidRPr="006159E6">
        <w:rPr>
          <w:lang w:val="en-US"/>
        </w:rPr>
        <w:lastRenderedPageBreak/>
        <w:t>Reporting</w:t>
      </w:r>
      <w:bookmarkEnd w:id="172"/>
      <w:bookmarkEnd w:id="173"/>
      <w:bookmarkEnd w:id="174"/>
    </w:p>
    <w:p w14:paraId="31A9F397" w14:textId="77777777" w:rsidR="00C44069" w:rsidRPr="006159E6" w:rsidRDefault="00C44069" w:rsidP="004765D5">
      <w:pPr>
        <w:keepNext/>
        <w:rPr>
          <w:lang w:val="en-US"/>
        </w:rPr>
      </w:pPr>
      <w:r w:rsidRPr="006159E6">
        <w:rPr>
          <w:lang w:val="en-US"/>
        </w:rPr>
        <w:t xml:space="preserve">The Reporting section is mandatory. This section contains the fields for regulatory reporting under US and European </w:t>
      </w:r>
      <w:r w:rsidR="00C875AE" w:rsidRPr="006159E6">
        <w:rPr>
          <w:lang w:val="en-US"/>
        </w:rPr>
        <w:t xml:space="preserve">regulatory </w:t>
      </w:r>
      <w:r w:rsidRPr="006159E6">
        <w:rPr>
          <w:lang w:val="en-US"/>
        </w:rPr>
        <w:t xml:space="preserve">regimes. </w:t>
      </w:r>
    </w:p>
    <w:p w14:paraId="5FF2B45B" w14:textId="77777777" w:rsidR="000D7449" w:rsidRPr="006159E6" w:rsidRDefault="00764C04" w:rsidP="00571EF6">
      <w:pPr>
        <w:pStyle w:val="berschrift3"/>
      </w:pPr>
      <w:bookmarkStart w:id="175" w:name="_Toc489975915"/>
      <w:r w:rsidRPr="006159E6">
        <w:t>DoddFrank</w:t>
      </w:r>
      <w:bookmarkEnd w:id="175"/>
    </w:p>
    <w:tbl>
      <w:tblPr>
        <w:tblW w:w="9497"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8" w:type="dxa"/>
          <w:right w:w="68" w:type="dxa"/>
        </w:tblCellMar>
        <w:tblLook w:val="0020" w:firstRow="1" w:lastRow="0" w:firstColumn="0" w:lastColumn="0" w:noHBand="0" w:noVBand="0"/>
      </w:tblPr>
      <w:tblGrid>
        <w:gridCol w:w="1440"/>
        <w:gridCol w:w="863"/>
        <w:gridCol w:w="1439"/>
        <w:gridCol w:w="5755"/>
      </w:tblGrid>
      <w:tr w:rsidR="00764C04" w:rsidRPr="006159E6" w14:paraId="677FE356" w14:textId="77777777" w:rsidTr="004941B0">
        <w:trPr>
          <w:tblHeader/>
        </w:trPr>
        <w:tc>
          <w:tcPr>
            <w:tcW w:w="1418" w:type="dxa"/>
            <w:shd w:val="clear" w:color="auto" w:fill="D9D9D9" w:themeFill="background1" w:themeFillShade="D9"/>
          </w:tcPr>
          <w:bookmarkEnd w:id="167"/>
          <w:p w14:paraId="7CFDF25A" w14:textId="77777777" w:rsidR="00764C04" w:rsidRPr="006159E6" w:rsidRDefault="00764C04" w:rsidP="00930B31">
            <w:pPr>
              <w:pStyle w:val="CellBody"/>
              <w:keepNext/>
              <w:rPr>
                <w:rStyle w:val="Fett"/>
                <w:lang w:val="en-US"/>
              </w:rPr>
            </w:pPr>
            <w:r w:rsidRPr="006159E6">
              <w:rPr>
                <w:rStyle w:val="Fett"/>
                <w:lang w:val="en-US"/>
              </w:rPr>
              <w:t>Name</w:t>
            </w:r>
          </w:p>
        </w:tc>
        <w:tc>
          <w:tcPr>
            <w:tcW w:w="850" w:type="dxa"/>
            <w:shd w:val="clear" w:color="auto" w:fill="D9D9D9" w:themeFill="background1" w:themeFillShade="D9"/>
          </w:tcPr>
          <w:p w14:paraId="35476B18" w14:textId="77777777" w:rsidR="00764C04" w:rsidRPr="006159E6" w:rsidRDefault="00764C04" w:rsidP="00D02290">
            <w:pPr>
              <w:pStyle w:val="CellBody"/>
              <w:rPr>
                <w:rStyle w:val="Fett"/>
                <w:lang w:val="en-US"/>
              </w:rPr>
            </w:pPr>
            <w:r w:rsidRPr="006159E6">
              <w:rPr>
                <w:rStyle w:val="Fett"/>
                <w:lang w:val="en-US"/>
              </w:rPr>
              <w:t>Usage</w:t>
            </w:r>
          </w:p>
        </w:tc>
        <w:tc>
          <w:tcPr>
            <w:tcW w:w="1418" w:type="dxa"/>
            <w:shd w:val="clear" w:color="auto" w:fill="D9D9D9" w:themeFill="background1" w:themeFillShade="D9"/>
          </w:tcPr>
          <w:p w14:paraId="0FE45010" w14:textId="77777777" w:rsidR="00764C04" w:rsidRPr="006159E6" w:rsidRDefault="00764C04" w:rsidP="00D02290">
            <w:pPr>
              <w:pStyle w:val="CellBody"/>
              <w:rPr>
                <w:rStyle w:val="Fett"/>
                <w:lang w:val="en-US"/>
              </w:rPr>
            </w:pPr>
            <w:r w:rsidRPr="006159E6">
              <w:rPr>
                <w:rStyle w:val="Fett"/>
                <w:lang w:val="en-US"/>
              </w:rPr>
              <w:t>Type</w:t>
            </w:r>
          </w:p>
        </w:tc>
        <w:tc>
          <w:tcPr>
            <w:tcW w:w="5670" w:type="dxa"/>
            <w:shd w:val="clear" w:color="auto" w:fill="D9D9D9" w:themeFill="background1" w:themeFillShade="D9"/>
          </w:tcPr>
          <w:p w14:paraId="44E02F35" w14:textId="77777777" w:rsidR="00764C04" w:rsidRPr="006159E6" w:rsidRDefault="00764C04" w:rsidP="00D02290">
            <w:pPr>
              <w:pStyle w:val="CellBody"/>
              <w:rPr>
                <w:rStyle w:val="Fett"/>
                <w:lang w:val="en-US"/>
              </w:rPr>
            </w:pPr>
            <w:r w:rsidRPr="006159E6">
              <w:rPr>
                <w:rStyle w:val="Fett"/>
                <w:lang w:val="en-US"/>
              </w:rPr>
              <w:t>Business Rule</w:t>
            </w:r>
          </w:p>
        </w:tc>
      </w:tr>
      <w:tr w:rsidR="0038096B" w:rsidRPr="006159E6" w14:paraId="6E1C7CAC" w14:textId="77777777" w:rsidTr="004941B0">
        <w:tblPrEx>
          <w:tblLook w:val="0000" w:firstRow="0" w:lastRow="0" w:firstColumn="0" w:lastColumn="0" w:noHBand="0" w:noVBand="0"/>
        </w:tblPrEx>
        <w:trPr>
          <w:trHeight w:val="759"/>
        </w:trPr>
        <w:tc>
          <w:tcPr>
            <w:tcW w:w="9356" w:type="dxa"/>
            <w:gridSpan w:val="4"/>
            <w:tcBorders>
              <w:top w:val="single" w:sz="4" w:space="0" w:color="auto"/>
              <w:left w:val="single" w:sz="4" w:space="0" w:color="auto"/>
              <w:bottom w:val="single" w:sz="4" w:space="0" w:color="auto"/>
              <w:right w:val="single" w:sz="4" w:space="0" w:color="auto"/>
            </w:tcBorders>
            <w:shd w:val="clear" w:color="auto" w:fill="BFBFBF"/>
          </w:tcPr>
          <w:p w14:paraId="30414757" w14:textId="77777777" w:rsidR="0038096B" w:rsidRPr="006159E6" w:rsidRDefault="00126972" w:rsidP="00D02290">
            <w:pPr>
              <w:pStyle w:val="CellBody"/>
              <w:rPr>
                <w:lang w:val="en-US"/>
              </w:rPr>
            </w:pPr>
            <w:r w:rsidRPr="006159E6">
              <w:rPr>
                <w:rStyle w:val="XSDSectionTitle"/>
                <w:lang w:val="en-US"/>
              </w:rPr>
              <w:t>Reporting</w:t>
            </w:r>
            <w:r w:rsidR="00507F61" w:rsidRPr="006159E6">
              <w:rPr>
                <w:rStyle w:val="XSDSectionTitle"/>
                <w:lang w:val="en-US"/>
              </w:rPr>
              <w:t>/</w:t>
            </w:r>
            <w:r w:rsidRPr="006159E6">
              <w:rPr>
                <w:rStyle w:val="XSDSectionTitle"/>
                <w:lang w:val="en-US"/>
              </w:rPr>
              <w:t>DoddFrank</w:t>
            </w:r>
            <w:r w:rsidRPr="006159E6">
              <w:rPr>
                <w:lang w:val="en-US"/>
              </w:rPr>
              <w:t xml:space="preserve">: </w:t>
            </w:r>
            <w:r w:rsidR="00C71A9A" w:rsidRPr="006159E6">
              <w:rPr>
                <w:lang w:val="en-US"/>
              </w:rPr>
              <w:t>conditional section</w:t>
            </w:r>
          </w:p>
          <w:p w14:paraId="535A9A10" w14:textId="77777777" w:rsidR="00C71A9A" w:rsidRPr="006159E6" w:rsidRDefault="00C71A9A" w:rsidP="00D02290">
            <w:pPr>
              <w:pStyle w:val="CellBody"/>
              <w:rPr>
                <w:rStyle w:val="Fett"/>
                <w:lang w:val="en-US"/>
              </w:rPr>
            </w:pPr>
            <w:r w:rsidRPr="006159E6">
              <w:rPr>
                <w:rStyle w:val="Fett"/>
                <w:lang w:val="en-US"/>
              </w:rPr>
              <w:t>Occurrence:</w:t>
            </w:r>
          </w:p>
          <w:p w14:paraId="55D54043" w14:textId="77777777" w:rsidR="0038096B" w:rsidRPr="006159E6" w:rsidRDefault="00C71A9A" w:rsidP="00ED3F3F">
            <w:pPr>
              <w:pStyle w:val="condition1"/>
            </w:pPr>
            <w:r w:rsidRPr="006159E6">
              <w:t xml:space="preserve">If </w:t>
            </w:r>
            <w:r w:rsidR="0038096B" w:rsidRPr="006159E6">
              <w:t xml:space="preserve">the </w:t>
            </w:r>
            <w:r w:rsidR="0000249A">
              <w:t>trade</w:t>
            </w:r>
            <w:r w:rsidR="0038096B" w:rsidRPr="006159E6">
              <w:t xml:space="preserve"> </w:t>
            </w:r>
            <w:r w:rsidR="005D2F03" w:rsidRPr="006159E6">
              <w:t xml:space="preserve">described </w:t>
            </w:r>
            <w:r w:rsidR="0038096B" w:rsidRPr="006159E6">
              <w:t xml:space="preserve">by the CpMLDocument </w:t>
            </w:r>
            <w:r w:rsidR="001230C5" w:rsidRPr="006159E6">
              <w:t>is</w:t>
            </w:r>
            <w:r w:rsidR="0038096B" w:rsidRPr="006159E6">
              <w:t xml:space="preserve"> reported for the Dodd Frank regime</w:t>
            </w:r>
            <w:r w:rsidRPr="006159E6">
              <w:t xml:space="preserve">, </w:t>
            </w:r>
            <w:r w:rsidR="002805A4" w:rsidRPr="006159E6">
              <w:t xml:space="preserve">then </w:t>
            </w:r>
            <w:r w:rsidRPr="006159E6">
              <w:t>this section is mandatory</w:t>
            </w:r>
            <w:r w:rsidR="0038096B" w:rsidRPr="006159E6">
              <w:t>.</w:t>
            </w:r>
          </w:p>
          <w:p w14:paraId="710F2C1E" w14:textId="77777777" w:rsidR="00C71A9A" w:rsidRPr="006159E6" w:rsidRDefault="00AB0EEF" w:rsidP="00ED3F3F">
            <w:pPr>
              <w:pStyle w:val="condition1"/>
            </w:pPr>
            <w:r w:rsidRPr="006159E6">
              <w:t>Else, this section</w:t>
            </w:r>
            <w:r w:rsidR="00C71A9A" w:rsidRPr="006159E6">
              <w:t xml:space="preserve"> must be omitted.</w:t>
            </w:r>
          </w:p>
        </w:tc>
      </w:tr>
      <w:tr w:rsidR="00D019FC" w:rsidRPr="006159E6" w14:paraId="717CD14F" w14:textId="77777777" w:rsidTr="004941B0">
        <w:tc>
          <w:tcPr>
            <w:tcW w:w="1418" w:type="dxa"/>
            <w:tcBorders>
              <w:top w:val="single" w:sz="4" w:space="0" w:color="auto"/>
              <w:left w:val="single" w:sz="4" w:space="0" w:color="auto"/>
              <w:bottom w:val="single" w:sz="4" w:space="0" w:color="auto"/>
              <w:right w:val="single" w:sz="4" w:space="0" w:color="auto"/>
            </w:tcBorders>
          </w:tcPr>
          <w:p w14:paraId="55E7C366" w14:textId="77777777" w:rsidR="00D019FC" w:rsidRPr="006159E6" w:rsidRDefault="00D019FC" w:rsidP="00D02290">
            <w:pPr>
              <w:pStyle w:val="CellBody"/>
              <w:rPr>
                <w:lang w:val="en-US"/>
              </w:rPr>
            </w:pPr>
            <w:r w:rsidRPr="006159E6">
              <w:rPr>
                <w:lang w:val="en-US"/>
              </w:rPr>
              <w:t>ReportMode</w:t>
            </w:r>
          </w:p>
        </w:tc>
        <w:tc>
          <w:tcPr>
            <w:tcW w:w="850" w:type="dxa"/>
            <w:tcBorders>
              <w:top w:val="single" w:sz="4" w:space="0" w:color="auto"/>
              <w:left w:val="single" w:sz="4" w:space="0" w:color="auto"/>
              <w:bottom w:val="single" w:sz="4" w:space="0" w:color="auto"/>
              <w:right w:val="single" w:sz="4" w:space="0" w:color="auto"/>
            </w:tcBorders>
          </w:tcPr>
          <w:p w14:paraId="37401611" w14:textId="77777777" w:rsidR="00D019FC" w:rsidRPr="006159E6" w:rsidRDefault="00D019FC"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309B673D" w14:textId="77777777" w:rsidR="00D019FC" w:rsidRPr="006159E6" w:rsidRDefault="00D019FC" w:rsidP="00D02290">
            <w:pPr>
              <w:pStyle w:val="CellBody"/>
              <w:rPr>
                <w:lang w:val="en-US"/>
              </w:rPr>
            </w:pPr>
            <w:r w:rsidRPr="006159E6">
              <w:rPr>
                <w:lang w:val="en-US"/>
              </w:rPr>
              <w:t>ReportMode</w:t>
            </w:r>
            <w:r w:rsidR="00D5694E" w:rsidRPr="006159E6">
              <w:rPr>
                <w:lang w:val="en-US"/>
              </w:rPr>
              <w:softHyphen/>
            </w:r>
            <w:r w:rsidRPr="006159E6">
              <w:rPr>
                <w:lang w:val="en-US"/>
              </w:rPr>
              <w:t>Type</w:t>
            </w:r>
          </w:p>
        </w:tc>
        <w:tc>
          <w:tcPr>
            <w:tcW w:w="5670" w:type="dxa"/>
            <w:tcBorders>
              <w:top w:val="single" w:sz="4" w:space="0" w:color="auto"/>
              <w:left w:val="single" w:sz="4" w:space="0" w:color="auto"/>
              <w:bottom w:val="single" w:sz="4" w:space="0" w:color="auto"/>
              <w:right w:val="single" w:sz="4" w:space="0" w:color="auto"/>
            </w:tcBorders>
          </w:tcPr>
          <w:p w14:paraId="54D45990" w14:textId="77777777" w:rsidR="00D019FC" w:rsidRPr="006159E6" w:rsidRDefault="00D019FC" w:rsidP="00D02290">
            <w:pPr>
              <w:pStyle w:val="CellBody"/>
              <w:rPr>
                <w:lang w:val="en-US"/>
              </w:rPr>
            </w:pPr>
          </w:p>
        </w:tc>
      </w:tr>
      <w:tr w:rsidR="00D019FC" w:rsidRPr="006159E6" w14:paraId="0F7AF9A2" w14:textId="77777777" w:rsidTr="004941B0">
        <w:tc>
          <w:tcPr>
            <w:tcW w:w="1418" w:type="dxa"/>
            <w:tcBorders>
              <w:top w:val="single" w:sz="4" w:space="0" w:color="auto"/>
              <w:left w:val="single" w:sz="4" w:space="0" w:color="auto"/>
              <w:bottom w:val="single" w:sz="4" w:space="0" w:color="auto"/>
              <w:right w:val="single" w:sz="4" w:space="0" w:color="auto"/>
            </w:tcBorders>
          </w:tcPr>
          <w:p w14:paraId="5C76C865" w14:textId="77777777" w:rsidR="00D019FC" w:rsidRPr="006159E6" w:rsidRDefault="00D019FC" w:rsidP="00D02290">
            <w:pPr>
              <w:pStyle w:val="CellBody"/>
              <w:rPr>
                <w:lang w:val="en-US"/>
              </w:rPr>
            </w:pPr>
            <w:r w:rsidRPr="006159E6">
              <w:rPr>
                <w:lang w:val="en-US"/>
              </w:rPr>
              <w:t>Creation</w:t>
            </w:r>
            <w:r w:rsidRPr="006159E6">
              <w:rPr>
                <w:lang w:val="en-US"/>
              </w:rPr>
              <w:softHyphen/>
              <w:t>Timestamp</w:t>
            </w:r>
          </w:p>
        </w:tc>
        <w:tc>
          <w:tcPr>
            <w:tcW w:w="850" w:type="dxa"/>
            <w:tcBorders>
              <w:top w:val="single" w:sz="4" w:space="0" w:color="auto"/>
              <w:left w:val="single" w:sz="4" w:space="0" w:color="auto"/>
              <w:bottom w:val="single" w:sz="4" w:space="0" w:color="auto"/>
              <w:right w:val="single" w:sz="4" w:space="0" w:color="auto"/>
            </w:tcBorders>
          </w:tcPr>
          <w:p w14:paraId="53F2BEE7" w14:textId="77777777" w:rsidR="00D019FC" w:rsidRPr="006159E6" w:rsidRDefault="00D019FC"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2292998F" w14:textId="77777777" w:rsidR="00D019FC" w:rsidRPr="006159E6" w:rsidRDefault="00D019FC" w:rsidP="00D02290">
            <w:pPr>
              <w:pStyle w:val="CellBody"/>
              <w:rPr>
                <w:lang w:val="en-US"/>
              </w:rPr>
            </w:pPr>
            <w:r w:rsidRPr="006159E6">
              <w:rPr>
                <w:lang w:val="en-US"/>
              </w:rPr>
              <w:t>UTCTime</w:t>
            </w:r>
            <w:r w:rsidRPr="006159E6">
              <w:rPr>
                <w:lang w:val="en-US"/>
              </w:rPr>
              <w:softHyphen/>
            </w:r>
            <w:r w:rsidR="006343CE" w:rsidRPr="006159E6">
              <w:rPr>
                <w:lang w:val="en-US"/>
              </w:rPr>
              <w:t>s</w:t>
            </w:r>
            <w:r w:rsidRPr="006159E6">
              <w:rPr>
                <w:lang w:val="en-US"/>
              </w:rPr>
              <w:t>tamp</w:t>
            </w:r>
            <w:r w:rsidRPr="006159E6">
              <w:rPr>
                <w:lang w:val="en-US"/>
              </w:rPr>
              <w:softHyphen/>
              <w:t>Type</w:t>
            </w:r>
          </w:p>
        </w:tc>
        <w:tc>
          <w:tcPr>
            <w:tcW w:w="5670" w:type="dxa"/>
            <w:tcBorders>
              <w:top w:val="single" w:sz="4" w:space="0" w:color="auto"/>
              <w:left w:val="single" w:sz="4" w:space="0" w:color="auto"/>
              <w:bottom w:val="single" w:sz="4" w:space="0" w:color="auto"/>
              <w:right w:val="single" w:sz="4" w:space="0" w:color="auto"/>
            </w:tcBorders>
          </w:tcPr>
          <w:p w14:paraId="6D19BD2B" w14:textId="77777777" w:rsidR="00D019FC" w:rsidRPr="006159E6" w:rsidRDefault="00D019FC" w:rsidP="00930B31">
            <w:pPr>
              <w:pStyle w:val="CellBody"/>
              <w:rPr>
                <w:lang w:val="en-US"/>
              </w:rPr>
            </w:pPr>
          </w:p>
        </w:tc>
      </w:tr>
      <w:tr w:rsidR="00670011" w:rsidRPr="006159E6" w14:paraId="7C07CA92" w14:textId="77777777" w:rsidTr="004941B0">
        <w:tc>
          <w:tcPr>
            <w:tcW w:w="1418" w:type="dxa"/>
            <w:tcBorders>
              <w:top w:val="single" w:sz="4" w:space="0" w:color="auto"/>
              <w:left w:val="single" w:sz="4" w:space="0" w:color="auto"/>
              <w:bottom w:val="single" w:sz="4" w:space="0" w:color="auto"/>
              <w:right w:val="single" w:sz="4" w:space="0" w:color="auto"/>
            </w:tcBorders>
          </w:tcPr>
          <w:p w14:paraId="7BC77B9D" w14:textId="77777777" w:rsidR="00670011" w:rsidRPr="006159E6" w:rsidRDefault="00670011" w:rsidP="00D02290">
            <w:pPr>
              <w:pStyle w:val="CellBody"/>
              <w:rPr>
                <w:lang w:val="en-US"/>
              </w:rPr>
            </w:pPr>
            <w:r w:rsidRPr="006159E6">
              <w:rPr>
                <w:lang w:val="en-US"/>
              </w:rPr>
              <w:t>TradeID</w:t>
            </w:r>
          </w:p>
        </w:tc>
        <w:tc>
          <w:tcPr>
            <w:tcW w:w="850" w:type="dxa"/>
            <w:tcBorders>
              <w:top w:val="single" w:sz="4" w:space="0" w:color="auto"/>
              <w:left w:val="single" w:sz="4" w:space="0" w:color="auto"/>
              <w:bottom w:val="single" w:sz="4" w:space="0" w:color="auto"/>
              <w:right w:val="single" w:sz="4" w:space="0" w:color="auto"/>
            </w:tcBorders>
          </w:tcPr>
          <w:p w14:paraId="2EDE25FB" w14:textId="77777777" w:rsidR="00670011" w:rsidRPr="006159E6" w:rsidRDefault="00670011"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1B63D00C" w14:textId="77777777" w:rsidR="00670011" w:rsidRPr="006159E6" w:rsidRDefault="00670011" w:rsidP="00D02290">
            <w:pPr>
              <w:pStyle w:val="CellBody"/>
              <w:rPr>
                <w:lang w:val="en-US"/>
              </w:rPr>
            </w:pPr>
            <w:r w:rsidRPr="006159E6">
              <w:rPr>
                <w:lang w:val="en-US"/>
              </w:rPr>
              <w:t>TradeIDType</w:t>
            </w:r>
          </w:p>
        </w:tc>
        <w:tc>
          <w:tcPr>
            <w:tcW w:w="5670" w:type="dxa"/>
            <w:tcBorders>
              <w:top w:val="single" w:sz="4" w:space="0" w:color="auto"/>
              <w:left w:val="single" w:sz="4" w:space="0" w:color="auto"/>
              <w:bottom w:val="single" w:sz="4" w:space="0" w:color="auto"/>
              <w:right w:val="single" w:sz="4" w:space="0" w:color="auto"/>
            </w:tcBorders>
          </w:tcPr>
          <w:p w14:paraId="5F31293C" w14:textId="77777777" w:rsidR="00670011" w:rsidRPr="006159E6" w:rsidRDefault="00670011" w:rsidP="00D02290">
            <w:pPr>
              <w:pStyle w:val="CellBody"/>
              <w:rPr>
                <w:lang w:val="en-US"/>
              </w:rPr>
            </w:pPr>
          </w:p>
        </w:tc>
      </w:tr>
      <w:tr w:rsidR="0038096B" w:rsidRPr="006159E6" w14:paraId="5B3EEEE9"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51F332D5" w14:textId="77777777" w:rsidR="0038096B" w:rsidRPr="006159E6" w:rsidRDefault="0038096B" w:rsidP="00D02290">
            <w:pPr>
              <w:pStyle w:val="CellBody"/>
              <w:rPr>
                <w:lang w:val="en-US"/>
              </w:rPr>
            </w:pPr>
            <w:r w:rsidRPr="006159E6">
              <w:rPr>
                <w:lang w:val="en-US"/>
              </w:rPr>
              <w:t>ReportingParty</w:t>
            </w:r>
          </w:p>
        </w:tc>
        <w:tc>
          <w:tcPr>
            <w:tcW w:w="850" w:type="dxa"/>
            <w:tcBorders>
              <w:top w:val="single" w:sz="4" w:space="0" w:color="auto"/>
              <w:left w:val="single" w:sz="4" w:space="0" w:color="auto"/>
              <w:bottom w:val="single" w:sz="4" w:space="0" w:color="auto"/>
              <w:right w:val="single" w:sz="4" w:space="0" w:color="auto"/>
            </w:tcBorders>
          </w:tcPr>
          <w:p w14:paraId="79F1EF84" w14:textId="77777777" w:rsidR="0038096B" w:rsidRPr="006159E6" w:rsidRDefault="0038096B" w:rsidP="00D02290">
            <w:pPr>
              <w:pStyle w:val="CellBody"/>
              <w:rPr>
                <w:lang w:val="en-US"/>
              </w:rPr>
            </w:pPr>
            <w:r w:rsidRPr="006159E6">
              <w:rPr>
                <w:lang w:val="en-US"/>
              </w:rPr>
              <w:t>C</w:t>
            </w:r>
          </w:p>
        </w:tc>
        <w:tc>
          <w:tcPr>
            <w:tcW w:w="1418" w:type="dxa"/>
            <w:tcBorders>
              <w:top w:val="single" w:sz="4" w:space="0" w:color="auto"/>
              <w:left w:val="single" w:sz="4" w:space="0" w:color="auto"/>
              <w:bottom w:val="single" w:sz="4" w:space="0" w:color="auto"/>
              <w:right w:val="single" w:sz="4" w:space="0" w:color="auto"/>
            </w:tcBorders>
          </w:tcPr>
          <w:p w14:paraId="517E887F" w14:textId="77777777" w:rsidR="0038096B" w:rsidRPr="006159E6" w:rsidRDefault="0038096B" w:rsidP="00D02290">
            <w:pPr>
              <w:pStyle w:val="CellBody"/>
              <w:rPr>
                <w:lang w:val="en-US"/>
              </w:rPr>
            </w:pPr>
            <w:r w:rsidRPr="006159E6">
              <w:rPr>
                <w:lang w:val="en-US"/>
              </w:rPr>
              <w:t>PartyType</w:t>
            </w:r>
          </w:p>
        </w:tc>
        <w:tc>
          <w:tcPr>
            <w:tcW w:w="5670" w:type="dxa"/>
            <w:tcBorders>
              <w:top w:val="single" w:sz="4" w:space="0" w:color="auto"/>
              <w:left w:val="single" w:sz="4" w:space="0" w:color="auto"/>
              <w:bottom w:val="single" w:sz="4" w:space="0" w:color="auto"/>
              <w:right w:val="single" w:sz="4" w:space="0" w:color="auto"/>
            </w:tcBorders>
          </w:tcPr>
          <w:p w14:paraId="7E475F8D" w14:textId="77777777" w:rsidR="000A6E15" w:rsidRPr="006159E6" w:rsidRDefault="000A6E15" w:rsidP="00D02290">
            <w:pPr>
              <w:pStyle w:val="CellBody"/>
              <w:rPr>
                <w:rStyle w:val="Fett"/>
                <w:lang w:val="en-US"/>
              </w:rPr>
            </w:pPr>
            <w:r w:rsidRPr="006159E6">
              <w:rPr>
                <w:rStyle w:val="Fett"/>
                <w:lang w:val="en-US"/>
              </w:rPr>
              <w:t>Conditions:</w:t>
            </w:r>
          </w:p>
          <w:p w14:paraId="1329A840" w14:textId="77777777" w:rsidR="000A6E15" w:rsidRPr="006159E6" w:rsidRDefault="00B552CF" w:rsidP="00ED3F3F">
            <w:pPr>
              <w:pStyle w:val="condition1"/>
            </w:pPr>
            <w:r w:rsidRPr="006159E6">
              <w:t>I</w:t>
            </w:r>
            <w:r w:rsidR="0038096B" w:rsidRPr="006159E6">
              <w:t xml:space="preserve">f </w:t>
            </w:r>
            <w:r w:rsidR="000A6E15" w:rsidRPr="006159E6">
              <w:t>‘</w:t>
            </w:r>
            <w:r w:rsidR="0038096B" w:rsidRPr="006159E6">
              <w:t>UniqueSwapIdentifier</w:t>
            </w:r>
            <w:r w:rsidR="000A6E15" w:rsidRPr="006159E6">
              <w:t>’</w:t>
            </w:r>
            <w:r w:rsidR="0038096B" w:rsidRPr="006159E6">
              <w:t xml:space="preserve"> is present</w:t>
            </w:r>
            <w:r w:rsidRPr="006159E6">
              <w:t xml:space="preserve">, </w:t>
            </w:r>
            <w:r w:rsidR="009533B8" w:rsidRPr="006159E6">
              <w:t xml:space="preserve">then </w:t>
            </w:r>
            <w:r w:rsidRPr="006159E6">
              <w:t>this field is mandatory</w:t>
            </w:r>
            <w:r w:rsidR="000A6E15" w:rsidRPr="006159E6">
              <w:t>.</w:t>
            </w:r>
          </w:p>
          <w:p w14:paraId="402854D3" w14:textId="77777777" w:rsidR="00513A17" w:rsidRPr="006159E6" w:rsidRDefault="00AB0EEF" w:rsidP="00ED3F3F">
            <w:pPr>
              <w:pStyle w:val="condition1"/>
            </w:pPr>
            <w:r w:rsidRPr="006159E6">
              <w:t>Else, this field</w:t>
            </w:r>
            <w:r w:rsidR="000A6E15" w:rsidRPr="006159E6">
              <w:t xml:space="preserve"> </w:t>
            </w:r>
            <w:r w:rsidR="00513A17" w:rsidRPr="006159E6">
              <w:t xml:space="preserve">must </w:t>
            </w:r>
            <w:r w:rsidR="00477095" w:rsidRPr="006159E6">
              <w:t>b</w:t>
            </w:r>
            <w:r w:rsidR="00F70324" w:rsidRPr="006159E6">
              <w:t>e omitted</w:t>
            </w:r>
            <w:r w:rsidR="00513A17" w:rsidRPr="006159E6">
              <w:t>.</w:t>
            </w:r>
          </w:p>
          <w:p w14:paraId="664AF79E" w14:textId="77777777" w:rsidR="00B552CF" w:rsidRPr="006159E6" w:rsidRDefault="00B552CF" w:rsidP="00B552CF">
            <w:pPr>
              <w:pStyle w:val="CellBody"/>
              <w:rPr>
                <w:rStyle w:val="Fett"/>
                <w:lang w:val="en-US"/>
              </w:rPr>
            </w:pPr>
            <w:r w:rsidRPr="006159E6">
              <w:rPr>
                <w:rStyle w:val="Fett"/>
                <w:lang w:val="en-US"/>
              </w:rPr>
              <w:t>Values:</w:t>
            </w:r>
          </w:p>
          <w:p w14:paraId="650A67D9" w14:textId="77777777" w:rsidR="00513A17" w:rsidRPr="006159E6" w:rsidRDefault="00111DB4" w:rsidP="00ED3F3F">
            <w:pPr>
              <w:pStyle w:val="condition1"/>
            </w:pPr>
            <w:r w:rsidRPr="006159E6">
              <w:t xml:space="preserve">If </w:t>
            </w:r>
            <w:r w:rsidR="00B552CF" w:rsidRPr="006159E6">
              <w:t xml:space="preserve">the </w:t>
            </w:r>
            <w:r w:rsidR="00933AC5">
              <w:t xml:space="preserve">transaction details section is </w:t>
            </w:r>
            <w:r w:rsidR="00B552CF" w:rsidRPr="006159E6">
              <w:t>‘</w:t>
            </w:r>
            <w:r w:rsidRPr="006159E6">
              <w:t>TradeConfirmation</w:t>
            </w:r>
            <w:r w:rsidR="00B552CF" w:rsidRPr="006159E6">
              <w:t>’</w:t>
            </w:r>
            <w:r w:rsidRPr="006159E6">
              <w:t xml:space="preserve">, then this field must be equal to </w:t>
            </w:r>
            <w:r w:rsidR="00B552CF" w:rsidRPr="006159E6">
              <w:t>‘TradeConfirmation/</w:t>
            </w:r>
            <w:r w:rsidRPr="006159E6">
              <w:t>SenderID</w:t>
            </w:r>
            <w:r w:rsidR="00B552CF" w:rsidRPr="006159E6">
              <w:t>’</w:t>
            </w:r>
            <w:r w:rsidR="00066F90" w:rsidRPr="006159E6">
              <w:t>. This means that</w:t>
            </w:r>
            <w:r w:rsidRPr="006159E6">
              <w:t xml:space="preserve"> only the reporting party is allowed to </w:t>
            </w:r>
            <w:r w:rsidR="00B552CF" w:rsidRPr="006159E6">
              <w:t xml:space="preserve">send </w:t>
            </w:r>
            <w:r w:rsidRPr="006159E6">
              <w:t xml:space="preserve">Dodd Frank data together with </w:t>
            </w:r>
            <w:r w:rsidR="00066F90" w:rsidRPr="006159E6">
              <w:t>a ‘</w:t>
            </w:r>
            <w:r w:rsidRPr="006159E6">
              <w:t>TradeConfirmation</w:t>
            </w:r>
            <w:r w:rsidR="00066F90" w:rsidRPr="006159E6">
              <w:t>’ section</w:t>
            </w:r>
            <w:r w:rsidRPr="006159E6">
              <w:t>.</w:t>
            </w:r>
          </w:p>
        </w:tc>
      </w:tr>
      <w:tr w:rsidR="0038096B" w:rsidRPr="006159E6" w14:paraId="51C4632B"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18603CE2" w14:textId="77777777" w:rsidR="0038096B" w:rsidRPr="006159E6" w:rsidRDefault="0038096B" w:rsidP="00D02290">
            <w:pPr>
              <w:pStyle w:val="CellBody"/>
              <w:rPr>
                <w:lang w:val="en-US"/>
              </w:rPr>
            </w:pPr>
            <w:r w:rsidRPr="006159E6">
              <w:rPr>
                <w:lang w:val="en-US"/>
              </w:rPr>
              <w:t>Unique</w:t>
            </w:r>
            <w:r w:rsidR="00ED2229" w:rsidRPr="006159E6">
              <w:rPr>
                <w:lang w:val="en-US"/>
              </w:rPr>
              <w:softHyphen/>
            </w:r>
            <w:r w:rsidRPr="006159E6">
              <w:rPr>
                <w:lang w:val="en-US"/>
              </w:rPr>
              <w:t>Swap</w:t>
            </w:r>
            <w:r w:rsidR="00B1650B" w:rsidRPr="006159E6">
              <w:rPr>
                <w:lang w:val="en-US"/>
              </w:rPr>
              <w:softHyphen/>
            </w:r>
            <w:r w:rsidRPr="006159E6">
              <w:rPr>
                <w:lang w:val="en-US"/>
              </w:rPr>
              <w:t>Identifier</w:t>
            </w:r>
          </w:p>
        </w:tc>
        <w:tc>
          <w:tcPr>
            <w:tcW w:w="850" w:type="dxa"/>
            <w:tcBorders>
              <w:top w:val="single" w:sz="4" w:space="0" w:color="auto"/>
              <w:left w:val="single" w:sz="4" w:space="0" w:color="auto"/>
              <w:bottom w:val="single" w:sz="4" w:space="0" w:color="auto"/>
              <w:right w:val="single" w:sz="4" w:space="0" w:color="auto"/>
            </w:tcBorders>
          </w:tcPr>
          <w:p w14:paraId="3F0C7495" w14:textId="77777777" w:rsidR="0038096B" w:rsidRPr="006159E6" w:rsidRDefault="0038096B" w:rsidP="00D02290">
            <w:pPr>
              <w:pStyle w:val="CellBody"/>
              <w:rPr>
                <w:lang w:val="en-US"/>
              </w:rPr>
            </w:pPr>
            <w:r w:rsidRPr="006159E6">
              <w:rPr>
                <w:lang w:val="en-US"/>
              </w:rPr>
              <w:t>C</w:t>
            </w:r>
          </w:p>
        </w:tc>
        <w:tc>
          <w:tcPr>
            <w:tcW w:w="1418" w:type="dxa"/>
            <w:tcBorders>
              <w:top w:val="single" w:sz="4" w:space="0" w:color="auto"/>
              <w:left w:val="single" w:sz="4" w:space="0" w:color="auto"/>
              <w:bottom w:val="single" w:sz="4" w:space="0" w:color="auto"/>
              <w:right w:val="single" w:sz="4" w:space="0" w:color="auto"/>
            </w:tcBorders>
          </w:tcPr>
          <w:p w14:paraId="5BE140BC" w14:textId="77777777" w:rsidR="0038096B" w:rsidRPr="006159E6" w:rsidRDefault="0038096B" w:rsidP="00D02290">
            <w:pPr>
              <w:pStyle w:val="CellBody"/>
              <w:rPr>
                <w:lang w:val="en-US"/>
              </w:rPr>
            </w:pPr>
            <w:r w:rsidRPr="006159E6">
              <w:rPr>
                <w:lang w:val="en-US"/>
              </w:rPr>
              <w:t>U</w:t>
            </w:r>
            <w:r w:rsidR="00584CA1" w:rsidRPr="006159E6">
              <w:rPr>
                <w:lang w:val="en-US"/>
              </w:rPr>
              <w:t>SI</w:t>
            </w:r>
            <w:r w:rsidRPr="006159E6">
              <w:rPr>
                <w:lang w:val="en-US"/>
              </w:rPr>
              <w:t>Type</w:t>
            </w:r>
          </w:p>
        </w:tc>
        <w:tc>
          <w:tcPr>
            <w:tcW w:w="5670" w:type="dxa"/>
            <w:tcBorders>
              <w:top w:val="single" w:sz="4" w:space="0" w:color="auto"/>
              <w:left w:val="single" w:sz="4" w:space="0" w:color="auto"/>
              <w:bottom w:val="single" w:sz="4" w:space="0" w:color="auto"/>
              <w:right w:val="single" w:sz="4" w:space="0" w:color="auto"/>
            </w:tcBorders>
          </w:tcPr>
          <w:p w14:paraId="6B7D4682" w14:textId="77777777" w:rsidR="00D57E09" w:rsidRPr="006159E6" w:rsidRDefault="00D57E09" w:rsidP="00D02290">
            <w:pPr>
              <w:pStyle w:val="CellBody"/>
              <w:rPr>
                <w:rStyle w:val="Fett"/>
                <w:lang w:val="en-US"/>
              </w:rPr>
            </w:pPr>
            <w:r w:rsidRPr="006159E6">
              <w:rPr>
                <w:rStyle w:val="Fett"/>
                <w:lang w:val="en-US"/>
              </w:rPr>
              <w:t>Conditions:</w:t>
            </w:r>
          </w:p>
          <w:p w14:paraId="4006DDBE" w14:textId="77777777" w:rsidR="0038096B" w:rsidRPr="006159E6" w:rsidRDefault="006379DD" w:rsidP="00ED3F3F">
            <w:pPr>
              <w:pStyle w:val="condition1"/>
            </w:pPr>
            <w:r w:rsidRPr="006159E6">
              <w:t>If</w:t>
            </w:r>
            <w:r w:rsidR="00D57E09" w:rsidRPr="006159E6">
              <w:t xml:space="preserve"> </w:t>
            </w:r>
            <w:r w:rsidR="0002403A" w:rsidRPr="006159E6">
              <w:t>‘</w:t>
            </w:r>
            <w:r w:rsidR="0038096B" w:rsidRPr="006159E6">
              <w:t>ReportingParty</w:t>
            </w:r>
            <w:r w:rsidR="0002403A" w:rsidRPr="006159E6">
              <w:t>’</w:t>
            </w:r>
            <w:r w:rsidR="0038096B" w:rsidRPr="006159E6">
              <w:t xml:space="preserve"> </w:t>
            </w:r>
            <w:r w:rsidRPr="006159E6">
              <w:t xml:space="preserve">is present, then this </w:t>
            </w:r>
            <w:r w:rsidR="00E2531D" w:rsidRPr="006159E6">
              <w:t xml:space="preserve">field </w:t>
            </w:r>
            <w:r w:rsidR="0038096B" w:rsidRPr="006159E6">
              <w:t xml:space="preserve">is </w:t>
            </w:r>
            <w:r w:rsidRPr="006159E6">
              <w:t>mandatory</w:t>
            </w:r>
            <w:r w:rsidR="0038096B" w:rsidRPr="006159E6">
              <w:t>.</w:t>
            </w:r>
            <w:r w:rsidR="00B87D42" w:rsidRPr="006159E6">
              <w:t xml:space="preserve"> </w:t>
            </w:r>
          </w:p>
          <w:p w14:paraId="627586E1" w14:textId="77777777" w:rsidR="00D57E09" w:rsidRPr="006159E6" w:rsidRDefault="00AB0EEF" w:rsidP="00ED3F3F">
            <w:pPr>
              <w:pStyle w:val="condition1"/>
            </w:pPr>
            <w:r w:rsidRPr="006159E6">
              <w:t>Else, this field</w:t>
            </w:r>
            <w:r w:rsidR="00D57E09" w:rsidRPr="006159E6">
              <w:t xml:space="preserve"> must </w:t>
            </w:r>
            <w:r w:rsidR="00F70324" w:rsidRPr="006159E6">
              <w:t>be omitted</w:t>
            </w:r>
            <w:r w:rsidR="00D57E09" w:rsidRPr="006159E6">
              <w:t>.</w:t>
            </w:r>
          </w:p>
        </w:tc>
      </w:tr>
      <w:tr w:rsidR="0038096B" w:rsidRPr="006159E6" w14:paraId="3642E9CE" w14:textId="77777777" w:rsidTr="004941B0">
        <w:tblPrEx>
          <w:tblLook w:val="0000" w:firstRow="0" w:lastRow="0" w:firstColumn="0" w:lastColumn="0" w:noHBand="0" w:noVBand="0"/>
        </w:tblPrEx>
        <w:tc>
          <w:tcPr>
            <w:tcW w:w="9356" w:type="dxa"/>
            <w:gridSpan w:val="4"/>
            <w:tcBorders>
              <w:top w:val="single" w:sz="4" w:space="0" w:color="auto"/>
              <w:left w:val="single" w:sz="4" w:space="0" w:color="auto"/>
              <w:bottom w:val="single" w:sz="4" w:space="0" w:color="auto"/>
              <w:right w:val="single" w:sz="4" w:space="0" w:color="auto"/>
            </w:tcBorders>
            <w:shd w:val="clear" w:color="auto" w:fill="BFBFBF"/>
          </w:tcPr>
          <w:p w14:paraId="761D4501" w14:textId="77777777" w:rsidR="0038096B" w:rsidRPr="006159E6" w:rsidRDefault="00126972" w:rsidP="00D02290">
            <w:pPr>
              <w:pStyle w:val="CellBody"/>
              <w:rPr>
                <w:lang w:val="en-US"/>
              </w:rPr>
            </w:pPr>
            <w:r w:rsidRPr="006159E6">
              <w:rPr>
                <w:rStyle w:val="XSDSectionTitle"/>
                <w:lang w:val="en-US"/>
              </w:rPr>
              <w:t>DoddFrank</w:t>
            </w:r>
            <w:r w:rsidR="00850922" w:rsidRPr="006159E6">
              <w:rPr>
                <w:rStyle w:val="XSDSectionTitle"/>
                <w:lang w:val="en-US"/>
              </w:rPr>
              <w:t>/</w:t>
            </w:r>
            <w:r w:rsidR="0038096B" w:rsidRPr="006159E6">
              <w:rPr>
                <w:rStyle w:val="XSDSectionTitle"/>
                <w:lang w:val="en-US"/>
              </w:rPr>
              <w:t>PriorUniqueSwapIdentifiers</w:t>
            </w:r>
            <w:r w:rsidRPr="006159E6">
              <w:rPr>
                <w:lang w:val="en-US"/>
              </w:rPr>
              <w:t>: optional section</w:t>
            </w:r>
            <w:r w:rsidR="009852B3" w:rsidRPr="006159E6">
              <w:rPr>
                <w:lang w:val="en-US"/>
              </w:rPr>
              <w:t xml:space="preserve"> </w:t>
            </w:r>
          </w:p>
          <w:p w14:paraId="5BED3624" w14:textId="77777777" w:rsidR="0038096B" w:rsidRPr="006159E6" w:rsidRDefault="0026066D" w:rsidP="00D02290">
            <w:pPr>
              <w:pStyle w:val="CellBody"/>
              <w:rPr>
                <w:lang w:val="en-US"/>
              </w:rPr>
            </w:pPr>
            <w:r w:rsidRPr="006159E6">
              <w:rPr>
                <w:lang w:val="en-US"/>
              </w:rPr>
              <w:t xml:space="preserve">This section may contain </w:t>
            </w:r>
            <w:r w:rsidR="0038096B" w:rsidRPr="006159E6">
              <w:rPr>
                <w:lang w:val="en-US"/>
              </w:rPr>
              <w:t xml:space="preserve">a list of up to 4 prior unique swap identifiers used for the </w:t>
            </w:r>
            <w:r w:rsidR="0000249A">
              <w:rPr>
                <w:lang w:val="en-US"/>
              </w:rPr>
              <w:t>trade</w:t>
            </w:r>
            <w:r w:rsidR="0038096B" w:rsidRPr="006159E6">
              <w:rPr>
                <w:lang w:val="en-US"/>
              </w:rPr>
              <w:t xml:space="preserve"> before</w:t>
            </w:r>
            <w:r w:rsidRPr="006159E6">
              <w:rPr>
                <w:lang w:val="en-US"/>
              </w:rPr>
              <w:t>.</w:t>
            </w:r>
          </w:p>
        </w:tc>
      </w:tr>
      <w:tr w:rsidR="0038096B" w:rsidRPr="006159E6" w14:paraId="07E485A3"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40105ECD" w14:textId="77777777" w:rsidR="0038096B" w:rsidRPr="006159E6" w:rsidRDefault="0038096B" w:rsidP="00D02290">
            <w:pPr>
              <w:pStyle w:val="CellBody"/>
              <w:rPr>
                <w:lang w:val="en-US"/>
              </w:rPr>
            </w:pPr>
            <w:r w:rsidRPr="006159E6">
              <w:rPr>
                <w:lang w:val="en-US"/>
              </w:rPr>
              <w:t>Prior</w:t>
            </w:r>
            <w:r w:rsidR="00ED2229" w:rsidRPr="006159E6">
              <w:rPr>
                <w:lang w:val="en-US"/>
              </w:rPr>
              <w:softHyphen/>
            </w:r>
            <w:r w:rsidRPr="006159E6">
              <w:rPr>
                <w:lang w:val="en-US"/>
              </w:rPr>
              <w:t>Unique</w:t>
            </w:r>
            <w:r w:rsidR="00B1650B" w:rsidRPr="006159E6">
              <w:rPr>
                <w:lang w:val="en-US"/>
              </w:rPr>
              <w:softHyphen/>
            </w:r>
            <w:r w:rsidRPr="006159E6">
              <w:rPr>
                <w:lang w:val="en-US"/>
              </w:rPr>
              <w:t>Swap</w:t>
            </w:r>
            <w:r w:rsidR="00ED2229" w:rsidRPr="006159E6">
              <w:rPr>
                <w:lang w:val="en-US"/>
              </w:rPr>
              <w:softHyphen/>
            </w:r>
            <w:r w:rsidRPr="006159E6">
              <w:rPr>
                <w:lang w:val="en-US"/>
              </w:rPr>
              <w:t>Identifier</w:t>
            </w:r>
          </w:p>
        </w:tc>
        <w:tc>
          <w:tcPr>
            <w:tcW w:w="850" w:type="dxa"/>
            <w:tcBorders>
              <w:top w:val="single" w:sz="4" w:space="0" w:color="auto"/>
              <w:left w:val="single" w:sz="4" w:space="0" w:color="auto"/>
              <w:bottom w:val="single" w:sz="4" w:space="0" w:color="auto"/>
              <w:right w:val="single" w:sz="4" w:space="0" w:color="auto"/>
            </w:tcBorders>
          </w:tcPr>
          <w:p w14:paraId="4F11A594" w14:textId="77777777" w:rsidR="0038096B" w:rsidRPr="006159E6" w:rsidRDefault="0038096B"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730A0710" w14:textId="77777777" w:rsidR="0038096B" w:rsidRPr="006159E6" w:rsidRDefault="00E20825" w:rsidP="00D02290">
            <w:pPr>
              <w:pStyle w:val="CellBody"/>
              <w:rPr>
                <w:lang w:val="en-US"/>
              </w:rPr>
            </w:pPr>
            <w:r w:rsidRPr="006159E6">
              <w:rPr>
                <w:lang w:val="en-US"/>
              </w:rPr>
              <w:t>USI</w:t>
            </w:r>
            <w:r w:rsidR="007F4573" w:rsidRPr="006159E6">
              <w:rPr>
                <w:lang w:val="en-US"/>
              </w:rPr>
              <w:softHyphen/>
            </w:r>
            <w:r w:rsidRPr="006159E6">
              <w:rPr>
                <w:lang w:val="en-US"/>
              </w:rPr>
              <w:t>Type</w:t>
            </w:r>
          </w:p>
        </w:tc>
        <w:tc>
          <w:tcPr>
            <w:tcW w:w="5670" w:type="dxa"/>
            <w:tcBorders>
              <w:top w:val="single" w:sz="4" w:space="0" w:color="auto"/>
              <w:left w:val="single" w:sz="4" w:space="0" w:color="auto"/>
              <w:bottom w:val="single" w:sz="4" w:space="0" w:color="auto"/>
              <w:right w:val="single" w:sz="4" w:space="0" w:color="auto"/>
            </w:tcBorders>
          </w:tcPr>
          <w:p w14:paraId="62BDEB05" w14:textId="77777777" w:rsidR="0038096B" w:rsidRPr="006159E6" w:rsidRDefault="0038096B" w:rsidP="00D02290">
            <w:pPr>
              <w:pStyle w:val="CellBody"/>
              <w:rPr>
                <w:lang w:val="en-US"/>
              </w:rPr>
            </w:pPr>
            <w:r w:rsidRPr="006159E6">
              <w:rPr>
                <w:lang w:val="en-US"/>
              </w:rPr>
              <w:t xml:space="preserve">The prior USI of the </w:t>
            </w:r>
            <w:r w:rsidR="0000249A">
              <w:rPr>
                <w:lang w:val="en-US"/>
              </w:rPr>
              <w:t>trade</w:t>
            </w:r>
            <w:r w:rsidRPr="006159E6">
              <w:rPr>
                <w:lang w:val="en-US"/>
              </w:rPr>
              <w:t>.</w:t>
            </w:r>
          </w:p>
          <w:p w14:paraId="2AEE028C" w14:textId="0A03DDBC" w:rsidR="00842704" w:rsidRPr="006159E6" w:rsidRDefault="003869E9" w:rsidP="00D02290">
            <w:pPr>
              <w:pStyle w:val="CellBody"/>
              <w:rPr>
                <w:lang w:val="en-US"/>
              </w:rPr>
            </w:pPr>
            <w:r>
              <w:rPr>
                <w:lang w:val="en-US"/>
              </w:rPr>
              <w:t>Repeatable field</w:t>
            </w:r>
            <w:r w:rsidR="00842704" w:rsidRPr="006159E6">
              <w:rPr>
                <w:lang w:val="en-US"/>
              </w:rPr>
              <w:t>: (1-4)</w:t>
            </w:r>
          </w:p>
        </w:tc>
      </w:tr>
      <w:tr w:rsidR="00584CA1" w:rsidRPr="006159E6" w14:paraId="1CE7B1A6" w14:textId="77777777" w:rsidTr="004941B0">
        <w:tc>
          <w:tcPr>
            <w:tcW w:w="9356"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4E76A58" w14:textId="77777777" w:rsidR="00584CA1" w:rsidRPr="006159E6" w:rsidRDefault="00584CA1" w:rsidP="00D02290">
            <w:pPr>
              <w:pStyle w:val="CellBody"/>
              <w:rPr>
                <w:lang w:val="en-US"/>
              </w:rPr>
            </w:pPr>
            <w:r w:rsidRPr="006159E6">
              <w:rPr>
                <w:lang w:val="en-US"/>
              </w:rPr>
              <w:t xml:space="preserve">End of </w:t>
            </w:r>
            <w:r w:rsidRPr="006159E6">
              <w:rPr>
                <w:rStyle w:val="Fett"/>
                <w:lang w:val="en-US"/>
              </w:rPr>
              <w:t>PriorUniqueSwapIdentifiers</w:t>
            </w:r>
          </w:p>
        </w:tc>
      </w:tr>
      <w:tr w:rsidR="0038096B" w:rsidRPr="006159E6" w14:paraId="6E5D372C"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7F96F48F" w14:textId="77777777" w:rsidR="0038096B" w:rsidRPr="006159E6" w:rsidRDefault="0038096B" w:rsidP="00D02290">
            <w:pPr>
              <w:pStyle w:val="CellBody"/>
              <w:rPr>
                <w:lang w:val="en-US"/>
              </w:rPr>
            </w:pPr>
            <w:r w:rsidRPr="006159E6">
              <w:rPr>
                <w:lang w:val="en-US"/>
              </w:rPr>
              <w:t>DFTradeEvent</w:t>
            </w:r>
          </w:p>
        </w:tc>
        <w:tc>
          <w:tcPr>
            <w:tcW w:w="850" w:type="dxa"/>
            <w:tcBorders>
              <w:top w:val="single" w:sz="4" w:space="0" w:color="auto"/>
              <w:left w:val="single" w:sz="4" w:space="0" w:color="auto"/>
              <w:bottom w:val="single" w:sz="4" w:space="0" w:color="auto"/>
              <w:right w:val="single" w:sz="4" w:space="0" w:color="auto"/>
            </w:tcBorders>
          </w:tcPr>
          <w:p w14:paraId="5D31082F" w14:textId="77777777" w:rsidR="0038096B" w:rsidRPr="006159E6" w:rsidRDefault="0038096B"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3D13E531" w14:textId="77777777" w:rsidR="0038096B" w:rsidRPr="006159E6" w:rsidRDefault="0038096B" w:rsidP="00D02290">
            <w:pPr>
              <w:pStyle w:val="CellBody"/>
              <w:rPr>
                <w:lang w:val="en-US"/>
              </w:rPr>
            </w:pPr>
            <w:r w:rsidRPr="006159E6">
              <w:rPr>
                <w:lang w:val="en-US"/>
              </w:rPr>
              <w:t>DF</w:t>
            </w:r>
            <w:r w:rsidR="00AC6B70" w:rsidRPr="006159E6">
              <w:rPr>
                <w:lang w:val="en-US"/>
              </w:rPr>
              <w:softHyphen/>
            </w:r>
            <w:r w:rsidRPr="006159E6">
              <w:rPr>
                <w:lang w:val="en-US"/>
              </w:rPr>
              <w:t>Trade</w:t>
            </w:r>
            <w:r w:rsidR="0033791C" w:rsidRPr="006159E6">
              <w:rPr>
                <w:lang w:val="en-US"/>
              </w:rPr>
              <w:softHyphen/>
            </w:r>
            <w:r w:rsidRPr="006159E6">
              <w:rPr>
                <w:lang w:val="en-US"/>
              </w:rPr>
              <w:t>Event</w:t>
            </w:r>
            <w:r w:rsidRPr="006159E6">
              <w:rPr>
                <w:lang w:val="en-US"/>
              </w:rPr>
              <w:softHyphen/>
              <w:t>Type</w:t>
            </w:r>
          </w:p>
        </w:tc>
        <w:tc>
          <w:tcPr>
            <w:tcW w:w="5670" w:type="dxa"/>
            <w:tcBorders>
              <w:top w:val="single" w:sz="4" w:space="0" w:color="auto"/>
              <w:left w:val="single" w:sz="4" w:space="0" w:color="auto"/>
              <w:bottom w:val="single" w:sz="4" w:space="0" w:color="auto"/>
              <w:right w:val="single" w:sz="4" w:space="0" w:color="auto"/>
            </w:tcBorders>
          </w:tcPr>
          <w:p w14:paraId="3F4C54C7" w14:textId="77777777" w:rsidR="0038096B" w:rsidRPr="006159E6" w:rsidRDefault="0038096B" w:rsidP="0000249A">
            <w:pPr>
              <w:pStyle w:val="CellBody"/>
              <w:rPr>
                <w:lang w:val="en-US"/>
              </w:rPr>
            </w:pPr>
            <w:r w:rsidRPr="006159E6">
              <w:rPr>
                <w:lang w:val="en-US"/>
              </w:rPr>
              <w:t xml:space="preserve">Specifies the type of trade event </w:t>
            </w:r>
            <w:r w:rsidR="0000249A">
              <w:rPr>
                <w:lang w:val="en-US"/>
              </w:rPr>
              <w:t xml:space="preserve">that </w:t>
            </w:r>
            <w:r w:rsidR="00464BB4" w:rsidRPr="006159E6">
              <w:rPr>
                <w:lang w:val="en-US"/>
              </w:rPr>
              <w:t>is reported</w:t>
            </w:r>
            <w:r w:rsidR="001E5691">
              <w:rPr>
                <w:lang w:val="en-US"/>
              </w:rPr>
              <w:t>.</w:t>
            </w:r>
          </w:p>
        </w:tc>
      </w:tr>
      <w:tr w:rsidR="0038096B" w:rsidRPr="006159E6" w14:paraId="67A30DAF"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091A8DDF" w14:textId="77777777" w:rsidR="0038096B" w:rsidRPr="006159E6" w:rsidRDefault="0038096B" w:rsidP="00D02290">
            <w:pPr>
              <w:pStyle w:val="CellBody"/>
              <w:rPr>
                <w:lang w:val="en-US"/>
              </w:rPr>
            </w:pPr>
            <w:r w:rsidRPr="006159E6">
              <w:rPr>
                <w:lang w:val="en-US"/>
              </w:rPr>
              <w:t>Primary</w:t>
            </w:r>
            <w:r w:rsidR="00ED2229" w:rsidRPr="006159E6">
              <w:rPr>
                <w:lang w:val="en-US"/>
              </w:rPr>
              <w:softHyphen/>
            </w:r>
            <w:r w:rsidRPr="006159E6">
              <w:rPr>
                <w:lang w:val="en-US"/>
              </w:rPr>
              <w:t>Asset</w:t>
            </w:r>
            <w:r w:rsidR="00ED2229" w:rsidRPr="006159E6">
              <w:rPr>
                <w:lang w:val="en-US"/>
              </w:rPr>
              <w:softHyphen/>
            </w:r>
            <w:r w:rsidRPr="006159E6">
              <w:rPr>
                <w:lang w:val="en-US"/>
              </w:rPr>
              <w:t>Class</w:t>
            </w:r>
          </w:p>
        </w:tc>
        <w:tc>
          <w:tcPr>
            <w:tcW w:w="850" w:type="dxa"/>
            <w:tcBorders>
              <w:top w:val="single" w:sz="4" w:space="0" w:color="auto"/>
              <w:left w:val="single" w:sz="4" w:space="0" w:color="auto"/>
              <w:bottom w:val="single" w:sz="4" w:space="0" w:color="auto"/>
              <w:right w:val="single" w:sz="4" w:space="0" w:color="auto"/>
            </w:tcBorders>
          </w:tcPr>
          <w:p w14:paraId="5AC1534A" w14:textId="77777777" w:rsidR="0038096B" w:rsidRPr="006159E6" w:rsidRDefault="0038096B"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45A52F53" w14:textId="77777777" w:rsidR="0038096B" w:rsidRPr="006159E6" w:rsidRDefault="0038096B" w:rsidP="00D02290">
            <w:pPr>
              <w:pStyle w:val="CellBody"/>
              <w:rPr>
                <w:lang w:val="en-US"/>
              </w:rPr>
            </w:pPr>
            <w:r w:rsidRPr="006159E6">
              <w:rPr>
                <w:lang w:val="en-US"/>
              </w:rPr>
              <w:t>Asset</w:t>
            </w:r>
            <w:r w:rsidR="007F4573" w:rsidRPr="006159E6">
              <w:rPr>
                <w:lang w:val="en-US"/>
              </w:rPr>
              <w:softHyphen/>
            </w:r>
            <w:r w:rsidRPr="006159E6">
              <w:rPr>
                <w:lang w:val="en-US"/>
              </w:rPr>
              <w:t>Class</w:t>
            </w:r>
            <w:r w:rsidR="00B1650B" w:rsidRPr="006159E6">
              <w:rPr>
                <w:lang w:val="en-US"/>
              </w:rPr>
              <w:softHyphen/>
            </w:r>
            <w:r w:rsidRPr="006159E6">
              <w:rPr>
                <w:lang w:val="en-US"/>
              </w:rPr>
              <w:t>Type</w:t>
            </w:r>
          </w:p>
        </w:tc>
        <w:tc>
          <w:tcPr>
            <w:tcW w:w="5670" w:type="dxa"/>
            <w:tcBorders>
              <w:top w:val="single" w:sz="4" w:space="0" w:color="auto"/>
              <w:left w:val="single" w:sz="4" w:space="0" w:color="auto"/>
              <w:bottom w:val="single" w:sz="4" w:space="0" w:color="auto"/>
              <w:right w:val="single" w:sz="4" w:space="0" w:color="auto"/>
            </w:tcBorders>
          </w:tcPr>
          <w:p w14:paraId="6D155D24" w14:textId="77777777" w:rsidR="0038096B" w:rsidRPr="006159E6" w:rsidRDefault="0038096B" w:rsidP="00D02290">
            <w:pPr>
              <w:pStyle w:val="CellBody"/>
              <w:rPr>
                <w:lang w:val="en-US"/>
              </w:rPr>
            </w:pPr>
          </w:p>
        </w:tc>
      </w:tr>
      <w:tr w:rsidR="0038096B" w:rsidRPr="006159E6" w14:paraId="3923D124"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7550EA15" w14:textId="77777777" w:rsidR="0038096B" w:rsidRPr="006159E6" w:rsidRDefault="0038096B" w:rsidP="00D02290">
            <w:pPr>
              <w:pStyle w:val="CellBody"/>
              <w:rPr>
                <w:lang w:val="en-US"/>
              </w:rPr>
            </w:pPr>
            <w:r w:rsidRPr="006159E6">
              <w:rPr>
                <w:lang w:val="en-US"/>
              </w:rPr>
              <w:t>Secondary</w:t>
            </w:r>
            <w:r w:rsidR="00ED2229" w:rsidRPr="006159E6">
              <w:rPr>
                <w:lang w:val="en-US"/>
              </w:rPr>
              <w:softHyphen/>
            </w:r>
            <w:r w:rsidRPr="006159E6">
              <w:rPr>
                <w:lang w:val="en-US"/>
              </w:rPr>
              <w:t>Asset</w:t>
            </w:r>
            <w:r w:rsidR="00B1650B" w:rsidRPr="006159E6">
              <w:rPr>
                <w:lang w:val="en-US"/>
              </w:rPr>
              <w:softHyphen/>
            </w:r>
            <w:r w:rsidRPr="006159E6">
              <w:rPr>
                <w:lang w:val="en-US"/>
              </w:rPr>
              <w:t>Class</w:t>
            </w:r>
          </w:p>
        </w:tc>
        <w:tc>
          <w:tcPr>
            <w:tcW w:w="850" w:type="dxa"/>
            <w:tcBorders>
              <w:top w:val="single" w:sz="4" w:space="0" w:color="auto"/>
              <w:left w:val="single" w:sz="4" w:space="0" w:color="auto"/>
              <w:bottom w:val="single" w:sz="4" w:space="0" w:color="auto"/>
              <w:right w:val="single" w:sz="4" w:space="0" w:color="auto"/>
            </w:tcBorders>
          </w:tcPr>
          <w:p w14:paraId="3C311CF8" w14:textId="77777777" w:rsidR="0038096B" w:rsidRPr="006159E6" w:rsidRDefault="0038096B"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43311AF4" w14:textId="77777777" w:rsidR="0038096B" w:rsidRPr="006159E6" w:rsidRDefault="0038096B" w:rsidP="00D02290">
            <w:pPr>
              <w:pStyle w:val="CellBody"/>
              <w:rPr>
                <w:lang w:val="en-US"/>
              </w:rPr>
            </w:pPr>
            <w:r w:rsidRPr="006159E6">
              <w:rPr>
                <w:lang w:val="en-US"/>
              </w:rPr>
              <w:t>Asset</w:t>
            </w:r>
            <w:r w:rsidR="007F4573" w:rsidRPr="006159E6">
              <w:rPr>
                <w:lang w:val="en-US"/>
              </w:rPr>
              <w:softHyphen/>
            </w:r>
            <w:r w:rsidRPr="006159E6">
              <w:rPr>
                <w:lang w:val="en-US"/>
              </w:rPr>
              <w:t>Class</w:t>
            </w:r>
            <w:r w:rsidR="00B1650B" w:rsidRPr="006159E6">
              <w:rPr>
                <w:lang w:val="en-US"/>
              </w:rPr>
              <w:softHyphen/>
            </w:r>
            <w:r w:rsidRPr="006159E6">
              <w:rPr>
                <w:lang w:val="en-US"/>
              </w:rPr>
              <w:t>Type</w:t>
            </w:r>
          </w:p>
        </w:tc>
        <w:tc>
          <w:tcPr>
            <w:tcW w:w="5670" w:type="dxa"/>
            <w:tcBorders>
              <w:top w:val="single" w:sz="4" w:space="0" w:color="auto"/>
              <w:left w:val="single" w:sz="4" w:space="0" w:color="auto"/>
              <w:bottom w:val="single" w:sz="4" w:space="0" w:color="auto"/>
              <w:right w:val="single" w:sz="4" w:space="0" w:color="auto"/>
            </w:tcBorders>
          </w:tcPr>
          <w:p w14:paraId="4DE3D9B5" w14:textId="77777777" w:rsidR="0038096B" w:rsidRPr="006159E6" w:rsidRDefault="0038096B" w:rsidP="00D02290">
            <w:pPr>
              <w:pStyle w:val="CellBody"/>
              <w:rPr>
                <w:lang w:val="en-US"/>
              </w:rPr>
            </w:pPr>
          </w:p>
        </w:tc>
      </w:tr>
      <w:tr w:rsidR="00464BB4" w:rsidRPr="006159E6" w14:paraId="301EBA8B"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2E1B2A7F" w14:textId="77777777" w:rsidR="00464BB4" w:rsidRPr="006159E6" w:rsidRDefault="00464BB4" w:rsidP="00D02290">
            <w:pPr>
              <w:pStyle w:val="CellBody"/>
              <w:rPr>
                <w:lang w:val="en-US"/>
              </w:rPr>
            </w:pPr>
            <w:r w:rsidRPr="006159E6">
              <w:rPr>
                <w:lang w:val="en-US"/>
              </w:rPr>
              <w:t>Suppress</w:t>
            </w:r>
            <w:r w:rsidRPr="006159E6">
              <w:rPr>
                <w:lang w:val="en-US"/>
              </w:rPr>
              <w:softHyphen/>
              <w:t>Price</w:t>
            </w:r>
            <w:r w:rsidRPr="006159E6">
              <w:rPr>
                <w:lang w:val="en-US"/>
              </w:rPr>
              <w:softHyphen/>
              <w:t>Dissemination</w:t>
            </w:r>
          </w:p>
        </w:tc>
        <w:tc>
          <w:tcPr>
            <w:tcW w:w="850" w:type="dxa"/>
            <w:tcBorders>
              <w:top w:val="single" w:sz="4" w:space="0" w:color="auto"/>
              <w:left w:val="single" w:sz="4" w:space="0" w:color="auto"/>
              <w:bottom w:val="single" w:sz="4" w:space="0" w:color="auto"/>
              <w:right w:val="single" w:sz="4" w:space="0" w:color="auto"/>
            </w:tcBorders>
          </w:tcPr>
          <w:p w14:paraId="633A0A80" w14:textId="77777777" w:rsidR="00464BB4" w:rsidRPr="006159E6" w:rsidRDefault="00464BB4" w:rsidP="00D02290">
            <w:pPr>
              <w:pStyle w:val="CellBody"/>
              <w:rPr>
                <w:lang w:val="en-US"/>
              </w:rPr>
            </w:pPr>
            <w:r w:rsidRPr="006159E6">
              <w:rPr>
                <w:lang w:val="en-US"/>
              </w:rPr>
              <w:t>O</w:t>
            </w:r>
          </w:p>
        </w:tc>
        <w:tc>
          <w:tcPr>
            <w:tcW w:w="1418" w:type="dxa"/>
            <w:tcBorders>
              <w:top w:val="single" w:sz="4" w:space="0" w:color="auto"/>
              <w:left w:val="single" w:sz="4" w:space="0" w:color="auto"/>
              <w:bottom w:val="single" w:sz="4" w:space="0" w:color="auto"/>
              <w:right w:val="single" w:sz="4" w:space="0" w:color="auto"/>
            </w:tcBorders>
          </w:tcPr>
          <w:p w14:paraId="44B1AB77" w14:textId="77777777" w:rsidR="00464BB4" w:rsidRPr="006159E6" w:rsidRDefault="00464BB4" w:rsidP="00D02290">
            <w:pPr>
              <w:pStyle w:val="CellBody"/>
              <w:rPr>
                <w:lang w:val="en-US"/>
              </w:rPr>
            </w:pPr>
            <w:r w:rsidRPr="006159E6">
              <w:rPr>
                <w:lang w:val="en-US"/>
              </w:rPr>
              <w:t>Suppress</w:t>
            </w:r>
            <w:r w:rsidRPr="006159E6">
              <w:rPr>
                <w:lang w:val="en-US"/>
              </w:rPr>
              <w:softHyphen/>
              <w:t>Price</w:t>
            </w:r>
            <w:r w:rsidRPr="006159E6">
              <w:rPr>
                <w:lang w:val="en-US"/>
              </w:rPr>
              <w:softHyphen/>
              <w:t>Dissemination</w:t>
            </w:r>
            <w:r w:rsidRPr="006159E6">
              <w:rPr>
                <w:lang w:val="en-US"/>
              </w:rPr>
              <w:softHyphen/>
              <w:t>Type</w:t>
            </w:r>
          </w:p>
        </w:tc>
        <w:tc>
          <w:tcPr>
            <w:tcW w:w="5670" w:type="dxa"/>
            <w:tcBorders>
              <w:top w:val="single" w:sz="4" w:space="0" w:color="auto"/>
              <w:left w:val="single" w:sz="4" w:space="0" w:color="auto"/>
              <w:bottom w:val="single" w:sz="4" w:space="0" w:color="auto"/>
              <w:right w:val="single" w:sz="4" w:space="0" w:color="auto"/>
            </w:tcBorders>
          </w:tcPr>
          <w:p w14:paraId="6F0BBB56" w14:textId="77777777" w:rsidR="00464BB4" w:rsidRPr="006159E6" w:rsidRDefault="00464BB4" w:rsidP="0002403A">
            <w:pPr>
              <w:pStyle w:val="CellBody"/>
              <w:rPr>
                <w:lang w:val="en-US"/>
              </w:rPr>
            </w:pPr>
          </w:p>
        </w:tc>
      </w:tr>
      <w:tr w:rsidR="00464BB4" w:rsidRPr="006159E6" w14:paraId="507F2163"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25E73A58" w14:textId="77777777" w:rsidR="00464BB4" w:rsidRPr="006159E6" w:rsidRDefault="00464BB4" w:rsidP="00D02290">
            <w:pPr>
              <w:pStyle w:val="CellBody"/>
              <w:rPr>
                <w:lang w:val="en-US"/>
              </w:rPr>
            </w:pPr>
            <w:r w:rsidRPr="006159E6">
              <w:rPr>
                <w:lang w:val="en-US"/>
              </w:rPr>
              <w:t>Allocation</w:t>
            </w:r>
            <w:r w:rsidR="00742A38" w:rsidRPr="006159E6">
              <w:rPr>
                <w:lang w:val="en-US"/>
              </w:rPr>
              <w:softHyphen/>
            </w:r>
            <w:r w:rsidRPr="006159E6">
              <w:rPr>
                <w:lang w:val="en-US"/>
              </w:rPr>
              <w:t>Indicator</w:t>
            </w:r>
          </w:p>
        </w:tc>
        <w:tc>
          <w:tcPr>
            <w:tcW w:w="850" w:type="dxa"/>
            <w:tcBorders>
              <w:top w:val="single" w:sz="4" w:space="0" w:color="auto"/>
              <w:left w:val="single" w:sz="4" w:space="0" w:color="auto"/>
              <w:bottom w:val="single" w:sz="4" w:space="0" w:color="auto"/>
              <w:right w:val="single" w:sz="4" w:space="0" w:color="auto"/>
            </w:tcBorders>
          </w:tcPr>
          <w:p w14:paraId="32B5FF43" w14:textId="77777777" w:rsidR="00464BB4" w:rsidRPr="006159E6" w:rsidRDefault="00464BB4" w:rsidP="00D02290">
            <w:pPr>
              <w:pStyle w:val="CellBody"/>
              <w:rPr>
                <w:lang w:val="en-US"/>
              </w:rPr>
            </w:pPr>
            <w:r w:rsidRPr="006159E6">
              <w:rPr>
                <w:lang w:val="en-US"/>
              </w:rPr>
              <w:t>O</w:t>
            </w:r>
          </w:p>
        </w:tc>
        <w:tc>
          <w:tcPr>
            <w:tcW w:w="1418" w:type="dxa"/>
            <w:tcBorders>
              <w:top w:val="single" w:sz="4" w:space="0" w:color="auto"/>
              <w:left w:val="single" w:sz="4" w:space="0" w:color="auto"/>
              <w:bottom w:val="single" w:sz="4" w:space="0" w:color="auto"/>
              <w:right w:val="single" w:sz="4" w:space="0" w:color="auto"/>
            </w:tcBorders>
          </w:tcPr>
          <w:p w14:paraId="0B0E7726" w14:textId="77777777" w:rsidR="00464BB4" w:rsidRPr="006159E6" w:rsidRDefault="00464BB4" w:rsidP="00D02290">
            <w:pPr>
              <w:pStyle w:val="CellBody"/>
              <w:rPr>
                <w:lang w:val="en-US"/>
              </w:rPr>
            </w:pPr>
            <w:r w:rsidRPr="006159E6">
              <w:rPr>
                <w:lang w:val="en-US"/>
              </w:rPr>
              <w:t>Allocation</w:t>
            </w:r>
            <w:r w:rsidRPr="006159E6">
              <w:rPr>
                <w:lang w:val="en-US"/>
              </w:rPr>
              <w:softHyphen/>
              <w:t>Indicator</w:t>
            </w:r>
            <w:r w:rsidRPr="006159E6">
              <w:rPr>
                <w:lang w:val="en-US"/>
              </w:rPr>
              <w:softHyphen/>
              <w:t>Type</w:t>
            </w:r>
          </w:p>
        </w:tc>
        <w:tc>
          <w:tcPr>
            <w:tcW w:w="5670" w:type="dxa"/>
            <w:tcBorders>
              <w:top w:val="single" w:sz="4" w:space="0" w:color="auto"/>
              <w:left w:val="single" w:sz="4" w:space="0" w:color="auto"/>
              <w:bottom w:val="single" w:sz="4" w:space="0" w:color="auto"/>
              <w:right w:val="single" w:sz="4" w:space="0" w:color="auto"/>
            </w:tcBorders>
          </w:tcPr>
          <w:p w14:paraId="44FD9D0F" w14:textId="77777777" w:rsidR="00464BB4" w:rsidRPr="006159E6" w:rsidRDefault="00464BB4" w:rsidP="00D02290">
            <w:pPr>
              <w:pStyle w:val="CellBody"/>
              <w:rPr>
                <w:lang w:val="en-US"/>
              </w:rPr>
            </w:pPr>
          </w:p>
        </w:tc>
      </w:tr>
      <w:tr w:rsidR="00464BB4" w:rsidRPr="006159E6" w14:paraId="73BDE8A2"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3830C41B" w14:textId="77777777" w:rsidR="00464BB4" w:rsidRPr="006159E6" w:rsidRDefault="00464BB4" w:rsidP="00D02290">
            <w:pPr>
              <w:pStyle w:val="CellBody"/>
              <w:rPr>
                <w:lang w:val="en-US"/>
              </w:rPr>
            </w:pPr>
            <w:r w:rsidRPr="006159E6">
              <w:rPr>
                <w:lang w:val="en-US"/>
              </w:rPr>
              <w:t>Execution</w:t>
            </w:r>
            <w:r w:rsidRPr="006159E6">
              <w:rPr>
                <w:lang w:val="en-US"/>
              </w:rPr>
              <w:softHyphen/>
              <w:t>Venue</w:t>
            </w:r>
          </w:p>
        </w:tc>
        <w:tc>
          <w:tcPr>
            <w:tcW w:w="850" w:type="dxa"/>
            <w:tcBorders>
              <w:top w:val="single" w:sz="4" w:space="0" w:color="auto"/>
              <w:left w:val="single" w:sz="4" w:space="0" w:color="auto"/>
              <w:bottom w:val="single" w:sz="4" w:space="0" w:color="auto"/>
              <w:right w:val="single" w:sz="4" w:space="0" w:color="auto"/>
            </w:tcBorders>
          </w:tcPr>
          <w:p w14:paraId="41E0244A" w14:textId="77777777" w:rsidR="00464BB4" w:rsidRPr="006159E6" w:rsidRDefault="00464BB4"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4EDCF49D" w14:textId="77777777" w:rsidR="00464BB4" w:rsidRPr="006159E6" w:rsidRDefault="00464BB4" w:rsidP="00D02290">
            <w:pPr>
              <w:pStyle w:val="CellBody"/>
              <w:rPr>
                <w:lang w:val="en-US"/>
              </w:rPr>
            </w:pPr>
            <w:r w:rsidRPr="006159E6">
              <w:rPr>
                <w:lang w:val="en-US"/>
              </w:rPr>
              <w:t>Execution</w:t>
            </w:r>
            <w:r w:rsidRPr="006159E6">
              <w:rPr>
                <w:lang w:val="en-US"/>
              </w:rPr>
              <w:softHyphen/>
              <w:t>Venue</w:t>
            </w:r>
            <w:r w:rsidRPr="006159E6">
              <w:rPr>
                <w:lang w:val="en-US"/>
              </w:rPr>
              <w:softHyphen/>
              <w:t>Type</w:t>
            </w:r>
          </w:p>
        </w:tc>
        <w:tc>
          <w:tcPr>
            <w:tcW w:w="5670" w:type="dxa"/>
            <w:tcBorders>
              <w:top w:val="single" w:sz="4" w:space="0" w:color="auto"/>
              <w:left w:val="single" w:sz="4" w:space="0" w:color="auto"/>
              <w:bottom w:val="single" w:sz="4" w:space="0" w:color="auto"/>
              <w:right w:val="single" w:sz="4" w:space="0" w:color="auto"/>
            </w:tcBorders>
          </w:tcPr>
          <w:p w14:paraId="0DA0FAB0" w14:textId="77777777" w:rsidR="00464BB4" w:rsidRPr="006159E6" w:rsidRDefault="00E04492" w:rsidP="001E5691">
            <w:pPr>
              <w:pStyle w:val="CellBody"/>
              <w:rPr>
                <w:lang w:val="en-US"/>
              </w:rPr>
            </w:pPr>
            <w:r>
              <w:rPr>
                <w:lang w:val="en-US"/>
              </w:rPr>
              <w:t>T</w:t>
            </w:r>
            <w:r w:rsidR="001E5691">
              <w:rPr>
                <w:lang w:val="en-US"/>
              </w:rPr>
              <w:t xml:space="preserve">he </w:t>
            </w:r>
            <w:r w:rsidR="00806C6A">
              <w:rPr>
                <w:lang w:val="en-US"/>
              </w:rPr>
              <w:t>s</w:t>
            </w:r>
            <w:r w:rsidR="00464BB4" w:rsidRPr="006159E6">
              <w:rPr>
                <w:lang w:val="en-US"/>
              </w:rPr>
              <w:t>wap execution venue</w:t>
            </w:r>
            <w:r w:rsidR="001E5691">
              <w:rPr>
                <w:lang w:val="en-US"/>
              </w:rPr>
              <w:t>.</w:t>
            </w:r>
            <w:r w:rsidR="00464BB4" w:rsidRPr="006159E6">
              <w:rPr>
                <w:lang w:val="en-US"/>
              </w:rPr>
              <w:t xml:space="preserve"> </w:t>
            </w:r>
          </w:p>
        </w:tc>
      </w:tr>
      <w:tr w:rsidR="00464BB4" w:rsidRPr="006159E6" w14:paraId="7D28BD50"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57927F9E" w14:textId="77777777" w:rsidR="00464BB4" w:rsidRPr="006159E6" w:rsidRDefault="00464BB4" w:rsidP="00D02290">
            <w:pPr>
              <w:pStyle w:val="CellBody"/>
              <w:rPr>
                <w:lang w:val="en-US"/>
              </w:rPr>
            </w:pPr>
            <w:r w:rsidRPr="006159E6">
              <w:rPr>
                <w:lang w:val="en-US"/>
              </w:rPr>
              <w:lastRenderedPageBreak/>
              <w:t>Execution</w:t>
            </w:r>
            <w:r w:rsidRPr="006159E6">
              <w:rPr>
                <w:lang w:val="en-US"/>
              </w:rPr>
              <w:softHyphen/>
              <w:t>Venue</w:t>
            </w:r>
            <w:r w:rsidRPr="006159E6">
              <w:rPr>
                <w:lang w:val="en-US"/>
              </w:rPr>
              <w:softHyphen/>
              <w:t>Prefix</w:t>
            </w:r>
          </w:p>
        </w:tc>
        <w:tc>
          <w:tcPr>
            <w:tcW w:w="850" w:type="dxa"/>
            <w:tcBorders>
              <w:top w:val="single" w:sz="4" w:space="0" w:color="auto"/>
              <w:left w:val="single" w:sz="4" w:space="0" w:color="auto"/>
              <w:bottom w:val="single" w:sz="4" w:space="0" w:color="auto"/>
              <w:right w:val="single" w:sz="4" w:space="0" w:color="auto"/>
            </w:tcBorders>
          </w:tcPr>
          <w:p w14:paraId="2A36B87A" w14:textId="77777777" w:rsidR="00464BB4" w:rsidRPr="006159E6" w:rsidRDefault="0038376D" w:rsidP="00D02290">
            <w:pPr>
              <w:pStyle w:val="CellBody"/>
              <w:rPr>
                <w:lang w:val="en-US"/>
              </w:rPr>
            </w:pPr>
            <w:r w:rsidRPr="006159E6">
              <w:rPr>
                <w:lang w:val="en-US"/>
              </w:rPr>
              <w:t>O</w:t>
            </w:r>
          </w:p>
        </w:tc>
        <w:tc>
          <w:tcPr>
            <w:tcW w:w="1418" w:type="dxa"/>
            <w:tcBorders>
              <w:top w:val="single" w:sz="4" w:space="0" w:color="auto"/>
              <w:left w:val="single" w:sz="4" w:space="0" w:color="auto"/>
              <w:bottom w:val="single" w:sz="4" w:space="0" w:color="auto"/>
              <w:right w:val="single" w:sz="4" w:space="0" w:color="auto"/>
            </w:tcBorders>
          </w:tcPr>
          <w:p w14:paraId="104FDF43" w14:textId="77777777" w:rsidR="00464BB4" w:rsidRPr="006159E6" w:rsidRDefault="00BC0C9C" w:rsidP="00D02290">
            <w:pPr>
              <w:pStyle w:val="CellBody"/>
              <w:rPr>
                <w:lang w:val="en-US"/>
              </w:rPr>
            </w:pPr>
            <w:r w:rsidRPr="006159E6">
              <w:rPr>
                <w:lang w:val="en-US"/>
              </w:rPr>
              <w:t>s80</w:t>
            </w:r>
          </w:p>
        </w:tc>
        <w:tc>
          <w:tcPr>
            <w:tcW w:w="5670" w:type="dxa"/>
            <w:tcBorders>
              <w:top w:val="single" w:sz="4" w:space="0" w:color="auto"/>
              <w:left w:val="single" w:sz="4" w:space="0" w:color="auto"/>
              <w:bottom w:val="single" w:sz="4" w:space="0" w:color="auto"/>
              <w:right w:val="single" w:sz="4" w:space="0" w:color="auto"/>
            </w:tcBorders>
          </w:tcPr>
          <w:p w14:paraId="6334D6FE" w14:textId="77777777" w:rsidR="00464BB4" w:rsidRPr="006159E6" w:rsidRDefault="00E04492" w:rsidP="00E04492">
            <w:pPr>
              <w:pStyle w:val="CellBody"/>
              <w:rPr>
                <w:lang w:val="en-US"/>
              </w:rPr>
            </w:pPr>
            <w:r>
              <w:rPr>
                <w:lang w:val="en-US"/>
              </w:rPr>
              <w:t>A p</w:t>
            </w:r>
            <w:r w:rsidR="00464BB4" w:rsidRPr="006159E6">
              <w:rPr>
                <w:lang w:val="en-US"/>
              </w:rPr>
              <w:t xml:space="preserve">refix for the value provided in the </w:t>
            </w:r>
            <w:r w:rsidR="003D240A" w:rsidRPr="006159E6">
              <w:rPr>
                <w:lang w:val="en-US"/>
              </w:rPr>
              <w:t>‘</w:t>
            </w:r>
            <w:r w:rsidR="00464BB4" w:rsidRPr="006159E6">
              <w:rPr>
                <w:lang w:val="en-US"/>
              </w:rPr>
              <w:t>Ex</w:t>
            </w:r>
            <w:r w:rsidR="003D240A" w:rsidRPr="006159E6">
              <w:rPr>
                <w:lang w:val="en-US"/>
              </w:rPr>
              <w:t>ecution</w:t>
            </w:r>
            <w:r w:rsidR="003D240A" w:rsidRPr="006159E6">
              <w:rPr>
                <w:lang w:val="en-US"/>
              </w:rPr>
              <w:softHyphen/>
              <w:t>Venue</w:t>
            </w:r>
            <w:r w:rsidR="003D240A" w:rsidRPr="006159E6">
              <w:rPr>
                <w:lang w:val="en-US"/>
              </w:rPr>
              <w:softHyphen/>
              <w:t>Party</w:t>
            </w:r>
            <w:r w:rsidR="003D240A" w:rsidRPr="006159E6">
              <w:rPr>
                <w:lang w:val="en-US"/>
              </w:rPr>
              <w:softHyphen/>
              <w:t>ID’ field</w:t>
            </w:r>
            <w:r w:rsidR="005A0491" w:rsidRPr="006159E6">
              <w:rPr>
                <w:lang w:val="en-US"/>
              </w:rPr>
              <w:t xml:space="preserve">, for example, </w:t>
            </w:r>
            <w:r w:rsidR="003D240A" w:rsidRPr="006159E6">
              <w:rPr>
                <w:lang w:val="en-US"/>
              </w:rPr>
              <w:t>“LEI”</w:t>
            </w:r>
            <w:r w:rsidR="00464BB4" w:rsidRPr="006159E6">
              <w:rPr>
                <w:lang w:val="en-US"/>
              </w:rPr>
              <w:t>.</w:t>
            </w:r>
          </w:p>
        </w:tc>
      </w:tr>
      <w:tr w:rsidR="00464BB4" w:rsidRPr="006159E6" w14:paraId="44832A94"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1EF3AD9C" w14:textId="77777777" w:rsidR="00464BB4" w:rsidRPr="006159E6" w:rsidRDefault="00464BB4" w:rsidP="00D02290">
            <w:pPr>
              <w:pStyle w:val="CellBody"/>
              <w:rPr>
                <w:lang w:val="en-US"/>
              </w:rPr>
            </w:pPr>
            <w:r w:rsidRPr="006159E6">
              <w:rPr>
                <w:lang w:val="en-US"/>
              </w:rPr>
              <w:t>Execution</w:t>
            </w:r>
            <w:r w:rsidRPr="006159E6">
              <w:rPr>
                <w:lang w:val="en-US"/>
              </w:rPr>
              <w:softHyphen/>
              <w:t>Venue</w:t>
            </w:r>
            <w:r w:rsidRPr="006159E6">
              <w:rPr>
                <w:lang w:val="en-US"/>
              </w:rPr>
              <w:softHyphen/>
              <w:t>PartyID</w:t>
            </w:r>
          </w:p>
        </w:tc>
        <w:tc>
          <w:tcPr>
            <w:tcW w:w="850" w:type="dxa"/>
            <w:tcBorders>
              <w:top w:val="single" w:sz="4" w:space="0" w:color="auto"/>
              <w:left w:val="single" w:sz="4" w:space="0" w:color="auto"/>
              <w:bottom w:val="single" w:sz="4" w:space="0" w:color="auto"/>
              <w:right w:val="single" w:sz="4" w:space="0" w:color="auto"/>
            </w:tcBorders>
          </w:tcPr>
          <w:p w14:paraId="055803C8" w14:textId="77777777" w:rsidR="00464BB4" w:rsidRPr="006159E6" w:rsidRDefault="00F465F9" w:rsidP="00D02290">
            <w:pPr>
              <w:pStyle w:val="CellBody"/>
              <w:rPr>
                <w:lang w:val="en-US"/>
              </w:rPr>
            </w:pPr>
            <w:r w:rsidRPr="006159E6">
              <w:rPr>
                <w:lang w:val="en-US"/>
              </w:rPr>
              <w:t>C</w:t>
            </w:r>
          </w:p>
        </w:tc>
        <w:tc>
          <w:tcPr>
            <w:tcW w:w="1418" w:type="dxa"/>
            <w:tcBorders>
              <w:top w:val="single" w:sz="4" w:space="0" w:color="auto"/>
              <w:left w:val="single" w:sz="4" w:space="0" w:color="auto"/>
              <w:bottom w:val="single" w:sz="4" w:space="0" w:color="auto"/>
              <w:right w:val="single" w:sz="4" w:space="0" w:color="auto"/>
            </w:tcBorders>
          </w:tcPr>
          <w:p w14:paraId="1C95B56C" w14:textId="77777777" w:rsidR="00464BB4" w:rsidRPr="006159E6" w:rsidRDefault="00BC0C9C" w:rsidP="00D02290">
            <w:pPr>
              <w:pStyle w:val="CellBody"/>
              <w:rPr>
                <w:lang w:val="en-US"/>
              </w:rPr>
            </w:pPr>
            <w:r w:rsidRPr="006159E6">
              <w:rPr>
                <w:lang w:val="en-US"/>
              </w:rPr>
              <w:t>s200</w:t>
            </w:r>
          </w:p>
        </w:tc>
        <w:tc>
          <w:tcPr>
            <w:tcW w:w="5670" w:type="dxa"/>
            <w:tcBorders>
              <w:top w:val="single" w:sz="4" w:space="0" w:color="auto"/>
              <w:left w:val="single" w:sz="4" w:space="0" w:color="auto"/>
              <w:bottom w:val="single" w:sz="4" w:space="0" w:color="auto"/>
              <w:right w:val="single" w:sz="4" w:space="0" w:color="auto"/>
            </w:tcBorders>
          </w:tcPr>
          <w:p w14:paraId="365DB8B1" w14:textId="77777777" w:rsidR="00464BB4" w:rsidRPr="006159E6" w:rsidRDefault="00E04492" w:rsidP="00E04492">
            <w:pPr>
              <w:pStyle w:val="CellBody"/>
              <w:rPr>
                <w:lang w:val="en-US"/>
              </w:rPr>
            </w:pPr>
            <w:r>
              <w:rPr>
                <w:lang w:val="en-US"/>
              </w:rPr>
              <w:t>The p</w:t>
            </w:r>
            <w:r w:rsidR="00464BB4" w:rsidRPr="006159E6">
              <w:rPr>
                <w:lang w:val="en-US"/>
              </w:rPr>
              <w:t>arty ID of the venue of execution of a reportable swap transaction.</w:t>
            </w:r>
          </w:p>
        </w:tc>
      </w:tr>
      <w:tr w:rsidR="00464BB4" w:rsidRPr="006159E6" w14:paraId="443C1044"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77054628" w14:textId="77777777" w:rsidR="00464BB4" w:rsidRPr="006159E6" w:rsidRDefault="00464BB4" w:rsidP="00D02290">
            <w:pPr>
              <w:pStyle w:val="CellBody"/>
              <w:rPr>
                <w:lang w:val="en-US"/>
              </w:rPr>
            </w:pPr>
            <w:r w:rsidRPr="006159E6">
              <w:rPr>
                <w:lang w:val="en-US"/>
              </w:rPr>
              <w:t>Execution</w:t>
            </w:r>
            <w:r w:rsidRPr="006159E6">
              <w:rPr>
                <w:lang w:val="en-US"/>
              </w:rPr>
              <w:softHyphen/>
              <w:t>Time</w:t>
            </w:r>
            <w:r w:rsidRPr="006159E6">
              <w:rPr>
                <w:lang w:val="en-US"/>
              </w:rPr>
              <w:softHyphen/>
              <w:t>Stamp</w:t>
            </w:r>
          </w:p>
        </w:tc>
        <w:tc>
          <w:tcPr>
            <w:tcW w:w="850" w:type="dxa"/>
            <w:tcBorders>
              <w:top w:val="single" w:sz="4" w:space="0" w:color="auto"/>
              <w:left w:val="single" w:sz="4" w:space="0" w:color="auto"/>
              <w:bottom w:val="single" w:sz="4" w:space="0" w:color="auto"/>
              <w:right w:val="single" w:sz="4" w:space="0" w:color="auto"/>
            </w:tcBorders>
          </w:tcPr>
          <w:p w14:paraId="206156EF" w14:textId="77777777" w:rsidR="00464BB4" w:rsidRPr="006159E6" w:rsidRDefault="00464BB4"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5150BF9A" w14:textId="77777777" w:rsidR="00464BB4" w:rsidRPr="006159E6" w:rsidRDefault="00464BB4" w:rsidP="00D02290">
            <w:pPr>
              <w:pStyle w:val="CellBody"/>
              <w:rPr>
                <w:lang w:val="en-US"/>
              </w:rPr>
            </w:pPr>
            <w:r w:rsidRPr="006159E6">
              <w:rPr>
                <w:lang w:val="en-US"/>
              </w:rPr>
              <w:t>UTCTime</w:t>
            </w:r>
            <w:r w:rsidRPr="006159E6">
              <w:rPr>
                <w:lang w:val="en-US"/>
              </w:rPr>
              <w:softHyphen/>
              <w:t>stamp</w:t>
            </w:r>
            <w:r w:rsidRPr="006159E6">
              <w:rPr>
                <w:lang w:val="en-US"/>
              </w:rPr>
              <w:softHyphen/>
              <w:t>Type</w:t>
            </w:r>
          </w:p>
        </w:tc>
        <w:tc>
          <w:tcPr>
            <w:tcW w:w="5670" w:type="dxa"/>
            <w:tcBorders>
              <w:top w:val="single" w:sz="4" w:space="0" w:color="auto"/>
              <w:left w:val="single" w:sz="4" w:space="0" w:color="auto"/>
              <w:bottom w:val="single" w:sz="4" w:space="0" w:color="auto"/>
              <w:right w:val="single" w:sz="4" w:space="0" w:color="auto"/>
            </w:tcBorders>
          </w:tcPr>
          <w:p w14:paraId="21D35A4D" w14:textId="77777777" w:rsidR="00464BB4" w:rsidRPr="006159E6" w:rsidRDefault="00464BB4" w:rsidP="00EE72BA">
            <w:pPr>
              <w:pStyle w:val="CellBody"/>
              <w:rPr>
                <w:lang w:val="en-US"/>
              </w:rPr>
            </w:pPr>
            <w:r w:rsidRPr="006159E6">
              <w:rPr>
                <w:lang w:val="en-US"/>
              </w:rPr>
              <w:t>The time and date of execution of the reportable swap transaction in UTC.</w:t>
            </w:r>
          </w:p>
        </w:tc>
      </w:tr>
      <w:tr w:rsidR="00464BB4" w:rsidRPr="006159E6" w14:paraId="5ED18F7D"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4F48E7CE" w14:textId="77777777" w:rsidR="00464BB4" w:rsidRPr="006159E6" w:rsidRDefault="00464BB4" w:rsidP="00D02290">
            <w:pPr>
              <w:pStyle w:val="CellBody"/>
              <w:rPr>
                <w:lang w:val="en-US"/>
              </w:rPr>
            </w:pPr>
            <w:r w:rsidRPr="006159E6">
              <w:rPr>
                <w:lang w:val="en-US"/>
              </w:rPr>
              <w:t>ProductID</w:t>
            </w:r>
            <w:r w:rsidRPr="006159E6">
              <w:rPr>
                <w:lang w:val="en-US"/>
              </w:rPr>
              <w:softHyphen/>
              <w:t>Prefix</w:t>
            </w:r>
          </w:p>
        </w:tc>
        <w:tc>
          <w:tcPr>
            <w:tcW w:w="850" w:type="dxa"/>
            <w:tcBorders>
              <w:top w:val="single" w:sz="4" w:space="0" w:color="auto"/>
              <w:left w:val="single" w:sz="4" w:space="0" w:color="auto"/>
              <w:bottom w:val="single" w:sz="4" w:space="0" w:color="auto"/>
              <w:right w:val="single" w:sz="4" w:space="0" w:color="auto"/>
            </w:tcBorders>
          </w:tcPr>
          <w:p w14:paraId="3AF1A147" w14:textId="77777777" w:rsidR="00464BB4" w:rsidRPr="006159E6" w:rsidRDefault="00464BB4"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62C4F9A8" w14:textId="77777777" w:rsidR="00464BB4" w:rsidRPr="006159E6" w:rsidRDefault="00464BB4" w:rsidP="00D02290">
            <w:pPr>
              <w:pStyle w:val="CellBody"/>
              <w:rPr>
                <w:lang w:val="en-US"/>
              </w:rPr>
            </w:pPr>
            <w:r w:rsidRPr="006159E6">
              <w:rPr>
                <w:lang w:val="en-US"/>
              </w:rPr>
              <w:t>ProductID</w:t>
            </w:r>
            <w:r w:rsidRPr="006159E6">
              <w:rPr>
                <w:lang w:val="en-US"/>
              </w:rPr>
              <w:softHyphen/>
              <w:t>Prefix</w:t>
            </w:r>
            <w:r w:rsidRPr="006159E6">
              <w:rPr>
                <w:lang w:val="en-US"/>
              </w:rPr>
              <w:softHyphen/>
              <w:t>Type</w:t>
            </w:r>
          </w:p>
        </w:tc>
        <w:tc>
          <w:tcPr>
            <w:tcW w:w="5670" w:type="dxa"/>
            <w:tcBorders>
              <w:top w:val="single" w:sz="4" w:space="0" w:color="auto"/>
              <w:left w:val="single" w:sz="4" w:space="0" w:color="auto"/>
              <w:bottom w:val="single" w:sz="4" w:space="0" w:color="auto"/>
              <w:right w:val="single" w:sz="4" w:space="0" w:color="auto"/>
            </w:tcBorders>
          </w:tcPr>
          <w:p w14:paraId="39AA8C35" w14:textId="77777777" w:rsidR="00464BB4" w:rsidRPr="006159E6" w:rsidRDefault="00D532FA" w:rsidP="00D532FA">
            <w:pPr>
              <w:pStyle w:val="CellBody"/>
              <w:rPr>
                <w:lang w:val="en-US"/>
              </w:rPr>
            </w:pPr>
            <w:r>
              <w:rPr>
                <w:lang w:val="en-US"/>
              </w:rPr>
              <w:t>A p</w:t>
            </w:r>
            <w:r w:rsidR="00464BB4" w:rsidRPr="006159E6">
              <w:rPr>
                <w:lang w:val="en-US"/>
              </w:rPr>
              <w:t xml:space="preserve">refix for the </w:t>
            </w:r>
            <w:r w:rsidR="007F6819" w:rsidRPr="006159E6">
              <w:rPr>
                <w:lang w:val="en-US"/>
              </w:rPr>
              <w:t>‘</w:t>
            </w:r>
            <w:r w:rsidR="00FC6829" w:rsidRPr="006159E6">
              <w:rPr>
                <w:lang w:val="en-US"/>
              </w:rPr>
              <w:t>ProductIDValue’</w:t>
            </w:r>
            <w:r>
              <w:rPr>
                <w:lang w:val="en-US"/>
              </w:rPr>
              <w:t xml:space="preserve"> field</w:t>
            </w:r>
            <w:r w:rsidR="007F6819" w:rsidRPr="006159E6">
              <w:rPr>
                <w:lang w:val="en-US"/>
              </w:rPr>
              <w:t>.</w:t>
            </w:r>
            <w:r w:rsidR="00464BB4" w:rsidRPr="006159E6">
              <w:rPr>
                <w:lang w:val="en-US"/>
              </w:rPr>
              <w:t xml:space="preserve"> </w:t>
            </w:r>
          </w:p>
        </w:tc>
      </w:tr>
      <w:tr w:rsidR="00464BB4" w:rsidRPr="006159E6" w14:paraId="30A509B3"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287A9E21" w14:textId="77777777" w:rsidR="00464BB4" w:rsidRPr="006159E6" w:rsidRDefault="00464BB4" w:rsidP="00D02290">
            <w:pPr>
              <w:pStyle w:val="CellBody"/>
              <w:rPr>
                <w:lang w:val="en-US"/>
              </w:rPr>
            </w:pPr>
            <w:r w:rsidRPr="006159E6">
              <w:rPr>
                <w:lang w:val="en-US"/>
              </w:rPr>
              <w:t>ProductID</w:t>
            </w:r>
            <w:r w:rsidRPr="006159E6">
              <w:rPr>
                <w:lang w:val="en-US"/>
              </w:rPr>
              <w:softHyphen/>
              <w:t>Value</w:t>
            </w:r>
          </w:p>
        </w:tc>
        <w:tc>
          <w:tcPr>
            <w:tcW w:w="850" w:type="dxa"/>
            <w:tcBorders>
              <w:top w:val="single" w:sz="4" w:space="0" w:color="auto"/>
              <w:left w:val="single" w:sz="4" w:space="0" w:color="auto"/>
              <w:bottom w:val="single" w:sz="4" w:space="0" w:color="auto"/>
              <w:right w:val="single" w:sz="4" w:space="0" w:color="auto"/>
            </w:tcBorders>
          </w:tcPr>
          <w:p w14:paraId="03112B2A" w14:textId="77777777" w:rsidR="00464BB4" w:rsidRPr="006159E6" w:rsidRDefault="00464BB4"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44B18F33" w14:textId="77777777" w:rsidR="00464BB4" w:rsidRPr="006159E6" w:rsidRDefault="006325B3" w:rsidP="00D02290">
            <w:pPr>
              <w:pStyle w:val="CellBody"/>
              <w:rPr>
                <w:lang w:val="en-US"/>
              </w:rPr>
            </w:pPr>
            <w:r w:rsidRPr="006159E6">
              <w:rPr>
                <w:lang w:val="en-US"/>
              </w:rPr>
              <w:t>s200</w:t>
            </w:r>
          </w:p>
        </w:tc>
        <w:tc>
          <w:tcPr>
            <w:tcW w:w="5670" w:type="dxa"/>
            <w:tcBorders>
              <w:top w:val="single" w:sz="4" w:space="0" w:color="auto"/>
              <w:left w:val="single" w:sz="4" w:space="0" w:color="auto"/>
              <w:bottom w:val="single" w:sz="4" w:space="0" w:color="auto"/>
              <w:right w:val="single" w:sz="4" w:space="0" w:color="auto"/>
            </w:tcBorders>
          </w:tcPr>
          <w:p w14:paraId="6ACF600F" w14:textId="77777777" w:rsidR="00464BB4" w:rsidRPr="006159E6" w:rsidRDefault="00D532FA" w:rsidP="00E04492">
            <w:pPr>
              <w:pStyle w:val="CellBody"/>
              <w:rPr>
                <w:lang w:val="en-US"/>
              </w:rPr>
            </w:pPr>
            <w:r>
              <w:rPr>
                <w:lang w:val="en-US"/>
              </w:rPr>
              <w:t>A</w:t>
            </w:r>
            <w:r w:rsidR="00464BB4" w:rsidRPr="006159E6">
              <w:rPr>
                <w:lang w:val="en-US"/>
              </w:rPr>
              <w:t xml:space="preserve"> UPI, ISDA taxonomy or GTR taxonomy</w:t>
            </w:r>
            <w:r w:rsidR="00022702" w:rsidRPr="006159E6">
              <w:rPr>
                <w:lang w:val="en-US"/>
              </w:rPr>
              <w:t>.</w:t>
            </w:r>
          </w:p>
        </w:tc>
      </w:tr>
      <w:tr w:rsidR="00464BB4" w:rsidRPr="006159E6" w14:paraId="443201C3"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4671E162" w14:textId="77777777" w:rsidR="00464BB4" w:rsidRPr="006159E6" w:rsidRDefault="00464BB4" w:rsidP="00D02290">
            <w:pPr>
              <w:pStyle w:val="CellBody"/>
              <w:rPr>
                <w:lang w:val="en-US"/>
              </w:rPr>
            </w:pPr>
            <w:r w:rsidRPr="006159E6">
              <w:rPr>
                <w:lang w:val="en-US"/>
              </w:rPr>
              <w:t>Clearing</w:t>
            </w:r>
            <w:r w:rsidRPr="006159E6">
              <w:rPr>
                <w:lang w:val="en-US"/>
              </w:rPr>
              <w:softHyphen/>
              <w:t>Exception</w:t>
            </w:r>
            <w:r w:rsidRPr="006159E6">
              <w:rPr>
                <w:lang w:val="en-US"/>
              </w:rPr>
              <w:softHyphen/>
              <w:t>Party</w:t>
            </w:r>
          </w:p>
        </w:tc>
        <w:tc>
          <w:tcPr>
            <w:tcW w:w="850" w:type="dxa"/>
            <w:tcBorders>
              <w:top w:val="single" w:sz="4" w:space="0" w:color="auto"/>
              <w:left w:val="single" w:sz="4" w:space="0" w:color="auto"/>
              <w:bottom w:val="single" w:sz="4" w:space="0" w:color="auto"/>
              <w:right w:val="single" w:sz="4" w:space="0" w:color="auto"/>
            </w:tcBorders>
          </w:tcPr>
          <w:p w14:paraId="19E03FC6" w14:textId="77777777" w:rsidR="00464BB4" w:rsidRPr="006159E6" w:rsidRDefault="00464BB4" w:rsidP="00D02290">
            <w:pPr>
              <w:pStyle w:val="CellBody"/>
              <w:rPr>
                <w:lang w:val="en-US"/>
              </w:rPr>
            </w:pPr>
            <w:r w:rsidRPr="006159E6">
              <w:rPr>
                <w:lang w:val="en-US"/>
              </w:rPr>
              <w:t>O</w:t>
            </w:r>
          </w:p>
        </w:tc>
        <w:tc>
          <w:tcPr>
            <w:tcW w:w="1418" w:type="dxa"/>
            <w:tcBorders>
              <w:top w:val="single" w:sz="4" w:space="0" w:color="auto"/>
              <w:left w:val="single" w:sz="4" w:space="0" w:color="auto"/>
              <w:bottom w:val="single" w:sz="4" w:space="0" w:color="auto"/>
              <w:right w:val="single" w:sz="4" w:space="0" w:color="auto"/>
            </w:tcBorders>
          </w:tcPr>
          <w:p w14:paraId="4AFB5A3B" w14:textId="77777777" w:rsidR="00464BB4" w:rsidRPr="006159E6" w:rsidRDefault="006325B3" w:rsidP="00D02290">
            <w:pPr>
              <w:pStyle w:val="CellBody"/>
              <w:rPr>
                <w:lang w:val="en-US"/>
              </w:rPr>
            </w:pPr>
            <w:r w:rsidRPr="006159E6">
              <w:rPr>
                <w:lang w:val="en-US"/>
              </w:rPr>
              <w:t>s200</w:t>
            </w:r>
          </w:p>
        </w:tc>
        <w:tc>
          <w:tcPr>
            <w:tcW w:w="5670" w:type="dxa"/>
            <w:tcBorders>
              <w:top w:val="single" w:sz="4" w:space="0" w:color="auto"/>
              <w:left w:val="single" w:sz="4" w:space="0" w:color="auto"/>
              <w:bottom w:val="single" w:sz="4" w:space="0" w:color="auto"/>
              <w:right w:val="single" w:sz="4" w:space="0" w:color="auto"/>
            </w:tcBorders>
          </w:tcPr>
          <w:p w14:paraId="27C17854" w14:textId="77777777" w:rsidR="00464BB4" w:rsidRPr="006159E6" w:rsidRDefault="00464BB4" w:rsidP="00D02290">
            <w:pPr>
              <w:pStyle w:val="CellBody"/>
              <w:rPr>
                <w:lang w:val="en-US"/>
              </w:rPr>
            </w:pPr>
            <w:r w:rsidRPr="006159E6">
              <w:rPr>
                <w:lang w:val="en-US"/>
              </w:rPr>
              <w:t>The party for which a clearing exception is invoked.</w:t>
            </w:r>
          </w:p>
        </w:tc>
      </w:tr>
      <w:tr w:rsidR="00464BB4" w:rsidRPr="006159E6" w14:paraId="2383857C"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4D7A681C" w14:textId="77777777" w:rsidR="00464BB4" w:rsidRPr="006159E6" w:rsidRDefault="00464BB4" w:rsidP="00D02290">
            <w:pPr>
              <w:pStyle w:val="CellBody"/>
              <w:rPr>
                <w:lang w:val="en-US"/>
              </w:rPr>
            </w:pPr>
            <w:r w:rsidRPr="006159E6">
              <w:rPr>
                <w:lang w:val="en-US"/>
              </w:rPr>
              <w:t>Hedging</w:t>
            </w:r>
            <w:r w:rsidRPr="006159E6">
              <w:rPr>
                <w:lang w:val="en-US"/>
              </w:rPr>
              <w:softHyphen/>
              <w:t>Exemption</w:t>
            </w:r>
          </w:p>
        </w:tc>
        <w:tc>
          <w:tcPr>
            <w:tcW w:w="850" w:type="dxa"/>
            <w:tcBorders>
              <w:top w:val="single" w:sz="4" w:space="0" w:color="auto"/>
              <w:left w:val="single" w:sz="4" w:space="0" w:color="auto"/>
              <w:bottom w:val="single" w:sz="4" w:space="0" w:color="auto"/>
              <w:right w:val="single" w:sz="4" w:space="0" w:color="auto"/>
            </w:tcBorders>
          </w:tcPr>
          <w:p w14:paraId="6BF8E4F1" w14:textId="77777777" w:rsidR="00464BB4" w:rsidRPr="006159E6" w:rsidRDefault="00464BB4" w:rsidP="00D02290">
            <w:pPr>
              <w:pStyle w:val="CellBody"/>
              <w:rPr>
                <w:lang w:val="en-US"/>
              </w:rPr>
            </w:pPr>
            <w:r w:rsidRPr="006159E6">
              <w:rPr>
                <w:lang w:val="en-US"/>
              </w:rPr>
              <w:t>O</w:t>
            </w:r>
          </w:p>
        </w:tc>
        <w:tc>
          <w:tcPr>
            <w:tcW w:w="1418" w:type="dxa"/>
            <w:tcBorders>
              <w:top w:val="single" w:sz="4" w:space="0" w:color="auto"/>
              <w:left w:val="single" w:sz="4" w:space="0" w:color="auto"/>
              <w:bottom w:val="single" w:sz="4" w:space="0" w:color="auto"/>
              <w:right w:val="single" w:sz="4" w:space="0" w:color="auto"/>
            </w:tcBorders>
          </w:tcPr>
          <w:p w14:paraId="4673EB89" w14:textId="77777777" w:rsidR="00464BB4" w:rsidRPr="006159E6" w:rsidRDefault="00464BB4" w:rsidP="00D02290">
            <w:pPr>
              <w:pStyle w:val="CellBody"/>
              <w:rPr>
                <w:lang w:val="en-US"/>
              </w:rPr>
            </w:pPr>
            <w:r w:rsidRPr="006159E6">
              <w:rPr>
                <w:lang w:val="en-US"/>
              </w:rPr>
              <w:t>Hedging</w:t>
            </w:r>
            <w:r w:rsidRPr="006159E6">
              <w:rPr>
                <w:lang w:val="en-US"/>
              </w:rPr>
              <w:softHyphen/>
              <w:t>Exemption</w:t>
            </w:r>
            <w:r w:rsidRPr="006159E6">
              <w:rPr>
                <w:lang w:val="en-US"/>
              </w:rPr>
              <w:softHyphen/>
              <w:t>Type</w:t>
            </w:r>
          </w:p>
        </w:tc>
        <w:tc>
          <w:tcPr>
            <w:tcW w:w="5670" w:type="dxa"/>
            <w:tcBorders>
              <w:top w:val="single" w:sz="4" w:space="0" w:color="auto"/>
              <w:left w:val="single" w:sz="4" w:space="0" w:color="auto"/>
              <w:bottom w:val="single" w:sz="4" w:space="0" w:color="auto"/>
              <w:right w:val="single" w:sz="4" w:space="0" w:color="auto"/>
            </w:tcBorders>
          </w:tcPr>
          <w:p w14:paraId="681FB584" w14:textId="77777777" w:rsidR="00464BB4" w:rsidRPr="006159E6" w:rsidRDefault="00464BB4" w:rsidP="00D02290">
            <w:pPr>
              <w:pStyle w:val="CellBody"/>
              <w:rPr>
                <w:lang w:val="en-US"/>
              </w:rPr>
            </w:pPr>
            <w:r w:rsidRPr="006159E6">
              <w:rPr>
                <w:lang w:val="en-US"/>
              </w:rPr>
              <w:t xml:space="preserve">The official reason under the relevant regulations for invoking a hedge exemption for this </w:t>
            </w:r>
            <w:r w:rsidR="001E3373">
              <w:rPr>
                <w:lang w:val="en-US"/>
              </w:rPr>
              <w:t>trade</w:t>
            </w:r>
            <w:r w:rsidRPr="006159E6">
              <w:rPr>
                <w:lang w:val="en-US"/>
              </w:rPr>
              <w:t>.</w:t>
            </w:r>
          </w:p>
        </w:tc>
      </w:tr>
      <w:tr w:rsidR="00464BB4" w:rsidRPr="006159E6" w14:paraId="5C78809E"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07A4BB8B" w14:textId="77777777" w:rsidR="00464BB4" w:rsidRPr="006159E6" w:rsidRDefault="00464BB4" w:rsidP="00D02290">
            <w:pPr>
              <w:pStyle w:val="CellBody"/>
              <w:rPr>
                <w:lang w:val="en-US"/>
              </w:rPr>
            </w:pPr>
            <w:r w:rsidRPr="006159E6">
              <w:rPr>
                <w:lang w:val="en-US"/>
              </w:rPr>
              <w:t>Nonstandard</w:t>
            </w:r>
          </w:p>
        </w:tc>
        <w:tc>
          <w:tcPr>
            <w:tcW w:w="850" w:type="dxa"/>
            <w:tcBorders>
              <w:top w:val="single" w:sz="4" w:space="0" w:color="auto"/>
              <w:left w:val="single" w:sz="4" w:space="0" w:color="auto"/>
              <w:bottom w:val="single" w:sz="4" w:space="0" w:color="auto"/>
              <w:right w:val="single" w:sz="4" w:space="0" w:color="auto"/>
            </w:tcBorders>
          </w:tcPr>
          <w:p w14:paraId="55BB80A3" w14:textId="77777777" w:rsidR="00464BB4" w:rsidRPr="006159E6" w:rsidRDefault="00464BB4"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1542CF73" w14:textId="77777777" w:rsidR="00464BB4" w:rsidRPr="006159E6" w:rsidRDefault="00464BB4" w:rsidP="00D02290">
            <w:pPr>
              <w:pStyle w:val="CellBody"/>
              <w:rPr>
                <w:lang w:val="en-US"/>
              </w:rPr>
            </w:pPr>
            <w:r w:rsidRPr="006159E6">
              <w:rPr>
                <w:lang w:val="en-US"/>
              </w:rPr>
              <w:t>boolean</w:t>
            </w:r>
          </w:p>
        </w:tc>
        <w:tc>
          <w:tcPr>
            <w:tcW w:w="5670" w:type="dxa"/>
            <w:tcBorders>
              <w:top w:val="single" w:sz="4" w:space="0" w:color="auto"/>
              <w:left w:val="single" w:sz="4" w:space="0" w:color="auto"/>
              <w:bottom w:val="single" w:sz="4" w:space="0" w:color="auto"/>
              <w:right w:val="single" w:sz="4" w:space="0" w:color="auto"/>
            </w:tcBorders>
          </w:tcPr>
          <w:p w14:paraId="3F1D2746" w14:textId="77777777" w:rsidR="00464BB4" w:rsidRPr="006159E6" w:rsidRDefault="00E80208" w:rsidP="003968F4">
            <w:pPr>
              <w:pStyle w:val="CellBody"/>
              <w:rPr>
                <w:lang w:val="en-US"/>
              </w:rPr>
            </w:pPr>
            <w:r>
              <w:rPr>
                <w:lang w:val="en-US"/>
              </w:rPr>
              <w:t>Indicates whether</w:t>
            </w:r>
            <w:r w:rsidR="00692A8D" w:rsidRPr="006159E6">
              <w:rPr>
                <w:lang w:val="en-US"/>
              </w:rPr>
              <w:t xml:space="preserve"> </w:t>
            </w:r>
            <w:r w:rsidR="00464BB4" w:rsidRPr="006159E6">
              <w:rPr>
                <w:lang w:val="en-US"/>
              </w:rPr>
              <w:t>the reportable swap transaction has one or more additional terms or provisions, other than those listed in the required real-time data fields, that materially affect the price of the reportable swap transaction.</w:t>
            </w:r>
          </w:p>
        </w:tc>
      </w:tr>
      <w:tr w:rsidR="00464BB4" w:rsidRPr="006159E6" w14:paraId="4FB93AAF"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15EB2596" w14:textId="77777777" w:rsidR="00464BB4" w:rsidRPr="006159E6" w:rsidRDefault="00464BB4" w:rsidP="00D02290">
            <w:pPr>
              <w:pStyle w:val="CellBody"/>
              <w:rPr>
                <w:lang w:val="en-US"/>
              </w:rPr>
            </w:pPr>
            <w:r w:rsidRPr="006159E6">
              <w:rPr>
                <w:lang w:val="en-US"/>
              </w:rPr>
              <w:t>Embedded</w:t>
            </w:r>
            <w:r w:rsidR="007D7C1D" w:rsidRPr="006159E6">
              <w:rPr>
                <w:lang w:val="en-US"/>
              </w:rPr>
              <w:softHyphen/>
            </w:r>
            <w:r w:rsidRPr="006159E6">
              <w:rPr>
                <w:lang w:val="en-US"/>
              </w:rPr>
              <w:t>Option</w:t>
            </w:r>
          </w:p>
        </w:tc>
        <w:tc>
          <w:tcPr>
            <w:tcW w:w="850" w:type="dxa"/>
            <w:tcBorders>
              <w:top w:val="single" w:sz="4" w:space="0" w:color="auto"/>
              <w:left w:val="single" w:sz="4" w:space="0" w:color="auto"/>
              <w:bottom w:val="single" w:sz="4" w:space="0" w:color="auto"/>
              <w:right w:val="single" w:sz="4" w:space="0" w:color="auto"/>
            </w:tcBorders>
          </w:tcPr>
          <w:p w14:paraId="790DAC74" w14:textId="77777777" w:rsidR="00464BB4" w:rsidRPr="006159E6" w:rsidRDefault="00464BB4"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1C9DCA7D" w14:textId="77777777" w:rsidR="00464BB4" w:rsidRPr="006159E6" w:rsidRDefault="00464BB4" w:rsidP="00D02290">
            <w:pPr>
              <w:pStyle w:val="CellBody"/>
              <w:rPr>
                <w:lang w:val="en-US"/>
              </w:rPr>
            </w:pPr>
            <w:r w:rsidRPr="006159E6">
              <w:rPr>
                <w:lang w:val="en-US"/>
              </w:rPr>
              <w:t>boolean</w:t>
            </w:r>
          </w:p>
        </w:tc>
        <w:tc>
          <w:tcPr>
            <w:tcW w:w="5670" w:type="dxa"/>
            <w:tcBorders>
              <w:top w:val="single" w:sz="4" w:space="0" w:color="auto"/>
              <w:left w:val="single" w:sz="4" w:space="0" w:color="auto"/>
              <w:bottom w:val="single" w:sz="4" w:space="0" w:color="auto"/>
              <w:right w:val="single" w:sz="4" w:space="0" w:color="auto"/>
            </w:tcBorders>
          </w:tcPr>
          <w:p w14:paraId="6C6DEA0F" w14:textId="77777777" w:rsidR="00464BB4" w:rsidRPr="006159E6" w:rsidRDefault="000E3E6C" w:rsidP="003968F4">
            <w:pPr>
              <w:pStyle w:val="CellBody"/>
              <w:rPr>
                <w:lang w:val="en-US"/>
              </w:rPr>
            </w:pPr>
            <w:r w:rsidRPr="006159E6">
              <w:rPr>
                <w:lang w:val="en-US"/>
              </w:rPr>
              <w:t xml:space="preserve">Indicates </w:t>
            </w:r>
            <w:r w:rsidR="00464BB4" w:rsidRPr="006159E6">
              <w:rPr>
                <w:lang w:val="en-US"/>
              </w:rPr>
              <w:t>whether the swap transaction incorporates an embedded option.</w:t>
            </w:r>
            <w:r w:rsidR="00642405" w:rsidRPr="006159E6">
              <w:rPr>
                <w:lang w:val="en-US"/>
              </w:rPr>
              <w:t xml:space="preserve"> </w:t>
            </w:r>
          </w:p>
        </w:tc>
      </w:tr>
      <w:tr w:rsidR="00651ED0" w:rsidRPr="006159E6" w14:paraId="7EB1C10C"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100D2185" w14:textId="77777777" w:rsidR="00651ED0" w:rsidRPr="006159E6" w:rsidRDefault="00651ED0" w:rsidP="00D02290">
            <w:pPr>
              <w:pStyle w:val="CellBody"/>
              <w:rPr>
                <w:lang w:val="en-US"/>
              </w:rPr>
            </w:pPr>
            <w:r w:rsidRPr="006159E6">
              <w:rPr>
                <w:lang w:val="en-US"/>
              </w:rPr>
              <w:t>Collateralized</w:t>
            </w:r>
          </w:p>
        </w:tc>
        <w:tc>
          <w:tcPr>
            <w:tcW w:w="850" w:type="dxa"/>
            <w:tcBorders>
              <w:top w:val="single" w:sz="4" w:space="0" w:color="auto"/>
              <w:left w:val="single" w:sz="4" w:space="0" w:color="auto"/>
              <w:bottom w:val="single" w:sz="4" w:space="0" w:color="auto"/>
              <w:right w:val="single" w:sz="4" w:space="0" w:color="auto"/>
            </w:tcBorders>
          </w:tcPr>
          <w:p w14:paraId="62CBABE7" w14:textId="77777777" w:rsidR="00651ED0" w:rsidRPr="006159E6" w:rsidRDefault="00651ED0"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3A8EACC9" w14:textId="77777777" w:rsidR="00651ED0" w:rsidRPr="006159E6" w:rsidRDefault="00651ED0" w:rsidP="00D02290">
            <w:pPr>
              <w:pStyle w:val="CellBody"/>
              <w:rPr>
                <w:lang w:val="en-US"/>
              </w:rPr>
            </w:pPr>
            <w:r w:rsidRPr="006159E6">
              <w:rPr>
                <w:lang w:val="en-US"/>
              </w:rPr>
              <w:t>Collateralized</w:t>
            </w:r>
            <w:r w:rsidRPr="006159E6">
              <w:rPr>
                <w:lang w:val="en-US"/>
              </w:rPr>
              <w:softHyphen/>
              <w:t>Type</w:t>
            </w:r>
          </w:p>
        </w:tc>
        <w:tc>
          <w:tcPr>
            <w:tcW w:w="5670" w:type="dxa"/>
            <w:tcBorders>
              <w:top w:val="single" w:sz="4" w:space="0" w:color="auto"/>
              <w:left w:val="single" w:sz="4" w:space="0" w:color="auto"/>
              <w:bottom w:val="single" w:sz="4" w:space="0" w:color="auto"/>
              <w:right w:val="single" w:sz="4" w:space="0" w:color="auto"/>
            </w:tcBorders>
          </w:tcPr>
          <w:p w14:paraId="0E877C21" w14:textId="77777777" w:rsidR="00651ED0" w:rsidRPr="006159E6" w:rsidRDefault="000A54A7" w:rsidP="00D02290">
            <w:pPr>
              <w:pStyle w:val="CellBody"/>
              <w:rPr>
                <w:lang w:val="en-US"/>
              </w:rPr>
            </w:pPr>
            <w:r w:rsidRPr="006159E6">
              <w:rPr>
                <w:lang w:val="en-US"/>
              </w:rPr>
              <w:t xml:space="preserve">Indicates </w:t>
            </w:r>
            <w:r w:rsidR="00651ED0" w:rsidRPr="006159E6">
              <w:rPr>
                <w:lang w:val="en-US"/>
              </w:rPr>
              <w:t>whether the contract is collateralized and how.</w:t>
            </w:r>
          </w:p>
        </w:tc>
      </w:tr>
      <w:tr w:rsidR="00464BB4" w:rsidRPr="006159E6" w14:paraId="004EDBBC"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0447D902" w14:textId="77777777" w:rsidR="00464BB4" w:rsidRPr="006159E6" w:rsidRDefault="00464BB4" w:rsidP="00D02290">
            <w:pPr>
              <w:pStyle w:val="CellBody"/>
              <w:rPr>
                <w:lang w:val="en-US"/>
              </w:rPr>
            </w:pPr>
            <w:r w:rsidRPr="006159E6">
              <w:rPr>
                <w:lang w:val="en-US"/>
              </w:rPr>
              <w:t>Verification</w:t>
            </w:r>
          </w:p>
        </w:tc>
        <w:tc>
          <w:tcPr>
            <w:tcW w:w="850" w:type="dxa"/>
            <w:tcBorders>
              <w:top w:val="single" w:sz="4" w:space="0" w:color="auto"/>
              <w:left w:val="single" w:sz="4" w:space="0" w:color="auto"/>
              <w:bottom w:val="single" w:sz="4" w:space="0" w:color="auto"/>
              <w:right w:val="single" w:sz="4" w:space="0" w:color="auto"/>
            </w:tcBorders>
          </w:tcPr>
          <w:p w14:paraId="535CC7B7" w14:textId="77777777" w:rsidR="00464BB4" w:rsidRPr="006159E6" w:rsidRDefault="00464BB4"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296694D8" w14:textId="77777777" w:rsidR="00464BB4" w:rsidRPr="006159E6" w:rsidRDefault="00464BB4" w:rsidP="00D02290">
            <w:pPr>
              <w:pStyle w:val="CellBody"/>
              <w:rPr>
                <w:lang w:val="en-US"/>
              </w:rPr>
            </w:pPr>
            <w:r w:rsidRPr="006159E6">
              <w:rPr>
                <w:lang w:val="en-US"/>
              </w:rPr>
              <w:t>Verification</w:t>
            </w:r>
            <w:r w:rsidRPr="006159E6">
              <w:rPr>
                <w:lang w:val="en-US"/>
              </w:rPr>
              <w:softHyphen/>
              <w:t>Type</w:t>
            </w:r>
          </w:p>
        </w:tc>
        <w:tc>
          <w:tcPr>
            <w:tcW w:w="5670" w:type="dxa"/>
            <w:tcBorders>
              <w:top w:val="single" w:sz="4" w:space="0" w:color="auto"/>
              <w:left w:val="single" w:sz="4" w:space="0" w:color="auto"/>
              <w:bottom w:val="single" w:sz="4" w:space="0" w:color="auto"/>
              <w:right w:val="single" w:sz="4" w:space="0" w:color="auto"/>
            </w:tcBorders>
          </w:tcPr>
          <w:p w14:paraId="5F68E262" w14:textId="77777777" w:rsidR="00F9129B" w:rsidRDefault="00464BB4" w:rsidP="00F9129B">
            <w:pPr>
              <w:pStyle w:val="CellBody"/>
              <w:rPr>
                <w:lang w:val="en-US"/>
              </w:rPr>
            </w:pPr>
            <w:r w:rsidRPr="006159E6">
              <w:rPr>
                <w:lang w:val="en-US"/>
              </w:rPr>
              <w:t>Indicates if the data was electronically verified or ver</w:t>
            </w:r>
            <w:r w:rsidR="00EC700B" w:rsidRPr="006159E6">
              <w:rPr>
                <w:lang w:val="en-US"/>
              </w:rPr>
              <w:t>ified by non-electronic means</w:t>
            </w:r>
            <w:r w:rsidRPr="006159E6">
              <w:rPr>
                <w:lang w:val="en-US"/>
              </w:rPr>
              <w:t xml:space="preserve">. </w:t>
            </w:r>
          </w:p>
          <w:p w14:paraId="55C1A11E" w14:textId="77777777" w:rsidR="00464BB4" w:rsidRPr="006159E6" w:rsidRDefault="00B71081" w:rsidP="00F9129B">
            <w:pPr>
              <w:pStyle w:val="CellBody"/>
              <w:rPr>
                <w:lang w:val="en-US"/>
              </w:rPr>
            </w:pPr>
            <w:r w:rsidRPr="006159E6">
              <w:rPr>
                <w:lang w:val="en-US"/>
              </w:rPr>
              <w:t xml:space="preserve">If no value is provided, the default value is “Electronic” for SEF and “Unverified” for bilateral </w:t>
            </w:r>
            <w:r w:rsidR="001E3373">
              <w:rPr>
                <w:lang w:val="en-US"/>
              </w:rPr>
              <w:t>trade</w:t>
            </w:r>
            <w:r w:rsidRPr="006159E6">
              <w:rPr>
                <w:lang w:val="en-US"/>
              </w:rPr>
              <w:t>s.</w:t>
            </w:r>
          </w:p>
        </w:tc>
      </w:tr>
      <w:tr w:rsidR="00464BB4" w:rsidRPr="006159E6" w14:paraId="11CF5E65"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6C507AFC" w14:textId="77777777" w:rsidR="00464BB4" w:rsidRPr="006159E6" w:rsidRDefault="00464BB4" w:rsidP="00D02290">
            <w:pPr>
              <w:pStyle w:val="CellBody"/>
              <w:rPr>
                <w:lang w:val="en-US"/>
              </w:rPr>
            </w:pPr>
            <w:r w:rsidRPr="006159E6">
              <w:rPr>
                <w:lang w:val="en-US"/>
              </w:rPr>
              <w:t>AsOfDate</w:t>
            </w:r>
          </w:p>
        </w:tc>
        <w:tc>
          <w:tcPr>
            <w:tcW w:w="850" w:type="dxa"/>
            <w:tcBorders>
              <w:top w:val="single" w:sz="4" w:space="0" w:color="auto"/>
              <w:left w:val="single" w:sz="4" w:space="0" w:color="auto"/>
              <w:bottom w:val="single" w:sz="4" w:space="0" w:color="auto"/>
              <w:right w:val="single" w:sz="4" w:space="0" w:color="auto"/>
            </w:tcBorders>
          </w:tcPr>
          <w:p w14:paraId="668AFE85" w14:textId="77777777" w:rsidR="00464BB4" w:rsidRPr="006159E6" w:rsidRDefault="00464BB4" w:rsidP="00D02290">
            <w:pPr>
              <w:pStyle w:val="CellBody"/>
              <w:rPr>
                <w:lang w:val="en-US"/>
              </w:rPr>
            </w:pPr>
            <w:r w:rsidRPr="006159E6">
              <w:rPr>
                <w:lang w:val="en-US"/>
              </w:rPr>
              <w:t>O</w:t>
            </w:r>
          </w:p>
        </w:tc>
        <w:tc>
          <w:tcPr>
            <w:tcW w:w="1418" w:type="dxa"/>
            <w:tcBorders>
              <w:top w:val="single" w:sz="4" w:space="0" w:color="auto"/>
              <w:left w:val="single" w:sz="4" w:space="0" w:color="auto"/>
              <w:bottom w:val="single" w:sz="4" w:space="0" w:color="auto"/>
              <w:right w:val="single" w:sz="4" w:space="0" w:color="auto"/>
            </w:tcBorders>
          </w:tcPr>
          <w:p w14:paraId="7D532EF8" w14:textId="77777777" w:rsidR="00464BB4" w:rsidRPr="006159E6" w:rsidRDefault="00464BB4" w:rsidP="00D02290">
            <w:pPr>
              <w:pStyle w:val="CellBody"/>
              <w:rPr>
                <w:lang w:val="en-US"/>
              </w:rPr>
            </w:pPr>
            <w:r w:rsidRPr="006159E6">
              <w:rPr>
                <w:lang w:val="en-US"/>
              </w:rPr>
              <w:t>DateType</w:t>
            </w:r>
          </w:p>
        </w:tc>
        <w:tc>
          <w:tcPr>
            <w:tcW w:w="5670" w:type="dxa"/>
            <w:tcBorders>
              <w:top w:val="single" w:sz="4" w:space="0" w:color="auto"/>
              <w:left w:val="single" w:sz="4" w:space="0" w:color="auto"/>
              <w:bottom w:val="single" w:sz="4" w:space="0" w:color="auto"/>
              <w:right w:val="single" w:sz="4" w:space="0" w:color="auto"/>
            </w:tcBorders>
          </w:tcPr>
          <w:p w14:paraId="7B3DED8E" w14:textId="77777777" w:rsidR="00464BB4" w:rsidRPr="006159E6" w:rsidRDefault="0067591A" w:rsidP="00D02290">
            <w:pPr>
              <w:pStyle w:val="CellBody"/>
              <w:rPr>
                <w:lang w:val="en-US"/>
              </w:rPr>
            </w:pPr>
            <w:r w:rsidRPr="006159E6">
              <w:rPr>
                <w:lang w:val="en-US"/>
              </w:rPr>
              <w:t>The</w:t>
            </w:r>
            <w:r w:rsidR="00464BB4" w:rsidRPr="006159E6">
              <w:rPr>
                <w:lang w:val="en-US"/>
              </w:rPr>
              <w:t xml:space="preserve"> business date of a backload</w:t>
            </w:r>
            <w:r w:rsidR="00433FAD" w:rsidRPr="006159E6">
              <w:rPr>
                <w:lang w:val="en-US"/>
              </w:rPr>
              <w:t>.</w:t>
            </w:r>
          </w:p>
        </w:tc>
      </w:tr>
      <w:tr w:rsidR="00464BB4" w:rsidRPr="006159E6" w14:paraId="32916260"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5B64FB44" w14:textId="77777777" w:rsidR="00464BB4" w:rsidRPr="006159E6" w:rsidRDefault="00464BB4" w:rsidP="00D02290">
            <w:pPr>
              <w:pStyle w:val="CellBody"/>
              <w:rPr>
                <w:lang w:val="en-US"/>
              </w:rPr>
            </w:pPr>
            <w:r w:rsidRPr="006159E6">
              <w:rPr>
                <w:lang w:val="en-US"/>
              </w:rPr>
              <w:t>AsOfTime</w:t>
            </w:r>
          </w:p>
        </w:tc>
        <w:tc>
          <w:tcPr>
            <w:tcW w:w="850" w:type="dxa"/>
            <w:tcBorders>
              <w:top w:val="single" w:sz="4" w:space="0" w:color="auto"/>
              <w:left w:val="single" w:sz="4" w:space="0" w:color="auto"/>
              <w:bottom w:val="single" w:sz="4" w:space="0" w:color="auto"/>
              <w:right w:val="single" w:sz="4" w:space="0" w:color="auto"/>
            </w:tcBorders>
          </w:tcPr>
          <w:p w14:paraId="4C0850D8" w14:textId="77777777" w:rsidR="00464BB4" w:rsidRPr="006159E6" w:rsidRDefault="00464BB4" w:rsidP="00D02290">
            <w:pPr>
              <w:pStyle w:val="CellBody"/>
              <w:rPr>
                <w:lang w:val="en-US"/>
              </w:rPr>
            </w:pPr>
            <w:r w:rsidRPr="006159E6">
              <w:rPr>
                <w:lang w:val="en-US"/>
              </w:rPr>
              <w:t>O</w:t>
            </w:r>
          </w:p>
        </w:tc>
        <w:tc>
          <w:tcPr>
            <w:tcW w:w="1418" w:type="dxa"/>
            <w:tcBorders>
              <w:top w:val="single" w:sz="4" w:space="0" w:color="auto"/>
              <w:left w:val="single" w:sz="4" w:space="0" w:color="auto"/>
              <w:bottom w:val="single" w:sz="4" w:space="0" w:color="auto"/>
              <w:right w:val="single" w:sz="4" w:space="0" w:color="auto"/>
            </w:tcBorders>
          </w:tcPr>
          <w:p w14:paraId="761252F2" w14:textId="77777777" w:rsidR="00464BB4" w:rsidRPr="006159E6" w:rsidRDefault="00464BB4" w:rsidP="00D02290">
            <w:pPr>
              <w:pStyle w:val="CellBody"/>
              <w:rPr>
                <w:lang w:val="en-US"/>
              </w:rPr>
            </w:pPr>
            <w:r w:rsidRPr="006159E6">
              <w:rPr>
                <w:lang w:val="en-US"/>
              </w:rPr>
              <w:t>TimeType</w:t>
            </w:r>
          </w:p>
        </w:tc>
        <w:tc>
          <w:tcPr>
            <w:tcW w:w="5670" w:type="dxa"/>
            <w:tcBorders>
              <w:top w:val="single" w:sz="4" w:space="0" w:color="auto"/>
              <w:left w:val="single" w:sz="4" w:space="0" w:color="auto"/>
              <w:bottom w:val="single" w:sz="4" w:space="0" w:color="auto"/>
              <w:right w:val="single" w:sz="4" w:space="0" w:color="auto"/>
            </w:tcBorders>
          </w:tcPr>
          <w:p w14:paraId="3804FE02" w14:textId="77777777" w:rsidR="00464BB4" w:rsidRPr="006159E6" w:rsidRDefault="0067591A" w:rsidP="00D02290">
            <w:pPr>
              <w:pStyle w:val="CellBody"/>
              <w:rPr>
                <w:lang w:val="en-US"/>
              </w:rPr>
            </w:pPr>
            <w:r w:rsidRPr="006159E6">
              <w:rPr>
                <w:lang w:val="en-US"/>
              </w:rPr>
              <w:t>The</w:t>
            </w:r>
            <w:r w:rsidR="00464BB4" w:rsidRPr="006159E6">
              <w:rPr>
                <w:lang w:val="en-US"/>
              </w:rPr>
              <w:t xml:space="preserve"> time of a backload</w:t>
            </w:r>
            <w:r w:rsidR="00433FAD" w:rsidRPr="006159E6">
              <w:rPr>
                <w:lang w:val="en-US"/>
              </w:rPr>
              <w:t xml:space="preserve">. </w:t>
            </w:r>
          </w:p>
        </w:tc>
      </w:tr>
      <w:tr w:rsidR="00464BB4" w:rsidRPr="006159E6" w14:paraId="1EF2680B"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0E77D9F0" w14:textId="77777777" w:rsidR="00464BB4" w:rsidRPr="006159E6" w:rsidRDefault="00464BB4" w:rsidP="00D02290">
            <w:pPr>
              <w:pStyle w:val="CellBody"/>
              <w:rPr>
                <w:lang w:val="en-US"/>
              </w:rPr>
            </w:pPr>
            <w:r w:rsidRPr="006159E6">
              <w:rPr>
                <w:lang w:val="en-US"/>
              </w:rPr>
              <w:t>Large</w:t>
            </w:r>
            <w:r w:rsidRPr="006159E6">
              <w:rPr>
                <w:lang w:val="en-US"/>
              </w:rPr>
              <w:softHyphen/>
              <w:t>Trade</w:t>
            </w:r>
            <w:r w:rsidRPr="006159E6">
              <w:rPr>
                <w:lang w:val="en-US"/>
              </w:rPr>
              <w:softHyphen/>
              <w:t>Size</w:t>
            </w:r>
          </w:p>
        </w:tc>
        <w:tc>
          <w:tcPr>
            <w:tcW w:w="850" w:type="dxa"/>
            <w:tcBorders>
              <w:top w:val="single" w:sz="4" w:space="0" w:color="auto"/>
              <w:left w:val="single" w:sz="4" w:space="0" w:color="auto"/>
              <w:bottom w:val="single" w:sz="4" w:space="0" w:color="auto"/>
              <w:right w:val="single" w:sz="4" w:space="0" w:color="auto"/>
            </w:tcBorders>
          </w:tcPr>
          <w:p w14:paraId="26F09698" w14:textId="77777777" w:rsidR="00464BB4" w:rsidRPr="006159E6" w:rsidRDefault="00464BB4" w:rsidP="00D02290">
            <w:pPr>
              <w:pStyle w:val="CellBody"/>
              <w:rPr>
                <w:lang w:val="en-US"/>
              </w:rPr>
            </w:pPr>
            <w:r w:rsidRPr="006159E6">
              <w:rPr>
                <w:lang w:val="en-US"/>
              </w:rPr>
              <w:t>O</w:t>
            </w:r>
          </w:p>
        </w:tc>
        <w:tc>
          <w:tcPr>
            <w:tcW w:w="1418" w:type="dxa"/>
            <w:tcBorders>
              <w:top w:val="single" w:sz="4" w:space="0" w:color="auto"/>
              <w:left w:val="single" w:sz="4" w:space="0" w:color="auto"/>
              <w:bottom w:val="single" w:sz="4" w:space="0" w:color="auto"/>
              <w:right w:val="single" w:sz="4" w:space="0" w:color="auto"/>
            </w:tcBorders>
          </w:tcPr>
          <w:p w14:paraId="76CE06DA" w14:textId="77777777" w:rsidR="00464BB4" w:rsidRPr="006159E6" w:rsidRDefault="00464BB4" w:rsidP="00D02290">
            <w:pPr>
              <w:pStyle w:val="CellBody"/>
              <w:rPr>
                <w:lang w:val="en-US"/>
              </w:rPr>
            </w:pPr>
            <w:r w:rsidRPr="006159E6">
              <w:rPr>
                <w:lang w:val="en-US"/>
              </w:rPr>
              <w:t>boolean</w:t>
            </w:r>
          </w:p>
        </w:tc>
        <w:tc>
          <w:tcPr>
            <w:tcW w:w="5670" w:type="dxa"/>
            <w:tcBorders>
              <w:top w:val="single" w:sz="4" w:space="0" w:color="auto"/>
              <w:left w:val="single" w:sz="4" w:space="0" w:color="auto"/>
              <w:bottom w:val="single" w:sz="4" w:space="0" w:color="auto"/>
              <w:right w:val="single" w:sz="4" w:space="0" w:color="auto"/>
            </w:tcBorders>
          </w:tcPr>
          <w:p w14:paraId="58E9DDE4" w14:textId="77777777" w:rsidR="00464BB4" w:rsidRPr="006159E6" w:rsidRDefault="00464BB4" w:rsidP="00D02290">
            <w:pPr>
              <w:pStyle w:val="CellBody"/>
              <w:rPr>
                <w:lang w:val="en-US"/>
              </w:rPr>
            </w:pPr>
          </w:p>
        </w:tc>
      </w:tr>
      <w:tr w:rsidR="00464BB4" w:rsidRPr="006159E6" w14:paraId="0B24DDCE"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548E3D45" w14:textId="77777777" w:rsidR="00464BB4" w:rsidRPr="006159E6" w:rsidRDefault="00464BB4" w:rsidP="00D02290">
            <w:pPr>
              <w:pStyle w:val="CellBody"/>
              <w:rPr>
                <w:lang w:val="en-US"/>
              </w:rPr>
            </w:pPr>
            <w:r w:rsidRPr="006159E6">
              <w:rPr>
                <w:lang w:val="en-US"/>
              </w:rPr>
              <w:t>Transferee</w:t>
            </w:r>
            <w:r w:rsidRPr="006159E6">
              <w:rPr>
                <w:lang w:val="en-US"/>
              </w:rPr>
              <w:softHyphen/>
              <w:t>Party</w:t>
            </w:r>
          </w:p>
        </w:tc>
        <w:tc>
          <w:tcPr>
            <w:tcW w:w="850" w:type="dxa"/>
            <w:tcBorders>
              <w:top w:val="single" w:sz="4" w:space="0" w:color="auto"/>
              <w:left w:val="single" w:sz="4" w:space="0" w:color="auto"/>
              <w:bottom w:val="single" w:sz="4" w:space="0" w:color="auto"/>
              <w:right w:val="single" w:sz="4" w:space="0" w:color="auto"/>
            </w:tcBorders>
          </w:tcPr>
          <w:p w14:paraId="6FD160A5" w14:textId="77777777" w:rsidR="00464BB4" w:rsidRPr="006159E6" w:rsidRDefault="00464BB4" w:rsidP="00D02290">
            <w:pPr>
              <w:pStyle w:val="CellBody"/>
              <w:rPr>
                <w:lang w:val="en-US"/>
              </w:rPr>
            </w:pPr>
            <w:r w:rsidRPr="006159E6">
              <w:rPr>
                <w:lang w:val="en-US"/>
              </w:rPr>
              <w:t>C</w:t>
            </w:r>
          </w:p>
        </w:tc>
        <w:tc>
          <w:tcPr>
            <w:tcW w:w="1418" w:type="dxa"/>
            <w:tcBorders>
              <w:top w:val="single" w:sz="4" w:space="0" w:color="auto"/>
              <w:left w:val="single" w:sz="4" w:space="0" w:color="auto"/>
              <w:bottom w:val="single" w:sz="4" w:space="0" w:color="auto"/>
              <w:right w:val="single" w:sz="4" w:space="0" w:color="auto"/>
            </w:tcBorders>
          </w:tcPr>
          <w:p w14:paraId="4E759F50" w14:textId="77777777" w:rsidR="00464BB4" w:rsidRPr="006159E6" w:rsidRDefault="00464BB4" w:rsidP="00D02290">
            <w:pPr>
              <w:pStyle w:val="CellBody"/>
              <w:rPr>
                <w:lang w:val="en-US"/>
              </w:rPr>
            </w:pPr>
            <w:r w:rsidRPr="006159E6">
              <w:rPr>
                <w:lang w:val="en-US"/>
              </w:rPr>
              <w:t>PartyType</w:t>
            </w:r>
          </w:p>
        </w:tc>
        <w:tc>
          <w:tcPr>
            <w:tcW w:w="5670" w:type="dxa"/>
            <w:tcBorders>
              <w:top w:val="single" w:sz="4" w:space="0" w:color="auto"/>
              <w:left w:val="single" w:sz="4" w:space="0" w:color="auto"/>
              <w:bottom w:val="single" w:sz="4" w:space="0" w:color="auto"/>
              <w:right w:val="single" w:sz="4" w:space="0" w:color="auto"/>
            </w:tcBorders>
          </w:tcPr>
          <w:p w14:paraId="116DA631" w14:textId="77777777" w:rsidR="00464BB4" w:rsidRPr="006159E6" w:rsidRDefault="00E04492" w:rsidP="00D02290">
            <w:pPr>
              <w:pStyle w:val="CellBody"/>
              <w:rPr>
                <w:lang w:val="en-US"/>
              </w:rPr>
            </w:pPr>
            <w:r>
              <w:rPr>
                <w:lang w:val="en-US"/>
              </w:rPr>
              <w:t>The s</w:t>
            </w:r>
            <w:r w:rsidR="00464BB4" w:rsidRPr="006159E6">
              <w:rPr>
                <w:lang w:val="en-US"/>
              </w:rPr>
              <w:t>tep</w:t>
            </w:r>
            <w:r w:rsidR="00CC5F17">
              <w:rPr>
                <w:lang w:val="en-US"/>
              </w:rPr>
              <w:t>-</w:t>
            </w:r>
            <w:r w:rsidR="00464BB4" w:rsidRPr="006159E6">
              <w:rPr>
                <w:lang w:val="en-US"/>
              </w:rPr>
              <w:t xml:space="preserve">out party on a </w:t>
            </w:r>
            <w:r w:rsidR="00CC4632">
              <w:rPr>
                <w:lang w:val="en-US"/>
              </w:rPr>
              <w:t>n</w:t>
            </w:r>
            <w:r w:rsidR="00464BB4" w:rsidRPr="006159E6">
              <w:rPr>
                <w:lang w:val="en-US"/>
              </w:rPr>
              <w:t>ovation.</w:t>
            </w:r>
          </w:p>
          <w:p w14:paraId="368D6F62" w14:textId="77777777" w:rsidR="00945208" w:rsidRPr="006159E6" w:rsidRDefault="00945208" w:rsidP="00D02290">
            <w:pPr>
              <w:pStyle w:val="CellBody"/>
              <w:rPr>
                <w:rStyle w:val="Fett"/>
                <w:lang w:val="en-US"/>
              </w:rPr>
            </w:pPr>
            <w:r w:rsidRPr="006159E6">
              <w:rPr>
                <w:rStyle w:val="Fett"/>
                <w:lang w:val="en-US"/>
              </w:rPr>
              <w:t>Occurrence:</w:t>
            </w:r>
          </w:p>
          <w:p w14:paraId="6AF6C450" w14:textId="77777777" w:rsidR="000B554D" w:rsidRPr="006159E6" w:rsidRDefault="00464BB4" w:rsidP="00ED3F3F">
            <w:pPr>
              <w:pStyle w:val="condition1"/>
            </w:pPr>
            <w:r w:rsidRPr="006159E6">
              <w:t xml:space="preserve">If </w:t>
            </w:r>
            <w:r w:rsidR="000B554D" w:rsidRPr="006159E6">
              <w:t xml:space="preserve">the CpMLDocument </w:t>
            </w:r>
            <w:r w:rsidRPr="006159E6">
              <w:t>is the result of a novation event, then this field is mandatory</w:t>
            </w:r>
            <w:r w:rsidR="000B554D" w:rsidRPr="006159E6">
              <w:t>.</w:t>
            </w:r>
          </w:p>
          <w:p w14:paraId="17D6165E" w14:textId="77777777" w:rsidR="00464BB4" w:rsidRPr="006159E6" w:rsidRDefault="00AB0EEF" w:rsidP="00ED3F3F">
            <w:pPr>
              <w:pStyle w:val="condition1"/>
            </w:pPr>
            <w:r w:rsidRPr="006159E6">
              <w:t>Else, this field</w:t>
            </w:r>
            <w:r w:rsidR="000B554D" w:rsidRPr="006159E6">
              <w:t xml:space="preserve"> must </w:t>
            </w:r>
            <w:r w:rsidR="00464BB4" w:rsidRPr="006159E6">
              <w:t>be omitted.</w:t>
            </w:r>
            <w:r w:rsidR="00433FAD" w:rsidRPr="006159E6">
              <w:t xml:space="preserve"> </w:t>
            </w:r>
          </w:p>
        </w:tc>
      </w:tr>
      <w:tr w:rsidR="00464BB4" w:rsidRPr="006159E6" w14:paraId="4731D7FD"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205DF085" w14:textId="77777777" w:rsidR="00464BB4" w:rsidRPr="006159E6" w:rsidRDefault="00464BB4" w:rsidP="00D02290">
            <w:pPr>
              <w:pStyle w:val="CellBody"/>
              <w:rPr>
                <w:lang w:val="en-US"/>
              </w:rPr>
            </w:pPr>
            <w:r w:rsidRPr="006159E6">
              <w:rPr>
                <w:lang w:val="en-US"/>
              </w:rPr>
              <w:t>Transferor</w:t>
            </w:r>
            <w:r w:rsidRPr="006159E6">
              <w:rPr>
                <w:lang w:val="en-US"/>
              </w:rPr>
              <w:softHyphen/>
              <w:t>Party</w:t>
            </w:r>
          </w:p>
        </w:tc>
        <w:tc>
          <w:tcPr>
            <w:tcW w:w="850" w:type="dxa"/>
            <w:tcBorders>
              <w:top w:val="single" w:sz="4" w:space="0" w:color="auto"/>
              <w:left w:val="single" w:sz="4" w:space="0" w:color="auto"/>
              <w:bottom w:val="single" w:sz="4" w:space="0" w:color="auto"/>
              <w:right w:val="single" w:sz="4" w:space="0" w:color="auto"/>
            </w:tcBorders>
          </w:tcPr>
          <w:p w14:paraId="4EE0D922" w14:textId="77777777" w:rsidR="00464BB4" w:rsidRPr="006159E6" w:rsidRDefault="00464BB4" w:rsidP="00D02290">
            <w:pPr>
              <w:pStyle w:val="CellBody"/>
              <w:rPr>
                <w:lang w:val="en-US"/>
              </w:rPr>
            </w:pPr>
            <w:r w:rsidRPr="006159E6">
              <w:rPr>
                <w:lang w:val="en-US"/>
              </w:rPr>
              <w:t>C</w:t>
            </w:r>
          </w:p>
        </w:tc>
        <w:tc>
          <w:tcPr>
            <w:tcW w:w="1418" w:type="dxa"/>
            <w:tcBorders>
              <w:top w:val="single" w:sz="4" w:space="0" w:color="auto"/>
              <w:left w:val="single" w:sz="4" w:space="0" w:color="auto"/>
              <w:bottom w:val="single" w:sz="4" w:space="0" w:color="auto"/>
              <w:right w:val="single" w:sz="4" w:space="0" w:color="auto"/>
            </w:tcBorders>
          </w:tcPr>
          <w:p w14:paraId="22F6DDBF" w14:textId="77777777" w:rsidR="00464BB4" w:rsidRPr="006159E6" w:rsidRDefault="00464BB4" w:rsidP="00D02290">
            <w:pPr>
              <w:pStyle w:val="CellBody"/>
              <w:rPr>
                <w:lang w:val="en-US"/>
              </w:rPr>
            </w:pPr>
            <w:r w:rsidRPr="006159E6">
              <w:rPr>
                <w:lang w:val="en-US"/>
              </w:rPr>
              <w:t>PartyType</w:t>
            </w:r>
          </w:p>
        </w:tc>
        <w:tc>
          <w:tcPr>
            <w:tcW w:w="5670" w:type="dxa"/>
            <w:tcBorders>
              <w:top w:val="single" w:sz="4" w:space="0" w:color="auto"/>
              <w:left w:val="single" w:sz="4" w:space="0" w:color="auto"/>
              <w:bottom w:val="single" w:sz="4" w:space="0" w:color="auto"/>
              <w:right w:val="single" w:sz="4" w:space="0" w:color="auto"/>
            </w:tcBorders>
          </w:tcPr>
          <w:p w14:paraId="73A5AD8B" w14:textId="77777777" w:rsidR="00464BB4" w:rsidRPr="006159E6" w:rsidRDefault="00E04492" w:rsidP="00D02290">
            <w:pPr>
              <w:pStyle w:val="CellBody"/>
              <w:rPr>
                <w:lang w:val="en-US"/>
              </w:rPr>
            </w:pPr>
            <w:r>
              <w:rPr>
                <w:lang w:val="en-US"/>
              </w:rPr>
              <w:t>The s</w:t>
            </w:r>
            <w:r w:rsidR="00464BB4" w:rsidRPr="006159E6">
              <w:rPr>
                <w:lang w:val="en-US"/>
              </w:rPr>
              <w:t>tep</w:t>
            </w:r>
            <w:r w:rsidR="00CC5F17">
              <w:rPr>
                <w:lang w:val="en-US"/>
              </w:rPr>
              <w:t>-</w:t>
            </w:r>
            <w:r w:rsidR="00464BB4" w:rsidRPr="006159E6">
              <w:rPr>
                <w:lang w:val="en-US"/>
              </w:rPr>
              <w:t>in party on a novation</w:t>
            </w:r>
            <w:r w:rsidR="00797649">
              <w:rPr>
                <w:lang w:val="en-US"/>
              </w:rPr>
              <w:t>.</w:t>
            </w:r>
          </w:p>
          <w:p w14:paraId="35FFA070" w14:textId="77777777" w:rsidR="00330C05" w:rsidRPr="006159E6" w:rsidRDefault="00330C05" w:rsidP="00330C05">
            <w:pPr>
              <w:pStyle w:val="CellBody"/>
              <w:rPr>
                <w:rStyle w:val="Fett"/>
                <w:lang w:val="en-US"/>
              </w:rPr>
            </w:pPr>
            <w:r w:rsidRPr="006159E6">
              <w:rPr>
                <w:rStyle w:val="Fett"/>
                <w:lang w:val="en-US"/>
              </w:rPr>
              <w:t>Occurrence:</w:t>
            </w:r>
          </w:p>
          <w:p w14:paraId="2ABAB4BE" w14:textId="77777777" w:rsidR="00330C05" w:rsidRPr="006159E6" w:rsidRDefault="00464BB4" w:rsidP="00ED3F3F">
            <w:pPr>
              <w:pStyle w:val="condition1"/>
            </w:pPr>
            <w:r w:rsidRPr="006159E6">
              <w:t xml:space="preserve">If </w:t>
            </w:r>
            <w:r w:rsidR="00330C05" w:rsidRPr="006159E6">
              <w:t xml:space="preserve">the CpMLDocument </w:t>
            </w:r>
            <w:r w:rsidRPr="006159E6">
              <w:t xml:space="preserve">is the result of a novation event, then this field is </w:t>
            </w:r>
            <w:r w:rsidR="00330C05" w:rsidRPr="006159E6">
              <w:t>m</w:t>
            </w:r>
            <w:r w:rsidRPr="006159E6">
              <w:t>andatory</w:t>
            </w:r>
            <w:r w:rsidR="00330C05" w:rsidRPr="006159E6">
              <w:t>.</w:t>
            </w:r>
          </w:p>
          <w:p w14:paraId="57B49E82" w14:textId="77777777" w:rsidR="00464BB4" w:rsidRPr="006159E6" w:rsidRDefault="00AB0EEF" w:rsidP="00ED3F3F">
            <w:pPr>
              <w:pStyle w:val="condition1"/>
            </w:pPr>
            <w:r w:rsidRPr="006159E6">
              <w:t>Else, this field</w:t>
            </w:r>
            <w:r w:rsidR="00330C05" w:rsidRPr="006159E6">
              <w:t xml:space="preserve"> must </w:t>
            </w:r>
            <w:r w:rsidR="00464BB4" w:rsidRPr="006159E6">
              <w:t>be omitted.</w:t>
            </w:r>
            <w:r w:rsidR="00433FAD" w:rsidRPr="006159E6">
              <w:t xml:space="preserve"> </w:t>
            </w:r>
          </w:p>
        </w:tc>
      </w:tr>
      <w:tr w:rsidR="00464BB4" w:rsidRPr="006159E6" w14:paraId="7E261FF2"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5E37DAED" w14:textId="77777777" w:rsidR="00464BB4" w:rsidRPr="006159E6" w:rsidRDefault="00464BB4" w:rsidP="00D02290">
            <w:pPr>
              <w:pStyle w:val="CellBody"/>
              <w:rPr>
                <w:lang w:val="en-US"/>
              </w:rPr>
            </w:pPr>
            <w:r w:rsidRPr="006159E6">
              <w:rPr>
                <w:lang w:val="en-US"/>
              </w:rPr>
              <w:t>Remaining</w:t>
            </w:r>
            <w:r w:rsidRPr="006159E6">
              <w:rPr>
                <w:lang w:val="en-US"/>
              </w:rPr>
              <w:softHyphen/>
              <w:t>Party</w:t>
            </w:r>
          </w:p>
        </w:tc>
        <w:tc>
          <w:tcPr>
            <w:tcW w:w="850" w:type="dxa"/>
            <w:tcBorders>
              <w:top w:val="single" w:sz="4" w:space="0" w:color="auto"/>
              <w:left w:val="single" w:sz="4" w:space="0" w:color="auto"/>
              <w:bottom w:val="single" w:sz="4" w:space="0" w:color="auto"/>
              <w:right w:val="single" w:sz="4" w:space="0" w:color="auto"/>
            </w:tcBorders>
          </w:tcPr>
          <w:p w14:paraId="1FD6A405" w14:textId="77777777" w:rsidR="00464BB4" w:rsidRPr="006159E6" w:rsidRDefault="00464BB4" w:rsidP="00D02290">
            <w:pPr>
              <w:pStyle w:val="CellBody"/>
              <w:rPr>
                <w:lang w:val="en-US"/>
              </w:rPr>
            </w:pPr>
            <w:r w:rsidRPr="006159E6">
              <w:rPr>
                <w:lang w:val="en-US"/>
              </w:rPr>
              <w:t>C</w:t>
            </w:r>
          </w:p>
        </w:tc>
        <w:tc>
          <w:tcPr>
            <w:tcW w:w="1418" w:type="dxa"/>
            <w:tcBorders>
              <w:top w:val="single" w:sz="4" w:space="0" w:color="auto"/>
              <w:left w:val="single" w:sz="4" w:space="0" w:color="auto"/>
              <w:bottom w:val="single" w:sz="4" w:space="0" w:color="auto"/>
              <w:right w:val="single" w:sz="4" w:space="0" w:color="auto"/>
            </w:tcBorders>
          </w:tcPr>
          <w:p w14:paraId="085F1934" w14:textId="77777777" w:rsidR="00464BB4" w:rsidRPr="006159E6" w:rsidRDefault="00464BB4" w:rsidP="00D02290">
            <w:pPr>
              <w:pStyle w:val="CellBody"/>
              <w:rPr>
                <w:lang w:val="en-US"/>
              </w:rPr>
            </w:pPr>
            <w:r w:rsidRPr="006159E6">
              <w:rPr>
                <w:lang w:val="en-US"/>
              </w:rPr>
              <w:t>PartyType</w:t>
            </w:r>
          </w:p>
        </w:tc>
        <w:tc>
          <w:tcPr>
            <w:tcW w:w="5670" w:type="dxa"/>
            <w:tcBorders>
              <w:top w:val="single" w:sz="4" w:space="0" w:color="auto"/>
              <w:left w:val="single" w:sz="4" w:space="0" w:color="auto"/>
              <w:bottom w:val="single" w:sz="4" w:space="0" w:color="auto"/>
              <w:right w:val="single" w:sz="4" w:space="0" w:color="auto"/>
            </w:tcBorders>
          </w:tcPr>
          <w:p w14:paraId="43569B02" w14:textId="77777777" w:rsidR="00464BB4" w:rsidRPr="006159E6" w:rsidRDefault="00066AF0" w:rsidP="00D02290">
            <w:pPr>
              <w:pStyle w:val="CellBody"/>
              <w:rPr>
                <w:lang w:val="en-US"/>
              </w:rPr>
            </w:pPr>
            <w:r>
              <w:rPr>
                <w:lang w:val="en-US"/>
              </w:rPr>
              <w:t>T</w:t>
            </w:r>
            <w:r w:rsidR="003048D3">
              <w:rPr>
                <w:lang w:val="en-US"/>
              </w:rPr>
              <w:t>he r</w:t>
            </w:r>
            <w:r w:rsidR="00464BB4" w:rsidRPr="006159E6">
              <w:rPr>
                <w:lang w:val="en-US"/>
              </w:rPr>
              <w:t xml:space="preserve">emaining party on a </w:t>
            </w:r>
            <w:r w:rsidR="00797649">
              <w:rPr>
                <w:lang w:val="en-US"/>
              </w:rPr>
              <w:t>n</w:t>
            </w:r>
            <w:r w:rsidR="00464BB4" w:rsidRPr="006159E6">
              <w:rPr>
                <w:lang w:val="en-US"/>
              </w:rPr>
              <w:t>ovation</w:t>
            </w:r>
            <w:r w:rsidR="00797649">
              <w:rPr>
                <w:lang w:val="en-US"/>
              </w:rPr>
              <w:t>.</w:t>
            </w:r>
          </w:p>
          <w:p w14:paraId="6C8581A0" w14:textId="77777777" w:rsidR="000431BA" w:rsidRPr="006159E6" w:rsidRDefault="000431BA" w:rsidP="00D02290">
            <w:pPr>
              <w:pStyle w:val="CellBody"/>
              <w:rPr>
                <w:rStyle w:val="Fett"/>
                <w:lang w:val="en-US"/>
              </w:rPr>
            </w:pPr>
            <w:r w:rsidRPr="006159E6">
              <w:rPr>
                <w:rStyle w:val="Fett"/>
                <w:lang w:val="en-US"/>
              </w:rPr>
              <w:t>Occurrence:</w:t>
            </w:r>
          </w:p>
          <w:p w14:paraId="58CAD886" w14:textId="77777777" w:rsidR="000431BA" w:rsidRPr="006159E6" w:rsidRDefault="00464BB4" w:rsidP="00ED3F3F">
            <w:pPr>
              <w:pStyle w:val="condition1"/>
            </w:pPr>
            <w:r w:rsidRPr="006159E6">
              <w:t xml:space="preserve">If </w:t>
            </w:r>
            <w:r w:rsidR="000431BA" w:rsidRPr="006159E6">
              <w:t xml:space="preserve">the CpMLDocument </w:t>
            </w:r>
            <w:r w:rsidRPr="006159E6">
              <w:t xml:space="preserve">is the result of a novation event, then this field is </w:t>
            </w:r>
            <w:r w:rsidR="000431BA" w:rsidRPr="006159E6">
              <w:t>m</w:t>
            </w:r>
            <w:r w:rsidRPr="006159E6">
              <w:t>andatory</w:t>
            </w:r>
            <w:r w:rsidR="000431BA" w:rsidRPr="006159E6">
              <w:t>.</w:t>
            </w:r>
          </w:p>
          <w:p w14:paraId="78E18131" w14:textId="77777777" w:rsidR="00464BB4" w:rsidRPr="006159E6" w:rsidRDefault="00AB0EEF" w:rsidP="00ED3F3F">
            <w:pPr>
              <w:pStyle w:val="condition1"/>
            </w:pPr>
            <w:r w:rsidRPr="006159E6">
              <w:t>Else, this field</w:t>
            </w:r>
            <w:r w:rsidR="000431BA" w:rsidRPr="006159E6">
              <w:t xml:space="preserve"> must </w:t>
            </w:r>
            <w:r w:rsidR="00464BB4" w:rsidRPr="006159E6">
              <w:t>be omitted.</w:t>
            </w:r>
            <w:r w:rsidR="00433FAD" w:rsidRPr="006159E6">
              <w:t xml:space="preserve"> </w:t>
            </w:r>
          </w:p>
        </w:tc>
      </w:tr>
      <w:tr w:rsidR="00464BB4" w:rsidRPr="006159E6" w14:paraId="5BCA771F" w14:textId="77777777" w:rsidTr="00A250DB">
        <w:tblPrEx>
          <w:tblLook w:val="0000" w:firstRow="0" w:lastRow="0" w:firstColumn="0" w:lastColumn="0" w:noHBand="0" w:noVBand="0"/>
        </w:tblPrEx>
        <w:trPr>
          <w:cantSplit/>
        </w:trPr>
        <w:tc>
          <w:tcPr>
            <w:tcW w:w="1418" w:type="dxa"/>
            <w:tcBorders>
              <w:top w:val="single" w:sz="4" w:space="0" w:color="auto"/>
              <w:left w:val="single" w:sz="4" w:space="0" w:color="auto"/>
              <w:bottom w:val="single" w:sz="4" w:space="0" w:color="auto"/>
              <w:right w:val="single" w:sz="4" w:space="0" w:color="auto"/>
            </w:tcBorders>
          </w:tcPr>
          <w:p w14:paraId="17A47D87" w14:textId="77777777" w:rsidR="00464BB4" w:rsidRPr="006159E6" w:rsidRDefault="00464BB4" w:rsidP="00726AB7">
            <w:pPr>
              <w:pStyle w:val="CellBody"/>
              <w:rPr>
                <w:lang w:val="en-US"/>
              </w:rPr>
            </w:pPr>
            <w:r w:rsidRPr="006159E6">
              <w:rPr>
                <w:lang w:val="en-US"/>
              </w:rPr>
              <w:lastRenderedPageBreak/>
              <w:t>Reporting</w:t>
            </w:r>
            <w:r w:rsidR="00726AB7" w:rsidRPr="006159E6">
              <w:rPr>
                <w:lang w:val="en-US"/>
              </w:rPr>
              <w:softHyphen/>
            </w:r>
            <w:r w:rsidRPr="006159E6">
              <w:rPr>
                <w:lang w:val="en-US"/>
              </w:rPr>
              <w:t>Jurisdiction</w:t>
            </w:r>
          </w:p>
        </w:tc>
        <w:tc>
          <w:tcPr>
            <w:tcW w:w="850" w:type="dxa"/>
            <w:tcBorders>
              <w:top w:val="single" w:sz="4" w:space="0" w:color="auto"/>
              <w:left w:val="single" w:sz="4" w:space="0" w:color="auto"/>
              <w:bottom w:val="single" w:sz="4" w:space="0" w:color="auto"/>
              <w:right w:val="single" w:sz="4" w:space="0" w:color="auto"/>
            </w:tcBorders>
          </w:tcPr>
          <w:p w14:paraId="1C706C34" w14:textId="77777777" w:rsidR="00464BB4" w:rsidRPr="006159E6" w:rsidRDefault="00464BB4" w:rsidP="00D02290">
            <w:pPr>
              <w:pStyle w:val="CellBody"/>
              <w:rPr>
                <w:lang w:val="en-US"/>
              </w:rPr>
            </w:pPr>
            <w:r w:rsidRPr="006159E6">
              <w:rPr>
                <w:lang w:val="en-US"/>
              </w:rPr>
              <w:t>O</w:t>
            </w:r>
          </w:p>
        </w:tc>
        <w:tc>
          <w:tcPr>
            <w:tcW w:w="1418" w:type="dxa"/>
            <w:tcBorders>
              <w:top w:val="single" w:sz="4" w:space="0" w:color="auto"/>
              <w:left w:val="single" w:sz="4" w:space="0" w:color="auto"/>
              <w:bottom w:val="single" w:sz="4" w:space="0" w:color="auto"/>
              <w:right w:val="single" w:sz="4" w:space="0" w:color="auto"/>
            </w:tcBorders>
          </w:tcPr>
          <w:p w14:paraId="1FF3B74C" w14:textId="77777777" w:rsidR="00464BB4" w:rsidRPr="006159E6" w:rsidRDefault="00464BB4" w:rsidP="00D02290">
            <w:pPr>
              <w:pStyle w:val="CellBody"/>
              <w:rPr>
                <w:lang w:val="en-US"/>
              </w:rPr>
            </w:pPr>
            <w:r w:rsidRPr="006159E6">
              <w:rPr>
                <w:lang w:val="en-US"/>
              </w:rPr>
              <w:t>Reporting</w:t>
            </w:r>
            <w:r w:rsidRPr="006159E6">
              <w:rPr>
                <w:lang w:val="en-US"/>
              </w:rPr>
              <w:softHyphen/>
              <w:t>Jurisdiction</w:t>
            </w:r>
            <w:r w:rsidRPr="006159E6">
              <w:rPr>
                <w:lang w:val="en-US"/>
              </w:rPr>
              <w:softHyphen/>
              <w:t>Type</w:t>
            </w:r>
          </w:p>
        </w:tc>
        <w:tc>
          <w:tcPr>
            <w:tcW w:w="5670" w:type="dxa"/>
            <w:tcBorders>
              <w:top w:val="single" w:sz="4" w:space="0" w:color="auto"/>
              <w:left w:val="single" w:sz="4" w:space="0" w:color="auto"/>
              <w:bottom w:val="single" w:sz="4" w:space="0" w:color="auto"/>
              <w:right w:val="single" w:sz="4" w:space="0" w:color="auto"/>
            </w:tcBorders>
          </w:tcPr>
          <w:p w14:paraId="63CB9F1F" w14:textId="77777777" w:rsidR="007A444C" w:rsidRDefault="007A444C" w:rsidP="007A444C">
            <w:pPr>
              <w:pStyle w:val="CellBody"/>
              <w:rPr>
                <w:lang w:val="en-US"/>
              </w:rPr>
            </w:pPr>
            <w:r>
              <w:rPr>
                <w:lang w:val="en-US"/>
              </w:rPr>
              <w:t>Indicates</w:t>
            </w:r>
            <w:r w:rsidR="00464BB4" w:rsidRPr="006159E6">
              <w:rPr>
                <w:lang w:val="en-US"/>
              </w:rPr>
              <w:t xml:space="preserve"> one or more jurisdictions where the trade is reportable independent of reporting obligation. </w:t>
            </w:r>
          </w:p>
          <w:p w14:paraId="15A4512A" w14:textId="77777777" w:rsidR="00464BB4" w:rsidRPr="006159E6" w:rsidRDefault="00464BB4" w:rsidP="00791F12">
            <w:pPr>
              <w:pStyle w:val="CellBody"/>
              <w:rPr>
                <w:lang w:val="en-US"/>
              </w:rPr>
            </w:pPr>
            <w:r w:rsidRPr="006159E6">
              <w:rPr>
                <w:lang w:val="en-US"/>
              </w:rPr>
              <w:t xml:space="preserve">This field is </w:t>
            </w:r>
            <w:r w:rsidR="007A444C">
              <w:rPr>
                <w:lang w:val="en-US"/>
              </w:rPr>
              <w:t xml:space="preserve">only used </w:t>
            </w:r>
            <w:r w:rsidR="007A444C" w:rsidRPr="006159E6">
              <w:rPr>
                <w:lang w:val="en-US"/>
              </w:rPr>
              <w:t>for exception reports to participants</w:t>
            </w:r>
            <w:r w:rsidR="007A444C">
              <w:rPr>
                <w:lang w:val="en-US"/>
              </w:rPr>
              <w:t xml:space="preserve">, </w:t>
            </w:r>
            <w:r w:rsidRPr="006159E6">
              <w:rPr>
                <w:lang w:val="en-US"/>
              </w:rPr>
              <w:t>not to determine reportability for D</w:t>
            </w:r>
            <w:r w:rsidR="00791F12">
              <w:rPr>
                <w:lang w:val="en-US"/>
              </w:rPr>
              <w:t>oddFrank</w:t>
            </w:r>
            <w:r w:rsidR="007A444C">
              <w:rPr>
                <w:lang w:val="en-US"/>
              </w:rPr>
              <w:t xml:space="preserve">, such as </w:t>
            </w:r>
            <w:r w:rsidRPr="006159E6">
              <w:rPr>
                <w:lang w:val="en-US"/>
              </w:rPr>
              <w:t>showing data to SEC or CFTC.</w:t>
            </w:r>
            <w:r w:rsidR="00EB7515" w:rsidRPr="006159E6">
              <w:rPr>
                <w:lang w:val="en-US"/>
              </w:rPr>
              <w:t xml:space="preserve"> </w:t>
            </w:r>
          </w:p>
        </w:tc>
      </w:tr>
      <w:tr w:rsidR="00464BB4" w:rsidRPr="006159E6" w14:paraId="5F33AE5A"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0148C951" w14:textId="77777777" w:rsidR="00464BB4" w:rsidRPr="006159E6" w:rsidRDefault="00464BB4" w:rsidP="00D02290">
            <w:pPr>
              <w:pStyle w:val="CellBody"/>
              <w:rPr>
                <w:lang w:val="en-US"/>
              </w:rPr>
            </w:pPr>
            <w:r w:rsidRPr="006159E6">
              <w:rPr>
                <w:lang w:val="en-US"/>
              </w:rPr>
              <w:t>Sender</w:t>
            </w:r>
            <w:r w:rsidRPr="006159E6">
              <w:rPr>
                <w:lang w:val="en-US"/>
              </w:rPr>
              <w:softHyphen/>
              <w:t>Reporting</w:t>
            </w:r>
            <w:r w:rsidRPr="006159E6">
              <w:rPr>
                <w:lang w:val="en-US"/>
              </w:rPr>
              <w:softHyphen/>
              <w:t>Obligation</w:t>
            </w:r>
          </w:p>
        </w:tc>
        <w:tc>
          <w:tcPr>
            <w:tcW w:w="850" w:type="dxa"/>
            <w:tcBorders>
              <w:top w:val="single" w:sz="4" w:space="0" w:color="auto"/>
              <w:left w:val="single" w:sz="4" w:space="0" w:color="auto"/>
              <w:bottom w:val="single" w:sz="4" w:space="0" w:color="auto"/>
              <w:right w:val="single" w:sz="4" w:space="0" w:color="auto"/>
            </w:tcBorders>
          </w:tcPr>
          <w:p w14:paraId="605FCEDD" w14:textId="77777777" w:rsidR="00464BB4" w:rsidRPr="006159E6" w:rsidRDefault="00464BB4" w:rsidP="00D02290">
            <w:pPr>
              <w:pStyle w:val="CellBody"/>
              <w:rPr>
                <w:lang w:val="en-US"/>
              </w:rPr>
            </w:pPr>
            <w:r w:rsidRPr="006159E6">
              <w:rPr>
                <w:lang w:val="en-US"/>
              </w:rPr>
              <w:t>O</w:t>
            </w:r>
          </w:p>
        </w:tc>
        <w:tc>
          <w:tcPr>
            <w:tcW w:w="1418" w:type="dxa"/>
            <w:tcBorders>
              <w:top w:val="single" w:sz="4" w:space="0" w:color="auto"/>
              <w:left w:val="single" w:sz="4" w:space="0" w:color="auto"/>
              <w:bottom w:val="single" w:sz="4" w:space="0" w:color="auto"/>
              <w:right w:val="single" w:sz="4" w:space="0" w:color="auto"/>
            </w:tcBorders>
          </w:tcPr>
          <w:p w14:paraId="568FD518" w14:textId="77777777" w:rsidR="00464BB4" w:rsidRPr="006159E6" w:rsidRDefault="00464BB4" w:rsidP="00D02290">
            <w:pPr>
              <w:pStyle w:val="CellBody"/>
              <w:rPr>
                <w:lang w:val="en-US"/>
              </w:rPr>
            </w:pPr>
            <w:r w:rsidRPr="006159E6">
              <w:rPr>
                <w:lang w:val="en-US"/>
              </w:rPr>
              <w:t>Reporting</w:t>
            </w:r>
            <w:r w:rsidRPr="006159E6">
              <w:rPr>
                <w:lang w:val="en-US"/>
              </w:rPr>
              <w:softHyphen/>
              <w:t>Jurisdiction</w:t>
            </w:r>
            <w:r w:rsidRPr="006159E6">
              <w:rPr>
                <w:lang w:val="en-US"/>
              </w:rPr>
              <w:softHyphen/>
              <w:t>Type</w:t>
            </w:r>
          </w:p>
        </w:tc>
        <w:tc>
          <w:tcPr>
            <w:tcW w:w="5670" w:type="dxa"/>
            <w:tcBorders>
              <w:top w:val="single" w:sz="4" w:space="0" w:color="auto"/>
              <w:left w:val="single" w:sz="4" w:space="0" w:color="auto"/>
              <w:bottom w:val="single" w:sz="4" w:space="0" w:color="auto"/>
              <w:right w:val="single" w:sz="4" w:space="0" w:color="auto"/>
            </w:tcBorders>
          </w:tcPr>
          <w:p w14:paraId="66EED2BB" w14:textId="77777777" w:rsidR="006E2697" w:rsidRDefault="006E2697" w:rsidP="00593947">
            <w:pPr>
              <w:pStyle w:val="CellBody"/>
              <w:rPr>
                <w:lang w:val="en-US"/>
              </w:rPr>
            </w:pPr>
            <w:r>
              <w:t xml:space="preserve">Indicates the </w:t>
            </w:r>
            <w:r w:rsidRPr="007558CF">
              <w:t xml:space="preserve">jurisdiction </w:t>
            </w:r>
            <w:r w:rsidR="00F02CC3">
              <w:t xml:space="preserve">to which the reporting party </w:t>
            </w:r>
            <w:r w:rsidRPr="007558CF">
              <w:t>has reporting obligation.</w:t>
            </w:r>
          </w:p>
          <w:p w14:paraId="7317480A" w14:textId="77777777" w:rsidR="00464BB4" w:rsidRPr="006159E6" w:rsidRDefault="005709A3" w:rsidP="00BE7318">
            <w:pPr>
              <w:pStyle w:val="CellBody"/>
              <w:rPr>
                <w:lang w:val="en-US"/>
              </w:rPr>
            </w:pPr>
            <w:r>
              <w:rPr>
                <w:lang w:val="en-US"/>
              </w:rPr>
              <w:t xml:space="preserve">The values “SEC” </w:t>
            </w:r>
            <w:r w:rsidR="00DD4A0E">
              <w:rPr>
                <w:lang w:val="en-US"/>
              </w:rPr>
              <w:t>and</w:t>
            </w:r>
            <w:r>
              <w:rPr>
                <w:lang w:val="en-US"/>
              </w:rPr>
              <w:t xml:space="preserve"> “CFTC” indicate that the report will be sent to the U</w:t>
            </w:r>
            <w:r w:rsidR="00BE7318">
              <w:rPr>
                <w:lang w:val="en-US"/>
              </w:rPr>
              <w:t>S</w:t>
            </w:r>
            <w:r>
              <w:rPr>
                <w:lang w:val="en-US"/>
              </w:rPr>
              <w:t xml:space="preserve"> SDR.</w:t>
            </w:r>
          </w:p>
        </w:tc>
      </w:tr>
      <w:tr w:rsidR="00464BB4" w:rsidRPr="006159E6" w14:paraId="0F441F66"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5CB4A350" w14:textId="77777777" w:rsidR="00464BB4" w:rsidRPr="006159E6" w:rsidRDefault="00464BB4" w:rsidP="00D02290">
            <w:pPr>
              <w:pStyle w:val="CellBody"/>
              <w:rPr>
                <w:lang w:val="en-US"/>
              </w:rPr>
            </w:pPr>
            <w:r w:rsidRPr="006159E6">
              <w:rPr>
                <w:lang w:val="en-US"/>
              </w:rPr>
              <w:t>Sender</w:t>
            </w:r>
            <w:r w:rsidRPr="006159E6">
              <w:rPr>
                <w:lang w:val="en-US"/>
              </w:rPr>
              <w:softHyphen/>
              <w:t>Voluntary</w:t>
            </w:r>
            <w:r w:rsidRPr="006159E6">
              <w:rPr>
                <w:lang w:val="en-US"/>
              </w:rPr>
              <w:softHyphen/>
              <w:t>Submission</w:t>
            </w:r>
            <w:r w:rsidRPr="006159E6">
              <w:rPr>
                <w:lang w:val="en-US"/>
              </w:rPr>
              <w:softHyphen/>
              <w:t>Trade</w:t>
            </w:r>
          </w:p>
        </w:tc>
        <w:tc>
          <w:tcPr>
            <w:tcW w:w="850" w:type="dxa"/>
            <w:tcBorders>
              <w:top w:val="single" w:sz="4" w:space="0" w:color="auto"/>
              <w:left w:val="single" w:sz="4" w:space="0" w:color="auto"/>
              <w:bottom w:val="single" w:sz="4" w:space="0" w:color="auto"/>
              <w:right w:val="single" w:sz="4" w:space="0" w:color="auto"/>
            </w:tcBorders>
          </w:tcPr>
          <w:p w14:paraId="18EA0E21" w14:textId="77777777" w:rsidR="00464BB4" w:rsidRPr="006159E6" w:rsidRDefault="00464BB4" w:rsidP="00D02290">
            <w:pPr>
              <w:pStyle w:val="CellBody"/>
              <w:rPr>
                <w:lang w:val="en-US"/>
              </w:rPr>
            </w:pPr>
            <w:r w:rsidRPr="006159E6">
              <w:rPr>
                <w:lang w:val="en-US"/>
              </w:rPr>
              <w:t>O</w:t>
            </w:r>
          </w:p>
        </w:tc>
        <w:tc>
          <w:tcPr>
            <w:tcW w:w="1418" w:type="dxa"/>
            <w:tcBorders>
              <w:top w:val="single" w:sz="4" w:space="0" w:color="auto"/>
              <w:left w:val="single" w:sz="4" w:space="0" w:color="auto"/>
              <w:bottom w:val="single" w:sz="4" w:space="0" w:color="auto"/>
              <w:right w:val="single" w:sz="4" w:space="0" w:color="auto"/>
            </w:tcBorders>
          </w:tcPr>
          <w:p w14:paraId="662CC833" w14:textId="77777777" w:rsidR="00464BB4" w:rsidRPr="006159E6" w:rsidRDefault="00464BB4" w:rsidP="00D02290">
            <w:pPr>
              <w:pStyle w:val="CellBody"/>
              <w:rPr>
                <w:lang w:val="en-US"/>
              </w:rPr>
            </w:pPr>
            <w:r w:rsidRPr="006159E6">
              <w:rPr>
                <w:lang w:val="en-US"/>
              </w:rPr>
              <w:t>Reporting</w:t>
            </w:r>
            <w:r w:rsidRPr="006159E6">
              <w:rPr>
                <w:lang w:val="en-US"/>
              </w:rPr>
              <w:softHyphen/>
              <w:t>Jurisdiction</w:t>
            </w:r>
            <w:r w:rsidRPr="006159E6">
              <w:rPr>
                <w:lang w:val="en-US"/>
              </w:rPr>
              <w:softHyphen/>
              <w:t>Type</w:t>
            </w:r>
          </w:p>
        </w:tc>
        <w:tc>
          <w:tcPr>
            <w:tcW w:w="5670" w:type="dxa"/>
            <w:tcBorders>
              <w:top w:val="single" w:sz="4" w:space="0" w:color="auto"/>
              <w:left w:val="single" w:sz="4" w:space="0" w:color="auto"/>
              <w:bottom w:val="single" w:sz="4" w:space="0" w:color="auto"/>
              <w:right w:val="single" w:sz="4" w:space="0" w:color="auto"/>
            </w:tcBorders>
          </w:tcPr>
          <w:p w14:paraId="5F093FEA" w14:textId="77777777" w:rsidR="005709A3" w:rsidRDefault="0017406F" w:rsidP="00D02290">
            <w:pPr>
              <w:pStyle w:val="CellBody"/>
              <w:rPr>
                <w:lang w:val="en-US"/>
              </w:rPr>
            </w:pPr>
            <w:r>
              <w:rPr>
                <w:lang w:val="en-US"/>
              </w:rPr>
              <w:t>Indicates that</w:t>
            </w:r>
            <w:r w:rsidR="00997EFE">
              <w:rPr>
                <w:lang w:val="en-US"/>
              </w:rPr>
              <w:t xml:space="preserve"> the reporting party</w:t>
            </w:r>
            <w:r w:rsidR="009427DA">
              <w:rPr>
                <w:lang w:val="en-US"/>
              </w:rPr>
              <w:t xml:space="preserve"> </w:t>
            </w:r>
            <w:r w:rsidR="00997EFE">
              <w:rPr>
                <w:lang w:val="en-US"/>
              </w:rPr>
              <w:t xml:space="preserve">is </w:t>
            </w:r>
            <w:r w:rsidR="00464BB4" w:rsidRPr="006159E6">
              <w:rPr>
                <w:lang w:val="en-US"/>
              </w:rPr>
              <w:t xml:space="preserve">making a voluntary submission to the </w:t>
            </w:r>
            <w:r w:rsidR="008C24D7">
              <w:rPr>
                <w:lang w:val="en-US"/>
              </w:rPr>
              <w:t xml:space="preserve">US </w:t>
            </w:r>
            <w:r w:rsidR="00464BB4" w:rsidRPr="006159E6">
              <w:rPr>
                <w:lang w:val="en-US"/>
              </w:rPr>
              <w:t xml:space="preserve">SDR. </w:t>
            </w:r>
          </w:p>
          <w:p w14:paraId="00E5E9B9" w14:textId="77777777" w:rsidR="00464BB4" w:rsidRPr="006159E6" w:rsidRDefault="005709A3" w:rsidP="00BE7318">
            <w:pPr>
              <w:pStyle w:val="CellBody"/>
              <w:rPr>
                <w:lang w:val="en-US"/>
              </w:rPr>
            </w:pPr>
            <w:r>
              <w:rPr>
                <w:lang w:val="en-US"/>
              </w:rPr>
              <w:t xml:space="preserve">The values </w:t>
            </w:r>
            <w:r w:rsidR="00EB7515" w:rsidRPr="006159E6">
              <w:rPr>
                <w:lang w:val="en-US"/>
              </w:rPr>
              <w:t>“</w:t>
            </w:r>
            <w:r w:rsidR="00464BB4" w:rsidRPr="006159E6">
              <w:rPr>
                <w:lang w:val="en-US"/>
              </w:rPr>
              <w:t>SEC</w:t>
            </w:r>
            <w:r w:rsidR="00EB7515" w:rsidRPr="006159E6">
              <w:rPr>
                <w:lang w:val="en-US"/>
              </w:rPr>
              <w:t>”</w:t>
            </w:r>
            <w:r w:rsidR="00464BB4" w:rsidRPr="006159E6">
              <w:rPr>
                <w:lang w:val="en-US"/>
              </w:rPr>
              <w:t xml:space="preserve"> </w:t>
            </w:r>
            <w:r w:rsidR="00DD4A0E">
              <w:rPr>
                <w:lang w:val="en-US"/>
              </w:rPr>
              <w:t>and</w:t>
            </w:r>
            <w:r w:rsidR="00464BB4" w:rsidRPr="006159E6">
              <w:rPr>
                <w:lang w:val="en-US"/>
              </w:rPr>
              <w:t xml:space="preserve"> </w:t>
            </w:r>
            <w:r w:rsidR="00EB7515" w:rsidRPr="006159E6">
              <w:rPr>
                <w:lang w:val="en-US"/>
              </w:rPr>
              <w:t>“</w:t>
            </w:r>
            <w:r w:rsidR="00464BB4" w:rsidRPr="006159E6">
              <w:rPr>
                <w:lang w:val="en-US"/>
              </w:rPr>
              <w:t>CFTC</w:t>
            </w:r>
            <w:r w:rsidR="00EB7515" w:rsidRPr="006159E6">
              <w:rPr>
                <w:lang w:val="en-US"/>
              </w:rPr>
              <w:t>”</w:t>
            </w:r>
            <w:r w:rsidR="00464BB4" w:rsidRPr="006159E6">
              <w:rPr>
                <w:lang w:val="en-US"/>
              </w:rPr>
              <w:t xml:space="preserve"> </w:t>
            </w:r>
            <w:r>
              <w:rPr>
                <w:lang w:val="en-US"/>
              </w:rPr>
              <w:t xml:space="preserve">indicate that the report </w:t>
            </w:r>
            <w:r w:rsidR="00464BB4" w:rsidRPr="006159E6">
              <w:rPr>
                <w:lang w:val="en-US"/>
              </w:rPr>
              <w:t>will be sent to the U</w:t>
            </w:r>
            <w:r w:rsidR="00BE7318">
              <w:rPr>
                <w:lang w:val="en-US"/>
              </w:rPr>
              <w:t>S</w:t>
            </w:r>
            <w:r w:rsidR="00464BB4" w:rsidRPr="006159E6">
              <w:rPr>
                <w:lang w:val="en-US"/>
              </w:rPr>
              <w:t xml:space="preserve"> SDR.</w:t>
            </w:r>
            <w:r w:rsidR="003B4B01">
              <w:rPr>
                <w:lang w:val="en-US"/>
              </w:rPr>
              <w:t xml:space="preserve"> </w:t>
            </w:r>
          </w:p>
        </w:tc>
      </w:tr>
      <w:tr w:rsidR="00464BB4" w:rsidRPr="006159E6" w14:paraId="34878E26"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43754095" w14:textId="77777777" w:rsidR="00464BB4" w:rsidRPr="006159E6" w:rsidRDefault="00464BB4" w:rsidP="00D02290">
            <w:pPr>
              <w:pStyle w:val="CellBody"/>
              <w:rPr>
                <w:lang w:val="en-US"/>
              </w:rPr>
            </w:pPr>
            <w:r w:rsidRPr="006159E6">
              <w:rPr>
                <w:lang w:val="en-US"/>
              </w:rPr>
              <w:t>IntentToClear</w:t>
            </w:r>
          </w:p>
        </w:tc>
        <w:tc>
          <w:tcPr>
            <w:tcW w:w="850" w:type="dxa"/>
            <w:tcBorders>
              <w:top w:val="single" w:sz="4" w:space="0" w:color="auto"/>
              <w:left w:val="single" w:sz="4" w:space="0" w:color="auto"/>
              <w:bottom w:val="single" w:sz="4" w:space="0" w:color="auto"/>
              <w:right w:val="single" w:sz="4" w:space="0" w:color="auto"/>
            </w:tcBorders>
          </w:tcPr>
          <w:p w14:paraId="043B5FC6" w14:textId="77777777" w:rsidR="00464BB4" w:rsidRPr="006159E6" w:rsidRDefault="00464BB4"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74D5DD3C" w14:textId="77777777" w:rsidR="00464BB4" w:rsidRPr="006159E6" w:rsidRDefault="00464BB4" w:rsidP="00D02290">
            <w:pPr>
              <w:pStyle w:val="CellBody"/>
              <w:rPr>
                <w:lang w:val="en-US"/>
              </w:rPr>
            </w:pPr>
            <w:r w:rsidRPr="006159E6">
              <w:rPr>
                <w:lang w:val="en-US"/>
              </w:rPr>
              <w:t>boolean</w:t>
            </w:r>
          </w:p>
        </w:tc>
        <w:tc>
          <w:tcPr>
            <w:tcW w:w="5670" w:type="dxa"/>
            <w:tcBorders>
              <w:top w:val="single" w:sz="4" w:space="0" w:color="auto"/>
              <w:left w:val="single" w:sz="4" w:space="0" w:color="auto"/>
              <w:bottom w:val="single" w:sz="4" w:space="0" w:color="auto"/>
              <w:right w:val="single" w:sz="4" w:space="0" w:color="auto"/>
            </w:tcBorders>
          </w:tcPr>
          <w:p w14:paraId="4B952A60" w14:textId="77777777" w:rsidR="00464BB4" w:rsidRPr="006159E6" w:rsidRDefault="00464BB4" w:rsidP="00E80208">
            <w:pPr>
              <w:pStyle w:val="CellBody"/>
              <w:rPr>
                <w:lang w:val="en-US"/>
              </w:rPr>
            </w:pPr>
            <w:r w:rsidRPr="006159E6">
              <w:rPr>
                <w:lang w:val="en-US"/>
              </w:rPr>
              <w:t>Indicat</w:t>
            </w:r>
            <w:r w:rsidR="0017406F">
              <w:rPr>
                <w:lang w:val="en-US"/>
              </w:rPr>
              <w:t xml:space="preserve">es </w:t>
            </w:r>
            <w:r w:rsidR="00E80208">
              <w:rPr>
                <w:lang w:val="en-US"/>
              </w:rPr>
              <w:t xml:space="preserve">whether </w:t>
            </w:r>
            <w:r w:rsidRPr="006159E6">
              <w:rPr>
                <w:lang w:val="en-US"/>
              </w:rPr>
              <w:t xml:space="preserve">the trade will be cleared. </w:t>
            </w:r>
          </w:p>
        </w:tc>
      </w:tr>
      <w:tr w:rsidR="00464BB4" w:rsidRPr="006159E6" w14:paraId="598C3EE4"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4F652983" w14:textId="77777777" w:rsidR="00464BB4" w:rsidRPr="006159E6" w:rsidRDefault="00464BB4" w:rsidP="00D02290">
            <w:pPr>
              <w:pStyle w:val="CellBody"/>
              <w:rPr>
                <w:lang w:val="en-US"/>
              </w:rPr>
            </w:pPr>
            <w:r w:rsidRPr="006159E6">
              <w:rPr>
                <w:lang w:val="en-US"/>
              </w:rPr>
              <w:t>IntentToMatch</w:t>
            </w:r>
          </w:p>
        </w:tc>
        <w:tc>
          <w:tcPr>
            <w:tcW w:w="850" w:type="dxa"/>
            <w:tcBorders>
              <w:top w:val="single" w:sz="4" w:space="0" w:color="auto"/>
              <w:left w:val="single" w:sz="4" w:space="0" w:color="auto"/>
              <w:bottom w:val="single" w:sz="4" w:space="0" w:color="auto"/>
              <w:right w:val="single" w:sz="4" w:space="0" w:color="auto"/>
            </w:tcBorders>
          </w:tcPr>
          <w:p w14:paraId="76F65B08" w14:textId="77777777" w:rsidR="00464BB4" w:rsidRPr="006159E6" w:rsidRDefault="00464BB4"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640F36F1" w14:textId="77777777" w:rsidR="00464BB4" w:rsidRPr="006159E6" w:rsidRDefault="00464BB4" w:rsidP="00D02290">
            <w:pPr>
              <w:pStyle w:val="CellBody"/>
              <w:rPr>
                <w:lang w:val="en-US"/>
              </w:rPr>
            </w:pPr>
            <w:r w:rsidRPr="006159E6">
              <w:rPr>
                <w:lang w:val="en-US"/>
              </w:rPr>
              <w:t>boolean</w:t>
            </w:r>
          </w:p>
        </w:tc>
        <w:tc>
          <w:tcPr>
            <w:tcW w:w="5670" w:type="dxa"/>
            <w:tcBorders>
              <w:top w:val="single" w:sz="4" w:space="0" w:color="auto"/>
              <w:left w:val="single" w:sz="4" w:space="0" w:color="auto"/>
              <w:bottom w:val="single" w:sz="4" w:space="0" w:color="auto"/>
              <w:right w:val="single" w:sz="4" w:space="0" w:color="auto"/>
            </w:tcBorders>
          </w:tcPr>
          <w:p w14:paraId="36BBB144" w14:textId="77777777" w:rsidR="00464BB4" w:rsidRPr="006159E6" w:rsidRDefault="00464BB4" w:rsidP="00FE6CB4">
            <w:pPr>
              <w:pStyle w:val="CellBody"/>
              <w:rPr>
                <w:lang w:val="en-US"/>
              </w:rPr>
            </w:pPr>
            <w:r w:rsidRPr="006159E6">
              <w:rPr>
                <w:lang w:val="en-US"/>
              </w:rPr>
              <w:t>Indicat</w:t>
            </w:r>
            <w:r w:rsidR="001E4F97">
              <w:rPr>
                <w:lang w:val="en-US"/>
              </w:rPr>
              <w:t xml:space="preserve">es </w:t>
            </w:r>
            <w:r w:rsidR="00E80208">
              <w:rPr>
                <w:lang w:val="en-US"/>
              </w:rPr>
              <w:t xml:space="preserve">whether </w:t>
            </w:r>
            <w:r w:rsidRPr="006159E6">
              <w:rPr>
                <w:lang w:val="en-US"/>
              </w:rPr>
              <w:t xml:space="preserve">the trade </w:t>
            </w:r>
            <w:r w:rsidR="00FE6CB4">
              <w:rPr>
                <w:lang w:val="en-US"/>
              </w:rPr>
              <w:t>is</w:t>
            </w:r>
            <w:r w:rsidR="00FE6CB4" w:rsidRPr="006159E6">
              <w:rPr>
                <w:lang w:val="en-US"/>
              </w:rPr>
              <w:t xml:space="preserve"> </w:t>
            </w:r>
            <w:r w:rsidRPr="006159E6">
              <w:rPr>
                <w:lang w:val="en-US"/>
              </w:rPr>
              <w:t xml:space="preserve">submitted for matching. </w:t>
            </w:r>
          </w:p>
        </w:tc>
      </w:tr>
      <w:tr w:rsidR="00464BB4" w:rsidRPr="006159E6" w14:paraId="14A11879"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74558BB7" w14:textId="77777777" w:rsidR="00464BB4" w:rsidRPr="006159E6" w:rsidRDefault="00464BB4" w:rsidP="00D02290">
            <w:pPr>
              <w:pStyle w:val="CellBody"/>
              <w:rPr>
                <w:lang w:val="en-US"/>
              </w:rPr>
            </w:pPr>
            <w:r w:rsidRPr="006159E6">
              <w:rPr>
                <w:lang w:val="en-US"/>
              </w:rPr>
              <w:t>IntentTo</w:t>
            </w:r>
            <w:r w:rsidR="00AB7A04" w:rsidRPr="006159E6">
              <w:rPr>
                <w:lang w:val="en-US"/>
              </w:rPr>
              <w:softHyphen/>
            </w:r>
            <w:r w:rsidRPr="006159E6">
              <w:rPr>
                <w:lang w:val="en-US"/>
              </w:rPr>
              <w:t>Report</w:t>
            </w:r>
          </w:p>
        </w:tc>
        <w:tc>
          <w:tcPr>
            <w:tcW w:w="850" w:type="dxa"/>
            <w:tcBorders>
              <w:top w:val="single" w:sz="4" w:space="0" w:color="auto"/>
              <w:left w:val="single" w:sz="4" w:space="0" w:color="auto"/>
              <w:bottom w:val="single" w:sz="4" w:space="0" w:color="auto"/>
              <w:right w:val="single" w:sz="4" w:space="0" w:color="auto"/>
            </w:tcBorders>
          </w:tcPr>
          <w:p w14:paraId="10DDD1FC" w14:textId="77777777" w:rsidR="00464BB4" w:rsidRPr="006159E6" w:rsidRDefault="00464BB4"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28CD769B" w14:textId="77777777" w:rsidR="00464BB4" w:rsidRPr="006159E6" w:rsidRDefault="00464BB4" w:rsidP="00D02290">
            <w:pPr>
              <w:pStyle w:val="CellBody"/>
              <w:rPr>
                <w:lang w:val="en-US"/>
              </w:rPr>
            </w:pPr>
            <w:r w:rsidRPr="006159E6">
              <w:rPr>
                <w:lang w:val="en-US"/>
              </w:rPr>
              <w:t>boolean</w:t>
            </w:r>
          </w:p>
        </w:tc>
        <w:tc>
          <w:tcPr>
            <w:tcW w:w="5670" w:type="dxa"/>
            <w:tcBorders>
              <w:top w:val="single" w:sz="4" w:space="0" w:color="auto"/>
              <w:left w:val="single" w:sz="4" w:space="0" w:color="auto"/>
              <w:bottom w:val="single" w:sz="4" w:space="0" w:color="auto"/>
              <w:right w:val="single" w:sz="4" w:space="0" w:color="auto"/>
            </w:tcBorders>
          </w:tcPr>
          <w:p w14:paraId="6D4BEBC7" w14:textId="77777777" w:rsidR="00464BB4" w:rsidRPr="006159E6" w:rsidRDefault="00464BB4" w:rsidP="00FE6CB4">
            <w:pPr>
              <w:pStyle w:val="CellBody"/>
              <w:rPr>
                <w:lang w:val="en-US"/>
              </w:rPr>
            </w:pPr>
            <w:r w:rsidRPr="006159E6">
              <w:rPr>
                <w:lang w:val="en-US"/>
              </w:rPr>
              <w:t>Indicat</w:t>
            </w:r>
            <w:r w:rsidR="00FE6CB4">
              <w:rPr>
                <w:lang w:val="en-US"/>
              </w:rPr>
              <w:t xml:space="preserve">es </w:t>
            </w:r>
            <w:r w:rsidR="00E80208">
              <w:rPr>
                <w:lang w:val="en-US"/>
              </w:rPr>
              <w:t xml:space="preserve">whether </w:t>
            </w:r>
            <w:r w:rsidRPr="006159E6">
              <w:rPr>
                <w:lang w:val="en-US"/>
              </w:rPr>
              <w:t xml:space="preserve">the trade </w:t>
            </w:r>
            <w:r w:rsidR="00FE6CB4">
              <w:rPr>
                <w:lang w:val="en-US"/>
              </w:rPr>
              <w:t>is</w:t>
            </w:r>
            <w:r w:rsidR="00FE6CB4" w:rsidRPr="006159E6">
              <w:rPr>
                <w:lang w:val="en-US"/>
              </w:rPr>
              <w:t xml:space="preserve"> </w:t>
            </w:r>
            <w:r w:rsidRPr="006159E6">
              <w:rPr>
                <w:lang w:val="en-US"/>
              </w:rPr>
              <w:t>submitted for reporting to D</w:t>
            </w:r>
            <w:r w:rsidR="00791F12">
              <w:rPr>
                <w:lang w:val="en-US"/>
              </w:rPr>
              <w:t>oddFrank</w:t>
            </w:r>
            <w:r w:rsidRPr="006159E6">
              <w:rPr>
                <w:lang w:val="en-US"/>
              </w:rPr>
              <w:t xml:space="preserve">. </w:t>
            </w:r>
          </w:p>
        </w:tc>
      </w:tr>
      <w:tr w:rsidR="00464BB4" w:rsidRPr="006159E6" w14:paraId="74133006"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03349215" w14:textId="77777777" w:rsidR="00464BB4" w:rsidRPr="006159E6" w:rsidRDefault="00464BB4" w:rsidP="00D02290">
            <w:pPr>
              <w:pStyle w:val="CellBody"/>
              <w:rPr>
                <w:lang w:val="en-US"/>
              </w:rPr>
            </w:pPr>
            <w:r w:rsidRPr="006159E6">
              <w:rPr>
                <w:lang w:val="en-US"/>
              </w:rPr>
              <w:t>ExerciseOf</w:t>
            </w:r>
            <w:r w:rsidRPr="006159E6">
              <w:rPr>
                <w:lang w:val="en-US"/>
              </w:rPr>
              <w:softHyphen/>
              <w:t>Swaption</w:t>
            </w:r>
          </w:p>
        </w:tc>
        <w:tc>
          <w:tcPr>
            <w:tcW w:w="850" w:type="dxa"/>
            <w:tcBorders>
              <w:top w:val="single" w:sz="4" w:space="0" w:color="auto"/>
              <w:left w:val="single" w:sz="4" w:space="0" w:color="auto"/>
              <w:bottom w:val="single" w:sz="4" w:space="0" w:color="auto"/>
              <w:right w:val="single" w:sz="4" w:space="0" w:color="auto"/>
            </w:tcBorders>
          </w:tcPr>
          <w:p w14:paraId="12D4E4FB" w14:textId="77777777" w:rsidR="00464BB4" w:rsidRPr="006159E6" w:rsidRDefault="00464BB4" w:rsidP="00D02290">
            <w:pPr>
              <w:pStyle w:val="CellBody"/>
              <w:rPr>
                <w:lang w:val="en-US"/>
              </w:rPr>
            </w:pPr>
            <w:r w:rsidRPr="006159E6">
              <w:rPr>
                <w:lang w:val="en-US"/>
              </w:rPr>
              <w:t>C</w:t>
            </w:r>
          </w:p>
        </w:tc>
        <w:tc>
          <w:tcPr>
            <w:tcW w:w="1418" w:type="dxa"/>
            <w:tcBorders>
              <w:top w:val="single" w:sz="4" w:space="0" w:color="auto"/>
              <w:left w:val="single" w:sz="4" w:space="0" w:color="auto"/>
              <w:bottom w:val="single" w:sz="4" w:space="0" w:color="auto"/>
              <w:right w:val="single" w:sz="4" w:space="0" w:color="auto"/>
            </w:tcBorders>
          </w:tcPr>
          <w:p w14:paraId="0C613141" w14:textId="77777777" w:rsidR="00464BB4" w:rsidRPr="006159E6" w:rsidRDefault="00464BB4" w:rsidP="00D02290">
            <w:pPr>
              <w:pStyle w:val="CellBody"/>
              <w:rPr>
                <w:lang w:val="en-US"/>
              </w:rPr>
            </w:pPr>
            <w:r w:rsidRPr="006159E6">
              <w:rPr>
                <w:lang w:val="en-US"/>
              </w:rPr>
              <w:t>boolean</w:t>
            </w:r>
          </w:p>
        </w:tc>
        <w:tc>
          <w:tcPr>
            <w:tcW w:w="5670" w:type="dxa"/>
            <w:tcBorders>
              <w:top w:val="single" w:sz="4" w:space="0" w:color="auto"/>
              <w:left w:val="single" w:sz="4" w:space="0" w:color="auto"/>
              <w:bottom w:val="single" w:sz="4" w:space="0" w:color="auto"/>
              <w:right w:val="single" w:sz="4" w:space="0" w:color="auto"/>
            </w:tcBorders>
          </w:tcPr>
          <w:p w14:paraId="07AB3A59" w14:textId="77777777" w:rsidR="00464BB4" w:rsidRDefault="00464BB4" w:rsidP="00F66885">
            <w:pPr>
              <w:pStyle w:val="CellBody"/>
              <w:rPr>
                <w:lang w:val="en-US"/>
              </w:rPr>
            </w:pPr>
            <w:r w:rsidRPr="006159E6">
              <w:rPr>
                <w:lang w:val="en-US"/>
              </w:rPr>
              <w:t>Indicat</w:t>
            </w:r>
            <w:r w:rsidR="00F66885">
              <w:rPr>
                <w:lang w:val="en-US"/>
              </w:rPr>
              <w:t xml:space="preserve">es </w:t>
            </w:r>
            <w:r w:rsidR="00E80208">
              <w:rPr>
                <w:lang w:val="en-US"/>
              </w:rPr>
              <w:t xml:space="preserve">whether </w:t>
            </w:r>
            <w:r w:rsidRPr="006159E6">
              <w:rPr>
                <w:lang w:val="en-US"/>
              </w:rPr>
              <w:t xml:space="preserve">the trade </w:t>
            </w:r>
            <w:r w:rsidR="00FE6CB4">
              <w:rPr>
                <w:lang w:val="en-US"/>
              </w:rPr>
              <w:t>is</w:t>
            </w:r>
            <w:r w:rsidR="00FE6CB4" w:rsidRPr="006159E6">
              <w:rPr>
                <w:lang w:val="en-US"/>
              </w:rPr>
              <w:t xml:space="preserve"> </w:t>
            </w:r>
            <w:r w:rsidRPr="006159E6">
              <w:rPr>
                <w:lang w:val="en-US"/>
              </w:rPr>
              <w:t xml:space="preserve">generated from the exercise of another transaction. </w:t>
            </w:r>
          </w:p>
          <w:p w14:paraId="4EEA107E" w14:textId="77777777" w:rsidR="00212366" w:rsidRPr="001E5691" w:rsidRDefault="00212366" w:rsidP="00212366">
            <w:pPr>
              <w:pStyle w:val="CellBody"/>
              <w:rPr>
                <w:rStyle w:val="Fett"/>
              </w:rPr>
            </w:pPr>
            <w:r w:rsidRPr="001E5691">
              <w:rPr>
                <w:rStyle w:val="Fett"/>
              </w:rPr>
              <w:t>Occurrence</w:t>
            </w:r>
            <w:r w:rsidR="009427DA">
              <w:rPr>
                <w:rStyle w:val="Fett"/>
              </w:rPr>
              <w:t xml:space="preserve"> &amp; Values</w:t>
            </w:r>
            <w:r w:rsidRPr="001E5691">
              <w:rPr>
                <w:rStyle w:val="Fett"/>
              </w:rPr>
              <w:t>:</w:t>
            </w:r>
          </w:p>
          <w:p w14:paraId="04879967" w14:textId="77777777" w:rsidR="00212366" w:rsidRDefault="00212366" w:rsidP="00ED3F3F">
            <w:pPr>
              <w:pStyle w:val="condition1"/>
            </w:pPr>
            <w:r>
              <w:t xml:space="preserve">If the CpMLDocument </w:t>
            </w:r>
            <w:r w:rsidR="00757095">
              <w:t xml:space="preserve">is generated </w:t>
            </w:r>
            <w:r>
              <w:t>from the exercise of another transaction, then this field is mandatory</w:t>
            </w:r>
            <w:r w:rsidR="009427DA">
              <w:t xml:space="preserve"> and must be set to “True”</w:t>
            </w:r>
            <w:r>
              <w:t>.</w:t>
            </w:r>
          </w:p>
          <w:p w14:paraId="6114BFE9" w14:textId="77777777" w:rsidR="00212366" w:rsidRPr="006159E6" w:rsidRDefault="00212366" w:rsidP="00ED3F3F">
            <w:pPr>
              <w:pStyle w:val="condition1"/>
            </w:pPr>
            <w:r>
              <w:t xml:space="preserve">Else, </w:t>
            </w:r>
            <w:r w:rsidR="0064214E">
              <w:t xml:space="preserve">this field </w:t>
            </w:r>
            <w:r w:rsidR="00CA7AAF">
              <w:t xml:space="preserve">must be set </w:t>
            </w:r>
            <w:r w:rsidR="009427DA">
              <w:t>to “False”.</w:t>
            </w:r>
          </w:p>
        </w:tc>
      </w:tr>
      <w:tr w:rsidR="00464BB4" w:rsidRPr="006159E6" w:rsidDel="00C508D4" w14:paraId="2EE46E3C"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1F2642FA" w14:textId="77777777" w:rsidR="00464BB4" w:rsidRPr="006159E6" w:rsidDel="00C508D4" w:rsidRDefault="00464BB4" w:rsidP="00D02290">
            <w:pPr>
              <w:pStyle w:val="CellBody"/>
              <w:rPr>
                <w:lang w:val="en-US"/>
              </w:rPr>
            </w:pPr>
            <w:r w:rsidRPr="006159E6">
              <w:rPr>
                <w:lang w:val="en-US"/>
              </w:rPr>
              <w:t>ResultOf</w:t>
            </w:r>
            <w:r w:rsidRPr="006159E6">
              <w:rPr>
                <w:lang w:val="en-US"/>
              </w:rPr>
              <w:softHyphen/>
              <w:t>Compression</w:t>
            </w:r>
          </w:p>
        </w:tc>
        <w:tc>
          <w:tcPr>
            <w:tcW w:w="850" w:type="dxa"/>
            <w:tcBorders>
              <w:top w:val="single" w:sz="4" w:space="0" w:color="auto"/>
              <w:left w:val="single" w:sz="4" w:space="0" w:color="auto"/>
              <w:bottom w:val="single" w:sz="4" w:space="0" w:color="auto"/>
              <w:right w:val="single" w:sz="4" w:space="0" w:color="auto"/>
            </w:tcBorders>
          </w:tcPr>
          <w:p w14:paraId="19E440C5" w14:textId="77777777" w:rsidR="00464BB4" w:rsidRPr="006159E6" w:rsidDel="00C508D4" w:rsidRDefault="00464BB4" w:rsidP="00D02290">
            <w:pPr>
              <w:pStyle w:val="CellBody"/>
              <w:rPr>
                <w:lang w:val="en-US"/>
              </w:rPr>
            </w:pPr>
            <w:r w:rsidRPr="006159E6">
              <w:rPr>
                <w:lang w:val="en-US"/>
              </w:rPr>
              <w:t>C</w:t>
            </w:r>
          </w:p>
        </w:tc>
        <w:tc>
          <w:tcPr>
            <w:tcW w:w="1418" w:type="dxa"/>
            <w:tcBorders>
              <w:top w:val="single" w:sz="4" w:space="0" w:color="auto"/>
              <w:left w:val="single" w:sz="4" w:space="0" w:color="auto"/>
              <w:bottom w:val="single" w:sz="4" w:space="0" w:color="auto"/>
              <w:right w:val="single" w:sz="4" w:space="0" w:color="auto"/>
            </w:tcBorders>
          </w:tcPr>
          <w:p w14:paraId="64959823" w14:textId="77777777" w:rsidR="00464BB4" w:rsidRPr="006159E6" w:rsidDel="00C508D4" w:rsidRDefault="00464BB4" w:rsidP="00D02290">
            <w:pPr>
              <w:pStyle w:val="CellBody"/>
              <w:rPr>
                <w:lang w:val="en-US"/>
              </w:rPr>
            </w:pPr>
            <w:r w:rsidRPr="006159E6">
              <w:rPr>
                <w:lang w:val="en-US"/>
              </w:rPr>
              <w:t>boolean</w:t>
            </w:r>
          </w:p>
        </w:tc>
        <w:tc>
          <w:tcPr>
            <w:tcW w:w="5670" w:type="dxa"/>
            <w:tcBorders>
              <w:top w:val="single" w:sz="4" w:space="0" w:color="auto"/>
              <w:left w:val="single" w:sz="4" w:space="0" w:color="auto"/>
              <w:bottom w:val="single" w:sz="4" w:space="0" w:color="auto"/>
              <w:right w:val="single" w:sz="4" w:space="0" w:color="auto"/>
            </w:tcBorders>
          </w:tcPr>
          <w:p w14:paraId="59FA56FF" w14:textId="77777777" w:rsidR="00464BB4" w:rsidRDefault="00E80208" w:rsidP="00713788">
            <w:pPr>
              <w:pStyle w:val="CellBody"/>
              <w:rPr>
                <w:lang w:val="en-US"/>
              </w:rPr>
            </w:pPr>
            <w:r>
              <w:rPr>
                <w:lang w:val="en-US"/>
              </w:rPr>
              <w:t>Indicates whether</w:t>
            </w:r>
            <w:r w:rsidR="00464BB4" w:rsidRPr="006159E6">
              <w:rPr>
                <w:lang w:val="en-US"/>
              </w:rPr>
              <w:t xml:space="preserve"> the trade was generated as the result of the compression of previous transactions. </w:t>
            </w:r>
          </w:p>
          <w:p w14:paraId="73E85E22" w14:textId="77777777" w:rsidR="00065499" w:rsidRPr="001E5691" w:rsidRDefault="00065499" w:rsidP="00065499">
            <w:pPr>
              <w:pStyle w:val="CellBody"/>
              <w:rPr>
                <w:rStyle w:val="Fett"/>
              </w:rPr>
            </w:pPr>
            <w:r w:rsidRPr="001E5691">
              <w:rPr>
                <w:rStyle w:val="Fett"/>
              </w:rPr>
              <w:t>Occurrence:</w:t>
            </w:r>
          </w:p>
          <w:p w14:paraId="347034F7" w14:textId="77777777" w:rsidR="00065499" w:rsidRDefault="00065499" w:rsidP="00ED3F3F">
            <w:pPr>
              <w:pStyle w:val="condition1"/>
            </w:pPr>
            <w:r>
              <w:t>If the CpMLDocument is generated as the result of a compression of previous transactions, then this field is mandatory</w:t>
            </w:r>
            <w:r w:rsidR="001C7CCF">
              <w:t xml:space="preserve"> and must be set to “True”</w:t>
            </w:r>
            <w:r>
              <w:t>.</w:t>
            </w:r>
          </w:p>
          <w:p w14:paraId="4FACAFE3" w14:textId="77777777" w:rsidR="00065499" w:rsidRPr="006159E6" w:rsidDel="00C508D4" w:rsidRDefault="00065499" w:rsidP="00ED3F3F">
            <w:pPr>
              <w:pStyle w:val="condition1"/>
            </w:pPr>
            <w:r>
              <w:t xml:space="preserve">Else, this field must be </w:t>
            </w:r>
            <w:r w:rsidR="00F77FC3">
              <w:t>set to “False”</w:t>
            </w:r>
            <w:r>
              <w:t>.</w:t>
            </w:r>
          </w:p>
        </w:tc>
      </w:tr>
      <w:tr w:rsidR="00951CE3" w:rsidRPr="006159E6" w14:paraId="42B16B0D"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0C65B450" w14:textId="77777777" w:rsidR="00951CE3" w:rsidRPr="006159E6" w:rsidRDefault="00951CE3" w:rsidP="00D02290">
            <w:pPr>
              <w:pStyle w:val="CellBody"/>
              <w:rPr>
                <w:lang w:val="en-US"/>
              </w:rPr>
            </w:pPr>
            <w:r w:rsidRPr="006159E6">
              <w:rPr>
                <w:lang w:val="en-US"/>
              </w:rPr>
              <w:t>Addit</w:t>
            </w:r>
            <w:r w:rsidR="00040E82" w:rsidRPr="006159E6">
              <w:rPr>
                <w:lang w:val="en-US"/>
              </w:rPr>
              <w:t>i</w:t>
            </w:r>
            <w:r w:rsidRPr="006159E6">
              <w:rPr>
                <w:lang w:val="en-US"/>
              </w:rPr>
              <w:t>onal</w:t>
            </w:r>
            <w:r w:rsidRPr="006159E6">
              <w:rPr>
                <w:lang w:val="en-US"/>
              </w:rPr>
              <w:softHyphen/>
              <w:t>Repository</w:t>
            </w:r>
          </w:p>
        </w:tc>
        <w:tc>
          <w:tcPr>
            <w:tcW w:w="850" w:type="dxa"/>
            <w:tcBorders>
              <w:top w:val="single" w:sz="4" w:space="0" w:color="auto"/>
              <w:left w:val="single" w:sz="4" w:space="0" w:color="auto"/>
              <w:bottom w:val="single" w:sz="4" w:space="0" w:color="auto"/>
              <w:right w:val="single" w:sz="4" w:space="0" w:color="auto"/>
            </w:tcBorders>
          </w:tcPr>
          <w:p w14:paraId="34C3239A" w14:textId="77777777" w:rsidR="00951CE3" w:rsidRPr="006159E6" w:rsidRDefault="00951CE3" w:rsidP="00D02290">
            <w:pPr>
              <w:pStyle w:val="CellBody"/>
              <w:rPr>
                <w:lang w:val="en-US"/>
              </w:rPr>
            </w:pPr>
            <w:r w:rsidRPr="006159E6">
              <w:rPr>
                <w:lang w:val="en-US"/>
              </w:rPr>
              <w:t>O</w:t>
            </w:r>
          </w:p>
        </w:tc>
        <w:tc>
          <w:tcPr>
            <w:tcW w:w="1418" w:type="dxa"/>
            <w:tcBorders>
              <w:top w:val="single" w:sz="4" w:space="0" w:color="auto"/>
              <w:left w:val="single" w:sz="4" w:space="0" w:color="auto"/>
              <w:bottom w:val="single" w:sz="4" w:space="0" w:color="auto"/>
              <w:right w:val="single" w:sz="4" w:space="0" w:color="auto"/>
            </w:tcBorders>
          </w:tcPr>
          <w:p w14:paraId="3D3989D0" w14:textId="77777777" w:rsidR="00951CE3" w:rsidRPr="006159E6" w:rsidRDefault="00951CE3" w:rsidP="00D02290">
            <w:pPr>
              <w:pStyle w:val="CellBody"/>
              <w:rPr>
                <w:lang w:val="en-US"/>
              </w:rPr>
            </w:pPr>
            <w:r w:rsidRPr="006159E6">
              <w:rPr>
                <w:lang w:val="en-US"/>
              </w:rPr>
              <w:t>Additional</w:t>
            </w:r>
            <w:r w:rsidRPr="006159E6">
              <w:rPr>
                <w:lang w:val="en-US"/>
              </w:rPr>
              <w:softHyphen/>
              <w:t>Repository</w:t>
            </w:r>
            <w:r w:rsidRPr="006159E6">
              <w:rPr>
                <w:lang w:val="en-US"/>
              </w:rPr>
              <w:softHyphen/>
              <w:t>Type</w:t>
            </w:r>
          </w:p>
        </w:tc>
        <w:tc>
          <w:tcPr>
            <w:tcW w:w="5670" w:type="dxa"/>
            <w:tcBorders>
              <w:top w:val="single" w:sz="4" w:space="0" w:color="auto"/>
              <w:left w:val="single" w:sz="4" w:space="0" w:color="auto"/>
              <w:bottom w:val="single" w:sz="4" w:space="0" w:color="auto"/>
              <w:right w:val="single" w:sz="4" w:space="0" w:color="auto"/>
            </w:tcBorders>
          </w:tcPr>
          <w:p w14:paraId="6368B33F" w14:textId="77777777" w:rsidR="00513A17" w:rsidRPr="006159E6" w:rsidRDefault="00E04492" w:rsidP="0069068D">
            <w:pPr>
              <w:pStyle w:val="CellBody"/>
              <w:rPr>
                <w:lang w:val="en-US"/>
              </w:rPr>
            </w:pPr>
            <w:r>
              <w:rPr>
                <w:lang w:val="en-US"/>
              </w:rPr>
              <w:t>An a</w:t>
            </w:r>
            <w:r w:rsidR="00951CE3" w:rsidRPr="006159E6">
              <w:rPr>
                <w:lang w:val="en-US"/>
              </w:rPr>
              <w:t xml:space="preserve">dditional </w:t>
            </w:r>
            <w:r w:rsidR="0053403A">
              <w:rPr>
                <w:lang w:val="en-US"/>
              </w:rPr>
              <w:t xml:space="preserve">SDR </w:t>
            </w:r>
            <w:r w:rsidR="00951CE3" w:rsidRPr="006159E6">
              <w:rPr>
                <w:lang w:val="en-US"/>
              </w:rPr>
              <w:t xml:space="preserve">repository to which the </w:t>
            </w:r>
            <w:r w:rsidR="001E3373">
              <w:rPr>
                <w:lang w:val="en-US"/>
              </w:rPr>
              <w:t>trade</w:t>
            </w:r>
            <w:r w:rsidR="00951CE3" w:rsidRPr="006159E6">
              <w:rPr>
                <w:lang w:val="en-US"/>
              </w:rPr>
              <w:t xml:space="preserve"> was reported.</w:t>
            </w:r>
          </w:p>
        </w:tc>
      </w:tr>
      <w:tr w:rsidR="00824D34" w:rsidRPr="006159E6" w:rsidDel="00E770F1" w14:paraId="16D58238"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2B64B288" w14:textId="77777777" w:rsidR="00824D34" w:rsidRPr="006159E6" w:rsidDel="00C71A17" w:rsidRDefault="00824D34" w:rsidP="00D02290">
            <w:pPr>
              <w:pStyle w:val="CellBody"/>
              <w:rPr>
                <w:lang w:val="en-US"/>
              </w:rPr>
            </w:pPr>
            <w:r w:rsidRPr="006159E6">
              <w:rPr>
                <w:lang w:val="en-US"/>
              </w:rPr>
              <w:t>Additional</w:t>
            </w:r>
            <w:r w:rsidRPr="006159E6">
              <w:rPr>
                <w:lang w:val="en-US"/>
              </w:rPr>
              <w:softHyphen/>
              <w:t>Repository</w:t>
            </w:r>
            <w:r w:rsidRPr="006159E6">
              <w:rPr>
                <w:lang w:val="en-US"/>
              </w:rPr>
              <w:softHyphen/>
              <w:t>TradeID</w:t>
            </w:r>
          </w:p>
        </w:tc>
        <w:tc>
          <w:tcPr>
            <w:tcW w:w="850" w:type="dxa"/>
            <w:tcBorders>
              <w:top w:val="single" w:sz="4" w:space="0" w:color="auto"/>
              <w:left w:val="single" w:sz="4" w:space="0" w:color="auto"/>
              <w:bottom w:val="single" w:sz="4" w:space="0" w:color="auto"/>
              <w:right w:val="single" w:sz="4" w:space="0" w:color="auto"/>
            </w:tcBorders>
          </w:tcPr>
          <w:p w14:paraId="5121D8F5" w14:textId="77777777" w:rsidR="00824D34" w:rsidRPr="006159E6" w:rsidDel="00E770F1" w:rsidRDefault="00713788" w:rsidP="00D02290">
            <w:pPr>
              <w:pStyle w:val="CellBody"/>
              <w:rPr>
                <w:lang w:val="en-US"/>
              </w:rPr>
            </w:pPr>
            <w:r>
              <w:rPr>
                <w:lang w:val="en-US"/>
              </w:rPr>
              <w:t>C</w:t>
            </w:r>
          </w:p>
        </w:tc>
        <w:tc>
          <w:tcPr>
            <w:tcW w:w="1418" w:type="dxa"/>
            <w:tcBorders>
              <w:top w:val="single" w:sz="4" w:space="0" w:color="auto"/>
              <w:left w:val="single" w:sz="4" w:space="0" w:color="auto"/>
              <w:bottom w:val="single" w:sz="4" w:space="0" w:color="auto"/>
              <w:right w:val="single" w:sz="4" w:space="0" w:color="auto"/>
            </w:tcBorders>
          </w:tcPr>
          <w:p w14:paraId="1A8D08C5" w14:textId="77777777" w:rsidR="00824D34" w:rsidRPr="006159E6" w:rsidRDefault="00824D34" w:rsidP="00D02290">
            <w:pPr>
              <w:pStyle w:val="CellBody"/>
              <w:rPr>
                <w:lang w:val="en-US"/>
              </w:rPr>
            </w:pPr>
            <w:r w:rsidRPr="006159E6">
              <w:rPr>
                <w:lang w:val="en-US"/>
              </w:rPr>
              <w:t>USIType</w:t>
            </w:r>
          </w:p>
        </w:tc>
        <w:tc>
          <w:tcPr>
            <w:tcW w:w="5670" w:type="dxa"/>
            <w:tcBorders>
              <w:top w:val="single" w:sz="4" w:space="0" w:color="auto"/>
              <w:left w:val="single" w:sz="4" w:space="0" w:color="auto"/>
              <w:bottom w:val="single" w:sz="4" w:space="0" w:color="auto"/>
              <w:right w:val="single" w:sz="4" w:space="0" w:color="auto"/>
            </w:tcBorders>
          </w:tcPr>
          <w:p w14:paraId="2F963845" w14:textId="77777777" w:rsidR="00824D34" w:rsidRPr="006159E6" w:rsidRDefault="00E04492" w:rsidP="00D02290">
            <w:pPr>
              <w:pStyle w:val="CellBody"/>
              <w:rPr>
                <w:lang w:val="en-US"/>
              </w:rPr>
            </w:pPr>
            <w:r>
              <w:rPr>
                <w:lang w:val="en-US"/>
              </w:rPr>
              <w:t>The t</w:t>
            </w:r>
            <w:r w:rsidR="00824D34" w:rsidRPr="006159E6">
              <w:rPr>
                <w:lang w:val="en-US"/>
              </w:rPr>
              <w:t>rade</w:t>
            </w:r>
            <w:r w:rsidR="00713788">
              <w:rPr>
                <w:lang w:val="en-US"/>
              </w:rPr>
              <w:t xml:space="preserve"> </w:t>
            </w:r>
            <w:r w:rsidR="009E7F98" w:rsidRPr="006159E6">
              <w:rPr>
                <w:lang w:val="en-US"/>
              </w:rPr>
              <w:t>ID</w:t>
            </w:r>
            <w:r w:rsidR="00824D34" w:rsidRPr="006159E6">
              <w:rPr>
                <w:lang w:val="en-US"/>
              </w:rPr>
              <w:t xml:space="preserve"> of the </w:t>
            </w:r>
            <w:r w:rsidR="001E3373">
              <w:rPr>
                <w:lang w:val="en-US"/>
              </w:rPr>
              <w:t>trade</w:t>
            </w:r>
            <w:r w:rsidR="00824D34" w:rsidRPr="006159E6">
              <w:rPr>
                <w:lang w:val="en-US"/>
              </w:rPr>
              <w:t xml:space="preserve"> in the additional repository</w:t>
            </w:r>
            <w:r w:rsidR="001E5691">
              <w:rPr>
                <w:lang w:val="en-US"/>
              </w:rPr>
              <w:t>.</w:t>
            </w:r>
          </w:p>
          <w:p w14:paraId="30F98C94" w14:textId="77777777" w:rsidR="0069068D" w:rsidRPr="006159E6" w:rsidRDefault="0069068D" w:rsidP="00D02290">
            <w:pPr>
              <w:pStyle w:val="CellBody"/>
              <w:rPr>
                <w:rStyle w:val="Fett"/>
                <w:lang w:val="en-US"/>
              </w:rPr>
            </w:pPr>
            <w:r w:rsidRPr="006159E6">
              <w:rPr>
                <w:rStyle w:val="Fett"/>
                <w:lang w:val="en-US"/>
              </w:rPr>
              <w:t>Occurrence:</w:t>
            </w:r>
          </w:p>
          <w:p w14:paraId="7092D79D" w14:textId="77777777" w:rsidR="0069068D" w:rsidRPr="006159E6" w:rsidRDefault="0069068D" w:rsidP="00ED3F3F">
            <w:pPr>
              <w:pStyle w:val="condition1"/>
            </w:pPr>
            <w:r w:rsidRPr="006159E6">
              <w:t>I</w:t>
            </w:r>
            <w:r w:rsidR="00B5167C" w:rsidRPr="006159E6">
              <w:t>f ‘Additional</w:t>
            </w:r>
            <w:r w:rsidR="00B5167C" w:rsidRPr="006159E6">
              <w:softHyphen/>
              <w:t>Repository’</w:t>
            </w:r>
            <w:r w:rsidR="00B5167C" w:rsidRPr="006159E6" w:rsidDel="00B5167C">
              <w:t xml:space="preserve"> </w:t>
            </w:r>
            <w:r w:rsidR="00B5167C" w:rsidRPr="006159E6">
              <w:t xml:space="preserve">is present, </w:t>
            </w:r>
            <w:r w:rsidRPr="006159E6">
              <w:t xml:space="preserve">then this field is mandatory. </w:t>
            </w:r>
          </w:p>
          <w:p w14:paraId="4C6697AC" w14:textId="77777777" w:rsidR="00B5167C" w:rsidRPr="006159E6" w:rsidDel="00E770F1" w:rsidRDefault="00AB0EEF" w:rsidP="00ED3F3F">
            <w:pPr>
              <w:pStyle w:val="condition1"/>
            </w:pPr>
            <w:r w:rsidRPr="006159E6">
              <w:t>Else, this field</w:t>
            </w:r>
            <w:r w:rsidR="0069068D" w:rsidRPr="006159E6">
              <w:t xml:space="preserve"> must </w:t>
            </w:r>
            <w:r w:rsidR="00B5167C" w:rsidRPr="006159E6">
              <w:t>be omitted.</w:t>
            </w:r>
          </w:p>
        </w:tc>
      </w:tr>
      <w:tr w:rsidR="00573637" w:rsidRPr="006159E6" w14:paraId="31BA203D"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17F164EE" w14:textId="77777777" w:rsidR="00573637" w:rsidRPr="006159E6" w:rsidRDefault="00573637" w:rsidP="00D02290">
            <w:pPr>
              <w:pStyle w:val="CellBody"/>
              <w:rPr>
                <w:lang w:val="en-US"/>
              </w:rPr>
            </w:pPr>
            <w:r w:rsidRPr="006159E6">
              <w:rPr>
                <w:lang w:val="en-US"/>
              </w:rPr>
              <w:t>LinkID</w:t>
            </w:r>
          </w:p>
        </w:tc>
        <w:tc>
          <w:tcPr>
            <w:tcW w:w="850" w:type="dxa"/>
            <w:tcBorders>
              <w:top w:val="single" w:sz="4" w:space="0" w:color="auto"/>
              <w:left w:val="single" w:sz="4" w:space="0" w:color="auto"/>
              <w:bottom w:val="single" w:sz="4" w:space="0" w:color="auto"/>
              <w:right w:val="single" w:sz="4" w:space="0" w:color="auto"/>
            </w:tcBorders>
          </w:tcPr>
          <w:p w14:paraId="22B9B5FC" w14:textId="77777777" w:rsidR="00573637" w:rsidRPr="006159E6" w:rsidRDefault="00573637" w:rsidP="00D02290">
            <w:pPr>
              <w:pStyle w:val="CellBody"/>
              <w:rPr>
                <w:lang w:val="en-US"/>
              </w:rPr>
            </w:pPr>
            <w:r w:rsidRPr="006159E6">
              <w:rPr>
                <w:lang w:val="en-US"/>
              </w:rPr>
              <w:t>O</w:t>
            </w:r>
          </w:p>
        </w:tc>
        <w:tc>
          <w:tcPr>
            <w:tcW w:w="1418" w:type="dxa"/>
            <w:tcBorders>
              <w:top w:val="single" w:sz="4" w:space="0" w:color="auto"/>
              <w:left w:val="single" w:sz="4" w:space="0" w:color="auto"/>
              <w:bottom w:val="single" w:sz="4" w:space="0" w:color="auto"/>
              <w:right w:val="single" w:sz="4" w:space="0" w:color="auto"/>
            </w:tcBorders>
          </w:tcPr>
          <w:p w14:paraId="49874EE0" w14:textId="77777777" w:rsidR="00573637" w:rsidRPr="006159E6" w:rsidRDefault="00573637" w:rsidP="00D02290">
            <w:pPr>
              <w:pStyle w:val="CellBody"/>
              <w:rPr>
                <w:lang w:val="en-US"/>
              </w:rPr>
            </w:pPr>
            <w:r w:rsidRPr="006159E6">
              <w:rPr>
                <w:lang w:val="en-US"/>
              </w:rPr>
              <w:t>s255</w:t>
            </w:r>
          </w:p>
        </w:tc>
        <w:tc>
          <w:tcPr>
            <w:tcW w:w="5670" w:type="dxa"/>
            <w:tcBorders>
              <w:top w:val="single" w:sz="4" w:space="0" w:color="auto"/>
              <w:left w:val="single" w:sz="4" w:space="0" w:color="auto"/>
              <w:bottom w:val="single" w:sz="4" w:space="0" w:color="auto"/>
              <w:right w:val="single" w:sz="4" w:space="0" w:color="auto"/>
            </w:tcBorders>
          </w:tcPr>
          <w:p w14:paraId="66E9C868" w14:textId="77777777" w:rsidR="00573637" w:rsidRPr="006159E6" w:rsidRDefault="00573637" w:rsidP="00D02290">
            <w:pPr>
              <w:pStyle w:val="CellBody"/>
              <w:rPr>
                <w:lang w:val="en-US"/>
              </w:rPr>
            </w:pPr>
          </w:p>
        </w:tc>
      </w:tr>
      <w:tr w:rsidR="00573637" w:rsidRPr="006159E6" w14:paraId="02FEA573"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4C739190" w14:textId="77777777" w:rsidR="00573637" w:rsidRPr="006159E6" w:rsidRDefault="00573637" w:rsidP="00D02290">
            <w:pPr>
              <w:pStyle w:val="CellBody"/>
              <w:rPr>
                <w:lang w:val="en-US"/>
              </w:rPr>
            </w:pPr>
            <w:r w:rsidRPr="006159E6">
              <w:rPr>
                <w:lang w:val="en-US"/>
              </w:rPr>
              <w:t>Party2Parties</w:t>
            </w:r>
          </w:p>
        </w:tc>
        <w:tc>
          <w:tcPr>
            <w:tcW w:w="850" w:type="dxa"/>
            <w:tcBorders>
              <w:top w:val="single" w:sz="4" w:space="0" w:color="auto"/>
              <w:left w:val="single" w:sz="4" w:space="0" w:color="auto"/>
              <w:bottom w:val="single" w:sz="4" w:space="0" w:color="auto"/>
              <w:right w:val="single" w:sz="4" w:space="0" w:color="auto"/>
            </w:tcBorders>
          </w:tcPr>
          <w:p w14:paraId="08A40D25" w14:textId="77777777" w:rsidR="00573637" w:rsidRPr="006159E6" w:rsidRDefault="00573637" w:rsidP="00D02290">
            <w:pPr>
              <w:pStyle w:val="CellBody"/>
              <w:rPr>
                <w:lang w:val="en-US"/>
              </w:rPr>
            </w:pPr>
            <w:r w:rsidRPr="006159E6">
              <w:rPr>
                <w:lang w:val="en-US"/>
              </w:rPr>
              <w:t>O</w:t>
            </w:r>
          </w:p>
        </w:tc>
        <w:tc>
          <w:tcPr>
            <w:tcW w:w="1418" w:type="dxa"/>
            <w:tcBorders>
              <w:top w:val="single" w:sz="4" w:space="0" w:color="auto"/>
              <w:left w:val="single" w:sz="4" w:space="0" w:color="auto"/>
              <w:bottom w:val="single" w:sz="4" w:space="0" w:color="auto"/>
              <w:right w:val="single" w:sz="4" w:space="0" w:color="auto"/>
            </w:tcBorders>
          </w:tcPr>
          <w:p w14:paraId="1898F107" w14:textId="77777777" w:rsidR="00573637" w:rsidRPr="006159E6" w:rsidRDefault="00573637" w:rsidP="00D02290">
            <w:pPr>
              <w:pStyle w:val="CellBody"/>
              <w:rPr>
                <w:lang w:val="en-US"/>
              </w:rPr>
            </w:pPr>
            <w:r w:rsidRPr="006159E6">
              <w:rPr>
                <w:lang w:val="en-US"/>
              </w:rPr>
              <w:t>s200</w:t>
            </w:r>
          </w:p>
        </w:tc>
        <w:tc>
          <w:tcPr>
            <w:tcW w:w="5670" w:type="dxa"/>
            <w:tcBorders>
              <w:top w:val="single" w:sz="4" w:space="0" w:color="auto"/>
              <w:left w:val="single" w:sz="4" w:space="0" w:color="auto"/>
              <w:bottom w:val="single" w:sz="4" w:space="0" w:color="auto"/>
              <w:right w:val="single" w:sz="4" w:space="0" w:color="auto"/>
            </w:tcBorders>
          </w:tcPr>
          <w:p w14:paraId="3E634FF1" w14:textId="77777777" w:rsidR="00573637" w:rsidRPr="006159E6" w:rsidRDefault="00573637" w:rsidP="00D02290">
            <w:pPr>
              <w:pStyle w:val="CellBody"/>
              <w:rPr>
                <w:lang w:val="en-US"/>
              </w:rPr>
            </w:pPr>
          </w:p>
        </w:tc>
      </w:tr>
      <w:tr w:rsidR="00464BB4" w:rsidRPr="006159E6" w:rsidDel="00C508D4" w14:paraId="13710AAE"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7E1DD888" w14:textId="77777777" w:rsidR="00464BB4" w:rsidRPr="006159E6" w:rsidRDefault="00464BB4" w:rsidP="00D02290">
            <w:pPr>
              <w:pStyle w:val="CellBody"/>
              <w:rPr>
                <w:lang w:val="en-US"/>
              </w:rPr>
            </w:pPr>
            <w:r w:rsidRPr="006159E6">
              <w:rPr>
                <w:lang w:val="en-US"/>
              </w:rPr>
              <w:t>Post</w:t>
            </w:r>
            <w:r w:rsidR="00FD7758" w:rsidRPr="006159E6">
              <w:rPr>
                <w:lang w:val="en-US"/>
              </w:rPr>
              <w:softHyphen/>
            </w:r>
            <w:r w:rsidRPr="006159E6">
              <w:rPr>
                <w:lang w:val="en-US"/>
              </w:rPr>
              <w:t>Trade</w:t>
            </w:r>
            <w:r w:rsidR="00FD7758" w:rsidRPr="006159E6">
              <w:rPr>
                <w:lang w:val="en-US"/>
              </w:rPr>
              <w:softHyphen/>
            </w:r>
            <w:r w:rsidRPr="006159E6">
              <w:rPr>
                <w:lang w:val="en-US"/>
              </w:rPr>
              <w:t>Event</w:t>
            </w:r>
            <w:r w:rsidRPr="006159E6">
              <w:rPr>
                <w:lang w:val="en-US"/>
              </w:rPr>
              <w:softHyphen/>
              <w:t>Execution</w:t>
            </w:r>
            <w:r w:rsidRPr="006159E6">
              <w:rPr>
                <w:lang w:val="en-US"/>
              </w:rPr>
              <w:softHyphen/>
              <w:t>DateTime</w:t>
            </w:r>
          </w:p>
        </w:tc>
        <w:tc>
          <w:tcPr>
            <w:tcW w:w="850" w:type="dxa"/>
            <w:tcBorders>
              <w:top w:val="single" w:sz="4" w:space="0" w:color="auto"/>
              <w:left w:val="single" w:sz="4" w:space="0" w:color="auto"/>
              <w:bottom w:val="single" w:sz="4" w:space="0" w:color="auto"/>
              <w:right w:val="single" w:sz="4" w:space="0" w:color="auto"/>
            </w:tcBorders>
          </w:tcPr>
          <w:p w14:paraId="5A08DC9B" w14:textId="77777777" w:rsidR="00464BB4" w:rsidRPr="006159E6" w:rsidRDefault="00464BB4" w:rsidP="00D02290">
            <w:pPr>
              <w:pStyle w:val="CellBody"/>
              <w:rPr>
                <w:lang w:val="en-US"/>
              </w:rPr>
            </w:pPr>
            <w:r w:rsidRPr="006159E6">
              <w:rPr>
                <w:lang w:val="en-US"/>
              </w:rPr>
              <w:t>C</w:t>
            </w:r>
          </w:p>
        </w:tc>
        <w:tc>
          <w:tcPr>
            <w:tcW w:w="1418" w:type="dxa"/>
            <w:tcBorders>
              <w:top w:val="single" w:sz="4" w:space="0" w:color="auto"/>
              <w:left w:val="single" w:sz="4" w:space="0" w:color="auto"/>
              <w:bottom w:val="single" w:sz="4" w:space="0" w:color="auto"/>
              <w:right w:val="single" w:sz="4" w:space="0" w:color="auto"/>
            </w:tcBorders>
          </w:tcPr>
          <w:p w14:paraId="2104192D" w14:textId="77777777" w:rsidR="00464BB4" w:rsidRPr="006159E6" w:rsidRDefault="00464BB4" w:rsidP="00D02290">
            <w:pPr>
              <w:pStyle w:val="CellBody"/>
              <w:rPr>
                <w:lang w:val="en-US"/>
              </w:rPr>
            </w:pPr>
            <w:r w:rsidRPr="006159E6">
              <w:rPr>
                <w:lang w:val="en-US"/>
              </w:rPr>
              <w:t>UTCTime</w:t>
            </w:r>
            <w:r w:rsidRPr="006159E6">
              <w:rPr>
                <w:lang w:val="en-US"/>
              </w:rPr>
              <w:softHyphen/>
              <w:t>stamp</w:t>
            </w:r>
            <w:r w:rsidRPr="006159E6">
              <w:rPr>
                <w:lang w:val="en-US"/>
              </w:rPr>
              <w:softHyphen/>
              <w:t>Type</w:t>
            </w:r>
          </w:p>
        </w:tc>
        <w:tc>
          <w:tcPr>
            <w:tcW w:w="5670" w:type="dxa"/>
            <w:tcBorders>
              <w:top w:val="single" w:sz="4" w:space="0" w:color="auto"/>
              <w:left w:val="single" w:sz="4" w:space="0" w:color="auto"/>
              <w:bottom w:val="single" w:sz="4" w:space="0" w:color="auto"/>
              <w:right w:val="single" w:sz="4" w:space="0" w:color="auto"/>
            </w:tcBorders>
          </w:tcPr>
          <w:p w14:paraId="35469848" w14:textId="77777777" w:rsidR="00464BB4" w:rsidRPr="006159E6" w:rsidRDefault="00464BB4" w:rsidP="00D02290">
            <w:pPr>
              <w:pStyle w:val="CellBody"/>
              <w:rPr>
                <w:lang w:val="en-US"/>
              </w:rPr>
            </w:pPr>
            <w:r w:rsidRPr="006159E6">
              <w:rPr>
                <w:lang w:val="en-US"/>
              </w:rPr>
              <w:t>The date</w:t>
            </w:r>
            <w:r w:rsidR="00633DA8">
              <w:rPr>
                <w:lang w:val="en-US"/>
              </w:rPr>
              <w:t xml:space="preserve"> and </w:t>
            </w:r>
            <w:r w:rsidRPr="006159E6">
              <w:rPr>
                <w:lang w:val="en-US"/>
              </w:rPr>
              <w:t>time associated with the execution of the post-trade event</w:t>
            </w:r>
            <w:r w:rsidR="0024383E">
              <w:rPr>
                <w:lang w:val="en-US"/>
              </w:rPr>
              <w:t>, that is,</w:t>
            </w:r>
            <w:r w:rsidR="0024383E" w:rsidRPr="006159E6">
              <w:rPr>
                <w:lang w:val="en-US"/>
              </w:rPr>
              <w:t xml:space="preserve"> </w:t>
            </w:r>
            <w:r w:rsidR="0024383E">
              <w:rPr>
                <w:lang w:val="en-US"/>
              </w:rPr>
              <w:t xml:space="preserve">an </w:t>
            </w:r>
            <w:r w:rsidR="0024383E" w:rsidRPr="006159E6">
              <w:rPr>
                <w:lang w:val="en-US"/>
              </w:rPr>
              <w:t>increase, termination, novation or economic amendment.</w:t>
            </w:r>
          </w:p>
          <w:p w14:paraId="704CE030" w14:textId="77777777" w:rsidR="00D12BA7" w:rsidRPr="006159E6" w:rsidRDefault="00D12BA7" w:rsidP="00D02290">
            <w:pPr>
              <w:pStyle w:val="CellBody"/>
              <w:rPr>
                <w:rStyle w:val="Fett"/>
                <w:lang w:val="en-US"/>
              </w:rPr>
            </w:pPr>
            <w:r w:rsidRPr="006159E6">
              <w:rPr>
                <w:rStyle w:val="Fett"/>
                <w:lang w:val="en-US"/>
              </w:rPr>
              <w:t>Occurrence:</w:t>
            </w:r>
          </w:p>
          <w:p w14:paraId="50419011" w14:textId="77777777" w:rsidR="0024383E" w:rsidRDefault="00464BB4" w:rsidP="00ED3F3F">
            <w:pPr>
              <w:pStyle w:val="condition1"/>
            </w:pPr>
            <w:r w:rsidRPr="006159E6">
              <w:t xml:space="preserve">If </w:t>
            </w:r>
            <w:r w:rsidR="00D12BA7" w:rsidRPr="006159E6">
              <w:t>the CpMLDocument</w:t>
            </w:r>
            <w:r w:rsidRPr="006159E6">
              <w:t xml:space="preserve"> is the result of a post</w:t>
            </w:r>
            <w:r w:rsidR="00D12BA7" w:rsidRPr="006159E6">
              <w:t>-</w:t>
            </w:r>
            <w:r w:rsidRPr="006159E6">
              <w:t>trade event</w:t>
            </w:r>
            <w:r w:rsidR="00825451" w:rsidRPr="006159E6">
              <w:t>, then this field is mandatory</w:t>
            </w:r>
            <w:r w:rsidR="00825451">
              <w:t>.</w:t>
            </w:r>
          </w:p>
          <w:p w14:paraId="7E40B51D" w14:textId="77777777" w:rsidR="00464BB4" w:rsidRPr="006159E6" w:rsidRDefault="00AB0EEF" w:rsidP="00ED3F3F">
            <w:pPr>
              <w:pStyle w:val="condition1"/>
            </w:pPr>
            <w:r w:rsidRPr="006159E6">
              <w:t>Else, this field</w:t>
            </w:r>
            <w:r w:rsidR="00D12BA7" w:rsidRPr="006159E6">
              <w:t xml:space="preserve"> must </w:t>
            </w:r>
            <w:r w:rsidR="00464BB4" w:rsidRPr="006159E6">
              <w:t>be omitted.</w:t>
            </w:r>
          </w:p>
        </w:tc>
      </w:tr>
      <w:tr w:rsidR="00464BB4" w:rsidRPr="006159E6" w:rsidDel="00C508D4" w14:paraId="3A9D60FA"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72B37379" w14:textId="77777777" w:rsidR="00464BB4" w:rsidRPr="006159E6" w:rsidRDefault="00464BB4" w:rsidP="00D02290">
            <w:pPr>
              <w:pStyle w:val="CellBody"/>
              <w:rPr>
                <w:lang w:val="en-US"/>
              </w:rPr>
            </w:pPr>
            <w:r w:rsidRPr="006159E6">
              <w:rPr>
                <w:lang w:val="en-US"/>
              </w:rPr>
              <w:t>Post</w:t>
            </w:r>
            <w:r w:rsidR="00D9146F" w:rsidRPr="006159E6">
              <w:rPr>
                <w:lang w:val="en-US"/>
              </w:rPr>
              <w:softHyphen/>
            </w:r>
            <w:r w:rsidRPr="006159E6">
              <w:rPr>
                <w:lang w:val="en-US"/>
              </w:rPr>
              <w:t>Trade</w:t>
            </w:r>
            <w:r w:rsidR="00D9146F" w:rsidRPr="006159E6">
              <w:rPr>
                <w:lang w:val="en-US"/>
              </w:rPr>
              <w:softHyphen/>
            </w:r>
            <w:r w:rsidRPr="006159E6">
              <w:rPr>
                <w:lang w:val="en-US"/>
              </w:rPr>
              <w:t>Event</w:t>
            </w:r>
            <w:r w:rsidRPr="006159E6">
              <w:rPr>
                <w:lang w:val="en-US"/>
              </w:rPr>
              <w:softHyphen/>
              <w:t>Change</w:t>
            </w:r>
            <w:r w:rsidR="00D9146F" w:rsidRPr="006159E6">
              <w:rPr>
                <w:lang w:val="en-US"/>
              </w:rPr>
              <w:softHyphen/>
            </w:r>
            <w:r w:rsidRPr="006159E6">
              <w:rPr>
                <w:lang w:val="en-US"/>
              </w:rPr>
              <w:t>Number</w:t>
            </w:r>
            <w:r w:rsidR="00D9146F" w:rsidRPr="006159E6">
              <w:rPr>
                <w:lang w:val="en-US"/>
              </w:rPr>
              <w:softHyphen/>
            </w:r>
            <w:r w:rsidRPr="006159E6">
              <w:rPr>
                <w:lang w:val="en-US"/>
              </w:rPr>
              <w:t>Of</w:t>
            </w:r>
            <w:r w:rsidRPr="006159E6">
              <w:rPr>
                <w:lang w:val="en-US"/>
              </w:rPr>
              <w:softHyphen/>
              <w:t>Units</w:t>
            </w:r>
          </w:p>
        </w:tc>
        <w:tc>
          <w:tcPr>
            <w:tcW w:w="850" w:type="dxa"/>
            <w:tcBorders>
              <w:top w:val="single" w:sz="4" w:space="0" w:color="auto"/>
              <w:left w:val="single" w:sz="4" w:space="0" w:color="auto"/>
              <w:bottom w:val="single" w:sz="4" w:space="0" w:color="auto"/>
              <w:right w:val="single" w:sz="4" w:space="0" w:color="auto"/>
            </w:tcBorders>
          </w:tcPr>
          <w:p w14:paraId="6961E6FC" w14:textId="77777777" w:rsidR="00464BB4" w:rsidRPr="006159E6" w:rsidRDefault="00464BB4" w:rsidP="00D02290">
            <w:pPr>
              <w:pStyle w:val="CellBody"/>
              <w:rPr>
                <w:lang w:val="en-US"/>
              </w:rPr>
            </w:pPr>
            <w:r w:rsidRPr="006159E6">
              <w:rPr>
                <w:lang w:val="en-US"/>
              </w:rPr>
              <w:t>C</w:t>
            </w:r>
          </w:p>
        </w:tc>
        <w:tc>
          <w:tcPr>
            <w:tcW w:w="1418" w:type="dxa"/>
            <w:tcBorders>
              <w:top w:val="single" w:sz="4" w:space="0" w:color="auto"/>
              <w:left w:val="single" w:sz="4" w:space="0" w:color="auto"/>
              <w:bottom w:val="single" w:sz="4" w:space="0" w:color="auto"/>
              <w:right w:val="single" w:sz="4" w:space="0" w:color="auto"/>
            </w:tcBorders>
          </w:tcPr>
          <w:p w14:paraId="6BE73F77" w14:textId="77777777" w:rsidR="00464BB4" w:rsidRPr="006159E6" w:rsidRDefault="00464BB4" w:rsidP="00D02290">
            <w:pPr>
              <w:pStyle w:val="CellBody"/>
              <w:rPr>
                <w:lang w:val="en-US"/>
              </w:rPr>
            </w:pPr>
            <w:r w:rsidRPr="006159E6">
              <w:rPr>
                <w:lang w:val="en-US"/>
              </w:rPr>
              <w:t>QuantityType</w:t>
            </w:r>
          </w:p>
        </w:tc>
        <w:tc>
          <w:tcPr>
            <w:tcW w:w="5670" w:type="dxa"/>
            <w:tcBorders>
              <w:top w:val="single" w:sz="4" w:space="0" w:color="auto"/>
              <w:left w:val="single" w:sz="4" w:space="0" w:color="auto"/>
              <w:bottom w:val="single" w:sz="4" w:space="0" w:color="auto"/>
              <w:right w:val="single" w:sz="4" w:space="0" w:color="auto"/>
            </w:tcBorders>
          </w:tcPr>
          <w:p w14:paraId="217AA3FB" w14:textId="77777777" w:rsidR="003B26E8" w:rsidRDefault="00464BB4" w:rsidP="00D02290">
            <w:pPr>
              <w:pStyle w:val="CellBody"/>
              <w:rPr>
                <w:lang w:val="en-US"/>
              </w:rPr>
            </w:pPr>
            <w:r w:rsidRPr="006159E6">
              <w:rPr>
                <w:lang w:val="en-US"/>
              </w:rPr>
              <w:t>The change (delta) in the notional or physical quantity resulting from a</w:t>
            </w:r>
            <w:r w:rsidR="003B26E8">
              <w:rPr>
                <w:lang w:val="en-US"/>
              </w:rPr>
              <w:t xml:space="preserve"> post-trade event, that is</w:t>
            </w:r>
            <w:r w:rsidR="0024383E">
              <w:rPr>
                <w:lang w:val="en-US"/>
              </w:rPr>
              <w:t>,</w:t>
            </w:r>
            <w:r w:rsidRPr="006159E6">
              <w:rPr>
                <w:lang w:val="en-US"/>
              </w:rPr>
              <w:t xml:space="preserve"> </w:t>
            </w:r>
            <w:r w:rsidR="003B26E8">
              <w:rPr>
                <w:lang w:val="en-US"/>
              </w:rPr>
              <w:t xml:space="preserve">an </w:t>
            </w:r>
            <w:r w:rsidRPr="006159E6">
              <w:rPr>
                <w:lang w:val="en-US"/>
              </w:rPr>
              <w:t xml:space="preserve">increase, termination, novation or economic amendment. </w:t>
            </w:r>
          </w:p>
          <w:p w14:paraId="78F18F73" w14:textId="77777777" w:rsidR="00464BB4" w:rsidRPr="006159E6" w:rsidRDefault="003B26E8" w:rsidP="00D02290">
            <w:pPr>
              <w:pStyle w:val="CellBody"/>
              <w:rPr>
                <w:lang w:val="en-US"/>
              </w:rPr>
            </w:pPr>
            <w:r>
              <w:rPr>
                <w:lang w:val="en-US"/>
              </w:rPr>
              <w:lastRenderedPageBreak/>
              <w:t xml:space="preserve">This field uses the same </w:t>
            </w:r>
            <w:r w:rsidR="00464BB4" w:rsidRPr="006159E6">
              <w:rPr>
                <w:lang w:val="en-US"/>
              </w:rPr>
              <w:t xml:space="preserve">unit of measure </w:t>
            </w:r>
            <w:r>
              <w:rPr>
                <w:lang w:val="en-US"/>
              </w:rPr>
              <w:t>as the notional quantity of the original trade.</w:t>
            </w:r>
          </w:p>
          <w:p w14:paraId="6619229D" w14:textId="77777777" w:rsidR="002E337D" w:rsidRPr="006159E6" w:rsidRDefault="002E337D" w:rsidP="00D02290">
            <w:pPr>
              <w:pStyle w:val="CellBody"/>
              <w:rPr>
                <w:rStyle w:val="Fett"/>
                <w:lang w:val="en-US"/>
              </w:rPr>
            </w:pPr>
            <w:r w:rsidRPr="006159E6">
              <w:rPr>
                <w:rStyle w:val="Fett"/>
                <w:lang w:val="en-US"/>
              </w:rPr>
              <w:t>Occurrence:</w:t>
            </w:r>
          </w:p>
          <w:p w14:paraId="6D51DA57" w14:textId="77777777" w:rsidR="0024383E" w:rsidRDefault="00464BB4" w:rsidP="00ED3F3F">
            <w:pPr>
              <w:pStyle w:val="condition1"/>
            </w:pPr>
            <w:r w:rsidRPr="006159E6">
              <w:t xml:space="preserve">If </w:t>
            </w:r>
            <w:r w:rsidR="002E337D" w:rsidRPr="006159E6">
              <w:t xml:space="preserve">the CpMLDocument </w:t>
            </w:r>
            <w:r w:rsidRPr="006159E6">
              <w:t>is the result of a post</w:t>
            </w:r>
            <w:r w:rsidR="002E337D" w:rsidRPr="006159E6">
              <w:t>-</w:t>
            </w:r>
            <w:r w:rsidRPr="006159E6">
              <w:t>trade event</w:t>
            </w:r>
            <w:r w:rsidR="00033B8E" w:rsidRPr="006159E6">
              <w:t>, then this field is mandatory</w:t>
            </w:r>
            <w:r w:rsidR="00033B8E">
              <w:t>.</w:t>
            </w:r>
          </w:p>
          <w:p w14:paraId="78323EBA" w14:textId="77777777" w:rsidR="00464BB4" w:rsidRPr="006159E6" w:rsidRDefault="00AB0EEF" w:rsidP="00ED3F3F">
            <w:pPr>
              <w:pStyle w:val="condition1"/>
            </w:pPr>
            <w:r w:rsidRPr="006159E6">
              <w:t>Else, this field</w:t>
            </w:r>
            <w:r w:rsidR="002E337D" w:rsidRPr="006159E6">
              <w:t xml:space="preserve"> must </w:t>
            </w:r>
            <w:r w:rsidR="00464BB4" w:rsidRPr="006159E6">
              <w:t>be omitted.</w:t>
            </w:r>
          </w:p>
        </w:tc>
      </w:tr>
      <w:tr w:rsidR="00464BB4" w:rsidRPr="006159E6" w:rsidDel="00C508D4" w14:paraId="28930FE3"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429E36F4" w14:textId="77777777" w:rsidR="00464BB4" w:rsidRPr="006159E6" w:rsidRDefault="00464BB4" w:rsidP="00D02290">
            <w:pPr>
              <w:pStyle w:val="CellBody"/>
              <w:rPr>
                <w:lang w:val="en-US"/>
              </w:rPr>
            </w:pPr>
            <w:r w:rsidRPr="006159E6">
              <w:rPr>
                <w:lang w:val="en-US"/>
              </w:rPr>
              <w:lastRenderedPageBreak/>
              <w:t>PostTrade</w:t>
            </w:r>
            <w:r w:rsidR="006137E1" w:rsidRPr="006159E6">
              <w:rPr>
                <w:lang w:val="en-US"/>
              </w:rPr>
              <w:softHyphen/>
            </w:r>
            <w:r w:rsidRPr="006159E6">
              <w:rPr>
                <w:lang w:val="en-US"/>
              </w:rPr>
              <w:t>Event</w:t>
            </w:r>
            <w:r w:rsidRPr="006159E6">
              <w:rPr>
                <w:lang w:val="en-US"/>
              </w:rPr>
              <w:softHyphen/>
              <w:t>Fee</w:t>
            </w:r>
          </w:p>
        </w:tc>
        <w:tc>
          <w:tcPr>
            <w:tcW w:w="850" w:type="dxa"/>
            <w:tcBorders>
              <w:top w:val="single" w:sz="4" w:space="0" w:color="auto"/>
              <w:left w:val="single" w:sz="4" w:space="0" w:color="auto"/>
              <w:bottom w:val="single" w:sz="4" w:space="0" w:color="auto"/>
              <w:right w:val="single" w:sz="4" w:space="0" w:color="auto"/>
            </w:tcBorders>
          </w:tcPr>
          <w:p w14:paraId="4AAF0A34" w14:textId="77777777" w:rsidR="00464BB4" w:rsidRPr="006159E6" w:rsidRDefault="00464BB4" w:rsidP="00D02290">
            <w:pPr>
              <w:pStyle w:val="CellBody"/>
              <w:rPr>
                <w:lang w:val="en-US"/>
              </w:rPr>
            </w:pPr>
            <w:r w:rsidRPr="006159E6">
              <w:rPr>
                <w:lang w:val="en-US"/>
              </w:rPr>
              <w:t>C</w:t>
            </w:r>
          </w:p>
        </w:tc>
        <w:tc>
          <w:tcPr>
            <w:tcW w:w="1418" w:type="dxa"/>
            <w:tcBorders>
              <w:top w:val="single" w:sz="4" w:space="0" w:color="auto"/>
              <w:left w:val="single" w:sz="4" w:space="0" w:color="auto"/>
              <w:bottom w:val="single" w:sz="4" w:space="0" w:color="auto"/>
              <w:right w:val="single" w:sz="4" w:space="0" w:color="auto"/>
            </w:tcBorders>
          </w:tcPr>
          <w:p w14:paraId="38274562" w14:textId="77777777" w:rsidR="00464BB4" w:rsidRPr="006159E6" w:rsidRDefault="00464BB4" w:rsidP="00D02290">
            <w:pPr>
              <w:pStyle w:val="CellBody"/>
              <w:rPr>
                <w:lang w:val="en-US"/>
              </w:rPr>
            </w:pPr>
            <w:r w:rsidRPr="006159E6">
              <w:rPr>
                <w:lang w:val="en-US"/>
              </w:rPr>
              <w:t>PriceType</w:t>
            </w:r>
          </w:p>
        </w:tc>
        <w:tc>
          <w:tcPr>
            <w:tcW w:w="5670" w:type="dxa"/>
            <w:tcBorders>
              <w:top w:val="single" w:sz="4" w:space="0" w:color="auto"/>
              <w:left w:val="single" w:sz="4" w:space="0" w:color="auto"/>
              <w:bottom w:val="single" w:sz="4" w:space="0" w:color="auto"/>
              <w:right w:val="single" w:sz="4" w:space="0" w:color="auto"/>
            </w:tcBorders>
          </w:tcPr>
          <w:p w14:paraId="559D87EF" w14:textId="77777777" w:rsidR="00464BB4" w:rsidRPr="006159E6" w:rsidRDefault="00464BB4" w:rsidP="00D02290">
            <w:pPr>
              <w:pStyle w:val="CellBody"/>
              <w:rPr>
                <w:lang w:val="en-US"/>
              </w:rPr>
            </w:pPr>
            <w:r w:rsidRPr="006159E6">
              <w:rPr>
                <w:lang w:val="en-US"/>
              </w:rPr>
              <w:t xml:space="preserve">The </w:t>
            </w:r>
            <w:r w:rsidR="008821EE">
              <w:rPr>
                <w:lang w:val="en-US"/>
              </w:rPr>
              <w:t xml:space="preserve">fee for the post-trade event </w:t>
            </w:r>
            <w:r w:rsidRPr="006159E6">
              <w:rPr>
                <w:lang w:val="en-US"/>
              </w:rPr>
              <w:t xml:space="preserve">paid at the time </w:t>
            </w:r>
            <w:r w:rsidR="001540D4">
              <w:rPr>
                <w:lang w:val="en-US"/>
              </w:rPr>
              <w:t xml:space="preserve">that </w:t>
            </w:r>
            <w:r w:rsidRPr="006159E6">
              <w:rPr>
                <w:lang w:val="en-US"/>
              </w:rPr>
              <w:t>the</w:t>
            </w:r>
            <w:r w:rsidR="001540D4">
              <w:rPr>
                <w:lang w:val="en-US"/>
              </w:rPr>
              <w:t xml:space="preserve"> </w:t>
            </w:r>
            <w:r w:rsidRPr="006159E6">
              <w:rPr>
                <w:lang w:val="en-US"/>
              </w:rPr>
              <w:t xml:space="preserve">event </w:t>
            </w:r>
            <w:r w:rsidR="001540D4">
              <w:rPr>
                <w:lang w:val="en-US"/>
              </w:rPr>
              <w:t xml:space="preserve">is </w:t>
            </w:r>
            <w:r w:rsidRPr="006159E6">
              <w:rPr>
                <w:lang w:val="en-US"/>
              </w:rPr>
              <w:t>executed.</w:t>
            </w:r>
            <w:r w:rsidR="00821B95">
              <w:rPr>
                <w:lang w:val="en-US"/>
              </w:rPr>
              <w:t xml:space="preserve"> Post-trade events include </w:t>
            </w:r>
            <w:r w:rsidR="00821B95" w:rsidRPr="006159E6">
              <w:rPr>
                <w:lang w:val="en-US"/>
              </w:rPr>
              <w:t>increase, termination, novation or economic amendment.</w:t>
            </w:r>
          </w:p>
          <w:p w14:paraId="1774B2AB" w14:textId="77777777" w:rsidR="00273E7F" w:rsidRPr="006159E6" w:rsidRDefault="00273E7F" w:rsidP="00273E7F">
            <w:pPr>
              <w:pStyle w:val="CellBody"/>
              <w:rPr>
                <w:rStyle w:val="Fett"/>
                <w:lang w:val="en-US"/>
              </w:rPr>
            </w:pPr>
            <w:r w:rsidRPr="006159E6">
              <w:rPr>
                <w:rStyle w:val="Fett"/>
                <w:lang w:val="en-US"/>
              </w:rPr>
              <w:t>Occurrence:</w:t>
            </w:r>
          </w:p>
          <w:p w14:paraId="72F7119A" w14:textId="77777777" w:rsidR="002E337D" w:rsidRPr="006159E6" w:rsidRDefault="00464BB4" w:rsidP="00ED3F3F">
            <w:pPr>
              <w:pStyle w:val="condition1"/>
            </w:pPr>
            <w:r w:rsidRPr="006159E6">
              <w:t xml:space="preserve">If </w:t>
            </w:r>
            <w:r w:rsidR="002E337D" w:rsidRPr="006159E6">
              <w:t>the CpMLDocument</w:t>
            </w:r>
            <w:r w:rsidRPr="006159E6">
              <w:t xml:space="preserve"> is the result of a post</w:t>
            </w:r>
            <w:r w:rsidR="002E337D" w:rsidRPr="006159E6">
              <w:t>-</w:t>
            </w:r>
            <w:r w:rsidRPr="006159E6">
              <w:t xml:space="preserve">trade event, then this field is </w:t>
            </w:r>
            <w:r w:rsidR="002E337D" w:rsidRPr="006159E6">
              <w:t>m</w:t>
            </w:r>
            <w:r w:rsidRPr="006159E6">
              <w:t>andatory</w:t>
            </w:r>
            <w:r w:rsidR="002E337D" w:rsidRPr="006159E6">
              <w:t>.</w:t>
            </w:r>
          </w:p>
          <w:p w14:paraId="0B6B25BA" w14:textId="77777777" w:rsidR="00464BB4" w:rsidRPr="006159E6" w:rsidRDefault="00AB0EEF" w:rsidP="00ED3F3F">
            <w:pPr>
              <w:pStyle w:val="condition1"/>
            </w:pPr>
            <w:r w:rsidRPr="006159E6">
              <w:t>Else, this field</w:t>
            </w:r>
            <w:r w:rsidR="002E337D" w:rsidRPr="006159E6">
              <w:t xml:space="preserve"> must </w:t>
            </w:r>
            <w:r w:rsidR="00464BB4" w:rsidRPr="006159E6">
              <w:t>be omitted.</w:t>
            </w:r>
          </w:p>
        </w:tc>
      </w:tr>
      <w:tr w:rsidR="00464BB4" w:rsidRPr="006159E6" w:rsidDel="00C508D4" w14:paraId="66B8943B"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2CD53D99" w14:textId="18B305B3" w:rsidR="00464BB4" w:rsidRPr="006159E6" w:rsidRDefault="00464BB4" w:rsidP="00EB5596">
            <w:pPr>
              <w:pStyle w:val="CellBody"/>
              <w:rPr>
                <w:lang w:val="en-US"/>
              </w:rPr>
            </w:pPr>
            <w:r w:rsidRPr="006159E6">
              <w:rPr>
                <w:lang w:val="en-US"/>
              </w:rPr>
              <w:t>PostTrade</w:t>
            </w:r>
            <w:r w:rsidR="00FA3BDF" w:rsidRPr="006159E6">
              <w:rPr>
                <w:lang w:val="en-US"/>
              </w:rPr>
              <w:softHyphen/>
            </w:r>
            <w:r w:rsidRPr="006159E6">
              <w:rPr>
                <w:lang w:val="en-US"/>
              </w:rPr>
              <w:t>Event</w:t>
            </w:r>
            <w:r w:rsidRPr="006159E6">
              <w:rPr>
                <w:lang w:val="en-US"/>
              </w:rPr>
              <w:softHyphen/>
              <w:t>Fee</w:t>
            </w:r>
            <w:r w:rsidRPr="006159E6">
              <w:rPr>
                <w:lang w:val="en-US"/>
              </w:rPr>
              <w:softHyphen/>
              <w:t>Currency</w:t>
            </w:r>
          </w:p>
        </w:tc>
        <w:tc>
          <w:tcPr>
            <w:tcW w:w="850" w:type="dxa"/>
            <w:tcBorders>
              <w:top w:val="single" w:sz="4" w:space="0" w:color="auto"/>
              <w:left w:val="single" w:sz="4" w:space="0" w:color="auto"/>
              <w:bottom w:val="single" w:sz="4" w:space="0" w:color="auto"/>
              <w:right w:val="single" w:sz="4" w:space="0" w:color="auto"/>
            </w:tcBorders>
          </w:tcPr>
          <w:p w14:paraId="0BA8F106" w14:textId="77777777" w:rsidR="00464BB4" w:rsidRPr="006159E6" w:rsidRDefault="00F73930" w:rsidP="00D02290">
            <w:pPr>
              <w:pStyle w:val="CellBody"/>
              <w:rPr>
                <w:lang w:val="en-US"/>
              </w:rPr>
            </w:pPr>
            <w:r w:rsidRPr="006159E6">
              <w:rPr>
                <w:lang w:val="en-US"/>
              </w:rPr>
              <w:t>C</w:t>
            </w:r>
          </w:p>
        </w:tc>
        <w:tc>
          <w:tcPr>
            <w:tcW w:w="1418" w:type="dxa"/>
            <w:tcBorders>
              <w:top w:val="single" w:sz="4" w:space="0" w:color="auto"/>
              <w:left w:val="single" w:sz="4" w:space="0" w:color="auto"/>
              <w:bottom w:val="single" w:sz="4" w:space="0" w:color="auto"/>
              <w:right w:val="single" w:sz="4" w:space="0" w:color="auto"/>
            </w:tcBorders>
          </w:tcPr>
          <w:p w14:paraId="6B332FDF" w14:textId="77777777" w:rsidR="00464BB4" w:rsidRPr="006159E6" w:rsidRDefault="00464BB4"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670" w:type="dxa"/>
            <w:tcBorders>
              <w:top w:val="single" w:sz="4" w:space="0" w:color="auto"/>
              <w:left w:val="single" w:sz="4" w:space="0" w:color="auto"/>
              <w:bottom w:val="single" w:sz="4" w:space="0" w:color="auto"/>
              <w:right w:val="single" w:sz="4" w:space="0" w:color="auto"/>
            </w:tcBorders>
          </w:tcPr>
          <w:p w14:paraId="25C05CCC" w14:textId="77777777" w:rsidR="00464BB4" w:rsidRPr="006159E6" w:rsidRDefault="00464BB4" w:rsidP="00D02290">
            <w:pPr>
              <w:pStyle w:val="CellBody"/>
              <w:rPr>
                <w:lang w:val="en-US"/>
              </w:rPr>
            </w:pPr>
            <w:r w:rsidRPr="006159E6">
              <w:rPr>
                <w:lang w:val="en-US"/>
              </w:rPr>
              <w:t xml:space="preserve">The currency of the </w:t>
            </w:r>
            <w:r w:rsidR="00821B95">
              <w:rPr>
                <w:lang w:val="en-US"/>
              </w:rPr>
              <w:t xml:space="preserve">post-trade event fee </w:t>
            </w:r>
            <w:r w:rsidRPr="006159E6">
              <w:rPr>
                <w:lang w:val="en-US"/>
              </w:rPr>
              <w:t xml:space="preserve">paid at the time </w:t>
            </w:r>
            <w:r w:rsidR="00276C0B">
              <w:rPr>
                <w:lang w:val="en-US"/>
              </w:rPr>
              <w:t xml:space="preserve">that the event is </w:t>
            </w:r>
            <w:r w:rsidRPr="006159E6">
              <w:rPr>
                <w:lang w:val="en-US"/>
              </w:rPr>
              <w:t>executed.</w:t>
            </w:r>
            <w:r w:rsidR="00821B95">
              <w:rPr>
                <w:lang w:val="en-US"/>
              </w:rPr>
              <w:t xml:space="preserve"> Post-trade events include </w:t>
            </w:r>
            <w:r w:rsidR="00821B95" w:rsidRPr="006159E6">
              <w:rPr>
                <w:lang w:val="en-US"/>
              </w:rPr>
              <w:t>increase, termination, novation or economic amendment.</w:t>
            </w:r>
          </w:p>
          <w:p w14:paraId="5FB4CF68" w14:textId="77777777" w:rsidR="00273E7F" w:rsidRPr="006159E6" w:rsidRDefault="00273E7F" w:rsidP="00273E7F">
            <w:pPr>
              <w:pStyle w:val="CellBody"/>
              <w:rPr>
                <w:rStyle w:val="Fett"/>
                <w:lang w:val="en-US"/>
              </w:rPr>
            </w:pPr>
            <w:r w:rsidRPr="006159E6">
              <w:rPr>
                <w:rStyle w:val="Fett"/>
                <w:lang w:val="en-US"/>
              </w:rPr>
              <w:t>Occurrence:</w:t>
            </w:r>
          </w:p>
          <w:p w14:paraId="3685A5B1" w14:textId="77777777" w:rsidR="002E337D" w:rsidRPr="006159E6" w:rsidRDefault="00464BB4" w:rsidP="00ED3F3F">
            <w:pPr>
              <w:pStyle w:val="condition1"/>
            </w:pPr>
            <w:r w:rsidRPr="006159E6">
              <w:t xml:space="preserve">If </w:t>
            </w:r>
            <w:r w:rsidR="002E337D" w:rsidRPr="006159E6">
              <w:t>the CpMLDocument is the result of a post-</w:t>
            </w:r>
            <w:r w:rsidRPr="006159E6">
              <w:t xml:space="preserve">trade event including amendment, </w:t>
            </w:r>
            <w:r w:rsidR="00502F79">
              <w:t>i</w:t>
            </w:r>
            <w:r w:rsidRPr="006159E6">
              <w:t xml:space="preserve">ncrease, termination </w:t>
            </w:r>
            <w:r w:rsidR="002E337D" w:rsidRPr="006159E6">
              <w:t xml:space="preserve">or </w:t>
            </w:r>
            <w:r w:rsidRPr="006159E6">
              <w:t xml:space="preserve">novation, then this field is </w:t>
            </w:r>
            <w:r w:rsidR="002E337D" w:rsidRPr="006159E6">
              <w:t>m</w:t>
            </w:r>
            <w:r w:rsidRPr="006159E6">
              <w:t>andatory</w:t>
            </w:r>
            <w:r w:rsidR="002E337D" w:rsidRPr="006159E6">
              <w:t>.</w:t>
            </w:r>
          </w:p>
          <w:p w14:paraId="40325A22" w14:textId="77777777" w:rsidR="00464BB4" w:rsidRPr="006159E6" w:rsidRDefault="00AB0EEF" w:rsidP="00ED3F3F">
            <w:pPr>
              <w:pStyle w:val="condition1"/>
            </w:pPr>
            <w:r w:rsidRPr="006159E6">
              <w:t>Else, this field</w:t>
            </w:r>
            <w:r w:rsidR="002E337D" w:rsidRPr="006159E6">
              <w:t xml:space="preserve"> must be omitted.</w:t>
            </w:r>
          </w:p>
        </w:tc>
      </w:tr>
      <w:tr w:rsidR="00250DFD" w:rsidRPr="006159E6" w:rsidDel="00C508D4" w14:paraId="5C185E5F"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521B7905" w14:textId="77777777" w:rsidR="00250DFD" w:rsidRPr="006159E6" w:rsidRDefault="00250DFD" w:rsidP="00D02290">
            <w:pPr>
              <w:pStyle w:val="CellBody"/>
              <w:rPr>
                <w:lang w:val="en-US"/>
              </w:rPr>
            </w:pPr>
            <w:r w:rsidRPr="006159E6">
              <w:rPr>
                <w:lang w:val="en-US"/>
              </w:rPr>
              <w:t>TradeParty1</w:t>
            </w:r>
            <w:r w:rsidR="00C2223C" w:rsidRPr="006159E6">
              <w:rPr>
                <w:lang w:val="en-US"/>
              </w:rPr>
              <w:softHyphen/>
            </w:r>
            <w:r w:rsidRPr="006159E6">
              <w:rPr>
                <w:lang w:val="en-US"/>
              </w:rPr>
              <w:t>Role</w:t>
            </w:r>
          </w:p>
        </w:tc>
        <w:tc>
          <w:tcPr>
            <w:tcW w:w="850" w:type="dxa"/>
            <w:tcBorders>
              <w:top w:val="single" w:sz="4" w:space="0" w:color="auto"/>
              <w:left w:val="single" w:sz="4" w:space="0" w:color="auto"/>
              <w:bottom w:val="single" w:sz="4" w:space="0" w:color="auto"/>
              <w:right w:val="single" w:sz="4" w:space="0" w:color="auto"/>
            </w:tcBorders>
          </w:tcPr>
          <w:p w14:paraId="02FE89A4" w14:textId="77777777" w:rsidR="00250DFD" w:rsidRPr="006159E6" w:rsidRDefault="00250DFD" w:rsidP="00D02290">
            <w:pPr>
              <w:pStyle w:val="CellBody"/>
              <w:rPr>
                <w:lang w:val="en-US"/>
              </w:rPr>
            </w:pPr>
            <w:r w:rsidRPr="006159E6">
              <w:rPr>
                <w:lang w:val="en-US"/>
              </w:rPr>
              <w:t>O</w:t>
            </w:r>
          </w:p>
        </w:tc>
        <w:tc>
          <w:tcPr>
            <w:tcW w:w="1418" w:type="dxa"/>
            <w:tcBorders>
              <w:top w:val="single" w:sz="4" w:space="0" w:color="auto"/>
              <w:left w:val="single" w:sz="4" w:space="0" w:color="auto"/>
              <w:bottom w:val="single" w:sz="4" w:space="0" w:color="auto"/>
              <w:right w:val="single" w:sz="4" w:space="0" w:color="auto"/>
            </w:tcBorders>
          </w:tcPr>
          <w:p w14:paraId="79F2FD5D" w14:textId="77777777" w:rsidR="00250DFD" w:rsidRPr="006159E6" w:rsidRDefault="00250DFD" w:rsidP="00D02290">
            <w:pPr>
              <w:pStyle w:val="CellBody"/>
              <w:rPr>
                <w:lang w:val="en-US"/>
              </w:rPr>
            </w:pPr>
            <w:r w:rsidRPr="006159E6">
              <w:rPr>
                <w:lang w:val="en-US"/>
              </w:rPr>
              <w:t>s20</w:t>
            </w:r>
          </w:p>
        </w:tc>
        <w:tc>
          <w:tcPr>
            <w:tcW w:w="5670" w:type="dxa"/>
            <w:tcBorders>
              <w:top w:val="single" w:sz="4" w:space="0" w:color="auto"/>
              <w:left w:val="single" w:sz="4" w:space="0" w:color="auto"/>
              <w:bottom w:val="single" w:sz="4" w:space="0" w:color="auto"/>
              <w:right w:val="single" w:sz="4" w:space="0" w:color="auto"/>
            </w:tcBorders>
          </w:tcPr>
          <w:p w14:paraId="79EEE01B" w14:textId="77777777" w:rsidR="00250DFD" w:rsidRPr="006159E6" w:rsidRDefault="00250DFD" w:rsidP="00D02290">
            <w:pPr>
              <w:pStyle w:val="CellBody"/>
              <w:rPr>
                <w:lang w:val="en-US"/>
              </w:rPr>
            </w:pPr>
          </w:p>
        </w:tc>
      </w:tr>
      <w:tr w:rsidR="00464BB4" w:rsidRPr="006159E6" w:rsidDel="00C508D4" w14:paraId="4A444E20"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2DE95860" w14:textId="77777777" w:rsidR="00464BB4" w:rsidRPr="006159E6" w:rsidRDefault="00464BB4" w:rsidP="00D02290">
            <w:pPr>
              <w:pStyle w:val="CellBody"/>
              <w:rPr>
                <w:lang w:val="en-US"/>
              </w:rPr>
            </w:pPr>
            <w:r w:rsidRPr="006159E6">
              <w:rPr>
                <w:lang w:val="en-US"/>
              </w:rPr>
              <w:t>Trade</w:t>
            </w:r>
            <w:r w:rsidR="00EF206A" w:rsidRPr="006159E6">
              <w:rPr>
                <w:lang w:val="en-US"/>
              </w:rPr>
              <w:softHyphen/>
            </w:r>
            <w:r w:rsidRPr="006159E6">
              <w:rPr>
                <w:lang w:val="en-US"/>
              </w:rPr>
              <w:t>Party1</w:t>
            </w:r>
            <w:r w:rsidRPr="006159E6">
              <w:rPr>
                <w:lang w:val="en-US"/>
              </w:rPr>
              <w:softHyphen/>
              <w:t>USPerson</w:t>
            </w:r>
            <w:r w:rsidRPr="006159E6">
              <w:rPr>
                <w:lang w:val="en-US"/>
              </w:rPr>
              <w:softHyphen/>
              <w:t>Indicator</w:t>
            </w:r>
          </w:p>
        </w:tc>
        <w:tc>
          <w:tcPr>
            <w:tcW w:w="850" w:type="dxa"/>
            <w:tcBorders>
              <w:top w:val="single" w:sz="4" w:space="0" w:color="auto"/>
              <w:left w:val="single" w:sz="4" w:space="0" w:color="auto"/>
              <w:bottom w:val="single" w:sz="4" w:space="0" w:color="auto"/>
              <w:right w:val="single" w:sz="4" w:space="0" w:color="auto"/>
            </w:tcBorders>
          </w:tcPr>
          <w:p w14:paraId="6BF029FF" w14:textId="77777777" w:rsidR="00464BB4" w:rsidRPr="006159E6" w:rsidRDefault="00464BB4" w:rsidP="00D02290">
            <w:pPr>
              <w:pStyle w:val="CellBody"/>
              <w:rPr>
                <w:lang w:val="en-US"/>
              </w:rPr>
            </w:pPr>
            <w:r w:rsidRPr="006159E6">
              <w:rPr>
                <w:lang w:val="en-US"/>
              </w:rPr>
              <w:t>O</w:t>
            </w:r>
          </w:p>
        </w:tc>
        <w:tc>
          <w:tcPr>
            <w:tcW w:w="1418" w:type="dxa"/>
            <w:tcBorders>
              <w:top w:val="single" w:sz="4" w:space="0" w:color="auto"/>
              <w:left w:val="single" w:sz="4" w:space="0" w:color="auto"/>
              <w:bottom w:val="single" w:sz="4" w:space="0" w:color="auto"/>
              <w:right w:val="single" w:sz="4" w:space="0" w:color="auto"/>
            </w:tcBorders>
          </w:tcPr>
          <w:p w14:paraId="778814A5" w14:textId="77777777" w:rsidR="00464BB4" w:rsidRPr="006159E6" w:rsidRDefault="00464BB4" w:rsidP="00D02290">
            <w:pPr>
              <w:pStyle w:val="CellBody"/>
              <w:rPr>
                <w:lang w:val="en-US"/>
              </w:rPr>
            </w:pPr>
            <w:r w:rsidRPr="006159E6">
              <w:rPr>
                <w:lang w:val="en-US"/>
              </w:rPr>
              <w:t>Country</w:t>
            </w:r>
            <w:r w:rsidRPr="006159E6">
              <w:rPr>
                <w:lang w:val="en-US"/>
              </w:rPr>
              <w:softHyphen/>
              <w:t>Code</w:t>
            </w:r>
            <w:r w:rsidRPr="006159E6">
              <w:rPr>
                <w:lang w:val="en-US"/>
              </w:rPr>
              <w:softHyphen/>
              <w:t>Type</w:t>
            </w:r>
          </w:p>
        </w:tc>
        <w:tc>
          <w:tcPr>
            <w:tcW w:w="5670" w:type="dxa"/>
            <w:tcBorders>
              <w:top w:val="single" w:sz="4" w:space="0" w:color="auto"/>
              <w:left w:val="single" w:sz="4" w:space="0" w:color="auto"/>
              <w:bottom w:val="single" w:sz="4" w:space="0" w:color="auto"/>
              <w:right w:val="single" w:sz="4" w:space="0" w:color="auto"/>
            </w:tcBorders>
          </w:tcPr>
          <w:p w14:paraId="3A8CE545" w14:textId="77777777" w:rsidR="00464BB4" w:rsidRPr="006159E6" w:rsidRDefault="00464BB4" w:rsidP="00BE7318">
            <w:pPr>
              <w:pStyle w:val="CellBody"/>
              <w:rPr>
                <w:lang w:val="en-US"/>
              </w:rPr>
            </w:pPr>
            <w:r w:rsidRPr="006159E6">
              <w:rPr>
                <w:lang w:val="en-US"/>
              </w:rPr>
              <w:t xml:space="preserve">Indicates </w:t>
            </w:r>
            <w:r w:rsidR="00E04492">
              <w:rPr>
                <w:lang w:val="en-US"/>
              </w:rPr>
              <w:t xml:space="preserve">whether </w:t>
            </w:r>
            <w:r w:rsidR="00463E14">
              <w:rPr>
                <w:lang w:val="en-US"/>
              </w:rPr>
              <w:t xml:space="preserve">the reporting </w:t>
            </w:r>
            <w:r w:rsidR="00AB0BAA">
              <w:rPr>
                <w:lang w:val="en-US"/>
              </w:rPr>
              <w:t xml:space="preserve">party </w:t>
            </w:r>
            <w:r w:rsidRPr="006159E6">
              <w:rPr>
                <w:lang w:val="en-US"/>
              </w:rPr>
              <w:t>qualifies as a US Person under the legislation.</w:t>
            </w:r>
          </w:p>
        </w:tc>
      </w:tr>
      <w:tr w:rsidR="00464BB4" w:rsidRPr="006159E6" w:rsidDel="00C508D4" w14:paraId="20CBF97D"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3975F519" w14:textId="77777777" w:rsidR="00464BB4" w:rsidRPr="006159E6" w:rsidRDefault="00464BB4" w:rsidP="00D02290">
            <w:pPr>
              <w:pStyle w:val="CellBody"/>
              <w:rPr>
                <w:lang w:val="en-US"/>
              </w:rPr>
            </w:pPr>
            <w:r w:rsidRPr="006159E6">
              <w:rPr>
                <w:lang w:val="en-US"/>
              </w:rPr>
              <w:t>Trade</w:t>
            </w:r>
            <w:r w:rsidR="00EF206A" w:rsidRPr="006159E6">
              <w:rPr>
                <w:lang w:val="en-US"/>
              </w:rPr>
              <w:softHyphen/>
            </w:r>
            <w:r w:rsidRPr="006159E6">
              <w:rPr>
                <w:lang w:val="en-US"/>
              </w:rPr>
              <w:t>Party1</w:t>
            </w:r>
            <w:r w:rsidRPr="006159E6">
              <w:rPr>
                <w:lang w:val="en-US"/>
              </w:rPr>
              <w:softHyphen/>
              <w:t>Financial</w:t>
            </w:r>
            <w:r w:rsidR="00EF206A" w:rsidRPr="006159E6">
              <w:rPr>
                <w:lang w:val="en-US"/>
              </w:rPr>
              <w:softHyphen/>
            </w:r>
            <w:r w:rsidRPr="006159E6">
              <w:rPr>
                <w:lang w:val="en-US"/>
              </w:rPr>
              <w:t>Entity</w:t>
            </w:r>
            <w:r w:rsidRPr="006159E6">
              <w:rPr>
                <w:lang w:val="en-US"/>
              </w:rPr>
              <w:softHyphen/>
              <w:t>Status</w:t>
            </w:r>
          </w:p>
        </w:tc>
        <w:tc>
          <w:tcPr>
            <w:tcW w:w="850" w:type="dxa"/>
            <w:tcBorders>
              <w:top w:val="single" w:sz="4" w:space="0" w:color="auto"/>
              <w:left w:val="single" w:sz="4" w:space="0" w:color="auto"/>
              <w:bottom w:val="single" w:sz="4" w:space="0" w:color="auto"/>
              <w:right w:val="single" w:sz="4" w:space="0" w:color="auto"/>
            </w:tcBorders>
          </w:tcPr>
          <w:p w14:paraId="7D4880E4" w14:textId="77777777" w:rsidR="00464BB4" w:rsidRPr="006159E6" w:rsidRDefault="00464BB4" w:rsidP="00D02290">
            <w:pPr>
              <w:pStyle w:val="CellBody"/>
              <w:rPr>
                <w:lang w:val="en-US"/>
              </w:rPr>
            </w:pPr>
            <w:r w:rsidRPr="006159E6">
              <w:rPr>
                <w:lang w:val="en-US"/>
              </w:rPr>
              <w:t>O</w:t>
            </w:r>
          </w:p>
        </w:tc>
        <w:tc>
          <w:tcPr>
            <w:tcW w:w="1418" w:type="dxa"/>
            <w:tcBorders>
              <w:top w:val="single" w:sz="4" w:space="0" w:color="auto"/>
              <w:left w:val="single" w:sz="4" w:space="0" w:color="auto"/>
              <w:bottom w:val="single" w:sz="4" w:space="0" w:color="auto"/>
              <w:right w:val="single" w:sz="4" w:space="0" w:color="auto"/>
            </w:tcBorders>
          </w:tcPr>
          <w:p w14:paraId="6185AF99" w14:textId="77777777" w:rsidR="00464BB4" w:rsidRPr="006159E6" w:rsidRDefault="00EF206A" w:rsidP="00D02290">
            <w:pPr>
              <w:pStyle w:val="CellBody"/>
              <w:rPr>
                <w:lang w:val="en-US"/>
              </w:rPr>
            </w:pPr>
            <w:r w:rsidRPr="006159E6">
              <w:rPr>
                <w:lang w:val="en-US"/>
              </w:rPr>
              <w:t>s70</w:t>
            </w:r>
          </w:p>
        </w:tc>
        <w:tc>
          <w:tcPr>
            <w:tcW w:w="5670" w:type="dxa"/>
            <w:tcBorders>
              <w:top w:val="single" w:sz="4" w:space="0" w:color="auto"/>
              <w:left w:val="single" w:sz="4" w:space="0" w:color="auto"/>
              <w:bottom w:val="single" w:sz="4" w:space="0" w:color="auto"/>
              <w:right w:val="single" w:sz="4" w:space="0" w:color="auto"/>
            </w:tcBorders>
          </w:tcPr>
          <w:p w14:paraId="60AE7BB0" w14:textId="77777777" w:rsidR="00464BB4" w:rsidRPr="006159E6" w:rsidRDefault="00464BB4" w:rsidP="00463E14">
            <w:pPr>
              <w:pStyle w:val="CellBody"/>
              <w:rPr>
                <w:lang w:val="en-US"/>
              </w:rPr>
            </w:pPr>
            <w:r w:rsidRPr="006159E6">
              <w:rPr>
                <w:lang w:val="en-US"/>
              </w:rPr>
              <w:t xml:space="preserve">Indicates whether </w:t>
            </w:r>
            <w:r w:rsidR="00463E14">
              <w:rPr>
                <w:lang w:val="en-US"/>
              </w:rPr>
              <w:t xml:space="preserve">the reporting party </w:t>
            </w:r>
            <w:r w:rsidRPr="006159E6">
              <w:rPr>
                <w:lang w:val="en-US"/>
              </w:rPr>
              <w:t>is a financial or non-financial entity</w:t>
            </w:r>
            <w:r w:rsidR="00EF206A" w:rsidRPr="006159E6">
              <w:rPr>
                <w:lang w:val="en-US"/>
              </w:rPr>
              <w:t xml:space="preserve">. </w:t>
            </w:r>
          </w:p>
        </w:tc>
      </w:tr>
      <w:tr w:rsidR="00EF206A" w:rsidRPr="006159E6" w:rsidDel="00C508D4" w14:paraId="486AE15F"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4C2EEF20" w14:textId="77777777" w:rsidR="00EF206A" w:rsidRPr="006159E6" w:rsidRDefault="00EF206A" w:rsidP="00D02290">
            <w:pPr>
              <w:pStyle w:val="CellBody"/>
              <w:rPr>
                <w:lang w:val="en-US"/>
              </w:rPr>
            </w:pPr>
            <w:r w:rsidRPr="006159E6">
              <w:rPr>
                <w:lang w:val="en-US"/>
              </w:rPr>
              <w:t>TradeParty2</w:t>
            </w:r>
            <w:r w:rsidR="00C2223C" w:rsidRPr="006159E6">
              <w:rPr>
                <w:lang w:val="en-US"/>
              </w:rPr>
              <w:softHyphen/>
            </w:r>
            <w:r w:rsidRPr="006159E6">
              <w:rPr>
                <w:lang w:val="en-US"/>
              </w:rPr>
              <w:t>Role</w:t>
            </w:r>
          </w:p>
        </w:tc>
        <w:tc>
          <w:tcPr>
            <w:tcW w:w="850" w:type="dxa"/>
            <w:tcBorders>
              <w:top w:val="single" w:sz="4" w:space="0" w:color="auto"/>
              <w:left w:val="single" w:sz="4" w:space="0" w:color="auto"/>
              <w:bottom w:val="single" w:sz="4" w:space="0" w:color="auto"/>
              <w:right w:val="single" w:sz="4" w:space="0" w:color="auto"/>
            </w:tcBorders>
          </w:tcPr>
          <w:p w14:paraId="3F9879BD" w14:textId="77777777" w:rsidR="00EF206A" w:rsidRPr="006159E6" w:rsidRDefault="00EF206A" w:rsidP="00D02290">
            <w:pPr>
              <w:pStyle w:val="CellBody"/>
              <w:rPr>
                <w:lang w:val="en-US"/>
              </w:rPr>
            </w:pPr>
            <w:r w:rsidRPr="006159E6">
              <w:rPr>
                <w:lang w:val="en-US"/>
              </w:rPr>
              <w:t>O</w:t>
            </w:r>
          </w:p>
        </w:tc>
        <w:tc>
          <w:tcPr>
            <w:tcW w:w="1418" w:type="dxa"/>
            <w:tcBorders>
              <w:top w:val="single" w:sz="4" w:space="0" w:color="auto"/>
              <w:left w:val="single" w:sz="4" w:space="0" w:color="auto"/>
              <w:bottom w:val="single" w:sz="4" w:space="0" w:color="auto"/>
              <w:right w:val="single" w:sz="4" w:space="0" w:color="auto"/>
            </w:tcBorders>
          </w:tcPr>
          <w:p w14:paraId="57831CB4" w14:textId="77777777" w:rsidR="00EF206A" w:rsidRPr="006159E6" w:rsidDel="00EF206A" w:rsidRDefault="00EF206A" w:rsidP="00D02290">
            <w:pPr>
              <w:pStyle w:val="CellBody"/>
              <w:rPr>
                <w:lang w:val="en-US"/>
              </w:rPr>
            </w:pPr>
            <w:r w:rsidRPr="006159E6">
              <w:rPr>
                <w:lang w:val="en-US"/>
              </w:rPr>
              <w:t>s20</w:t>
            </w:r>
          </w:p>
        </w:tc>
        <w:tc>
          <w:tcPr>
            <w:tcW w:w="5670" w:type="dxa"/>
            <w:tcBorders>
              <w:top w:val="single" w:sz="4" w:space="0" w:color="auto"/>
              <w:left w:val="single" w:sz="4" w:space="0" w:color="auto"/>
              <w:bottom w:val="single" w:sz="4" w:space="0" w:color="auto"/>
              <w:right w:val="single" w:sz="4" w:space="0" w:color="auto"/>
            </w:tcBorders>
          </w:tcPr>
          <w:p w14:paraId="5BF10573" w14:textId="77777777" w:rsidR="00EF206A" w:rsidRPr="006159E6" w:rsidRDefault="00EF206A" w:rsidP="00D02290">
            <w:pPr>
              <w:pStyle w:val="CellBody"/>
              <w:rPr>
                <w:lang w:val="en-US"/>
              </w:rPr>
            </w:pPr>
          </w:p>
        </w:tc>
      </w:tr>
      <w:tr w:rsidR="00464BB4" w:rsidRPr="006159E6" w:rsidDel="00C508D4" w14:paraId="7B1D31D3"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4754D61F" w14:textId="77777777" w:rsidR="00464BB4" w:rsidRPr="006159E6" w:rsidRDefault="00464BB4" w:rsidP="00D02290">
            <w:pPr>
              <w:pStyle w:val="CellBody"/>
              <w:rPr>
                <w:lang w:val="en-US"/>
              </w:rPr>
            </w:pPr>
            <w:r w:rsidRPr="006159E6">
              <w:rPr>
                <w:lang w:val="en-US"/>
              </w:rPr>
              <w:t>Trade</w:t>
            </w:r>
            <w:r w:rsidR="00EF206A" w:rsidRPr="006159E6">
              <w:rPr>
                <w:lang w:val="en-US"/>
              </w:rPr>
              <w:softHyphen/>
            </w:r>
            <w:r w:rsidR="007335DA" w:rsidRPr="006159E6">
              <w:rPr>
                <w:lang w:val="en-US"/>
              </w:rPr>
              <w:t>Party2</w:t>
            </w:r>
            <w:r w:rsidR="007335DA" w:rsidRPr="006159E6">
              <w:rPr>
                <w:lang w:val="en-US"/>
              </w:rPr>
              <w:softHyphen/>
            </w:r>
            <w:r w:rsidRPr="006159E6">
              <w:rPr>
                <w:lang w:val="en-US"/>
              </w:rPr>
              <w:t>USPerson</w:t>
            </w:r>
            <w:r w:rsidRPr="006159E6">
              <w:rPr>
                <w:lang w:val="en-US"/>
              </w:rPr>
              <w:softHyphen/>
              <w:t>Indicator</w:t>
            </w:r>
          </w:p>
        </w:tc>
        <w:tc>
          <w:tcPr>
            <w:tcW w:w="850" w:type="dxa"/>
            <w:tcBorders>
              <w:top w:val="single" w:sz="4" w:space="0" w:color="auto"/>
              <w:left w:val="single" w:sz="4" w:space="0" w:color="auto"/>
              <w:bottom w:val="single" w:sz="4" w:space="0" w:color="auto"/>
              <w:right w:val="single" w:sz="4" w:space="0" w:color="auto"/>
            </w:tcBorders>
          </w:tcPr>
          <w:p w14:paraId="1CA75096" w14:textId="77777777" w:rsidR="00464BB4" w:rsidRPr="006159E6" w:rsidRDefault="00464BB4" w:rsidP="00D02290">
            <w:pPr>
              <w:pStyle w:val="CellBody"/>
              <w:rPr>
                <w:lang w:val="en-US"/>
              </w:rPr>
            </w:pPr>
            <w:r w:rsidRPr="006159E6">
              <w:rPr>
                <w:lang w:val="en-US"/>
              </w:rPr>
              <w:t>O</w:t>
            </w:r>
          </w:p>
        </w:tc>
        <w:tc>
          <w:tcPr>
            <w:tcW w:w="1418" w:type="dxa"/>
            <w:tcBorders>
              <w:top w:val="single" w:sz="4" w:space="0" w:color="auto"/>
              <w:left w:val="single" w:sz="4" w:space="0" w:color="auto"/>
              <w:bottom w:val="single" w:sz="4" w:space="0" w:color="auto"/>
              <w:right w:val="single" w:sz="4" w:space="0" w:color="auto"/>
            </w:tcBorders>
          </w:tcPr>
          <w:p w14:paraId="59CB3E7E" w14:textId="77777777" w:rsidR="00464BB4" w:rsidRPr="006159E6" w:rsidRDefault="00464BB4" w:rsidP="00D02290">
            <w:pPr>
              <w:pStyle w:val="CellBody"/>
              <w:rPr>
                <w:lang w:val="en-US"/>
              </w:rPr>
            </w:pPr>
            <w:r w:rsidRPr="006159E6">
              <w:rPr>
                <w:lang w:val="en-US"/>
              </w:rPr>
              <w:t>Country</w:t>
            </w:r>
            <w:r w:rsidRPr="006159E6">
              <w:rPr>
                <w:lang w:val="en-US"/>
              </w:rPr>
              <w:softHyphen/>
              <w:t>Code</w:t>
            </w:r>
            <w:r w:rsidRPr="006159E6">
              <w:rPr>
                <w:lang w:val="en-US"/>
              </w:rPr>
              <w:softHyphen/>
              <w:t>Type</w:t>
            </w:r>
          </w:p>
        </w:tc>
        <w:tc>
          <w:tcPr>
            <w:tcW w:w="5670" w:type="dxa"/>
            <w:tcBorders>
              <w:top w:val="single" w:sz="4" w:space="0" w:color="auto"/>
              <w:left w:val="single" w:sz="4" w:space="0" w:color="auto"/>
              <w:bottom w:val="single" w:sz="4" w:space="0" w:color="auto"/>
              <w:right w:val="single" w:sz="4" w:space="0" w:color="auto"/>
            </w:tcBorders>
          </w:tcPr>
          <w:p w14:paraId="652943DC" w14:textId="77777777" w:rsidR="00464BB4" w:rsidRPr="006159E6" w:rsidRDefault="00464BB4" w:rsidP="00BE7318">
            <w:pPr>
              <w:pStyle w:val="CellBody"/>
              <w:rPr>
                <w:lang w:val="en-US"/>
              </w:rPr>
            </w:pPr>
            <w:r w:rsidRPr="006159E6">
              <w:rPr>
                <w:lang w:val="en-US"/>
              </w:rPr>
              <w:t xml:space="preserve">Indicates </w:t>
            </w:r>
            <w:r w:rsidR="00481336">
              <w:rPr>
                <w:lang w:val="en-US"/>
              </w:rPr>
              <w:t xml:space="preserve">whether </w:t>
            </w:r>
            <w:r w:rsidRPr="006159E6">
              <w:rPr>
                <w:lang w:val="en-US"/>
              </w:rPr>
              <w:t>the other party to the trade qualifies as a US Person under the legislation.</w:t>
            </w:r>
            <w:r w:rsidR="00EF206A" w:rsidRPr="006159E6">
              <w:rPr>
                <w:lang w:val="en-US"/>
              </w:rPr>
              <w:t xml:space="preserve"> </w:t>
            </w:r>
          </w:p>
        </w:tc>
      </w:tr>
      <w:tr w:rsidR="00464BB4" w:rsidRPr="006159E6" w:rsidDel="00C508D4" w14:paraId="3475D56A"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2A0D62DD" w14:textId="77777777" w:rsidR="00464BB4" w:rsidRPr="006159E6" w:rsidRDefault="00464BB4" w:rsidP="00D02290">
            <w:pPr>
              <w:pStyle w:val="CellBody"/>
              <w:rPr>
                <w:lang w:val="en-US"/>
              </w:rPr>
            </w:pPr>
            <w:r w:rsidRPr="006159E6">
              <w:rPr>
                <w:lang w:val="en-US"/>
              </w:rPr>
              <w:t>TradeParty2</w:t>
            </w:r>
            <w:r w:rsidRPr="006159E6">
              <w:rPr>
                <w:lang w:val="en-US"/>
              </w:rPr>
              <w:softHyphen/>
              <w:t>Financial</w:t>
            </w:r>
            <w:r w:rsidR="00EF206A" w:rsidRPr="006159E6">
              <w:rPr>
                <w:lang w:val="en-US"/>
              </w:rPr>
              <w:softHyphen/>
            </w:r>
            <w:r w:rsidRPr="006159E6">
              <w:rPr>
                <w:lang w:val="en-US"/>
              </w:rPr>
              <w:t>Entity</w:t>
            </w:r>
            <w:r w:rsidRPr="006159E6">
              <w:rPr>
                <w:lang w:val="en-US"/>
              </w:rPr>
              <w:softHyphen/>
              <w:t>Status</w:t>
            </w:r>
          </w:p>
        </w:tc>
        <w:tc>
          <w:tcPr>
            <w:tcW w:w="850" w:type="dxa"/>
            <w:tcBorders>
              <w:top w:val="single" w:sz="4" w:space="0" w:color="auto"/>
              <w:left w:val="single" w:sz="4" w:space="0" w:color="auto"/>
              <w:bottom w:val="single" w:sz="4" w:space="0" w:color="auto"/>
              <w:right w:val="single" w:sz="4" w:space="0" w:color="auto"/>
            </w:tcBorders>
          </w:tcPr>
          <w:p w14:paraId="5E9691D3" w14:textId="77777777" w:rsidR="00464BB4" w:rsidRPr="006159E6" w:rsidRDefault="00464BB4" w:rsidP="00D02290">
            <w:pPr>
              <w:pStyle w:val="CellBody"/>
              <w:rPr>
                <w:lang w:val="en-US"/>
              </w:rPr>
            </w:pPr>
            <w:r w:rsidRPr="006159E6">
              <w:rPr>
                <w:lang w:val="en-US"/>
              </w:rPr>
              <w:t>O</w:t>
            </w:r>
          </w:p>
        </w:tc>
        <w:tc>
          <w:tcPr>
            <w:tcW w:w="1418" w:type="dxa"/>
            <w:tcBorders>
              <w:top w:val="single" w:sz="4" w:space="0" w:color="auto"/>
              <w:left w:val="single" w:sz="4" w:space="0" w:color="auto"/>
              <w:bottom w:val="single" w:sz="4" w:space="0" w:color="auto"/>
              <w:right w:val="single" w:sz="4" w:space="0" w:color="auto"/>
            </w:tcBorders>
          </w:tcPr>
          <w:p w14:paraId="516527D0" w14:textId="77777777" w:rsidR="00464BB4" w:rsidRPr="006159E6" w:rsidRDefault="002529FB" w:rsidP="00D02290">
            <w:pPr>
              <w:pStyle w:val="CellBody"/>
              <w:rPr>
                <w:lang w:val="en-US"/>
              </w:rPr>
            </w:pPr>
            <w:r w:rsidRPr="006159E6">
              <w:rPr>
                <w:lang w:val="en-US"/>
              </w:rPr>
              <w:t>s70</w:t>
            </w:r>
          </w:p>
        </w:tc>
        <w:tc>
          <w:tcPr>
            <w:tcW w:w="5670" w:type="dxa"/>
            <w:tcBorders>
              <w:top w:val="single" w:sz="4" w:space="0" w:color="auto"/>
              <w:left w:val="single" w:sz="4" w:space="0" w:color="auto"/>
              <w:bottom w:val="single" w:sz="4" w:space="0" w:color="auto"/>
              <w:right w:val="single" w:sz="4" w:space="0" w:color="auto"/>
            </w:tcBorders>
          </w:tcPr>
          <w:p w14:paraId="30B54070" w14:textId="77777777" w:rsidR="00464BB4" w:rsidRPr="006159E6" w:rsidRDefault="00464BB4" w:rsidP="00806E93">
            <w:pPr>
              <w:pStyle w:val="CellBody"/>
              <w:rPr>
                <w:lang w:val="en-US"/>
              </w:rPr>
            </w:pPr>
            <w:r w:rsidRPr="006159E6">
              <w:rPr>
                <w:lang w:val="en-US"/>
              </w:rPr>
              <w:t xml:space="preserve">Indicates whether </w:t>
            </w:r>
            <w:r w:rsidR="00806E93">
              <w:rPr>
                <w:lang w:val="en-US"/>
              </w:rPr>
              <w:t>the other party to the trade</w:t>
            </w:r>
            <w:r w:rsidRPr="006159E6">
              <w:rPr>
                <w:lang w:val="en-US"/>
              </w:rPr>
              <w:t xml:space="preserve"> is a financial or non-financial entity</w:t>
            </w:r>
            <w:r w:rsidR="00EF206A" w:rsidRPr="006159E6">
              <w:rPr>
                <w:lang w:val="en-US"/>
              </w:rPr>
              <w:t xml:space="preserve">. </w:t>
            </w:r>
          </w:p>
        </w:tc>
      </w:tr>
      <w:tr w:rsidR="00464BB4" w:rsidRPr="006159E6" w:rsidDel="00C508D4" w14:paraId="41B4135C"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27891D59" w14:textId="77777777" w:rsidR="00464BB4" w:rsidRPr="006159E6" w:rsidRDefault="00464BB4" w:rsidP="00D02290">
            <w:pPr>
              <w:pStyle w:val="CellBody"/>
              <w:rPr>
                <w:lang w:val="en-US"/>
              </w:rPr>
            </w:pPr>
            <w:r w:rsidRPr="006159E6">
              <w:rPr>
                <w:lang w:val="en-US"/>
              </w:rPr>
              <w:t>RealTime</w:t>
            </w:r>
            <w:r w:rsidR="00EF206A" w:rsidRPr="006159E6">
              <w:rPr>
                <w:lang w:val="en-US"/>
              </w:rPr>
              <w:softHyphen/>
            </w:r>
            <w:r w:rsidRPr="006159E6">
              <w:rPr>
                <w:lang w:val="en-US"/>
              </w:rPr>
              <w:t>Notional</w:t>
            </w:r>
            <w:r w:rsidRPr="006159E6">
              <w:rPr>
                <w:lang w:val="en-US"/>
              </w:rPr>
              <w:softHyphen/>
              <w:t>Amount</w:t>
            </w:r>
          </w:p>
        </w:tc>
        <w:tc>
          <w:tcPr>
            <w:tcW w:w="850" w:type="dxa"/>
            <w:tcBorders>
              <w:top w:val="single" w:sz="4" w:space="0" w:color="auto"/>
              <w:left w:val="single" w:sz="4" w:space="0" w:color="auto"/>
              <w:bottom w:val="single" w:sz="4" w:space="0" w:color="auto"/>
              <w:right w:val="single" w:sz="4" w:space="0" w:color="auto"/>
            </w:tcBorders>
          </w:tcPr>
          <w:p w14:paraId="5237B101" w14:textId="77777777" w:rsidR="00464BB4" w:rsidRPr="006159E6" w:rsidRDefault="00464BB4" w:rsidP="00D02290">
            <w:pPr>
              <w:pStyle w:val="CellBody"/>
              <w:rPr>
                <w:lang w:val="en-US"/>
              </w:rPr>
            </w:pPr>
            <w:r w:rsidRPr="006159E6">
              <w:rPr>
                <w:lang w:val="en-US"/>
              </w:rPr>
              <w:t>O</w:t>
            </w:r>
          </w:p>
        </w:tc>
        <w:tc>
          <w:tcPr>
            <w:tcW w:w="1418" w:type="dxa"/>
            <w:tcBorders>
              <w:top w:val="single" w:sz="4" w:space="0" w:color="auto"/>
              <w:left w:val="single" w:sz="4" w:space="0" w:color="auto"/>
              <w:bottom w:val="single" w:sz="4" w:space="0" w:color="auto"/>
              <w:right w:val="single" w:sz="4" w:space="0" w:color="auto"/>
            </w:tcBorders>
          </w:tcPr>
          <w:p w14:paraId="3D8E4CC1" w14:textId="77777777" w:rsidR="00464BB4" w:rsidRPr="006159E6" w:rsidRDefault="00464BB4" w:rsidP="00D02290">
            <w:pPr>
              <w:pStyle w:val="CellBody"/>
              <w:rPr>
                <w:lang w:val="en-US"/>
              </w:rPr>
            </w:pPr>
            <w:r w:rsidRPr="006159E6">
              <w:rPr>
                <w:lang w:val="en-US"/>
              </w:rPr>
              <w:t>PriceType</w:t>
            </w:r>
          </w:p>
        </w:tc>
        <w:tc>
          <w:tcPr>
            <w:tcW w:w="5670" w:type="dxa"/>
            <w:tcBorders>
              <w:top w:val="single" w:sz="4" w:space="0" w:color="auto"/>
              <w:left w:val="single" w:sz="4" w:space="0" w:color="auto"/>
              <w:bottom w:val="single" w:sz="4" w:space="0" w:color="auto"/>
              <w:right w:val="single" w:sz="4" w:space="0" w:color="auto"/>
            </w:tcBorders>
          </w:tcPr>
          <w:p w14:paraId="17235657" w14:textId="77777777" w:rsidR="00464BB4" w:rsidRPr="006159E6" w:rsidRDefault="00464BB4" w:rsidP="00C7301E">
            <w:pPr>
              <w:pStyle w:val="CellBody"/>
              <w:rPr>
                <w:lang w:val="en-US"/>
              </w:rPr>
            </w:pPr>
            <w:r w:rsidRPr="006159E6">
              <w:rPr>
                <w:lang w:val="en-US"/>
              </w:rPr>
              <w:t xml:space="preserve">The notional amount of the </w:t>
            </w:r>
            <w:r w:rsidR="001E3373">
              <w:rPr>
                <w:lang w:val="en-US"/>
              </w:rPr>
              <w:t>trade</w:t>
            </w:r>
            <w:r w:rsidRPr="006159E6">
              <w:rPr>
                <w:lang w:val="en-US"/>
              </w:rPr>
              <w:t xml:space="preserve">. </w:t>
            </w:r>
            <w:r w:rsidR="00C7301E" w:rsidRPr="006159E6">
              <w:rPr>
                <w:lang w:val="en-US"/>
              </w:rPr>
              <w:t xml:space="preserve">This amount </w:t>
            </w:r>
            <w:r w:rsidR="00C7301E">
              <w:rPr>
                <w:lang w:val="en-US"/>
              </w:rPr>
              <w:t xml:space="preserve">is </w:t>
            </w:r>
            <w:r w:rsidR="00C7301E" w:rsidRPr="006159E6">
              <w:rPr>
                <w:lang w:val="en-US"/>
              </w:rPr>
              <w:t>not used for real</w:t>
            </w:r>
            <w:r w:rsidR="00C7301E">
              <w:rPr>
                <w:lang w:val="en-US"/>
              </w:rPr>
              <w:t>-</w:t>
            </w:r>
            <w:r w:rsidR="00C7301E" w:rsidRPr="006159E6">
              <w:rPr>
                <w:lang w:val="en-US"/>
              </w:rPr>
              <w:t>time reporting</w:t>
            </w:r>
            <w:r w:rsidR="008E240B" w:rsidRPr="006159E6">
              <w:rPr>
                <w:lang w:val="en-US"/>
              </w:rPr>
              <w:t xml:space="preserve"> </w:t>
            </w:r>
            <w:r w:rsidR="008E240B">
              <w:rPr>
                <w:lang w:val="en-US"/>
              </w:rPr>
              <w:t xml:space="preserve">but to calculate </w:t>
            </w:r>
            <w:r w:rsidR="008E240B">
              <w:rPr>
                <w:rStyle w:val="Kommentarzeichen"/>
              </w:rPr>
              <w:t>a possible cap of 25 mil USD for real-time reporting.</w:t>
            </w:r>
            <w:r w:rsidR="00EF206A" w:rsidRPr="006159E6">
              <w:rPr>
                <w:lang w:val="en-US"/>
              </w:rPr>
              <w:t xml:space="preserve"> </w:t>
            </w:r>
          </w:p>
        </w:tc>
      </w:tr>
      <w:tr w:rsidR="00464BB4" w:rsidRPr="006159E6" w:rsidDel="00C508D4" w14:paraId="7C118121" w14:textId="77777777" w:rsidTr="004941B0">
        <w:tblPrEx>
          <w:tblLook w:val="0000" w:firstRow="0" w:lastRow="0" w:firstColumn="0" w:lastColumn="0" w:noHBand="0" w:noVBand="0"/>
        </w:tblPrEx>
        <w:tc>
          <w:tcPr>
            <w:tcW w:w="1418" w:type="dxa"/>
            <w:tcBorders>
              <w:top w:val="single" w:sz="4" w:space="0" w:color="auto"/>
              <w:left w:val="single" w:sz="4" w:space="0" w:color="auto"/>
              <w:bottom w:val="single" w:sz="4" w:space="0" w:color="auto"/>
              <w:right w:val="single" w:sz="4" w:space="0" w:color="auto"/>
            </w:tcBorders>
          </w:tcPr>
          <w:p w14:paraId="34577C66" w14:textId="77777777" w:rsidR="00464BB4" w:rsidRPr="006159E6" w:rsidRDefault="00464BB4" w:rsidP="00D02290">
            <w:pPr>
              <w:pStyle w:val="CellBody"/>
              <w:rPr>
                <w:lang w:val="en-US"/>
              </w:rPr>
            </w:pPr>
            <w:r w:rsidRPr="006159E6">
              <w:rPr>
                <w:lang w:val="en-US"/>
              </w:rPr>
              <w:t>RealTime</w:t>
            </w:r>
            <w:r w:rsidR="00EF206A" w:rsidRPr="006159E6">
              <w:rPr>
                <w:lang w:val="en-US"/>
              </w:rPr>
              <w:softHyphen/>
            </w:r>
            <w:r w:rsidRPr="006159E6">
              <w:rPr>
                <w:lang w:val="en-US"/>
              </w:rPr>
              <w:t>Notional</w:t>
            </w:r>
            <w:r w:rsidRPr="006159E6">
              <w:rPr>
                <w:lang w:val="en-US"/>
              </w:rPr>
              <w:softHyphen/>
              <w:t>Amount</w:t>
            </w:r>
            <w:r w:rsidR="00EF206A" w:rsidRPr="006159E6">
              <w:rPr>
                <w:lang w:val="en-US"/>
              </w:rPr>
              <w:softHyphen/>
            </w:r>
            <w:r w:rsidRPr="006159E6">
              <w:rPr>
                <w:lang w:val="en-US"/>
              </w:rPr>
              <w:t>Currency</w:t>
            </w:r>
          </w:p>
        </w:tc>
        <w:tc>
          <w:tcPr>
            <w:tcW w:w="850" w:type="dxa"/>
            <w:tcBorders>
              <w:top w:val="single" w:sz="4" w:space="0" w:color="auto"/>
              <w:left w:val="single" w:sz="4" w:space="0" w:color="auto"/>
              <w:bottom w:val="single" w:sz="4" w:space="0" w:color="auto"/>
              <w:right w:val="single" w:sz="4" w:space="0" w:color="auto"/>
            </w:tcBorders>
          </w:tcPr>
          <w:p w14:paraId="1B4C35F1" w14:textId="77777777" w:rsidR="00464BB4" w:rsidRPr="006159E6" w:rsidRDefault="00464BB4" w:rsidP="00D02290">
            <w:pPr>
              <w:pStyle w:val="CellBody"/>
              <w:rPr>
                <w:lang w:val="en-US"/>
              </w:rPr>
            </w:pPr>
            <w:r w:rsidRPr="006159E6">
              <w:rPr>
                <w:lang w:val="en-US"/>
              </w:rPr>
              <w:t>O</w:t>
            </w:r>
          </w:p>
        </w:tc>
        <w:tc>
          <w:tcPr>
            <w:tcW w:w="1418" w:type="dxa"/>
            <w:tcBorders>
              <w:top w:val="single" w:sz="4" w:space="0" w:color="auto"/>
              <w:left w:val="single" w:sz="4" w:space="0" w:color="auto"/>
              <w:bottom w:val="single" w:sz="4" w:space="0" w:color="auto"/>
              <w:right w:val="single" w:sz="4" w:space="0" w:color="auto"/>
            </w:tcBorders>
          </w:tcPr>
          <w:p w14:paraId="55BE0CB5" w14:textId="77777777" w:rsidR="00464BB4" w:rsidRPr="006159E6" w:rsidRDefault="00464BB4"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670" w:type="dxa"/>
            <w:tcBorders>
              <w:top w:val="single" w:sz="4" w:space="0" w:color="auto"/>
              <w:left w:val="single" w:sz="4" w:space="0" w:color="auto"/>
              <w:bottom w:val="single" w:sz="4" w:space="0" w:color="auto"/>
              <w:right w:val="single" w:sz="4" w:space="0" w:color="auto"/>
            </w:tcBorders>
          </w:tcPr>
          <w:p w14:paraId="76FA5165" w14:textId="77777777" w:rsidR="00464BB4" w:rsidRPr="006159E6" w:rsidRDefault="00464BB4" w:rsidP="00D02290">
            <w:pPr>
              <w:pStyle w:val="CellBody"/>
              <w:rPr>
                <w:lang w:val="en-US"/>
              </w:rPr>
            </w:pPr>
          </w:p>
        </w:tc>
      </w:tr>
      <w:tr w:rsidR="00464BB4" w:rsidRPr="006159E6" w14:paraId="2F8BDC08" w14:textId="77777777" w:rsidTr="004941B0">
        <w:tc>
          <w:tcPr>
            <w:tcW w:w="9356"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693CF7D" w14:textId="77777777" w:rsidR="00464BB4" w:rsidRPr="006159E6" w:rsidRDefault="00464BB4" w:rsidP="00D02290">
            <w:pPr>
              <w:pStyle w:val="CellBody"/>
              <w:rPr>
                <w:lang w:val="en-US"/>
              </w:rPr>
            </w:pPr>
            <w:r w:rsidRPr="006159E6">
              <w:rPr>
                <w:lang w:val="en-US"/>
              </w:rPr>
              <w:t xml:space="preserve">End of </w:t>
            </w:r>
            <w:r w:rsidRPr="006159E6">
              <w:rPr>
                <w:rStyle w:val="Fett"/>
                <w:lang w:val="en-US"/>
              </w:rPr>
              <w:t>DoddFrank</w:t>
            </w:r>
          </w:p>
        </w:tc>
      </w:tr>
    </w:tbl>
    <w:p w14:paraId="2384EEC8" w14:textId="77777777" w:rsidR="007F4265" w:rsidRPr="006159E6" w:rsidRDefault="007F4265" w:rsidP="00571EF6">
      <w:pPr>
        <w:pStyle w:val="berschrift3"/>
      </w:pPr>
      <w:bookmarkStart w:id="176" w:name="_Toc377562284"/>
      <w:bookmarkStart w:id="177" w:name="_Toc377562289"/>
      <w:bookmarkStart w:id="178" w:name="_Toc377562321"/>
      <w:bookmarkStart w:id="179" w:name="_Toc377562322"/>
      <w:bookmarkStart w:id="180" w:name="_Toc377562323"/>
      <w:bookmarkStart w:id="181" w:name="_Toc377562355"/>
      <w:bookmarkStart w:id="182" w:name="_Toc377562356"/>
      <w:bookmarkStart w:id="183" w:name="_Toc377562357"/>
      <w:bookmarkStart w:id="184" w:name="_Toc267066070"/>
      <w:bookmarkStart w:id="185" w:name="_Toc267066071"/>
      <w:bookmarkStart w:id="186" w:name="_Toc267066073"/>
      <w:bookmarkStart w:id="187" w:name="_Toc267066090"/>
      <w:bookmarkStart w:id="188" w:name="_Toc267066091"/>
      <w:bookmarkStart w:id="189" w:name="_Toc267066092"/>
      <w:bookmarkStart w:id="190" w:name="_Toc267066093"/>
      <w:bookmarkStart w:id="191" w:name="_Toc267066104"/>
      <w:bookmarkStart w:id="192" w:name="_Toc489975916"/>
      <w:bookmarkStart w:id="193" w:name="_Toc375039487"/>
      <w:bookmarkStart w:id="194" w:name="_Toc374350071"/>
      <w:bookmarkStart w:id="195" w:name="_Ref377562469"/>
      <w:bookmarkStart w:id="196" w:name="_Toc346012361"/>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r w:rsidRPr="006159E6">
        <w:lastRenderedPageBreak/>
        <w:t>ODRF</w:t>
      </w:r>
      <w:bookmarkEnd w:id="192"/>
    </w:p>
    <w:p w14:paraId="3DC93A42" w14:textId="77777777" w:rsidR="003C1203" w:rsidRPr="006159E6" w:rsidRDefault="007F4265" w:rsidP="00A9789D">
      <w:pPr>
        <w:keepNext/>
        <w:rPr>
          <w:lang w:val="en-US"/>
        </w:rPr>
      </w:pPr>
      <w:r w:rsidRPr="006159E6">
        <w:rPr>
          <w:lang w:val="en-US"/>
        </w:rPr>
        <w:t>This section contains the fields that are used for US Regulatory Reporting under the ODRF regime.</w:t>
      </w:r>
    </w:p>
    <w:tbl>
      <w:tblPr>
        <w:tblW w:w="9537"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0"/>
        <w:gridCol w:w="849"/>
        <w:gridCol w:w="1411"/>
        <w:gridCol w:w="5757"/>
      </w:tblGrid>
      <w:tr w:rsidR="007F4265" w:rsidRPr="006159E6" w14:paraId="19A41840" w14:textId="77777777" w:rsidTr="00DD50AD">
        <w:tc>
          <w:tcPr>
            <w:tcW w:w="794" w:type="pct"/>
            <w:shd w:val="clear" w:color="auto" w:fill="D9D9D9" w:themeFill="background1" w:themeFillShade="D9"/>
          </w:tcPr>
          <w:p w14:paraId="6BCCDA61" w14:textId="77777777" w:rsidR="007F4265" w:rsidRPr="006159E6" w:rsidRDefault="007F4265" w:rsidP="00416F9E">
            <w:pPr>
              <w:pStyle w:val="CellBody"/>
              <w:keepNext/>
              <w:rPr>
                <w:rStyle w:val="Fett"/>
                <w:lang w:val="en-US"/>
              </w:rPr>
            </w:pPr>
            <w:r w:rsidRPr="006159E6">
              <w:rPr>
                <w:rStyle w:val="Fett"/>
                <w:lang w:val="en-US"/>
              </w:rPr>
              <w:t>Name</w:t>
            </w:r>
          </w:p>
        </w:tc>
        <w:tc>
          <w:tcPr>
            <w:tcW w:w="443" w:type="pct"/>
            <w:shd w:val="clear" w:color="auto" w:fill="D9D9D9" w:themeFill="background1" w:themeFillShade="D9"/>
          </w:tcPr>
          <w:p w14:paraId="2CE2A45D" w14:textId="77777777" w:rsidR="007F4265" w:rsidRPr="006159E6" w:rsidRDefault="007F4265" w:rsidP="00D02290">
            <w:pPr>
              <w:pStyle w:val="CellBody"/>
              <w:rPr>
                <w:rStyle w:val="Fett"/>
                <w:lang w:val="en-US"/>
              </w:rPr>
            </w:pPr>
            <w:r w:rsidRPr="006159E6">
              <w:rPr>
                <w:rStyle w:val="Fett"/>
                <w:lang w:val="en-US"/>
              </w:rPr>
              <w:t>Usage</w:t>
            </w:r>
          </w:p>
        </w:tc>
        <w:tc>
          <w:tcPr>
            <w:tcW w:w="737" w:type="pct"/>
            <w:shd w:val="clear" w:color="auto" w:fill="D9D9D9" w:themeFill="background1" w:themeFillShade="D9"/>
          </w:tcPr>
          <w:p w14:paraId="0DC857A2" w14:textId="77777777" w:rsidR="007F4265" w:rsidRPr="006159E6" w:rsidRDefault="007F4265" w:rsidP="00D02290">
            <w:pPr>
              <w:pStyle w:val="CellBody"/>
              <w:rPr>
                <w:rStyle w:val="Fett"/>
                <w:lang w:val="en-US"/>
              </w:rPr>
            </w:pPr>
            <w:r w:rsidRPr="006159E6">
              <w:rPr>
                <w:rStyle w:val="Fett"/>
                <w:lang w:val="en-US"/>
              </w:rPr>
              <w:t>Type</w:t>
            </w:r>
          </w:p>
        </w:tc>
        <w:tc>
          <w:tcPr>
            <w:tcW w:w="3005" w:type="pct"/>
            <w:shd w:val="clear" w:color="auto" w:fill="D9D9D9" w:themeFill="background1" w:themeFillShade="D9"/>
          </w:tcPr>
          <w:p w14:paraId="59D69F24" w14:textId="77777777" w:rsidR="007F4265" w:rsidRPr="006159E6" w:rsidRDefault="007F4265" w:rsidP="00D02290">
            <w:pPr>
              <w:pStyle w:val="CellBody"/>
              <w:rPr>
                <w:rStyle w:val="Fett"/>
                <w:lang w:val="en-US"/>
              </w:rPr>
            </w:pPr>
            <w:r w:rsidRPr="006159E6">
              <w:rPr>
                <w:rStyle w:val="Fett"/>
                <w:lang w:val="en-US"/>
              </w:rPr>
              <w:t>Business Rule</w:t>
            </w:r>
          </w:p>
        </w:tc>
      </w:tr>
      <w:tr w:rsidR="007F4265" w:rsidRPr="006159E6" w14:paraId="6767399D" w14:textId="77777777" w:rsidTr="00DD50AD">
        <w:trPr>
          <w:trHeight w:val="759"/>
        </w:trPr>
        <w:tc>
          <w:tcPr>
            <w:tcW w:w="4979" w:type="pct"/>
            <w:gridSpan w:val="4"/>
            <w:tcBorders>
              <w:top w:val="single" w:sz="4" w:space="0" w:color="auto"/>
              <w:left w:val="single" w:sz="4" w:space="0" w:color="auto"/>
              <w:bottom w:val="single" w:sz="4" w:space="0" w:color="auto"/>
              <w:right w:val="single" w:sz="4" w:space="0" w:color="auto"/>
            </w:tcBorders>
            <w:shd w:val="clear" w:color="auto" w:fill="BFBFBF"/>
          </w:tcPr>
          <w:p w14:paraId="4742FF81" w14:textId="77777777" w:rsidR="007F4265" w:rsidRPr="006159E6" w:rsidRDefault="00A76A82" w:rsidP="00D02290">
            <w:pPr>
              <w:pStyle w:val="CellBody"/>
              <w:rPr>
                <w:lang w:val="en-US"/>
              </w:rPr>
            </w:pPr>
            <w:r w:rsidRPr="006159E6">
              <w:rPr>
                <w:rStyle w:val="XSDSectionTitle"/>
                <w:lang w:val="en-US"/>
              </w:rPr>
              <w:t>Reporting</w:t>
            </w:r>
            <w:r w:rsidR="00507F61" w:rsidRPr="006159E6">
              <w:rPr>
                <w:rStyle w:val="XSDSectionTitle"/>
                <w:lang w:val="en-US"/>
              </w:rPr>
              <w:t>/</w:t>
            </w:r>
            <w:r w:rsidRPr="006159E6">
              <w:rPr>
                <w:rStyle w:val="XSDSectionTitle"/>
                <w:lang w:val="en-US"/>
              </w:rPr>
              <w:t>ODRF</w:t>
            </w:r>
            <w:r w:rsidRPr="006159E6">
              <w:rPr>
                <w:lang w:val="en-US"/>
              </w:rPr>
              <w:t>: conditional section</w:t>
            </w:r>
          </w:p>
          <w:p w14:paraId="7050D0CD" w14:textId="77777777" w:rsidR="007F4265" w:rsidRPr="006159E6" w:rsidRDefault="007F4265" w:rsidP="00D02290">
            <w:pPr>
              <w:pStyle w:val="CellBody"/>
              <w:rPr>
                <w:szCs w:val="16"/>
                <w:lang w:val="en-US"/>
              </w:rPr>
            </w:pPr>
            <w:r w:rsidRPr="006159E6">
              <w:rPr>
                <w:lang w:val="en-US"/>
              </w:rPr>
              <w:t>This section is currently not in use.</w:t>
            </w:r>
          </w:p>
        </w:tc>
      </w:tr>
      <w:tr w:rsidR="007F4265" w:rsidRPr="006159E6" w14:paraId="5573437D" w14:textId="77777777" w:rsidTr="00DD50AD">
        <w:tblPrEx>
          <w:tblLook w:val="0020" w:firstRow="1" w:lastRow="0" w:firstColumn="0" w:lastColumn="0" w:noHBand="0" w:noVBand="0"/>
        </w:tblPrEx>
        <w:tc>
          <w:tcPr>
            <w:tcW w:w="794" w:type="pct"/>
            <w:tcBorders>
              <w:top w:val="single" w:sz="4" w:space="0" w:color="auto"/>
              <w:left w:val="single" w:sz="4" w:space="0" w:color="auto"/>
              <w:bottom w:val="single" w:sz="4" w:space="0" w:color="auto"/>
              <w:right w:val="single" w:sz="4" w:space="0" w:color="auto"/>
            </w:tcBorders>
          </w:tcPr>
          <w:p w14:paraId="7E1A20A9" w14:textId="77777777" w:rsidR="007F4265" w:rsidRPr="006159E6" w:rsidRDefault="007F4265" w:rsidP="00D02290">
            <w:pPr>
              <w:pStyle w:val="CellBody"/>
              <w:rPr>
                <w:lang w:val="en-US"/>
              </w:rPr>
            </w:pPr>
            <w:r w:rsidRPr="006159E6">
              <w:rPr>
                <w:lang w:val="en-US"/>
              </w:rPr>
              <w:t>ReportMode</w:t>
            </w:r>
          </w:p>
        </w:tc>
        <w:tc>
          <w:tcPr>
            <w:tcW w:w="443" w:type="pct"/>
            <w:tcBorders>
              <w:top w:val="single" w:sz="4" w:space="0" w:color="auto"/>
              <w:left w:val="single" w:sz="4" w:space="0" w:color="auto"/>
              <w:bottom w:val="single" w:sz="4" w:space="0" w:color="auto"/>
              <w:right w:val="single" w:sz="4" w:space="0" w:color="auto"/>
            </w:tcBorders>
          </w:tcPr>
          <w:p w14:paraId="4B63F16C" w14:textId="77777777" w:rsidR="007F4265" w:rsidRPr="006159E6" w:rsidRDefault="007F4265" w:rsidP="00D02290">
            <w:pPr>
              <w:pStyle w:val="CellBody"/>
              <w:rPr>
                <w:lang w:val="en-US"/>
              </w:rPr>
            </w:pPr>
            <w:r w:rsidRPr="006159E6">
              <w:rPr>
                <w:lang w:val="en-US"/>
              </w:rPr>
              <w:t>M</w:t>
            </w:r>
          </w:p>
        </w:tc>
        <w:tc>
          <w:tcPr>
            <w:tcW w:w="737" w:type="pct"/>
            <w:tcBorders>
              <w:top w:val="single" w:sz="4" w:space="0" w:color="auto"/>
              <w:left w:val="single" w:sz="4" w:space="0" w:color="auto"/>
              <w:bottom w:val="single" w:sz="4" w:space="0" w:color="auto"/>
              <w:right w:val="single" w:sz="4" w:space="0" w:color="auto"/>
            </w:tcBorders>
          </w:tcPr>
          <w:p w14:paraId="5431AA27" w14:textId="77777777" w:rsidR="007F4265" w:rsidRPr="006159E6" w:rsidRDefault="007F4265" w:rsidP="00D02290">
            <w:pPr>
              <w:pStyle w:val="CellBody"/>
              <w:rPr>
                <w:lang w:val="en-US"/>
              </w:rPr>
            </w:pPr>
            <w:r w:rsidRPr="006159E6">
              <w:rPr>
                <w:lang w:val="en-US"/>
              </w:rPr>
              <w:t>ReportMode</w:t>
            </w:r>
            <w:r w:rsidRPr="006159E6">
              <w:rPr>
                <w:lang w:val="en-US"/>
              </w:rPr>
              <w:softHyphen/>
              <w:t>Type</w:t>
            </w:r>
          </w:p>
        </w:tc>
        <w:tc>
          <w:tcPr>
            <w:tcW w:w="3005" w:type="pct"/>
            <w:tcBorders>
              <w:top w:val="single" w:sz="4" w:space="0" w:color="auto"/>
              <w:left w:val="single" w:sz="4" w:space="0" w:color="auto"/>
              <w:bottom w:val="single" w:sz="4" w:space="0" w:color="auto"/>
              <w:right w:val="single" w:sz="4" w:space="0" w:color="auto"/>
            </w:tcBorders>
          </w:tcPr>
          <w:p w14:paraId="105985EB" w14:textId="77777777" w:rsidR="007F4265" w:rsidRPr="006159E6" w:rsidRDefault="007F4265" w:rsidP="00D02290">
            <w:pPr>
              <w:pStyle w:val="CellBody"/>
              <w:rPr>
                <w:lang w:val="en-US"/>
              </w:rPr>
            </w:pPr>
          </w:p>
        </w:tc>
      </w:tr>
      <w:tr w:rsidR="007F4265" w:rsidRPr="006159E6" w14:paraId="383A615B" w14:textId="77777777" w:rsidTr="00DD50AD">
        <w:tblPrEx>
          <w:tblLook w:val="0020" w:firstRow="1" w:lastRow="0" w:firstColumn="0" w:lastColumn="0" w:noHBand="0" w:noVBand="0"/>
        </w:tblPrEx>
        <w:tc>
          <w:tcPr>
            <w:tcW w:w="794" w:type="pct"/>
            <w:tcBorders>
              <w:top w:val="single" w:sz="4" w:space="0" w:color="auto"/>
              <w:left w:val="single" w:sz="4" w:space="0" w:color="auto"/>
              <w:bottom w:val="single" w:sz="4" w:space="0" w:color="auto"/>
              <w:right w:val="single" w:sz="4" w:space="0" w:color="auto"/>
            </w:tcBorders>
          </w:tcPr>
          <w:p w14:paraId="41F0F850" w14:textId="77777777" w:rsidR="007F4265" w:rsidRPr="006159E6" w:rsidRDefault="007F4265" w:rsidP="00D02290">
            <w:pPr>
              <w:pStyle w:val="CellBody"/>
              <w:rPr>
                <w:lang w:val="en-US"/>
              </w:rPr>
            </w:pPr>
            <w:r w:rsidRPr="006159E6">
              <w:rPr>
                <w:lang w:val="en-US"/>
              </w:rPr>
              <w:t>Creation</w:t>
            </w:r>
            <w:r w:rsidRPr="006159E6">
              <w:rPr>
                <w:lang w:val="en-US"/>
              </w:rPr>
              <w:softHyphen/>
              <w:t>Timestamp</w:t>
            </w:r>
          </w:p>
        </w:tc>
        <w:tc>
          <w:tcPr>
            <w:tcW w:w="443" w:type="pct"/>
            <w:tcBorders>
              <w:top w:val="single" w:sz="4" w:space="0" w:color="auto"/>
              <w:left w:val="single" w:sz="4" w:space="0" w:color="auto"/>
              <w:bottom w:val="single" w:sz="4" w:space="0" w:color="auto"/>
              <w:right w:val="single" w:sz="4" w:space="0" w:color="auto"/>
            </w:tcBorders>
          </w:tcPr>
          <w:p w14:paraId="5472F019" w14:textId="77777777" w:rsidR="007F4265" w:rsidRPr="006159E6" w:rsidRDefault="007F4265" w:rsidP="00D02290">
            <w:pPr>
              <w:pStyle w:val="CellBody"/>
              <w:rPr>
                <w:lang w:val="en-US"/>
              </w:rPr>
            </w:pPr>
            <w:r w:rsidRPr="006159E6">
              <w:rPr>
                <w:lang w:val="en-US"/>
              </w:rPr>
              <w:t>M</w:t>
            </w:r>
          </w:p>
        </w:tc>
        <w:tc>
          <w:tcPr>
            <w:tcW w:w="737" w:type="pct"/>
            <w:tcBorders>
              <w:top w:val="single" w:sz="4" w:space="0" w:color="auto"/>
              <w:left w:val="single" w:sz="4" w:space="0" w:color="auto"/>
              <w:bottom w:val="single" w:sz="4" w:space="0" w:color="auto"/>
              <w:right w:val="single" w:sz="4" w:space="0" w:color="auto"/>
            </w:tcBorders>
          </w:tcPr>
          <w:p w14:paraId="5871E385" w14:textId="77777777" w:rsidR="007F4265" w:rsidRPr="006159E6" w:rsidRDefault="007F4265" w:rsidP="00D02290">
            <w:pPr>
              <w:pStyle w:val="CellBody"/>
              <w:rPr>
                <w:lang w:val="en-US"/>
              </w:rPr>
            </w:pPr>
            <w:r w:rsidRPr="006159E6">
              <w:rPr>
                <w:lang w:val="en-US"/>
              </w:rPr>
              <w:t>UTCTime</w:t>
            </w:r>
            <w:r w:rsidRPr="006159E6">
              <w:rPr>
                <w:lang w:val="en-US"/>
              </w:rPr>
              <w:softHyphen/>
              <w:t>stamp</w:t>
            </w:r>
            <w:r w:rsidRPr="006159E6">
              <w:rPr>
                <w:lang w:val="en-US"/>
              </w:rPr>
              <w:softHyphen/>
              <w:t>Type</w:t>
            </w:r>
          </w:p>
        </w:tc>
        <w:tc>
          <w:tcPr>
            <w:tcW w:w="3005" w:type="pct"/>
            <w:tcBorders>
              <w:top w:val="single" w:sz="4" w:space="0" w:color="auto"/>
              <w:left w:val="single" w:sz="4" w:space="0" w:color="auto"/>
              <w:bottom w:val="single" w:sz="4" w:space="0" w:color="auto"/>
              <w:right w:val="single" w:sz="4" w:space="0" w:color="auto"/>
            </w:tcBorders>
          </w:tcPr>
          <w:p w14:paraId="2432497F" w14:textId="77777777" w:rsidR="007F4265" w:rsidRPr="006159E6" w:rsidRDefault="007F4265" w:rsidP="00D02290">
            <w:pPr>
              <w:pStyle w:val="CellBody"/>
              <w:rPr>
                <w:lang w:val="en-US"/>
              </w:rPr>
            </w:pPr>
          </w:p>
        </w:tc>
      </w:tr>
      <w:tr w:rsidR="007F4265" w:rsidRPr="006159E6" w14:paraId="019AF35E" w14:textId="77777777" w:rsidTr="00DD50AD">
        <w:tblPrEx>
          <w:tblLook w:val="0020" w:firstRow="1" w:lastRow="0" w:firstColumn="0" w:lastColumn="0" w:noHBand="0" w:noVBand="0"/>
        </w:tblPrEx>
        <w:tc>
          <w:tcPr>
            <w:tcW w:w="4979" w:type="pct"/>
            <w:gridSpan w:val="4"/>
            <w:tcBorders>
              <w:top w:val="single" w:sz="4" w:space="0" w:color="auto"/>
              <w:left w:val="single" w:sz="4" w:space="0" w:color="auto"/>
              <w:bottom w:val="single" w:sz="4" w:space="0" w:color="auto"/>
            </w:tcBorders>
            <w:shd w:val="clear" w:color="auto" w:fill="BFBFBF" w:themeFill="background1" w:themeFillShade="BF"/>
          </w:tcPr>
          <w:p w14:paraId="32B5C031" w14:textId="77777777" w:rsidR="007F4265" w:rsidRPr="006159E6" w:rsidRDefault="007F4265" w:rsidP="00D02290">
            <w:pPr>
              <w:pStyle w:val="CellBody"/>
              <w:rPr>
                <w:lang w:val="en-US"/>
              </w:rPr>
            </w:pPr>
            <w:r w:rsidRPr="006159E6">
              <w:rPr>
                <w:lang w:val="en-US"/>
              </w:rPr>
              <w:t xml:space="preserve">End of </w:t>
            </w:r>
            <w:r w:rsidRPr="006159E6">
              <w:rPr>
                <w:rStyle w:val="Fett"/>
                <w:lang w:val="en-US"/>
              </w:rPr>
              <w:t>ODRF</w:t>
            </w:r>
          </w:p>
        </w:tc>
      </w:tr>
    </w:tbl>
    <w:p w14:paraId="6291DE20" w14:textId="77777777" w:rsidR="001C01B2" w:rsidRPr="006159E6" w:rsidRDefault="001C01B2" w:rsidP="00571EF6">
      <w:pPr>
        <w:pStyle w:val="berschrift3"/>
      </w:pPr>
      <w:bookmarkStart w:id="197" w:name="_Toc489975917"/>
      <w:r w:rsidRPr="006159E6">
        <w:t>Europe</w:t>
      </w:r>
      <w:bookmarkEnd w:id="197"/>
    </w:p>
    <w:p w14:paraId="110353F9" w14:textId="79A72666" w:rsidR="0038096B" w:rsidRPr="006159E6" w:rsidRDefault="00F04FA6" w:rsidP="00E664DF">
      <w:pPr>
        <w:keepNext/>
        <w:rPr>
          <w:lang w:val="en-US"/>
        </w:rPr>
      </w:pPr>
      <w:r w:rsidRPr="006159E6">
        <w:rPr>
          <w:lang w:val="en-US"/>
        </w:rPr>
        <w:t>This section contains the fields that are used for</w:t>
      </w:r>
      <w:r w:rsidR="006E243D" w:rsidRPr="006159E6">
        <w:rPr>
          <w:lang w:val="en-US"/>
        </w:rPr>
        <w:t xml:space="preserve"> </w:t>
      </w:r>
      <w:r w:rsidR="0038096B" w:rsidRPr="006159E6">
        <w:rPr>
          <w:lang w:val="en-US"/>
        </w:rPr>
        <w:t>European Regulatory Reporting</w:t>
      </w:r>
      <w:r w:rsidR="00394A7E" w:rsidRPr="006159E6">
        <w:rPr>
          <w:lang w:val="en-US"/>
        </w:rPr>
        <w:t xml:space="preserve"> under the EMIR and REMIT regimes.</w:t>
      </w:r>
      <w:bookmarkEnd w:id="193"/>
      <w:bookmarkEnd w:id="194"/>
      <w:bookmarkEnd w:id="195"/>
      <w:r w:rsidR="0038096B" w:rsidRPr="006159E6">
        <w:rPr>
          <w:lang w:val="en-US"/>
        </w:rPr>
        <w:t xml:space="preserve"> </w:t>
      </w:r>
      <w:bookmarkEnd w:id="196"/>
    </w:p>
    <w:tbl>
      <w:tblPr>
        <w:tblW w:w="9498"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8" w:type="dxa"/>
          <w:right w:w="68" w:type="dxa"/>
        </w:tblCellMar>
        <w:tblLook w:val="0020" w:firstRow="1" w:lastRow="0" w:firstColumn="0" w:lastColumn="0" w:noHBand="0" w:noVBand="0"/>
      </w:tblPr>
      <w:tblGrid>
        <w:gridCol w:w="1418"/>
        <w:gridCol w:w="8"/>
        <w:gridCol w:w="800"/>
        <w:gridCol w:w="1414"/>
        <w:gridCol w:w="5858"/>
      </w:tblGrid>
      <w:tr w:rsidR="00FB7B91" w:rsidRPr="006159E6" w14:paraId="275D4BD1" w14:textId="77777777" w:rsidTr="00A23627">
        <w:trPr>
          <w:cantSplit/>
          <w:tblHeader/>
        </w:trPr>
        <w:tc>
          <w:tcPr>
            <w:tcW w:w="1426" w:type="dxa"/>
            <w:gridSpan w:val="2"/>
            <w:shd w:val="clear" w:color="auto" w:fill="D9D9D9" w:themeFill="background1" w:themeFillShade="D9"/>
          </w:tcPr>
          <w:p w14:paraId="47B92743" w14:textId="77777777" w:rsidR="00FB7B91" w:rsidRPr="006159E6" w:rsidRDefault="00FB7B91" w:rsidP="00E664DF">
            <w:pPr>
              <w:pStyle w:val="CellBody"/>
              <w:keepNext/>
              <w:rPr>
                <w:rStyle w:val="Fett"/>
                <w:lang w:val="en-US"/>
              </w:rPr>
            </w:pPr>
            <w:r w:rsidRPr="006159E6">
              <w:rPr>
                <w:rStyle w:val="Fett"/>
                <w:lang w:val="en-US"/>
              </w:rPr>
              <w:t>Name</w:t>
            </w:r>
          </w:p>
        </w:tc>
        <w:tc>
          <w:tcPr>
            <w:tcW w:w="800" w:type="dxa"/>
            <w:shd w:val="clear" w:color="auto" w:fill="D9D9D9" w:themeFill="background1" w:themeFillShade="D9"/>
          </w:tcPr>
          <w:p w14:paraId="25240AD6" w14:textId="77777777" w:rsidR="00FB7B91" w:rsidRPr="006159E6" w:rsidRDefault="00FB7B91" w:rsidP="00D02290">
            <w:pPr>
              <w:pStyle w:val="CellBody"/>
              <w:rPr>
                <w:rStyle w:val="Fett"/>
                <w:lang w:val="en-US"/>
              </w:rPr>
            </w:pPr>
            <w:r w:rsidRPr="006159E6">
              <w:rPr>
                <w:rStyle w:val="Fett"/>
                <w:lang w:val="en-US"/>
              </w:rPr>
              <w:t>Usage</w:t>
            </w:r>
          </w:p>
        </w:tc>
        <w:tc>
          <w:tcPr>
            <w:tcW w:w="1414" w:type="dxa"/>
            <w:shd w:val="clear" w:color="auto" w:fill="D9D9D9" w:themeFill="background1" w:themeFillShade="D9"/>
          </w:tcPr>
          <w:p w14:paraId="72C070E2" w14:textId="77777777" w:rsidR="00FB7B91" w:rsidRPr="006159E6" w:rsidRDefault="00FB7B91" w:rsidP="00D02290">
            <w:pPr>
              <w:pStyle w:val="CellBody"/>
              <w:rPr>
                <w:rStyle w:val="Fett"/>
                <w:lang w:val="en-US"/>
              </w:rPr>
            </w:pPr>
            <w:r w:rsidRPr="006159E6">
              <w:rPr>
                <w:rStyle w:val="Fett"/>
                <w:lang w:val="en-US"/>
              </w:rPr>
              <w:t>Type</w:t>
            </w:r>
          </w:p>
        </w:tc>
        <w:tc>
          <w:tcPr>
            <w:tcW w:w="5858" w:type="dxa"/>
            <w:shd w:val="clear" w:color="auto" w:fill="D9D9D9" w:themeFill="background1" w:themeFillShade="D9"/>
          </w:tcPr>
          <w:p w14:paraId="5BB77055" w14:textId="77777777" w:rsidR="00FB7B91" w:rsidRPr="006159E6" w:rsidRDefault="00FB7B91" w:rsidP="00D02290">
            <w:pPr>
              <w:pStyle w:val="CellBody"/>
              <w:rPr>
                <w:rStyle w:val="Fett"/>
                <w:lang w:val="en-US"/>
              </w:rPr>
            </w:pPr>
            <w:r w:rsidRPr="006159E6">
              <w:rPr>
                <w:rStyle w:val="Fett"/>
                <w:lang w:val="en-US"/>
              </w:rPr>
              <w:t>Business Rule</w:t>
            </w:r>
          </w:p>
        </w:tc>
      </w:tr>
      <w:tr w:rsidR="0038096B" w:rsidRPr="006159E6" w14:paraId="52DF52FC" w14:textId="77777777" w:rsidTr="00736A1A">
        <w:trPr>
          <w:cantSplit/>
        </w:trPr>
        <w:tc>
          <w:tcPr>
            <w:tcW w:w="9498" w:type="dxa"/>
            <w:gridSpan w:val="5"/>
            <w:shd w:val="clear" w:color="auto" w:fill="C0C0C0"/>
          </w:tcPr>
          <w:p w14:paraId="413249B9" w14:textId="77777777" w:rsidR="00347783" w:rsidRPr="006159E6" w:rsidRDefault="00065477" w:rsidP="00E664DF">
            <w:pPr>
              <w:pStyle w:val="CellBody"/>
              <w:keepNext/>
              <w:rPr>
                <w:lang w:val="en-US"/>
              </w:rPr>
            </w:pPr>
            <w:r w:rsidRPr="006159E6">
              <w:rPr>
                <w:rStyle w:val="XSDSectionTitle"/>
                <w:lang w:val="en-US"/>
              </w:rPr>
              <w:t>Reporting</w:t>
            </w:r>
            <w:r w:rsidR="00507F61" w:rsidRPr="006159E6">
              <w:rPr>
                <w:rStyle w:val="XSDSectionTitle"/>
                <w:lang w:val="en-US"/>
              </w:rPr>
              <w:t>/</w:t>
            </w:r>
            <w:r w:rsidRPr="006159E6">
              <w:rPr>
                <w:rStyle w:val="XSDSectionTitle"/>
                <w:lang w:val="en-US"/>
              </w:rPr>
              <w:t>Europe</w:t>
            </w:r>
            <w:r w:rsidRPr="006159E6">
              <w:rPr>
                <w:lang w:val="en-US"/>
              </w:rPr>
              <w:t xml:space="preserve">: </w:t>
            </w:r>
            <w:r w:rsidR="0018645A" w:rsidRPr="006159E6">
              <w:rPr>
                <w:lang w:val="en-US"/>
              </w:rPr>
              <w:t xml:space="preserve">conditional </w:t>
            </w:r>
            <w:r w:rsidRPr="006159E6">
              <w:rPr>
                <w:lang w:val="en-US"/>
              </w:rPr>
              <w:t>s</w:t>
            </w:r>
            <w:r w:rsidR="0038096B" w:rsidRPr="006159E6">
              <w:rPr>
                <w:lang w:val="en-US"/>
              </w:rPr>
              <w:t>ection</w:t>
            </w:r>
          </w:p>
          <w:p w14:paraId="41430BE8" w14:textId="77777777" w:rsidR="00C71A9A" w:rsidRPr="006159E6" w:rsidRDefault="00C71A9A" w:rsidP="00C71A9A">
            <w:pPr>
              <w:pStyle w:val="CellBody"/>
              <w:rPr>
                <w:rStyle w:val="Fett"/>
                <w:lang w:val="en-US"/>
              </w:rPr>
            </w:pPr>
            <w:r w:rsidRPr="006159E6">
              <w:rPr>
                <w:rStyle w:val="Fett"/>
                <w:lang w:val="en-US"/>
              </w:rPr>
              <w:t>Occurrence:</w:t>
            </w:r>
          </w:p>
          <w:p w14:paraId="442CAAFB" w14:textId="02CD0F82" w:rsidR="00152B2D" w:rsidRPr="006159E6" w:rsidRDefault="00C71A9A" w:rsidP="00ED3F3F">
            <w:pPr>
              <w:pStyle w:val="condition1"/>
              <w:rPr>
                <w:b/>
                <w:bCs/>
              </w:rPr>
            </w:pPr>
            <w:r w:rsidRPr="006159E6">
              <w:t>I</w:t>
            </w:r>
            <w:r w:rsidR="00152B2D" w:rsidRPr="006159E6">
              <w:t xml:space="preserve">f the </w:t>
            </w:r>
            <w:r w:rsidR="00E664DF">
              <w:t>trade</w:t>
            </w:r>
            <w:r w:rsidR="00E664DF" w:rsidRPr="006159E6">
              <w:t xml:space="preserve"> </w:t>
            </w:r>
            <w:r w:rsidRPr="006159E6">
              <w:t xml:space="preserve">described in </w:t>
            </w:r>
            <w:r w:rsidR="00152B2D" w:rsidRPr="006159E6">
              <w:t xml:space="preserve">the CpMLDocument </w:t>
            </w:r>
            <w:r w:rsidR="00347783" w:rsidRPr="006159E6">
              <w:t>is</w:t>
            </w:r>
            <w:r w:rsidR="00152B2D" w:rsidRPr="006159E6">
              <w:t xml:space="preserve"> reported for EMIR or REMIT</w:t>
            </w:r>
            <w:r w:rsidRPr="006159E6">
              <w:t xml:space="preserve">, </w:t>
            </w:r>
            <w:r w:rsidR="002805A4" w:rsidRPr="006159E6">
              <w:t xml:space="preserve">then </w:t>
            </w:r>
            <w:r w:rsidRPr="006159E6">
              <w:t>this section is mandatory</w:t>
            </w:r>
            <w:r w:rsidR="00152B2D" w:rsidRPr="006159E6">
              <w:t>.</w:t>
            </w:r>
          </w:p>
          <w:p w14:paraId="00A84803" w14:textId="77777777" w:rsidR="00C71A9A" w:rsidRPr="006159E6" w:rsidRDefault="00AB0EEF" w:rsidP="00ED3F3F">
            <w:pPr>
              <w:pStyle w:val="condition1"/>
              <w:rPr>
                <w:b/>
                <w:bCs/>
              </w:rPr>
            </w:pPr>
            <w:r w:rsidRPr="006159E6">
              <w:t>Else, this section</w:t>
            </w:r>
            <w:r w:rsidR="00C71A9A" w:rsidRPr="006159E6">
              <w:t xml:space="preserve"> must be omitted.</w:t>
            </w:r>
          </w:p>
        </w:tc>
      </w:tr>
      <w:tr w:rsidR="0038096B" w:rsidRPr="006159E6" w14:paraId="2193BCBD" w14:textId="77777777" w:rsidTr="00736A1A">
        <w:trPr>
          <w:cantSplit/>
        </w:trPr>
        <w:tc>
          <w:tcPr>
            <w:tcW w:w="9498" w:type="dxa"/>
            <w:gridSpan w:val="5"/>
            <w:shd w:val="clear" w:color="auto" w:fill="C0C0C0"/>
          </w:tcPr>
          <w:p w14:paraId="5C7F7AB8" w14:textId="77777777" w:rsidR="0038096B" w:rsidRPr="006159E6" w:rsidRDefault="00065477" w:rsidP="00E664DF">
            <w:pPr>
              <w:pStyle w:val="CellBody"/>
              <w:keepNext/>
              <w:rPr>
                <w:lang w:val="en-US"/>
              </w:rPr>
            </w:pPr>
            <w:r w:rsidRPr="006159E6">
              <w:rPr>
                <w:rStyle w:val="XSDSectionTitle"/>
                <w:lang w:val="en-US"/>
              </w:rPr>
              <w:t>Europe</w:t>
            </w:r>
            <w:r w:rsidR="00507F61" w:rsidRPr="006159E6">
              <w:rPr>
                <w:rStyle w:val="XSDSectionTitle"/>
                <w:lang w:val="en-US"/>
              </w:rPr>
              <w:t>/</w:t>
            </w:r>
            <w:r w:rsidR="006137E1" w:rsidRPr="006159E6">
              <w:rPr>
                <w:rStyle w:val="XSDSectionTitle"/>
                <w:lang w:val="en-US"/>
              </w:rPr>
              <w:t>ProcessInformation</w:t>
            </w:r>
            <w:r w:rsidRPr="006159E6">
              <w:rPr>
                <w:lang w:val="en-US"/>
              </w:rPr>
              <w:t>: mandatory section</w:t>
            </w:r>
          </w:p>
        </w:tc>
      </w:tr>
      <w:tr w:rsidR="006867FC" w:rsidRPr="006159E6" w14:paraId="5A8D8223" w14:textId="77777777" w:rsidTr="00A23627">
        <w:trPr>
          <w:cantSplit/>
        </w:trPr>
        <w:tc>
          <w:tcPr>
            <w:tcW w:w="1426" w:type="dxa"/>
            <w:gridSpan w:val="2"/>
          </w:tcPr>
          <w:p w14:paraId="3BBC549C" w14:textId="77777777" w:rsidR="006867FC" w:rsidRPr="006159E6" w:rsidRDefault="006867FC" w:rsidP="00D02290">
            <w:pPr>
              <w:pStyle w:val="CellBody"/>
              <w:rPr>
                <w:lang w:val="en-US"/>
              </w:rPr>
            </w:pPr>
            <w:r w:rsidRPr="006159E6">
              <w:rPr>
                <w:lang w:val="en-US"/>
              </w:rPr>
              <w:t>Reporting</w:t>
            </w:r>
            <w:r w:rsidRPr="006159E6">
              <w:rPr>
                <w:lang w:val="en-US"/>
              </w:rPr>
              <w:softHyphen/>
              <w:t>Role</w:t>
            </w:r>
          </w:p>
        </w:tc>
        <w:tc>
          <w:tcPr>
            <w:tcW w:w="800" w:type="dxa"/>
          </w:tcPr>
          <w:p w14:paraId="4306B61E" w14:textId="77777777" w:rsidR="006867FC" w:rsidRPr="006159E6" w:rsidRDefault="006867FC" w:rsidP="00D02290">
            <w:pPr>
              <w:pStyle w:val="CellBody"/>
              <w:rPr>
                <w:lang w:val="en-US"/>
              </w:rPr>
            </w:pPr>
            <w:r w:rsidRPr="006159E6">
              <w:rPr>
                <w:lang w:val="en-US"/>
              </w:rPr>
              <w:t>M</w:t>
            </w:r>
            <w:r w:rsidR="00EF6929" w:rsidRPr="006159E6">
              <w:rPr>
                <w:lang w:val="en-US"/>
              </w:rPr>
              <w:t>+C</w:t>
            </w:r>
          </w:p>
        </w:tc>
        <w:tc>
          <w:tcPr>
            <w:tcW w:w="1414" w:type="dxa"/>
          </w:tcPr>
          <w:p w14:paraId="738587BE" w14:textId="77777777" w:rsidR="006867FC" w:rsidRPr="006159E6" w:rsidRDefault="006867FC" w:rsidP="00D02290">
            <w:pPr>
              <w:pStyle w:val="CellBody"/>
              <w:rPr>
                <w:lang w:val="en-US"/>
              </w:rPr>
            </w:pPr>
            <w:r w:rsidRPr="006159E6">
              <w:rPr>
                <w:lang w:val="en-US"/>
              </w:rPr>
              <w:t>ReportingRole</w:t>
            </w:r>
            <w:r w:rsidRPr="006159E6">
              <w:rPr>
                <w:lang w:val="en-US"/>
              </w:rPr>
              <w:softHyphen/>
              <w:t>Type</w:t>
            </w:r>
          </w:p>
        </w:tc>
        <w:tc>
          <w:tcPr>
            <w:tcW w:w="5858" w:type="dxa"/>
          </w:tcPr>
          <w:p w14:paraId="64B584F9" w14:textId="77777777" w:rsidR="00CA7ACC" w:rsidRPr="006159E6" w:rsidRDefault="00CA7ACC" w:rsidP="00D02290">
            <w:pPr>
              <w:pStyle w:val="CellBody"/>
              <w:rPr>
                <w:rStyle w:val="Fett"/>
                <w:lang w:val="en-US"/>
              </w:rPr>
            </w:pPr>
            <w:r w:rsidRPr="006159E6">
              <w:rPr>
                <w:rStyle w:val="Fett"/>
                <w:lang w:val="en-US"/>
              </w:rPr>
              <w:t>Values:</w:t>
            </w:r>
          </w:p>
          <w:p w14:paraId="22BB3587" w14:textId="77777777" w:rsidR="006867FC" w:rsidRPr="006159E6" w:rsidRDefault="006867FC" w:rsidP="00ED3F3F">
            <w:pPr>
              <w:pStyle w:val="condition1"/>
            </w:pPr>
            <w:r w:rsidRPr="006159E6">
              <w:t xml:space="preserve">If ‘ReportingRole’ </w:t>
            </w:r>
            <w:r w:rsidR="001A012B" w:rsidRPr="006159E6">
              <w:t xml:space="preserve">is set to </w:t>
            </w:r>
            <w:r w:rsidRPr="006159E6">
              <w:t xml:space="preserve">“Clearing_Agent”, then the transaction details section must </w:t>
            </w:r>
            <w:r w:rsidR="001A012B" w:rsidRPr="006159E6">
              <w:t>be ‘</w:t>
            </w:r>
            <w:r w:rsidRPr="006159E6">
              <w:t>ETDTradeDetails</w:t>
            </w:r>
            <w:r w:rsidR="001A012B" w:rsidRPr="006159E6">
              <w:t>’</w:t>
            </w:r>
            <w:r w:rsidRPr="006159E6">
              <w:t xml:space="preserve">. </w:t>
            </w:r>
          </w:p>
          <w:p w14:paraId="03013332" w14:textId="77777777" w:rsidR="00CA7ACC" w:rsidRPr="006159E6" w:rsidRDefault="00CA7ACC" w:rsidP="00ED3F3F">
            <w:pPr>
              <w:pStyle w:val="condition1"/>
            </w:pPr>
            <w:r w:rsidRPr="006159E6">
              <w:t>If the transaction being reported is an intra-group transaction that is reported on behalf of another group entity and the reporting entity is a party to the transaction, then the ‘ReportingRole’ should be set to “CP_Agent”.</w:t>
            </w:r>
          </w:p>
          <w:p w14:paraId="6015ACA6" w14:textId="77777777" w:rsidR="00CA7ACC" w:rsidRPr="006159E6" w:rsidRDefault="00CA7ACC" w:rsidP="00ED3F3F">
            <w:pPr>
              <w:pStyle w:val="condition1"/>
            </w:pPr>
            <w:r w:rsidRPr="006159E6">
              <w:t xml:space="preserve">If the reporting entity is not a party to the transaction, that is, the trade is between two other group entities or a group entity and an external organisation or two external organisations, then the ‘ReportingRole’ </w:t>
            </w:r>
            <w:r w:rsidR="008E240B">
              <w:t>must</w:t>
            </w:r>
            <w:r w:rsidRPr="006159E6">
              <w:t xml:space="preserve"> be set to “Internal_Agent”.</w:t>
            </w:r>
          </w:p>
          <w:p w14:paraId="3A8D51F2" w14:textId="77777777" w:rsidR="006867FC" w:rsidRPr="006159E6" w:rsidRDefault="006867FC" w:rsidP="00CA7ACC">
            <w:pPr>
              <w:pStyle w:val="CellBody"/>
              <w:rPr>
                <w:lang w:val="en-US"/>
              </w:rPr>
            </w:pPr>
            <w:r w:rsidRPr="000C3B8A">
              <w:rPr>
                <w:rStyle w:val="Fett"/>
              </w:rPr>
              <w:t>Important:</w:t>
            </w:r>
            <w:r w:rsidRPr="006159E6">
              <w:rPr>
                <w:lang w:val="en-US"/>
              </w:rPr>
              <w:t xml:space="preserve"> </w:t>
            </w:r>
            <w:r w:rsidR="006233D0" w:rsidRPr="006159E6">
              <w:rPr>
                <w:lang w:val="en-US"/>
              </w:rPr>
              <w:t>“</w:t>
            </w:r>
            <w:r w:rsidRPr="006159E6">
              <w:rPr>
                <w:lang w:val="en-US"/>
              </w:rPr>
              <w:t>CP_Agent</w:t>
            </w:r>
            <w:r w:rsidR="006233D0" w:rsidRPr="006159E6">
              <w:rPr>
                <w:lang w:val="en-US"/>
              </w:rPr>
              <w:t>”</w:t>
            </w:r>
            <w:r w:rsidRPr="006159E6">
              <w:rPr>
                <w:lang w:val="en-US"/>
              </w:rPr>
              <w:t xml:space="preserve"> or </w:t>
            </w:r>
            <w:r w:rsidR="006233D0" w:rsidRPr="006159E6">
              <w:rPr>
                <w:lang w:val="en-US"/>
              </w:rPr>
              <w:t>“</w:t>
            </w:r>
            <w:r w:rsidRPr="006159E6">
              <w:rPr>
                <w:lang w:val="en-US"/>
              </w:rPr>
              <w:t>Clearing_Agent</w:t>
            </w:r>
            <w:r w:rsidR="006233D0" w:rsidRPr="006159E6">
              <w:rPr>
                <w:lang w:val="en-US"/>
              </w:rPr>
              <w:t>”</w:t>
            </w:r>
            <w:r w:rsidRPr="006159E6">
              <w:rPr>
                <w:lang w:val="en-US"/>
              </w:rPr>
              <w:t xml:space="preserve"> must be a party to the transaction described in the transaction details section. </w:t>
            </w:r>
            <w:r w:rsidR="006233D0" w:rsidRPr="006159E6">
              <w:rPr>
                <w:lang w:val="en-US"/>
              </w:rPr>
              <w:br/>
              <w:t>“</w:t>
            </w:r>
            <w:r w:rsidRPr="006159E6">
              <w:rPr>
                <w:lang w:val="en-US"/>
              </w:rPr>
              <w:t>Internal_Agent</w:t>
            </w:r>
            <w:r w:rsidR="006233D0" w:rsidRPr="006159E6">
              <w:rPr>
                <w:lang w:val="en-US"/>
              </w:rPr>
              <w:t>”</w:t>
            </w:r>
            <w:r w:rsidRPr="006159E6">
              <w:rPr>
                <w:lang w:val="en-US"/>
              </w:rPr>
              <w:t xml:space="preserve"> or </w:t>
            </w:r>
            <w:r w:rsidR="006233D0" w:rsidRPr="006159E6">
              <w:rPr>
                <w:lang w:val="en-US"/>
              </w:rPr>
              <w:t>“</w:t>
            </w:r>
            <w:r w:rsidRPr="006159E6">
              <w:rPr>
                <w:lang w:val="en-US"/>
              </w:rPr>
              <w:t>Execution_Agent</w:t>
            </w:r>
            <w:r w:rsidR="006233D0" w:rsidRPr="006159E6">
              <w:rPr>
                <w:lang w:val="en-US"/>
              </w:rPr>
              <w:t>”</w:t>
            </w:r>
            <w:r w:rsidRPr="006159E6">
              <w:rPr>
                <w:lang w:val="en-US"/>
              </w:rPr>
              <w:t xml:space="preserve"> must not be a party to the transaction described in the transaction details section. </w:t>
            </w:r>
          </w:p>
        </w:tc>
      </w:tr>
      <w:tr w:rsidR="006867FC" w:rsidRPr="006159E6" w14:paraId="71FB8FBC" w14:textId="77777777" w:rsidTr="00A23627">
        <w:trPr>
          <w:cantSplit/>
        </w:trPr>
        <w:tc>
          <w:tcPr>
            <w:tcW w:w="1426" w:type="dxa"/>
            <w:gridSpan w:val="2"/>
          </w:tcPr>
          <w:p w14:paraId="01C64EA9" w14:textId="77777777" w:rsidR="006867FC" w:rsidRPr="006159E6" w:rsidRDefault="006867FC" w:rsidP="00D02290">
            <w:pPr>
              <w:pStyle w:val="CellBody"/>
              <w:rPr>
                <w:lang w:val="en-US"/>
              </w:rPr>
            </w:pPr>
            <w:r w:rsidRPr="006159E6">
              <w:rPr>
                <w:lang w:val="en-US"/>
              </w:rPr>
              <w:t>EMIRReport</w:t>
            </w:r>
            <w:r w:rsidRPr="006159E6">
              <w:rPr>
                <w:lang w:val="en-US"/>
              </w:rPr>
              <w:softHyphen/>
              <w:t>Mode</w:t>
            </w:r>
          </w:p>
        </w:tc>
        <w:tc>
          <w:tcPr>
            <w:tcW w:w="800" w:type="dxa"/>
          </w:tcPr>
          <w:p w14:paraId="2FC469FC" w14:textId="77777777" w:rsidR="006867FC" w:rsidRPr="006159E6" w:rsidRDefault="006867FC" w:rsidP="00D02290">
            <w:pPr>
              <w:pStyle w:val="CellBody"/>
              <w:rPr>
                <w:lang w:val="en-US"/>
              </w:rPr>
            </w:pPr>
            <w:r w:rsidRPr="006159E6">
              <w:rPr>
                <w:lang w:val="en-US"/>
              </w:rPr>
              <w:t>M</w:t>
            </w:r>
          </w:p>
        </w:tc>
        <w:tc>
          <w:tcPr>
            <w:tcW w:w="1414" w:type="dxa"/>
          </w:tcPr>
          <w:p w14:paraId="1D22B20E" w14:textId="77777777" w:rsidR="006867FC" w:rsidRPr="006159E6" w:rsidRDefault="006867FC" w:rsidP="00D02290">
            <w:pPr>
              <w:pStyle w:val="CellBody"/>
              <w:rPr>
                <w:lang w:val="en-US"/>
              </w:rPr>
            </w:pPr>
            <w:r w:rsidRPr="006159E6">
              <w:rPr>
                <w:lang w:val="en-US"/>
              </w:rPr>
              <w:t>ReportMode</w:t>
            </w:r>
            <w:r w:rsidRPr="006159E6">
              <w:rPr>
                <w:lang w:val="en-US"/>
              </w:rPr>
              <w:softHyphen/>
              <w:t>Type</w:t>
            </w:r>
          </w:p>
        </w:tc>
        <w:tc>
          <w:tcPr>
            <w:tcW w:w="5858" w:type="dxa"/>
          </w:tcPr>
          <w:p w14:paraId="571594D5" w14:textId="77777777" w:rsidR="006867FC" w:rsidRPr="006159E6" w:rsidRDefault="006867FC" w:rsidP="00D02290">
            <w:pPr>
              <w:pStyle w:val="CellBody"/>
              <w:rPr>
                <w:lang w:val="en-US"/>
              </w:rPr>
            </w:pPr>
          </w:p>
        </w:tc>
      </w:tr>
      <w:tr w:rsidR="006867FC" w:rsidRPr="006159E6" w14:paraId="361C2AFD" w14:textId="77777777" w:rsidTr="00A23627">
        <w:trPr>
          <w:cantSplit/>
        </w:trPr>
        <w:tc>
          <w:tcPr>
            <w:tcW w:w="1426" w:type="dxa"/>
            <w:gridSpan w:val="2"/>
          </w:tcPr>
          <w:p w14:paraId="5AC60FC3" w14:textId="77777777" w:rsidR="006867FC" w:rsidRPr="006159E6" w:rsidRDefault="006867FC" w:rsidP="00D02290">
            <w:pPr>
              <w:pStyle w:val="CellBody"/>
              <w:rPr>
                <w:lang w:val="en-US"/>
              </w:rPr>
            </w:pPr>
            <w:r w:rsidRPr="006159E6">
              <w:rPr>
                <w:lang w:val="en-US"/>
              </w:rPr>
              <w:t>REMITReport</w:t>
            </w:r>
            <w:r w:rsidRPr="006159E6">
              <w:rPr>
                <w:lang w:val="en-US"/>
              </w:rPr>
              <w:softHyphen/>
              <w:t>Mode</w:t>
            </w:r>
          </w:p>
        </w:tc>
        <w:tc>
          <w:tcPr>
            <w:tcW w:w="800" w:type="dxa"/>
          </w:tcPr>
          <w:p w14:paraId="7B579E67" w14:textId="77777777" w:rsidR="006867FC" w:rsidRPr="006159E6" w:rsidRDefault="006867FC" w:rsidP="00D02290">
            <w:pPr>
              <w:pStyle w:val="CellBody"/>
              <w:rPr>
                <w:lang w:val="en-US"/>
              </w:rPr>
            </w:pPr>
            <w:r w:rsidRPr="006159E6">
              <w:rPr>
                <w:lang w:val="en-US"/>
              </w:rPr>
              <w:t>M</w:t>
            </w:r>
          </w:p>
        </w:tc>
        <w:tc>
          <w:tcPr>
            <w:tcW w:w="1414" w:type="dxa"/>
          </w:tcPr>
          <w:p w14:paraId="6B64CB34" w14:textId="77777777" w:rsidR="006867FC" w:rsidRPr="006159E6" w:rsidRDefault="006867FC" w:rsidP="00D02290">
            <w:pPr>
              <w:pStyle w:val="CellBody"/>
              <w:rPr>
                <w:lang w:val="en-US"/>
              </w:rPr>
            </w:pPr>
            <w:r w:rsidRPr="006159E6">
              <w:rPr>
                <w:lang w:val="en-US"/>
              </w:rPr>
              <w:t>ReportMode</w:t>
            </w:r>
            <w:r w:rsidRPr="006159E6">
              <w:rPr>
                <w:lang w:val="en-US"/>
              </w:rPr>
              <w:softHyphen/>
              <w:t>Type</w:t>
            </w:r>
          </w:p>
        </w:tc>
        <w:tc>
          <w:tcPr>
            <w:tcW w:w="5858" w:type="dxa"/>
          </w:tcPr>
          <w:p w14:paraId="14D4786A" w14:textId="77777777" w:rsidR="006867FC" w:rsidRPr="006159E6" w:rsidRDefault="006867FC" w:rsidP="00D02290">
            <w:pPr>
              <w:pStyle w:val="CellBody"/>
              <w:rPr>
                <w:lang w:val="en-US"/>
              </w:rPr>
            </w:pPr>
          </w:p>
        </w:tc>
      </w:tr>
      <w:tr w:rsidR="006867FC" w:rsidRPr="006159E6" w14:paraId="2F93F3AD" w14:textId="77777777" w:rsidTr="00A23627">
        <w:trPr>
          <w:cantSplit/>
        </w:trPr>
        <w:tc>
          <w:tcPr>
            <w:tcW w:w="1426" w:type="dxa"/>
            <w:gridSpan w:val="2"/>
          </w:tcPr>
          <w:p w14:paraId="71A9F364" w14:textId="77777777" w:rsidR="006867FC" w:rsidRPr="006159E6" w:rsidRDefault="006867FC" w:rsidP="00D02290">
            <w:pPr>
              <w:pStyle w:val="CellBody"/>
              <w:rPr>
                <w:lang w:val="en-US"/>
              </w:rPr>
            </w:pPr>
            <w:r w:rsidRPr="006159E6">
              <w:rPr>
                <w:lang w:val="en-US"/>
              </w:rPr>
              <w:lastRenderedPageBreak/>
              <w:t>Position</w:t>
            </w:r>
          </w:p>
        </w:tc>
        <w:tc>
          <w:tcPr>
            <w:tcW w:w="800" w:type="dxa"/>
          </w:tcPr>
          <w:p w14:paraId="1FEB281C" w14:textId="77777777" w:rsidR="006867FC" w:rsidRPr="006159E6" w:rsidRDefault="006867FC" w:rsidP="00D02290">
            <w:pPr>
              <w:pStyle w:val="CellBody"/>
              <w:rPr>
                <w:lang w:val="en-US"/>
              </w:rPr>
            </w:pPr>
            <w:r w:rsidRPr="006159E6">
              <w:rPr>
                <w:lang w:val="en-US"/>
              </w:rPr>
              <w:t>C</w:t>
            </w:r>
          </w:p>
        </w:tc>
        <w:tc>
          <w:tcPr>
            <w:tcW w:w="1414" w:type="dxa"/>
          </w:tcPr>
          <w:p w14:paraId="1B6E797D" w14:textId="77777777" w:rsidR="006867FC" w:rsidRPr="006159E6" w:rsidRDefault="006867FC" w:rsidP="00D02290">
            <w:pPr>
              <w:pStyle w:val="CellBody"/>
              <w:rPr>
                <w:lang w:val="en-US"/>
              </w:rPr>
            </w:pPr>
            <w:r w:rsidRPr="006159E6">
              <w:rPr>
                <w:lang w:val="en-US"/>
              </w:rPr>
              <w:t>TrueFalse</w:t>
            </w:r>
            <w:r w:rsidRPr="006159E6">
              <w:rPr>
                <w:lang w:val="en-US"/>
              </w:rPr>
              <w:softHyphen/>
              <w:t>Type</w:t>
            </w:r>
          </w:p>
        </w:tc>
        <w:tc>
          <w:tcPr>
            <w:tcW w:w="5858" w:type="dxa"/>
          </w:tcPr>
          <w:p w14:paraId="7837768A" w14:textId="77777777" w:rsidR="00A02DD9" w:rsidRPr="006159E6" w:rsidRDefault="00A02DD9" w:rsidP="00D02290">
            <w:pPr>
              <w:pStyle w:val="CellBody"/>
              <w:rPr>
                <w:rStyle w:val="Fett"/>
                <w:lang w:val="en-US"/>
              </w:rPr>
            </w:pPr>
            <w:r w:rsidRPr="006159E6">
              <w:rPr>
                <w:rStyle w:val="Fett"/>
                <w:lang w:val="en-US"/>
              </w:rPr>
              <w:t>Occurrence:</w:t>
            </w:r>
          </w:p>
          <w:p w14:paraId="02CB8CF0" w14:textId="77777777" w:rsidR="00A02DD9" w:rsidRPr="006159E6" w:rsidRDefault="006867FC" w:rsidP="00ED3F3F">
            <w:pPr>
              <w:pStyle w:val="condition1"/>
            </w:pPr>
            <w:r w:rsidRPr="006159E6">
              <w:t>If the transaction details section is ‘ETDTradeDetails’, then</w:t>
            </w:r>
            <w:r w:rsidR="00A02DD9" w:rsidRPr="006159E6">
              <w:t xml:space="preserve"> t</w:t>
            </w:r>
            <w:r w:rsidRPr="006159E6">
              <w:t xml:space="preserve">his field </w:t>
            </w:r>
            <w:r w:rsidR="00B61F60" w:rsidRPr="006159E6">
              <w:t>is mandatory</w:t>
            </w:r>
            <w:r w:rsidR="00A02DD9" w:rsidRPr="006159E6">
              <w:t>.</w:t>
            </w:r>
          </w:p>
          <w:p w14:paraId="55EA8FF4" w14:textId="77777777" w:rsidR="006867FC" w:rsidRPr="006159E6" w:rsidRDefault="00AB0EEF" w:rsidP="00ED3F3F">
            <w:pPr>
              <w:pStyle w:val="condition1"/>
            </w:pPr>
            <w:r w:rsidRPr="006159E6">
              <w:t>Else, this field</w:t>
            </w:r>
            <w:r w:rsidR="006867FC" w:rsidRPr="006159E6">
              <w:t xml:space="preserve"> must be omitted</w:t>
            </w:r>
            <w:r w:rsidR="00A02DD9" w:rsidRPr="006159E6">
              <w:t>.</w:t>
            </w:r>
          </w:p>
          <w:p w14:paraId="22A16966" w14:textId="77777777" w:rsidR="00A02DD9" w:rsidRPr="006159E6" w:rsidRDefault="00A02DD9" w:rsidP="00D02290">
            <w:pPr>
              <w:pStyle w:val="CellBody"/>
              <w:rPr>
                <w:rStyle w:val="Fett"/>
                <w:lang w:val="en-US"/>
              </w:rPr>
            </w:pPr>
            <w:r w:rsidRPr="006159E6">
              <w:rPr>
                <w:rStyle w:val="Fett"/>
                <w:lang w:val="en-US"/>
              </w:rPr>
              <w:t>Values:</w:t>
            </w:r>
          </w:p>
          <w:p w14:paraId="25552BCC" w14:textId="77777777" w:rsidR="00A02DD9" w:rsidRPr="006159E6" w:rsidRDefault="00A02DD9" w:rsidP="00ED3F3F">
            <w:pPr>
              <w:pStyle w:val="condition1"/>
            </w:pPr>
            <w:r w:rsidRPr="006159E6">
              <w:t>I</w:t>
            </w:r>
            <w:r w:rsidR="006867FC" w:rsidRPr="006159E6">
              <w:t>f the transaction details section describes a position</w:t>
            </w:r>
            <w:r w:rsidRPr="006159E6">
              <w:t>, then t</w:t>
            </w:r>
            <w:r w:rsidR="004055D2" w:rsidRPr="006159E6">
              <w:t>his field must be set to “T</w:t>
            </w:r>
            <w:r w:rsidRPr="006159E6">
              <w:t>rue”.</w:t>
            </w:r>
          </w:p>
          <w:p w14:paraId="4F7DFE5C" w14:textId="77777777" w:rsidR="006867FC" w:rsidRPr="006159E6" w:rsidRDefault="00A02DD9" w:rsidP="00ED3F3F">
            <w:pPr>
              <w:pStyle w:val="condition1"/>
            </w:pPr>
            <w:r w:rsidRPr="006159E6">
              <w:t xml:space="preserve">If the transaction details section describes an individual transaction, then this field </w:t>
            </w:r>
            <w:r w:rsidR="004055D2" w:rsidRPr="006159E6">
              <w:t>must be set to “F</w:t>
            </w:r>
            <w:r w:rsidR="006867FC" w:rsidRPr="006159E6">
              <w:t>alse”.</w:t>
            </w:r>
          </w:p>
        </w:tc>
      </w:tr>
      <w:tr w:rsidR="006867FC" w:rsidRPr="006159E6" w14:paraId="07835984" w14:textId="77777777" w:rsidTr="00A23627">
        <w:trPr>
          <w:cantSplit/>
        </w:trPr>
        <w:tc>
          <w:tcPr>
            <w:tcW w:w="1426" w:type="dxa"/>
            <w:gridSpan w:val="2"/>
          </w:tcPr>
          <w:p w14:paraId="59F80F09" w14:textId="77777777" w:rsidR="006867FC" w:rsidRPr="006159E6" w:rsidRDefault="006867FC" w:rsidP="00D02290">
            <w:pPr>
              <w:pStyle w:val="CellBody"/>
              <w:rPr>
                <w:lang w:val="en-US"/>
              </w:rPr>
            </w:pPr>
            <w:r w:rsidRPr="006159E6">
              <w:rPr>
                <w:lang w:val="en-US"/>
              </w:rPr>
              <w:t>Backload</w:t>
            </w:r>
          </w:p>
        </w:tc>
        <w:tc>
          <w:tcPr>
            <w:tcW w:w="800" w:type="dxa"/>
          </w:tcPr>
          <w:p w14:paraId="1C65A849" w14:textId="77777777" w:rsidR="006867FC" w:rsidRPr="006159E6" w:rsidRDefault="006867FC" w:rsidP="00D02290">
            <w:pPr>
              <w:pStyle w:val="CellBody"/>
              <w:rPr>
                <w:lang w:val="en-US"/>
              </w:rPr>
            </w:pPr>
            <w:r w:rsidRPr="006159E6">
              <w:rPr>
                <w:lang w:val="en-US"/>
              </w:rPr>
              <w:t>M</w:t>
            </w:r>
            <w:r w:rsidR="00DA09E4" w:rsidRPr="006159E6">
              <w:rPr>
                <w:lang w:val="en-US"/>
              </w:rPr>
              <w:t>+C</w:t>
            </w:r>
          </w:p>
        </w:tc>
        <w:tc>
          <w:tcPr>
            <w:tcW w:w="1414" w:type="dxa"/>
          </w:tcPr>
          <w:p w14:paraId="02F5AE19" w14:textId="77777777" w:rsidR="006867FC" w:rsidRPr="006159E6" w:rsidRDefault="006867FC" w:rsidP="00D02290">
            <w:pPr>
              <w:pStyle w:val="CellBody"/>
              <w:rPr>
                <w:lang w:val="en-US"/>
              </w:rPr>
            </w:pPr>
            <w:r w:rsidRPr="006159E6">
              <w:rPr>
                <w:lang w:val="en-US"/>
              </w:rPr>
              <w:t>TrueFalseType</w:t>
            </w:r>
          </w:p>
        </w:tc>
        <w:tc>
          <w:tcPr>
            <w:tcW w:w="5858" w:type="dxa"/>
          </w:tcPr>
          <w:p w14:paraId="2624A3B0" w14:textId="77777777" w:rsidR="005345F7" w:rsidRPr="006159E6" w:rsidRDefault="005345F7" w:rsidP="00D02290">
            <w:pPr>
              <w:pStyle w:val="CellBody"/>
              <w:rPr>
                <w:rStyle w:val="Fett"/>
                <w:lang w:val="en-US"/>
              </w:rPr>
            </w:pPr>
            <w:r w:rsidRPr="006159E6">
              <w:rPr>
                <w:rStyle w:val="Fett"/>
                <w:lang w:val="en-US"/>
              </w:rPr>
              <w:t>Values:</w:t>
            </w:r>
          </w:p>
          <w:p w14:paraId="66A87007" w14:textId="77777777" w:rsidR="005345F7" w:rsidRPr="006159E6" w:rsidRDefault="005345F7" w:rsidP="00ED3F3F">
            <w:pPr>
              <w:pStyle w:val="condition1"/>
            </w:pPr>
            <w:r w:rsidRPr="006159E6">
              <w:t xml:space="preserve">If </w:t>
            </w:r>
            <w:r w:rsidR="006867FC" w:rsidRPr="006159E6">
              <w:t xml:space="preserve">the </w:t>
            </w:r>
            <w:r w:rsidRPr="006159E6">
              <w:t>CpMLDocument is to be treated as back-</w:t>
            </w:r>
            <w:r w:rsidR="006867FC" w:rsidRPr="006159E6">
              <w:t>loaded information</w:t>
            </w:r>
            <w:r w:rsidRPr="006159E6">
              <w:t>, then this field must be set to “True”.</w:t>
            </w:r>
          </w:p>
          <w:p w14:paraId="66DEAC42" w14:textId="77777777" w:rsidR="006867FC" w:rsidRPr="006159E6" w:rsidRDefault="00AB0EEF" w:rsidP="00ED3F3F">
            <w:pPr>
              <w:pStyle w:val="condition1"/>
            </w:pPr>
            <w:r w:rsidRPr="006159E6">
              <w:t>Else, this field</w:t>
            </w:r>
            <w:r w:rsidR="005345F7" w:rsidRPr="006159E6">
              <w:t xml:space="preserve"> </w:t>
            </w:r>
            <w:r w:rsidR="006867FC" w:rsidRPr="006159E6">
              <w:t>must be set to “</w:t>
            </w:r>
            <w:r w:rsidR="005345F7" w:rsidRPr="006159E6">
              <w:t>F</w:t>
            </w:r>
            <w:r w:rsidR="006867FC" w:rsidRPr="006159E6">
              <w:t>alse”.</w:t>
            </w:r>
          </w:p>
        </w:tc>
      </w:tr>
      <w:tr w:rsidR="006867FC" w:rsidRPr="006159E6" w14:paraId="0DD90EF8" w14:textId="77777777" w:rsidTr="00A23627">
        <w:trPr>
          <w:cantSplit/>
        </w:trPr>
        <w:tc>
          <w:tcPr>
            <w:tcW w:w="1426" w:type="dxa"/>
            <w:gridSpan w:val="2"/>
          </w:tcPr>
          <w:p w14:paraId="550DC1E4" w14:textId="77777777" w:rsidR="006867FC" w:rsidRPr="006159E6" w:rsidRDefault="006867FC" w:rsidP="00D02290">
            <w:pPr>
              <w:pStyle w:val="CellBody"/>
              <w:rPr>
                <w:lang w:val="en-US"/>
              </w:rPr>
            </w:pPr>
            <w:r w:rsidRPr="006159E6">
              <w:rPr>
                <w:lang w:val="en-US"/>
              </w:rPr>
              <w:t>Execution</w:t>
            </w:r>
          </w:p>
        </w:tc>
        <w:tc>
          <w:tcPr>
            <w:tcW w:w="800" w:type="dxa"/>
          </w:tcPr>
          <w:p w14:paraId="0BD436BA" w14:textId="77777777" w:rsidR="006867FC" w:rsidRPr="006159E6" w:rsidRDefault="00097ED1" w:rsidP="00D02290">
            <w:pPr>
              <w:pStyle w:val="CellBody"/>
              <w:rPr>
                <w:lang w:val="en-US"/>
              </w:rPr>
            </w:pPr>
            <w:r>
              <w:rPr>
                <w:lang w:val="en-US"/>
              </w:rPr>
              <w:t>C</w:t>
            </w:r>
          </w:p>
        </w:tc>
        <w:tc>
          <w:tcPr>
            <w:tcW w:w="1414" w:type="dxa"/>
          </w:tcPr>
          <w:p w14:paraId="67442A73" w14:textId="77777777" w:rsidR="006867FC" w:rsidRPr="006159E6" w:rsidRDefault="006867FC" w:rsidP="00D02290">
            <w:pPr>
              <w:pStyle w:val="CellBody"/>
              <w:rPr>
                <w:lang w:val="en-US"/>
              </w:rPr>
            </w:pPr>
            <w:r w:rsidRPr="006159E6">
              <w:rPr>
                <w:lang w:val="en-US"/>
              </w:rPr>
              <w:t>TrueFalseType</w:t>
            </w:r>
          </w:p>
        </w:tc>
        <w:tc>
          <w:tcPr>
            <w:tcW w:w="5858" w:type="dxa"/>
          </w:tcPr>
          <w:p w14:paraId="3D1D766A" w14:textId="77777777" w:rsidR="00E73F7B" w:rsidRPr="006159E6" w:rsidRDefault="000C0B36" w:rsidP="00E73F7B">
            <w:pPr>
              <w:pStyle w:val="CellBody"/>
              <w:rPr>
                <w:rStyle w:val="Fett"/>
                <w:lang w:val="en-US"/>
              </w:rPr>
            </w:pPr>
            <w:r>
              <w:rPr>
                <w:rStyle w:val="Fett"/>
                <w:lang w:val="en-US"/>
              </w:rPr>
              <w:t>Occurrence/</w:t>
            </w:r>
            <w:r w:rsidR="005345F7" w:rsidRPr="006159E6">
              <w:rPr>
                <w:rStyle w:val="Fett"/>
                <w:lang w:val="en-US"/>
              </w:rPr>
              <w:t>Values</w:t>
            </w:r>
            <w:r w:rsidR="00E73F7B" w:rsidRPr="006159E6">
              <w:rPr>
                <w:rStyle w:val="Fett"/>
                <w:lang w:val="en-US"/>
              </w:rPr>
              <w:t>:</w:t>
            </w:r>
          </w:p>
          <w:p w14:paraId="2E5484EB" w14:textId="77777777" w:rsidR="005345F7" w:rsidRPr="006159E6" w:rsidRDefault="00457666" w:rsidP="00ED3F3F">
            <w:pPr>
              <w:pStyle w:val="condition1"/>
            </w:pPr>
            <w:r>
              <w:t>If the CpMLDocument describes a trade that is treated as an Execution under REMIT Phase 2, then this field is mandatory</w:t>
            </w:r>
            <w:r w:rsidR="00A358CB">
              <w:t xml:space="preserve"> and </w:t>
            </w:r>
            <w:r w:rsidR="006867FC" w:rsidRPr="006159E6">
              <w:t>must be set to “</w:t>
            </w:r>
            <w:r w:rsidR="005345F7" w:rsidRPr="006159E6">
              <w:t>T</w:t>
            </w:r>
            <w:r w:rsidR="006867FC" w:rsidRPr="006159E6">
              <w:t>rue”</w:t>
            </w:r>
            <w:r w:rsidR="005345F7" w:rsidRPr="006159E6">
              <w:t>.</w:t>
            </w:r>
          </w:p>
          <w:p w14:paraId="7B7BFEFD" w14:textId="77777777" w:rsidR="006867FC" w:rsidRPr="006159E6" w:rsidRDefault="00AB0EEF" w:rsidP="00ED3F3F">
            <w:pPr>
              <w:pStyle w:val="condition1"/>
            </w:pPr>
            <w:r w:rsidRPr="006159E6">
              <w:t>Else, this field</w:t>
            </w:r>
            <w:r w:rsidR="005345F7" w:rsidRPr="006159E6">
              <w:t xml:space="preserve"> must be set to “False” or be omitted.</w:t>
            </w:r>
          </w:p>
          <w:p w14:paraId="5EF22506" w14:textId="77777777" w:rsidR="005345F7" w:rsidRPr="006159E6" w:rsidRDefault="005345F7" w:rsidP="00ED3F3F">
            <w:pPr>
              <w:pStyle w:val="condition1"/>
            </w:pPr>
            <w:r w:rsidRPr="006159E6">
              <w:t>If ‘Execution’ is “True”, then ‘Backload’ must be set to “False” and at least one ‘LinkedTransactionID’ must be present and the transaction details section must be ‘TradeConfirmation’ with ‘Agent’ section where ‘AgentType’ is set to “B</w:t>
            </w:r>
            <w:r w:rsidR="005C4830" w:rsidRPr="006159E6">
              <w:t>roker</w:t>
            </w:r>
            <w:r w:rsidRPr="006159E6">
              <w:t>”.</w:t>
            </w:r>
          </w:p>
          <w:p w14:paraId="708DE00C" w14:textId="71168D43" w:rsidR="006867FC" w:rsidRPr="006159E6" w:rsidRDefault="00F32263" w:rsidP="00A8208A">
            <w:pPr>
              <w:pStyle w:val="CellBody"/>
            </w:pPr>
            <w:r>
              <w:rPr>
                <w:rStyle w:val="Fett"/>
                <w:lang w:val="en-US"/>
              </w:rPr>
              <w:t>Note</w:t>
            </w:r>
            <w:r w:rsidR="005345F7" w:rsidRPr="006159E6">
              <w:rPr>
                <w:rStyle w:val="Fett"/>
                <w:lang w:val="en-US"/>
              </w:rPr>
              <w:t>:</w:t>
            </w:r>
            <w:r>
              <w:rPr>
                <w:rStyle w:val="Fett"/>
                <w:lang w:val="en-US"/>
              </w:rPr>
              <w:t xml:space="preserve"> </w:t>
            </w:r>
            <w:r w:rsidR="006867FC" w:rsidRPr="006159E6">
              <w:t>If this field is omitted from the input CpML</w:t>
            </w:r>
            <w:r w:rsidR="005345F7" w:rsidRPr="006159E6">
              <w:t>Document</w:t>
            </w:r>
            <w:r w:rsidR="006867FC" w:rsidRPr="006159E6">
              <w:t>, then the value is considered to be “False” for REMIT processing. For EMIR processing</w:t>
            </w:r>
            <w:r w:rsidR="004A7A5A">
              <w:t>,</w:t>
            </w:r>
            <w:r w:rsidR="006867FC" w:rsidRPr="006159E6">
              <w:t xml:space="preserve"> the field is ignored.</w:t>
            </w:r>
          </w:p>
        </w:tc>
      </w:tr>
      <w:tr w:rsidR="0038096B" w:rsidRPr="006159E6" w14:paraId="7409771F" w14:textId="77777777" w:rsidTr="00736A1A">
        <w:trPr>
          <w:cantSplit/>
        </w:trPr>
        <w:tc>
          <w:tcPr>
            <w:tcW w:w="9498" w:type="dxa"/>
            <w:gridSpan w:val="5"/>
            <w:shd w:val="clear" w:color="auto" w:fill="C0C0C0"/>
          </w:tcPr>
          <w:p w14:paraId="5B1FF511" w14:textId="77777777" w:rsidR="0038096B" w:rsidRPr="006159E6" w:rsidRDefault="00BA0C46" w:rsidP="00D02290">
            <w:pPr>
              <w:pStyle w:val="CellBody"/>
              <w:rPr>
                <w:lang w:val="en-US"/>
              </w:rPr>
            </w:pPr>
            <w:r w:rsidRPr="006159E6">
              <w:rPr>
                <w:lang w:val="en-US"/>
              </w:rPr>
              <w:t xml:space="preserve">End of </w:t>
            </w:r>
            <w:r w:rsidR="0038096B" w:rsidRPr="006159E6">
              <w:rPr>
                <w:rStyle w:val="Fett"/>
                <w:lang w:val="en-US"/>
              </w:rPr>
              <w:t>ProcessInformation</w:t>
            </w:r>
          </w:p>
        </w:tc>
      </w:tr>
      <w:tr w:rsidR="0038096B" w:rsidRPr="006159E6" w14:paraId="6F635194" w14:textId="77777777" w:rsidTr="00736A1A">
        <w:trPr>
          <w:cantSplit/>
        </w:trPr>
        <w:tc>
          <w:tcPr>
            <w:tcW w:w="9498" w:type="dxa"/>
            <w:gridSpan w:val="5"/>
            <w:shd w:val="clear" w:color="auto" w:fill="C0C0C0"/>
          </w:tcPr>
          <w:p w14:paraId="2A2BDA52" w14:textId="77777777" w:rsidR="0038096B" w:rsidRPr="006159E6" w:rsidRDefault="006901E6" w:rsidP="00D02290">
            <w:pPr>
              <w:pStyle w:val="CellBody"/>
              <w:rPr>
                <w:b/>
                <w:lang w:val="en-US"/>
              </w:rPr>
            </w:pPr>
            <w:r w:rsidRPr="000C3B8A">
              <w:rPr>
                <w:rStyle w:val="Fett"/>
              </w:rPr>
              <w:t>Europe</w:t>
            </w:r>
            <w:r w:rsidR="00507F61" w:rsidRPr="000C3B8A">
              <w:rPr>
                <w:rStyle w:val="Fett"/>
              </w:rPr>
              <w:t>/</w:t>
            </w:r>
            <w:r w:rsidRPr="000C3B8A">
              <w:rPr>
                <w:rStyle w:val="Fett"/>
              </w:rPr>
              <w:t>Action:</w:t>
            </w:r>
            <w:r w:rsidRPr="006159E6">
              <w:rPr>
                <w:lang w:val="en-US"/>
              </w:rPr>
              <w:t xml:space="preserve"> m</w:t>
            </w:r>
            <w:r w:rsidR="0038096B" w:rsidRPr="006159E6">
              <w:rPr>
                <w:lang w:val="en-US"/>
              </w:rPr>
              <w:t xml:space="preserve">andatory </w:t>
            </w:r>
            <w:r w:rsidRPr="006159E6">
              <w:rPr>
                <w:lang w:val="en-US"/>
              </w:rPr>
              <w:t>s</w:t>
            </w:r>
            <w:r w:rsidR="0038096B" w:rsidRPr="006159E6">
              <w:rPr>
                <w:lang w:val="en-US"/>
              </w:rPr>
              <w:t>ection</w:t>
            </w:r>
          </w:p>
        </w:tc>
      </w:tr>
      <w:tr w:rsidR="006867FC" w:rsidRPr="006159E6" w14:paraId="1B4E58AB" w14:textId="77777777" w:rsidTr="00A23627">
        <w:tc>
          <w:tcPr>
            <w:tcW w:w="1426" w:type="dxa"/>
            <w:gridSpan w:val="2"/>
          </w:tcPr>
          <w:p w14:paraId="503D9A25" w14:textId="77777777" w:rsidR="006867FC" w:rsidRPr="00457666" w:rsidRDefault="006867FC" w:rsidP="00D02290">
            <w:pPr>
              <w:pStyle w:val="CellBody"/>
              <w:rPr>
                <w:lang w:val="en-US"/>
              </w:rPr>
            </w:pPr>
            <w:r w:rsidRPr="00457666">
              <w:rPr>
                <w:lang w:val="en-US"/>
              </w:rPr>
              <w:t>ActionType</w:t>
            </w:r>
          </w:p>
        </w:tc>
        <w:tc>
          <w:tcPr>
            <w:tcW w:w="800" w:type="dxa"/>
          </w:tcPr>
          <w:p w14:paraId="664F4F30" w14:textId="77777777" w:rsidR="006867FC" w:rsidRPr="006159E6" w:rsidRDefault="006867FC" w:rsidP="00D02290">
            <w:pPr>
              <w:pStyle w:val="CellBody"/>
              <w:rPr>
                <w:lang w:val="en-US"/>
              </w:rPr>
            </w:pPr>
            <w:r w:rsidRPr="006159E6">
              <w:rPr>
                <w:lang w:val="en-US"/>
              </w:rPr>
              <w:t>M</w:t>
            </w:r>
            <w:r w:rsidR="00073DD8" w:rsidRPr="006159E6">
              <w:rPr>
                <w:lang w:val="en-US"/>
              </w:rPr>
              <w:t>+C</w:t>
            </w:r>
          </w:p>
        </w:tc>
        <w:tc>
          <w:tcPr>
            <w:tcW w:w="1414" w:type="dxa"/>
          </w:tcPr>
          <w:p w14:paraId="0B9DC4CC" w14:textId="77777777" w:rsidR="006867FC" w:rsidRPr="006159E6" w:rsidRDefault="006867FC" w:rsidP="00D02290">
            <w:pPr>
              <w:pStyle w:val="CellBody"/>
              <w:rPr>
                <w:lang w:val="en-US"/>
              </w:rPr>
            </w:pPr>
            <w:r w:rsidRPr="006159E6">
              <w:rPr>
                <w:lang w:val="en-US"/>
              </w:rPr>
              <w:t>Action</w:t>
            </w:r>
            <w:r w:rsidRPr="006159E6">
              <w:rPr>
                <w:lang w:val="en-US"/>
              </w:rPr>
              <w:softHyphen/>
              <w:t>Type</w:t>
            </w:r>
            <w:r w:rsidRPr="006159E6">
              <w:rPr>
                <w:lang w:val="en-US"/>
              </w:rPr>
              <w:softHyphen/>
              <w:t>Type</w:t>
            </w:r>
          </w:p>
        </w:tc>
        <w:tc>
          <w:tcPr>
            <w:tcW w:w="5858" w:type="dxa"/>
          </w:tcPr>
          <w:p w14:paraId="3E939037" w14:textId="77777777" w:rsidR="00B801D9" w:rsidRDefault="00481336" w:rsidP="00D02290">
            <w:pPr>
              <w:pStyle w:val="CellBody"/>
              <w:rPr>
                <w:lang w:val="en-US"/>
              </w:rPr>
            </w:pPr>
            <w:r>
              <w:rPr>
                <w:lang w:val="en-US"/>
              </w:rPr>
              <w:t>Determines t</w:t>
            </w:r>
            <w:r w:rsidR="00B801D9">
              <w:rPr>
                <w:lang w:val="en-US"/>
              </w:rPr>
              <w:t xml:space="preserve">he type of report, </w:t>
            </w:r>
            <w:r w:rsidR="007B2088">
              <w:rPr>
                <w:lang w:val="en-US"/>
              </w:rPr>
              <w:t>for example</w:t>
            </w:r>
            <w:r w:rsidR="00B801D9">
              <w:rPr>
                <w:lang w:val="en-US"/>
              </w:rPr>
              <w:t xml:space="preserve">, a </w:t>
            </w:r>
            <w:r w:rsidR="00B55ADF">
              <w:rPr>
                <w:lang w:val="en-US"/>
              </w:rPr>
              <w:t xml:space="preserve">new report or a </w:t>
            </w:r>
            <w:r w:rsidR="000673EC">
              <w:rPr>
                <w:lang w:val="en-US"/>
              </w:rPr>
              <w:t>contract termination</w:t>
            </w:r>
            <w:r w:rsidR="00B801D9">
              <w:rPr>
                <w:lang w:val="en-US"/>
              </w:rPr>
              <w:t>.</w:t>
            </w:r>
          </w:p>
          <w:p w14:paraId="3E105A1C" w14:textId="77777777" w:rsidR="009B3078" w:rsidRPr="006159E6" w:rsidRDefault="009B3078" w:rsidP="00D02290">
            <w:pPr>
              <w:pStyle w:val="CellBody"/>
              <w:rPr>
                <w:rStyle w:val="Fett"/>
                <w:lang w:val="en-US"/>
              </w:rPr>
            </w:pPr>
            <w:r w:rsidRPr="006159E6">
              <w:rPr>
                <w:rStyle w:val="Fett"/>
                <w:lang w:val="en-US"/>
              </w:rPr>
              <w:t>Values:</w:t>
            </w:r>
          </w:p>
          <w:p w14:paraId="4CEAFDBA" w14:textId="01F83FA8" w:rsidR="00764EB0" w:rsidRDefault="00764EB0" w:rsidP="00764EB0">
            <w:pPr>
              <w:pStyle w:val="condition1"/>
              <w:rPr>
                <w:ins w:id="198" w:author="Autor"/>
              </w:rPr>
            </w:pPr>
            <w:ins w:id="199" w:author="Autor">
              <w:r>
                <w:t xml:space="preserve">If the transaction details section is ‘ETDTradeDetails’ and the CpMLDocument is the first occurrence of the UTI, then this field must be set to “N” or “P”. </w:t>
              </w:r>
            </w:ins>
          </w:p>
          <w:p w14:paraId="58BEA318" w14:textId="507D1FA6" w:rsidR="00764EB0" w:rsidDel="00764EB0" w:rsidRDefault="000673EC" w:rsidP="00ED3F3F">
            <w:pPr>
              <w:pStyle w:val="condition1"/>
              <w:rPr>
                <w:del w:id="200" w:author="Autor"/>
              </w:rPr>
            </w:pPr>
            <w:r w:rsidRPr="00210CB5">
              <w:t xml:space="preserve">If the </w:t>
            </w:r>
            <w:ins w:id="201" w:author="Autor">
              <w:r w:rsidR="00764EB0">
                <w:t xml:space="preserve">transaction details section is not ‘ETDTradeDetails’ and the </w:t>
              </w:r>
            </w:ins>
            <w:r w:rsidR="007B2088" w:rsidRPr="00210CB5">
              <w:t xml:space="preserve">CpMLDocument </w:t>
            </w:r>
            <w:r w:rsidRPr="00210CB5">
              <w:t xml:space="preserve">is a first-time submission of a derivative </w:t>
            </w:r>
            <w:r w:rsidR="00457666">
              <w:t>transaction</w:t>
            </w:r>
            <w:r w:rsidRPr="00210CB5">
              <w:t xml:space="preserve"> or post-trade event, then this field must be set to “N”</w:t>
            </w:r>
            <w:r w:rsidR="00D600AF" w:rsidRPr="00210CB5">
              <w:t xml:space="preserve"> (New)</w:t>
            </w:r>
            <w:r w:rsidRPr="00210CB5">
              <w:t>.</w:t>
            </w:r>
            <w:r w:rsidR="00210CB5" w:rsidDel="00210CB5">
              <w:t xml:space="preserve"> </w:t>
            </w:r>
          </w:p>
          <w:p w14:paraId="68B468C3" w14:textId="77777777" w:rsidR="0036137F" w:rsidRPr="0036137F" w:rsidRDefault="0036137F" w:rsidP="00ED3F3F">
            <w:pPr>
              <w:pStyle w:val="condition1"/>
            </w:pPr>
            <w:r w:rsidRPr="0036137F">
              <w:t>If ‘Backload’ is set to “True”, then this field must be set to “N” (New). This ensures that any back-loaded report is loaded as a new action.</w:t>
            </w:r>
          </w:p>
          <w:p w14:paraId="6C23FD98" w14:textId="3428DD72" w:rsidR="00210CB5" w:rsidDel="00692010" w:rsidRDefault="000673EC" w:rsidP="00ED3F3F">
            <w:pPr>
              <w:pStyle w:val="condition1"/>
              <w:rPr>
                <w:del w:id="202" w:author="Autor"/>
              </w:rPr>
            </w:pPr>
            <w:r w:rsidRPr="00210CB5">
              <w:t xml:space="preserve">If the </w:t>
            </w:r>
            <w:r w:rsidR="007B2088" w:rsidRPr="00210CB5">
              <w:t>CpMLDocument</w:t>
            </w:r>
            <w:r w:rsidRPr="00210CB5">
              <w:t xml:space="preserve"> is a modification of a previously reported derivative contract</w:t>
            </w:r>
            <w:ins w:id="203" w:author="Autor">
              <w:r w:rsidR="00692010">
                <w:t xml:space="preserve"> that is common to both counterparties (bilateral change)</w:t>
              </w:r>
            </w:ins>
            <w:r w:rsidRPr="00210CB5">
              <w:t>, then this field must be set to “M”</w:t>
            </w:r>
            <w:r w:rsidR="00D600AF" w:rsidRPr="00210CB5">
              <w:t xml:space="preserve"> (Modify)</w:t>
            </w:r>
            <w:r w:rsidRPr="00210CB5">
              <w:t>.</w:t>
            </w:r>
          </w:p>
          <w:p w14:paraId="560C626D" w14:textId="6855F656" w:rsidR="00692010" w:rsidRDefault="00692010" w:rsidP="00ED3F3F">
            <w:pPr>
              <w:pStyle w:val="condition1"/>
              <w:rPr>
                <w:ins w:id="204" w:author="Autor"/>
              </w:rPr>
            </w:pPr>
            <w:ins w:id="205" w:author="Autor">
              <w:r w:rsidRPr="00210CB5">
                <w:t xml:space="preserve">If the CpMLDocument is a </w:t>
              </w:r>
              <w:r w:rsidR="0063158E">
                <w:t>correction</w:t>
              </w:r>
              <w:r w:rsidRPr="00210CB5">
                <w:t xml:space="preserve"> of a previously reported </w:t>
              </w:r>
              <w:r w:rsidR="00B804A0">
                <w:t xml:space="preserve">transaction without a modification of the trade details </w:t>
              </w:r>
              <w:r>
                <w:t>(unilateral change)</w:t>
              </w:r>
              <w:r w:rsidRPr="00210CB5">
                <w:t>, then this field must be set to “</w:t>
              </w:r>
              <w:r>
                <w:t>R</w:t>
              </w:r>
              <w:r w:rsidRPr="00210CB5">
                <w:t>” (</w:t>
              </w:r>
              <w:r>
                <w:t>Revision</w:t>
              </w:r>
              <w:r w:rsidRPr="00210CB5">
                <w:t>).</w:t>
              </w:r>
            </w:ins>
          </w:p>
          <w:p w14:paraId="3BC49A9E" w14:textId="3655C969" w:rsidR="00210CB5" w:rsidRDefault="003E555A" w:rsidP="00ED3F3F">
            <w:pPr>
              <w:pStyle w:val="condition1"/>
            </w:pPr>
            <w:r w:rsidRPr="00210CB5">
              <w:t xml:space="preserve">If the CpMLDocument is </w:t>
            </w:r>
            <w:r w:rsidR="00CA3AA0" w:rsidRPr="00210CB5">
              <w:t>a</w:t>
            </w:r>
            <w:r w:rsidR="00CA3AA0">
              <w:t xml:space="preserve"> nullification or </w:t>
            </w:r>
            <w:r w:rsidRPr="00210CB5">
              <w:t>a</w:t>
            </w:r>
            <w:r w:rsidR="00D600AF" w:rsidRPr="00210CB5">
              <w:t>n early</w:t>
            </w:r>
            <w:r w:rsidRPr="00210CB5">
              <w:t xml:space="preserve"> termination of an existing contract, then this field must be set to “</w:t>
            </w:r>
            <w:r w:rsidR="0045534C" w:rsidRPr="00210CB5">
              <w:t>C</w:t>
            </w:r>
            <w:r w:rsidRPr="00210CB5">
              <w:t>”</w:t>
            </w:r>
            <w:r w:rsidR="00D600AF" w:rsidRPr="00210CB5">
              <w:t xml:space="preserve"> (Cancel)</w:t>
            </w:r>
            <w:r w:rsidRPr="00210CB5">
              <w:t>.</w:t>
            </w:r>
          </w:p>
          <w:p w14:paraId="006C768B" w14:textId="10909C6E" w:rsidR="000673EC" w:rsidRDefault="000673EC" w:rsidP="00ED3F3F">
            <w:pPr>
              <w:pStyle w:val="condition1"/>
            </w:pPr>
            <w:r>
              <w:t xml:space="preserve">If the </w:t>
            </w:r>
            <w:r w:rsidR="007B2088">
              <w:t>CpMLDocument</w:t>
            </w:r>
            <w:r>
              <w:t xml:space="preserve"> is a </w:t>
            </w:r>
            <w:r w:rsidR="0063158E">
              <w:t xml:space="preserve">removal </w:t>
            </w:r>
            <w:r>
              <w:t>of a wron</w:t>
            </w:r>
            <w:r w:rsidR="00CC5377">
              <w:t>g</w:t>
            </w:r>
            <w:r>
              <w:t xml:space="preserve">ly submitted report, then this field must be set to “E” </w:t>
            </w:r>
            <w:r w:rsidR="00D600AF">
              <w:t>(Error)</w:t>
            </w:r>
            <w:r>
              <w:t>.</w:t>
            </w:r>
          </w:p>
          <w:p w14:paraId="1C08EFD7" w14:textId="56FBFB8E" w:rsidR="00770356" w:rsidRDefault="00770356" w:rsidP="00770356">
            <w:pPr>
              <w:pStyle w:val="condition1"/>
              <w:rPr>
                <w:ins w:id="206" w:author="Autor"/>
              </w:rPr>
            </w:pPr>
            <w:r>
              <w:t>If the CpMLDocument is a compression of a previously reported contract, then this field must be set to “Z”.</w:t>
            </w:r>
            <w:ins w:id="207" w:author="Autor">
              <w:r>
                <w:br/>
                <w:t xml:space="preserve">For ETDs that were previously reported with ‘ActionType’ set to “P”, the value “Z” may not be used to report the compression of the </w:t>
              </w:r>
              <w:r w:rsidRPr="00285B3D">
                <w:t>exchange</w:t>
              </w:r>
              <w:r>
                <w:t>-</w:t>
              </w:r>
              <w:r w:rsidRPr="00285B3D">
                <w:t>traded derivative</w:t>
              </w:r>
              <w:r>
                <w:t xml:space="preserve"> into a position. This would be an unrequired repetition of the previous report, which already incorporated the compression of the ETD into a position</w:t>
              </w:r>
              <w:r w:rsidRPr="00285B3D">
                <w:t>.</w:t>
              </w:r>
            </w:ins>
          </w:p>
          <w:p w14:paraId="5C0C6F7D" w14:textId="5B09A4ED" w:rsidR="000673EC" w:rsidDel="00770356" w:rsidRDefault="000673EC" w:rsidP="00CA3AA0">
            <w:pPr>
              <w:pStyle w:val="condition1"/>
              <w:rPr>
                <w:del w:id="208" w:author="Autor"/>
              </w:rPr>
            </w:pPr>
            <w:del w:id="209" w:author="Autor">
              <w:r w:rsidDel="00770356">
                <w:delText xml:space="preserve">If the </w:delText>
              </w:r>
              <w:r w:rsidR="007B2088" w:rsidDel="00770356">
                <w:delText>CpMLDocument</w:delText>
              </w:r>
              <w:r w:rsidDel="00770356">
                <w:delText xml:space="preserve"> is a compression of a </w:delText>
              </w:r>
              <w:r w:rsidR="00285B3D" w:rsidDel="00770356">
                <w:delText xml:space="preserve">previously </w:delText>
              </w:r>
              <w:r w:rsidDel="00770356">
                <w:delText xml:space="preserve">reported contract, </w:delText>
              </w:r>
              <w:r w:rsidR="00285B3D" w:rsidDel="00770356">
                <w:delText xml:space="preserve">then </w:delText>
              </w:r>
              <w:r w:rsidDel="00770356">
                <w:delText>this field must be set to “Z”</w:delText>
              </w:r>
              <w:r w:rsidR="00285B3D" w:rsidDel="00770356">
                <w:delText>.</w:delText>
              </w:r>
              <w:r w:rsidR="00285B3D" w:rsidDel="00770356">
                <w:br/>
                <w:delText xml:space="preserve">In </w:delText>
              </w:r>
              <w:r w:rsidR="00285B3D" w:rsidRPr="00285B3D" w:rsidDel="00770356">
                <w:delText>the case of exchange</w:delText>
              </w:r>
              <w:r w:rsidR="000562C5" w:rsidDel="00770356">
                <w:delText>-</w:delText>
              </w:r>
              <w:r w:rsidR="00285B3D" w:rsidRPr="00285B3D" w:rsidDel="00770356">
                <w:delText xml:space="preserve">traded derivatives, </w:delText>
              </w:r>
              <w:r w:rsidR="00285B3D" w:rsidDel="00770356">
                <w:delText xml:space="preserve">compression can be </w:delText>
              </w:r>
              <w:r w:rsidR="00285B3D" w:rsidDel="00770356">
                <w:lastRenderedPageBreak/>
                <w:delText>used to indicate</w:delText>
              </w:r>
              <w:r w:rsidR="00285B3D" w:rsidRPr="005B6311" w:rsidDel="00770356">
                <w:delText xml:space="preserve"> a close-out event, which has been aggregated into a position for r</w:delText>
              </w:r>
              <w:r w:rsidR="00285B3D" w:rsidRPr="00285B3D" w:rsidDel="00770356">
                <w:delText>eporting purposes.</w:delText>
              </w:r>
            </w:del>
          </w:p>
          <w:p w14:paraId="08FADF1F" w14:textId="3649698C" w:rsidR="00B801D9" w:rsidRPr="006159E6" w:rsidRDefault="00285B3D" w:rsidP="00CA3AA0">
            <w:pPr>
              <w:pStyle w:val="condition1"/>
            </w:pPr>
            <w:del w:id="210" w:author="Autor">
              <w:r w:rsidDel="00CA3AA0">
                <w:delText xml:space="preserve">If the </w:delText>
              </w:r>
              <w:r w:rsidR="007B2088" w:rsidDel="00CA3AA0">
                <w:delText>CpMLDocument</w:delText>
              </w:r>
              <w:r w:rsidDel="00CA3AA0">
                <w:delText xml:space="preserve"> is any other amendment to a previously reported contract, then this field must be set to “O”</w:delText>
              </w:r>
              <w:r w:rsidR="004C4D5F" w:rsidDel="00CA3AA0">
                <w:delText xml:space="preserve"> (Other)</w:delText>
              </w:r>
              <w:r w:rsidDel="00CA3AA0">
                <w:delText>.</w:delText>
              </w:r>
            </w:del>
          </w:p>
        </w:tc>
      </w:tr>
      <w:tr w:rsidR="006867FC" w:rsidRPr="006159E6" w:rsidDel="00C930CA" w14:paraId="63AD3502" w14:textId="59580E56" w:rsidTr="00A23627">
        <w:trPr>
          <w:cantSplit/>
          <w:del w:id="211" w:author="Autor"/>
        </w:trPr>
        <w:tc>
          <w:tcPr>
            <w:tcW w:w="1426" w:type="dxa"/>
            <w:gridSpan w:val="2"/>
          </w:tcPr>
          <w:p w14:paraId="27AC58A3" w14:textId="1D62A748" w:rsidR="006867FC" w:rsidRPr="006159E6" w:rsidDel="00C930CA" w:rsidRDefault="006867FC" w:rsidP="00D02290">
            <w:pPr>
              <w:pStyle w:val="CellBody"/>
              <w:rPr>
                <w:del w:id="212" w:author="Autor"/>
                <w:lang w:val="en-US"/>
              </w:rPr>
            </w:pPr>
            <w:del w:id="213" w:author="Autor">
              <w:r w:rsidRPr="006159E6" w:rsidDel="00C930CA">
                <w:rPr>
                  <w:lang w:val="en-US"/>
                </w:rPr>
                <w:lastRenderedPageBreak/>
                <w:delText>ActionDetail</w:delText>
              </w:r>
            </w:del>
          </w:p>
        </w:tc>
        <w:tc>
          <w:tcPr>
            <w:tcW w:w="800" w:type="dxa"/>
          </w:tcPr>
          <w:p w14:paraId="19D127C1" w14:textId="6CB828C8" w:rsidR="006867FC" w:rsidRPr="006159E6" w:rsidDel="00C930CA" w:rsidRDefault="006867FC" w:rsidP="00D02290">
            <w:pPr>
              <w:pStyle w:val="CellBody"/>
              <w:rPr>
                <w:del w:id="214" w:author="Autor"/>
                <w:lang w:val="en-US"/>
              </w:rPr>
            </w:pPr>
            <w:del w:id="215" w:author="Autor">
              <w:r w:rsidRPr="006159E6" w:rsidDel="00C930CA">
                <w:rPr>
                  <w:lang w:val="en-US"/>
                </w:rPr>
                <w:delText>C</w:delText>
              </w:r>
            </w:del>
          </w:p>
        </w:tc>
        <w:tc>
          <w:tcPr>
            <w:tcW w:w="1414" w:type="dxa"/>
          </w:tcPr>
          <w:p w14:paraId="07EED5FB" w14:textId="70016043" w:rsidR="006867FC" w:rsidRPr="006159E6" w:rsidDel="00C930CA" w:rsidRDefault="006867FC" w:rsidP="00D02290">
            <w:pPr>
              <w:pStyle w:val="CellBody"/>
              <w:rPr>
                <w:del w:id="216" w:author="Autor"/>
                <w:lang w:val="en-US"/>
              </w:rPr>
            </w:pPr>
            <w:del w:id="217" w:author="Autor">
              <w:r w:rsidRPr="006159E6" w:rsidDel="00C930CA">
                <w:rPr>
                  <w:lang w:val="en-US"/>
                </w:rPr>
                <w:delText>ActionDetail</w:delText>
              </w:r>
              <w:r w:rsidRPr="006159E6" w:rsidDel="00C930CA">
                <w:rPr>
                  <w:lang w:val="en-US"/>
                </w:rPr>
                <w:softHyphen/>
                <w:delText>Type</w:delText>
              </w:r>
            </w:del>
          </w:p>
        </w:tc>
        <w:tc>
          <w:tcPr>
            <w:tcW w:w="5858" w:type="dxa"/>
          </w:tcPr>
          <w:p w14:paraId="7093C0DE" w14:textId="7FD6E1D9" w:rsidR="00E73F7B" w:rsidRPr="006159E6" w:rsidDel="00C930CA" w:rsidRDefault="00E73F7B" w:rsidP="00E73F7B">
            <w:pPr>
              <w:pStyle w:val="CellBody"/>
              <w:rPr>
                <w:del w:id="218" w:author="Autor"/>
                <w:rStyle w:val="Fett"/>
                <w:lang w:val="en-US"/>
              </w:rPr>
            </w:pPr>
            <w:del w:id="219" w:author="Autor">
              <w:r w:rsidRPr="006159E6" w:rsidDel="00C930CA">
                <w:rPr>
                  <w:rStyle w:val="Fett"/>
                  <w:lang w:val="en-US"/>
                </w:rPr>
                <w:delText>Occurrence:</w:delText>
              </w:r>
            </w:del>
          </w:p>
          <w:p w14:paraId="6F5AF7D0" w14:textId="7A2D0B57" w:rsidR="00187AAB" w:rsidRPr="006159E6" w:rsidDel="00C930CA" w:rsidRDefault="006867FC" w:rsidP="00ED3F3F">
            <w:pPr>
              <w:pStyle w:val="condition1"/>
              <w:rPr>
                <w:del w:id="220" w:author="Autor"/>
              </w:rPr>
            </w:pPr>
            <w:del w:id="221" w:author="Autor">
              <w:r w:rsidRPr="006159E6" w:rsidDel="00C930CA">
                <w:delText xml:space="preserve">If ‘ActionType’ </w:delText>
              </w:r>
              <w:r w:rsidR="00187AAB" w:rsidRPr="006159E6" w:rsidDel="00C930CA">
                <w:delText xml:space="preserve">is set to </w:delText>
              </w:r>
              <w:r w:rsidRPr="006159E6" w:rsidDel="00C930CA">
                <w:delText xml:space="preserve">“O”, then </w:delText>
              </w:r>
              <w:r w:rsidR="00187AAB" w:rsidRPr="006159E6" w:rsidDel="00C930CA">
                <w:delText>t</w:delText>
              </w:r>
              <w:r w:rsidRPr="006159E6" w:rsidDel="00C930CA">
                <w:delText xml:space="preserve">his field </w:delText>
              </w:r>
              <w:r w:rsidR="00B61F60" w:rsidRPr="006159E6" w:rsidDel="00C930CA">
                <w:delText>is mandatory</w:delText>
              </w:r>
              <w:r w:rsidR="00187AAB" w:rsidRPr="006159E6" w:rsidDel="00C930CA">
                <w:delText>.</w:delText>
              </w:r>
            </w:del>
          </w:p>
          <w:p w14:paraId="0FE1C773" w14:textId="34DB3A4B" w:rsidR="006867FC" w:rsidRPr="006159E6" w:rsidDel="00C930CA" w:rsidRDefault="00AB0EEF" w:rsidP="00ED3F3F">
            <w:pPr>
              <w:pStyle w:val="condition1"/>
              <w:rPr>
                <w:del w:id="222" w:author="Autor"/>
              </w:rPr>
            </w:pPr>
            <w:del w:id="223" w:author="Autor">
              <w:r w:rsidRPr="006159E6" w:rsidDel="00C930CA">
                <w:delText>Else, this field</w:delText>
              </w:r>
              <w:r w:rsidR="006867FC" w:rsidRPr="006159E6" w:rsidDel="00C930CA">
                <w:delText xml:space="preserve"> must be omitted.</w:delText>
              </w:r>
            </w:del>
          </w:p>
        </w:tc>
      </w:tr>
      <w:tr w:rsidR="0038096B" w:rsidRPr="006159E6" w14:paraId="11175291" w14:textId="77777777" w:rsidTr="00736A1A">
        <w:trPr>
          <w:cantSplit/>
        </w:trPr>
        <w:tc>
          <w:tcPr>
            <w:tcW w:w="9498" w:type="dxa"/>
            <w:gridSpan w:val="5"/>
            <w:shd w:val="clear" w:color="auto" w:fill="C0C0C0"/>
          </w:tcPr>
          <w:p w14:paraId="06D76A57" w14:textId="77777777" w:rsidR="0038096B" w:rsidRPr="006159E6" w:rsidRDefault="00BA0C46" w:rsidP="00D02290">
            <w:pPr>
              <w:pStyle w:val="CellBody"/>
              <w:rPr>
                <w:lang w:val="en-US"/>
              </w:rPr>
            </w:pPr>
            <w:r w:rsidRPr="006159E6">
              <w:rPr>
                <w:lang w:val="en-US"/>
              </w:rPr>
              <w:t xml:space="preserve">End of </w:t>
            </w:r>
            <w:r w:rsidR="0038096B" w:rsidRPr="006159E6">
              <w:rPr>
                <w:rStyle w:val="Fett"/>
                <w:lang w:val="en-US"/>
              </w:rPr>
              <w:t>Action</w:t>
            </w:r>
            <w:r w:rsidR="0038096B" w:rsidRPr="006159E6">
              <w:rPr>
                <w:lang w:val="en-US"/>
              </w:rPr>
              <w:t xml:space="preserve"> </w:t>
            </w:r>
          </w:p>
        </w:tc>
      </w:tr>
      <w:tr w:rsidR="0038096B" w:rsidRPr="006159E6" w14:paraId="6015AF6D" w14:textId="77777777" w:rsidTr="00736A1A">
        <w:trPr>
          <w:cantSplit/>
        </w:trPr>
        <w:tc>
          <w:tcPr>
            <w:tcW w:w="9498" w:type="dxa"/>
            <w:gridSpan w:val="5"/>
            <w:shd w:val="clear" w:color="auto" w:fill="C0C0C0"/>
          </w:tcPr>
          <w:p w14:paraId="46C738AD" w14:textId="77777777" w:rsidR="0038096B" w:rsidRPr="006159E6" w:rsidRDefault="003858C8" w:rsidP="005F4A09">
            <w:pPr>
              <w:pStyle w:val="CellBody"/>
              <w:keepNext/>
              <w:rPr>
                <w:lang w:val="en-US"/>
              </w:rPr>
            </w:pPr>
            <w:r w:rsidRPr="006159E6">
              <w:rPr>
                <w:rStyle w:val="XSDSectionTitle"/>
                <w:lang w:val="en-US"/>
              </w:rPr>
              <w:t>Europe</w:t>
            </w:r>
            <w:r w:rsidR="00507F61" w:rsidRPr="006159E6">
              <w:rPr>
                <w:rStyle w:val="XSDSectionTitle"/>
                <w:lang w:val="en-US"/>
              </w:rPr>
              <w:t>/</w:t>
            </w:r>
            <w:r w:rsidR="00762AF0" w:rsidRPr="006159E6">
              <w:rPr>
                <w:rStyle w:val="XSDSectionTitle"/>
                <w:lang w:val="en-US"/>
              </w:rPr>
              <w:t>EURegulatoryDetails</w:t>
            </w:r>
            <w:r w:rsidRPr="006159E6">
              <w:rPr>
                <w:lang w:val="en-US"/>
              </w:rPr>
              <w:t>: mandatory section</w:t>
            </w:r>
          </w:p>
          <w:p w14:paraId="63D620EF" w14:textId="77777777" w:rsidR="00656A3B" w:rsidRPr="006159E6" w:rsidRDefault="00656A3B" w:rsidP="00D02290">
            <w:pPr>
              <w:pStyle w:val="CellBody"/>
              <w:rPr>
                <w:rStyle w:val="Fett"/>
                <w:lang w:val="en-US"/>
              </w:rPr>
            </w:pPr>
            <w:r w:rsidRPr="006159E6">
              <w:rPr>
                <w:rStyle w:val="Fett"/>
                <w:lang w:val="en-US"/>
              </w:rPr>
              <w:t>Values:</w:t>
            </w:r>
          </w:p>
          <w:p w14:paraId="28BA53BB" w14:textId="77777777" w:rsidR="00656A3B" w:rsidRPr="006159E6" w:rsidRDefault="0038096B" w:rsidP="00ED3F3F">
            <w:pPr>
              <w:pStyle w:val="condition1"/>
            </w:pPr>
            <w:r w:rsidRPr="006159E6">
              <w:t xml:space="preserve">If </w:t>
            </w:r>
            <w:r w:rsidR="00FC615C" w:rsidRPr="006159E6">
              <w:t>‘</w:t>
            </w:r>
            <w:r w:rsidRPr="006159E6">
              <w:t>ReportingRole</w:t>
            </w:r>
            <w:r w:rsidR="00FC615C" w:rsidRPr="006159E6">
              <w:t>’</w:t>
            </w:r>
            <w:r w:rsidRPr="006159E6">
              <w:t xml:space="preserve"> </w:t>
            </w:r>
            <w:r w:rsidR="00656A3B" w:rsidRPr="006159E6">
              <w:t xml:space="preserve">is set to </w:t>
            </w:r>
            <w:r w:rsidR="00FC615C" w:rsidRPr="006159E6">
              <w:t>“</w:t>
            </w:r>
            <w:r w:rsidRPr="006159E6">
              <w:t>Trader</w:t>
            </w:r>
            <w:r w:rsidR="00FC615C" w:rsidRPr="006159E6">
              <w:t>”</w:t>
            </w:r>
            <w:r w:rsidR="00656A3B" w:rsidRPr="006159E6">
              <w:t xml:space="preserve">, </w:t>
            </w:r>
            <w:r w:rsidRPr="006159E6">
              <w:t>“CP_Agent” or “Clearing_Agent”</w:t>
            </w:r>
            <w:r w:rsidR="00235B41" w:rsidRPr="006159E6">
              <w:t>,</w:t>
            </w:r>
            <w:r w:rsidRPr="006159E6">
              <w:t xml:space="preserve"> then this section must be completed from the perspective of the sender</w:t>
            </w:r>
            <w:r w:rsidR="00656A3B" w:rsidRPr="006159E6">
              <w:t>.</w:t>
            </w:r>
          </w:p>
          <w:p w14:paraId="0F2AFDC9" w14:textId="77777777" w:rsidR="00656A3B" w:rsidRPr="006159E6" w:rsidRDefault="00656A3B" w:rsidP="00A24B6B">
            <w:pPr>
              <w:pStyle w:val="condition2"/>
            </w:pPr>
            <w:r w:rsidRPr="006159E6">
              <w:t>I</w:t>
            </w:r>
            <w:r w:rsidR="0038096B" w:rsidRPr="006159E6">
              <w:t>f ‘Sender ID’</w:t>
            </w:r>
            <w:r w:rsidR="0038096B" w:rsidRPr="006159E6" w:rsidDel="00621083">
              <w:t xml:space="preserve"> </w:t>
            </w:r>
            <w:r w:rsidRPr="006159E6">
              <w:t xml:space="preserve">is set to </w:t>
            </w:r>
            <w:r w:rsidR="00235B41" w:rsidRPr="006159E6">
              <w:t>“</w:t>
            </w:r>
            <w:r w:rsidR="0038096B" w:rsidRPr="006159E6">
              <w:t>BuyerParty</w:t>
            </w:r>
            <w:r w:rsidR="00235B41" w:rsidRPr="006159E6">
              <w:t>”,</w:t>
            </w:r>
            <w:r w:rsidR="0038096B" w:rsidRPr="006159E6">
              <w:t xml:space="preserve"> then the sender is the </w:t>
            </w:r>
            <w:r w:rsidRPr="006159E6">
              <w:t>b</w:t>
            </w:r>
            <w:r w:rsidR="0038096B" w:rsidRPr="006159E6">
              <w:t>uyer</w:t>
            </w:r>
            <w:r w:rsidRPr="006159E6">
              <w:t>.</w:t>
            </w:r>
          </w:p>
          <w:p w14:paraId="7F56BB1E" w14:textId="77777777" w:rsidR="0038096B" w:rsidRPr="006159E6" w:rsidRDefault="00656A3B" w:rsidP="00A24B6B">
            <w:pPr>
              <w:pStyle w:val="condition2"/>
            </w:pPr>
            <w:r w:rsidRPr="006159E6">
              <w:t>I</w:t>
            </w:r>
            <w:r w:rsidR="0038096B" w:rsidRPr="006159E6">
              <w:t>f ‘Sender ID’</w:t>
            </w:r>
            <w:r w:rsidR="0038096B" w:rsidRPr="006159E6" w:rsidDel="00621083">
              <w:t xml:space="preserve"> </w:t>
            </w:r>
            <w:r w:rsidRPr="006159E6">
              <w:t xml:space="preserve">is set to </w:t>
            </w:r>
            <w:r w:rsidR="00235B41" w:rsidRPr="006159E6">
              <w:t>“</w:t>
            </w:r>
            <w:r w:rsidR="0038096B" w:rsidRPr="006159E6">
              <w:t>SellerParty</w:t>
            </w:r>
            <w:r w:rsidR="00235B41" w:rsidRPr="006159E6">
              <w:t>”,</w:t>
            </w:r>
            <w:r w:rsidR="0038096B" w:rsidRPr="006159E6">
              <w:t xml:space="preserve"> then the sender is the </w:t>
            </w:r>
            <w:r w:rsidRPr="006159E6">
              <w:t>s</w:t>
            </w:r>
            <w:r w:rsidR="0038096B" w:rsidRPr="006159E6">
              <w:t>eller</w:t>
            </w:r>
            <w:r w:rsidR="00235B41" w:rsidRPr="006159E6">
              <w:t>.</w:t>
            </w:r>
            <w:r w:rsidR="0038096B" w:rsidRPr="006159E6" w:rsidDel="00621083">
              <w:t xml:space="preserve"> </w:t>
            </w:r>
          </w:p>
          <w:p w14:paraId="3D556975" w14:textId="77777777" w:rsidR="00656A3B" w:rsidRPr="006159E6" w:rsidRDefault="00656A3B" w:rsidP="00ED3F3F">
            <w:pPr>
              <w:pStyle w:val="condition1"/>
            </w:pPr>
            <w:r w:rsidRPr="006159E6">
              <w:t>I</w:t>
            </w:r>
            <w:r w:rsidR="0038096B" w:rsidRPr="006159E6">
              <w:t>f</w:t>
            </w:r>
            <w:r w:rsidRPr="006159E6">
              <w:t xml:space="preserve"> </w:t>
            </w:r>
            <w:r w:rsidR="00235B41" w:rsidRPr="006159E6">
              <w:t>‘</w:t>
            </w:r>
            <w:r w:rsidR="0038096B" w:rsidRPr="006159E6">
              <w:t>ActingOnBehalfOf</w:t>
            </w:r>
            <w:r w:rsidR="00235B41" w:rsidRPr="006159E6">
              <w:t>’</w:t>
            </w:r>
            <w:r w:rsidR="0038096B" w:rsidRPr="006159E6">
              <w:t xml:space="preserve"> </w:t>
            </w:r>
            <w:r w:rsidRPr="006159E6">
              <w:t xml:space="preserve">is set to </w:t>
            </w:r>
            <w:r w:rsidR="0038096B" w:rsidRPr="006159E6">
              <w:t>“Buyer”</w:t>
            </w:r>
            <w:r w:rsidR="00235B41" w:rsidRPr="006159E6">
              <w:t>,</w:t>
            </w:r>
            <w:r w:rsidR="0038096B" w:rsidRPr="006159E6">
              <w:t xml:space="preserve"> then this section must be completed from the perspective of the </w:t>
            </w:r>
            <w:r w:rsidR="00235B41" w:rsidRPr="006159E6">
              <w:t>‘</w:t>
            </w:r>
            <w:r w:rsidR="0038096B" w:rsidRPr="006159E6">
              <w:t>BuyerParty</w:t>
            </w:r>
            <w:r w:rsidR="00235B41" w:rsidRPr="006159E6">
              <w:t>’</w:t>
            </w:r>
            <w:r w:rsidR="0038096B" w:rsidRPr="006159E6">
              <w:t xml:space="preserve"> in the </w:t>
            </w:r>
            <w:r w:rsidR="00920F65" w:rsidRPr="006159E6">
              <w:t>transaction details section</w:t>
            </w:r>
            <w:r w:rsidR="00235B41" w:rsidRPr="006159E6">
              <w:t>.</w:t>
            </w:r>
          </w:p>
          <w:p w14:paraId="10BB7537" w14:textId="77777777" w:rsidR="00656A3B" w:rsidRPr="006159E6" w:rsidRDefault="00656A3B" w:rsidP="00ED3F3F">
            <w:pPr>
              <w:pStyle w:val="condition1"/>
              <w:rPr>
                <w:rFonts w:eastAsia="Calibri"/>
              </w:rPr>
            </w:pPr>
            <w:r w:rsidRPr="006159E6">
              <w:t>I</w:t>
            </w:r>
            <w:r w:rsidR="0038096B" w:rsidRPr="006159E6">
              <w:t>f</w:t>
            </w:r>
            <w:r w:rsidRPr="006159E6">
              <w:t xml:space="preserve"> </w:t>
            </w:r>
            <w:r w:rsidR="00235B41" w:rsidRPr="006159E6">
              <w:t>‘</w:t>
            </w:r>
            <w:r w:rsidR="0038096B" w:rsidRPr="006159E6">
              <w:t>ActingOnBehalfOf</w:t>
            </w:r>
            <w:r w:rsidR="00235B41" w:rsidRPr="006159E6">
              <w:t>’</w:t>
            </w:r>
            <w:r w:rsidR="0038096B" w:rsidRPr="006159E6">
              <w:t xml:space="preserve"> </w:t>
            </w:r>
            <w:r w:rsidRPr="006159E6">
              <w:t xml:space="preserve">is set to </w:t>
            </w:r>
            <w:r w:rsidR="0038096B" w:rsidRPr="006159E6">
              <w:t>“Seller”</w:t>
            </w:r>
            <w:r w:rsidR="00235B41" w:rsidRPr="006159E6">
              <w:t>,</w:t>
            </w:r>
            <w:r w:rsidR="0038096B" w:rsidRPr="006159E6">
              <w:t xml:space="preserve"> then this section must be completed from the perspective of the </w:t>
            </w:r>
            <w:r w:rsidR="00235B41" w:rsidRPr="006159E6">
              <w:t>‘</w:t>
            </w:r>
            <w:r w:rsidR="0038096B" w:rsidRPr="006159E6">
              <w:t>SellerParty</w:t>
            </w:r>
            <w:r w:rsidR="00235B41" w:rsidRPr="006159E6">
              <w:t>’</w:t>
            </w:r>
            <w:r w:rsidR="0038096B" w:rsidRPr="006159E6">
              <w:t xml:space="preserve"> in the </w:t>
            </w:r>
            <w:r w:rsidR="00920F65" w:rsidRPr="006159E6">
              <w:t>transaction details section</w:t>
            </w:r>
            <w:r w:rsidR="00235B41" w:rsidRPr="006159E6">
              <w:t>.</w:t>
            </w:r>
          </w:p>
          <w:p w14:paraId="028C6BF1" w14:textId="77777777" w:rsidR="0038096B" w:rsidRPr="006159E6" w:rsidRDefault="00656A3B" w:rsidP="00ED3F3F">
            <w:pPr>
              <w:pStyle w:val="condition1"/>
              <w:rPr>
                <w:b/>
                <w:bCs/>
                <w:sz w:val="20"/>
              </w:rPr>
            </w:pPr>
            <w:r w:rsidRPr="006159E6">
              <w:t>I</w:t>
            </w:r>
            <w:r w:rsidR="0038096B" w:rsidRPr="006159E6">
              <w:t>f</w:t>
            </w:r>
            <w:r w:rsidRPr="006159E6">
              <w:t xml:space="preserve"> </w:t>
            </w:r>
            <w:r w:rsidR="00235B41" w:rsidRPr="006159E6">
              <w:t>‘</w:t>
            </w:r>
            <w:r w:rsidR="0038096B" w:rsidRPr="006159E6">
              <w:t>ActingOnBehalfOf</w:t>
            </w:r>
            <w:r w:rsidR="00235B41" w:rsidRPr="006159E6">
              <w:t>’</w:t>
            </w:r>
            <w:r w:rsidR="0038096B" w:rsidRPr="006159E6">
              <w:t xml:space="preserve"> </w:t>
            </w:r>
            <w:r w:rsidRPr="006159E6">
              <w:t xml:space="preserve">is set to </w:t>
            </w:r>
            <w:r w:rsidR="0038096B" w:rsidRPr="006159E6">
              <w:t>“Buyer_And_Seller”</w:t>
            </w:r>
            <w:r w:rsidR="00235B41" w:rsidRPr="006159E6">
              <w:t>,</w:t>
            </w:r>
            <w:r w:rsidR="0038096B" w:rsidRPr="006159E6">
              <w:t xml:space="preserve"> then this section must be completed from the perspective of the </w:t>
            </w:r>
            <w:r w:rsidR="00235B41" w:rsidRPr="006159E6">
              <w:t>‘</w:t>
            </w:r>
            <w:r w:rsidR="0038096B" w:rsidRPr="006159E6">
              <w:t>BuyerParty</w:t>
            </w:r>
            <w:r w:rsidR="00235B41" w:rsidRPr="006159E6">
              <w:t>’</w:t>
            </w:r>
            <w:r w:rsidR="0038096B" w:rsidRPr="006159E6">
              <w:t xml:space="preserve"> in the </w:t>
            </w:r>
            <w:r w:rsidR="00920F65" w:rsidRPr="006159E6">
              <w:t>transaction details section</w:t>
            </w:r>
            <w:r w:rsidR="00235B41" w:rsidRPr="006159E6">
              <w:t>.</w:t>
            </w:r>
          </w:p>
        </w:tc>
      </w:tr>
      <w:tr w:rsidR="006867FC" w:rsidRPr="006159E6" w14:paraId="663B7B1E" w14:textId="77777777" w:rsidTr="00A23627">
        <w:trPr>
          <w:cantSplit/>
        </w:trPr>
        <w:tc>
          <w:tcPr>
            <w:tcW w:w="1426" w:type="dxa"/>
            <w:gridSpan w:val="2"/>
          </w:tcPr>
          <w:p w14:paraId="3AF7CF41" w14:textId="77777777" w:rsidR="006867FC" w:rsidRPr="006159E6" w:rsidRDefault="006867FC" w:rsidP="00D02290">
            <w:pPr>
              <w:pStyle w:val="CellBody"/>
              <w:rPr>
                <w:lang w:val="en-US"/>
              </w:rPr>
            </w:pPr>
            <w:r w:rsidRPr="006159E6">
              <w:rPr>
                <w:lang w:val="en-US"/>
              </w:rPr>
              <w:t>UTI</w:t>
            </w:r>
          </w:p>
        </w:tc>
        <w:tc>
          <w:tcPr>
            <w:tcW w:w="800" w:type="dxa"/>
          </w:tcPr>
          <w:p w14:paraId="4FD6B53F" w14:textId="77777777" w:rsidR="006867FC" w:rsidRPr="006159E6" w:rsidRDefault="006867FC" w:rsidP="00D02290">
            <w:pPr>
              <w:pStyle w:val="CellBody"/>
              <w:rPr>
                <w:lang w:val="en-US"/>
              </w:rPr>
            </w:pPr>
            <w:r w:rsidRPr="006159E6">
              <w:rPr>
                <w:lang w:val="en-US"/>
              </w:rPr>
              <w:t>O</w:t>
            </w:r>
          </w:p>
        </w:tc>
        <w:tc>
          <w:tcPr>
            <w:tcW w:w="1414" w:type="dxa"/>
          </w:tcPr>
          <w:p w14:paraId="7AF41A69" w14:textId="77777777" w:rsidR="006867FC" w:rsidRPr="006159E6" w:rsidRDefault="006867FC" w:rsidP="00D02290">
            <w:pPr>
              <w:pStyle w:val="CellBody"/>
              <w:rPr>
                <w:lang w:val="en-US"/>
              </w:rPr>
            </w:pPr>
            <w:r w:rsidRPr="006159E6">
              <w:rPr>
                <w:lang w:val="en-US"/>
              </w:rPr>
              <w:t>UTIType</w:t>
            </w:r>
          </w:p>
        </w:tc>
        <w:tc>
          <w:tcPr>
            <w:tcW w:w="5858" w:type="dxa"/>
          </w:tcPr>
          <w:p w14:paraId="4EDBEDB8" w14:textId="6F9A1313" w:rsidR="006867FC" w:rsidRPr="006159E6" w:rsidRDefault="006867FC" w:rsidP="00E46952">
            <w:pPr>
              <w:pStyle w:val="CellBody"/>
            </w:pPr>
            <w:r w:rsidRPr="006159E6">
              <w:t xml:space="preserve"> </w:t>
            </w:r>
          </w:p>
        </w:tc>
      </w:tr>
      <w:tr w:rsidR="006867FC" w:rsidRPr="006159E6" w14:paraId="1004DA73" w14:textId="77777777" w:rsidTr="00A23627">
        <w:trPr>
          <w:cantSplit/>
        </w:trPr>
        <w:tc>
          <w:tcPr>
            <w:tcW w:w="1426" w:type="dxa"/>
            <w:gridSpan w:val="2"/>
          </w:tcPr>
          <w:p w14:paraId="12EF0E7C" w14:textId="77777777" w:rsidR="006867FC" w:rsidRPr="006159E6" w:rsidRDefault="006867FC" w:rsidP="00D02290">
            <w:pPr>
              <w:pStyle w:val="CellBody"/>
              <w:rPr>
                <w:lang w:val="en-US"/>
              </w:rPr>
            </w:pPr>
            <w:r w:rsidRPr="006159E6">
              <w:rPr>
                <w:lang w:val="en-US"/>
              </w:rPr>
              <w:t>Repository</w:t>
            </w:r>
          </w:p>
        </w:tc>
        <w:tc>
          <w:tcPr>
            <w:tcW w:w="800" w:type="dxa"/>
          </w:tcPr>
          <w:p w14:paraId="780B63B1" w14:textId="77777777" w:rsidR="006867FC" w:rsidRPr="006159E6" w:rsidRDefault="00BB7550" w:rsidP="00D02290">
            <w:pPr>
              <w:pStyle w:val="CellBody"/>
              <w:rPr>
                <w:lang w:val="en-US"/>
              </w:rPr>
            </w:pPr>
            <w:r w:rsidRPr="006159E6">
              <w:rPr>
                <w:lang w:val="en-US"/>
              </w:rPr>
              <w:t>O</w:t>
            </w:r>
          </w:p>
        </w:tc>
        <w:tc>
          <w:tcPr>
            <w:tcW w:w="1414" w:type="dxa"/>
          </w:tcPr>
          <w:p w14:paraId="67FC636D" w14:textId="77777777" w:rsidR="006867FC" w:rsidRPr="006159E6" w:rsidRDefault="006867FC" w:rsidP="00D02290">
            <w:pPr>
              <w:pStyle w:val="CellBody"/>
              <w:rPr>
                <w:lang w:val="en-US"/>
              </w:rPr>
            </w:pPr>
            <w:r w:rsidRPr="006159E6">
              <w:rPr>
                <w:lang w:val="en-US"/>
              </w:rPr>
              <w:t>Repository</w:t>
            </w:r>
            <w:r w:rsidR="00F82A25" w:rsidRPr="006159E6">
              <w:rPr>
                <w:lang w:val="en-US"/>
              </w:rPr>
              <w:softHyphen/>
            </w:r>
            <w:r w:rsidRPr="006159E6">
              <w:rPr>
                <w:lang w:val="en-US"/>
              </w:rPr>
              <w:t>Type</w:t>
            </w:r>
          </w:p>
        </w:tc>
        <w:tc>
          <w:tcPr>
            <w:tcW w:w="5858" w:type="dxa"/>
          </w:tcPr>
          <w:p w14:paraId="24454215" w14:textId="5E8D5045" w:rsidR="006867FC" w:rsidRPr="006159E6" w:rsidRDefault="006867FC" w:rsidP="00E46952">
            <w:pPr>
              <w:pStyle w:val="CellBody"/>
            </w:pPr>
          </w:p>
        </w:tc>
      </w:tr>
      <w:tr w:rsidR="006867FC" w:rsidRPr="006159E6" w14:paraId="32416FFA" w14:textId="77777777" w:rsidTr="00A23627">
        <w:trPr>
          <w:cantSplit/>
        </w:trPr>
        <w:tc>
          <w:tcPr>
            <w:tcW w:w="1426" w:type="dxa"/>
            <w:gridSpan w:val="2"/>
          </w:tcPr>
          <w:p w14:paraId="253D37CF" w14:textId="77777777" w:rsidR="006867FC" w:rsidRPr="006159E6" w:rsidRDefault="006867FC" w:rsidP="00D02290">
            <w:pPr>
              <w:pStyle w:val="CellBody"/>
              <w:rPr>
                <w:lang w:val="en-US"/>
              </w:rPr>
            </w:pPr>
            <w:r w:rsidRPr="006159E6">
              <w:rPr>
                <w:lang w:val="en-US"/>
              </w:rPr>
              <w:t>Reporting</w:t>
            </w:r>
            <w:r w:rsidRPr="006159E6">
              <w:rPr>
                <w:lang w:val="en-US"/>
              </w:rPr>
              <w:softHyphen/>
              <w:t>Timestamp</w:t>
            </w:r>
          </w:p>
        </w:tc>
        <w:tc>
          <w:tcPr>
            <w:tcW w:w="800" w:type="dxa"/>
          </w:tcPr>
          <w:p w14:paraId="3892C55C" w14:textId="77777777" w:rsidR="006867FC" w:rsidRPr="006159E6" w:rsidRDefault="006867FC" w:rsidP="00D02290">
            <w:pPr>
              <w:pStyle w:val="CellBody"/>
              <w:rPr>
                <w:lang w:val="en-US"/>
              </w:rPr>
            </w:pPr>
            <w:r w:rsidRPr="006159E6">
              <w:rPr>
                <w:lang w:val="en-US"/>
              </w:rPr>
              <w:t>O</w:t>
            </w:r>
          </w:p>
        </w:tc>
        <w:tc>
          <w:tcPr>
            <w:tcW w:w="1414" w:type="dxa"/>
          </w:tcPr>
          <w:p w14:paraId="71AA26FF" w14:textId="77777777" w:rsidR="006867FC" w:rsidRPr="006159E6" w:rsidRDefault="006867FC" w:rsidP="00D02290">
            <w:pPr>
              <w:pStyle w:val="CellBody"/>
              <w:rPr>
                <w:lang w:val="en-US"/>
              </w:rPr>
            </w:pPr>
            <w:r w:rsidRPr="006159E6">
              <w:rPr>
                <w:lang w:val="en-US"/>
              </w:rPr>
              <w:t>UTCTime</w:t>
            </w:r>
            <w:r w:rsidRPr="006159E6">
              <w:rPr>
                <w:lang w:val="en-US"/>
              </w:rPr>
              <w:softHyphen/>
              <w:t>stamp</w:t>
            </w:r>
            <w:r w:rsidRPr="006159E6">
              <w:rPr>
                <w:lang w:val="en-US"/>
              </w:rPr>
              <w:softHyphen/>
              <w:t>Type</w:t>
            </w:r>
          </w:p>
        </w:tc>
        <w:tc>
          <w:tcPr>
            <w:tcW w:w="5858" w:type="dxa"/>
          </w:tcPr>
          <w:p w14:paraId="76CD04E3" w14:textId="6E06597B" w:rsidR="006867FC" w:rsidRPr="006159E6" w:rsidRDefault="006867FC" w:rsidP="00E46952">
            <w:pPr>
              <w:pStyle w:val="CellBody"/>
            </w:pPr>
          </w:p>
        </w:tc>
      </w:tr>
      <w:tr w:rsidR="006867FC" w:rsidRPr="006159E6" w:rsidDel="00A250DB" w14:paraId="36655707" w14:textId="41336FFA" w:rsidTr="00A23627">
        <w:trPr>
          <w:cantSplit/>
          <w:del w:id="224" w:author="Autor"/>
        </w:trPr>
        <w:tc>
          <w:tcPr>
            <w:tcW w:w="1426" w:type="dxa"/>
            <w:gridSpan w:val="2"/>
          </w:tcPr>
          <w:p w14:paraId="137198DF" w14:textId="637D59A6" w:rsidR="006867FC" w:rsidRPr="006159E6" w:rsidDel="00A250DB" w:rsidRDefault="006867FC" w:rsidP="00D02290">
            <w:pPr>
              <w:pStyle w:val="CellBody"/>
              <w:rPr>
                <w:del w:id="225" w:author="Autor"/>
                <w:lang w:val="en-US"/>
              </w:rPr>
            </w:pPr>
            <w:del w:id="226" w:author="Autor">
              <w:r w:rsidRPr="006159E6" w:rsidDel="00A250DB">
                <w:rPr>
                  <w:lang w:val="en-US"/>
                </w:rPr>
                <w:delText>CPIDCode</w:delText>
              </w:r>
              <w:r w:rsidRPr="006159E6" w:rsidDel="00A250DB">
                <w:rPr>
                  <w:lang w:val="en-US"/>
                </w:rPr>
                <w:softHyphen/>
                <w:delText>Type</w:delText>
              </w:r>
            </w:del>
          </w:p>
        </w:tc>
        <w:tc>
          <w:tcPr>
            <w:tcW w:w="800" w:type="dxa"/>
          </w:tcPr>
          <w:p w14:paraId="08026EB1" w14:textId="23544FA8" w:rsidR="006867FC" w:rsidRPr="006159E6" w:rsidDel="00A250DB" w:rsidRDefault="006867FC" w:rsidP="00D02290">
            <w:pPr>
              <w:pStyle w:val="CellBody"/>
              <w:rPr>
                <w:del w:id="227" w:author="Autor"/>
                <w:lang w:val="en-US"/>
              </w:rPr>
            </w:pPr>
            <w:del w:id="228" w:author="Autor">
              <w:r w:rsidRPr="006159E6" w:rsidDel="00A250DB">
                <w:rPr>
                  <w:lang w:val="en-US"/>
                </w:rPr>
                <w:delText>O</w:delText>
              </w:r>
            </w:del>
          </w:p>
        </w:tc>
        <w:tc>
          <w:tcPr>
            <w:tcW w:w="1414" w:type="dxa"/>
          </w:tcPr>
          <w:p w14:paraId="605D414F" w14:textId="03CD1239" w:rsidR="006867FC" w:rsidRPr="006159E6" w:rsidDel="00A250DB" w:rsidRDefault="006867FC" w:rsidP="00D02290">
            <w:pPr>
              <w:pStyle w:val="CellBody"/>
              <w:rPr>
                <w:del w:id="229" w:author="Autor"/>
                <w:lang w:val="en-US"/>
              </w:rPr>
            </w:pPr>
            <w:del w:id="230" w:author="Autor">
              <w:r w:rsidRPr="006159E6" w:rsidDel="00A250DB">
                <w:rPr>
                  <w:lang w:val="en-US"/>
                </w:rPr>
                <w:delText>CP</w:delText>
              </w:r>
              <w:r w:rsidRPr="006159E6" w:rsidDel="00A250DB">
                <w:rPr>
                  <w:lang w:val="en-US"/>
                </w:rPr>
                <w:softHyphen/>
                <w:delText>ID</w:delText>
              </w:r>
              <w:r w:rsidRPr="006159E6" w:rsidDel="00A250DB">
                <w:rPr>
                  <w:lang w:val="en-US"/>
                </w:rPr>
                <w:softHyphen/>
                <w:delText>Code</w:delText>
              </w:r>
              <w:r w:rsidRPr="006159E6" w:rsidDel="00A250DB">
                <w:rPr>
                  <w:lang w:val="en-US"/>
                </w:rPr>
                <w:softHyphen/>
                <w:delText>Type</w:delText>
              </w:r>
              <w:r w:rsidRPr="006159E6" w:rsidDel="00A250DB">
                <w:rPr>
                  <w:lang w:val="en-US"/>
                </w:rPr>
                <w:softHyphen/>
                <w:delText>Type</w:delText>
              </w:r>
            </w:del>
          </w:p>
        </w:tc>
        <w:tc>
          <w:tcPr>
            <w:tcW w:w="5858" w:type="dxa"/>
          </w:tcPr>
          <w:p w14:paraId="1EB8E63C" w14:textId="0573A952" w:rsidR="006867FC" w:rsidRPr="00E46952" w:rsidDel="00A250DB" w:rsidRDefault="006867FC" w:rsidP="004F7622">
            <w:pPr>
              <w:pStyle w:val="CellBody"/>
              <w:rPr>
                <w:del w:id="231" w:author="Autor"/>
              </w:rPr>
            </w:pPr>
          </w:p>
        </w:tc>
      </w:tr>
      <w:tr w:rsidR="006867FC" w:rsidRPr="006159E6" w14:paraId="3D7570EF" w14:textId="77777777" w:rsidTr="00A23627">
        <w:trPr>
          <w:cantSplit/>
        </w:trPr>
        <w:tc>
          <w:tcPr>
            <w:tcW w:w="1426" w:type="dxa"/>
            <w:gridSpan w:val="2"/>
          </w:tcPr>
          <w:p w14:paraId="68C8691A" w14:textId="77777777" w:rsidR="006867FC" w:rsidRPr="006159E6" w:rsidRDefault="006867FC" w:rsidP="00D02290">
            <w:pPr>
              <w:pStyle w:val="CellBody"/>
              <w:rPr>
                <w:lang w:val="en-US"/>
              </w:rPr>
            </w:pPr>
            <w:r w:rsidRPr="006159E6">
              <w:rPr>
                <w:lang w:val="en-US"/>
              </w:rPr>
              <w:t>TraderUser</w:t>
            </w:r>
            <w:r w:rsidRPr="006159E6">
              <w:rPr>
                <w:lang w:val="en-US"/>
              </w:rPr>
              <w:softHyphen/>
              <w:t>Name</w:t>
            </w:r>
          </w:p>
        </w:tc>
        <w:tc>
          <w:tcPr>
            <w:tcW w:w="800" w:type="dxa"/>
          </w:tcPr>
          <w:p w14:paraId="6B75082C" w14:textId="77777777" w:rsidR="006867FC" w:rsidRPr="006159E6" w:rsidRDefault="003778AE" w:rsidP="00D02290">
            <w:pPr>
              <w:pStyle w:val="CellBody"/>
              <w:rPr>
                <w:lang w:val="en-US"/>
              </w:rPr>
            </w:pPr>
            <w:r w:rsidRPr="006159E6">
              <w:rPr>
                <w:lang w:val="en-US"/>
              </w:rPr>
              <w:t>C</w:t>
            </w:r>
          </w:p>
        </w:tc>
        <w:tc>
          <w:tcPr>
            <w:tcW w:w="1414" w:type="dxa"/>
          </w:tcPr>
          <w:p w14:paraId="03C77840" w14:textId="77777777" w:rsidR="006867FC" w:rsidRPr="006159E6" w:rsidRDefault="006867FC" w:rsidP="00D02290">
            <w:pPr>
              <w:pStyle w:val="CellBody"/>
              <w:rPr>
                <w:lang w:val="en-US"/>
              </w:rPr>
            </w:pPr>
            <w:r w:rsidRPr="006159E6">
              <w:rPr>
                <w:lang w:val="en-US"/>
              </w:rPr>
              <w:t>NameType</w:t>
            </w:r>
          </w:p>
        </w:tc>
        <w:tc>
          <w:tcPr>
            <w:tcW w:w="5858" w:type="dxa"/>
          </w:tcPr>
          <w:p w14:paraId="165CD0E5" w14:textId="77777777" w:rsidR="004F7622" w:rsidRPr="006159E6" w:rsidRDefault="009F484B" w:rsidP="00D02290">
            <w:pPr>
              <w:pStyle w:val="CellBody"/>
              <w:rPr>
                <w:lang w:val="en-US"/>
              </w:rPr>
            </w:pPr>
            <w:r>
              <w:rPr>
                <w:lang w:val="en-US"/>
              </w:rPr>
              <w:t>T</w:t>
            </w:r>
            <w:r w:rsidR="004F7622" w:rsidRPr="006159E6">
              <w:rPr>
                <w:lang w:val="en-US"/>
              </w:rPr>
              <w:t>he identifier of the counterparty trader (reporting side) who initiat</w:t>
            </w:r>
            <w:r w:rsidR="00643332">
              <w:rPr>
                <w:lang w:val="en-US"/>
              </w:rPr>
              <w:t>e</w:t>
            </w:r>
            <w:r w:rsidR="004F7622" w:rsidRPr="006159E6">
              <w:rPr>
                <w:lang w:val="en-US"/>
              </w:rPr>
              <w:t>s the trade event on the platform where the trade is booked.</w:t>
            </w:r>
          </w:p>
          <w:p w14:paraId="01C6AA07" w14:textId="77777777" w:rsidR="006867FC" w:rsidRPr="006159E6" w:rsidRDefault="003778AE" w:rsidP="004F7622">
            <w:pPr>
              <w:pStyle w:val="CellBody"/>
              <w:rPr>
                <w:lang w:val="en-US"/>
              </w:rPr>
            </w:pPr>
            <w:r w:rsidRPr="006159E6">
              <w:rPr>
                <w:lang w:val="en-US"/>
              </w:rPr>
              <w:t xml:space="preserve">If the trade is not executed through an OMP, </w:t>
            </w:r>
            <w:r w:rsidR="00643332">
              <w:rPr>
                <w:lang w:val="en-US"/>
              </w:rPr>
              <w:t xml:space="preserve">then </w:t>
            </w:r>
            <w:r w:rsidRPr="006159E6">
              <w:rPr>
                <w:lang w:val="en-US"/>
              </w:rPr>
              <w:t xml:space="preserve">the Market Participant </w:t>
            </w:r>
            <w:r w:rsidR="006867FC" w:rsidRPr="006159E6">
              <w:rPr>
                <w:lang w:val="en-US"/>
              </w:rPr>
              <w:t>must supply this data.</w:t>
            </w:r>
          </w:p>
        </w:tc>
      </w:tr>
      <w:tr w:rsidR="0038096B" w:rsidRPr="006159E6" w:rsidDel="003235DC" w14:paraId="26E4A416" w14:textId="3ACFAAA4" w:rsidTr="00736A1A">
        <w:trPr>
          <w:cantSplit/>
          <w:del w:id="232" w:author="Autor"/>
        </w:trPr>
        <w:tc>
          <w:tcPr>
            <w:tcW w:w="9498" w:type="dxa"/>
            <w:gridSpan w:val="5"/>
            <w:shd w:val="clear" w:color="auto" w:fill="C0C0C0"/>
          </w:tcPr>
          <w:p w14:paraId="50A6B7C3" w14:textId="595C08EF" w:rsidR="0038096B" w:rsidRPr="006159E6" w:rsidDel="003235DC" w:rsidRDefault="00AB206B" w:rsidP="00E46952">
            <w:pPr>
              <w:pStyle w:val="CellBody"/>
              <w:rPr>
                <w:del w:id="233" w:author="Autor"/>
              </w:rPr>
            </w:pPr>
            <w:del w:id="234" w:author="Autor">
              <w:r w:rsidRPr="006159E6" w:rsidDel="003F7D77">
                <w:rPr>
                  <w:rStyle w:val="XSDSectionTitle"/>
                </w:rPr>
                <w:delText>EURegulatoryDetails</w:delText>
              </w:r>
              <w:r w:rsidR="00507F61" w:rsidRPr="006159E6" w:rsidDel="003F7D77">
                <w:rPr>
                  <w:rStyle w:val="XSDSectionTitle"/>
                </w:rPr>
                <w:delText>/</w:delText>
              </w:r>
              <w:r w:rsidR="002578EA" w:rsidRPr="006159E6" w:rsidDel="003F7D77">
                <w:rPr>
                  <w:rStyle w:val="XSDSectionTitle"/>
                </w:rPr>
                <w:delText>ReportingCounterpartyDetails</w:delText>
              </w:r>
              <w:r w:rsidRPr="006159E6" w:rsidDel="003F7D77">
                <w:delText xml:space="preserve">: </w:delText>
              </w:r>
              <w:r w:rsidR="00B22D4C" w:rsidRPr="006159E6" w:rsidDel="003F7D77">
                <w:delText xml:space="preserve">optional </w:delText>
              </w:r>
              <w:r w:rsidRPr="006159E6" w:rsidDel="003F7D77">
                <w:delText>section</w:delText>
              </w:r>
            </w:del>
          </w:p>
        </w:tc>
      </w:tr>
      <w:tr w:rsidR="006867FC" w:rsidRPr="006159E6" w:rsidDel="003235DC" w14:paraId="40B32332" w14:textId="189B3674" w:rsidTr="00A23627">
        <w:trPr>
          <w:cantSplit/>
          <w:del w:id="235" w:author="Autor"/>
        </w:trPr>
        <w:tc>
          <w:tcPr>
            <w:tcW w:w="1426" w:type="dxa"/>
            <w:gridSpan w:val="2"/>
            <w:tcBorders>
              <w:top w:val="single" w:sz="4" w:space="0" w:color="auto"/>
              <w:left w:val="single" w:sz="4" w:space="0" w:color="auto"/>
              <w:bottom w:val="single" w:sz="4" w:space="0" w:color="auto"/>
              <w:right w:val="single" w:sz="4" w:space="0" w:color="auto"/>
            </w:tcBorders>
          </w:tcPr>
          <w:p w14:paraId="2C779737" w14:textId="4BD22C0C" w:rsidR="006867FC" w:rsidRPr="006159E6" w:rsidDel="003235DC" w:rsidRDefault="006867FC" w:rsidP="00D02290">
            <w:pPr>
              <w:pStyle w:val="CellBody"/>
              <w:rPr>
                <w:del w:id="236" w:author="Autor"/>
                <w:lang w:val="en-US"/>
              </w:rPr>
            </w:pPr>
            <w:del w:id="237" w:author="Autor">
              <w:r w:rsidRPr="006159E6" w:rsidDel="003F7D77">
                <w:rPr>
                  <w:lang w:val="en-US"/>
                </w:rPr>
                <w:delText>CPName</w:delText>
              </w:r>
            </w:del>
          </w:p>
        </w:tc>
        <w:tc>
          <w:tcPr>
            <w:tcW w:w="800" w:type="dxa"/>
            <w:tcBorders>
              <w:top w:val="single" w:sz="4" w:space="0" w:color="auto"/>
              <w:left w:val="single" w:sz="4" w:space="0" w:color="auto"/>
              <w:bottom w:val="single" w:sz="4" w:space="0" w:color="auto"/>
              <w:right w:val="single" w:sz="4" w:space="0" w:color="auto"/>
            </w:tcBorders>
          </w:tcPr>
          <w:p w14:paraId="02F0EDCE" w14:textId="58F0935D" w:rsidR="006867FC" w:rsidRPr="006159E6" w:rsidDel="003235DC" w:rsidRDefault="006867FC" w:rsidP="00D02290">
            <w:pPr>
              <w:pStyle w:val="CellBody"/>
              <w:rPr>
                <w:del w:id="238" w:author="Autor"/>
                <w:lang w:val="en-US"/>
              </w:rPr>
            </w:pPr>
            <w:del w:id="239" w:author="Autor">
              <w:r w:rsidRPr="006159E6" w:rsidDel="003F7D77">
                <w:rPr>
                  <w:lang w:val="en-US"/>
                </w:rPr>
                <w:delText>M</w:delText>
              </w:r>
            </w:del>
          </w:p>
        </w:tc>
        <w:tc>
          <w:tcPr>
            <w:tcW w:w="1414" w:type="dxa"/>
            <w:tcBorders>
              <w:top w:val="single" w:sz="4" w:space="0" w:color="auto"/>
              <w:left w:val="single" w:sz="4" w:space="0" w:color="auto"/>
              <w:bottom w:val="single" w:sz="4" w:space="0" w:color="auto"/>
              <w:right w:val="single" w:sz="4" w:space="0" w:color="auto"/>
            </w:tcBorders>
          </w:tcPr>
          <w:p w14:paraId="6FDF9CA0" w14:textId="205229CF" w:rsidR="006867FC" w:rsidRPr="006159E6" w:rsidDel="003235DC" w:rsidRDefault="006867FC" w:rsidP="00D02290">
            <w:pPr>
              <w:pStyle w:val="CellBody"/>
              <w:rPr>
                <w:del w:id="240" w:author="Autor"/>
                <w:lang w:val="en-US"/>
              </w:rPr>
            </w:pPr>
            <w:del w:id="241" w:author="Autor">
              <w:r w:rsidRPr="006159E6" w:rsidDel="003F7D77">
                <w:rPr>
                  <w:lang w:val="en-US"/>
                </w:rPr>
                <w:delText>CP</w:delText>
              </w:r>
              <w:r w:rsidRPr="006159E6" w:rsidDel="003F7D77">
                <w:rPr>
                  <w:lang w:val="en-US"/>
                </w:rPr>
                <w:softHyphen/>
                <w:delText>Name</w:delText>
              </w:r>
              <w:r w:rsidRPr="006159E6" w:rsidDel="003F7D77">
                <w:rPr>
                  <w:lang w:val="en-US"/>
                </w:rPr>
                <w:softHyphen/>
                <w:delText>Type</w:delText>
              </w:r>
            </w:del>
          </w:p>
        </w:tc>
        <w:tc>
          <w:tcPr>
            <w:tcW w:w="5858" w:type="dxa"/>
            <w:tcBorders>
              <w:top w:val="single" w:sz="4" w:space="0" w:color="auto"/>
              <w:left w:val="single" w:sz="4" w:space="0" w:color="auto"/>
              <w:bottom w:val="single" w:sz="4" w:space="0" w:color="auto"/>
              <w:right w:val="single" w:sz="4" w:space="0" w:color="auto"/>
            </w:tcBorders>
          </w:tcPr>
          <w:p w14:paraId="70888715" w14:textId="0B1AA792" w:rsidR="006867FC" w:rsidRPr="006159E6" w:rsidDel="003235DC" w:rsidRDefault="006867FC" w:rsidP="00D02290">
            <w:pPr>
              <w:pStyle w:val="CellBody"/>
              <w:rPr>
                <w:del w:id="242" w:author="Autor"/>
                <w:lang w:val="en-US"/>
              </w:rPr>
            </w:pPr>
          </w:p>
        </w:tc>
      </w:tr>
      <w:tr w:rsidR="006867FC" w:rsidRPr="006159E6" w:rsidDel="003235DC" w14:paraId="2ECFDC98" w14:textId="1F1D1288" w:rsidTr="00A23627">
        <w:trPr>
          <w:cantSplit/>
          <w:del w:id="243" w:author="Autor"/>
        </w:trPr>
        <w:tc>
          <w:tcPr>
            <w:tcW w:w="1426" w:type="dxa"/>
            <w:gridSpan w:val="2"/>
            <w:tcBorders>
              <w:top w:val="single" w:sz="4" w:space="0" w:color="auto"/>
              <w:left w:val="single" w:sz="4" w:space="0" w:color="auto"/>
              <w:bottom w:val="single" w:sz="4" w:space="0" w:color="auto"/>
              <w:right w:val="single" w:sz="4" w:space="0" w:color="auto"/>
            </w:tcBorders>
          </w:tcPr>
          <w:p w14:paraId="335A04AA" w14:textId="1584AC47" w:rsidR="006867FC" w:rsidRPr="006159E6" w:rsidDel="003235DC" w:rsidRDefault="006867FC" w:rsidP="00D02290">
            <w:pPr>
              <w:pStyle w:val="CellBody"/>
              <w:rPr>
                <w:del w:id="244" w:author="Autor"/>
                <w:lang w:val="en-US"/>
              </w:rPr>
            </w:pPr>
            <w:del w:id="245" w:author="Autor">
              <w:r w:rsidRPr="006159E6" w:rsidDel="003F7D77">
                <w:rPr>
                  <w:lang w:val="en-US"/>
                </w:rPr>
                <w:delText>CPDomicile</w:delText>
              </w:r>
            </w:del>
          </w:p>
        </w:tc>
        <w:tc>
          <w:tcPr>
            <w:tcW w:w="800" w:type="dxa"/>
            <w:tcBorders>
              <w:top w:val="single" w:sz="4" w:space="0" w:color="auto"/>
              <w:left w:val="single" w:sz="4" w:space="0" w:color="auto"/>
              <w:bottom w:val="single" w:sz="4" w:space="0" w:color="auto"/>
              <w:right w:val="single" w:sz="4" w:space="0" w:color="auto"/>
            </w:tcBorders>
          </w:tcPr>
          <w:p w14:paraId="1F71BCE2" w14:textId="1DD1D2BF" w:rsidR="006867FC" w:rsidRPr="006159E6" w:rsidDel="003235DC" w:rsidRDefault="006867FC" w:rsidP="00D02290">
            <w:pPr>
              <w:pStyle w:val="CellBody"/>
              <w:rPr>
                <w:del w:id="246" w:author="Autor"/>
                <w:lang w:val="en-US"/>
              </w:rPr>
            </w:pPr>
            <w:del w:id="247" w:author="Autor">
              <w:r w:rsidRPr="006159E6" w:rsidDel="003F7D77">
                <w:rPr>
                  <w:lang w:val="en-US"/>
                </w:rPr>
                <w:delText>M</w:delText>
              </w:r>
            </w:del>
          </w:p>
        </w:tc>
        <w:tc>
          <w:tcPr>
            <w:tcW w:w="1414" w:type="dxa"/>
            <w:tcBorders>
              <w:top w:val="single" w:sz="4" w:space="0" w:color="auto"/>
              <w:left w:val="single" w:sz="4" w:space="0" w:color="auto"/>
              <w:bottom w:val="single" w:sz="4" w:space="0" w:color="auto"/>
              <w:right w:val="single" w:sz="4" w:space="0" w:color="auto"/>
            </w:tcBorders>
          </w:tcPr>
          <w:p w14:paraId="6967FCBF" w14:textId="158EB0A5" w:rsidR="006867FC" w:rsidRPr="006159E6" w:rsidDel="003235DC" w:rsidRDefault="006867FC" w:rsidP="00D02290">
            <w:pPr>
              <w:pStyle w:val="CellBody"/>
              <w:rPr>
                <w:del w:id="248" w:author="Autor"/>
                <w:lang w:val="en-US"/>
              </w:rPr>
            </w:pPr>
            <w:del w:id="249" w:author="Autor">
              <w:r w:rsidRPr="006159E6" w:rsidDel="003F7D77">
                <w:rPr>
                  <w:lang w:val="en-US"/>
                </w:rPr>
                <w:delText>CP</w:delText>
              </w:r>
              <w:r w:rsidRPr="006159E6" w:rsidDel="003F7D77">
                <w:rPr>
                  <w:lang w:val="en-US"/>
                </w:rPr>
                <w:softHyphen/>
                <w:delText>Domicile</w:delText>
              </w:r>
              <w:r w:rsidRPr="006159E6" w:rsidDel="003F7D77">
                <w:rPr>
                  <w:lang w:val="en-US"/>
                </w:rPr>
                <w:softHyphen/>
                <w:delText>Type</w:delText>
              </w:r>
            </w:del>
          </w:p>
        </w:tc>
        <w:tc>
          <w:tcPr>
            <w:tcW w:w="5858" w:type="dxa"/>
            <w:tcBorders>
              <w:top w:val="single" w:sz="4" w:space="0" w:color="auto"/>
              <w:left w:val="single" w:sz="4" w:space="0" w:color="auto"/>
              <w:bottom w:val="single" w:sz="4" w:space="0" w:color="auto"/>
              <w:right w:val="single" w:sz="4" w:space="0" w:color="auto"/>
            </w:tcBorders>
          </w:tcPr>
          <w:p w14:paraId="555812A3" w14:textId="1E1B79D1" w:rsidR="006867FC" w:rsidRPr="006159E6" w:rsidDel="003235DC" w:rsidRDefault="006867FC" w:rsidP="00D02290">
            <w:pPr>
              <w:pStyle w:val="CellBody"/>
              <w:rPr>
                <w:del w:id="250" w:author="Autor"/>
                <w:lang w:val="en-US"/>
              </w:rPr>
            </w:pPr>
          </w:p>
        </w:tc>
      </w:tr>
      <w:tr w:rsidR="0038096B" w:rsidRPr="006159E6" w:rsidDel="003235DC" w14:paraId="1A24BA08" w14:textId="32DD638A" w:rsidTr="00736A1A">
        <w:trPr>
          <w:cantSplit/>
          <w:del w:id="251" w:author="Autor"/>
        </w:trPr>
        <w:tc>
          <w:tcPr>
            <w:tcW w:w="9498" w:type="dxa"/>
            <w:gridSpan w:val="5"/>
            <w:shd w:val="clear" w:color="auto" w:fill="C0C0C0"/>
          </w:tcPr>
          <w:p w14:paraId="774E83D7" w14:textId="395CA973" w:rsidR="0038096B" w:rsidRPr="006159E6" w:rsidDel="003235DC" w:rsidRDefault="00BA0C46" w:rsidP="00D02290">
            <w:pPr>
              <w:pStyle w:val="CellBody"/>
              <w:rPr>
                <w:del w:id="252" w:author="Autor"/>
                <w:lang w:val="en-US"/>
              </w:rPr>
            </w:pPr>
            <w:del w:id="253" w:author="Autor">
              <w:r w:rsidRPr="006159E6" w:rsidDel="003F7D77">
                <w:rPr>
                  <w:lang w:val="en-US"/>
                </w:rPr>
                <w:delText xml:space="preserve">End of </w:delText>
              </w:r>
              <w:r w:rsidR="0038096B" w:rsidRPr="006159E6" w:rsidDel="003F7D77">
                <w:rPr>
                  <w:rStyle w:val="Fett"/>
                  <w:lang w:val="en-US"/>
                </w:rPr>
                <w:delText>ReportingCounterpartyDetails</w:delText>
              </w:r>
              <w:r w:rsidR="0038096B" w:rsidRPr="006159E6" w:rsidDel="003F7D77">
                <w:rPr>
                  <w:lang w:val="en-US"/>
                </w:rPr>
                <w:delText xml:space="preserve"> </w:delText>
              </w:r>
            </w:del>
          </w:p>
        </w:tc>
      </w:tr>
      <w:tr w:rsidR="006867FC" w:rsidRPr="006159E6" w14:paraId="07478E01"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0E01802E" w14:textId="77777777" w:rsidR="006867FC" w:rsidRPr="006159E6" w:rsidRDefault="006867FC" w:rsidP="00D02290">
            <w:pPr>
              <w:pStyle w:val="CellBody"/>
              <w:rPr>
                <w:lang w:val="en-US"/>
              </w:rPr>
            </w:pPr>
            <w:r w:rsidRPr="006159E6">
              <w:rPr>
                <w:lang w:val="en-US"/>
              </w:rPr>
              <w:t>CPFinancial</w:t>
            </w:r>
            <w:r w:rsidRPr="006159E6">
              <w:rPr>
                <w:lang w:val="en-US"/>
              </w:rPr>
              <w:softHyphen/>
              <w:t>Nature</w:t>
            </w:r>
          </w:p>
        </w:tc>
        <w:tc>
          <w:tcPr>
            <w:tcW w:w="800" w:type="dxa"/>
            <w:tcBorders>
              <w:top w:val="single" w:sz="4" w:space="0" w:color="auto"/>
              <w:left w:val="single" w:sz="4" w:space="0" w:color="auto"/>
              <w:bottom w:val="single" w:sz="4" w:space="0" w:color="auto"/>
              <w:right w:val="single" w:sz="4" w:space="0" w:color="auto"/>
            </w:tcBorders>
          </w:tcPr>
          <w:p w14:paraId="6A9F0BD2" w14:textId="77777777" w:rsidR="006867FC" w:rsidRPr="006159E6" w:rsidRDefault="006867FC" w:rsidP="00D02290">
            <w:pPr>
              <w:pStyle w:val="CellBody"/>
              <w:rPr>
                <w:lang w:val="en-US"/>
              </w:rPr>
            </w:pPr>
            <w:r w:rsidRPr="006159E6">
              <w:rPr>
                <w:lang w:val="en-US"/>
              </w:rPr>
              <w:t>O</w:t>
            </w:r>
          </w:p>
        </w:tc>
        <w:tc>
          <w:tcPr>
            <w:tcW w:w="1414" w:type="dxa"/>
            <w:tcBorders>
              <w:top w:val="single" w:sz="4" w:space="0" w:color="auto"/>
              <w:left w:val="single" w:sz="4" w:space="0" w:color="auto"/>
              <w:bottom w:val="single" w:sz="4" w:space="0" w:color="auto"/>
              <w:right w:val="single" w:sz="4" w:space="0" w:color="auto"/>
            </w:tcBorders>
          </w:tcPr>
          <w:p w14:paraId="72957072" w14:textId="77777777" w:rsidR="006867FC" w:rsidRPr="006159E6" w:rsidRDefault="006867FC" w:rsidP="00D02290">
            <w:pPr>
              <w:pStyle w:val="CellBody"/>
              <w:rPr>
                <w:lang w:val="en-US"/>
              </w:rPr>
            </w:pPr>
            <w:r w:rsidRPr="006159E6">
              <w:rPr>
                <w:lang w:val="en-US"/>
              </w:rPr>
              <w:t>CP</w:t>
            </w:r>
            <w:r w:rsidRPr="006159E6">
              <w:rPr>
                <w:lang w:val="en-US"/>
              </w:rPr>
              <w:softHyphen/>
              <w:t>Financial</w:t>
            </w:r>
            <w:r w:rsidRPr="006159E6">
              <w:rPr>
                <w:lang w:val="en-US"/>
              </w:rPr>
              <w:softHyphen/>
              <w:t>Nature</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458E8315" w14:textId="6E545C73" w:rsidR="006867FC" w:rsidRPr="006159E6" w:rsidRDefault="006867FC" w:rsidP="00E46952">
            <w:pPr>
              <w:pStyle w:val="CellBody"/>
            </w:pPr>
          </w:p>
        </w:tc>
      </w:tr>
      <w:tr w:rsidR="00877770" w:rsidRPr="006159E6" w14:paraId="4B444759" w14:textId="77777777" w:rsidTr="00736A1A">
        <w:trPr>
          <w:cantSplit/>
          <w:ins w:id="254" w:author="Autor"/>
        </w:trPr>
        <w:tc>
          <w:tcPr>
            <w:tcW w:w="9498" w:type="dxa"/>
            <w:gridSpan w:val="5"/>
            <w:shd w:val="clear" w:color="auto" w:fill="C0C0C0"/>
          </w:tcPr>
          <w:p w14:paraId="2A63806B" w14:textId="77777777" w:rsidR="00877770" w:rsidRDefault="00877770" w:rsidP="000B0C45">
            <w:pPr>
              <w:pStyle w:val="CellBody"/>
              <w:keepNext/>
              <w:rPr>
                <w:ins w:id="255" w:author="Autor"/>
                <w:lang w:val="en-US"/>
              </w:rPr>
            </w:pPr>
            <w:ins w:id="256" w:author="Autor">
              <w:r w:rsidRPr="001E3412">
                <w:rPr>
                  <w:rStyle w:val="XSDSectionTitle"/>
                </w:rPr>
                <w:lastRenderedPageBreak/>
                <w:t>EURegulatoryDetails/CPSectors</w:t>
              </w:r>
              <w:r w:rsidRPr="006159E6">
                <w:rPr>
                  <w:lang w:val="en-US"/>
                </w:rPr>
                <w:t xml:space="preserve">: </w:t>
              </w:r>
              <w:r>
                <w:rPr>
                  <w:lang w:val="en-US"/>
                </w:rPr>
                <w:t>conditional</w:t>
              </w:r>
              <w:r w:rsidRPr="006159E6">
                <w:rPr>
                  <w:lang w:val="en-US"/>
                </w:rPr>
                <w:t xml:space="preserve"> section</w:t>
              </w:r>
            </w:ins>
          </w:p>
          <w:p w14:paraId="46425047" w14:textId="77777777" w:rsidR="00877770" w:rsidRPr="006159E6" w:rsidRDefault="00877770" w:rsidP="00712ED9">
            <w:pPr>
              <w:pStyle w:val="CellBody"/>
              <w:rPr>
                <w:ins w:id="257" w:author="Autor"/>
                <w:rStyle w:val="Fett"/>
                <w:lang w:val="en-US"/>
              </w:rPr>
            </w:pPr>
            <w:ins w:id="258" w:author="Autor">
              <w:r>
                <w:rPr>
                  <w:rStyle w:val="Fett"/>
                  <w:lang w:val="en-US"/>
                </w:rPr>
                <w:t>Occurrence</w:t>
              </w:r>
              <w:r w:rsidRPr="006159E6">
                <w:rPr>
                  <w:rStyle w:val="Fett"/>
                  <w:lang w:val="en-US"/>
                </w:rPr>
                <w:t>:</w:t>
              </w:r>
            </w:ins>
          </w:p>
          <w:p w14:paraId="790E919A" w14:textId="5825B46B" w:rsidR="00877770" w:rsidRDefault="00877770" w:rsidP="00712ED9">
            <w:pPr>
              <w:pStyle w:val="condition1"/>
              <w:rPr>
                <w:ins w:id="259" w:author="Autor"/>
              </w:rPr>
            </w:pPr>
            <w:ins w:id="260" w:author="Autor">
              <w:r w:rsidRPr="006159E6">
                <w:t>If ‘</w:t>
              </w:r>
              <w:r>
                <w:t>CPFinancial</w:t>
              </w:r>
              <w:r w:rsidRPr="008360DB">
                <w:t>Nature</w:t>
              </w:r>
              <w:r w:rsidRPr="006159E6">
                <w:t xml:space="preserve">’ </w:t>
              </w:r>
              <w:r w:rsidRPr="0099139B">
                <w:t xml:space="preserve">is </w:t>
              </w:r>
              <w:r>
                <w:t>set to “</w:t>
              </w:r>
              <w:r w:rsidRPr="0099139B">
                <w:t>F</w:t>
              </w:r>
              <w:r>
                <w:t>” or “N”, then</w:t>
              </w:r>
              <w:r w:rsidRPr="0099139B">
                <w:t xml:space="preserve"> this </w:t>
              </w:r>
              <w:r>
                <w:t xml:space="preserve">section is </w:t>
              </w:r>
              <w:r w:rsidR="001A5518">
                <w:t>optional</w:t>
              </w:r>
              <w:r>
                <w:t>.</w:t>
              </w:r>
            </w:ins>
          </w:p>
          <w:p w14:paraId="3EF4AAAB" w14:textId="77777777" w:rsidR="00877770" w:rsidRPr="0099139B" w:rsidRDefault="00877770" w:rsidP="00712ED9">
            <w:pPr>
              <w:pStyle w:val="condition1"/>
              <w:rPr>
                <w:ins w:id="261" w:author="Autor"/>
              </w:rPr>
            </w:pPr>
            <w:ins w:id="262" w:author="Autor">
              <w:r>
                <w:t xml:space="preserve">Else, </w:t>
              </w:r>
              <w:r w:rsidRPr="0099139B">
                <w:t xml:space="preserve">this </w:t>
              </w:r>
              <w:r>
                <w:t>section must be omitted</w:t>
              </w:r>
              <w:r w:rsidRPr="0099139B">
                <w:t>.</w:t>
              </w:r>
            </w:ins>
          </w:p>
        </w:tc>
      </w:tr>
      <w:tr w:rsidR="006867FC" w:rsidRPr="006159E6" w14:paraId="728CCB8C"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5F1F79E1" w14:textId="77777777" w:rsidR="006867FC" w:rsidRPr="006159E6" w:rsidRDefault="006867FC" w:rsidP="00D02290">
            <w:pPr>
              <w:pStyle w:val="CellBody"/>
              <w:rPr>
                <w:lang w:val="en-US"/>
              </w:rPr>
            </w:pPr>
            <w:r w:rsidRPr="006159E6">
              <w:rPr>
                <w:lang w:val="en-US"/>
              </w:rPr>
              <w:t>CPSector</w:t>
            </w:r>
          </w:p>
        </w:tc>
        <w:tc>
          <w:tcPr>
            <w:tcW w:w="800" w:type="dxa"/>
            <w:tcBorders>
              <w:top w:val="single" w:sz="4" w:space="0" w:color="auto"/>
              <w:left w:val="single" w:sz="4" w:space="0" w:color="auto"/>
              <w:bottom w:val="single" w:sz="4" w:space="0" w:color="auto"/>
              <w:right w:val="single" w:sz="4" w:space="0" w:color="auto"/>
            </w:tcBorders>
          </w:tcPr>
          <w:p w14:paraId="55938B72" w14:textId="6CCD4837" w:rsidR="006867FC" w:rsidRPr="006159E6" w:rsidRDefault="00203FC5" w:rsidP="00D02290">
            <w:pPr>
              <w:pStyle w:val="CellBody"/>
              <w:rPr>
                <w:lang w:val="en-US"/>
              </w:rPr>
            </w:pPr>
            <w:del w:id="263" w:author="Autor">
              <w:r w:rsidDel="00203FC5">
                <w:rPr>
                  <w:lang w:val="en-US"/>
                </w:rPr>
                <w:delText>C</w:delText>
              </w:r>
            </w:del>
            <w:ins w:id="264" w:author="Autor">
              <w:r>
                <w:rPr>
                  <w:lang w:val="en-US"/>
                </w:rPr>
                <w:t>M</w:t>
              </w:r>
            </w:ins>
          </w:p>
        </w:tc>
        <w:tc>
          <w:tcPr>
            <w:tcW w:w="1414" w:type="dxa"/>
            <w:tcBorders>
              <w:top w:val="single" w:sz="4" w:space="0" w:color="auto"/>
              <w:left w:val="single" w:sz="4" w:space="0" w:color="auto"/>
              <w:bottom w:val="single" w:sz="4" w:space="0" w:color="auto"/>
              <w:right w:val="single" w:sz="4" w:space="0" w:color="auto"/>
            </w:tcBorders>
          </w:tcPr>
          <w:p w14:paraId="18598509" w14:textId="77777777" w:rsidR="006867FC" w:rsidRPr="006159E6" w:rsidRDefault="006867FC" w:rsidP="00D02290">
            <w:pPr>
              <w:pStyle w:val="CellBody"/>
              <w:rPr>
                <w:lang w:val="en-US"/>
              </w:rPr>
            </w:pPr>
            <w:r w:rsidRPr="006159E6">
              <w:rPr>
                <w:lang w:val="en-US"/>
              </w:rPr>
              <w:t>Corporate</w:t>
            </w:r>
            <w:r w:rsidR="00F82A25" w:rsidRPr="006159E6">
              <w:rPr>
                <w:lang w:val="en-US"/>
              </w:rPr>
              <w:softHyphen/>
            </w:r>
            <w:r w:rsidRPr="006159E6">
              <w:rPr>
                <w:lang w:val="en-US"/>
              </w:rPr>
              <w:t>Sector</w:t>
            </w:r>
            <w:r w:rsidR="00F82A25" w:rsidRPr="006159E6">
              <w:rPr>
                <w:lang w:val="en-US"/>
              </w:rPr>
              <w:softHyphen/>
            </w:r>
            <w:r w:rsidRPr="006159E6">
              <w:rPr>
                <w:lang w:val="en-US"/>
              </w:rPr>
              <w:t>Type</w:t>
            </w:r>
          </w:p>
        </w:tc>
        <w:tc>
          <w:tcPr>
            <w:tcW w:w="5858" w:type="dxa"/>
            <w:tcBorders>
              <w:top w:val="single" w:sz="4" w:space="0" w:color="auto"/>
              <w:left w:val="single" w:sz="4" w:space="0" w:color="auto"/>
              <w:bottom w:val="single" w:sz="4" w:space="0" w:color="auto"/>
              <w:right w:val="single" w:sz="4" w:space="0" w:color="auto"/>
            </w:tcBorders>
          </w:tcPr>
          <w:p w14:paraId="2C23EE47" w14:textId="77777777" w:rsidR="001D463B" w:rsidRPr="00D7069B" w:rsidRDefault="001D463B" w:rsidP="001D463B">
            <w:pPr>
              <w:pStyle w:val="CellBody"/>
              <w:rPr>
                <w:ins w:id="265" w:author="Autor"/>
              </w:rPr>
            </w:pPr>
            <w:ins w:id="266" w:author="Autor">
              <w:r w:rsidRPr="00D7069B">
                <w:t>Repeatable field (1-n)</w:t>
              </w:r>
            </w:ins>
          </w:p>
          <w:p w14:paraId="7978D702" w14:textId="77777777" w:rsidR="001D463B" w:rsidRPr="000C3B8A" w:rsidRDefault="001D463B" w:rsidP="001D463B">
            <w:pPr>
              <w:pStyle w:val="CellBody"/>
              <w:rPr>
                <w:ins w:id="267" w:author="Autor"/>
                <w:rStyle w:val="Fett"/>
              </w:rPr>
            </w:pPr>
            <w:ins w:id="268" w:author="Autor">
              <w:r w:rsidRPr="000C3B8A">
                <w:rPr>
                  <w:rStyle w:val="Fett"/>
                </w:rPr>
                <w:t>Repetitions:</w:t>
              </w:r>
            </w:ins>
          </w:p>
          <w:p w14:paraId="2BDD50ED" w14:textId="77777777" w:rsidR="001D463B" w:rsidRDefault="001D463B" w:rsidP="001D463B">
            <w:pPr>
              <w:pStyle w:val="condition1"/>
              <w:rPr>
                <w:ins w:id="269" w:author="Autor"/>
              </w:rPr>
            </w:pPr>
            <w:ins w:id="270" w:author="Autor">
              <w:r>
                <w:t xml:space="preserve">If </w:t>
              </w:r>
              <w:r w:rsidRPr="0099139B">
                <w:t>more than one value is reported</w:t>
              </w:r>
              <w:r>
                <w:t>, then there must be one ‘CPSector’ field for each value.</w:t>
              </w:r>
            </w:ins>
          </w:p>
          <w:p w14:paraId="64766ED5" w14:textId="77777777" w:rsidR="001D463B" w:rsidRPr="000C3B8A" w:rsidRDefault="001D463B" w:rsidP="001D463B">
            <w:pPr>
              <w:pStyle w:val="CellBody"/>
              <w:rPr>
                <w:ins w:id="271" w:author="Autor"/>
                <w:rStyle w:val="Fett"/>
              </w:rPr>
            </w:pPr>
            <w:ins w:id="272" w:author="Autor">
              <w:r w:rsidRPr="000C3B8A">
                <w:rPr>
                  <w:rStyle w:val="Fett"/>
                </w:rPr>
                <w:t>Values:</w:t>
              </w:r>
            </w:ins>
          </w:p>
          <w:p w14:paraId="2E86E04F" w14:textId="1F91B814" w:rsidR="001D463B" w:rsidRPr="007A7D24" w:rsidRDefault="001D463B" w:rsidP="001D463B">
            <w:pPr>
              <w:pStyle w:val="condition1"/>
              <w:rPr>
                <w:ins w:id="273" w:author="Autor"/>
              </w:rPr>
            </w:pPr>
            <w:ins w:id="274" w:author="Autor">
              <w:r>
                <w:t>Each ‘CPSector’ field must contain a different value.</w:t>
              </w:r>
              <w:r w:rsidR="004A28F3">
                <w:t xml:space="preserve"> </w:t>
              </w:r>
              <w:r w:rsidRPr="007A7D24">
                <w:t xml:space="preserve">If ‘CPFinancialNature’ is set to “F”, then this field must contain one of the following values: </w:t>
              </w:r>
              <w:r>
                <w:t>“</w:t>
              </w:r>
              <w:r w:rsidRPr="007A7D24">
                <w:t>A</w:t>
              </w:r>
              <w:r>
                <w:t>”</w:t>
              </w:r>
              <w:r w:rsidRPr="007A7D24">
                <w:t xml:space="preserve">, </w:t>
              </w:r>
              <w:r>
                <w:t>“</w:t>
              </w:r>
              <w:r w:rsidRPr="007A7D24">
                <w:t>C</w:t>
              </w:r>
              <w:r>
                <w:t>”</w:t>
              </w:r>
              <w:r w:rsidRPr="007A7D24">
                <w:t xml:space="preserve">, </w:t>
              </w:r>
              <w:r>
                <w:t>“</w:t>
              </w:r>
              <w:r w:rsidRPr="007A7D24">
                <w:t>F</w:t>
              </w:r>
              <w:r>
                <w:t>”</w:t>
              </w:r>
              <w:r w:rsidRPr="007A7D24">
                <w:t xml:space="preserve">, </w:t>
              </w:r>
              <w:r>
                <w:t>“</w:t>
              </w:r>
              <w:r w:rsidRPr="007A7D24">
                <w:t>I</w:t>
              </w:r>
              <w:r>
                <w:t>”</w:t>
              </w:r>
              <w:r w:rsidRPr="007A7D24">
                <w:t xml:space="preserve">, </w:t>
              </w:r>
              <w:r>
                <w:t>“</w:t>
              </w:r>
              <w:r w:rsidRPr="007A7D24">
                <w:t>L</w:t>
              </w:r>
              <w:r>
                <w:t>”</w:t>
              </w:r>
              <w:r w:rsidRPr="007A7D24">
                <w:t xml:space="preserve">, </w:t>
              </w:r>
              <w:r>
                <w:t>“</w:t>
              </w:r>
              <w:r w:rsidRPr="007A7D24">
                <w:t>O</w:t>
              </w:r>
              <w:r>
                <w:t>”</w:t>
              </w:r>
              <w:r w:rsidRPr="007A7D24">
                <w:t xml:space="preserve">, </w:t>
              </w:r>
              <w:r>
                <w:t>“</w:t>
              </w:r>
              <w:r w:rsidRPr="007A7D24">
                <w:t>R</w:t>
              </w:r>
              <w:r>
                <w:t>” or</w:t>
              </w:r>
              <w:r w:rsidRPr="007A7D24">
                <w:t xml:space="preserve"> </w:t>
              </w:r>
              <w:r>
                <w:t>“</w:t>
              </w:r>
              <w:r w:rsidRPr="007A7D24">
                <w:t>U</w:t>
              </w:r>
              <w:r>
                <w:t>”</w:t>
              </w:r>
              <w:r w:rsidRPr="007A7D24">
                <w:t>.</w:t>
              </w:r>
            </w:ins>
          </w:p>
          <w:p w14:paraId="7FBC36BC" w14:textId="7F5C66D8" w:rsidR="005C526A" w:rsidRPr="006159E6" w:rsidRDefault="001D463B" w:rsidP="00E46952">
            <w:pPr>
              <w:pStyle w:val="condition1"/>
            </w:pPr>
            <w:ins w:id="275" w:author="Autor">
              <w:r>
                <w:t>I</w:t>
              </w:r>
              <w:r w:rsidRPr="007A7D24">
                <w:t xml:space="preserve">f ‘CPFinancialNature’ is set to “N”, then this field must contain one of the following values: </w:t>
              </w:r>
              <w:r>
                <w:t>“</w:t>
              </w:r>
              <w:r w:rsidRPr="007A7D24">
                <w:t>1</w:t>
              </w:r>
              <w:r>
                <w:t>”</w:t>
              </w:r>
              <w:r w:rsidRPr="007A7D24">
                <w:t xml:space="preserve">, </w:t>
              </w:r>
              <w:r>
                <w:t>“</w:t>
              </w:r>
              <w:r w:rsidRPr="007A7D24">
                <w:t>2</w:t>
              </w:r>
              <w:r>
                <w:t>”</w:t>
              </w:r>
              <w:r w:rsidRPr="007A7D24">
                <w:t xml:space="preserve">, ..., </w:t>
              </w:r>
              <w:r>
                <w:t>“</w:t>
              </w:r>
              <w:r w:rsidRPr="007A7D24">
                <w:t>21</w:t>
              </w:r>
              <w:r>
                <w:t>”</w:t>
              </w:r>
              <w:r w:rsidRPr="007A7D24">
                <w:t>.</w:t>
              </w:r>
            </w:ins>
          </w:p>
        </w:tc>
      </w:tr>
      <w:tr w:rsidR="00877770" w:rsidRPr="006159E6" w14:paraId="536EF4B4" w14:textId="77777777" w:rsidTr="00736A1A">
        <w:trPr>
          <w:cantSplit/>
          <w:ins w:id="276" w:author="Autor"/>
        </w:trPr>
        <w:tc>
          <w:tcPr>
            <w:tcW w:w="9498" w:type="dxa"/>
            <w:gridSpan w:val="5"/>
            <w:shd w:val="clear" w:color="auto" w:fill="C0C0C0"/>
          </w:tcPr>
          <w:p w14:paraId="6019A8D6" w14:textId="77777777" w:rsidR="00877770" w:rsidRPr="006159E6" w:rsidRDefault="00877770" w:rsidP="00712ED9">
            <w:pPr>
              <w:pStyle w:val="CellBody"/>
              <w:rPr>
                <w:ins w:id="277" w:author="Autor"/>
                <w:lang w:val="en-US"/>
              </w:rPr>
            </w:pPr>
            <w:ins w:id="278" w:author="Autor">
              <w:r w:rsidRPr="006159E6">
                <w:rPr>
                  <w:lang w:val="en-US"/>
                </w:rPr>
                <w:t xml:space="preserve">End of </w:t>
              </w:r>
              <w:r w:rsidRPr="00D83270">
                <w:rPr>
                  <w:rStyle w:val="Fett"/>
                </w:rPr>
                <w:t>CPSectors</w:t>
              </w:r>
              <w:r w:rsidRPr="006159E6">
                <w:rPr>
                  <w:lang w:val="en-US"/>
                </w:rPr>
                <w:t xml:space="preserve"> </w:t>
              </w:r>
            </w:ins>
          </w:p>
        </w:tc>
      </w:tr>
      <w:tr w:rsidR="006867FC" w:rsidRPr="006159E6" w14:paraId="10544051"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1E69A070" w14:textId="2FCF475B" w:rsidR="006867FC" w:rsidRPr="006159E6" w:rsidRDefault="006867FC" w:rsidP="00EB5596">
            <w:pPr>
              <w:pStyle w:val="CellBody"/>
              <w:rPr>
                <w:lang w:val="en-US"/>
              </w:rPr>
            </w:pPr>
            <w:r w:rsidRPr="006159E6">
              <w:rPr>
                <w:lang w:val="en-US"/>
              </w:rPr>
              <w:t>Beneficiary</w:t>
            </w:r>
            <w:r w:rsidRPr="006159E6">
              <w:rPr>
                <w:lang w:val="en-US"/>
              </w:rPr>
              <w:softHyphen/>
              <w:t>ID</w:t>
            </w:r>
          </w:p>
        </w:tc>
        <w:tc>
          <w:tcPr>
            <w:tcW w:w="800" w:type="dxa"/>
            <w:tcBorders>
              <w:top w:val="single" w:sz="4" w:space="0" w:color="auto"/>
              <w:left w:val="single" w:sz="4" w:space="0" w:color="auto"/>
              <w:bottom w:val="single" w:sz="4" w:space="0" w:color="auto"/>
              <w:right w:val="single" w:sz="4" w:space="0" w:color="auto"/>
            </w:tcBorders>
          </w:tcPr>
          <w:p w14:paraId="553CB5CA" w14:textId="77777777" w:rsidR="006867FC" w:rsidRPr="006159E6" w:rsidRDefault="006867FC" w:rsidP="00D0229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1516DCB4" w14:textId="77777777" w:rsidR="006867FC" w:rsidRPr="006159E6" w:rsidRDefault="006867FC" w:rsidP="00D02290">
            <w:pPr>
              <w:pStyle w:val="CellBody"/>
              <w:rPr>
                <w:lang w:val="en-US"/>
              </w:rPr>
            </w:pPr>
            <w:r w:rsidRPr="006159E6">
              <w:rPr>
                <w:lang w:val="en-US"/>
              </w:rPr>
              <w:t>PartyType</w:t>
            </w:r>
          </w:p>
        </w:tc>
        <w:tc>
          <w:tcPr>
            <w:tcW w:w="5858" w:type="dxa"/>
            <w:tcBorders>
              <w:top w:val="single" w:sz="4" w:space="0" w:color="auto"/>
              <w:left w:val="single" w:sz="4" w:space="0" w:color="auto"/>
              <w:bottom w:val="single" w:sz="4" w:space="0" w:color="auto"/>
              <w:right w:val="single" w:sz="4" w:space="0" w:color="auto"/>
            </w:tcBorders>
          </w:tcPr>
          <w:p w14:paraId="291DA275" w14:textId="77777777" w:rsidR="00E73F7B" w:rsidRPr="006159E6" w:rsidRDefault="00E73F7B" w:rsidP="00E73F7B">
            <w:pPr>
              <w:pStyle w:val="CellBody"/>
              <w:rPr>
                <w:rStyle w:val="Fett"/>
                <w:lang w:val="en-US"/>
              </w:rPr>
            </w:pPr>
            <w:r w:rsidRPr="006159E6">
              <w:rPr>
                <w:rStyle w:val="Fett"/>
                <w:lang w:val="en-US"/>
              </w:rPr>
              <w:t>Occurrence:</w:t>
            </w:r>
          </w:p>
          <w:p w14:paraId="70EE3DC4" w14:textId="77777777" w:rsidR="006867FC" w:rsidRPr="006159E6" w:rsidRDefault="006867FC" w:rsidP="00ED3F3F">
            <w:pPr>
              <w:pStyle w:val="condition1"/>
            </w:pPr>
            <w:r w:rsidRPr="006159E6">
              <w:t xml:space="preserve">If ‘TradingCapacity’ </w:t>
            </w:r>
            <w:r w:rsidR="006A1464" w:rsidRPr="006159E6">
              <w:t xml:space="preserve">is set to </w:t>
            </w:r>
            <w:r w:rsidRPr="006159E6">
              <w:t>“A”</w:t>
            </w:r>
            <w:r w:rsidR="006A1464" w:rsidRPr="006159E6">
              <w:t xml:space="preserve">, </w:t>
            </w:r>
            <w:r w:rsidRPr="006159E6">
              <w:t>then</w:t>
            </w:r>
            <w:r w:rsidR="006A1464" w:rsidRPr="006159E6">
              <w:t xml:space="preserve"> </w:t>
            </w:r>
            <w:r w:rsidRPr="006159E6">
              <w:t xml:space="preserve">this field </w:t>
            </w:r>
            <w:r w:rsidR="006A1464" w:rsidRPr="006159E6">
              <w:t>is optional.</w:t>
            </w:r>
          </w:p>
          <w:p w14:paraId="452DFD1E" w14:textId="45BC6815" w:rsidR="006867FC" w:rsidRPr="006159E6" w:rsidRDefault="006A1464" w:rsidP="00E46952">
            <w:pPr>
              <w:pStyle w:val="condition1"/>
            </w:pPr>
            <w:r w:rsidRPr="006159E6">
              <w:t xml:space="preserve">Else, </w:t>
            </w:r>
            <w:r w:rsidR="006867FC" w:rsidRPr="006159E6">
              <w:t xml:space="preserve">this field must </w:t>
            </w:r>
            <w:r w:rsidR="00F70324" w:rsidRPr="006159E6">
              <w:t>be omitted</w:t>
            </w:r>
            <w:r w:rsidR="006867FC" w:rsidRPr="006159E6">
              <w:t>.</w:t>
            </w:r>
          </w:p>
        </w:tc>
      </w:tr>
      <w:tr w:rsidR="006867FC" w:rsidRPr="006159E6" w14:paraId="5A1DC0C4"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0B3423CB" w14:textId="77777777" w:rsidR="006867FC" w:rsidRPr="006159E6" w:rsidRDefault="006867FC" w:rsidP="00D02290">
            <w:pPr>
              <w:pStyle w:val="CellBody"/>
              <w:rPr>
                <w:lang w:val="en-US"/>
              </w:rPr>
            </w:pPr>
            <w:r w:rsidRPr="006159E6">
              <w:rPr>
                <w:lang w:val="en-US"/>
              </w:rPr>
              <w:t>Trading</w:t>
            </w:r>
            <w:r w:rsidRPr="006159E6">
              <w:rPr>
                <w:lang w:val="en-US"/>
              </w:rPr>
              <w:softHyphen/>
              <w:t>Capacity</w:t>
            </w:r>
          </w:p>
        </w:tc>
        <w:tc>
          <w:tcPr>
            <w:tcW w:w="800" w:type="dxa"/>
            <w:tcBorders>
              <w:top w:val="single" w:sz="4" w:space="0" w:color="auto"/>
              <w:left w:val="single" w:sz="4" w:space="0" w:color="auto"/>
              <w:bottom w:val="single" w:sz="4" w:space="0" w:color="auto"/>
              <w:right w:val="single" w:sz="4" w:space="0" w:color="auto"/>
            </w:tcBorders>
          </w:tcPr>
          <w:p w14:paraId="6A4DD758" w14:textId="77777777" w:rsidR="006867FC" w:rsidRPr="006159E6" w:rsidRDefault="006867FC" w:rsidP="00D02290">
            <w:pPr>
              <w:pStyle w:val="CellBody"/>
              <w:rPr>
                <w:lang w:val="en-US"/>
              </w:rPr>
            </w:pPr>
            <w:r w:rsidRPr="006159E6">
              <w:rPr>
                <w:lang w:val="en-US"/>
              </w:rPr>
              <w:t>O</w:t>
            </w:r>
          </w:p>
        </w:tc>
        <w:tc>
          <w:tcPr>
            <w:tcW w:w="1414" w:type="dxa"/>
            <w:tcBorders>
              <w:top w:val="single" w:sz="4" w:space="0" w:color="auto"/>
              <w:left w:val="single" w:sz="4" w:space="0" w:color="auto"/>
              <w:bottom w:val="single" w:sz="4" w:space="0" w:color="auto"/>
              <w:right w:val="single" w:sz="4" w:space="0" w:color="auto"/>
            </w:tcBorders>
          </w:tcPr>
          <w:p w14:paraId="474B3870" w14:textId="77777777" w:rsidR="006867FC" w:rsidRPr="006159E6" w:rsidRDefault="006867FC" w:rsidP="00D02290">
            <w:pPr>
              <w:pStyle w:val="CellBody"/>
              <w:rPr>
                <w:lang w:val="en-US"/>
              </w:rPr>
            </w:pPr>
            <w:r w:rsidRPr="006159E6">
              <w:rPr>
                <w:lang w:val="en-US"/>
              </w:rPr>
              <w:t>Trading</w:t>
            </w:r>
            <w:r w:rsidR="00037F19" w:rsidRPr="006159E6">
              <w:rPr>
                <w:lang w:val="en-US"/>
              </w:rPr>
              <w:softHyphen/>
            </w:r>
            <w:r w:rsidRPr="006159E6">
              <w:rPr>
                <w:lang w:val="en-US"/>
              </w:rPr>
              <w:t>Capacity</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2782A5C2" w14:textId="2C89259F" w:rsidR="006867FC" w:rsidRPr="006159E6" w:rsidRDefault="003B4B01" w:rsidP="00E46952">
            <w:pPr>
              <w:pStyle w:val="CellBody"/>
            </w:pPr>
            <w:r>
              <w:t xml:space="preserve"> </w:t>
            </w:r>
          </w:p>
        </w:tc>
      </w:tr>
      <w:tr w:rsidR="006867FC" w:rsidRPr="006159E6" w:rsidDel="00A250DB" w14:paraId="60DAF859" w14:textId="1CFFB047" w:rsidTr="00A23627">
        <w:trPr>
          <w:cantSplit/>
          <w:del w:id="279" w:author="Autor"/>
        </w:trPr>
        <w:tc>
          <w:tcPr>
            <w:tcW w:w="1426" w:type="dxa"/>
            <w:gridSpan w:val="2"/>
            <w:tcBorders>
              <w:top w:val="single" w:sz="4" w:space="0" w:color="auto"/>
              <w:left w:val="single" w:sz="4" w:space="0" w:color="auto"/>
              <w:bottom w:val="single" w:sz="4" w:space="0" w:color="auto"/>
              <w:right w:val="single" w:sz="4" w:space="0" w:color="auto"/>
            </w:tcBorders>
          </w:tcPr>
          <w:p w14:paraId="42790F5F" w14:textId="3BFC7614" w:rsidR="006867FC" w:rsidRPr="006159E6" w:rsidDel="00A250DB" w:rsidRDefault="006867FC" w:rsidP="00D02290">
            <w:pPr>
              <w:pStyle w:val="CellBody"/>
              <w:rPr>
                <w:del w:id="280" w:author="Autor"/>
                <w:lang w:val="en-US"/>
              </w:rPr>
            </w:pPr>
            <w:del w:id="281" w:author="Autor">
              <w:r w:rsidRPr="006159E6" w:rsidDel="00A250DB">
                <w:rPr>
                  <w:lang w:val="en-US"/>
                </w:rPr>
                <w:delText>OtherCPEEA</w:delText>
              </w:r>
            </w:del>
          </w:p>
        </w:tc>
        <w:tc>
          <w:tcPr>
            <w:tcW w:w="800" w:type="dxa"/>
            <w:tcBorders>
              <w:top w:val="single" w:sz="4" w:space="0" w:color="auto"/>
              <w:left w:val="single" w:sz="4" w:space="0" w:color="auto"/>
              <w:bottom w:val="single" w:sz="4" w:space="0" w:color="auto"/>
              <w:right w:val="single" w:sz="4" w:space="0" w:color="auto"/>
            </w:tcBorders>
          </w:tcPr>
          <w:p w14:paraId="394F8621" w14:textId="4DECB4AC" w:rsidR="006867FC" w:rsidRPr="006159E6" w:rsidDel="00A250DB" w:rsidRDefault="006867FC" w:rsidP="00D02290">
            <w:pPr>
              <w:pStyle w:val="CellBody"/>
              <w:rPr>
                <w:del w:id="282" w:author="Autor"/>
                <w:lang w:val="en-US"/>
              </w:rPr>
            </w:pPr>
            <w:del w:id="283" w:author="Autor">
              <w:r w:rsidRPr="006159E6" w:rsidDel="00A250DB">
                <w:rPr>
                  <w:lang w:val="en-US"/>
                </w:rPr>
                <w:delText>O</w:delText>
              </w:r>
            </w:del>
          </w:p>
        </w:tc>
        <w:tc>
          <w:tcPr>
            <w:tcW w:w="1414" w:type="dxa"/>
            <w:tcBorders>
              <w:top w:val="single" w:sz="4" w:space="0" w:color="auto"/>
              <w:left w:val="single" w:sz="4" w:space="0" w:color="auto"/>
              <w:bottom w:val="single" w:sz="4" w:space="0" w:color="auto"/>
              <w:right w:val="single" w:sz="4" w:space="0" w:color="auto"/>
            </w:tcBorders>
          </w:tcPr>
          <w:p w14:paraId="3AD978EE" w14:textId="71F49AEC" w:rsidR="006867FC" w:rsidRPr="006159E6" w:rsidDel="00A250DB" w:rsidRDefault="006867FC" w:rsidP="00D02290">
            <w:pPr>
              <w:pStyle w:val="CellBody"/>
              <w:rPr>
                <w:del w:id="284" w:author="Autor"/>
                <w:lang w:val="en-US"/>
              </w:rPr>
            </w:pPr>
            <w:del w:id="285" w:author="Autor">
              <w:r w:rsidRPr="006159E6" w:rsidDel="00A250DB">
                <w:rPr>
                  <w:lang w:val="en-US"/>
                </w:rPr>
                <w:delText>TrueFalseType</w:delText>
              </w:r>
            </w:del>
          </w:p>
        </w:tc>
        <w:tc>
          <w:tcPr>
            <w:tcW w:w="5858" w:type="dxa"/>
            <w:tcBorders>
              <w:top w:val="single" w:sz="4" w:space="0" w:color="auto"/>
              <w:left w:val="single" w:sz="4" w:space="0" w:color="auto"/>
              <w:bottom w:val="single" w:sz="4" w:space="0" w:color="auto"/>
              <w:right w:val="single" w:sz="4" w:space="0" w:color="auto"/>
            </w:tcBorders>
          </w:tcPr>
          <w:p w14:paraId="15C27A4F" w14:textId="04431816" w:rsidR="006867FC" w:rsidRPr="006159E6" w:rsidDel="00A250DB" w:rsidRDefault="006867FC" w:rsidP="00E46952">
            <w:pPr>
              <w:pStyle w:val="CellBody"/>
              <w:rPr>
                <w:del w:id="286" w:author="Autor"/>
              </w:rPr>
            </w:pPr>
          </w:p>
        </w:tc>
      </w:tr>
      <w:tr w:rsidR="00877770" w:rsidRPr="006159E6" w14:paraId="79800502" w14:textId="77777777" w:rsidTr="00A23627">
        <w:trPr>
          <w:cantSplit/>
          <w:ins w:id="287" w:author="Autor"/>
        </w:trPr>
        <w:tc>
          <w:tcPr>
            <w:tcW w:w="1426" w:type="dxa"/>
            <w:gridSpan w:val="2"/>
            <w:tcBorders>
              <w:top w:val="single" w:sz="4" w:space="0" w:color="auto"/>
              <w:left w:val="single" w:sz="4" w:space="0" w:color="auto"/>
              <w:bottom w:val="single" w:sz="4" w:space="0" w:color="auto"/>
              <w:right w:val="single" w:sz="4" w:space="0" w:color="auto"/>
            </w:tcBorders>
          </w:tcPr>
          <w:p w14:paraId="1DC98C24" w14:textId="77777777" w:rsidR="00877770" w:rsidRPr="006159E6" w:rsidRDefault="00877770" w:rsidP="00712ED9">
            <w:pPr>
              <w:pStyle w:val="CellBody"/>
              <w:rPr>
                <w:ins w:id="288" w:author="Autor"/>
                <w:lang w:val="en-US"/>
              </w:rPr>
            </w:pPr>
            <w:ins w:id="289" w:author="Autor">
              <w:r>
                <w:rPr>
                  <w:lang w:val="en-US"/>
                </w:rPr>
                <w:t>OtherCP</w:t>
              </w:r>
              <w:r>
                <w:rPr>
                  <w:lang w:val="en-US"/>
                </w:rPr>
                <w:softHyphen/>
                <w:t>Country</w:t>
              </w:r>
            </w:ins>
          </w:p>
        </w:tc>
        <w:tc>
          <w:tcPr>
            <w:tcW w:w="800" w:type="dxa"/>
            <w:tcBorders>
              <w:top w:val="single" w:sz="4" w:space="0" w:color="auto"/>
              <w:left w:val="single" w:sz="4" w:space="0" w:color="auto"/>
              <w:bottom w:val="single" w:sz="4" w:space="0" w:color="auto"/>
              <w:right w:val="single" w:sz="4" w:space="0" w:color="auto"/>
            </w:tcBorders>
          </w:tcPr>
          <w:p w14:paraId="5811F587" w14:textId="77777777" w:rsidR="00877770" w:rsidRPr="006159E6" w:rsidRDefault="00877770" w:rsidP="00712ED9">
            <w:pPr>
              <w:pStyle w:val="CellBody"/>
              <w:rPr>
                <w:ins w:id="290" w:author="Autor"/>
                <w:lang w:val="en-US"/>
              </w:rPr>
            </w:pPr>
            <w:ins w:id="291" w:author="Autor">
              <w:r w:rsidRPr="006159E6">
                <w:rPr>
                  <w:lang w:val="en-US"/>
                </w:rPr>
                <w:t>O</w:t>
              </w:r>
            </w:ins>
          </w:p>
        </w:tc>
        <w:tc>
          <w:tcPr>
            <w:tcW w:w="1414" w:type="dxa"/>
            <w:tcBorders>
              <w:top w:val="single" w:sz="4" w:space="0" w:color="auto"/>
              <w:left w:val="single" w:sz="4" w:space="0" w:color="auto"/>
              <w:bottom w:val="single" w:sz="4" w:space="0" w:color="auto"/>
              <w:right w:val="single" w:sz="4" w:space="0" w:color="auto"/>
            </w:tcBorders>
          </w:tcPr>
          <w:p w14:paraId="44051B94" w14:textId="77777777" w:rsidR="00877770" w:rsidRPr="006159E6" w:rsidRDefault="00877770" w:rsidP="00712ED9">
            <w:pPr>
              <w:pStyle w:val="CellBody"/>
              <w:rPr>
                <w:ins w:id="292" w:author="Autor"/>
                <w:lang w:val="en-US"/>
              </w:rPr>
            </w:pPr>
            <w:ins w:id="293" w:author="Autor">
              <w:r>
                <w:rPr>
                  <w:lang w:val="en-US"/>
                </w:rPr>
                <w:t>Country</w:t>
              </w:r>
              <w:r>
                <w:rPr>
                  <w:lang w:val="en-US"/>
                </w:rPr>
                <w:softHyphen/>
                <w:t>Code</w:t>
              </w:r>
              <w:r>
                <w:rPr>
                  <w:lang w:val="en-US"/>
                </w:rPr>
                <w:softHyphen/>
                <w:t>Type</w:t>
              </w:r>
            </w:ins>
          </w:p>
        </w:tc>
        <w:tc>
          <w:tcPr>
            <w:tcW w:w="5858" w:type="dxa"/>
            <w:tcBorders>
              <w:top w:val="single" w:sz="4" w:space="0" w:color="auto"/>
              <w:left w:val="single" w:sz="4" w:space="0" w:color="auto"/>
              <w:bottom w:val="single" w:sz="4" w:space="0" w:color="auto"/>
              <w:right w:val="single" w:sz="4" w:space="0" w:color="auto"/>
            </w:tcBorders>
          </w:tcPr>
          <w:p w14:paraId="12FFC6F3" w14:textId="77777777" w:rsidR="00877770" w:rsidRPr="006159E6" w:rsidRDefault="00877770" w:rsidP="00712ED9">
            <w:pPr>
              <w:pStyle w:val="CellBody"/>
              <w:rPr>
                <w:ins w:id="294" w:author="Autor"/>
              </w:rPr>
            </w:pPr>
          </w:p>
        </w:tc>
      </w:tr>
      <w:tr w:rsidR="006867FC" w:rsidRPr="006159E6" w14:paraId="3339E167"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4B764B65" w14:textId="77777777" w:rsidR="006867FC" w:rsidRPr="006159E6" w:rsidRDefault="006867FC" w:rsidP="00D02290">
            <w:pPr>
              <w:pStyle w:val="CellBody"/>
              <w:rPr>
                <w:lang w:val="en-US"/>
              </w:rPr>
            </w:pPr>
            <w:r w:rsidRPr="006159E6">
              <w:rPr>
                <w:lang w:val="en-US"/>
              </w:rPr>
              <w:t>Commercial</w:t>
            </w:r>
            <w:r w:rsidRPr="006159E6">
              <w:rPr>
                <w:lang w:val="en-US"/>
              </w:rPr>
              <w:softHyphen/>
              <w:t>OrTreasury</w:t>
            </w:r>
          </w:p>
        </w:tc>
        <w:tc>
          <w:tcPr>
            <w:tcW w:w="800" w:type="dxa"/>
            <w:tcBorders>
              <w:top w:val="single" w:sz="4" w:space="0" w:color="auto"/>
              <w:left w:val="single" w:sz="4" w:space="0" w:color="auto"/>
              <w:bottom w:val="single" w:sz="4" w:space="0" w:color="auto"/>
              <w:right w:val="single" w:sz="4" w:space="0" w:color="auto"/>
            </w:tcBorders>
          </w:tcPr>
          <w:p w14:paraId="14372C19" w14:textId="77777777" w:rsidR="006867FC" w:rsidRPr="006159E6" w:rsidRDefault="006867FC" w:rsidP="00D0229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23A37CB9" w14:textId="77777777" w:rsidR="006867FC" w:rsidRPr="006159E6" w:rsidRDefault="006867FC" w:rsidP="00D02290">
            <w:pPr>
              <w:pStyle w:val="CellBody"/>
              <w:rPr>
                <w:lang w:val="en-US"/>
              </w:rPr>
            </w:pPr>
            <w:r w:rsidRPr="006159E6">
              <w:rPr>
                <w:lang w:val="en-US"/>
              </w:rPr>
              <w:t>TrueFalseType</w:t>
            </w:r>
          </w:p>
        </w:tc>
        <w:tc>
          <w:tcPr>
            <w:tcW w:w="5858" w:type="dxa"/>
            <w:tcBorders>
              <w:top w:val="single" w:sz="4" w:space="0" w:color="auto"/>
              <w:left w:val="single" w:sz="4" w:space="0" w:color="auto"/>
              <w:bottom w:val="single" w:sz="4" w:space="0" w:color="auto"/>
              <w:right w:val="single" w:sz="4" w:space="0" w:color="auto"/>
            </w:tcBorders>
          </w:tcPr>
          <w:p w14:paraId="51F47D2D" w14:textId="77777777" w:rsidR="00A27D53" w:rsidRPr="006159E6" w:rsidRDefault="00A27D53" w:rsidP="00A27D53">
            <w:pPr>
              <w:pStyle w:val="CellBody"/>
              <w:rPr>
                <w:rStyle w:val="Fett"/>
                <w:lang w:val="en-US"/>
              </w:rPr>
            </w:pPr>
            <w:r w:rsidRPr="006159E6">
              <w:rPr>
                <w:rStyle w:val="Fett"/>
                <w:lang w:val="en-US"/>
              </w:rPr>
              <w:t>Occurrence:</w:t>
            </w:r>
          </w:p>
          <w:p w14:paraId="2B731B7D" w14:textId="06804D36" w:rsidR="006867FC" w:rsidRPr="006159E6" w:rsidRDefault="006867FC" w:rsidP="00ED3F3F">
            <w:pPr>
              <w:pStyle w:val="condition1"/>
            </w:pPr>
            <w:r w:rsidRPr="006159E6">
              <w:t xml:space="preserve">If ‘CPFinancialNature’ </w:t>
            </w:r>
            <w:r w:rsidR="00AB620E" w:rsidRPr="006159E6">
              <w:t xml:space="preserve">is set to </w:t>
            </w:r>
            <w:r w:rsidRPr="006159E6">
              <w:t>“</w:t>
            </w:r>
            <w:ins w:id="295" w:author="Autor">
              <w:r w:rsidR="00877770">
                <w:t>N</w:t>
              </w:r>
            </w:ins>
            <w:del w:id="296" w:author="Autor">
              <w:r w:rsidRPr="006159E6" w:rsidDel="00877770">
                <w:delText>F</w:delText>
              </w:r>
            </w:del>
            <w:r w:rsidRPr="006159E6">
              <w:t>”</w:t>
            </w:r>
            <w:r w:rsidR="00AB620E" w:rsidRPr="006159E6">
              <w:t>,</w:t>
            </w:r>
            <w:r w:rsidRPr="006159E6">
              <w:t xml:space="preserve"> then</w:t>
            </w:r>
            <w:r w:rsidR="00AB620E" w:rsidRPr="006159E6">
              <w:t xml:space="preserve"> </w:t>
            </w:r>
            <w:r w:rsidRPr="006159E6">
              <w:t xml:space="preserve">this field </w:t>
            </w:r>
            <w:del w:id="297" w:author="Autor">
              <w:r w:rsidR="00A045BB" w:rsidDel="00A045BB">
                <w:delText>is mandatory</w:delText>
              </w:r>
            </w:del>
            <w:ins w:id="298" w:author="Autor">
              <w:r w:rsidR="00224159">
                <w:t>is optional</w:t>
              </w:r>
            </w:ins>
            <w:r w:rsidR="00AB620E" w:rsidRPr="006159E6">
              <w:t>.</w:t>
            </w:r>
          </w:p>
          <w:p w14:paraId="488BB8B5" w14:textId="04026383" w:rsidR="006867FC" w:rsidRPr="006159E6" w:rsidRDefault="00AB620E" w:rsidP="00E46952">
            <w:pPr>
              <w:pStyle w:val="condition1"/>
            </w:pPr>
            <w:r w:rsidRPr="006159E6">
              <w:t>E</w:t>
            </w:r>
            <w:r w:rsidR="006867FC" w:rsidRPr="006159E6">
              <w:t>lse</w:t>
            </w:r>
            <w:r w:rsidRPr="006159E6">
              <w:t xml:space="preserve">, </w:t>
            </w:r>
            <w:r w:rsidR="006867FC" w:rsidRPr="006159E6">
              <w:t xml:space="preserve">this field </w:t>
            </w:r>
            <w:ins w:id="299" w:author="Autor">
              <w:r w:rsidR="00877770">
                <w:t>must be omitted</w:t>
              </w:r>
            </w:ins>
            <w:del w:id="300" w:author="Autor">
              <w:r w:rsidRPr="006159E6" w:rsidDel="00877770">
                <w:delText>is optional</w:delText>
              </w:r>
            </w:del>
            <w:r w:rsidR="006867FC" w:rsidRPr="006159E6">
              <w:t xml:space="preserve">. </w:t>
            </w:r>
          </w:p>
        </w:tc>
      </w:tr>
      <w:tr w:rsidR="006867FC" w:rsidRPr="006159E6" w14:paraId="5CC2C168"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4E890A9A" w14:textId="77777777" w:rsidR="006867FC" w:rsidRPr="006159E6" w:rsidRDefault="006867FC" w:rsidP="00D02290">
            <w:pPr>
              <w:pStyle w:val="CellBody"/>
              <w:rPr>
                <w:lang w:val="en-US"/>
              </w:rPr>
            </w:pPr>
            <w:r w:rsidRPr="006159E6">
              <w:rPr>
                <w:lang w:val="en-US"/>
              </w:rPr>
              <w:t>Clearing</w:t>
            </w:r>
            <w:r w:rsidRPr="006159E6">
              <w:rPr>
                <w:lang w:val="en-US"/>
              </w:rPr>
              <w:softHyphen/>
              <w:t>Threshold</w:t>
            </w:r>
          </w:p>
        </w:tc>
        <w:tc>
          <w:tcPr>
            <w:tcW w:w="800" w:type="dxa"/>
            <w:tcBorders>
              <w:top w:val="single" w:sz="4" w:space="0" w:color="auto"/>
              <w:left w:val="single" w:sz="4" w:space="0" w:color="auto"/>
              <w:bottom w:val="single" w:sz="4" w:space="0" w:color="auto"/>
              <w:right w:val="single" w:sz="4" w:space="0" w:color="auto"/>
            </w:tcBorders>
          </w:tcPr>
          <w:p w14:paraId="7A689C25" w14:textId="77777777" w:rsidR="006867FC" w:rsidRPr="006159E6" w:rsidRDefault="006867FC" w:rsidP="00D0229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1A3B2E5B" w14:textId="77777777" w:rsidR="006867FC" w:rsidRPr="006159E6" w:rsidRDefault="006867FC" w:rsidP="00D02290">
            <w:pPr>
              <w:pStyle w:val="CellBody"/>
              <w:rPr>
                <w:lang w:val="en-US"/>
              </w:rPr>
            </w:pPr>
            <w:r w:rsidRPr="006159E6">
              <w:rPr>
                <w:lang w:val="en-US"/>
              </w:rPr>
              <w:t>TrueFalseType</w:t>
            </w:r>
          </w:p>
        </w:tc>
        <w:tc>
          <w:tcPr>
            <w:tcW w:w="5858" w:type="dxa"/>
            <w:tcBorders>
              <w:top w:val="single" w:sz="4" w:space="0" w:color="auto"/>
              <w:left w:val="single" w:sz="4" w:space="0" w:color="auto"/>
              <w:bottom w:val="single" w:sz="4" w:space="0" w:color="auto"/>
              <w:right w:val="single" w:sz="4" w:space="0" w:color="auto"/>
            </w:tcBorders>
          </w:tcPr>
          <w:p w14:paraId="6B6E16B9" w14:textId="77777777" w:rsidR="00E73F7B" w:rsidRPr="006159E6" w:rsidRDefault="00E73F7B" w:rsidP="00E73F7B">
            <w:pPr>
              <w:pStyle w:val="CellBody"/>
              <w:rPr>
                <w:rStyle w:val="Fett"/>
                <w:lang w:val="en-US"/>
              </w:rPr>
            </w:pPr>
            <w:r w:rsidRPr="006159E6">
              <w:rPr>
                <w:rStyle w:val="Fett"/>
                <w:lang w:val="en-US"/>
              </w:rPr>
              <w:t>Occurrence:</w:t>
            </w:r>
          </w:p>
          <w:p w14:paraId="796AA3DA" w14:textId="2B7D410E" w:rsidR="006867FC" w:rsidRPr="006159E6" w:rsidRDefault="006867FC" w:rsidP="00ED3F3F">
            <w:pPr>
              <w:pStyle w:val="condition1"/>
            </w:pPr>
            <w:r w:rsidRPr="006159E6">
              <w:t xml:space="preserve">If ‘CPFinancialNature’ </w:t>
            </w:r>
            <w:r w:rsidR="006159E6" w:rsidRPr="006159E6">
              <w:t xml:space="preserve">is set to </w:t>
            </w:r>
            <w:r w:rsidRPr="006159E6">
              <w:t>“</w:t>
            </w:r>
            <w:ins w:id="301" w:author="Autor">
              <w:r w:rsidR="00877770">
                <w:t>N</w:t>
              </w:r>
            </w:ins>
            <w:del w:id="302" w:author="Autor">
              <w:r w:rsidRPr="006159E6" w:rsidDel="00877770">
                <w:delText>F</w:delText>
              </w:r>
            </w:del>
            <w:r w:rsidRPr="006159E6">
              <w:t>”</w:t>
            </w:r>
            <w:r w:rsidR="006159E6" w:rsidRPr="006159E6">
              <w:t>,</w:t>
            </w:r>
            <w:r w:rsidRPr="006159E6">
              <w:t xml:space="preserve"> then</w:t>
            </w:r>
            <w:r w:rsidR="006159E6" w:rsidRPr="006159E6">
              <w:t xml:space="preserve"> </w:t>
            </w:r>
            <w:r w:rsidRPr="006159E6">
              <w:t xml:space="preserve">this field </w:t>
            </w:r>
            <w:del w:id="303" w:author="Autor">
              <w:r w:rsidR="00A045BB" w:rsidDel="00A045BB">
                <w:delText>is mandatory</w:delText>
              </w:r>
            </w:del>
            <w:ins w:id="304" w:author="Autor">
              <w:r w:rsidR="00B96070">
                <w:t>is optional</w:t>
              </w:r>
            </w:ins>
            <w:r w:rsidR="006159E6" w:rsidRPr="006159E6">
              <w:t>.</w:t>
            </w:r>
          </w:p>
          <w:p w14:paraId="2BD9C762" w14:textId="6FAA6C93" w:rsidR="006867FC" w:rsidRPr="006159E6" w:rsidRDefault="006159E6" w:rsidP="00877770">
            <w:pPr>
              <w:pStyle w:val="condition1"/>
            </w:pPr>
            <w:r w:rsidRPr="006159E6">
              <w:t xml:space="preserve">Else, this </w:t>
            </w:r>
            <w:r w:rsidR="006867FC" w:rsidRPr="006159E6">
              <w:t>field</w:t>
            </w:r>
            <w:ins w:id="305" w:author="Autor">
              <w:r w:rsidR="00877770">
                <w:t xml:space="preserve"> must be omitted</w:t>
              </w:r>
            </w:ins>
            <w:del w:id="306" w:author="Autor">
              <w:r w:rsidR="006867FC" w:rsidRPr="006159E6" w:rsidDel="00877770">
                <w:delText xml:space="preserve"> </w:delText>
              </w:r>
              <w:r w:rsidR="00B61F60" w:rsidRPr="006159E6" w:rsidDel="00877770">
                <w:delText>is mandatory</w:delText>
              </w:r>
            </w:del>
            <w:r w:rsidR="006867FC" w:rsidRPr="006159E6">
              <w:t>.</w:t>
            </w:r>
          </w:p>
        </w:tc>
      </w:tr>
      <w:tr w:rsidR="006867FC" w:rsidRPr="006159E6" w14:paraId="388A1E78"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3682A593" w14:textId="0F61C20A" w:rsidR="006867FC" w:rsidRPr="006159E6" w:rsidRDefault="006867FC" w:rsidP="00D02290">
            <w:pPr>
              <w:pStyle w:val="CellBody"/>
              <w:rPr>
                <w:lang w:val="en-US"/>
              </w:rPr>
            </w:pPr>
            <w:r w:rsidRPr="006159E6">
              <w:rPr>
                <w:lang w:val="en-US"/>
              </w:rPr>
              <w:t>Collateral</w:t>
            </w:r>
            <w:r w:rsidRPr="006159E6">
              <w:rPr>
                <w:lang w:val="en-US"/>
              </w:rPr>
              <w:softHyphen/>
              <w:t>isation</w:t>
            </w:r>
          </w:p>
        </w:tc>
        <w:tc>
          <w:tcPr>
            <w:tcW w:w="800" w:type="dxa"/>
            <w:tcBorders>
              <w:top w:val="single" w:sz="4" w:space="0" w:color="auto"/>
              <w:left w:val="single" w:sz="4" w:space="0" w:color="auto"/>
              <w:bottom w:val="single" w:sz="4" w:space="0" w:color="auto"/>
              <w:right w:val="single" w:sz="4" w:space="0" w:color="auto"/>
            </w:tcBorders>
          </w:tcPr>
          <w:p w14:paraId="4D16B65E" w14:textId="388CE894" w:rsidR="006867FC" w:rsidRPr="006159E6" w:rsidRDefault="000847FD" w:rsidP="009F7B28">
            <w:pPr>
              <w:pStyle w:val="CellBody"/>
              <w:rPr>
                <w:lang w:val="en-US"/>
              </w:rPr>
            </w:pPr>
            <w:ins w:id="307" w:author="Autor">
              <w:r>
                <w:rPr>
                  <w:lang w:val="en-US"/>
                </w:rPr>
                <w:t>O</w:t>
              </w:r>
            </w:ins>
            <w:del w:id="308" w:author="Autor">
              <w:r w:rsidR="006867FC" w:rsidRPr="006159E6" w:rsidDel="000847FD">
                <w:rPr>
                  <w:lang w:val="en-US"/>
                </w:rPr>
                <w:delText>C</w:delText>
              </w:r>
            </w:del>
          </w:p>
        </w:tc>
        <w:tc>
          <w:tcPr>
            <w:tcW w:w="1414" w:type="dxa"/>
            <w:tcBorders>
              <w:top w:val="single" w:sz="4" w:space="0" w:color="auto"/>
              <w:left w:val="single" w:sz="4" w:space="0" w:color="auto"/>
              <w:bottom w:val="single" w:sz="4" w:space="0" w:color="auto"/>
              <w:right w:val="single" w:sz="4" w:space="0" w:color="auto"/>
            </w:tcBorders>
          </w:tcPr>
          <w:p w14:paraId="7B5F164D" w14:textId="77777777" w:rsidR="006867FC" w:rsidRPr="006159E6" w:rsidRDefault="006867FC" w:rsidP="00D02290">
            <w:pPr>
              <w:pStyle w:val="CellBody"/>
              <w:rPr>
                <w:lang w:val="en-US"/>
              </w:rPr>
            </w:pPr>
            <w:r w:rsidRPr="006159E6">
              <w:rPr>
                <w:lang w:val="en-US"/>
              </w:rPr>
              <w:t>Collaterali</w:t>
            </w:r>
            <w:r w:rsidR="00037F19" w:rsidRPr="006159E6">
              <w:rPr>
                <w:lang w:val="en-US"/>
              </w:rPr>
              <w:softHyphen/>
            </w:r>
            <w:r w:rsidRPr="006159E6">
              <w:rPr>
                <w:lang w:val="en-US"/>
              </w:rPr>
              <w:t>sation</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09E7863B" w14:textId="77777777" w:rsidR="00E73F7B" w:rsidRDefault="00E73F7B" w:rsidP="00E73F7B">
            <w:pPr>
              <w:pStyle w:val="CellBody"/>
              <w:rPr>
                <w:rStyle w:val="Fett"/>
                <w:lang w:val="en-US"/>
              </w:rPr>
            </w:pPr>
            <w:r w:rsidRPr="006159E6">
              <w:rPr>
                <w:rStyle w:val="Fett"/>
                <w:lang w:val="en-US"/>
              </w:rPr>
              <w:t>Occurrence:</w:t>
            </w:r>
          </w:p>
          <w:p w14:paraId="27B02163" w14:textId="28B009F9" w:rsidR="000847FD" w:rsidRDefault="000847FD" w:rsidP="000847FD">
            <w:pPr>
              <w:pStyle w:val="condition1"/>
            </w:pPr>
            <w:r w:rsidRPr="006159E6">
              <w:t xml:space="preserve">If </w:t>
            </w:r>
            <w:del w:id="309" w:author="Autor">
              <w:r w:rsidRPr="006159E6" w:rsidDel="008B72A3">
                <w:delText>‘ClearingThreshold’ is set to “</w:delText>
              </w:r>
              <w:r w:rsidRPr="006159E6" w:rsidDel="00BC77EB">
                <w:delText>False</w:delText>
              </w:r>
              <w:r w:rsidRPr="006159E6" w:rsidDel="008B72A3">
                <w:delText>”</w:delText>
              </w:r>
            </w:del>
            <w:ins w:id="310" w:author="Autor">
              <w:r>
                <w:t>‘CPFinancialNature’ is set to “F”</w:t>
              </w:r>
              <w:r w:rsidR="008B72A3">
                <w:t xml:space="preserve">, </w:t>
              </w:r>
              <w:r>
                <w:t>“</w:t>
              </w:r>
              <w:r w:rsidR="008B72A3">
                <w:t>N</w:t>
              </w:r>
              <w:r>
                <w:t>”</w:t>
              </w:r>
              <w:r w:rsidR="008B72A3">
                <w:t xml:space="preserve"> or “O”</w:t>
              </w:r>
            </w:ins>
            <w:r w:rsidRPr="006159E6">
              <w:t xml:space="preserve">, then this field </w:t>
            </w:r>
            <w:ins w:id="311" w:author="Autor">
              <w:r>
                <w:t>is optional</w:t>
              </w:r>
            </w:ins>
            <w:del w:id="312" w:author="Autor">
              <w:r w:rsidRPr="006159E6" w:rsidDel="00BC77EB">
                <w:delText>must be omitted</w:delText>
              </w:r>
            </w:del>
            <w:r w:rsidRPr="006159E6">
              <w:t>.</w:t>
            </w:r>
          </w:p>
          <w:p w14:paraId="093B070C" w14:textId="788DF9DD" w:rsidR="006867FC" w:rsidRPr="006159E6" w:rsidRDefault="000847FD" w:rsidP="00E46952">
            <w:pPr>
              <w:pStyle w:val="condition1"/>
            </w:pPr>
            <w:r>
              <w:t>E</w:t>
            </w:r>
            <w:r w:rsidRPr="006159E6">
              <w:t>lse</w:t>
            </w:r>
            <w:r>
              <w:t xml:space="preserve">, this field </w:t>
            </w:r>
            <w:del w:id="313" w:author="Autor">
              <w:r w:rsidDel="00BC77EB">
                <w:delText>is optional</w:delText>
              </w:r>
            </w:del>
            <w:ins w:id="314" w:author="Autor">
              <w:r>
                <w:t>must be omitted</w:t>
              </w:r>
            </w:ins>
            <w:r>
              <w:t>.</w:t>
            </w:r>
            <w:r w:rsidRPr="006159E6">
              <w:t xml:space="preserve"> </w:t>
            </w:r>
          </w:p>
        </w:tc>
      </w:tr>
      <w:tr w:rsidR="006867FC" w:rsidRPr="006159E6" w14:paraId="309FB378"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25BFA388" w14:textId="77777777" w:rsidR="006867FC" w:rsidRPr="006159E6" w:rsidRDefault="006867FC" w:rsidP="00D02290">
            <w:pPr>
              <w:pStyle w:val="CellBody"/>
              <w:rPr>
                <w:lang w:val="en-US"/>
              </w:rPr>
            </w:pPr>
            <w:r w:rsidRPr="006159E6">
              <w:rPr>
                <w:lang w:val="en-US"/>
              </w:rPr>
              <w:t>Collateral</w:t>
            </w:r>
            <w:r w:rsidRPr="006159E6">
              <w:rPr>
                <w:lang w:val="en-US"/>
              </w:rPr>
              <w:softHyphen/>
              <w:t>isation</w:t>
            </w:r>
            <w:r w:rsidRPr="006159E6">
              <w:rPr>
                <w:lang w:val="en-US"/>
              </w:rPr>
              <w:softHyphen/>
              <w:t>Portfolio</w:t>
            </w:r>
          </w:p>
        </w:tc>
        <w:tc>
          <w:tcPr>
            <w:tcW w:w="800" w:type="dxa"/>
            <w:tcBorders>
              <w:top w:val="single" w:sz="4" w:space="0" w:color="auto"/>
              <w:left w:val="single" w:sz="4" w:space="0" w:color="auto"/>
              <w:bottom w:val="single" w:sz="4" w:space="0" w:color="auto"/>
              <w:right w:val="single" w:sz="4" w:space="0" w:color="auto"/>
            </w:tcBorders>
          </w:tcPr>
          <w:p w14:paraId="43F16C40" w14:textId="77777777" w:rsidR="006867FC" w:rsidRPr="006159E6" w:rsidRDefault="006867FC" w:rsidP="00D0229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1FD2B6E8" w14:textId="77777777" w:rsidR="006867FC" w:rsidRPr="006159E6" w:rsidRDefault="006867FC" w:rsidP="00D02290">
            <w:pPr>
              <w:pStyle w:val="CellBody"/>
              <w:rPr>
                <w:lang w:val="en-US"/>
              </w:rPr>
            </w:pPr>
            <w:r w:rsidRPr="006159E6">
              <w:rPr>
                <w:lang w:val="en-US"/>
              </w:rPr>
              <w:t>TrueFalseType</w:t>
            </w:r>
          </w:p>
        </w:tc>
        <w:tc>
          <w:tcPr>
            <w:tcW w:w="5858" w:type="dxa"/>
            <w:tcBorders>
              <w:top w:val="single" w:sz="4" w:space="0" w:color="auto"/>
              <w:left w:val="single" w:sz="4" w:space="0" w:color="auto"/>
              <w:bottom w:val="single" w:sz="4" w:space="0" w:color="auto"/>
              <w:right w:val="single" w:sz="4" w:space="0" w:color="auto"/>
            </w:tcBorders>
          </w:tcPr>
          <w:p w14:paraId="71BFAC15" w14:textId="77777777" w:rsidR="00E73F7B" w:rsidRPr="006159E6" w:rsidRDefault="00E73F7B" w:rsidP="00E73F7B">
            <w:pPr>
              <w:pStyle w:val="CellBody"/>
              <w:rPr>
                <w:rStyle w:val="Fett"/>
                <w:lang w:val="en-US"/>
              </w:rPr>
            </w:pPr>
            <w:r w:rsidRPr="006159E6">
              <w:rPr>
                <w:rStyle w:val="Fett"/>
                <w:lang w:val="en-US"/>
              </w:rPr>
              <w:t>Occurrence:</w:t>
            </w:r>
          </w:p>
          <w:p w14:paraId="61399E9C" w14:textId="40E1E90F" w:rsidR="00F22C9D" w:rsidRDefault="006867FC" w:rsidP="00ED3F3F">
            <w:pPr>
              <w:pStyle w:val="condition1"/>
            </w:pPr>
            <w:r w:rsidRPr="00F22C9D">
              <w:t xml:space="preserve">If </w:t>
            </w:r>
            <w:del w:id="315" w:author="Autor">
              <w:r w:rsidRPr="00F22C9D" w:rsidDel="00743912">
                <w:delText>‘ClearingThreshold</w:delText>
              </w:r>
              <w:r w:rsidR="006159E6" w:rsidRPr="00F22C9D" w:rsidDel="00743912">
                <w:delText>’ is set to “False”</w:delText>
              </w:r>
              <w:r w:rsidRPr="00F22C9D" w:rsidDel="00743912">
                <w:delText xml:space="preserve"> or </w:delText>
              </w:r>
            </w:del>
            <w:r w:rsidRPr="00F22C9D">
              <w:t>‘Collateralisation</w:t>
            </w:r>
            <w:r w:rsidR="006159E6" w:rsidRPr="00F22C9D">
              <w:t xml:space="preserve">’ is set to </w:t>
            </w:r>
            <w:ins w:id="316" w:author="Autor">
              <w:r w:rsidR="00743912">
                <w:t xml:space="preserve">any other value than </w:t>
              </w:r>
            </w:ins>
            <w:r w:rsidR="006159E6" w:rsidRPr="00F22C9D">
              <w:t>“</w:t>
            </w:r>
            <w:r w:rsidRPr="00F22C9D">
              <w:t>U”, then</w:t>
            </w:r>
            <w:r w:rsidR="00F22C9D" w:rsidRPr="00F22C9D">
              <w:t xml:space="preserve"> t</w:t>
            </w:r>
            <w:r w:rsidRPr="00F22C9D">
              <w:t xml:space="preserve">his field </w:t>
            </w:r>
            <w:ins w:id="317" w:author="Autor">
              <w:r w:rsidR="00743912">
                <w:t>is optional</w:t>
              </w:r>
            </w:ins>
            <w:del w:id="318" w:author="Autor">
              <w:r w:rsidRPr="00F22C9D" w:rsidDel="00743912">
                <w:delText>must be omitted</w:delText>
              </w:r>
            </w:del>
            <w:r w:rsidR="00F22C9D" w:rsidRPr="00F22C9D">
              <w:t>.</w:t>
            </w:r>
          </w:p>
          <w:p w14:paraId="13795432" w14:textId="357958FA" w:rsidR="006867FC" w:rsidRPr="006159E6" w:rsidRDefault="006867FC" w:rsidP="00E46952">
            <w:pPr>
              <w:pStyle w:val="condition1"/>
            </w:pPr>
            <w:r w:rsidRPr="00F22C9D">
              <w:t>Else</w:t>
            </w:r>
            <w:r w:rsidR="001F337D">
              <w:t xml:space="preserve">, this field </w:t>
            </w:r>
            <w:ins w:id="319" w:author="Autor">
              <w:r w:rsidR="00743912">
                <w:t>must be omitted</w:t>
              </w:r>
            </w:ins>
            <w:del w:id="320" w:author="Autor">
              <w:r w:rsidR="001F337D" w:rsidDel="00743912">
                <w:delText>is optional</w:delText>
              </w:r>
            </w:del>
            <w:r w:rsidR="001F337D">
              <w:t>.</w:t>
            </w:r>
            <w:r w:rsidRPr="00F22C9D">
              <w:t xml:space="preserve"> </w:t>
            </w:r>
          </w:p>
        </w:tc>
      </w:tr>
      <w:tr w:rsidR="006867FC" w:rsidRPr="006159E6" w14:paraId="3D193BF8"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79B4C9FF" w14:textId="77777777" w:rsidR="006867FC" w:rsidRPr="006159E6" w:rsidRDefault="006867FC" w:rsidP="00D02290">
            <w:pPr>
              <w:pStyle w:val="CellBody"/>
              <w:rPr>
                <w:lang w:val="en-US"/>
              </w:rPr>
            </w:pPr>
            <w:r w:rsidRPr="006159E6">
              <w:rPr>
                <w:lang w:val="en-US"/>
              </w:rPr>
              <w:t>Collateral</w:t>
            </w:r>
            <w:r w:rsidRPr="006159E6">
              <w:rPr>
                <w:lang w:val="en-US"/>
              </w:rPr>
              <w:softHyphen/>
              <w:t>isation</w:t>
            </w:r>
            <w:r w:rsidRPr="006159E6">
              <w:rPr>
                <w:lang w:val="en-US"/>
              </w:rPr>
              <w:softHyphen/>
              <w:t>Portfolio</w:t>
            </w:r>
            <w:r w:rsidRPr="006159E6">
              <w:rPr>
                <w:lang w:val="en-US"/>
              </w:rPr>
              <w:softHyphen/>
              <w:t>Code</w:t>
            </w:r>
          </w:p>
        </w:tc>
        <w:tc>
          <w:tcPr>
            <w:tcW w:w="800" w:type="dxa"/>
            <w:tcBorders>
              <w:top w:val="single" w:sz="4" w:space="0" w:color="auto"/>
              <w:left w:val="single" w:sz="4" w:space="0" w:color="auto"/>
              <w:bottom w:val="single" w:sz="4" w:space="0" w:color="auto"/>
              <w:right w:val="single" w:sz="4" w:space="0" w:color="auto"/>
            </w:tcBorders>
          </w:tcPr>
          <w:p w14:paraId="27B63FD0" w14:textId="77777777" w:rsidR="006867FC" w:rsidRPr="006159E6" w:rsidRDefault="006867FC" w:rsidP="00D0229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15BAD1ED" w14:textId="77777777" w:rsidR="006867FC" w:rsidRPr="006159E6" w:rsidRDefault="006867FC" w:rsidP="00D02290">
            <w:pPr>
              <w:pStyle w:val="CellBody"/>
              <w:rPr>
                <w:lang w:val="en-US"/>
              </w:rPr>
            </w:pPr>
            <w:r w:rsidRPr="006159E6">
              <w:rPr>
                <w:lang w:val="en-US"/>
              </w:rPr>
              <w:t>Portfolio</w:t>
            </w:r>
            <w:r w:rsidRPr="006159E6">
              <w:rPr>
                <w:lang w:val="en-US"/>
              </w:rPr>
              <w:softHyphen/>
              <w:t>Code</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3B142FE3" w14:textId="77777777" w:rsidR="00E73F7B" w:rsidRPr="006159E6" w:rsidRDefault="00E73F7B" w:rsidP="00E73F7B">
            <w:pPr>
              <w:pStyle w:val="CellBody"/>
              <w:rPr>
                <w:rStyle w:val="Fett"/>
                <w:lang w:val="en-US"/>
              </w:rPr>
            </w:pPr>
            <w:r w:rsidRPr="006159E6">
              <w:rPr>
                <w:rStyle w:val="Fett"/>
                <w:lang w:val="en-US"/>
              </w:rPr>
              <w:t>Occurrence:</w:t>
            </w:r>
          </w:p>
          <w:p w14:paraId="107DF98D" w14:textId="07133B83" w:rsidR="00F22C9D" w:rsidRDefault="006867FC" w:rsidP="00ED3F3F">
            <w:pPr>
              <w:pStyle w:val="condition1"/>
            </w:pPr>
            <w:r w:rsidRPr="00F22C9D">
              <w:t xml:space="preserve">If </w:t>
            </w:r>
            <w:del w:id="321" w:author="Autor">
              <w:r w:rsidRPr="00F22C9D" w:rsidDel="00083182">
                <w:delText>‘ClearingThreshold</w:delText>
              </w:r>
              <w:r w:rsidR="006159E6" w:rsidRPr="00F22C9D" w:rsidDel="00083182">
                <w:delText>’ is set to “False”</w:delText>
              </w:r>
              <w:r w:rsidR="00F22C9D" w:rsidDel="00083182">
                <w:delText>,</w:delText>
              </w:r>
              <w:r w:rsidRPr="00F22C9D" w:rsidDel="00083182">
                <w:delText xml:space="preserve"> ‘Collateralisation</w:delText>
              </w:r>
              <w:r w:rsidR="006159E6" w:rsidRPr="00F22C9D" w:rsidDel="00083182">
                <w:delText>’ is set to “</w:delText>
              </w:r>
              <w:r w:rsidRPr="00F22C9D" w:rsidDel="00083182">
                <w:delText xml:space="preserve">U” or </w:delText>
              </w:r>
            </w:del>
            <w:r w:rsidR="00F22C9D">
              <w:t>‘</w:t>
            </w:r>
            <w:r w:rsidRPr="00F22C9D">
              <w:t>CollateralisationPortfolio</w:t>
            </w:r>
            <w:r w:rsidR="00F22C9D">
              <w:t xml:space="preserve">’ is set to </w:t>
            </w:r>
            <w:r w:rsidRPr="00F22C9D">
              <w:t>“</w:t>
            </w:r>
            <w:r w:rsidR="006159E6" w:rsidRPr="00F22C9D">
              <w:t>False”</w:t>
            </w:r>
            <w:r w:rsidR="00F22C9D">
              <w:t>,</w:t>
            </w:r>
            <w:r w:rsidRPr="00F22C9D">
              <w:t xml:space="preserve"> then</w:t>
            </w:r>
            <w:r w:rsidR="00F71B85" w:rsidRPr="00F22C9D">
              <w:t xml:space="preserve"> t</w:t>
            </w:r>
            <w:r w:rsidRPr="00F22C9D">
              <w:t>his field must be omitted.</w:t>
            </w:r>
          </w:p>
          <w:p w14:paraId="033C586F" w14:textId="5900F937" w:rsidR="006867FC" w:rsidRPr="006159E6" w:rsidRDefault="006867FC" w:rsidP="006B071F">
            <w:pPr>
              <w:pStyle w:val="condition1"/>
            </w:pPr>
            <w:r w:rsidRPr="00F22C9D">
              <w:t>Else</w:t>
            </w:r>
            <w:r w:rsidR="001F337D">
              <w:t>, this field is optional.</w:t>
            </w:r>
          </w:p>
        </w:tc>
      </w:tr>
      <w:tr w:rsidR="0038096B" w:rsidRPr="006159E6" w14:paraId="16B3824F" w14:textId="77777777" w:rsidTr="00736A1A">
        <w:trPr>
          <w:cantSplit/>
        </w:trPr>
        <w:tc>
          <w:tcPr>
            <w:tcW w:w="9498" w:type="dxa"/>
            <w:gridSpan w:val="5"/>
            <w:shd w:val="clear" w:color="auto" w:fill="C0C0C0"/>
          </w:tcPr>
          <w:p w14:paraId="0C1E61EE" w14:textId="77777777" w:rsidR="0038096B" w:rsidRDefault="00AA3463" w:rsidP="00654E2A">
            <w:pPr>
              <w:pStyle w:val="CellBody"/>
              <w:keepNext/>
              <w:rPr>
                <w:lang w:val="en-US"/>
              </w:rPr>
            </w:pPr>
            <w:r w:rsidRPr="006159E6">
              <w:rPr>
                <w:rStyle w:val="XSDSectionTitle"/>
                <w:lang w:val="en-US"/>
              </w:rPr>
              <w:lastRenderedPageBreak/>
              <w:t>EURegulatoryDetails</w:t>
            </w:r>
            <w:r w:rsidR="00507F61" w:rsidRPr="006159E6">
              <w:rPr>
                <w:rStyle w:val="XSDSectionTitle"/>
                <w:lang w:val="en-US"/>
              </w:rPr>
              <w:t>/</w:t>
            </w:r>
            <w:r w:rsidR="002578EA" w:rsidRPr="006159E6">
              <w:rPr>
                <w:rStyle w:val="XSDSectionTitle"/>
                <w:lang w:val="en-US"/>
              </w:rPr>
              <w:t>ReportingOnBehalfOf</w:t>
            </w:r>
            <w:r w:rsidRPr="006159E6">
              <w:rPr>
                <w:lang w:val="en-US"/>
              </w:rPr>
              <w:t>: conditional section</w:t>
            </w:r>
          </w:p>
          <w:p w14:paraId="049FA0DC" w14:textId="77777777" w:rsidR="001A05F7" w:rsidRPr="001A05F7" w:rsidRDefault="001A05F7" w:rsidP="00D02290">
            <w:pPr>
              <w:pStyle w:val="CellBody"/>
              <w:rPr>
                <w:rStyle w:val="Fett"/>
              </w:rPr>
            </w:pPr>
            <w:r w:rsidRPr="001A05F7">
              <w:rPr>
                <w:rStyle w:val="Fett"/>
              </w:rPr>
              <w:t>Occurrence:</w:t>
            </w:r>
          </w:p>
          <w:p w14:paraId="7AEAD0A4" w14:textId="77777777" w:rsidR="001A05F7" w:rsidRPr="001A05F7" w:rsidRDefault="0038096B" w:rsidP="00ED3F3F">
            <w:pPr>
              <w:pStyle w:val="condition1"/>
              <w:rPr>
                <w:b/>
                <w:bCs/>
              </w:rPr>
            </w:pPr>
            <w:r w:rsidRPr="006159E6">
              <w:t xml:space="preserve">If </w:t>
            </w:r>
            <w:r w:rsidR="00FC615C" w:rsidRPr="006159E6">
              <w:t>‘</w:t>
            </w:r>
            <w:r w:rsidRPr="006159E6">
              <w:t>ReportingRole</w:t>
            </w:r>
            <w:r w:rsidR="00FC615C" w:rsidRPr="006159E6">
              <w:t>’</w:t>
            </w:r>
            <w:r w:rsidRPr="006159E6">
              <w:t xml:space="preserve"> </w:t>
            </w:r>
            <w:r w:rsidR="001A05F7">
              <w:t xml:space="preserve">differs from </w:t>
            </w:r>
            <w:r w:rsidR="00FC615C" w:rsidRPr="006159E6">
              <w:t>“</w:t>
            </w:r>
            <w:r w:rsidRPr="006159E6">
              <w:t>Trader</w:t>
            </w:r>
            <w:r w:rsidR="00FC615C" w:rsidRPr="006159E6">
              <w:t>”</w:t>
            </w:r>
            <w:r w:rsidR="001A05F7">
              <w:t>,</w:t>
            </w:r>
            <w:r w:rsidRPr="006159E6">
              <w:t xml:space="preserve"> then this section </w:t>
            </w:r>
            <w:r w:rsidR="00B61F60" w:rsidRPr="006159E6">
              <w:t>is mandatory</w:t>
            </w:r>
            <w:r w:rsidR="001A05F7">
              <w:t>.</w:t>
            </w:r>
          </w:p>
          <w:p w14:paraId="1D5310AD" w14:textId="77777777" w:rsidR="0038096B" w:rsidRPr="006159E6" w:rsidRDefault="001A05F7" w:rsidP="00ED3F3F">
            <w:pPr>
              <w:pStyle w:val="condition1"/>
              <w:rPr>
                <w:b/>
                <w:bCs/>
              </w:rPr>
            </w:pPr>
            <w:r>
              <w:t xml:space="preserve">Else, this section </w:t>
            </w:r>
            <w:r w:rsidR="0038096B" w:rsidRPr="006159E6">
              <w:t xml:space="preserve">must </w:t>
            </w:r>
            <w:r w:rsidR="00F70324" w:rsidRPr="006159E6">
              <w:t>be omitted</w:t>
            </w:r>
            <w:r w:rsidR="0038096B" w:rsidRPr="006159E6">
              <w:t>.</w:t>
            </w:r>
          </w:p>
        </w:tc>
      </w:tr>
      <w:tr w:rsidR="006867FC" w:rsidRPr="006159E6" w14:paraId="3F06D3A5" w14:textId="77777777" w:rsidTr="00A23627">
        <w:trPr>
          <w:cantSplit/>
        </w:trPr>
        <w:tc>
          <w:tcPr>
            <w:tcW w:w="1426" w:type="dxa"/>
            <w:gridSpan w:val="2"/>
          </w:tcPr>
          <w:p w14:paraId="7F9AD2C8" w14:textId="77777777" w:rsidR="006867FC" w:rsidRPr="006159E6" w:rsidRDefault="006867FC" w:rsidP="00D02290">
            <w:pPr>
              <w:pStyle w:val="CellBody"/>
              <w:rPr>
                <w:lang w:val="en-US"/>
              </w:rPr>
            </w:pPr>
            <w:r w:rsidRPr="006159E6">
              <w:rPr>
                <w:lang w:val="en-US"/>
              </w:rPr>
              <w:t>ActingOn</w:t>
            </w:r>
            <w:r w:rsidRPr="006159E6">
              <w:rPr>
                <w:lang w:val="en-US"/>
              </w:rPr>
              <w:softHyphen/>
              <w:t>BehalfOf</w:t>
            </w:r>
          </w:p>
        </w:tc>
        <w:tc>
          <w:tcPr>
            <w:tcW w:w="800" w:type="dxa"/>
          </w:tcPr>
          <w:p w14:paraId="71954ACC" w14:textId="77777777" w:rsidR="006867FC" w:rsidRPr="006159E6" w:rsidRDefault="006867FC" w:rsidP="00D02290">
            <w:pPr>
              <w:pStyle w:val="CellBody"/>
              <w:rPr>
                <w:lang w:val="en-US"/>
              </w:rPr>
            </w:pPr>
            <w:r w:rsidRPr="006159E6">
              <w:rPr>
                <w:lang w:val="en-US"/>
              </w:rPr>
              <w:t>M</w:t>
            </w:r>
          </w:p>
        </w:tc>
        <w:tc>
          <w:tcPr>
            <w:tcW w:w="1414" w:type="dxa"/>
          </w:tcPr>
          <w:p w14:paraId="076375F7" w14:textId="77777777" w:rsidR="006867FC" w:rsidRPr="006159E6" w:rsidRDefault="006867FC" w:rsidP="00D02290">
            <w:pPr>
              <w:pStyle w:val="CellBody"/>
              <w:rPr>
                <w:lang w:val="en-US"/>
              </w:rPr>
            </w:pPr>
            <w:r w:rsidRPr="006159E6">
              <w:rPr>
                <w:lang w:val="en-US"/>
              </w:rPr>
              <w:t>OnBehalfOf</w:t>
            </w:r>
            <w:r w:rsidR="00037F19" w:rsidRPr="006159E6">
              <w:rPr>
                <w:lang w:val="en-US"/>
              </w:rPr>
              <w:softHyphen/>
            </w:r>
            <w:r w:rsidRPr="006159E6">
              <w:rPr>
                <w:lang w:val="en-US"/>
              </w:rPr>
              <w:t>Type</w:t>
            </w:r>
          </w:p>
        </w:tc>
        <w:tc>
          <w:tcPr>
            <w:tcW w:w="5858" w:type="dxa"/>
          </w:tcPr>
          <w:p w14:paraId="0DB12FF8" w14:textId="77777777" w:rsidR="00A27D53" w:rsidRPr="006159E6" w:rsidRDefault="00A27D53" w:rsidP="00A27D53">
            <w:pPr>
              <w:pStyle w:val="CellBody"/>
              <w:rPr>
                <w:rStyle w:val="Fett"/>
                <w:lang w:val="en-US"/>
              </w:rPr>
            </w:pPr>
            <w:r w:rsidRPr="006159E6">
              <w:rPr>
                <w:rStyle w:val="Fett"/>
                <w:lang w:val="en-US"/>
              </w:rPr>
              <w:t>Values:</w:t>
            </w:r>
          </w:p>
          <w:p w14:paraId="6189E926" w14:textId="77777777" w:rsidR="00BA04D3" w:rsidRDefault="006867FC" w:rsidP="00ED3F3F">
            <w:pPr>
              <w:pStyle w:val="condition1"/>
            </w:pPr>
            <w:r w:rsidRPr="00BA04D3">
              <w:t>If ‘ReportingRole</w:t>
            </w:r>
            <w:r w:rsidR="006159E6" w:rsidRPr="00BA04D3">
              <w:t>’ is set to “</w:t>
            </w:r>
            <w:r w:rsidRPr="00BA04D3">
              <w:t xml:space="preserve">CP_Agent” or “Clearing_Agent” or if </w:t>
            </w:r>
            <w:r w:rsidR="00BA04D3" w:rsidRPr="00BA04D3">
              <w:t>‘</w:t>
            </w:r>
            <w:r w:rsidRPr="00BA04D3">
              <w:t>ETDTradeDetails</w:t>
            </w:r>
            <w:r w:rsidR="00BA04D3" w:rsidRPr="00BA04D3">
              <w:t>/</w:t>
            </w:r>
            <w:r w:rsidRPr="00BA04D3">
              <w:t>ReportingRole</w:t>
            </w:r>
            <w:r w:rsidR="006159E6" w:rsidRPr="00BA04D3">
              <w:t>’ is set to “</w:t>
            </w:r>
            <w:r w:rsidRPr="00BA04D3">
              <w:t>Internal_Agent”</w:t>
            </w:r>
            <w:r w:rsidR="00BA04D3" w:rsidRPr="00BA04D3">
              <w:t>,</w:t>
            </w:r>
            <w:r w:rsidRPr="00BA04D3">
              <w:t xml:space="preserve"> then this field must </w:t>
            </w:r>
            <w:r w:rsidR="00BA04D3" w:rsidRPr="00BA04D3">
              <w:t xml:space="preserve">not </w:t>
            </w:r>
            <w:r w:rsidRPr="00BA04D3">
              <w:t>contain the value “Buyer_And_Seller”</w:t>
            </w:r>
            <w:r w:rsidR="00BA04D3" w:rsidRPr="00BA04D3">
              <w:t>.</w:t>
            </w:r>
            <w:r w:rsidR="00BA04D3" w:rsidRPr="00BA04D3">
              <w:br/>
              <w:t>The reason is that the c</w:t>
            </w:r>
            <w:r w:rsidRPr="00BA04D3">
              <w:t xml:space="preserve">ounterparty </w:t>
            </w:r>
            <w:r w:rsidR="00BA04D3" w:rsidRPr="00BA04D3">
              <w:t>a</w:t>
            </w:r>
            <w:r w:rsidRPr="00BA04D3">
              <w:t xml:space="preserve">gent or </w:t>
            </w:r>
            <w:r w:rsidR="00BA04D3" w:rsidRPr="00BA04D3">
              <w:t>c</w:t>
            </w:r>
            <w:r w:rsidRPr="00BA04D3">
              <w:t xml:space="preserve">learing </w:t>
            </w:r>
            <w:r w:rsidR="00BA04D3" w:rsidRPr="00BA04D3">
              <w:t>a</w:t>
            </w:r>
            <w:r w:rsidRPr="00BA04D3">
              <w:t xml:space="preserve">gent must be a party to the transaction </w:t>
            </w:r>
            <w:r w:rsidR="00BA04D3" w:rsidRPr="00BA04D3">
              <w:t xml:space="preserve">that is </w:t>
            </w:r>
            <w:r w:rsidRPr="00BA04D3">
              <w:t>reported (see ‘AgentID’)</w:t>
            </w:r>
            <w:r w:rsidR="00BA04D3" w:rsidRPr="00BA04D3">
              <w:t>.</w:t>
            </w:r>
            <w:r w:rsidR="00BA04D3" w:rsidRPr="00BA04D3">
              <w:br/>
              <w:t xml:space="preserve">In </w:t>
            </w:r>
            <w:r w:rsidRPr="00BA04D3">
              <w:t>the case of an ETD</w:t>
            </w:r>
            <w:r w:rsidR="00BA04D3" w:rsidRPr="00BA04D3">
              <w:t>,</w:t>
            </w:r>
            <w:r w:rsidRPr="00BA04D3">
              <w:t xml:space="preserve"> the “Internal_Agent” cannot know the identity of the other counterparty since the </w:t>
            </w:r>
            <w:r w:rsidR="00560C7B">
              <w:t>trade</w:t>
            </w:r>
            <w:r w:rsidR="00560C7B" w:rsidRPr="00BA04D3">
              <w:t xml:space="preserve"> </w:t>
            </w:r>
            <w:r w:rsidRPr="00BA04D3">
              <w:t xml:space="preserve">is cleared and anonymous. </w:t>
            </w:r>
          </w:p>
          <w:p w14:paraId="02C24F85" w14:textId="77777777" w:rsidR="00865B87" w:rsidRDefault="00865B87" w:rsidP="00865B87">
            <w:pPr>
              <w:pStyle w:val="CellBody"/>
              <w:rPr>
                <w:lang w:val="en-US"/>
              </w:rPr>
            </w:pPr>
            <w:r>
              <w:rPr>
                <w:lang w:val="en-US"/>
              </w:rPr>
              <w:t xml:space="preserve">Rules for </w:t>
            </w:r>
            <w:r w:rsidR="0020326F">
              <w:rPr>
                <w:lang w:val="en-US"/>
              </w:rPr>
              <w:t xml:space="preserve">‘SenderID’ in </w:t>
            </w:r>
            <w:r>
              <w:rPr>
                <w:lang w:val="en-US"/>
              </w:rPr>
              <w:t>transaction details section:</w:t>
            </w:r>
          </w:p>
          <w:p w14:paraId="73714654" w14:textId="77777777" w:rsidR="00BA04D3" w:rsidRDefault="00BA04D3" w:rsidP="00ED3F3F">
            <w:pPr>
              <w:pStyle w:val="condition1"/>
            </w:pPr>
            <w:r w:rsidRPr="00BA04D3">
              <w:t>If ‘ReportingRole’ is set to “Internal_Agent”</w:t>
            </w:r>
            <w:r w:rsidR="00865B87">
              <w:t xml:space="preserve"> and </w:t>
            </w:r>
            <w:r w:rsidR="00865B87" w:rsidRPr="00BA04D3">
              <w:t>‘ActingOnBehalfOf’ is set to “Buyer” or “Buyer_And_Seller”</w:t>
            </w:r>
            <w:r>
              <w:t xml:space="preserve">, </w:t>
            </w:r>
            <w:r w:rsidRPr="00BA04D3">
              <w:t xml:space="preserve">then </w:t>
            </w:r>
            <w:r>
              <w:t xml:space="preserve">‘SenderID’ must be equal to ‘BuyerParty’. </w:t>
            </w:r>
          </w:p>
          <w:p w14:paraId="5BA3FA61" w14:textId="77777777" w:rsidR="00865B87" w:rsidRDefault="00865B87" w:rsidP="00ED3F3F">
            <w:pPr>
              <w:pStyle w:val="condition1"/>
            </w:pPr>
            <w:r>
              <w:t xml:space="preserve">If </w:t>
            </w:r>
            <w:r w:rsidRPr="00865B87">
              <w:t>‘ReportingRole’ is set to “Execution_Agent”</w:t>
            </w:r>
            <w:r>
              <w:t xml:space="preserve"> and </w:t>
            </w:r>
            <w:r w:rsidRPr="00865B87">
              <w:t xml:space="preserve">the transaction details section is not ‘ETDTradeDetails’ and </w:t>
            </w:r>
            <w:r w:rsidRPr="00BA04D3">
              <w:t>‘ActingOnBehalfOf’ is set to “Buyer” or “Buyer_And_Seller”</w:t>
            </w:r>
            <w:r>
              <w:t xml:space="preserve">, </w:t>
            </w:r>
            <w:r w:rsidRPr="00865B87">
              <w:t xml:space="preserve">then ‘SenderID’ must be equal to ‘BuyerParty’. </w:t>
            </w:r>
          </w:p>
          <w:p w14:paraId="3CC9415E" w14:textId="77777777" w:rsidR="00335B78" w:rsidRDefault="00335B78" w:rsidP="00ED3F3F">
            <w:pPr>
              <w:pStyle w:val="condition1"/>
            </w:pPr>
            <w:r w:rsidRPr="00BA04D3">
              <w:t>If ‘ReportingRole’ is set to “Internal_Agent”</w:t>
            </w:r>
            <w:r>
              <w:t xml:space="preserve"> and </w:t>
            </w:r>
            <w:r w:rsidRPr="00BA04D3">
              <w:t>‘ActingOnBehalfOf’ is set to “</w:t>
            </w:r>
            <w:r>
              <w:t>Seller</w:t>
            </w:r>
            <w:r w:rsidRPr="00BA04D3">
              <w:t>”</w:t>
            </w:r>
            <w:r>
              <w:t xml:space="preserve">, </w:t>
            </w:r>
            <w:r w:rsidRPr="00BA04D3">
              <w:t xml:space="preserve">then </w:t>
            </w:r>
            <w:r>
              <w:t>‘SenderID’ must be equal to ‘</w:t>
            </w:r>
            <w:r w:rsidR="00821323">
              <w:t>SellerParty</w:t>
            </w:r>
            <w:r>
              <w:t xml:space="preserve">’. </w:t>
            </w:r>
          </w:p>
          <w:p w14:paraId="0FDD7CBB" w14:textId="77777777" w:rsidR="006867FC" w:rsidRPr="006159E6" w:rsidRDefault="00335B78" w:rsidP="00ED3F3F">
            <w:pPr>
              <w:pStyle w:val="condition1"/>
            </w:pPr>
            <w:r w:rsidRPr="00335B78">
              <w:t>If ‘ReportingRole’ is set to “Execution_Agent” and the transaction details section is not ‘ETDTradeDetails’ and ‘ActingOnBehalfOf’ is set to “Seller”, then ‘SenderID’ must be equal to ‘</w:t>
            </w:r>
            <w:r w:rsidR="00821323">
              <w:t>SellerParty’</w:t>
            </w:r>
            <w:r w:rsidRPr="00335B78">
              <w:t xml:space="preserve">. </w:t>
            </w:r>
          </w:p>
        </w:tc>
      </w:tr>
      <w:tr w:rsidR="006867FC" w:rsidRPr="006159E6" w14:paraId="6A92C8E0" w14:textId="77777777" w:rsidTr="00A23627">
        <w:trPr>
          <w:cantSplit/>
        </w:trPr>
        <w:tc>
          <w:tcPr>
            <w:tcW w:w="1426" w:type="dxa"/>
            <w:gridSpan w:val="2"/>
          </w:tcPr>
          <w:p w14:paraId="03F24640" w14:textId="77777777" w:rsidR="006867FC" w:rsidRPr="006159E6" w:rsidRDefault="006867FC" w:rsidP="00D02290">
            <w:pPr>
              <w:pStyle w:val="CellBody"/>
              <w:rPr>
                <w:lang w:val="en-US"/>
              </w:rPr>
            </w:pPr>
            <w:r w:rsidRPr="006159E6">
              <w:rPr>
                <w:lang w:val="en-US"/>
              </w:rPr>
              <w:t>AgentID</w:t>
            </w:r>
          </w:p>
        </w:tc>
        <w:tc>
          <w:tcPr>
            <w:tcW w:w="800" w:type="dxa"/>
          </w:tcPr>
          <w:p w14:paraId="007DA88C" w14:textId="77777777" w:rsidR="006867FC" w:rsidRPr="006159E6" w:rsidRDefault="006867FC" w:rsidP="00D02290">
            <w:pPr>
              <w:pStyle w:val="CellBody"/>
              <w:rPr>
                <w:lang w:val="en-US"/>
              </w:rPr>
            </w:pPr>
            <w:r w:rsidRPr="006159E6">
              <w:rPr>
                <w:lang w:val="en-US"/>
              </w:rPr>
              <w:t>M+C</w:t>
            </w:r>
          </w:p>
        </w:tc>
        <w:tc>
          <w:tcPr>
            <w:tcW w:w="1414" w:type="dxa"/>
          </w:tcPr>
          <w:p w14:paraId="6FB7A52D" w14:textId="77777777" w:rsidR="006867FC" w:rsidRPr="006159E6" w:rsidRDefault="006867FC" w:rsidP="00D02290">
            <w:pPr>
              <w:pStyle w:val="CellBody"/>
              <w:rPr>
                <w:lang w:val="en-US"/>
              </w:rPr>
            </w:pPr>
            <w:r w:rsidRPr="006159E6">
              <w:rPr>
                <w:lang w:val="en-US"/>
              </w:rPr>
              <w:t>PartyType</w:t>
            </w:r>
          </w:p>
        </w:tc>
        <w:tc>
          <w:tcPr>
            <w:tcW w:w="5858" w:type="dxa"/>
          </w:tcPr>
          <w:p w14:paraId="73489087" w14:textId="77777777" w:rsidR="00A27D53" w:rsidRPr="006159E6" w:rsidRDefault="00A27D53" w:rsidP="00A27D53">
            <w:pPr>
              <w:pStyle w:val="CellBody"/>
              <w:rPr>
                <w:rStyle w:val="Fett"/>
                <w:lang w:val="en-US"/>
              </w:rPr>
            </w:pPr>
            <w:r w:rsidRPr="006159E6">
              <w:rPr>
                <w:rStyle w:val="Fett"/>
                <w:lang w:val="en-US"/>
              </w:rPr>
              <w:t>Values:</w:t>
            </w:r>
          </w:p>
          <w:p w14:paraId="41DD870D" w14:textId="77777777" w:rsidR="006867FC" w:rsidRPr="006159E6" w:rsidRDefault="006867FC" w:rsidP="00ED3F3F">
            <w:pPr>
              <w:pStyle w:val="condition1"/>
            </w:pPr>
            <w:r w:rsidRPr="006159E6">
              <w:t>If ‘ReportingRole</w:t>
            </w:r>
            <w:r w:rsidR="006159E6" w:rsidRPr="006159E6">
              <w:t>’ is set to “</w:t>
            </w:r>
            <w:r w:rsidRPr="006159E6">
              <w:t xml:space="preserve">CP_Agent” or “Clearing_Agent” or </w:t>
            </w:r>
            <w:r w:rsidR="001E7D10">
              <w:t>‘</w:t>
            </w:r>
            <w:r w:rsidRPr="006159E6">
              <w:t>ETDTradeDetails</w:t>
            </w:r>
            <w:r w:rsidR="001E7D10">
              <w:t>/</w:t>
            </w:r>
            <w:r w:rsidRPr="006159E6">
              <w:t>ReportingRole</w:t>
            </w:r>
            <w:r w:rsidR="006159E6" w:rsidRPr="006159E6">
              <w:t>’ is set to “</w:t>
            </w:r>
            <w:r w:rsidRPr="006159E6">
              <w:t>Execution_Agent”, then</w:t>
            </w:r>
            <w:r w:rsidR="001E7D10">
              <w:t xml:space="preserve"> </w:t>
            </w:r>
            <w:r w:rsidRPr="006159E6">
              <w:t xml:space="preserve">‘AgentID’ </w:t>
            </w:r>
            <w:r w:rsidR="001E7D10">
              <w:t xml:space="preserve">must be equal to </w:t>
            </w:r>
            <w:r w:rsidR="00523564">
              <w:t>‘</w:t>
            </w:r>
            <w:r w:rsidRPr="006159E6">
              <w:t>SenderID</w:t>
            </w:r>
            <w:r w:rsidR="00523564">
              <w:t>’.</w:t>
            </w:r>
          </w:p>
        </w:tc>
      </w:tr>
      <w:tr w:rsidR="0038096B" w:rsidRPr="006159E6" w14:paraId="4880E74B" w14:textId="77777777" w:rsidTr="00736A1A">
        <w:trPr>
          <w:cantSplit/>
        </w:trPr>
        <w:tc>
          <w:tcPr>
            <w:tcW w:w="9498" w:type="dxa"/>
            <w:gridSpan w:val="5"/>
            <w:shd w:val="clear" w:color="auto" w:fill="C0C0C0"/>
          </w:tcPr>
          <w:p w14:paraId="1C311A56" w14:textId="77777777" w:rsidR="0038096B" w:rsidRPr="006159E6" w:rsidRDefault="00F94F5F" w:rsidP="00D53A35">
            <w:pPr>
              <w:pStyle w:val="CellBody"/>
              <w:keepNext/>
              <w:rPr>
                <w:lang w:val="en-US"/>
              </w:rPr>
            </w:pPr>
            <w:r w:rsidRPr="006159E6">
              <w:rPr>
                <w:rStyle w:val="XSDSectionTitle"/>
                <w:lang w:val="en-US"/>
              </w:rPr>
              <w:t>ReportingOnBehalfOf</w:t>
            </w:r>
            <w:r w:rsidR="00507F61" w:rsidRPr="006159E6">
              <w:rPr>
                <w:rStyle w:val="XSDSectionTitle"/>
                <w:lang w:val="en-US"/>
              </w:rPr>
              <w:t>/</w:t>
            </w:r>
            <w:r w:rsidR="002578EA" w:rsidRPr="006159E6">
              <w:rPr>
                <w:rStyle w:val="XSDSectionTitle"/>
                <w:lang w:val="en-US"/>
              </w:rPr>
              <w:t>OtherCounterpartyDetails</w:t>
            </w:r>
            <w:r w:rsidRPr="006159E6">
              <w:rPr>
                <w:lang w:val="en-US"/>
              </w:rPr>
              <w:t>: conditional section</w:t>
            </w:r>
          </w:p>
          <w:p w14:paraId="22CC0A5E" w14:textId="77777777" w:rsidR="0062527A" w:rsidRPr="0062527A" w:rsidRDefault="0062527A" w:rsidP="00D02290">
            <w:pPr>
              <w:pStyle w:val="CellBody"/>
              <w:rPr>
                <w:rStyle w:val="Fett"/>
              </w:rPr>
            </w:pPr>
            <w:r w:rsidRPr="0062527A">
              <w:rPr>
                <w:rStyle w:val="Fett"/>
              </w:rPr>
              <w:t>Occurrence:</w:t>
            </w:r>
          </w:p>
          <w:p w14:paraId="08B689AD" w14:textId="77777777" w:rsidR="0062527A" w:rsidRDefault="0038096B" w:rsidP="00ED3F3F">
            <w:pPr>
              <w:pStyle w:val="condition1"/>
            </w:pPr>
            <w:r w:rsidRPr="0062527A">
              <w:t xml:space="preserve">If </w:t>
            </w:r>
            <w:r w:rsidR="0062527A" w:rsidRPr="0062527A">
              <w:t>‘</w:t>
            </w:r>
            <w:r w:rsidRPr="0062527A">
              <w:t>ReportingRole</w:t>
            </w:r>
            <w:r w:rsidR="0062527A" w:rsidRPr="0062527A">
              <w:t>’</w:t>
            </w:r>
            <w:r w:rsidRPr="0062527A">
              <w:t xml:space="preserve"> </w:t>
            </w:r>
            <w:r w:rsidR="0062527A" w:rsidRPr="0062527A">
              <w:t xml:space="preserve">is set to </w:t>
            </w:r>
            <w:r w:rsidRPr="0062527A">
              <w:t>“Execution</w:t>
            </w:r>
            <w:r w:rsidR="00F53417" w:rsidRPr="0062527A">
              <w:t>_</w:t>
            </w:r>
            <w:r w:rsidRPr="0062527A">
              <w:t>Agent” or “InternalAgent” and ‘ActingOnBehalfOf</w:t>
            </w:r>
            <w:r w:rsidR="006159E6" w:rsidRPr="0062527A">
              <w:t>’ is set to “</w:t>
            </w:r>
            <w:r w:rsidRPr="0062527A">
              <w:t>Buyer_And_Seller”</w:t>
            </w:r>
            <w:r w:rsidR="0062527A" w:rsidRPr="0062527A">
              <w:t xml:space="preserve">, </w:t>
            </w:r>
            <w:r w:rsidRPr="0062527A">
              <w:t xml:space="preserve">then this section </w:t>
            </w:r>
            <w:r w:rsidR="00B61F60" w:rsidRPr="0062527A">
              <w:t>is mandatory</w:t>
            </w:r>
            <w:r w:rsidRPr="0062527A">
              <w:t xml:space="preserve"> and must refer to the </w:t>
            </w:r>
            <w:r w:rsidR="0062527A" w:rsidRPr="0062527A">
              <w:t>‘</w:t>
            </w:r>
            <w:r w:rsidRPr="0062527A">
              <w:t>SellerParty</w:t>
            </w:r>
            <w:r w:rsidR="0062527A" w:rsidRPr="0062527A">
              <w:t>’</w:t>
            </w:r>
            <w:r w:rsidRPr="0062527A">
              <w:t xml:space="preserve"> in the </w:t>
            </w:r>
            <w:r w:rsidR="00422DA1" w:rsidRPr="0062527A">
              <w:t>transaction details section</w:t>
            </w:r>
            <w:r w:rsidR="0062527A" w:rsidRPr="0062527A">
              <w:t>.</w:t>
            </w:r>
          </w:p>
          <w:p w14:paraId="5DCC56F0" w14:textId="77777777" w:rsidR="00D53A35" w:rsidRDefault="0062527A" w:rsidP="00ED3F3F">
            <w:pPr>
              <w:pStyle w:val="condition1"/>
            </w:pPr>
            <w:r w:rsidRPr="00294B99">
              <w:t>I</w:t>
            </w:r>
            <w:r w:rsidR="0038096B" w:rsidRPr="00294B99">
              <w:t xml:space="preserve">f </w:t>
            </w:r>
            <w:r w:rsidRPr="00294B99">
              <w:t>‘</w:t>
            </w:r>
            <w:r w:rsidR="0038096B" w:rsidRPr="00294B99">
              <w:t>ReportingRole</w:t>
            </w:r>
            <w:r w:rsidRPr="00294B99">
              <w:t>’</w:t>
            </w:r>
            <w:r w:rsidR="0038096B" w:rsidRPr="00294B99">
              <w:t xml:space="preserve"> </w:t>
            </w:r>
            <w:r w:rsidRPr="00294B99">
              <w:t xml:space="preserve">is set to </w:t>
            </w:r>
            <w:r w:rsidR="0038096B" w:rsidRPr="00294B99">
              <w:t>“CP_Agent” or “Clearing_Agent” and ‘ActingOnBehalfOf</w:t>
            </w:r>
            <w:r w:rsidR="006159E6" w:rsidRPr="00294B99">
              <w:t>’ is set to “</w:t>
            </w:r>
            <w:r w:rsidR="0038096B" w:rsidRPr="00294B99">
              <w:t>Buyer”</w:t>
            </w:r>
            <w:r w:rsidRPr="00294B99">
              <w:t>,</w:t>
            </w:r>
            <w:r w:rsidR="0038096B" w:rsidRPr="00294B99">
              <w:t xml:space="preserve"> then this section </w:t>
            </w:r>
            <w:r w:rsidR="0074043A" w:rsidRPr="0062527A">
              <w:t xml:space="preserve">is mandatory </w:t>
            </w:r>
            <w:r w:rsidR="0074043A">
              <w:t xml:space="preserve">and </w:t>
            </w:r>
            <w:r w:rsidR="0038096B" w:rsidRPr="00294B99">
              <w:t>must refer to the</w:t>
            </w:r>
            <w:r w:rsidR="006E243D" w:rsidRPr="00294B99">
              <w:t xml:space="preserve"> </w:t>
            </w:r>
            <w:r w:rsidRPr="00294B99">
              <w:t>‘</w:t>
            </w:r>
            <w:r w:rsidR="0038096B" w:rsidRPr="00294B99">
              <w:t>BuyerParty</w:t>
            </w:r>
            <w:r w:rsidRPr="00294B99">
              <w:t>’</w:t>
            </w:r>
            <w:r w:rsidR="0038096B" w:rsidRPr="00294B99">
              <w:t xml:space="preserve"> in the </w:t>
            </w:r>
            <w:r w:rsidR="0034178C" w:rsidRPr="00294B99">
              <w:t>transaction details section</w:t>
            </w:r>
            <w:r w:rsidRPr="00294B99">
              <w:t>.</w:t>
            </w:r>
          </w:p>
          <w:p w14:paraId="03300BA9" w14:textId="77777777" w:rsidR="0062527A" w:rsidRPr="00294B99" w:rsidRDefault="00D53A35" w:rsidP="00ED3F3F">
            <w:pPr>
              <w:pStyle w:val="condition1"/>
            </w:pPr>
            <w:r w:rsidRPr="00294B99">
              <w:t>If ‘ReportingRole’ is set to “CP_Agent” or “Clearing_Agent” and ‘ActingOnBehalfOf’ is set to “</w:t>
            </w:r>
            <w:r>
              <w:t>Seller</w:t>
            </w:r>
            <w:r w:rsidRPr="00294B99">
              <w:t xml:space="preserve">”, then this section </w:t>
            </w:r>
            <w:r w:rsidR="0074043A" w:rsidRPr="0062527A">
              <w:t xml:space="preserve">is mandatory </w:t>
            </w:r>
            <w:r w:rsidR="0074043A">
              <w:t xml:space="preserve">and </w:t>
            </w:r>
            <w:r w:rsidRPr="00294B99">
              <w:t>must refer to the ‘</w:t>
            </w:r>
            <w:r>
              <w:t>Seller</w:t>
            </w:r>
            <w:r w:rsidRPr="00294B99">
              <w:t>Party’ in the transaction details section.</w:t>
            </w:r>
            <w:r w:rsidR="003B4B01">
              <w:t xml:space="preserve"> </w:t>
            </w:r>
          </w:p>
          <w:p w14:paraId="653BF708" w14:textId="77777777" w:rsidR="0038096B" w:rsidRPr="006159E6" w:rsidRDefault="0062527A" w:rsidP="00ED3F3F">
            <w:pPr>
              <w:pStyle w:val="condition1"/>
            </w:pPr>
            <w:r>
              <w:t>E</w:t>
            </w:r>
            <w:r w:rsidR="0038096B" w:rsidRPr="0062527A">
              <w:t>lse</w:t>
            </w:r>
            <w:r>
              <w:t xml:space="preserve">, this </w:t>
            </w:r>
            <w:r w:rsidR="0038096B" w:rsidRPr="006159E6">
              <w:t xml:space="preserve">section must be omitted. </w:t>
            </w:r>
          </w:p>
        </w:tc>
      </w:tr>
      <w:tr w:rsidR="006867FC" w:rsidRPr="006159E6" w14:paraId="717F1AB6" w14:textId="77777777" w:rsidTr="00A23627">
        <w:trPr>
          <w:cantSplit/>
        </w:trPr>
        <w:tc>
          <w:tcPr>
            <w:tcW w:w="1426" w:type="dxa"/>
            <w:gridSpan w:val="2"/>
          </w:tcPr>
          <w:p w14:paraId="1435FC9E" w14:textId="77777777" w:rsidR="006867FC" w:rsidRPr="006159E6" w:rsidRDefault="006867FC" w:rsidP="00D02290">
            <w:pPr>
              <w:pStyle w:val="CellBody"/>
              <w:rPr>
                <w:lang w:val="en-US"/>
              </w:rPr>
            </w:pPr>
            <w:r w:rsidRPr="006159E6">
              <w:rPr>
                <w:lang w:val="en-US"/>
              </w:rPr>
              <w:t>TraderUser</w:t>
            </w:r>
            <w:r w:rsidRPr="006159E6">
              <w:rPr>
                <w:lang w:val="en-US"/>
              </w:rPr>
              <w:softHyphen/>
              <w:t>Name</w:t>
            </w:r>
          </w:p>
        </w:tc>
        <w:tc>
          <w:tcPr>
            <w:tcW w:w="800" w:type="dxa"/>
          </w:tcPr>
          <w:p w14:paraId="7629011A" w14:textId="77777777" w:rsidR="006867FC" w:rsidRPr="006159E6" w:rsidRDefault="006867FC" w:rsidP="00D02290">
            <w:pPr>
              <w:pStyle w:val="CellBody"/>
              <w:rPr>
                <w:lang w:val="en-US"/>
              </w:rPr>
            </w:pPr>
            <w:r w:rsidRPr="006159E6">
              <w:rPr>
                <w:lang w:val="en-US"/>
              </w:rPr>
              <w:t>O</w:t>
            </w:r>
          </w:p>
        </w:tc>
        <w:tc>
          <w:tcPr>
            <w:tcW w:w="1414" w:type="dxa"/>
          </w:tcPr>
          <w:p w14:paraId="1E1C3C22" w14:textId="77777777" w:rsidR="006867FC" w:rsidRPr="006159E6" w:rsidRDefault="006867FC" w:rsidP="00D02290">
            <w:pPr>
              <w:pStyle w:val="CellBody"/>
              <w:rPr>
                <w:lang w:val="en-US"/>
              </w:rPr>
            </w:pPr>
            <w:r w:rsidRPr="006159E6">
              <w:rPr>
                <w:lang w:val="en-US"/>
              </w:rPr>
              <w:t xml:space="preserve">NameType </w:t>
            </w:r>
          </w:p>
        </w:tc>
        <w:tc>
          <w:tcPr>
            <w:tcW w:w="5858" w:type="dxa"/>
          </w:tcPr>
          <w:p w14:paraId="3C3B973A" w14:textId="77777777" w:rsidR="006867FC" w:rsidRPr="006159E6" w:rsidRDefault="00661F00" w:rsidP="00D02290">
            <w:pPr>
              <w:pStyle w:val="CellBody"/>
              <w:rPr>
                <w:lang w:val="en-US"/>
              </w:rPr>
            </w:pPr>
            <w:r>
              <w:rPr>
                <w:lang w:val="en-US"/>
              </w:rPr>
              <w:t>The Marke</w:t>
            </w:r>
            <w:r w:rsidR="00E350CB">
              <w:rPr>
                <w:lang w:val="en-US"/>
              </w:rPr>
              <w:t>t</w:t>
            </w:r>
            <w:r>
              <w:rPr>
                <w:lang w:val="en-US"/>
              </w:rPr>
              <w:t xml:space="preserve"> Participant </w:t>
            </w:r>
            <w:r w:rsidR="006867FC" w:rsidRPr="006159E6">
              <w:rPr>
                <w:lang w:val="en-US"/>
              </w:rPr>
              <w:t>must supply this data for trades not executed through an OMP.</w:t>
            </w:r>
          </w:p>
          <w:p w14:paraId="552572B9" w14:textId="77777777" w:rsidR="006867FC" w:rsidRPr="00661F00" w:rsidRDefault="00661F00" w:rsidP="00D02290">
            <w:pPr>
              <w:pStyle w:val="CellBody"/>
              <w:rPr>
                <w:rStyle w:val="Fett"/>
              </w:rPr>
            </w:pPr>
            <w:r w:rsidRPr="00661F00">
              <w:rPr>
                <w:rStyle w:val="Fett"/>
              </w:rPr>
              <w:t>Values:</w:t>
            </w:r>
          </w:p>
          <w:p w14:paraId="18AEF734" w14:textId="77777777" w:rsidR="00661F00" w:rsidRDefault="00661F00" w:rsidP="00ED3F3F">
            <w:pPr>
              <w:pStyle w:val="condition1"/>
            </w:pPr>
            <w:r w:rsidRPr="00661F00">
              <w:t xml:space="preserve">If ‘ReportingRole’ is set to </w:t>
            </w:r>
            <w:r w:rsidR="006867FC" w:rsidRPr="00661F00">
              <w:t>“Execution_Agent”</w:t>
            </w:r>
            <w:r w:rsidRPr="00661F00">
              <w:t xml:space="preserve">, </w:t>
            </w:r>
            <w:r>
              <w:t xml:space="preserve">then </w:t>
            </w:r>
            <w:r w:rsidRPr="00661F00">
              <w:t xml:space="preserve">this </w:t>
            </w:r>
            <w:r w:rsidR="006867FC" w:rsidRPr="00661F00">
              <w:t xml:space="preserve">field </w:t>
            </w:r>
            <w:r w:rsidRPr="00661F00">
              <w:t xml:space="preserve">should </w:t>
            </w:r>
            <w:r w:rsidR="006867FC" w:rsidRPr="00661F00">
              <w:t>contain the log on identity of the trader on the execution platform</w:t>
            </w:r>
            <w:r w:rsidRPr="00661F00">
              <w:t>.</w:t>
            </w:r>
          </w:p>
          <w:p w14:paraId="0B4E511F" w14:textId="77777777" w:rsidR="00661F00" w:rsidRDefault="00661F00" w:rsidP="00ED3F3F">
            <w:pPr>
              <w:pStyle w:val="condition1"/>
            </w:pPr>
            <w:r w:rsidRPr="00661F00">
              <w:t>If ‘ReportingRole’ is set to</w:t>
            </w:r>
            <w:r w:rsidR="006867FC" w:rsidRPr="00661F00">
              <w:t xml:space="preserve"> “CP_Agent”</w:t>
            </w:r>
            <w:r>
              <w:t xml:space="preserve">, then this </w:t>
            </w:r>
            <w:r w:rsidR="006867FC" w:rsidRPr="00661F00">
              <w:t xml:space="preserve">field </w:t>
            </w:r>
            <w:r w:rsidR="00BA5143" w:rsidRPr="00661F00">
              <w:t xml:space="preserve">should contain </w:t>
            </w:r>
            <w:r w:rsidR="006867FC" w:rsidRPr="00661F00">
              <w:t xml:space="preserve">an identification of the </w:t>
            </w:r>
            <w:r>
              <w:t>o</w:t>
            </w:r>
            <w:r w:rsidR="006867FC" w:rsidRPr="00661F00">
              <w:t xml:space="preserve">ther </w:t>
            </w:r>
            <w:r>
              <w:t>c</w:t>
            </w:r>
            <w:r w:rsidR="006867FC" w:rsidRPr="00661F00">
              <w:t xml:space="preserve">ounterparty trader </w:t>
            </w:r>
            <w:r>
              <w:t xml:space="preserve">who initiates </w:t>
            </w:r>
            <w:r w:rsidR="006867FC" w:rsidRPr="00661F00">
              <w:t xml:space="preserve">the lifecycle event </w:t>
            </w:r>
            <w:r>
              <w:t xml:space="preserve">that is </w:t>
            </w:r>
            <w:r w:rsidR="006867FC" w:rsidRPr="00661F00">
              <w:t>reported</w:t>
            </w:r>
            <w:r>
              <w:t>.</w:t>
            </w:r>
          </w:p>
          <w:p w14:paraId="568AD3D3" w14:textId="77777777" w:rsidR="00661F00" w:rsidRDefault="00661F00" w:rsidP="00ED3F3F">
            <w:pPr>
              <w:pStyle w:val="condition1"/>
            </w:pPr>
            <w:r w:rsidRPr="00661F00">
              <w:t xml:space="preserve">If ‘ReportingRole’ is set to </w:t>
            </w:r>
            <w:r w:rsidR="006867FC" w:rsidRPr="00661F00">
              <w:t>“Internal_Agent”</w:t>
            </w:r>
            <w:r>
              <w:t xml:space="preserve">, then this </w:t>
            </w:r>
            <w:r w:rsidR="006867FC" w:rsidRPr="00661F00">
              <w:t xml:space="preserve">field </w:t>
            </w:r>
            <w:r w:rsidR="00BA5143" w:rsidRPr="00661F00">
              <w:t xml:space="preserve">should contain </w:t>
            </w:r>
            <w:r w:rsidR="006867FC" w:rsidRPr="00661F00">
              <w:t xml:space="preserve">an identification of the </w:t>
            </w:r>
            <w:r>
              <w:t>o</w:t>
            </w:r>
            <w:r w:rsidR="006867FC" w:rsidRPr="00661F00">
              <w:t xml:space="preserve">ther </w:t>
            </w:r>
            <w:r>
              <w:t>c</w:t>
            </w:r>
            <w:r w:rsidR="006867FC" w:rsidRPr="00661F00">
              <w:t xml:space="preserve">ounterparty trader </w:t>
            </w:r>
            <w:r>
              <w:t xml:space="preserve">who initiates </w:t>
            </w:r>
            <w:r w:rsidR="006867FC" w:rsidRPr="00661F00">
              <w:t xml:space="preserve">the lifecycle event </w:t>
            </w:r>
            <w:r>
              <w:t>that is</w:t>
            </w:r>
            <w:r w:rsidR="006867FC" w:rsidRPr="00661F00">
              <w:t xml:space="preserve"> reported</w:t>
            </w:r>
            <w:r>
              <w:t>.</w:t>
            </w:r>
          </w:p>
          <w:p w14:paraId="26ED1D05" w14:textId="77777777" w:rsidR="006867FC" w:rsidRPr="006159E6" w:rsidRDefault="00661F00" w:rsidP="00ED3F3F">
            <w:pPr>
              <w:pStyle w:val="condition1"/>
            </w:pPr>
            <w:r w:rsidRPr="00661F00">
              <w:t xml:space="preserve">If ‘ReportingRole’ is set to </w:t>
            </w:r>
            <w:r>
              <w:t>“Clearing_Agent”,</w:t>
            </w:r>
            <w:r w:rsidR="006867FC" w:rsidRPr="006159E6">
              <w:t xml:space="preserve"> </w:t>
            </w:r>
            <w:r>
              <w:t xml:space="preserve">then this </w:t>
            </w:r>
            <w:r w:rsidR="006867FC" w:rsidRPr="006159E6">
              <w:t xml:space="preserve">field </w:t>
            </w:r>
            <w:r w:rsidR="00BA5143" w:rsidRPr="00661F00">
              <w:t xml:space="preserve">should contain </w:t>
            </w:r>
            <w:r w:rsidR="006867FC" w:rsidRPr="006159E6">
              <w:t xml:space="preserve">an identification of the </w:t>
            </w:r>
            <w:r>
              <w:t>o</w:t>
            </w:r>
            <w:r w:rsidR="006867FC" w:rsidRPr="006159E6">
              <w:t xml:space="preserve">ther </w:t>
            </w:r>
            <w:r>
              <w:t>c</w:t>
            </w:r>
            <w:r w:rsidR="006867FC" w:rsidRPr="006159E6">
              <w:t xml:space="preserve">ounterparty trader </w:t>
            </w:r>
            <w:r>
              <w:t xml:space="preserve">who initiates </w:t>
            </w:r>
            <w:r w:rsidR="006867FC" w:rsidRPr="006159E6">
              <w:t xml:space="preserve">the lifecycle event </w:t>
            </w:r>
            <w:r>
              <w:t xml:space="preserve">that is </w:t>
            </w:r>
            <w:r w:rsidR="006867FC" w:rsidRPr="006159E6">
              <w:t>reported.</w:t>
            </w:r>
          </w:p>
        </w:tc>
      </w:tr>
      <w:tr w:rsidR="0038096B" w:rsidRPr="006159E6" w:rsidDel="003235DC" w14:paraId="1A7804BE" w14:textId="1EE81F7B" w:rsidTr="00736A1A">
        <w:trPr>
          <w:cantSplit/>
          <w:del w:id="322" w:author="Autor"/>
        </w:trPr>
        <w:tc>
          <w:tcPr>
            <w:tcW w:w="9498" w:type="dxa"/>
            <w:gridSpan w:val="5"/>
            <w:shd w:val="clear" w:color="auto" w:fill="C0C0C0"/>
          </w:tcPr>
          <w:p w14:paraId="739AF363" w14:textId="318A3A37" w:rsidR="0038096B" w:rsidRPr="006B071F" w:rsidDel="003235DC" w:rsidRDefault="00145DFD" w:rsidP="006B071F">
            <w:pPr>
              <w:pStyle w:val="CellBody"/>
              <w:rPr>
                <w:del w:id="323" w:author="Autor"/>
                <w:lang w:val="en-US"/>
              </w:rPr>
            </w:pPr>
            <w:del w:id="324" w:author="Autor">
              <w:r w:rsidRPr="006159E6" w:rsidDel="00F01809">
                <w:rPr>
                  <w:rStyle w:val="XSDSectionTitle"/>
                  <w:lang w:val="en-US"/>
                </w:rPr>
                <w:delText>OtherCounterpartyDetails</w:delText>
              </w:r>
              <w:r w:rsidR="00507F61" w:rsidRPr="006159E6" w:rsidDel="00F01809">
                <w:rPr>
                  <w:rStyle w:val="XSDSectionTitle"/>
                  <w:lang w:val="en-US"/>
                </w:rPr>
                <w:delText>/</w:delText>
              </w:r>
              <w:r w:rsidRPr="006159E6" w:rsidDel="00F01809">
                <w:rPr>
                  <w:rStyle w:val="XSDSectionTitle"/>
                  <w:lang w:val="en-US"/>
                </w:rPr>
                <w:delText>ReportingCounterparty</w:delText>
              </w:r>
              <w:r w:rsidR="004F191C" w:rsidRPr="006159E6" w:rsidDel="00F01809">
                <w:rPr>
                  <w:rStyle w:val="XSDSectionTitle"/>
                  <w:lang w:val="en-US"/>
                </w:rPr>
                <w:delText>Details</w:delText>
              </w:r>
              <w:r w:rsidRPr="006159E6" w:rsidDel="00F01809">
                <w:rPr>
                  <w:lang w:val="en-US"/>
                </w:rPr>
                <w:delText xml:space="preserve">: </w:delText>
              </w:r>
              <w:r w:rsidR="00F2160B" w:rsidDel="00F01809">
                <w:rPr>
                  <w:lang w:val="en-US"/>
                </w:rPr>
                <w:delText>optional</w:delText>
              </w:r>
              <w:r w:rsidRPr="006159E6" w:rsidDel="00F01809">
                <w:rPr>
                  <w:lang w:val="en-US"/>
                </w:rPr>
                <w:delText xml:space="preserve"> section</w:delText>
              </w:r>
            </w:del>
          </w:p>
        </w:tc>
      </w:tr>
      <w:tr w:rsidR="006867FC" w:rsidRPr="006159E6" w:rsidDel="003235DC" w14:paraId="269F0DA1" w14:textId="309CD355" w:rsidTr="00A23627">
        <w:trPr>
          <w:cantSplit/>
          <w:del w:id="325" w:author="Autor"/>
        </w:trPr>
        <w:tc>
          <w:tcPr>
            <w:tcW w:w="1426" w:type="dxa"/>
            <w:gridSpan w:val="2"/>
            <w:tcBorders>
              <w:top w:val="single" w:sz="4" w:space="0" w:color="auto"/>
              <w:left w:val="single" w:sz="4" w:space="0" w:color="auto"/>
              <w:bottom w:val="single" w:sz="4" w:space="0" w:color="auto"/>
              <w:right w:val="single" w:sz="4" w:space="0" w:color="auto"/>
            </w:tcBorders>
          </w:tcPr>
          <w:p w14:paraId="095AB688" w14:textId="4A0C80CF" w:rsidR="006867FC" w:rsidRPr="006159E6" w:rsidDel="003235DC" w:rsidRDefault="006867FC" w:rsidP="00D02290">
            <w:pPr>
              <w:pStyle w:val="CellBody"/>
              <w:rPr>
                <w:del w:id="326" w:author="Autor"/>
                <w:lang w:val="en-US"/>
              </w:rPr>
            </w:pPr>
            <w:del w:id="327" w:author="Autor">
              <w:r w:rsidRPr="006159E6" w:rsidDel="00F01809">
                <w:rPr>
                  <w:lang w:val="en-US"/>
                </w:rPr>
                <w:delText xml:space="preserve">CPName </w:delText>
              </w:r>
            </w:del>
          </w:p>
        </w:tc>
        <w:tc>
          <w:tcPr>
            <w:tcW w:w="800" w:type="dxa"/>
            <w:tcBorders>
              <w:top w:val="single" w:sz="4" w:space="0" w:color="auto"/>
              <w:left w:val="single" w:sz="4" w:space="0" w:color="auto"/>
              <w:bottom w:val="single" w:sz="4" w:space="0" w:color="auto"/>
              <w:right w:val="single" w:sz="4" w:space="0" w:color="auto"/>
            </w:tcBorders>
          </w:tcPr>
          <w:p w14:paraId="78193A26" w14:textId="5CB657D8" w:rsidR="006867FC" w:rsidRPr="006159E6" w:rsidDel="003235DC" w:rsidRDefault="006867FC" w:rsidP="00D02290">
            <w:pPr>
              <w:pStyle w:val="CellBody"/>
              <w:rPr>
                <w:del w:id="328" w:author="Autor"/>
                <w:lang w:val="en-US"/>
              </w:rPr>
            </w:pPr>
            <w:del w:id="329" w:author="Autor">
              <w:r w:rsidRPr="006159E6" w:rsidDel="00F01809">
                <w:rPr>
                  <w:lang w:val="en-US"/>
                </w:rPr>
                <w:delText>M</w:delText>
              </w:r>
            </w:del>
          </w:p>
        </w:tc>
        <w:tc>
          <w:tcPr>
            <w:tcW w:w="1414" w:type="dxa"/>
            <w:tcBorders>
              <w:top w:val="single" w:sz="4" w:space="0" w:color="auto"/>
              <w:left w:val="single" w:sz="4" w:space="0" w:color="auto"/>
              <w:bottom w:val="single" w:sz="4" w:space="0" w:color="auto"/>
              <w:right w:val="single" w:sz="4" w:space="0" w:color="auto"/>
            </w:tcBorders>
          </w:tcPr>
          <w:p w14:paraId="7AD8AD3A" w14:textId="5A54E0B8" w:rsidR="006867FC" w:rsidRPr="006159E6" w:rsidDel="003235DC" w:rsidRDefault="006867FC" w:rsidP="00D02290">
            <w:pPr>
              <w:pStyle w:val="CellBody"/>
              <w:rPr>
                <w:del w:id="330" w:author="Autor"/>
                <w:lang w:val="en-US"/>
              </w:rPr>
            </w:pPr>
            <w:del w:id="331" w:author="Autor">
              <w:r w:rsidRPr="006159E6" w:rsidDel="00F01809">
                <w:rPr>
                  <w:lang w:val="en-US"/>
                </w:rPr>
                <w:delText>CP</w:delText>
              </w:r>
              <w:r w:rsidRPr="006159E6" w:rsidDel="00F01809">
                <w:rPr>
                  <w:lang w:val="en-US"/>
                </w:rPr>
                <w:softHyphen/>
                <w:delText>Name</w:delText>
              </w:r>
              <w:r w:rsidRPr="006159E6" w:rsidDel="00F01809">
                <w:rPr>
                  <w:lang w:val="en-US"/>
                </w:rPr>
                <w:softHyphen/>
                <w:delText>Type</w:delText>
              </w:r>
            </w:del>
          </w:p>
        </w:tc>
        <w:tc>
          <w:tcPr>
            <w:tcW w:w="5858" w:type="dxa"/>
            <w:tcBorders>
              <w:top w:val="single" w:sz="4" w:space="0" w:color="auto"/>
              <w:left w:val="single" w:sz="4" w:space="0" w:color="auto"/>
              <w:bottom w:val="single" w:sz="4" w:space="0" w:color="auto"/>
              <w:right w:val="single" w:sz="4" w:space="0" w:color="auto"/>
            </w:tcBorders>
          </w:tcPr>
          <w:p w14:paraId="657A79C9" w14:textId="053DD83A" w:rsidR="006867FC" w:rsidRPr="006159E6" w:rsidDel="003235DC" w:rsidRDefault="006867FC" w:rsidP="00D02290">
            <w:pPr>
              <w:pStyle w:val="CellBody"/>
              <w:rPr>
                <w:del w:id="332" w:author="Autor"/>
                <w:lang w:val="en-US"/>
              </w:rPr>
            </w:pPr>
          </w:p>
        </w:tc>
      </w:tr>
      <w:tr w:rsidR="006867FC" w:rsidRPr="006159E6" w:rsidDel="003235DC" w14:paraId="46128A02" w14:textId="3A90CD1F" w:rsidTr="00A23627">
        <w:trPr>
          <w:cantSplit/>
          <w:del w:id="333" w:author="Autor"/>
        </w:trPr>
        <w:tc>
          <w:tcPr>
            <w:tcW w:w="1426" w:type="dxa"/>
            <w:gridSpan w:val="2"/>
            <w:tcBorders>
              <w:top w:val="single" w:sz="4" w:space="0" w:color="auto"/>
              <w:left w:val="single" w:sz="4" w:space="0" w:color="auto"/>
              <w:bottom w:val="single" w:sz="4" w:space="0" w:color="auto"/>
              <w:right w:val="single" w:sz="4" w:space="0" w:color="auto"/>
            </w:tcBorders>
          </w:tcPr>
          <w:p w14:paraId="3EDAABC3" w14:textId="0B642871" w:rsidR="006867FC" w:rsidRPr="006159E6" w:rsidDel="003235DC" w:rsidRDefault="006867FC" w:rsidP="00D02290">
            <w:pPr>
              <w:pStyle w:val="CellBody"/>
              <w:rPr>
                <w:del w:id="334" w:author="Autor"/>
                <w:lang w:val="en-US"/>
              </w:rPr>
            </w:pPr>
            <w:del w:id="335" w:author="Autor">
              <w:r w:rsidRPr="006159E6" w:rsidDel="00F01809">
                <w:rPr>
                  <w:lang w:val="en-US"/>
                </w:rPr>
                <w:lastRenderedPageBreak/>
                <w:delText>CPDomicile</w:delText>
              </w:r>
            </w:del>
          </w:p>
        </w:tc>
        <w:tc>
          <w:tcPr>
            <w:tcW w:w="800" w:type="dxa"/>
            <w:tcBorders>
              <w:top w:val="single" w:sz="4" w:space="0" w:color="auto"/>
              <w:left w:val="single" w:sz="4" w:space="0" w:color="auto"/>
              <w:bottom w:val="single" w:sz="4" w:space="0" w:color="auto"/>
              <w:right w:val="single" w:sz="4" w:space="0" w:color="auto"/>
            </w:tcBorders>
          </w:tcPr>
          <w:p w14:paraId="65FC1C3F" w14:textId="1C70323F" w:rsidR="006867FC" w:rsidRPr="006159E6" w:rsidDel="003235DC" w:rsidRDefault="006867FC" w:rsidP="00D02290">
            <w:pPr>
              <w:pStyle w:val="CellBody"/>
              <w:rPr>
                <w:del w:id="336" w:author="Autor"/>
                <w:lang w:val="en-US"/>
              </w:rPr>
            </w:pPr>
            <w:del w:id="337" w:author="Autor">
              <w:r w:rsidRPr="006159E6" w:rsidDel="00F01809">
                <w:rPr>
                  <w:lang w:val="en-US"/>
                </w:rPr>
                <w:delText>M</w:delText>
              </w:r>
            </w:del>
          </w:p>
        </w:tc>
        <w:tc>
          <w:tcPr>
            <w:tcW w:w="1414" w:type="dxa"/>
            <w:tcBorders>
              <w:top w:val="single" w:sz="4" w:space="0" w:color="auto"/>
              <w:left w:val="single" w:sz="4" w:space="0" w:color="auto"/>
              <w:bottom w:val="single" w:sz="4" w:space="0" w:color="auto"/>
              <w:right w:val="single" w:sz="4" w:space="0" w:color="auto"/>
            </w:tcBorders>
          </w:tcPr>
          <w:p w14:paraId="13D496DF" w14:textId="17446166" w:rsidR="006867FC" w:rsidRPr="006159E6" w:rsidDel="003235DC" w:rsidRDefault="006867FC" w:rsidP="00D02290">
            <w:pPr>
              <w:pStyle w:val="CellBody"/>
              <w:rPr>
                <w:del w:id="338" w:author="Autor"/>
                <w:lang w:val="en-US"/>
              </w:rPr>
            </w:pPr>
            <w:del w:id="339" w:author="Autor">
              <w:r w:rsidRPr="006159E6" w:rsidDel="00F01809">
                <w:rPr>
                  <w:lang w:val="en-US"/>
                </w:rPr>
                <w:delText>CP</w:delText>
              </w:r>
              <w:r w:rsidRPr="006159E6" w:rsidDel="00F01809">
                <w:rPr>
                  <w:lang w:val="en-US"/>
                </w:rPr>
                <w:softHyphen/>
                <w:delText>Domicile</w:delText>
              </w:r>
              <w:r w:rsidRPr="006159E6" w:rsidDel="00F01809">
                <w:rPr>
                  <w:lang w:val="en-US"/>
                </w:rPr>
                <w:softHyphen/>
                <w:delText>Type</w:delText>
              </w:r>
            </w:del>
          </w:p>
        </w:tc>
        <w:tc>
          <w:tcPr>
            <w:tcW w:w="5858" w:type="dxa"/>
            <w:tcBorders>
              <w:top w:val="single" w:sz="4" w:space="0" w:color="auto"/>
              <w:left w:val="single" w:sz="4" w:space="0" w:color="auto"/>
              <w:bottom w:val="single" w:sz="4" w:space="0" w:color="auto"/>
              <w:right w:val="single" w:sz="4" w:space="0" w:color="auto"/>
            </w:tcBorders>
          </w:tcPr>
          <w:p w14:paraId="5DACB7C3" w14:textId="3559369C" w:rsidR="006867FC" w:rsidRPr="006159E6" w:rsidDel="003235DC" w:rsidRDefault="006867FC" w:rsidP="00D02290">
            <w:pPr>
              <w:pStyle w:val="CellBody"/>
              <w:rPr>
                <w:del w:id="340" w:author="Autor"/>
                <w:lang w:val="en-US"/>
              </w:rPr>
            </w:pPr>
          </w:p>
        </w:tc>
      </w:tr>
      <w:tr w:rsidR="0038096B" w:rsidRPr="006159E6" w:rsidDel="003235DC" w14:paraId="0C56FBDA" w14:textId="60556359" w:rsidTr="00736A1A">
        <w:trPr>
          <w:cantSplit/>
          <w:del w:id="341" w:author="Autor"/>
        </w:trPr>
        <w:tc>
          <w:tcPr>
            <w:tcW w:w="9498" w:type="dxa"/>
            <w:gridSpan w:val="5"/>
            <w:shd w:val="clear" w:color="auto" w:fill="C0C0C0"/>
          </w:tcPr>
          <w:p w14:paraId="50454438" w14:textId="6019FEEB" w:rsidR="0038096B" w:rsidRPr="006159E6" w:rsidDel="003235DC" w:rsidRDefault="00BA0C46" w:rsidP="00D02290">
            <w:pPr>
              <w:pStyle w:val="CellBody"/>
              <w:rPr>
                <w:del w:id="342" w:author="Autor"/>
                <w:lang w:val="en-US"/>
              </w:rPr>
            </w:pPr>
            <w:del w:id="343" w:author="Autor">
              <w:r w:rsidRPr="006159E6" w:rsidDel="00F01809">
                <w:rPr>
                  <w:lang w:val="en-US"/>
                </w:rPr>
                <w:delText xml:space="preserve">End of </w:delText>
              </w:r>
              <w:r w:rsidR="0038096B" w:rsidRPr="006159E6" w:rsidDel="00F01809">
                <w:rPr>
                  <w:rStyle w:val="Fett"/>
                  <w:lang w:val="en-US"/>
                </w:rPr>
                <w:delText>ReportingCounterpartyDetails</w:delText>
              </w:r>
              <w:r w:rsidR="0038096B" w:rsidRPr="006159E6" w:rsidDel="00F01809">
                <w:rPr>
                  <w:lang w:val="en-US"/>
                </w:rPr>
                <w:delText xml:space="preserve"> </w:delText>
              </w:r>
            </w:del>
          </w:p>
        </w:tc>
      </w:tr>
      <w:tr w:rsidR="006867FC" w:rsidRPr="006159E6" w14:paraId="6E5AC6A9" w14:textId="77777777" w:rsidTr="00A23627">
        <w:trPr>
          <w:cantSplit/>
        </w:trPr>
        <w:tc>
          <w:tcPr>
            <w:tcW w:w="1426" w:type="dxa"/>
            <w:gridSpan w:val="2"/>
          </w:tcPr>
          <w:p w14:paraId="00089611" w14:textId="77777777" w:rsidR="006867FC" w:rsidRPr="006159E6" w:rsidRDefault="006867FC" w:rsidP="00D02290">
            <w:pPr>
              <w:pStyle w:val="CellBody"/>
              <w:rPr>
                <w:lang w:val="en-US"/>
              </w:rPr>
            </w:pPr>
            <w:r w:rsidRPr="006159E6">
              <w:rPr>
                <w:lang w:val="en-US"/>
              </w:rPr>
              <w:t>Repository</w:t>
            </w:r>
          </w:p>
        </w:tc>
        <w:tc>
          <w:tcPr>
            <w:tcW w:w="800" w:type="dxa"/>
          </w:tcPr>
          <w:p w14:paraId="6471C2AB" w14:textId="77777777" w:rsidR="006867FC" w:rsidRPr="006159E6" w:rsidRDefault="00D94615" w:rsidP="00D02290">
            <w:pPr>
              <w:pStyle w:val="CellBody"/>
              <w:rPr>
                <w:lang w:val="en-US"/>
              </w:rPr>
            </w:pPr>
            <w:r>
              <w:rPr>
                <w:lang w:val="en-US"/>
              </w:rPr>
              <w:t>O</w:t>
            </w:r>
          </w:p>
        </w:tc>
        <w:tc>
          <w:tcPr>
            <w:tcW w:w="1414" w:type="dxa"/>
          </w:tcPr>
          <w:p w14:paraId="7B4618AC" w14:textId="77777777" w:rsidR="006867FC" w:rsidRPr="006159E6" w:rsidRDefault="006867FC" w:rsidP="00D02290">
            <w:pPr>
              <w:pStyle w:val="CellBody"/>
              <w:rPr>
                <w:lang w:val="en-US"/>
              </w:rPr>
            </w:pPr>
            <w:r w:rsidRPr="006159E6">
              <w:rPr>
                <w:lang w:val="en-US"/>
              </w:rPr>
              <w:t>Repository</w:t>
            </w:r>
            <w:r w:rsidR="00037F19" w:rsidRPr="006159E6">
              <w:rPr>
                <w:lang w:val="en-US"/>
              </w:rPr>
              <w:softHyphen/>
            </w:r>
            <w:r w:rsidRPr="006159E6">
              <w:rPr>
                <w:lang w:val="en-US"/>
              </w:rPr>
              <w:t>Type</w:t>
            </w:r>
          </w:p>
        </w:tc>
        <w:tc>
          <w:tcPr>
            <w:tcW w:w="5858" w:type="dxa"/>
          </w:tcPr>
          <w:p w14:paraId="4B2D844E" w14:textId="77777777" w:rsidR="00D94615" w:rsidRPr="00D94615" w:rsidRDefault="00481336" w:rsidP="00D94615">
            <w:pPr>
              <w:pStyle w:val="CellBody"/>
              <w:rPr>
                <w:rStyle w:val="Fett"/>
                <w:lang w:val="en-US"/>
              </w:rPr>
            </w:pPr>
            <w:r>
              <w:rPr>
                <w:lang w:val="en-US"/>
              </w:rPr>
              <w:t>T</w:t>
            </w:r>
            <w:r w:rsidR="00D94615">
              <w:rPr>
                <w:lang w:val="en-US"/>
              </w:rPr>
              <w:t xml:space="preserve">he trade repository for EMIR reporting. </w:t>
            </w:r>
          </w:p>
          <w:p w14:paraId="74294576" w14:textId="083B8112" w:rsidR="006867FC" w:rsidRPr="006159E6" w:rsidRDefault="006B071F" w:rsidP="003F7D77">
            <w:pPr>
              <w:pStyle w:val="CellBody"/>
              <w:rPr>
                <w:lang w:val="en-US"/>
              </w:rPr>
            </w:pPr>
            <w:r>
              <w:rPr>
                <w:rStyle w:val="Fett"/>
                <w:lang w:val="en-US"/>
              </w:rPr>
              <w:t>Note</w:t>
            </w:r>
            <w:r w:rsidR="006867FC" w:rsidRPr="000C3B8A">
              <w:rPr>
                <w:rStyle w:val="Fett"/>
              </w:rPr>
              <w:t>:</w:t>
            </w:r>
            <w:r w:rsidR="006867FC" w:rsidRPr="006159E6">
              <w:rPr>
                <w:lang w:val="en-US"/>
              </w:rPr>
              <w:t xml:space="preserve"> This field is not used by eRR when processing CpML submissions for REMIT</w:t>
            </w:r>
            <w:r w:rsidR="000836EF">
              <w:rPr>
                <w:lang w:val="en-US"/>
              </w:rPr>
              <w:t xml:space="preserve">. </w:t>
            </w:r>
          </w:p>
        </w:tc>
      </w:tr>
      <w:tr w:rsidR="006867FC" w:rsidRPr="006159E6" w14:paraId="6E4191DE"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2B8438E8" w14:textId="77777777" w:rsidR="006867FC" w:rsidRPr="006159E6" w:rsidRDefault="006867FC" w:rsidP="00D02290">
            <w:pPr>
              <w:pStyle w:val="CellBody"/>
              <w:rPr>
                <w:lang w:val="en-US"/>
              </w:rPr>
            </w:pPr>
            <w:r w:rsidRPr="006159E6">
              <w:rPr>
                <w:lang w:val="en-US"/>
              </w:rPr>
              <w:t>CPFinancial</w:t>
            </w:r>
            <w:r w:rsidRPr="006159E6">
              <w:rPr>
                <w:lang w:val="en-US"/>
              </w:rPr>
              <w:softHyphen/>
              <w:t>Nature</w:t>
            </w:r>
          </w:p>
        </w:tc>
        <w:tc>
          <w:tcPr>
            <w:tcW w:w="800" w:type="dxa"/>
            <w:tcBorders>
              <w:top w:val="single" w:sz="4" w:space="0" w:color="auto"/>
              <w:left w:val="single" w:sz="4" w:space="0" w:color="auto"/>
              <w:bottom w:val="single" w:sz="4" w:space="0" w:color="auto"/>
              <w:right w:val="single" w:sz="4" w:space="0" w:color="auto"/>
            </w:tcBorders>
          </w:tcPr>
          <w:p w14:paraId="0A87EB56" w14:textId="77777777" w:rsidR="006867FC" w:rsidRPr="006159E6" w:rsidRDefault="006867FC" w:rsidP="00D02290">
            <w:pPr>
              <w:pStyle w:val="CellBody"/>
              <w:rPr>
                <w:lang w:val="en-US"/>
              </w:rPr>
            </w:pPr>
            <w:r w:rsidRPr="006159E6">
              <w:rPr>
                <w:lang w:val="en-US"/>
              </w:rPr>
              <w:t>O</w:t>
            </w:r>
          </w:p>
        </w:tc>
        <w:tc>
          <w:tcPr>
            <w:tcW w:w="1414" w:type="dxa"/>
            <w:tcBorders>
              <w:top w:val="single" w:sz="4" w:space="0" w:color="auto"/>
              <w:left w:val="single" w:sz="4" w:space="0" w:color="auto"/>
              <w:bottom w:val="single" w:sz="4" w:space="0" w:color="auto"/>
              <w:right w:val="single" w:sz="4" w:space="0" w:color="auto"/>
            </w:tcBorders>
          </w:tcPr>
          <w:p w14:paraId="1B5BE78F" w14:textId="77777777" w:rsidR="006867FC" w:rsidRPr="006159E6" w:rsidRDefault="006867FC" w:rsidP="00D02290">
            <w:pPr>
              <w:pStyle w:val="CellBody"/>
              <w:rPr>
                <w:lang w:val="en-US"/>
              </w:rPr>
            </w:pPr>
            <w:r w:rsidRPr="006159E6">
              <w:rPr>
                <w:lang w:val="en-US"/>
              </w:rPr>
              <w:t>CP</w:t>
            </w:r>
            <w:r w:rsidRPr="006159E6">
              <w:rPr>
                <w:lang w:val="en-US"/>
              </w:rPr>
              <w:softHyphen/>
              <w:t>Financial</w:t>
            </w:r>
            <w:r w:rsidRPr="006159E6">
              <w:rPr>
                <w:lang w:val="en-US"/>
              </w:rPr>
              <w:softHyphen/>
              <w:t>Nature</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37BD2502" w14:textId="26495EAD" w:rsidR="006867FC" w:rsidRPr="006159E6" w:rsidRDefault="006867FC" w:rsidP="006B071F">
            <w:pPr>
              <w:pStyle w:val="CellBody"/>
            </w:pPr>
          </w:p>
        </w:tc>
      </w:tr>
      <w:tr w:rsidR="00C82EB8" w:rsidRPr="006159E6" w14:paraId="75CC9A10" w14:textId="77777777" w:rsidTr="00736A1A">
        <w:trPr>
          <w:cantSplit/>
          <w:ins w:id="344" w:author="Autor"/>
        </w:trPr>
        <w:tc>
          <w:tcPr>
            <w:tcW w:w="9498" w:type="dxa"/>
            <w:gridSpan w:val="5"/>
            <w:shd w:val="clear" w:color="auto" w:fill="C0C0C0"/>
          </w:tcPr>
          <w:p w14:paraId="30B239E7" w14:textId="77777777" w:rsidR="003633D5" w:rsidRDefault="00C82EB8" w:rsidP="001440D7">
            <w:pPr>
              <w:pStyle w:val="CellBody"/>
              <w:rPr>
                <w:lang w:val="en-US"/>
              </w:rPr>
            </w:pPr>
            <w:ins w:id="345" w:author="Autor">
              <w:r w:rsidRPr="006159E6">
                <w:rPr>
                  <w:rStyle w:val="XSDSectionTitle"/>
                  <w:lang w:val="en-US"/>
                </w:rPr>
                <w:t>OtherCounterpartyDetails/</w:t>
              </w:r>
              <w:r>
                <w:rPr>
                  <w:rStyle w:val="XSDSectionTitle"/>
                  <w:lang w:val="en-US"/>
                </w:rPr>
                <w:t>CPSectors</w:t>
              </w:r>
              <w:r w:rsidRPr="006159E6">
                <w:rPr>
                  <w:lang w:val="en-US"/>
                </w:rPr>
                <w:t xml:space="preserve">: </w:t>
              </w:r>
              <w:r>
                <w:rPr>
                  <w:lang w:val="en-US"/>
                </w:rPr>
                <w:t>conditional</w:t>
              </w:r>
              <w:r w:rsidRPr="006159E6">
                <w:rPr>
                  <w:lang w:val="en-US"/>
                </w:rPr>
                <w:t xml:space="preserve"> section</w:t>
              </w:r>
            </w:ins>
          </w:p>
          <w:p w14:paraId="63BE0092" w14:textId="40642FD4" w:rsidR="00C82EB8" w:rsidRPr="006159E6" w:rsidRDefault="00C82EB8" w:rsidP="001440D7">
            <w:pPr>
              <w:pStyle w:val="CellBody"/>
              <w:rPr>
                <w:ins w:id="346" w:author="Autor"/>
                <w:rStyle w:val="Fett"/>
                <w:lang w:val="en-US"/>
              </w:rPr>
            </w:pPr>
            <w:ins w:id="347" w:author="Autor">
              <w:r>
                <w:rPr>
                  <w:rStyle w:val="Fett"/>
                  <w:lang w:val="en-US"/>
                </w:rPr>
                <w:t>Occurrence</w:t>
              </w:r>
              <w:r w:rsidRPr="006159E6">
                <w:rPr>
                  <w:rStyle w:val="Fett"/>
                  <w:lang w:val="en-US"/>
                </w:rPr>
                <w:t>:</w:t>
              </w:r>
            </w:ins>
          </w:p>
          <w:p w14:paraId="0B28B9D5" w14:textId="77777777" w:rsidR="00C82EB8" w:rsidRDefault="00C82EB8" w:rsidP="001440D7">
            <w:pPr>
              <w:pStyle w:val="condition1"/>
              <w:rPr>
                <w:ins w:id="348" w:author="Autor"/>
              </w:rPr>
            </w:pPr>
            <w:ins w:id="349" w:author="Autor">
              <w:r w:rsidRPr="006159E6">
                <w:t>If ‘</w:t>
              </w:r>
              <w:r>
                <w:t>CPFinancial</w:t>
              </w:r>
              <w:r w:rsidRPr="008360DB">
                <w:t>Nature</w:t>
              </w:r>
              <w:r w:rsidRPr="006159E6">
                <w:t xml:space="preserve">’ </w:t>
              </w:r>
              <w:r w:rsidRPr="0099139B">
                <w:t xml:space="preserve">is </w:t>
              </w:r>
              <w:r>
                <w:t>set to “</w:t>
              </w:r>
              <w:r w:rsidRPr="0099139B">
                <w:t>F</w:t>
              </w:r>
              <w:r>
                <w:t>” or “N”, then</w:t>
              </w:r>
              <w:r w:rsidRPr="0099139B">
                <w:t xml:space="preserve"> this </w:t>
              </w:r>
              <w:r>
                <w:t>section is mandatory.</w:t>
              </w:r>
            </w:ins>
          </w:p>
          <w:p w14:paraId="346DDD39" w14:textId="77777777" w:rsidR="00C82EB8" w:rsidRPr="0099139B" w:rsidRDefault="00C82EB8" w:rsidP="001440D7">
            <w:pPr>
              <w:pStyle w:val="condition1"/>
              <w:rPr>
                <w:ins w:id="350" w:author="Autor"/>
              </w:rPr>
            </w:pPr>
            <w:ins w:id="351" w:author="Autor">
              <w:r>
                <w:t xml:space="preserve">Else, </w:t>
              </w:r>
              <w:r w:rsidRPr="0099139B">
                <w:t xml:space="preserve">this </w:t>
              </w:r>
              <w:r>
                <w:t>section must be omitted</w:t>
              </w:r>
              <w:r w:rsidRPr="0099139B">
                <w:t>.</w:t>
              </w:r>
            </w:ins>
          </w:p>
        </w:tc>
      </w:tr>
      <w:tr w:rsidR="008C7770" w:rsidRPr="006159E6" w14:paraId="5EDDC684"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578278D1" w14:textId="77777777" w:rsidR="008C7770" w:rsidRPr="006159E6" w:rsidRDefault="008C7770" w:rsidP="005156DA">
            <w:pPr>
              <w:pStyle w:val="CellBody"/>
              <w:rPr>
                <w:lang w:val="en-US"/>
              </w:rPr>
            </w:pPr>
            <w:r w:rsidRPr="006159E6">
              <w:rPr>
                <w:lang w:val="en-US"/>
              </w:rPr>
              <w:t>CPSector</w:t>
            </w:r>
          </w:p>
        </w:tc>
        <w:tc>
          <w:tcPr>
            <w:tcW w:w="800" w:type="dxa"/>
            <w:tcBorders>
              <w:top w:val="single" w:sz="4" w:space="0" w:color="auto"/>
              <w:left w:val="single" w:sz="4" w:space="0" w:color="auto"/>
              <w:bottom w:val="single" w:sz="4" w:space="0" w:color="auto"/>
              <w:right w:val="single" w:sz="4" w:space="0" w:color="auto"/>
            </w:tcBorders>
          </w:tcPr>
          <w:p w14:paraId="4361DD77" w14:textId="6DE00EAB" w:rsidR="008C7770" w:rsidRPr="006159E6" w:rsidRDefault="005C526A" w:rsidP="005156DA">
            <w:pPr>
              <w:pStyle w:val="CellBody"/>
              <w:rPr>
                <w:lang w:val="en-US"/>
              </w:rPr>
            </w:pPr>
            <w:ins w:id="352" w:author="Autor">
              <w:r>
                <w:rPr>
                  <w:lang w:val="en-US"/>
                </w:rPr>
                <w:t>O</w:t>
              </w:r>
            </w:ins>
            <w:del w:id="353" w:author="Autor">
              <w:r w:rsidR="008C7770" w:rsidDel="005C526A">
                <w:rPr>
                  <w:lang w:val="en-US"/>
                </w:rPr>
                <w:delText>M</w:delText>
              </w:r>
            </w:del>
          </w:p>
        </w:tc>
        <w:tc>
          <w:tcPr>
            <w:tcW w:w="1414" w:type="dxa"/>
            <w:tcBorders>
              <w:top w:val="single" w:sz="4" w:space="0" w:color="auto"/>
              <w:left w:val="single" w:sz="4" w:space="0" w:color="auto"/>
              <w:bottom w:val="single" w:sz="4" w:space="0" w:color="auto"/>
              <w:right w:val="single" w:sz="4" w:space="0" w:color="auto"/>
            </w:tcBorders>
          </w:tcPr>
          <w:p w14:paraId="1C79FB85" w14:textId="77777777" w:rsidR="008C7770" w:rsidRPr="006159E6" w:rsidRDefault="008C7770" w:rsidP="005156DA">
            <w:pPr>
              <w:pStyle w:val="CellBody"/>
              <w:rPr>
                <w:lang w:val="en-US"/>
              </w:rPr>
            </w:pPr>
            <w:r w:rsidRPr="006159E6">
              <w:rPr>
                <w:lang w:val="en-US"/>
              </w:rPr>
              <w:t>Corporate</w:t>
            </w:r>
            <w:r w:rsidRPr="006159E6">
              <w:rPr>
                <w:lang w:val="en-US"/>
              </w:rPr>
              <w:softHyphen/>
              <w:t>Sector</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7EF7A9F7" w14:textId="77777777" w:rsidR="00382757" w:rsidRPr="00D7069B" w:rsidRDefault="00382757" w:rsidP="00382757">
            <w:pPr>
              <w:pStyle w:val="CellBody"/>
              <w:rPr>
                <w:ins w:id="354" w:author="Autor"/>
              </w:rPr>
            </w:pPr>
            <w:ins w:id="355" w:author="Autor">
              <w:r w:rsidRPr="00D7069B">
                <w:t>Repeatable field (1-n)</w:t>
              </w:r>
            </w:ins>
          </w:p>
          <w:p w14:paraId="7E407212" w14:textId="77777777" w:rsidR="00382757" w:rsidRPr="000C3B8A" w:rsidRDefault="00382757" w:rsidP="00382757">
            <w:pPr>
              <w:pStyle w:val="CellBody"/>
              <w:rPr>
                <w:ins w:id="356" w:author="Autor"/>
                <w:rStyle w:val="Fett"/>
              </w:rPr>
            </w:pPr>
            <w:ins w:id="357" w:author="Autor">
              <w:r w:rsidRPr="000C3B8A">
                <w:rPr>
                  <w:rStyle w:val="Fett"/>
                </w:rPr>
                <w:t>Repetitions:</w:t>
              </w:r>
            </w:ins>
          </w:p>
          <w:p w14:paraId="09651ACC" w14:textId="77777777" w:rsidR="00382757" w:rsidRDefault="00382757" w:rsidP="00382757">
            <w:pPr>
              <w:pStyle w:val="condition1"/>
              <w:rPr>
                <w:ins w:id="358" w:author="Autor"/>
              </w:rPr>
            </w:pPr>
            <w:ins w:id="359" w:author="Autor">
              <w:r>
                <w:t xml:space="preserve">If </w:t>
              </w:r>
              <w:r w:rsidRPr="0099139B">
                <w:t>more than one value is reported</w:t>
              </w:r>
              <w:r>
                <w:t>, then there must be one ‘CPSector’ field for each value.</w:t>
              </w:r>
            </w:ins>
          </w:p>
          <w:p w14:paraId="06C1BA23" w14:textId="77777777" w:rsidR="00382757" w:rsidRPr="000C3B8A" w:rsidRDefault="00382757" w:rsidP="00382757">
            <w:pPr>
              <w:pStyle w:val="CellBody"/>
              <w:rPr>
                <w:ins w:id="360" w:author="Autor"/>
                <w:rStyle w:val="Fett"/>
              </w:rPr>
            </w:pPr>
            <w:ins w:id="361" w:author="Autor">
              <w:r w:rsidRPr="000C3B8A">
                <w:rPr>
                  <w:rStyle w:val="Fett"/>
                </w:rPr>
                <w:t>Values:</w:t>
              </w:r>
            </w:ins>
          </w:p>
          <w:p w14:paraId="510E82C4" w14:textId="77777777" w:rsidR="00382757" w:rsidRPr="006159E6" w:rsidRDefault="00382757" w:rsidP="00382757">
            <w:pPr>
              <w:pStyle w:val="condition1"/>
              <w:rPr>
                <w:ins w:id="362" w:author="Autor"/>
              </w:rPr>
            </w:pPr>
            <w:ins w:id="363" w:author="Autor">
              <w:r>
                <w:t>Each ‘CPSector’ field must contain a different value.</w:t>
              </w:r>
            </w:ins>
          </w:p>
          <w:p w14:paraId="34BB7FEE" w14:textId="77777777" w:rsidR="00382757" w:rsidRPr="007A7D24" w:rsidRDefault="00382757" w:rsidP="00382757">
            <w:pPr>
              <w:pStyle w:val="condition1"/>
              <w:rPr>
                <w:ins w:id="364" w:author="Autor"/>
              </w:rPr>
            </w:pPr>
            <w:ins w:id="365" w:author="Autor">
              <w:r w:rsidRPr="007A7D24">
                <w:t xml:space="preserve">If ‘CPFinancialNature’ is set to “F”, then this field must contain one of the following values: </w:t>
              </w:r>
              <w:r>
                <w:t>“</w:t>
              </w:r>
              <w:r w:rsidRPr="007A7D24">
                <w:t>A</w:t>
              </w:r>
              <w:r>
                <w:t>”</w:t>
              </w:r>
              <w:r w:rsidRPr="007A7D24">
                <w:t xml:space="preserve">, </w:t>
              </w:r>
              <w:r>
                <w:t>“</w:t>
              </w:r>
              <w:r w:rsidRPr="007A7D24">
                <w:t>C</w:t>
              </w:r>
              <w:r>
                <w:t>”</w:t>
              </w:r>
              <w:r w:rsidRPr="007A7D24">
                <w:t xml:space="preserve">, </w:t>
              </w:r>
              <w:r>
                <w:t>“</w:t>
              </w:r>
              <w:r w:rsidRPr="007A7D24">
                <w:t>F</w:t>
              </w:r>
              <w:r>
                <w:t>”</w:t>
              </w:r>
              <w:r w:rsidRPr="007A7D24">
                <w:t xml:space="preserve">, </w:t>
              </w:r>
              <w:r>
                <w:t>“</w:t>
              </w:r>
              <w:r w:rsidRPr="007A7D24">
                <w:t>I</w:t>
              </w:r>
              <w:r>
                <w:t>”</w:t>
              </w:r>
              <w:r w:rsidRPr="007A7D24">
                <w:t xml:space="preserve">, </w:t>
              </w:r>
              <w:r>
                <w:t>“</w:t>
              </w:r>
              <w:r w:rsidRPr="007A7D24">
                <w:t>L</w:t>
              </w:r>
              <w:r>
                <w:t>”</w:t>
              </w:r>
              <w:r w:rsidRPr="007A7D24">
                <w:t xml:space="preserve">, </w:t>
              </w:r>
              <w:r>
                <w:t>“</w:t>
              </w:r>
              <w:r w:rsidRPr="007A7D24">
                <w:t>O</w:t>
              </w:r>
              <w:r>
                <w:t>”</w:t>
              </w:r>
              <w:r w:rsidRPr="007A7D24">
                <w:t xml:space="preserve">, </w:t>
              </w:r>
              <w:r>
                <w:t>“</w:t>
              </w:r>
              <w:r w:rsidRPr="007A7D24">
                <w:t>R</w:t>
              </w:r>
              <w:r>
                <w:t>” or</w:t>
              </w:r>
              <w:r w:rsidRPr="007A7D24">
                <w:t xml:space="preserve"> </w:t>
              </w:r>
              <w:r>
                <w:t>“</w:t>
              </w:r>
              <w:r w:rsidRPr="007A7D24">
                <w:t>U</w:t>
              </w:r>
              <w:r>
                <w:t>”</w:t>
              </w:r>
              <w:r w:rsidRPr="007A7D24">
                <w:t>.</w:t>
              </w:r>
            </w:ins>
          </w:p>
          <w:p w14:paraId="14E98D48" w14:textId="0D217521" w:rsidR="005C526A" w:rsidRPr="00515EA8" w:rsidRDefault="00382757" w:rsidP="006B071F">
            <w:pPr>
              <w:pStyle w:val="condition1"/>
              <w:rPr>
                <w:b/>
              </w:rPr>
            </w:pPr>
            <w:ins w:id="366" w:author="Autor">
              <w:r>
                <w:t>I</w:t>
              </w:r>
              <w:r w:rsidRPr="007A7D24">
                <w:t xml:space="preserve">f ‘CPFinancialNature’ is set to “N”, then this field must contain one of the following values: </w:t>
              </w:r>
              <w:r>
                <w:t>“</w:t>
              </w:r>
              <w:r w:rsidRPr="007A7D24">
                <w:t>1</w:t>
              </w:r>
              <w:r>
                <w:t>”</w:t>
              </w:r>
              <w:r w:rsidRPr="007A7D24">
                <w:t xml:space="preserve">, </w:t>
              </w:r>
              <w:r>
                <w:t>“</w:t>
              </w:r>
              <w:r w:rsidRPr="007A7D24">
                <w:t>2</w:t>
              </w:r>
              <w:r>
                <w:t>”</w:t>
              </w:r>
              <w:r w:rsidRPr="007A7D24">
                <w:t xml:space="preserve">, ..., </w:t>
              </w:r>
              <w:r>
                <w:t>“</w:t>
              </w:r>
              <w:r w:rsidRPr="007A7D24">
                <w:t>21</w:t>
              </w:r>
              <w:r>
                <w:t>”</w:t>
              </w:r>
              <w:r w:rsidRPr="007A7D24">
                <w:t>.</w:t>
              </w:r>
            </w:ins>
          </w:p>
        </w:tc>
      </w:tr>
      <w:tr w:rsidR="0069766C" w:rsidRPr="006159E6" w14:paraId="2D36D31D" w14:textId="77777777" w:rsidTr="00736A1A">
        <w:trPr>
          <w:cantSplit/>
          <w:ins w:id="367" w:author="Autor"/>
        </w:trPr>
        <w:tc>
          <w:tcPr>
            <w:tcW w:w="9498" w:type="dxa"/>
            <w:gridSpan w:val="5"/>
            <w:shd w:val="clear" w:color="auto" w:fill="C0C0C0"/>
          </w:tcPr>
          <w:p w14:paraId="46866754" w14:textId="77777777" w:rsidR="0069766C" w:rsidRPr="006159E6" w:rsidRDefault="0069766C" w:rsidP="001440D7">
            <w:pPr>
              <w:pStyle w:val="CellBody"/>
              <w:rPr>
                <w:ins w:id="368" w:author="Autor"/>
                <w:lang w:val="en-US"/>
              </w:rPr>
            </w:pPr>
            <w:ins w:id="369" w:author="Autor">
              <w:r w:rsidRPr="006159E6">
                <w:rPr>
                  <w:lang w:val="en-US"/>
                </w:rPr>
                <w:t xml:space="preserve">End of </w:t>
              </w:r>
              <w:r>
                <w:rPr>
                  <w:rStyle w:val="XSDSectionTitle"/>
                  <w:lang w:val="en-US"/>
                </w:rPr>
                <w:t>CPSectors</w:t>
              </w:r>
              <w:r w:rsidRPr="006159E6">
                <w:rPr>
                  <w:lang w:val="en-US"/>
                </w:rPr>
                <w:t xml:space="preserve"> </w:t>
              </w:r>
            </w:ins>
          </w:p>
        </w:tc>
      </w:tr>
      <w:tr w:rsidR="006867FC" w:rsidRPr="006159E6" w14:paraId="055E02BC"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677F9A57" w14:textId="77777777" w:rsidR="006867FC" w:rsidRPr="006159E6" w:rsidRDefault="006867FC" w:rsidP="00D02290">
            <w:pPr>
              <w:pStyle w:val="CellBody"/>
              <w:rPr>
                <w:lang w:val="en-US"/>
              </w:rPr>
            </w:pPr>
            <w:r w:rsidRPr="006159E6">
              <w:rPr>
                <w:lang w:val="en-US"/>
              </w:rPr>
              <w:t>Beneficiary</w:t>
            </w:r>
            <w:r w:rsidRPr="006159E6">
              <w:rPr>
                <w:lang w:val="en-US"/>
              </w:rPr>
              <w:softHyphen/>
              <w:t>ID</w:t>
            </w:r>
          </w:p>
        </w:tc>
        <w:tc>
          <w:tcPr>
            <w:tcW w:w="800" w:type="dxa"/>
            <w:tcBorders>
              <w:top w:val="single" w:sz="4" w:space="0" w:color="auto"/>
              <w:left w:val="single" w:sz="4" w:space="0" w:color="auto"/>
              <w:bottom w:val="single" w:sz="4" w:space="0" w:color="auto"/>
              <w:right w:val="single" w:sz="4" w:space="0" w:color="auto"/>
            </w:tcBorders>
          </w:tcPr>
          <w:p w14:paraId="2550E9D4" w14:textId="77777777" w:rsidR="006867FC" w:rsidRPr="006159E6" w:rsidRDefault="006867FC" w:rsidP="00D0229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2C2724E9" w14:textId="77777777" w:rsidR="006867FC" w:rsidRPr="006159E6" w:rsidRDefault="006867FC" w:rsidP="00D02290">
            <w:pPr>
              <w:pStyle w:val="CellBody"/>
              <w:rPr>
                <w:lang w:val="en-US"/>
              </w:rPr>
            </w:pPr>
            <w:r w:rsidRPr="006159E6">
              <w:rPr>
                <w:lang w:val="en-US"/>
              </w:rPr>
              <w:t>PartyType</w:t>
            </w:r>
          </w:p>
        </w:tc>
        <w:tc>
          <w:tcPr>
            <w:tcW w:w="5858" w:type="dxa"/>
            <w:tcBorders>
              <w:top w:val="single" w:sz="4" w:space="0" w:color="auto"/>
              <w:left w:val="single" w:sz="4" w:space="0" w:color="auto"/>
              <w:bottom w:val="single" w:sz="4" w:space="0" w:color="auto"/>
              <w:right w:val="single" w:sz="4" w:space="0" w:color="auto"/>
            </w:tcBorders>
          </w:tcPr>
          <w:p w14:paraId="74BFCFA4" w14:textId="77777777" w:rsidR="00E73F7B" w:rsidRPr="006159E6" w:rsidRDefault="00E73F7B" w:rsidP="00E73F7B">
            <w:pPr>
              <w:pStyle w:val="CellBody"/>
              <w:rPr>
                <w:rStyle w:val="Fett"/>
                <w:lang w:val="en-US"/>
              </w:rPr>
            </w:pPr>
            <w:r w:rsidRPr="006159E6">
              <w:rPr>
                <w:rStyle w:val="Fett"/>
                <w:lang w:val="en-US"/>
              </w:rPr>
              <w:t>Occurrence:</w:t>
            </w:r>
          </w:p>
          <w:p w14:paraId="7D8DADFA" w14:textId="77777777" w:rsidR="00F91D9B" w:rsidRDefault="006867FC" w:rsidP="00ED3F3F">
            <w:pPr>
              <w:pStyle w:val="condition1"/>
            </w:pPr>
            <w:r w:rsidRPr="00F91D9B">
              <w:t>If ‘TradingCapacity</w:t>
            </w:r>
            <w:r w:rsidR="006159E6" w:rsidRPr="00F91D9B">
              <w:t>’ is set to “</w:t>
            </w:r>
            <w:r w:rsidRPr="00F91D9B">
              <w:t>A”</w:t>
            </w:r>
            <w:r w:rsidR="00F91D9B" w:rsidRPr="00F91D9B">
              <w:t>,</w:t>
            </w:r>
            <w:r w:rsidRPr="00F91D9B">
              <w:t xml:space="preserve"> then</w:t>
            </w:r>
            <w:r w:rsidR="00F91D9B" w:rsidRPr="00F91D9B">
              <w:t xml:space="preserve"> </w:t>
            </w:r>
            <w:r w:rsidRPr="00F91D9B">
              <w:t xml:space="preserve">this field </w:t>
            </w:r>
            <w:r w:rsidR="00F91D9B" w:rsidRPr="00F91D9B">
              <w:t>is optional.</w:t>
            </w:r>
          </w:p>
          <w:p w14:paraId="3F584323" w14:textId="77777777" w:rsidR="006867FC" w:rsidRPr="00F91D9B" w:rsidRDefault="00F91D9B" w:rsidP="00ED3F3F">
            <w:pPr>
              <w:pStyle w:val="condition1"/>
            </w:pPr>
            <w:r w:rsidRPr="00F91D9B">
              <w:t xml:space="preserve">Else, this field </w:t>
            </w:r>
            <w:r w:rsidR="006867FC" w:rsidRPr="00F91D9B">
              <w:t xml:space="preserve">must </w:t>
            </w:r>
            <w:r w:rsidR="00F70324" w:rsidRPr="00F91D9B">
              <w:t>be omitted</w:t>
            </w:r>
            <w:r w:rsidR="006867FC" w:rsidRPr="00F91D9B">
              <w:t>.</w:t>
            </w:r>
          </w:p>
          <w:p w14:paraId="006D8A44" w14:textId="265DD1A0" w:rsidR="006867FC" w:rsidRPr="006159E6" w:rsidRDefault="006867FC" w:rsidP="006B071F">
            <w:pPr>
              <w:pStyle w:val="CellBody"/>
            </w:pPr>
          </w:p>
        </w:tc>
      </w:tr>
      <w:tr w:rsidR="006867FC" w:rsidRPr="006159E6" w14:paraId="658EF45D"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029BAA56" w14:textId="77777777" w:rsidR="006867FC" w:rsidRPr="006159E6" w:rsidRDefault="006867FC" w:rsidP="00D02290">
            <w:pPr>
              <w:pStyle w:val="CellBody"/>
              <w:rPr>
                <w:lang w:val="en-US"/>
              </w:rPr>
            </w:pPr>
            <w:r w:rsidRPr="006159E6">
              <w:rPr>
                <w:lang w:val="en-US"/>
              </w:rPr>
              <w:t>Trading</w:t>
            </w:r>
            <w:r w:rsidRPr="006159E6">
              <w:rPr>
                <w:lang w:val="en-US"/>
              </w:rPr>
              <w:softHyphen/>
              <w:t>Capacity</w:t>
            </w:r>
          </w:p>
        </w:tc>
        <w:tc>
          <w:tcPr>
            <w:tcW w:w="800" w:type="dxa"/>
            <w:tcBorders>
              <w:top w:val="single" w:sz="4" w:space="0" w:color="auto"/>
              <w:left w:val="single" w:sz="4" w:space="0" w:color="auto"/>
              <w:bottom w:val="single" w:sz="4" w:space="0" w:color="auto"/>
              <w:right w:val="single" w:sz="4" w:space="0" w:color="auto"/>
            </w:tcBorders>
          </w:tcPr>
          <w:p w14:paraId="28E26185" w14:textId="6DBA5EAB" w:rsidR="006867FC" w:rsidRPr="006159E6" w:rsidRDefault="00C4399A" w:rsidP="00D02290">
            <w:pPr>
              <w:pStyle w:val="CellBody"/>
              <w:rPr>
                <w:lang w:val="en-US"/>
              </w:rPr>
            </w:pPr>
            <w:r>
              <w:rPr>
                <w:lang w:val="en-US"/>
              </w:rPr>
              <w:t>O</w:t>
            </w:r>
          </w:p>
        </w:tc>
        <w:tc>
          <w:tcPr>
            <w:tcW w:w="1414" w:type="dxa"/>
            <w:tcBorders>
              <w:top w:val="single" w:sz="4" w:space="0" w:color="auto"/>
              <w:left w:val="single" w:sz="4" w:space="0" w:color="auto"/>
              <w:bottom w:val="single" w:sz="4" w:space="0" w:color="auto"/>
              <w:right w:val="single" w:sz="4" w:space="0" w:color="auto"/>
            </w:tcBorders>
          </w:tcPr>
          <w:p w14:paraId="0FC3EF55" w14:textId="77777777" w:rsidR="006867FC" w:rsidRPr="006159E6" w:rsidRDefault="006867FC" w:rsidP="00D02290">
            <w:pPr>
              <w:pStyle w:val="CellBody"/>
              <w:rPr>
                <w:lang w:val="en-US"/>
              </w:rPr>
            </w:pPr>
            <w:r w:rsidRPr="006159E6">
              <w:rPr>
                <w:lang w:val="en-US"/>
              </w:rPr>
              <w:t>Trading</w:t>
            </w:r>
            <w:r w:rsidR="00A3265B" w:rsidRPr="006159E6">
              <w:rPr>
                <w:lang w:val="en-US"/>
              </w:rPr>
              <w:softHyphen/>
            </w:r>
            <w:r w:rsidRPr="006159E6">
              <w:rPr>
                <w:lang w:val="en-US"/>
              </w:rPr>
              <w:t>Capacity</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1655684C" w14:textId="6CBBDE79" w:rsidR="006867FC" w:rsidRPr="006159E6" w:rsidRDefault="003B4B01" w:rsidP="006B071F">
            <w:pPr>
              <w:pStyle w:val="CellBody"/>
            </w:pPr>
            <w:r>
              <w:t xml:space="preserve"> </w:t>
            </w:r>
          </w:p>
        </w:tc>
      </w:tr>
      <w:tr w:rsidR="00C4399A" w:rsidRPr="006159E6" w:rsidDel="002E76DE" w14:paraId="1DEF42D6" w14:textId="485314B3" w:rsidTr="00A23627">
        <w:trPr>
          <w:cantSplit/>
          <w:del w:id="370" w:author="Autor"/>
        </w:trPr>
        <w:tc>
          <w:tcPr>
            <w:tcW w:w="1426" w:type="dxa"/>
            <w:gridSpan w:val="2"/>
            <w:tcBorders>
              <w:top w:val="single" w:sz="4" w:space="0" w:color="auto"/>
              <w:left w:val="single" w:sz="4" w:space="0" w:color="auto"/>
              <w:bottom w:val="single" w:sz="4" w:space="0" w:color="auto"/>
              <w:right w:val="single" w:sz="4" w:space="0" w:color="auto"/>
            </w:tcBorders>
          </w:tcPr>
          <w:p w14:paraId="38417BF0" w14:textId="2E32D375" w:rsidR="00C4399A" w:rsidRPr="006159E6" w:rsidDel="002E76DE" w:rsidRDefault="00C4399A" w:rsidP="00D02290">
            <w:pPr>
              <w:pStyle w:val="CellBody"/>
              <w:rPr>
                <w:del w:id="371" w:author="Autor"/>
                <w:lang w:val="en-US"/>
              </w:rPr>
            </w:pPr>
            <w:del w:id="372" w:author="Autor">
              <w:r w:rsidRPr="006159E6" w:rsidDel="002E76DE">
                <w:rPr>
                  <w:lang w:val="en-US"/>
                </w:rPr>
                <w:delText>OtherCPEEA</w:delText>
              </w:r>
            </w:del>
          </w:p>
        </w:tc>
        <w:tc>
          <w:tcPr>
            <w:tcW w:w="800" w:type="dxa"/>
            <w:tcBorders>
              <w:top w:val="single" w:sz="4" w:space="0" w:color="auto"/>
              <w:left w:val="single" w:sz="4" w:space="0" w:color="auto"/>
              <w:bottom w:val="single" w:sz="4" w:space="0" w:color="auto"/>
              <w:right w:val="single" w:sz="4" w:space="0" w:color="auto"/>
            </w:tcBorders>
          </w:tcPr>
          <w:p w14:paraId="433C6C19" w14:textId="2FEB4BD1" w:rsidR="00C4399A" w:rsidRPr="006159E6" w:rsidDel="002E76DE" w:rsidRDefault="00C4399A" w:rsidP="00D02290">
            <w:pPr>
              <w:pStyle w:val="CellBody"/>
              <w:rPr>
                <w:del w:id="373" w:author="Autor"/>
                <w:lang w:val="en-US"/>
              </w:rPr>
            </w:pPr>
            <w:del w:id="374" w:author="Autor">
              <w:r w:rsidDel="002E76DE">
                <w:rPr>
                  <w:lang w:val="en-US"/>
                </w:rPr>
                <w:delText>O</w:delText>
              </w:r>
            </w:del>
          </w:p>
        </w:tc>
        <w:tc>
          <w:tcPr>
            <w:tcW w:w="1414" w:type="dxa"/>
            <w:tcBorders>
              <w:top w:val="single" w:sz="4" w:space="0" w:color="auto"/>
              <w:left w:val="single" w:sz="4" w:space="0" w:color="auto"/>
              <w:bottom w:val="single" w:sz="4" w:space="0" w:color="auto"/>
              <w:right w:val="single" w:sz="4" w:space="0" w:color="auto"/>
            </w:tcBorders>
          </w:tcPr>
          <w:p w14:paraId="000BC09F" w14:textId="4F98A235" w:rsidR="00C4399A" w:rsidRPr="006159E6" w:rsidDel="002E76DE" w:rsidRDefault="00C4399A" w:rsidP="00D02290">
            <w:pPr>
              <w:pStyle w:val="CellBody"/>
              <w:rPr>
                <w:del w:id="375" w:author="Autor"/>
                <w:lang w:val="en-US"/>
              </w:rPr>
            </w:pPr>
            <w:del w:id="376" w:author="Autor">
              <w:r w:rsidRPr="006159E6" w:rsidDel="002E76DE">
                <w:rPr>
                  <w:lang w:val="en-US"/>
                </w:rPr>
                <w:delText>TrueFalseType</w:delText>
              </w:r>
            </w:del>
          </w:p>
        </w:tc>
        <w:tc>
          <w:tcPr>
            <w:tcW w:w="5858" w:type="dxa"/>
            <w:tcBorders>
              <w:top w:val="single" w:sz="4" w:space="0" w:color="auto"/>
              <w:left w:val="single" w:sz="4" w:space="0" w:color="auto"/>
              <w:bottom w:val="single" w:sz="4" w:space="0" w:color="auto"/>
              <w:right w:val="single" w:sz="4" w:space="0" w:color="auto"/>
            </w:tcBorders>
          </w:tcPr>
          <w:p w14:paraId="257BEAE6" w14:textId="77746BA8" w:rsidR="00C4399A" w:rsidRPr="006159E6" w:rsidDel="002E76DE" w:rsidRDefault="00C4399A" w:rsidP="006B071F">
            <w:pPr>
              <w:pStyle w:val="CellBody"/>
              <w:rPr>
                <w:del w:id="377" w:author="Autor"/>
              </w:rPr>
            </w:pPr>
            <w:del w:id="378" w:author="Autor">
              <w:r w:rsidRPr="006159E6" w:rsidDel="00E15AF7">
                <w:delText xml:space="preserve"> </w:delText>
              </w:r>
            </w:del>
          </w:p>
        </w:tc>
      </w:tr>
      <w:tr w:rsidR="00877770" w:rsidRPr="006159E6" w14:paraId="6408929F" w14:textId="77777777" w:rsidTr="00A23627">
        <w:trPr>
          <w:cantSplit/>
          <w:ins w:id="379" w:author="Autor"/>
        </w:trPr>
        <w:tc>
          <w:tcPr>
            <w:tcW w:w="1426" w:type="dxa"/>
            <w:gridSpan w:val="2"/>
            <w:tcBorders>
              <w:top w:val="single" w:sz="4" w:space="0" w:color="auto"/>
              <w:left w:val="single" w:sz="4" w:space="0" w:color="auto"/>
              <w:bottom w:val="single" w:sz="4" w:space="0" w:color="auto"/>
              <w:right w:val="single" w:sz="4" w:space="0" w:color="auto"/>
            </w:tcBorders>
          </w:tcPr>
          <w:p w14:paraId="1E50A032" w14:textId="77777777" w:rsidR="00877770" w:rsidRPr="006159E6" w:rsidRDefault="00877770" w:rsidP="00712ED9">
            <w:pPr>
              <w:pStyle w:val="CellBody"/>
              <w:rPr>
                <w:ins w:id="380" w:author="Autor"/>
                <w:lang w:val="en-US"/>
              </w:rPr>
            </w:pPr>
            <w:ins w:id="381" w:author="Autor">
              <w:r>
                <w:rPr>
                  <w:lang w:val="en-US"/>
                </w:rPr>
                <w:t>Other</w:t>
              </w:r>
              <w:r>
                <w:rPr>
                  <w:lang w:val="en-US"/>
                </w:rPr>
                <w:softHyphen/>
                <w:t>CP</w:t>
              </w:r>
              <w:r>
                <w:rPr>
                  <w:lang w:val="en-US"/>
                </w:rPr>
                <w:softHyphen/>
                <w:t>Country</w:t>
              </w:r>
            </w:ins>
          </w:p>
        </w:tc>
        <w:tc>
          <w:tcPr>
            <w:tcW w:w="800" w:type="dxa"/>
            <w:tcBorders>
              <w:top w:val="single" w:sz="4" w:space="0" w:color="auto"/>
              <w:left w:val="single" w:sz="4" w:space="0" w:color="auto"/>
              <w:bottom w:val="single" w:sz="4" w:space="0" w:color="auto"/>
              <w:right w:val="single" w:sz="4" w:space="0" w:color="auto"/>
            </w:tcBorders>
          </w:tcPr>
          <w:p w14:paraId="161E5D08" w14:textId="77777777" w:rsidR="00877770" w:rsidRPr="006159E6" w:rsidRDefault="00877770" w:rsidP="00712ED9">
            <w:pPr>
              <w:pStyle w:val="CellBody"/>
              <w:rPr>
                <w:ins w:id="382" w:author="Autor"/>
                <w:lang w:val="en-US"/>
              </w:rPr>
            </w:pPr>
            <w:ins w:id="383" w:author="Autor">
              <w:r w:rsidRPr="006159E6">
                <w:rPr>
                  <w:lang w:val="en-US"/>
                </w:rPr>
                <w:t>O</w:t>
              </w:r>
            </w:ins>
          </w:p>
        </w:tc>
        <w:tc>
          <w:tcPr>
            <w:tcW w:w="1414" w:type="dxa"/>
            <w:tcBorders>
              <w:top w:val="single" w:sz="4" w:space="0" w:color="auto"/>
              <w:left w:val="single" w:sz="4" w:space="0" w:color="auto"/>
              <w:bottom w:val="single" w:sz="4" w:space="0" w:color="auto"/>
              <w:right w:val="single" w:sz="4" w:space="0" w:color="auto"/>
            </w:tcBorders>
          </w:tcPr>
          <w:p w14:paraId="25E3BE98" w14:textId="77777777" w:rsidR="00877770" w:rsidRPr="006159E6" w:rsidRDefault="00877770" w:rsidP="00712ED9">
            <w:pPr>
              <w:pStyle w:val="CellBody"/>
              <w:rPr>
                <w:ins w:id="384" w:author="Autor"/>
                <w:lang w:val="en-US"/>
              </w:rPr>
            </w:pPr>
            <w:ins w:id="385" w:author="Autor">
              <w:r>
                <w:rPr>
                  <w:lang w:val="en-US"/>
                </w:rPr>
                <w:t>Country</w:t>
              </w:r>
              <w:r>
                <w:rPr>
                  <w:lang w:val="en-US"/>
                </w:rPr>
                <w:softHyphen/>
                <w:t>Code</w:t>
              </w:r>
              <w:r>
                <w:rPr>
                  <w:lang w:val="en-US"/>
                </w:rPr>
                <w:softHyphen/>
                <w:t>Type</w:t>
              </w:r>
            </w:ins>
          </w:p>
        </w:tc>
        <w:tc>
          <w:tcPr>
            <w:tcW w:w="5858" w:type="dxa"/>
            <w:tcBorders>
              <w:top w:val="single" w:sz="4" w:space="0" w:color="auto"/>
              <w:left w:val="single" w:sz="4" w:space="0" w:color="auto"/>
              <w:bottom w:val="single" w:sz="4" w:space="0" w:color="auto"/>
              <w:right w:val="single" w:sz="4" w:space="0" w:color="auto"/>
            </w:tcBorders>
          </w:tcPr>
          <w:p w14:paraId="2D139A06" w14:textId="77777777" w:rsidR="00877770" w:rsidRPr="006159E6" w:rsidRDefault="00877770" w:rsidP="00712ED9">
            <w:pPr>
              <w:pStyle w:val="CellBody"/>
              <w:rPr>
                <w:ins w:id="386" w:author="Autor"/>
              </w:rPr>
            </w:pPr>
          </w:p>
        </w:tc>
      </w:tr>
      <w:tr w:rsidR="00C4399A" w:rsidRPr="006159E6" w14:paraId="0ED57FEE"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7EE3D7F1" w14:textId="77777777" w:rsidR="00C4399A" w:rsidRPr="006159E6" w:rsidRDefault="00C4399A" w:rsidP="00D02290">
            <w:pPr>
              <w:pStyle w:val="CellBody"/>
              <w:rPr>
                <w:lang w:val="en-US"/>
              </w:rPr>
            </w:pPr>
            <w:r w:rsidRPr="006159E6">
              <w:rPr>
                <w:lang w:val="en-US"/>
              </w:rPr>
              <w:t>Commercial</w:t>
            </w:r>
            <w:r w:rsidRPr="006159E6">
              <w:rPr>
                <w:lang w:val="en-US"/>
              </w:rPr>
              <w:softHyphen/>
              <w:t>Or</w:t>
            </w:r>
            <w:r w:rsidRPr="006159E6">
              <w:rPr>
                <w:lang w:val="en-US"/>
              </w:rPr>
              <w:softHyphen/>
              <w:t>Treasury</w:t>
            </w:r>
          </w:p>
        </w:tc>
        <w:tc>
          <w:tcPr>
            <w:tcW w:w="800" w:type="dxa"/>
            <w:tcBorders>
              <w:top w:val="single" w:sz="4" w:space="0" w:color="auto"/>
              <w:left w:val="single" w:sz="4" w:space="0" w:color="auto"/>
              <w:bottom w:val="single" w:sz="4" w:space="0" w:color="auto"/>
              <w:right w:val="single" w:sz="4" w:space="0" w:color="auto"/>
            </w:tcBorders>
          </w:tcPr>
          <w:p w14:paraId="05E02E58" w14:textId="77777777" w:rsidR="00C4399A" w:rsidRPr="006159E6" w:rsidRDefault="00C4399A" w:rsidP="00D0229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045E87C4" w14:textId="77777777" w:rsidR="00C4399A" w:rsidRPr="006159E6" w:rsidRDefault="00C4399A" w:rsidP="00D02290">
            <w:pPr>
              <w:pStyle w:val="CellBody"/>
              <w:rPr>
                <w:lang w:val="en-US"/>
              </w:rPr>
            </w:pPr>
            <w:r w:rsidRPr="006159E6">
              <w:rPr>
                <w:lang w:val="en-US"/>
              </w:rPr>
              <w:t>TrueFalseType</w:t>
            </w:r>
          </w:p>
        </w:tc>
        <w:tc>
          <w:tcPr>
            <w:tcW w:w="5858" w:type="dxa"/>
            <w:tcBorders>
              <w:top w:val="single" w:sz="4" w:space="0" w:color="auto"/>
              <w:left w:val="single" w:sz="4" w:space="0" w:color="auto"/>
              <w:bottom w:val="single" w:sz="4" w:space="0" w:color="auto"/>
              <w:right w:val="single" w:sz="4" w:space="0" w:color="auto"/>
            </w:tcBorders>
          </w:tcPr>
          <w:p w14:paraId="398B1A9C" w14:textId="77777777" w:rsidR="00C4399A" w:rsidRPr="006159E6" w:rsidRDefault="00C4399A" w:rsidP="00E73F7B">
            <w:pPr>
              <w:pStyle w:val="CellBody"/>
              <w:rPr>
                <w:rStyle w:val="Fett"/>
                <w:lang w:val="en-US"/>
              </w:rPr>
            </w:pPr>
            <w:r w:rsidRPr="006159E6">
              <w:rPr>
                <w:rStyle w:val="Fett"/>
                <w:lang w:val="en-US"/>
              </w:rPr>
              <w:t>Occurrence:</w:t>
            </w:r>
          </w:p>
          <w:p w14:paraId="0A331997" w14:textId="77777777" w:rsidR="000D1B13" w:rsidRPr="006159E6" w:rsidRDefault="000D1B13" w:rsidP="000D1B13">
            <w:pPr>
              <w:pStyle w:val="condition1"/>
              <w:rPr>
                <w:ins w:id="387" w:author="Autor"/>
              </w:rPr>
            </w:pPr>
            <w:ins w:id="388" w:author="Autor">
              <w:r w:rsidRPr="006159E6">
                <w:t>If ‘CPFinancialNature’ is set to “</w:t>
              </w:r>
              <w:r>
                <w:t>N</w:t>
              </w:r>
              <w:r w:rsidRPr="006159E6">
                <w:t xml:space="preserve">”, then this field </w:t>
              </w:r>
              <w:r>
                <w:t>is optional</w:t>
              </w:r>
              <w:r w:rsidRPr="006159E6">
                <w:t>.</w:t>
              </w:r>
            </w:ins>
          </w:p>
          <w:p w14:paraId="28889330" w14:textId="648EDD19" w:rsidR="00C4399A" w:rsidDel="000D1B13" w:rsidRDefault="000D1B13" w:rsidP="000D1B13">
            <w:pPr>
              <w:pStyle w:val="condition1"/>
              <w:rPr>
                <w:del w:id="389" w:author="Autor"/>
              </w:rPr>
            </w:pPr>
            <w:ins w:id="390" w:author="Autor">
              <w:r w:rsidRPr="006159E6">
                <w:t xml:space="preserve">Else, this field </w:t>
              </w:r>
              <w:r>
                <w:t>must be omitted</w:t>
              </w:r>
              <w:r w:rsidRPr="006159E6">
                <w:t>.</w:t>
              </w:r>
            </w:ins>
            <w:del w:id="391" w:author="Autor">
              <w:r w:rsidR="00C4399A" w:rsidRPr="00236A17" w:rsidDel="000D1B13">
                <w:delText>If ‘CPFinancialNature’ is set to “F”, then this field must be omitted.</w:delText>
              </w:r>
            </w:del>
          </w:p>
          <w:p w14:paraId="60D60D9F" w14:textId="60485095" w:rsidR="00C4399A" w:rsidRPr="006159E6" w:rsidRDefault="00C4399A" w:rsidP="006B071F">
            <w:pPr>
              <w:pStyle w:val="condition1"/>
            </w:pPr>
            <w:del w:id="392" w:author="Autor">
              <w:r w:rsidRPr="00236A17" w:rsidDel="000D1B13">
                <w:delText xml:space="preserve">Else, this field </w:delText>
              </w:r>
              <w:r w:rsidDel="000D1B13">
                <w:delText>is optional</w:delText>
              </w:r>
              <w:r w:rsidRPr="00236A17" w:rsidDel="000D1B13">
                <w:delText>.</w:delText>
              </w:r>
              <w:r w:rsidRPr="006159E6" w:rsidDel="000D1B13">
                <w:delText xml:space="preserve"> </w:delText>
              </w:r>
            </w:del>
          </w:p>
        </w:tc>
      </w:tr>
      <w:tr w:rsidR="00C4399A" w:rsidRPr="006159E6" w14:paraId="262FAE15"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2F9987E8" w14:textId="77777777" w:rsidR="00C4399A" w:rsidRPr="006159E6" w:rsidRDefault="00C4399A" w:rsidP="00D02290">
            <w:pPr>
              <w:pStyle w:val="CellBody"/>
              <w:rPr>
                <w:lang w:val="en-US"/>
              </w:rPr>
            </w:pPr>
            <w:r w:rsidRPr="006159E6">
              <w:rPr>
                <w:lang w:val="en-US"/>
              </w:rPr>
              <w:t>Clearing</w:t>
            </w:r>
            <w:r w:rsidRPr="006159E6">
              <w:rPr>
                <w:lang w:val="en-US"/>
              </w:rPr>
              <w:softHyphen/>
              <w:t>Threshold</w:t>
            </w:r>
          </w:p>
        </w:tc>
        <w:tc>
          <w:tcPr>
            <w:tcW w:w="800" w:type="dxa"/>
            <w:tcBorders>
              <w:top w:val="single" w:sz="4" w:space="0" w:color="auto"/>
              <w:left w:val="single" w:sz="4" w:space="0" w:color="auto"/>
              <w:bottom w:val="single" w:sz="4" w:space="0" w:color="auto"/>
              <w:right w:val="single" w:sz="4" w:space="0" w:color="auto"/>
            </w:tcBorders>
          </w:tcPr>
          <w:p w14:paraId="2FFF9CD5" w14:textId="77777777" w:rsidR="00C4399A" w:rsidRPr="006159E6" w:rsidRDefault="00C4399A" w:rsidP="00D0229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7C307124" w14:textId="77777777" w:rsidR="00C4399A" w:rsidRPr="006159E6" w:rsidRDefault="00C4399A" w:rsidP="00D02290">
            <w:pPr>
              <w:pStyle w:val="CellBody"/>
              <w:rPr>
                <w:lang w:val="en-US"/>
              </w:rPr>
            </w:pPr>
            <w:r w:rsidRPr="006159E6">
              <w:rPr>
                <w:lang w:val="en-US"/>
              </w:rPr>
              <w:t>TrueFalseType</w:t>
            </w:r>
          </w:p>
        </w:tc>
        <w:tc>
          <w:tcPr>
            <w:tcW w:w="5858" w:type="dxa"/>
            <w:tcBorders>
              <w:top w:val="single" w:sz="4" w:space="0" w:color="auto"/>
              <w:left w:val="single" w:sz="4" w:space="0" w:color="auto"/>
              <w:bottom w:val="single" w:sz="4" w:space="0" w:color="auto"/>
              <w:right w:val="single" w:sz="4" w:space="0" w:color="auto"/>
            </w:tcBorders>
          </w:tcPr>
          <w:p w14:paraId="69716325" w14:textId="77777777" w:rsidR="00C4399A" w:rsidRPr="006159E6" w:rsidRDefault="00C4399A" w:rsidP="00E73F7B">
            <w:pPr>
              <w:pStyle w:val="CellBody"/>
              <w:rPr>
                <w:rStyle w:val="Fett"/>
                <w:lang w:val="en-US"/>
              </w:rPr>
            </w:pPr>
            <w:r w:rsidRPr="006159E6">
              <w:rPr>
                <w:rStyle w:val="Fett"/>
                <w:lang w:val="en-US"/>
              </w:rPr>
              <w:t>Occurrence:</w:t>
            </w:r>
          </w:p>
          <w:p w14:paraId="0EC402E3" w14:textId="77777777" w:rsidR="00C4399A" w:rsidRPr="006159E6" w:rsidRDefault="00C4399A" w:rsidP="00455A99">
            <w:pPr>
              <w:pStyle w:val="condition1"/>
              <w:rPr>
                <w:ins w:id="393" w:author="Autor"/>
              </w:rPr>
            </w:pPr>
            <w:ins w:id="394" w:author="Autor">
              <w:r w:rsidRPr="006159E6">
                <w:t>If ‘CPFinancialNature’ is set to “</w:t>
              </w:r>
              <w:r>
                <w:t>N</w:t>
              </w:r>
              <w:r w:rsidRPr="006159E6">
                <w:t xml:space="preserve">”, then this field </w:t>
              </w:r>
              <w:r>
                <w:t>is optional</w:t>
              </w:r>
              <w:r w:rsidRPr="006159E6">
                <w:t>.</w:t>
              </w:r>
            </w:ins>
          </w:p>
          <w:p w14:paraId="3DF56007" w14:textId="3263C25C" w:rsidR="00C4399A" w:rsidDel="000D1B13" w:rsidRDefault="00C4399A" w:rsidP="00712ED9">
            <w:pPr>
              <w:pStyle w:val="condition1"/>
              <w:rPr>
                <w:del w:id="395" w:author="Autor"/>
              </w:rPr>
            </w:pPr>
            <w:ins w:id="396" w:author="Autor">
              <w:r w:rsidRPr="006159E6">
                <w:t xml:space="preserve">Else, this field </w:t>
              </w:r>
              <w:r>
                <w:t>must be omitted</w:t>
              </w:r>
              <w:r w:rsidRPr="006159E6">
                <w:t>.</w:t>
              </w:r>
            </w:ins>
            <w:del w:id="397" w:author="Autor">
              <w:r w:rsidRPr="00710608" w:rsidDel="000D1B13">
                <w:delText>If ‘CPFinancialNature’ is set to “F”, then this field must be omitted.</w:delText>
              </w:r>
            </w:del>
          </w:p>
          <w:p w14:paraId="504FF325" w14:textId="723A5236" w:rsidR="00C4399A" w:rsidRPr="006159E6" w:rsidRDefault="00C4399A" w:rsidP="006B071F">
            <w:pPr>
              <w:pStyle w:val="condition1"/>
            </w:pPr>
            <w:del w:id="398" w:author="Autor">
              <w:r w:rsidRPr="00710608" w:rsidDel="000D1B13">
                <w:delText xml:space="preserve">Else, this field </w:delText>
              </w:r>
              <w:r w:rsidDel="000D1B13">
                <w:delText>is optional</w:delText>
              </w:r>
              <w:r w:rsidRPr="00710608" w:rsidDel="000D1B13">
                <w:delText>.</w:delText>
              </w:r>
              <w:r w:rsidRPr="006159E6" w:rsidDel="000D1B13">
                <w:delText xml:space="preserve"> </w:delText>
              </w:r>
            </w:del>
          </w:p>
        </w:tc>
      </w:tr>
      <w:tr w:rsidR="00C4399A" w:rsidRPr="006159E6" w14:paraId="1E239BE9" w14:textId="77777777" w:rsidTr="00A23627">
        <w:trPr>
          <w:cantSplit/>
          <w:trHeight w:val="1042"/>
        </w:trPr>
        <w:tc>
          <w:tcPr>
            <w:tcW w:w="1426" w:type="dxa"/>
            <w:gridSpan w:val="2"/>
            <w:tcBorders>
              <w:top w:val="single" w:sz="4" w:space="0" w:color="auto"/>
              <w:left w:val="single" w:sz="4" w:space="0" w:color="auto"/>
              <w:bottom w:val="single" w:sz="4" w:space="0" w:color="auto"/>
              <w:right w:val="single" w:sz="4" w:space="0" w:color="auto"/>
            </w:tcBorders>
          </w:tcPr>
          <w:p w14:paraId="0E3614BA" w14:textId="77777777" w:rsidR="00C4399A" w:rsidRPr="006159E6" w:rsidRDefault="00C4399A" w:rsidP="00D02290">
            <w:pPr>
              <w:pStyle w:val="CellBody"/>
              <w:rPr>
                <w:lang w:val="en-US"/>
              </w:rPr>
            </w:pPr>
            <w:r w:rsidRPr="006159E6">
              <w:rPr>
                <w:lang w:val="en-US"/>
              </w:rPr>
              <w:t>Collateral</w:t>
            </w:r>
            <w:r w:rsidRPr="006159E6">
              <w:rPr>
                <w:lang w:val="en-US"/>
              </w:rPr>
              <w:softHyphen/>
              <w:t>isation</w:t>
            </w:r>
          </w:p>
        </w:tc>
        <w:tc>
          <w:tcPr>
            <w:tcW w:w="800" w:type="dxa"/>
            <w:tcBorders>
              <w:top w:val="single" w:sz="4" w:space="0" w:color="auto"/>
              <w:left w:val="single" w:sz="4" w:space="0" w:color="auto"/>
              <w:bottom w:val="single" w:sz="4" w:space="0" w:color="auto"/>
              <w:right w:val="single" w:sz="4" w:space="0" w:color="auto"/>
            </w:tcBorders>
          </w:tcPr>
          <w:p w14:paraId="4BC5E6C8" w14:textId="71928D26" w:rsidR="00C4399A" w:rsidRPr="006159E6" w:rsidRDefault="00875455" w:rsidP="00D02290">
            <w:pPr>
              <w:pStyle w:val="CellBody"/>
              <w:rPr>
                <w:lang w:val="en-US"/>
              </w:rPr>
            </w:pPr>
            <w:ins w:id="399" w:author="Autor">
              <w:r>
                <w:rPr>
                  <w:lang w:val="en-US"/>
                </w:rPr>
                <w:t>O</w:t>
              </w:r>
            </w:ins>
            <w:del w:id="400" w:author="Autor">
              <w:r w:rsidR="00C4399A" w:rsidRPr="006159E6" w:rsidDel="00875455">
                <w:rPr>
                  <w:lang w:val="en-US"/>
                </w:rPr>
                <w:delText>C</w:delText>
              </w:r>
            </w:del>
          </w:p>
        </w:tc>
        <w:tc>
          <w:tcPr>
            <w:tcW w:w="1414" w:type="dxa"/>
            <w:tcBorders>
              <w:top w:val="single" w:sz="4" w:space="0" w:color="auto"/>
              <w:left w:val="single" w:sz="4" w:space="0" w:color="auto"/>
              <w:bottom w:val="single" w:sz="4" w:space="0" w:color="auto"/>
              <w:right w:val="single" w:sz="4" w:space="0" w:color="auto"/>
            </w:tcBorders>
          </w:tcPr>
          <w:p w14:paraId="02335DE0" w14:textId="77777777" w:rsidR="00C4399A" w:rsidRPr="006159E6" w:rsidRDefault="00C4399A" w:rsidP="00D02290">
            <w:pPr>
              <w:pStyle w:val="CellBody"/>
              <w:rPr>
                <w:lang w:val="en-US"/>
              </w:rPr>
            </w:pPr>
            <w:r w:rsidRPr="006159E6">
              <w:rPr>
                <w:lang w:val="en-US"/>
              </w:rPr>
              <w:t>Collaterali</w:t>
            </w:r>
            <w:r w:rsidRPr="006159E6">
              <w:rPr>
                <w:lang w:val="en-US"/>
              </w:rPr>
              <w:softHyphen/>
              <w:t>sation</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26BA9105" w14:textId="77777777" w:rsidR="00C4399A" w:rsidRDefault="00C4399A" w:rsidP="000847FD">
            <w:pPr>
              <w:pStyle w:val="CellBody"/>
              <w:rPr>
                <w:rStyle w:val="Fett"/>
                <w:lang w:val="en-US"/>
              </w:rPr>
            </w:pPr>
            <w:r w:rsidRPr="006159E6">
              <w:rPr>
                <w:rStyle w:val="Fett"/>
                <w:lang w:val="en-US"/>
              </w:rPr>
              <w:t>Occurrence:</w:t>
            </w:r>
          </w:p>
          <w:p w14:paraId="5E5A3CB0" w14:textId="47352360" w:rsidR="00C4399A" w:rsidRDefault="00C4399A" w:rsidP="000847FD">
            <w:pPr>
              <w:pStyle w:val="condition1"/>
            </w:pPr>
            <w:r w:rsidRPr="006159E6">
              <w:t xml:space="preserve">If </w:t>
            </w:r>
            <w:del w:id="401" w:author="Autor">
              <w:r w:rsidRPr="006159E6" w:rsidDel="004B14D6">
                <w:delText>‘ClearingThreshold’ is set to “</w:delText>
              </w:r>
              <w:r w:rsidRPr="006159E6" w:rsidDel="00BC77EB">
                <w:delText>False</w:delText>
              </w:r>
              <w:r w:rsidRPr="006159E6" w:rsidDel="004B14D6">
                <w:delText>”</w:delText>
              </w:r>
            </w:del>
            <w:ins w:id="402" w:author="Autor">
              <w:r>
                <w:t>‘CPFinancialNature’ is set to “F”</w:t>
              </w:r>
              <w:r w:rsidR="004B14D6">
                <w:t>, “N”</w:t>
              </w:r>
              <w:r>
                <w:t xml:space="preserve"> or “</w:t>
              </w:r>
              <w:r w:rsidR="004B14D6">
                <w:t>O</w:t>
              </w:r>
              <w:r>
                <w:t>”</w:t>
              </w:r>
            </w:ins>
            <w:r w:rsidRPr="006159E6">
              <w:t xml:space="preserve">, then this field </w:t>
            </w:r>
            <w:ins w:id="403" w:author="Autor">
              <w:r>
                <w:t>is optional</w:t>
              </w:r>
            </w:ins>
            <w:del w:id="404" w:author="Autor">
              <w:r w:rsidRPr="006159E6" w:rsidDel="00BC77EB">
                <w:delText>must be omitted</w:delText>
              </w:r>
            </w:del>
            <w:r w:rsidRPr="006159E6">
              <w:t>.</w:t>
            </w:r>
          </w:p>
          <w:p w14:paraId="41C78419" w14:textId="43C7BF01" w:rsidR="00C4399A" w:rsidRPr="006159E6" w:rsidRDefault="00C4399A" w:rsidP="006B071F">
            <w:pPr>
              <w:pStyle w:val="condition1"/>
            </w:pPr>
            <w:r>
              <w:t>E</w:t>
            </w:r>
            <w:r w:rsidRPr="006159E6">
              <w:t>lse</w:t>
            </w:r>
            <w:r>
              <w:t xml:space="preserve">, this field </w:t>
            </w:r>
            <w:del w:id="405" w:author="Autor">
              <w:r w:rsidDel="00BC77EB">
                <w:delText>is optional</w:delText>
              </w:r>
            </w:del>
            <w:ins w:id="406" w:author="Autor">
              <w:r>
                <w:t>must be omitted</w:t>
              </w:r>
            </w:ins>
            <w:r>
              <w:t>.</w:t>
            </w:r>
            <w:r w:rsidRPr="006159E6">
              <w:t xml:space="preserve"> </w:t>
            </w:r>
          </w:p>
        </w:tc>
      </w:tr>
      <w:tr w:rsidR="00C4399A" w:rsidRPr="006159E6" w14:paraId="56A5BA3B"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5720F18A" w14:textId="77777777" w:rsidR="00C4399A" w:rsidRPr="006159E6" w:rsidRDefault="00C4399A" w:rsidP="00D02290">
            <w:pPr>
              <w:pStyle w:val="CellBody"/>
              <w:rPr>
                <w:lang w:val="en-US"/>
              </w:rPr>
            </w:pPr>
            <w:r w:rsidRPr="006159E6">
              <w:rPr>
                <w:lang w:val="en-US"/>
              </w:rPr>
              <w:lastRenderedPageBreak/>
              <w:t>Collateral</w:t>
            </w:r>
            <w:r w:rsidRPr="006159E6">
              <w:rPr>
                <w:lang w:val="en-US"/>
              </w:rPr>
              <w:softHyphen/>
              <w:t>isation</w:t>
            </w:r>
            <w:r w:rsidRPr="006159E6">
              <w:rPr>
                <w:lang w:val="en-US"/>
              </w:rPr>
              <w:softHyphen/>
              <w:t>Portfolio</w:t>
            </w:r>
          </w:p>
        </w:tc>
        <w:tc>
          <w:tcPr>
            <w:tcW w:w="800" w:type="dxa"/>
            <w:tcBorders>
              <w:top w:val="single" w:sz="4" w:space="0" w:color="auto"/>
              <w:left w:val="single" w:sz="4" w:space="0" w:color="auto"/>
              <w:bottom w:val="single" w:sz="4" w:space="0" w:color="auto"/>
              <w:right w:val="single" w:sz="4" w:space="0" w:color="auto"/>
            </w:tcBorders>
          </w:tcPr>
          <w:p w14:paraId="25DF284E" w14:textId="77777777" w:rsidR="00C4399A" w:rsidRPr="006159E6" w:rsidRDefault="00C4399A" w:rsidP="00D0229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7D1A04C2" w14:textId="77777777" w:rsidR="00C4399A" w:rsidRPr="006159E6" w:rsidRDefault="00C4399A" w:rsidP="00D02290">
            <w:pPr>
              <w:pStyle w:val="CellBody"/>
              <w:rPr>
                <w:lang w:val="en-US"/>
              </w:rPr>
            </w:pPr>
            <w:r w:rsidRPr="006159E6">
              <w:rPr>
                <w:lang w:val="en-US"/>
              </w:rPr>
              <w:t>TrueFalseType</w:t>
            </w:r>
          </w:p>
        </w:tc>
        <w:tc>
          <w:tcPr>
            <w:tcW w:w="5858" w:type="dxa"/>
            <w:tcBorders>
              <w:top w:val="single" w:sz="4" w:space="0" w:color="auto"/>
              <w:left w:val="single" w:sz="4" w:space="0" w:color="auto"/>
              <w:bottom w:val="single" w:sz="4" w:space="0" w:color="auto"/>
              <w:right w:val="single" w:sz="4" w:space="0" w:color="auto"/>
            </w:tcBorders>
          </w:tcPr>
          <w:p w14:paraId="6A35912B" w14:textId="77777777" w:rsidR="00C4399A" w:rsidRPr="006159E6" w:rsidRDefault="00C4399A" w:rsidP="00E73F7B">
            <w:pPr>
              <w:pStyle w:val="CellBody"/>
              <w:rPr>
                <w:rStyle w:val="Fett"/>
                <w:lang w:val="en-US"/>
              </w:rPr>
            </w:pPr>
            <w:r w:rsidRPr="006159E6">
              <w:rPr>
                <w:rStyle w:val="Fett"/>
                <w:lang w:val="en-US"/>
              </w:rPr>
              <w:t>Occurrence:</w:t>
            </w:r>
          </w:p>
          <w:p w14:paraId="240F00DB" w14:textId="65FA6C49" w:rsidR="00C4399A" w:rsidRDefault="00C4399A" w:rsidP="00ED3F3F">
            <w:pPr>
              <w:pStyle w:val="condition1"/>
            </w:pPr>
            <w:r w:rsidRPr="00DC6EAA">
              <w:t xml:space="preserve">If </w:t>
            </w:r>
            <w:del w:id="407" w:author="Autor">
              <w:r w:rsidRPr="00DC6EAA" w:rsidDel="0069530B">
                <w:delText xml:space="preserve">‘ClearingThreshold’ is set to “False” or </w:delText>
              </w:r>
            </w:del>
            <w:r w:rsidRPr="00DC6EAA">
              <w:t xml:space="preserve">‘Collateralisation’ is set to </w:t>
            </w:r>
            <w:ins w:id="408" w:author="Autor">
              <w:r w:rsidR="0069530B">
                <w:t xml:space="preserve">any other value than </w:t>
              </w:r>
            </w:ins>
            <w:r w:rsidRPr="00DC6EAA">
              <w:t xml:space="preserve">“U”, then </w:t>
            </w:r>
            <w:r>
              <w:t>t</w:t>
            </w:r>
            <w:r w:rsidRPr="00DC6EAA">
              <w:t xml:space="preserve">his field </w:t>
            </w:r>
            <w:del w:id="409" w:author="Autor">
              <w:r w:rsidRPr="00DC6EAA" w:rsidDel="0069530B">
                <w:delText>must be omitted</w:delText>
              </w:r>
            </w:del>
            <w:ins w:id="410" w:author="Autor">
              <w:r w:rsidR="0069530B">
                <w:t>is optional</w:t>
              </w:r>
            </w:ins>
            <w:r>
              <w:t>.</w:t>
            </w:r>
          </w:p>
          <w:p w14:paraId="7F395CB0" w14:textId="1E206361" w:rsidR="00C4399A" w:rsidRPr="00DC6EAA" w:rsidRDefault="00C4399A" w:rsidP="006B071F">
            <w:pPr>
              <w:pStyle w:val="condition1"/>
            </w:pPr>
            <w:r>
              <w:t xml:space="preserve">Else, this field </w:t>
            </w:r>
            <w:del w:id="411" w:author="Autor">
              <w:r w:rsidDel="0069530B">
                <w:delText>is optional</w:delText>
              </w:r>
            </w:del>
            <w:ins w:id="412" w:author="Autor">
              <w:r w:rsidR="0069530B">
                <w:t>must be omitted</w:t>
              </w:r>
            </w:ins>
            <w:r>
              <w:t>.</w:t>
            </w:r>
          </w:p>
        </w:tc>
      </w:tr>
      <w:tr w:rsidR="00C4399A" w:rsidRPr="006159E6" w14:paraId="58A07CA1"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2EE651A9" w14:textId="77777777" w:rsidR="00C4399A" w:rsidRPr="006159E6" w:rsidRDefault="00C4399A" w:rsidP="00D02290">
            <w:pPr>
              <w:pStyle w:val="CellBody"/>
              <w:rPr>
                <w:lang w:val="en-US"/>
              </w:rPr>
            </w:pPr>
            <w:r w:rsidRPr="006159E6">
              <w:rPr>
                <w:lang w:val="en-US"/>
              </w:rPr>
              <w:t>Collateral</w:t>
            </w:r>
            <w:r w:rsidRPr="006159E6">
              <w:rPr>
                <w:lang w:val="en-US"/>
              </w:rPr>
              <w:softHyphen/>
              <w:t>isation</w:t>
            </w:r>
            <w:r w:rsidRPr="006159E6">
              <w:rPr>
                <w:lang w:val="en-US"/>
              </w:rPr>
              <w:softHyphen/>
              <w:t>Portfolio</w:t>
            </w:r>
            <w:r w:rsidRPr="006159E6">
              <w:rPr>
                <w:lang w:val="en-US"/>
              </w:rPr>
              <w:softHyphen/>
              <w:t>Code</w:t>
            </w:r>
          </w:p>
        </w:tc>
        <w:tc>
          <w:tcPr>
            <w:tcW w:w="800" w:type="dxa"/>
            <w:tcBorders>
              <w:top w:val="single" w:sz="4" w:space="0" w:color="auto"/>
              <w:left w:val="single" w:sz="4" w:space="0" w:color="auto"/>
              <w:bottom w:val="single" w:sz="4" w:space="0" w:color="auto"/>
              <w:right w:val="single" w:sz="4" w:space="0" w:color="auto"/>
            </w:tcBorders>
          </w:tcPr>
          <w:p w14:paraId="54D78D45" w14:textId="77777777" w:rsidR="00C4399A" w:rsidRPr="006159E6" w:rsidRDefault="00C4399A" w:rsidP="00D0229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6C5377D7" w14:textId="77777777" w:rsidR="00C4399A" w:rsidRPr="006159E6" w:rsidRDefault="00C4399A" w:rsidP="00D02290">
            <w:pPr>
              <w:pStyle w:val="CellBody"/>
              <w:rPr>
                <w:lang w:val="en-US"/>
              </w:rPr>
            </w:pPr>
            <w:r w:rsidRPr="006159E6">
              <w:rPr>
                <w:lang w:val="en-US"/>
              </w:rPr>
              <w:t>Portfolio</w:t>
            </w:r>
            <w:r w:rsidRPr="006159E6">
              <w:rPr>
                <w:lang w:val="en-US"/>
              </w:rPr>
              <w:softHyphen/>
              <w:t>Code</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592962E6" w14:textId="77777777" w:rsidR="00C4399A" w:rsidRPr="006159E6" w:rsidRDefault="00C4399A" w:rsidP="00E73F7B">
            <w:pPr>
              <w:pStyle w:val="CellBody"/>
              <w:rPr>
                <w:rStyle w:val="Fett"/>
                <w:lang w:val="en-US"/>
              </w:rPr>
            </w:pPr>
            <w:r w:rsidRPr="006159E6">
              <w:rPr>
                <w:rStyle w:val="Fett"/>
                <w:lang w:val="en-US"/>
              </w:rPr>
              <w:t>Occurrence:</w:t>
            </w:r>
          </w:p>
          <w:p w14:paraId="23C3EBB2" w14:textId="59D0CD19" w:rsidR="00C4399A" w:rsidRPr="00470787" w:rsidRDefault="00C4399A" w:rsidP="00ED3F3F">
            <w:pPr>
              <w:pStyle w:val="condition1"/>
            </w:pPr>
            <w:r w:rsidRPr="00470787">
              <w:t xml:space="preserve">If </w:t>
            </w:r>
            <w:del w:id="413" w:author="Autor">
              <w:r w:rsidRPr="00470787" w:rsidDel="00AD6718">
                <w:delText xml:space="preserve">‘ClearingThreshold’ is set to “False” or ‘Collateralisation’ is set to “U” or </w:delText>
              </w:r>
            </w:del>
            <w:r w:rsidRPr="00470787">
              <w:t>‘CollateralisationPortfolio’ is set to “False”, then this field must be omitted.</w:t>
            </w:r>
          </w:p>
          <w:p w14:paraId="6657FD62" w14:textId="10E6E243" w:rsidR="00C4399A" w:rsidRPr="006159E6" w:rsidRDefault="00C4399A" w:rsidP="006B071F">
            <w:pPr>
              <w:pStyle w:val="condition1"/>
            </w:pPr>
            <w:r>
              <w:t xml:space="preserve">Else, this field is optional. </w:t>
            </w:r>
          </w:p>
        </w:tc>
      </w:tr>
      <w:tr w:rsidR="00C4399A" w:rsidRPr="006159E6" w14:paraId="0D0315BB" w14:textId="77777777" w:rsidTr="00736A1A">
        <w:trPr>
          <w:cantSplit/>
        </w:trPr>
        <w:tc>
          <w:tcPr>
            <w:tcW w:w="9498" w:type="dxa"/>
            <w:gridSpan w:val="5"/>
            <w:shd w:val="clear" w:color="auto" w:fill="C0C0C0"/>
          </w:tcPr>
          <w:p w14:paraId="1FDA1923" w14:textId="77777777" w:rsidR="00C4399A" w:rsidRPr="006159E6" w:rsidRDefault="00C4399A" w:rsidP="00D02290">
            <w:pPr>
              <w:pStyle w:val="CellBody"/>
              <w:rPr>
                <w:lang w:val="en-US"/>
              </w:rPr>
            </w:pPr>
            <w:r w:rsidRPr="006159E6">
              <w:rPr>
                <w:lang w:val="en-US"/>
              </w:rPr>
              <w:t xml:space="preserve">End of </w:t>
            </w:r>
            <w:r w:rsidRPr="006159E6">
              <w:rPr>
                <w:rStyle w:val="Fett"/>
                <w:lang w:val="en-US"/>
              </w:rPr>
              <w:t>OtherCounterpartyDetails</w:t>
            </w:r>
            <w:r w:rsidRPr="006159E6" w:rsidDel="00130DBE">
              <w:rPr>
                <w:lang w:val="en-US"/>
              </w:rPr>
              <w:t xml:space="preserve"> </w:t>
            </w:r>
          </w:p>
        </w:tc>
      </w:tr>
      <w:tr w:rsidR="00C4399A" w:rsidRPr="006159E6" w14:paraId="2D6F9E23" w14:textId="77777777" w:rsidTr="00736A1A">
        <w:trPr>
          <w:cantSplit/>
        </w:trPr>
        <w:tc>
          <w:tcPr>
            <w:tcW w:w="9498" w:type="dxa"/>
            <w:gridSpan w:val="5"/>
            <w:shd w:val="clear" w:color="auto" w:fill="C0C0C0"/>
          </w:tcPr>
          <w:p w14:paraId="4A655B62" w14:textId="77777777" w:rsidR="00C4399A" w:rsidRPr="006159E6" w:rsidRDefault="00C4399A" w:rsidP="00D02290">
            <w:pPr>
              <w:pStyle w:val="CellBody"/>
              <w:rPr>
                <w:lang w:val="en-US"/>
              </w:rPr>
            </w:pPr>
            <w:r w:rsidRPr="006159E6">
              <w:rPr>
                <w:lang w:val="en-US"/>
              </w:rPr>
              <w:t xml:space="preserve">End of </w:t>
            </w:r>
            <w:r w:rsidRPr="006159E6">
              <w:rPr>
                <w:rStyle w:val="Fett"/>
                <w:lang w:val="en-US"/>
              </w:rPr>
              <w:t>ReportingOnBehalfOf</w:t>
            </w:r>
            <w:r w:rsidRPr="006159E6" w:rsidDel="00130DBE">
              <w:rPr>
                <w:lang w:val="en-US"/>
              </w:rPr>
              <w:t xml:space="preserve"> </w:t>
            </w:r>
          </w:p>
        </w:tc>
      </w:tr>
      <w:tr w:rsidR="00C4399A" w:rsidRPr="006159E6" w14:paraId="752529FE" w14:textId="77777777" w:rsidTr="00736A1A">
        <w:trPr>
          <w:cantSplit/>
        </w:trPr>
        <w:tc>
          <w:tcPr>
            <w:tcW w:w="9498" w:type="dxa"/>
            <w:gridSpan w:val="5"/>
            <w:shd w:val="clear" w:color="auto" w:fill="C0C0C0"/>
          </w:tcPr>
          <w:p w14:paraId="543E4D37" w14:textId="42C26580" w:rsidR="00C4399A" w:rsidRPr="006159E6" w:rsidRDefault="00C4399A" w:rsidP="006B071F">
            <w:pPr>
              <w:pStyle w:val="CellBody"/>
              <w:keepNext/>
            </w:pPr>
            <w:r w:rsidRPr="006159E6">
              <w:rPr>
                <w:rStyle w:val="XSDSectionTitle"/>
                <w:lang w:val="en-US"/>
              </w:rPr>
              <w:t>EURegulatoryDetails/ProductIdentifier</w:t>
            </w:r>
            <w:r w:rsidRPr="006159E6">
              <w:rPr>
                <w:lang w:val="en-US"/>
              </w:rPr>
              <w:t>: optional section</w:t>
            </w:r>
          </w:p>
        </w:tc>
      </w:tr>
      <w:tr w:rsidR="00C4399A" w:rsidRPr="006159E6" w:rsidDel="003235DC" w14:paraId="2255F4CD" w14:textId="52DD6B0B" w:rsidTr="00A23627">
        <w:trPr>
          <w:cantSplit/>
          <w:del w:id="414" w:author="Autor"/>
        </w:trPr>
        <w:tc>
          <w:tcPr>
            <w:tcW w:w="1426" w:type="dxa"/>
            <w:gridSpan w:val="2"/>
            <w:tcBorders>
              <w:top w:val="single" w:sz="4" w:space="0" w:color="auto"/>
              <w:left w:val="single" w:sz="4" w:space="0" w:color="auto"/>
              <w:bottom w:val="single" w:sz="4" w:space="0" w:color="auto"/>
              <w:right w:val="single" w:sz="4" w:space="0" w:color="auto"/>
            </w:tcBorders>
          </w:tcPr>
          <w:p w14:paraId="2DC8EE82" w14:textId="7C00C1BC" w:rsidR="00C4399A" w:rsidRPr="006159E6" w:rsidDel="003235DC" w:rsidRDefault="00C4399A" w:rsidP="00D02290">
            <w:pPr>
              <w:pStyle w:val="CellBody"/>
              <w:rPr>
                <w:del w:id="415" w:author="Autor"/>
                <w:lang w:val="en-US"/>
              </w:rPr>
            </w:pPr>
            <w:del w:id="416" w:author="Autor">
              <w:r w:rsidRPr="006159E6" w:rsidDel="003F7D77">
                <w:rPr>
                  <w:lang w:val="en-US"/>
                </w:rPr>
                <w:delText>Taxonomy</w:delText>
              </w:r>
            </w:del>
          </w:p>
        </w:tc>
        <w:tc>
          <w:tcPr>
            <w:tcW w:w="800" w:type="dxa"/>
            <w:tcBorders>
              <w:top w:val="single" w:sz="4" w:space="0" w:color="auto"/>
              <w:left w:val="single" w:sz="4" w:space="0" w:color="auto"/>
              <w:bottom w:val="single" w:sz="4" w:space="0" w:color="auto"/>
              <w:right w:val="single" w:sz="4" w:space="0" w:color="auto"/>
            </w:tcBorders>
          </w:tcPr>
          <w:p w14:paraId="1072C72C" w14:textId="441537BE" w:rsidR="00C4399A" w:rsidRPr="006159E6" w:rsidDel="003235DC" w:rsidRDefault="00C4399A" w:rsidP="00D02290">
            <w:pPr>
              <w:pStyle w:val="CellBody"/>
              <w:rPr>
                <w:del w:id="417" w:author="Autor"/>
                <w:lang w:val="en-US"/>
              </w:rPr>
            </w:pPr>
            <w:del w:id="418" w:author="Autor">
              <w:r w:rsidRPr="006159E6" w:rsidDel="003F7D77">
                <w:rPr>
                  <w:lang w:val="en-US"/>
                </w:rPr>
                <w:delText>O</w:delText>
              </w:r>
            </w:del>
          </w:p>
        </w:tc>
        <w:tc>
          <w:tcPr>
            <w:tcW w:w="1414" w:type="dxa"/>
            <w:tcBorders>
              <w:top w:val="single" w:sz="4" w:space="0" w:color="auto"/>
              <w:left w:val="single" w:sz="4" w:space="0" w:color="auto"/>
              <w:bottom w:val="single" w:sz="4" w:space="0" w:color="auto"/>
              <w:right w:val="single" w:sz="4" w:space="0" w:color="auto"/>
            </w:tcBorders>
          </w:tcPr>
          <w:p w14:paraId="1E4FA393" w14:textId="7D0843D2" w:rsidR="00C4399A" w:rsidRPr="006159E6" w:rsidDel="003235DC" w:rsidRDefault="00C4399A" w:rsidP="00D02290">
            <w:pPr>
              <w:pStyle w:val="CellBody"/>
              <w:rPr>
                <w:del w:id="419" w:author="Autor"/>
                <w:lang w:val="en-US"/>
              </w:rPr>
            </w:pPr>
            <w:del w:id="420" w:author="Autor">
              <w:r w:rsidRPr="006159E6" w:rsidDel="003F7D77">
                <w:rPr>
                  <w:lang w:val="en-US"/>
                </w:rPr>
                <w:delText>Taxonomy</w:delText>
              </w:r>
              <w:r w:rsidRPr="006159E6" w:rsidDel="003F7D77">
                <w:rPr>
                  <w:lang w:val="en-US"/>
                </w:rPr>
                <w:softHyphen/>
                <w:delText>Type</w:delText>
              </w:r>
            </w:del>
          </w:p>
        </w:tc>
        <w:tc>
          <w:tcPr>
            <w:tcW w:w="5858" w:type="dxa"/>
            <w:tcBorders>
              <w:top w:val="single" w:sz="4" w:space="0" w:color="auto"/>
              <w:left w:val="single" w:sz="4" w:space="0" w:color="auto"/>
              <w:bottom w:val="single" w:sz="4" w:space="0" w:color="auto"/>
              <w:right w:val="single" w:sz="4" w:space="0" w:color="auto"/>
            </w:tcBorders>
          </w:tcPr>
          <w:p w14:paraId="17A4A4E0" w14:textId="411EBA49" w:rsidR="00C4399A" w:rsidRPr="006159E6" w:rsidDel="003235DC" w:rsidRDefault="00C4399A" w:rsidP="000836EF">
            <w:pPr>
              <w:pStyle w:val="CellBody"/>
              <w:rPr>
                <w:del w:id="421" w:author="Autor"/>
                <w:lang w:val="en-US"/>
              </w:rPr>
            </w:pPr>
          </w:p>
        </w:tc>
      </w:tr>
      <w:tr w:rsidR="00C4399A" w:rsidRPr="006159E6" w:rsidDel="003235DC" w14:paraId="6D414AED" w14:textId="1609A5C7" w:rsidTr="00A23627">
        <w:trPr>
          <w:cantSplit/>
          <w:del w:id="422" w:author="Autor"/>
        </w:trPr>
        <w:tc>
          <w:tcPr>
            <w:tcW w:w="1426" w:type="dxa"/>
            <w:gridSpan w:val="2"/>
            <w:tcBorders>
              <w:top w:val="single" w:sz="4" w:space="0" w:color="auto"/>
              <w:left w:val="single" w:sz="4" w:space="0" w:color="auto"/>
              <w:bottom w:val="single" w:sz="4" w:space="0" w:color="auto"/>
              <w:right w:val="single" w:sz="4" w:space="0" w:color="auto"/>
            </w:tcBorders>
          </w:tcPr>
          <w:p w14:paraId="569D24A1" w14:textId="13606DC0" w:rsidR="00C4399A" w:rsidRPr="006159E6" w:rsidDel="003235DC" w:rsidRDefault="00C4399A" w:rsidP="00D02290">
            <w:pPr>
              <w:pStyle w:val="CellBody"/>
              <w:rPr>
                <w:del w:id="423" w:author="Autor"/>
                <w:lang w:val="en-US"/>
              </w:rPr>
            </w:pPr>
            <w:del w:id="424" w:author="Autor">
              <w:r w:rsidRPr="006159E6" w:rsidDel="003F7D77">
                <w:rPr>
                  <w:lang w:val="en-US"/>
                </w:rPr>
                <w:delText>Taxonomy</w:delText>
              </w:r>
              <w:r w:rsidRPr="006159E6" w:rsidDel="003F7D77">
                <w:rPr>
                  <w:lang w:val="en-US"/>
                </w:rPr>
                <w:softHyphen/>
                <w:delText>Code</w:delText>
              </w:r>
              <w:r w:rsidRPr="006159E6" w:rsidDel="003F7D77">
                <w:rPr>
                  <w:lang w:val="en-US"/>
                </w:rPr>
                <w:softHyphen/>
                <w:delText>Type</w:delText>
              </w:r>
            </w:del>
          </w:p>
        </w:tc>
        <w:tc>
          <w:tcPr>
            <w:tcW w:w="800" w:type="dxa"/>
            <w:tcBorders>
              <w:top w:val="single" w:sz="4" w:space="0" w:color="auto"/>
              <w:left w:val="single" w:sz="4" w:space="0" w:color="auto"/>
              <w:bottom w:val="single" w:sz="4" w:space="0" w:color="auto"/>
              <w:right w:val="single" w:sz="4" w:space="0" w:color="auto"/>
            </w:tcBorders>
          </w:tcPr>
          <w:p w14:paraId="65930B41" w14:textId="755F0FAD" w:rsidR="00C4399A" w:rsidRPr="006159E6" w:rsidDel="003235DC" w:rsidRDefault="00C4399A" w:rsidP="00D02290">
            <w:pPr>
              <w:pStyle w:val="CellBody"/>
              <w:rPr>
                <w:del w:id="425" w:author="Autor"/>
                <w:lang w:val="en-US"/>
              </w:rPr>
            </w:pPr>
            <w:del w:id="426" w:author="Autor">
              <w:r w:rsidRPr="006159E6" w:rsidDel="003F7D77">
                <w:rPr>
                  <w:lang w:val="en-US"/>
                </w:rPr>
                <w:delText>O</w:delText>
              </w:r>
            </w:del>
          </w:p>
        </w:tc>
        <w:tc>
          <w:tcPr>
            <w:tcW w:w="1414" w:type="dxa"/>
            <w:tcBorders>
              <w:top w:val="single" w:sz="4" w:space="0" w:color="auto"/>
              <w:left w:val="single" w:sz="4" w:space="0" w:color="auto"/>
              <w:bottom w:val="single" w:sz="4" w:space="0" w:color="auto"/>
              <w:right w:val="single" w:sz="4" w:space="0" w:color="auto"/>
            </w:tcBorders>
          </w:tcPr>
          <w:p w14:paraId="5523A37D" w14:textId="5AE95123" w:rsidR="00C4399A" w:rsidRPr="006159E6" w:rsidDel="003235DC" w:rsidRDefault="00C4399A" w:rsidP="00D02290">
            <w:pPr>
              <w:pStyle w:val="CellBody"/>
              <w:rPr>
                <w:del w:id="427" w:author="Autor"/>
                <w:lang w:val="en-US"/>
              </w:rPr>
            </w:pPr>
            <w:del w:id="428" w:author="Autor">
              <w:r w:rsidRPr="006159E6" w:rsidDel="003F7D77">
                <w:rPr>
                  <w:lang w:val="en-US"/>
                </w:rPr>
                <w:delText>Taxonomy</w:delText>
              </w:r>
              <w:r w:rsidRPr="006159E6" w:rsidDel="003F7D77">
                <w:rPr>
                  <w:lang w:val="en-US"/>
                </w:rPr>
                <w:softHyphen/>
                <w:delText>Code</w:delText>
              </w:r>
              <w:r w:rsidRPr="006159E6" w:rsidDel="003F7D77">
                <w:rPr>
                  <w:lang w:val="en-US"/>
                </w:rPr>
                <w:softHyphen/>
                <w:delText>Type</w:delText>
              </w:r>
            </w:del>
          </w:p>
        </w:tc>
        <w:tc>
          <w:tcPr>
            <w:tcW w:w="5858" w:type="dxa"/>
            <w:tcBorders>
              <w:top w:val="single" w:sz="4" w:space="0" w:color="auto"/>
              <w:left w:val="single" w:sz="4" w:space="0" w:color="auto"/>
              <w:bottom w:val="single" w:sz="4" w:space="0" w:color="auto"/>
              <w:right w:val="single" w:sz="4" w:space="0" w:color="auto"/>
            </w:tcBorders>
          </w:tcPr>
          <w:p w14:paraId="5343DB4F" w14:textId="43DA9E21" w:rsidR="00C4399A" w:rsidRPr="006159E6" w:rsidDel="003235DC" w:rsidRDefault="00C4399A" w:rsidP="005E79E0">
            <w:pPr>
              <w:pStyle w:val="CellBody"/>
              <w:rPr>
                <w:del w:id="429" w:author="Autor"/>
                <w:lang w:val="en-US"/>
              </w:rPr>
            </w:pPr>
            <w:del w:id="430" w:author="Autor">
              <w:r w:rsidDel="003F7D77">
                <w:rPr>
                  <w:lang w:val="en-US"/>
                </w:rPr>
                <w:delText>This f</w:delText>
              </w:r>
              <w:r w:rsidRPr="006159E6" w:rsidDel="003F7D77">
                <w:rPr>
                  <w:lang w:val="en-US"/>
                </w:rPr>
                <w:delText xml:space="preserve">ield is deprecated, </w:delText>
              </w:r>
              <w:r w:rsidDel="003F7D77">
                <w:rPr>
                  <w:lang w:val="en-US"/>
                </w:rPr>
                <w:delText xml:space="preserve">but </w:delText>
              </w:r>
              <w:r w:rsidRPr="006159E6" w:rsidDel="003F7D77">
                <w:rPr>
                  <w:lang w:val="en-US"/>
                </w:rPr>
                <w:delText>retained for backwards compatibility.</w:delText>
              </w:r>
            </w:del>
          </w:p>
        </w:tc>
      </w:tr>
      <w:tr w:rsidR="009E3B86" w:rsidRPr="006159E6" w14:paraId="2A529658" w14:textId="77777777" w:rsidTr="00A23627">
        <w:trPr>
          <w:cantSplit/>
          <w:ins w:id="431" w:author="Autor"/>
        </w:trPr>
        <w:tc>
          <w:tcPr>
            <w:tcW w:w="1426" w:type="dxa"/>
            <w:gridSpan w:val="2"/>
            <w:tcBorders>
              <w:top w:val="single" w:sz="4" w:space="0" w:color="auto"/>
              <w:left w:val="single" w:sz="4" w:space="0" w:color="auto"/>
              <w:bottom w:val="single" w:sz="4" w:space="0" w:color="auto"/>
              <w:right w:val="single" w:sz="4" w:space="0" w:color="auto"/>
            </w:tcBorders>
          </w:tcPr>
          <w:p w14:paraId="34201C4D" w14:textId="77777777" w:rsidR="009E3B86" w:rsidRPr="006159E6" w:rsidRDefault="009E3B86" w:rsidP="00057A73">
            <w:pPr>
              <w:pStyle w:val="CellBody"/>
              <w:rPr>
                <w:ins w:id="432" w:author="Autor"/>
                <w:lang w:val="en-US"/>
              </w:rPr>
            </w:pPr>
            <w:ins w:id="433" w:author="Autor">
              <w:r>
                <w:rPr>
                  <w:lang w:val="en-US"/>
                </w:rPr>
                <w:t>Product</w:t>
              </w:r>
              <w:r>
                <w:rPr>
                  <w:lang w:val="en-US"/>
                </w:rPr>
                <w:softHyphen/>
                <w:t>I</w:t>
              </w:r>
              <w:r w:rsidRPr="00BD08D2">
                <w:rPr>
                  <w:lang w:val="en-US"/>
                </w:rPr>
                <w:t>dentificatio</w:t>
              </w:r>
              <w:r>
                <w:rPr>
                  <w:lang w:val="en-US"/>
                </w:rPr>
                <w:t>n</w:t>
              </w:r>
              <w:r>
                <w:rPr>
                  <w:lang w:val="en-US"/>
                </w:rPr>
                <w:softHyphen/>
                <w:t>T</w:t>
              </w:r>
              <w:r w:rsidRPr="00BD08D2">
                <w:rPr>
                  <w:lang w:val="en-US"/>
                </w:rPr>
                <w:t>ype</w:t>
              </w:r>
            </w:ins>
          </w:p>
        </w:tc>
        <w:tc>
          <w:tcPr>
            <w:tcW w:w="800" w:type="dxa"/>
            <w:tcBorders>
              <w:top w:val="single" w:sz="4" w:space="0" w:color="auto"/>
              <w:left w:val="single" w:sz="4" w:space="0" w:color="auto"/>
              <w:bottom w:val="single" w:sz="4" w:space="0" w:color="auto"/>
              <w:right w:val="single" w:sz="4" w:space="0" w:color="auto"/>
            </w:tcBorders>
          </w:tcPr>
          <w:p w14:paraId="4EEA742A" w14:textId="77777777" w:rsidR="009E3B86" w:rsidRPr="006159E6" w:rsidRDefault="009E3B86" w:rsidP="00057A73">
            <w:pPr>
              <w:pStyle w:val="CellBody"/>
              <w:rPr>
                <w:ins w:id="434" w:author="Autor"/>
                <w:lang w:val="en-US"/>
              </w:rPr>
            </w:pPr>
            <w:ins w:id="435" w:author="Autor">
              <w:r>
                <w:rPr>
                  <w:lang w:val="en-US"/>
                </w:rPr>
                <w:t>C</w:t>
              </w:r>
            </w:ins>
          </w:p>
        </w:tc>
        <w:tc>
          <w:tcPr>
            <w:tcW w:w="1414" w:type="dxa"/>
            <w:tcBorders>
              <w:top w:val="single" w:sz="4" w:space="0" w:color="auto"/>
              <w:left w:val="single" w:sz="4" w:space="0" w:color="auto"/>
              <w:bottom w:val="single" w:sz="4" w:space="0" w:color="auto"/>
              <w:right w:val="single" w:sz="4" w:space="0" w:color="auto"/>
            </w:tcBorders>
          </w:tcPr>
          <w:p w14:paraId="13773FF5" w14:textId="77777777" w:rsidR="009E3B86" w:rsidRPr="006159E6" w:rsidRDefault="009E3B86" w:rsidP="00057A73">
            <w:pPr>
              <w:pStyle w:val="CellBody"/>
              <w:rPr>
                <w:ins w:id="436" w:author="Autor"/>
                <w:lang w:val="en-US"/>
              </w:rPr>
            </w:pPr>
            <w:ins w:id="437" w:author="Autor">
              <w:r>
                <w:rPr>
                  <w:lang w:val="en-US"/>
                </w:rPr>
                <w:t>IdentificationOf</w:t>
              </w:r>
              <w:r>
                <w:rPr>
                  <w:lang w:val="en-US"/>
                </w:rPr>
                <w:softHyphen/>
                <w:t>Product</w:t>
              </w:r>
              <w:r>
                <w:rPr>
                  <w:lang w:val="en-US"/>
                </w:rPr>
                <w:softHyphen/>
                <w:t>Type</w:t>
              </w:r>
              <w:r>
                <w:rPr>
                  <w:lang w:val="en-US"/>
                </w:rPr>
                <w:softHyphen/>
                <w:t>Type</w:t>
              </w:r>
            </w:ins>
          </w:p>
        </w:tc>
        <w:tc>
          <w:tcPr>
            <w:tcW w:w="5858" w:type="dxa"/>
            <w:tcBorders>
              <w:top w:val="single" w:sz="4" w:space="0" w:color="auto"/>
              <w:left w:val="single" w:sz="4" w:space="0" w:color="auto"/>
              <w:bottom w:val="single" w:sz="4" w:space="0" w:color="auto"/>
              <w:right w:val="single" w:sz="4" w:space="0" w:color="auto"/>
            </w:tcBorders>
          </w:tcPr>
          <w:p w14:paraId="60DD6588" w14:textId="77777777" w:rsidR="009E3B86" w:rsidRDefault="009E3B86" w:rsidP="00057A73">
            <w:pPr>
              <w:pStyle w:val="CellBody"/>
              <w:rPr>
                <w:ins w:id="438" w:author="Autor"/>
                <w:rStyle w:val="Fett"/>
                <w:lang w:val="en-US"/>
              </w:rPr>
            </w:pPr>
            <w:ins w:id="439" w:author="Autor">
              <w:r>
                <w:rPr>
                  <w:rStyle w:val="Fett"/>
                  <w:lang w:val="en-US"/>
                </w:rPr>
                <w:t>Occurrence:</w:t>
              </w:r>
            </w:ins>
          </w:p>
          <w:p w14:paraId="288CEFD8" w14:textId="77777777" w:rsidR="009E3B86" w:rsidRDefault="009E3B86" w:rsidP="00057A73">
            <w:pPr>
              <w:pStyle w:val="condition1"/>
              <w:rPr>
                <w:ins w:id="440" w:author="Autor"/>
              </w:rPr>
            </w:pPr>
            <w:ins w:id="441" w:author="Autor">
              <w:r>
                <w:t>If ‘VenueOfExecution’ is set to “XOFF”, then this field is mandatory.</w:t>
              </w:r>
            </w:ins>
          </w:p>
          <w:p w14:paraId="41D9F85A" w14:textId="40CC86F3" w:rsidR="009E3B86" w:rsidRDefault="009E3B86" w:rsidP="00057A73">
            <w:pPr>
              <w:pStyle w:val="condition1"/>
              <w:rPr>
                <w:ins w:id="442" w:author="Autor"/>
              </w:rPr>
            </w:pPr>
            <w:ins w:id="443" w:author="Autor">
              <w:r>
                <w:t>If ‘</w:t>
              </w:r>
              <w:r w:rsidRPr="00BD08D2">
                <w:t>Venue</w:t>
              </w:r>
              <w:r>
                <w:t>Of</w:t>
              </w:r>
              <w:r w:rsidRPr="00BD08D2">
                <w:t>Execution</w:t>
              </w:r>
              <w:r>
                <w:t>’</w:t>
              </w:r>
              <w:r w:rsidRPr="00BD08D2">
                <w:t xml:space="preserve"> </w:t>
              </w:r>
              <w:r>
                <w:t xml:space="preserve">contains a MIC classified as ISIN or Aii </w:t>
              </w:r>
              <w:r w:rsidRPr="006964F2">
                <w:t xml:space="preserve">in the MiFID </w:t>
              </w:r>
              <w:r>
                <w:t xml:space="preserve">database (see ref ID </w:t>
              </w:r>
              <w:r>
                <w:fldChar w:fldCharType="begin"/>
              </w:r>
              <w:r>
                <w:instrText xml:space="preserve"> REF _Ref454200634 \w \h </w:instrText>
              </w:r>
            </w:ins>
            <w:ins w:id="444" w:author="Autor">
              <w:r>
                <w:fldChar w:fldCharType="separate"/>
              </w:r>
              <w:r>
                <w:t>[2]</w:t>
              </w:r>
              <w:r>
                <w:fldChar w:fldCharType="end"/>
              </w:r>
              <w:r>
                <w:t>), then this field is mandatory.</w:t>
              </w:r>
            </w:ins>
          </w:p>
          <w:p w14:paraId="62196817" w14:textId="5DDC2627" w:rsidR="009E3B86" w:rsidRDefault="009E3B86" w:rsidP="00057A73">
            <w:pPr>
              <w:pStyle w:val="condition1"/>
              <w:rPr>
                <w:ins w:id="445" w:author="Autor"/>
              </w:rPr>
            </w:pPr>
            <w:ins w:id="446" w:author="Autor">
              <w:r>
                <w:t>If ‘</w:t>
              </w:r>
              <w:r w:rsidRPr="00BD08D2">
                <w:t>Venue</w:t>
              </w:r>
              <w:r>
                <w:t>O</w:t>
              </w:r>
              <w:r w:rsidRPr="00BD08D2">
                <w:t>fExecution</w:t>
              </w:r>
              <w:r>
                <w:t>’</w:t>
              </w:r>
              <w:r w:rsidRPr="00BD08D2">
                <w:t xml:space="preserve"> </w:t>
              </w:r>
              <w:r>
                <w:t xml:space="preserve">contains a MIC that is either unclassified or </w:t>
              </w:r>
              <w:r w:rsidRPr="006964F2">
                <w:t xml:space="preserve">classified as </w:t>
              </w:r>
              <w:r>
                <w:t xml:space="preserve">neither ISIN nor Aii </w:t>
              </w:r>
              <w:r w:rsidRPr="006964F2">
                <w:t xml:space="preserve">in the MiFID </w:t>
              </w:r>
              <w:r>
                <w:t>d</w:t>
              </w:r>
              <w:r w:rsidRPr="006964F2">
                <w:t>ata</w:t>
              </w:r>
              <w:r>
                <w:t xml:space="preserve">base (see ref ID </w:t>
              </w:r>
              <w:r>
                <w:fldChar w:fldCharType="begin"/>
              </w:r>
              <w:r>
                <w:instrText xml:space="preserve"> REF _Ref454200634 \w \h </w:instrText>
              </w:r>
            </w:ins>
            <w:ins w:id="447" w:author="Autor">
              <w:r>
                <w:fldChar w:fldCharType="separate"/>
              </w:r>
              <w:r>
                <w:t>[2]</w:t>
              </w:r>
              <w:r>
                <w:fldChar w:fldCharType="end"/>
              </w:r>
              <w:r>
                <w:t>), then this field must be omitted.</w:t>
              </w:r>
            </w:ins>
          </w:p>
          <w:p w14:paraId="03BB1A91" w14:textId="77777777" w:rsidR="009E3B86" w:rsidRDefault="009E3B86" w:rsidP="00057A73">
            <w:pPr>
              <w:pStyle w:val="condition1"/>
              <w:rPr>
                <w:ins w:id="448" w:author="Autor"/>
              </w:rPr>
            </w:pPr>
            <w:ins w:id="449" w:author="Autor">
              <w:r>
                <w:t>I</w:t>
              </w:r>
              <w:r w:rsidRPr="00BD08D2">
                <w:t xml:space="preserve">f </w:t>
              </w:r>
              <w:r>
                <w:t>‘</w:t>
              </w:r>
              <w:r w:rsidRPr="00BD08D2">
                <w:t>Venue</w:t>
              </w:r>
              <w:r>
                <w:t>Of</w:t>
              </w:r>
              <w:r w:rsidRPr="00BD08D2">
                <w:t>Execution</w:t>
              </w:r>
              <w:r>
                <w:t>’</w:t>
              </w:r>
              <w:r w:rsidRPr="00BD08D2">
                <w:t xml:space="preserve"> </w:t>
              </w:r>
              <w:r>
                <w:t>is set to</w:t>
              </w:r>
              <w:r w:rsidRPr="00BD08D2">
                <w:t xml:space="preserve"> </w:t>
              </w:r>
              <w:r>
                <w:t>“</w:t>
              </w:r>
              <w:r w:rsidRPr="00BD08D2">
                <w:t>XXXX</w:t>
              </w:r>
              <w:r>
                <w:t>”, then</w:t>
              </w:r>
              <w:r w:rsidRPr="00BD08D2">
                <w:t xml:space="preserve"> </w:t>
              </w:r>
              <w:r>
                <w:t xml:space="preserve">this field must be </w:t>
              </w:r>
              <w:r w:rsidRPr="00BD08D2">
                <w:t>omit</w:t>
              </w:r>
              <w:r>
                <w:t>ted.</w:t>
              </w:r>
            </w:ins>
          </w:p>
          <w:p w14:paraId="3BF6E8D8" w14:textId="77777777" w:rsidR="009E3B86" w:rsidRPr="000C3B8A" w:rsidRDefault="009E3B86" w:rsidP="00057A73">
            <w:pPr>
              <w:pStyle w:val="CellBody"/>
              <w:rPr>
                <w:ins w:id="450" w:author="Autor"/>
                <w:rStyle w:val="Fett"/>
              </w:rPr>
            </w:pPr>
            <w:ins w:id="451" w:author="Autor">
              <w:r w:rsidRPr="000C3B8A">
                <w:rPr>
                  <w:rStyle w:val="Fett"/>
                </w:rPr>
                <w:t>Values:</w:t>
              </w:r>
            </w:ins>
          </w:p>
          <w:p w14:paraId="0A4F7AD7" w14:textId="77777777" w:rsidR="009E3B86" w:rsidRDefault="009E3B86" w:rsidP="00057A73">
            <w:pPr>
              <w:pStyle w:val="condition1"/>
              <w:rPr>
                <w:ins w:id="452" w:author="Autor"/>
              </w:rPr>
            </w:pPr>
            <w:ins w:id="453" w:author="Autor">
              <w:r>
                <w:t>If</w:t>
              </w:r>
              <w:r w:rsidRPr="00BD08D2">
                <w:t xml:space="preserve"> </w:t>
              </w:r>
              <w:r>
                <w:t>‘</w:t>
              </w:r>
              <w:r w:rsidRPr="00BD08D2">
                <w:t>Venue</w:t>
              </w:r>
              <w:r>
                <w:t>Of</w:t>
              </w:r>
              <w:r w:rsidRPr="00BD08D2">
                <w:t>Executio</w:t>
              </w:r>
              <w:r>
                <w:t>n’</w:t>
              </w:r>
              <w:r w:rsidRPr="00BD08D2">
                <w:t xml:space="preserve"> </w:t>
              </w:r>
              <w:r>
                <w:t>is set to</w:t>
              </w:r>
              <w:r w:rsidRPr="00BD08D2">
                <w:t xml:space="preserve"> </w:t>
              </w:r>
              <w:r>
                <w:t>“</w:t>
              </w:r>
              <w:r w:rsidRPr="00BD08D2">
                <w:t>XOFF</w:t>
              </w:r>
              <w:r>
                <w:t>”,</w:t>
              </w:r>
              <w:r w:rsidRPr="00BD08D2">
                <w:t xml:space="preserve"> </w:t>
              </w:r>
              <w:r>
                <w:t>then this field must be set to “</w:t>
              </w:r>
              <w:r w:rsidRPr="00BD08D2">
                <w:t>I</w:t>
              </w:r>
              <w:r>
                <w:t>”.</w:t>
              </w:r>
              <w:r w:rsidRPr="00BD08D2">
                <w:t xml:space="preserve"> </w:t>
              </w:r>
            </w:ins>
          </w:p>
          <w:p w14:paraId="262851D0" w14:textId="039EA013" w:rsidR="009E3B86" w:rsidRDefault="009E3B86" w:rsidP="00057A73">
            <w:pPr>
              <w:pStyle w:val="condition1"/>
              <w:rPr>
                <w:ins w:id="454" w:author="Autor"/>
              </w:rPr>
            </w:pPr>
            <w:ins w:id="455" w:author="Autor">
              <w:r>
                <w:t>If ‘</w:t>
              </w:r>
              <w:r w:rsidRPr="00BD08D2">
                <w:t>Venue</w:t>
              </w:r>
              <w:r>
                <w:t>Of</w:t>
              </w:r>
              <w:r w:rsidRPr="00BD08D2">
                <w:t>Execution</w:t>
              </w:r>
              <w:r>
                <w:t>’</w:t>
              </w:r>
              <w:r w:rsidRPr="00BD08D2">
                <w:t xml:space="preserve"> </w:t>
              </w:r>
              <w:r>
                <w:t xml:space="preserve">contains a MIC </w:t>
              </w:r>
              <w:r w:rsidRPr="006964F2">
                <w:t xml:space="preserve">classified as </w:t>
              </w:r>
              <w:r>
                <w:t>ISIN, then this field must be set to “I”.</w:t>
              </w:r>
            </w:ins>
          </w:p>
          <w:p w14:paraId="73D76BE1" w14:textId="0C518604" w:rsidR="009E3B86" w:rsidRPr="00790981" w:rsidRDefault="009E3B86" w:rsidP="00057A73">
            <w:pPr>
              <w:pStyle w:val="condition1"/>
              <w:rPr>
                <w:ins w:id="456" w:author="Autor"/>
              </w:rPr>
            </w:pPr>
            <w:ins w:id="457" w:author="Autor">
              <w:r>
                <w:t>If ‘</w:t>
              </w:r>
              <w:r w:rsidRPr="00BD08D2">
                <w:t>Venue</w:t>
              </w:r>
              <w:r>
                <w:t>Of</w:t>
              </w:r>
              <w:r w:rsidRPr="00BD08D2">
                <w:t>Execution</w:t>
              </w:r>
              <w:r>
                <w:t>’</w:t>
              </w:r>
              <w:r w:rsidRPr="00BD08D2">
                <w:t xml:space="preserve"> </w:t>
              </w:r>
              <w:r>
                <w:t xml:space="preserve">contains a MIC </w:t>
              </w:r>
              <w:r w:rsidRPr="006964F2">
                <w:t xml:space="preserve">classified as </w:t>
              </w:r>
              <w:r>
                <w:t>Aii, then this field must be set to “A”.</w:t>
              </w:r>
            </w:ins>
          </w:p>
        </w:tc>
      </w:tr>
      <w:tr w:rsidR="009E3B86" w:rsidRPr="006159E6" w14:paraId="29ACB1A8" w14:textId="77777777" w:rsidTr="00A23627">
        <w:trPr>
          <w:cantSplit/>
          <w:ins w:id="458" w:author="Autor"/>
        </w:trPr>
        <w:tc>
          <w:tcPr>
            <w:tcW w:w="1426" w:type="dxa"/>
            <w:gridSpan w:val="2"/>
            <w:tcBorders>
              <w:top w:val="single" w:sz="4" w:space="0" w:color="auto"/>
              <w:left w:val="single" w:sz="4" w:space="0" w:color="auto"/>
              <w:bottom w:val="single" w:sz="4" w:space="0" w:color="auto"/>
              <w:right w:val="single" w:sz="4" w:space="0" w:color="auto"/>
            </w:tcBorders>
          </w:tcPr>
          <w:p w14:paraId="4F0B2585" w14:textId="77777777" w:rsidR="009E3B86" w:rsidRPr="006159E6" w:rsidRDefault="009E3B86" w:rsidP="00057A73">
            <w:pPr>
              <w:pStyle w:val="CellBody"/>
              <w:rPr>
                <w:ins w:id="459" w:author="Autor"/>
                <w:lang w:val="en-US"/>
              </w:rPr>
            </w:pPr>
            <w:ins w:id="460" w:author="Autor">
              <w:r>
                <w:rPr>
                  <w:lang w:val="en-US"/>
                </w:rPr>
                <w:t>Product</w:t>
              </w:r>
              <w:r>
                <w:rPr>
                  <w:lang w:val="en-US"/>
                </w:rPr>
                <w:softHyphen/>
                <w:t>I</w:t>
              </w:r>
              <w:r w:rsidRPr="00BD08D2">
                <w:rPr>
                  <w:lang w:val="en-US"/>
                </w:rPr>
                <w:t>dentification</w:t>
              </w:r>
            </w:ins>
          </w:p>
        </w:tc>
        <w:tc>
          <w:tcPr>
            <w:tcW w:w="800" w:type="dxa"/>
            <w:tcBorders>
              <w:top w:val="single" w:sz="4" w:space="0" w:color="auto"/>
              <w:left w:val="single" w:sz="4" w:space="0" w:color="auto"/>
              <w:bottom w:val="single" w:sz="4" w:space="0" w:color="auto"/>
              <w:right w:val="single" w:sz="4" w:space="0" w:color="auto"/>
            </w:tcBorders>
          </w:tcPr>
          <w:p w14:paraId="79AB4B49" w14:textId="77777777" w:rsidR="009E3B86" w:rsidRPr="006159E6" w:rsidRDefault="009E3B86" w:rsidP="00057A73">
            <w:pPr>
              <w:pStyle w:val="CellBody"/>
              <w:rPr>
                <w:ins w:id="461" w:author="Autor"/>
                <w:lang w:val="en-US"/>
              </w:rPr>
            </w:pPr>
            <w:ins w:id="462" w:author="Autor">
              <w:r>
                <w:rPr>
                  <w:lang w:val="en-US"/>
                </w:rPr>
                <w:t>C</w:t>
              </w:r>
            </w:ins>
          </w:p>
        </w:tc>
        <w:tc>
          <w:tcPr>
            <w:tcW w:w="1414" w:type="dxa"/>
            <w:tcBorders>
              <w:top w:val="single" w:sz="4" w:space="0" w:color="auto"/>
              <w:left w:val="single" w:sz="4" w:space="0" w:color="auto"/>
              <w:bottom w:val="single" w:sz="4" w:space="0" w:color="auto"/>
              <w:right w:val="single" w:sz="4" w:space="0" w:color="auto"/>
            </w:tcBorders>
          </w:tcPr>
          <w:p w14:paraId="3B7425E8" w14:textId="77777777" w:rsidR="009E3B86" w:rsidRPr="006159E6" w:rsidRDefault="009E3B86" w:rsidP="00057A73">
            <w:pPr>
              <w:pStyle w:val="CellBody"/>
              <w:rPr>
                <w:ins w:id="463" w:author="Autor"/>
                <w:lang w:val="en-US"/>
              </w:rPr>
            </w:pPr>
            <w:ins w:id="464" w:author="Autor">
              <w:r>
                <w:rPr>
                  <w:lang w:val="en-US"/>
                </w:rPr>
                <w:t>IdentificationOfProduct</w:t>
              </w:r>
              <w:r>
                <w:rPr>
                  <w:lang w:val="en-US"/>
                </w:rPr>
                <w:softHyphen/>
                <w:t>Type</w:t>
              </w:r>
            </w:ins>
          </w:p>
        </w:tc>
        <w:tc>
          <w:tcPr>
            <w:tcW w:w="5858" w:type="dxa"/>
            <w:tcBorders>
              <w:top w:val="single" w:sz="4" w:space="0" w:color="auto"/>
              <w:left w:val="single" w:sz="4" w:space="0" w:color="auto"/>
              <w:bottom w:val="single" w:sz="4" w:space="0" w:color="auto"/>
              <w:right w:val="single" w:sz="4" w:space="0" w:color="auto"/>
            </w:tcBorders>
          </w:tcPr>
          <w:p w14:paraId="71DF0ED1" w14:textId="77777777" w:rsidR="009E3B86" w:rsidRDefault="009E3B86" w:rsidP="00057A73">
            <w:pPr>
              <w:pStyle w:val="CellBody"/>
              <w:rPr>
                <w:ins w:id="465" w:author="Autor"/>
                <w:rStyle w:val="Fett"/>
                <w:lang w:val="en-US"/>
              </w:rPr>
            </w:pPr>
            <w:ins w:id="466" w:author="Autor">
              <w:r>
                <w:rPr>
                  <w:rStyle w:val="Fett"/>
                  <w:lang w:val="en-US"/>
                </w:rPr>
                <w:t>Occurrence:</w:t>
              </w:r>
            </w:ins>
          </w:p>
          <w:p w14:paraId="15486A74" w14:textId="77777777" w:rsidR="009E3B86" w:rsidRPr="00765B3F" w:rsidRDefault="009E3B86" w:rsidP="00057A73">
            <w:pPr>
              <w:pStyle w:val="condition1"/>
              <w:rPr>
                <w:ins w:id="467" w:author="Autor"/>
                <w:b/>
                <w:bCs/>
              </w:rPr>
            </w:pPr>
            <w:ins w:id="468" w:author="Autor">
              <w:r w:rsidRPr="003945A4">
                <w:t xml:space="preserve">If </w:t>
              </w:r>
              <w:r>
                <w:t>‘ProductIdentification</w:t>
              </w:r>
              <w:r w:rsidRPr="003945A4">
                <w:t>Type</w:t>
              </w:r>
              <w:r>
                <w:t>’</w:t>
              </w:r>
              <w:r w:rsidRPr="003945A4">
                <w:t xml:space="preserve"> </w:t>
              </w:r>
              <w:r>
                <w:t>is present, then this field is mandatory.</w:t>
              </w:r>
            </w:ins>
          </w:p>
          <w:p w14:paraId="1628A7A7" w14:textId="77777777" w:rsidR="009E3B86" w:rsidRPr="004D0BB8" w:rsidRDefault="009E3B86" w:rsidP="00057A73">
            <w:pPr>
              <w:pStyle w:val="condition1"/>
              <w:rPr>
                <w:ins w:id="469" w:author="Autor"/>
                <w:b/>
                <w:bCs/>
              </w:rPr>
            </w:pPr>
            <w:ins w:id="470" w:author="Autor">
              <w:r>
                <w:t>Else, this field must be omitted.</w:t>
              </w:r>
            </w:ins>
          </w:p>
          <w:p w14:paraId="30B47E65" w14:textId="77777777" w:rsidR="009E3B86" w:rsidRPr="006159E6" w:rsidRDefault="009E3B86" w:rsidP="00057A73">
            <w:pPr>
              <w:pStyle w:val="CellBody"/>
              <w:rPr>
                <w:ins w:id="471" w:author="Autor"/>
                <w:rStyle w:val="Fett"/>
                <w:lang w:val="en-US"/>
              </w:rPr>
            </w:pPr>
            <w:ins w:id="472" w:author="Autor">
              <w:r>
                <w:rPr>
                  <w:rStyle w:val="Fett"/>
                  <w:lang w:val="en-US"/>
                </w:rPr>
                <w:t>Values</w:t>
              </w:r>
              <w:r w:rsidRPr="006159E6">
                <w:rPr>
                  <w:rStyle w:val="Fett"/>
                  <w:lang w:val="en-US"/>
                </w:rPr>
                <w:t>:</w:t>
              </w:r>
            </w:ins>
          </w:p>
          <w:p w14:paraId="1761C289" w14:textId="77777777" w:rsidR="009E3B86" w:rsidRDefault="009E3B86" w:rsidP="00057A73">
            <w:pPr>
              <w:pStyle w:val="condition1"/>
              <w:rPr>
                <w:ins w:id="473" w:author="Autor"/>
              </w:rPr>
            </w:pPr>
            <w:ins w:id="474" w:author="Autor">
              <w:r w:rsidRPr="003945A4">
                <w:t xml:space="preserve">If </w:t>
              </w:r>
              <w:r>
                <w:t>‘ProductIdentification</w:t>
              </w:r>
              <w:r w:rsidRPr="003945A4">
                <w:t>Type</w:t>
              </w:r>
              <w:r>
                <w:t>’</w:t>
              </w:r>
              <w:r w:rsidRPr="003945A4">
                <w:t xml:space="preserve"> </w:t>
              </w:r>
              <w:r>
                <w:t>is set to “</w:t>
              </w:r>
              <w:r w:rsidRPr="003945A4">
                <w:t>I</w:t>
              </w:r>
              <w:r>
                <w:t>”, then this field must contain the ISIN for the traded product.</w:t>
              </w:r>
            </w:ins>
          </w:p>
          <w:p w14:paraId="1C70AD15" w14:textId="77777777" w:rsidR="009E3B86" w:rsidRPr="00790981" w:rsidRDefault="009E3B86" w:rsidP="00057A73">
            <w:pPr>
              <w:pStyle w:val="condition1"/>
              <w:rPr>
                <w:ins w:id="475" w:author="Autor"/>
              </w:rPr>
            </w:pPr>
            <w:ins w:id="476" w:author="Autor">
              <w:r>
                <w:t>If ‘ProductIdentification</w:t>
              </w:r>
              <w:r w:rsidRPr="003945A4">
                <w:t>Type</w:t>
              </w:r>
              <w:r>
                <w:t>’</w:t>
              </w:r>
              <w:r w:rsidRPr="003945A4">
                <w:t xml:space="preserve"> </w:t>
              </w:r>
              <w:r>
                <w:t>is set to “A”,</w:t>
              </w:r>
              <w:r w:rsidRPr="003945A4">
                <w:t xml:space="preserve"> </w:t>
              </w:r>
              <w:r>
                <w:t>then this field must contain the Aii for the traded product.</w:t>
              </w:r>
            </w:ins>
          </w:p>
        </w:tc>
      </w:tr>
      <w:tr w:rsidR="009E3B86" w:rsidRPr="006159E6" w14:paraId="3A4D87AD" w14:textId="77777777" w:rsidTr="00A23627">
        <w:trPr>
          <w:cantSplit/>
          <w:ins w:id="477" w:author="Autor"/>
        </w:trPr>
        <w:tc>
          <w:tcPr>
            <w:tcW w:w="1426" w:type="dxa"/>
            <w:gridSpan w:val="2"/>
            <w:tcBorders>
              <w:top w:val="single" w:sz="4" w:space="0" w:color="auto"/>
              <w:left w:val="single" w:sz="4" w:space="0" w:color="auto"/>
              <w:bottom w:val="single" w:sz="4" w:space="0" w:color="auto"/>
              <w:right w:val="single" w:sz="4" w:space="0" w:color="auto"/>
            </w:tcBorders>
          </w:tcPr>
          <w:p w14:paraId="3DCF7138" w14:textId="77777777" w:rsidR="009E3B86" w:rsidRPr="006159E6" w:rsidRDefault="009E3B86" w:rsidP="00057A73">
            <w:pPr>
              <w:pStyle w:val="CellBody"/>
              <w:rPr>
                <w:ins w:id="478" w:author="Autor"/>
                <w:lang w:val="en-US"/>
              </w:rPr>
            </w:pPr>
            <w:ins w:id="479" w:author="Autor">
              <w:r>
                <w:rPr>
                  <w:lang w:val="en-US"/>
                </w:rPr>
                <w:t>Product</w:t>
              </w:r>
              <w:r>
                <w:rPr>
                  <w:lang w:val="en-US"/>
                </w:rPr>
                <w:softHyphen/>
                <w:t>Classification</w:t>
              </w:r>
              <w:r>
                <w:rPr>
                  <w:lang w:val="en-US"/>
                </w:rPr>
                <w:softHyphen/>
                <w:t>T</w:t>
              </w:r>
              <w:r w:rsidRPr="00BB5381">
                <w:rPr>
                  <w:lang w:val="en-US"/>
                </w:rPr>
                <w:t>ype</w:t>
              </w:r>
            </w:ins>
          </w:p>
        </w:tc>
        <w:tc>
          <w:tcPr>
            <w:tcW w:w="800" w:type="dxa"/>
            <w:tcBorders>
              <w:top w:val="single" w:sz="4" w:space="0" w:color="auto"/>
              <w:left w:val="single" w:sz="4" w:space="0" w:color="auto"/>
              <w:bottom w:val="single" w:sz="4" w:space="0" w:color="auto"/>
              <w:right w:val="single" w:sz="4" w:space="0" w:color="auto"/>
            </w:tcBorders>
          </w:tcPr>
          <w:p w14:paraId="5A374D5B" w14:textId="19635923" w:rsidR="009E3B86" w:rsidRPr="006159E6" w:rsidRDefault="009E3B86" w:rsidP="00057A73">
            <w:pPr>
              <w:pStyle w:val="CellBody"/>
              <w:rPr>
                <w:ins w:id="480" w:author="Autor"/>
                <w:lang w:val="en-US"/>
              </w:rPr>
            </w:pPr>
            <w:ins w:id="481" w:author="Autor">
              <w:r>
                <w:rPr>
                  <w:lang w:val="en-US"/>
                </w:rPr>
                <w:t>M</w:t>
              </w:r>
            </w:ins>
          </w:p>
        </w:tc>
        <w:tc>
          <w:tcPr>
            <w:tcW w:w="1414" w:type="dxa"/>
            <w:tcBorders>
              <w:top w:val="single" w:sz="4" w:space="0" w:color="auto"/>
              <w:left w:val="single" w:sz="4" w:space="0" w:color="auto"/>
              <w:bottom w:val="single" w:sz="4" w:space="0" w:color="auto"/>
              <w:right w:val="single" w:sz="4" w:space="0" w:color="auto"/>
            </w:tcBorders>
          </w:tcPr>
          <w:p w14:paraId="169F7800" w14:textId="77777777" w:rsidR="009E3B86" w:rsidRPr="006159E6" w:rsidRDefault="009E3B86" w:rsidP="00057A73">
            <w:pPr>
              <w:pStyle w:val="CellBody"/>
              <w:rPr>
                <w:ins w:id="482" w:author="Autor"/>
                <w:lang w:val="en-US"/>
              </w:rPr>
            </w:pPr>
            <w:ins w:id="483" w:author="Autor">
              <w:r>
                <w:rPr>
                  <w:lang w:val="en-US"/>
                </w:rPr>
                <w:t>Classification</w:t>
              </w:r>
              <w:r>
                <w:rPr>
                  <w:lang w:val="en-US"/>
                </w:rPr>
                <w:softHyphen/>
                <w:t>OfProduct</w:t>
              </w:r>
              <w:r>
                <w:rPr>
                  <w:lang w:val="en-US"/>
                </w:rPr>
                <w:softHyphen/>
                <w:t>TypeType</w:t>
              </w:r>
            </w:ins>
          </w:p>
        </w:tc>
        <w:tc>
          <w:tcPr>
            <w:tcW w:w="5858" w:type="dxa"/>
            <w:tcBorders>
              <w:top w:val="single" w:sz="4" w:space="0" w:color="auto"/>
              <w:left w:val="single" w:sz="4" w:space="0" w:color="auto"/>
              <w:bottom w:val="single" w:sz="4" w:space="0" w:color="auto"/>
              <w:right w:val="single" w:sz="4" w:space="0" w:color="auto"/>
            </w:tcBorders>
          </w:tcPr>
          <w:p w14:paraId="2C50FED9" w14:textId="0EAE04FD" w:rsidR="009E3B86" w:rsidRPr="0069742F" w:rsidRDefault="009E3B86" w:rsidP="00875455">
            <w:pPr>
              <w:pStyle w:val="CellBody"/>
              <w:rPr>
                <w:ins w:id="484" w:author="Autor"/>
              </w:rPr>
            </w:pPr>
          </w:p>
        </w:tc>
      </w:tr>
      <w:tr w:rsidR="009E3B86" w:rsidRPr="006159E6" w14:paraId="175A0075" w14:textId="77777777" w:rsidTr="00A23627">
        <w:trPr>
          <w:cantSplit/>
          <w:ins w:id="485" w:author="Autor"/>
        </w:trPr>
        <w:tc>
          <w:tcPr>
            <w:tcW w:w="1426" w:type="dxa"/>
            <w:gridSpan w:val="2"/>
            <w:tcBorders>
              <w:top w:val="single" w:sz="4" w:space="0" w:color="auto"/>
              <w:left w:val="single" w:sz="4" w:space="0" w:color="auto"/>
              <w:bottom w:val="single" w:sz="4" w:space="0" w:color="auto"/>
              <w:right w:val="single" w:sz="4" w:space="0" w:color="auto"/>
            </w:tcBorders>
          </w:tcPr>
          <w:p w14:paraId="31D73CD3" w14:textId="77777777" w:rsidR="009E3B86" w:rsidRPr="006159E6" w:rsidRDefault="009E3B86" w:rsidP="00057A73">
            <w:pPr>
              <w:pStyle w:val="CellBody"/>
              <w:rPr>
                <w:ins w:id="486" w:author="Autor"/>
                <w:lang w:val="en-US"/>
              </w:rPr>
            </w:pPr>
            <w:ins w:id="487" w:author="Autor">
              <w:r>
                <w:rPr>
                  <w:lang w:val="en-US"/>
                </w:rPr>
                <w:t>Product</w:t>
              </w:r>
              <w:r>
                <w:rPr>
                  <w:lang w:val="en-US"/>
                </w:rPr>
                <w:softHyphen/>
                <w:t>C</w:t>
              </w:r>
              <w:r w:rsidRPr="00BD08D2">
                <w:rPr>
                  <w:lang w:val="en-US"/>
                </w:rPr>
                <w:t>lassification</w:t>
              </w:r>
            </w:ins>
          </w:p>
        </w:tc>
        <w:tc>
          <w:tcPr>
            <w:tcW w:w="800" w:type="dxa"/>
            <w:tcBorders>
              <w:top w:val="single" w:sz="4" w:space="0" w:color="auto"/>
              <w:left w:val="single" w:sz="4" w:space="0" w:color="auto"/>
              <w:bottom w:val="single" w:sz="4" w:space="0" w:color="auto"/>
              <w:right w:val="single" w:sz="4" w:space="0" w:color="auto"/>
            </w:tcBorders>
          </w:tcPr>
          <w:p w14:paraId="29453309" w14:textId="77777777" w:rsidR="009E3B86" w:rsidRPr="006159E6" w:rsidRDefault="009E3B86" w:rsidP="00057A73">
            <w:pPr>
              <w:pStyle w:val="CellBody"/>
              <w:rPr>
                <w:ins w:id="488" w:author="Autor"/>
                <w:lang w:val="en-US"/>
              </w:rPr>
            </w:pPr>
            <w:ins w:id="489" w:author="Autor">
              <w:r>
                <w:rPr>
                  <w:lang w:val="en-US"/>
                </w:rPr>
                <w:t>M+C</w:t>
              </w:r>
            </w:ins>
          </w:p>
        </w:tc>
        <w:tc>
          <w:tcPr>
            <w:tcW w:w="1414" w:type="dxa"/>
            <w:tcBorders>
              <w:top w:val="single" w:sz="4" w:space="0" w:color="auto"/>
              <w:left w:val="single" w:sz="4" w:space="0" w:color="auto"/>
              <w:bottom w:val="single" w:sz="4" w:space="0" w:color="auto"/>
              <w:right w:val="single" w:sz="4" w:space="0" w:color="auto"/>
            </w:tcBorders>
          </w:tcPr>
          <w:p w14:paraId="5EC3A594" w14:textId="77777777" w:rsidR="009E3B86" w:rsidRPr="006159E6" w:rsidRDefault="009E3B86" w:rsidP="00057A73">
            <w:pPr>
              <w:pStyle w:val="CellBody"/>
              <w:rPr>
                <w:ins w:id="490" w:author="Autor"/>
                <w:lang w:val="en-US"/>
              </w:rPr>
            </w:pPr>
            <w:ins w:id="491" w:author="Autor">
              <w:r>
                <w:rPr>
                  <w:lang w:val="en-US"/>
                </w:rPr>
                <w:t>Classification</w:t>
              </w:r>
              <w:r>
                <w:rPr>
                  <w:lang w:val="en-US"/>
                </w:rPr>
                <w:softHyphen/>
                <w:t>OfProduct</w:t>
              </w:r>
              <w:r>
                <w:rPr>
                  <w:lang w:val="en-US"/>
                </w:rPr>
                <w:softHyphen/>
                <w:t>Type</w:t>
              </w:r>
            </w:ins>
          </w:p>
        </w:tc>
        <w:tc>
          <w:tcPr>
            <w:tcW w:w="5858" w:type="dxa"/>
            <w:tcBorders>
              <w:top w:val="single" w:sz="4" w:space="0" w:color="auto"/>
              <w:left w:val="single" w:sz="4" w:space="0" w:color="auto"/>
              <w:bottom w:val="single" w:sz="4" w:space="0" w:color="auto"/>
              <w:right w:val="single" w:sz="4" w:space="0" w:color="auto"/>
            </w:tcBorders>
          </w:tcPr>
          <w:p w14:paraId="12B3F948" w14:textId="77777777" w:rsidR="009E3B86" w:rsidRPr="006159E6" w:rsidRDefault="009E3B86" w:rsidP="00057A73">
            <w:pPr>
              <w:pStyle w:val="CellBody"/>
              <w:rPr>
                <w:ins w:id="492" w:author="Autor"/>
                <w:rStyle w:val="Fett"/>
                <w:lang w:val="en-US"/>
              </w:rPr>
            </w:pPr>
            <w:ins w:id="493" w:author="Autor">
              <w:r>
                <w:rPr>
                  <w:rStyle w:val="Fett"/>
                  <w:lang w:val="en-US"/>
                </w:rPr>
                <w:t>Values</w:t>
              </w:r>
              <w:r w:rsidRPr="006159E6">
                <w:rPr>
                  <w:rStyle w:val="Fett"/>
                  <w:lang w:val="en-US"/>
                </w:rPr>
                <w:t>:</w:t>
              </w:r>
            </w:ins>
          </w:p>
          <w:p w14:paraId="1D6F02D2" w14:textId="77777777" w:rsidR="009E3B86" w:rsidRDefault="009E3B86" w:rsidP="00057A73">
            <w:pPr>
              <w:pStyle w:val="condition1"/>
              <w:rPr>
                <w:ins w:id="494" w:author="Autor"/>
              </w:rPr>
            </w:pPr>
            <w:ins w:id="495" w:author="Autor">
              <w:r>
                <w:t>If ‘ProductClassificationT</w:t>
              </w:r>
              <w:r w:rsidRPr="00BB5381">
                <w:t>ype</w:t>
              </w:r>
              <w:r>
                <w:t>’</w:t>
              </w:r>
              <w:r w:rsidRPr="00BD08D2">
                <w:t xml:space="preserve"> </w:t>
              </w:r>
              <w:r>
                <w:t>is set to “C”,</w:t>
              </w:r>
              <w:r w:rsidRPr="00BD08D2">
                <w:t xml:space="preserve"> </w:t>
              </w:r>
              <w:r>
                <w:t>then this field must contain a CFI representing the traded product.</w:t>
              </w:r>
            </w:ins>
          </w:p>
          <w:p w14:paraId="46CBE697" w14:textId="78260C7C" w:rsidR="009E3B86" w:rsidRPr="00BE0B63" w:rsidRDefault="009E3B86" w:rsidP="00285314">
            <w:pPr>
              <w:pStyle w:val="condition1"/>
              <w:rPr>
                <w:ins w:id="496" w:author="Autor"/>
              </w:rPr>
            </w:pPr>
            <w:ins w:id="497" w:author="Autor">
              <w:r>
                <w:t>I</w:t>
              </w:r>
              <w:r w:rsidRPr="00BD08D2">
                <w:t xml:space="preserve">f </w:t>
              </w:r>
              <w:r>
                <w:t>‘ProductClassificationT</w:t>
              </w:r>
              <w:r w:rsidRPr="00BB5381">
                <w:t>ype</w:t>
              </w:r>
              <w:r>
                <w:t>’</w:t>
              </w:r>
              <w:r w:rsidRPr="00BD08D2">
                <w:t xml:space="preserve"> </w:t>
              </w:r>
              <w:r>
                <w:t>is set to “U”,</w:t>
              </w:r>
              <w:r w:rsidRPr="00BD08D2">
                <w:t xml:space="preserve"> </w:t>
              </w:r>
              <w:r>
                <w:t>then this field must contain the UPI of the traded product.</w:t>
              </w:r>
              <w:r>
                <w:br/>
              </w:r>
              <w:r w:rsidRPr="0069742F">
                <w:rPr>
                  <w:rStyle w:val="Fett"/>
                </w:rPr>
                <w:t>Important:</w:t>
              </w:r>
              <w:r>
                <w:t xml:space="preserve"> Until a mechanism for UPI generation has been defined, the CFI mechanism </w:t>
              </w:r>
              <w:r w:rsidR="00285314">
                <w:t>is used in all cases</w:t>
              </w:r>
              <w:r>
                <w:t>.</w:t>
              </w:r>
            </w:ins>
          </w:p>
        </w:tc>
      </w:tr>
      <w:tr w:rsidR="00C4399A" w:rsidRPr="006159E6" w14:paraId="7AA20337" w14:textId="77777777" w:rsidTr="00736A1A">
        <w:trPr>
          <w:cantSplit/>
        </w:trPr>
        <w:tc>
          <w:tcPr>
            <w:tcW w:w="9498" w:type="dxa"/>
            <w:gridSpan w:val="5"/>
            <w:shd w:val="clear" w:color="auto" w:fill="C0C0C0"/>
          </w:tcPr>
          <w:p w14:paraId="7CE44F25" w14:textId="4840B5E4" w:rsidR="00C4399A" w:rsidDel="00E34AFD" w:rsidRDefault="00C4399A" w:rsidP="00D02290">
            <w:pPr>
              <w:pStyle w:val="CellBody"/>
              <w:rPr>
                <w:del w:id="498" w:author="Autor"/>
                <w:lang w:val="en-US"/>
              </w:rPr>
            </w:pPr>
            <w:r w:rsidRPr="00A8208A">
              <w:rPr>
                <w:rStyle w:val="XSDSectionTitle"/>
              </w:rPr>
              <w:lastRenderedPageBreak/>
              <w:t>ProductIdentifier/EProduct</w:t>
            </w:r>
            <w:r w:rsidRPr="006159E6">
              <w:rPr>
                <w:lang w:val="en-US"/>
              </w:rPr>
              <w:t>:</w:t>
            </w:r>
            <w:ins w:id="499" w:author="Autor">
              <w:r w:rsidR="002468DF">
                <w:rPr>
                  <w:lang w:val="en-US"/>
                </w:rPr>
                <w:t xml:space="preserve"> mandatory</w:t>
              </w:r>
            </w:ins>
            <w:del w:id="500" w:author="Autor">
              <w:r w:rsidR="00013F8B" w:rsidDel="00013F8B">
                <w:rPr>
                  <w:lang w:val="en-US"/>
                </w:rPr>
                <w:delText>conditional</w:delText>
              </w:r>
            </w:del>
            <w:r w:rsidR="00E34AFD" w:rsidRPr="006159E6">
              <w:rPr>
                <w:lang w:val="en-US"/>
              </w:rPr>
              <w:t xml:space="preserve"> </w:t>
            </w:r>
            <w:r w:rsidRPr="006159E6">
              <w:rPr>
                <w:lang w:val="en-US"/>
              </w:rPr>
              <w:t>section</w:t>
            </w:r>
          </w:p>
          <w:p w14:paraId="0C1102C3" w14:textId="0D012501" w:rsidR="00C4399A" w:rsidRPr="00D7069B" w:rsidDel="002468DF" w:rsidRDefault="00C4399A" w:rsidP="00E34AFD">
            <w:pPr>
              <w:pStyle w:val="CellBody"/>
              <w:rPr>
                <w:del w:id="501" w:author="Autor"/>
              </w:rPr>
            </w:pPr>
            <w:del w:id="502" w:author="Autor">
              <w:r w:rsidRPr="00B57330" w:rsidDel="002468DF">
                <w:rPr>
                  <w:rStyle w:val="Fett"/>
                </w:rPr>
                <w:delText>Occurrence:</w:delText>
              </w:r>
            </w:del>
          </w:p>
          <w:p w14:paraId="3E2AA7EF" w14:textId="296480C6" w:rsidR="00C4399A" w:rsidRPr="003235DC" w:rsidDel="00782C11" w:rsidRDefault="00C4399A" w:rsidP="00E34AFD">
            <w:pPr>
              <w:pStyle w:val="CellBody"/>
              <w:rPr>
                <w:del w:id="503" w:author="Autor"/>
                <w:b/>
                <w:bCs/>
              </w:rPr>
            </w:pPr>
            <w:del w:id="504" w:author="Autor">
              <w:r w:rsidRPr="006159E6" w:rsidDel="00782C11">
                <w:delText>If ‘Taxonomy’ is set to “</w:delText>
              </w:r>
              <w:r w:rsidDel="00782C11">
                <w:delText>I</w:delText>
              </w:r>
              <w:r w:rsidRPr="006159E6" w:rsidDel="00782C11">
                <w:delText xml:space="preserve">”, then this section </w:delText>
              </w:r>
              <w:r w:rsidDel="00782C11">
                <w:delText>must be omitted.</w:delText>
              </w:r>
            </w:del>
          </w:p>
          <w:p w14:paraId="7A647323" w14:textId="0FAD059F" w:rsidR="00C4399A" w:rsidRPr="00B57330" w:rsidRDefault="00C4399A" w:rsidP="00E34AFD">
            <w:pPr>
              <w:pStyle w:val="CellBody"/>
              <w:rPr>
                <w:b/>
                <w:bCs/>
              </w:rPr>
            </w:pPr>
            <w:del w:id="505" w:author="Autor">
              <w:r w:rsidDel="00782C11">
                <w:delText>Else, this section is optional.</w:delText>
              </w:r>
            </w:del>
          </w:p>
        </w:tc>
      </w:tr>
      <w:tr w:rsidR="00C4399A" w:rsidRPr="006159E6" w14:paraId="0DE1FBEC"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34625EC6" w14:textId="77777777" w:rsidR="00C4399A" w:rsidRPr="006159E6" w:rsidRDefault="00C4399A" w:rsidP="00D02290">
            <w:pPr>
              <w:pStyle w:val="CellBody"/>
              <w:rPr>
                <w:lang w:val="en-US"/>
              </w:rPr>
            </w:pPr>
            <w:r w:rsidRPr="006159E6">
              <w:rPr>
                <w:lang w:val="en-US"/>
              </w:rPr>
              <w:t>EProductID1</w:t>
            </w:r>
          </w:p>
        </w:tc>
        <w:tc>
          <w:tcPr>
            <w:tcW w:w="800" w:type="dxa"/>
            <w:tcBorders>
              <w:top w:val="single" w:sz="4" w:space="0" w:color="auto"/>
              <w:left w:val="single" w:sz="4" w:space="0" w:color="auto"/>
              <w:bottom w:val="single" w:sz="4" w:space="0" w:color="auto"/>
              <w:right w:val="single" w:sz="4" w:space="0" w:color="auto"/>
            </w:tcBorders>
          </w:tcPr>
          <w:p w14:paraId="3CDAAD45" w14:textId="77777777" w:rsidR="00C4399A" w:rsidRPr="006159E6" w:rsidRDefault="00C4399A" w:rsidP="00D02290">
            <w:pPr>
              <w:pStyle w:val="CellBody"/>
              <w:rPr>
                <w:lang w:val="en-US"/>
              </w:rPr>
            </w:pPr>
            <w:r w:rsidRPr="006159E6">
              <w:rPr>
                <w:lang w:val="en-US"/>
              </w:rPr>
              <w:t>M</w:t>
            </w:r>
            <w:del w:id="506" w:author="Autor">
              <w:r w:rsidDel="00AD4C64">
                <w:rPr>
                  <w:lang w:val="en-US"/>
                </w:rPr>
                <w:delText>+C</w:delText>
              </w:r>
            </w:del>
          </w:p>
        </w:tc>
        <w:tc>
          <w:tcPr>
            <w:tcW w:w="1414" w:type="dxa"/>
            <w:tcBorders>
              <w:top w:val="single" w:sz="4" w:space="0" w:color="auto"/>
              <w:left w:val="single" w:sz="4" w:space="0" w:color="auto"/>
              <w:bottom w:val="single" w:sz="4" w:space="0" w:color="auto"/>
              <w:right w:val="single" w:sz="4" w:space="0" w:color="auto"/>
            </w:tcBorders>
          </w:tcPr>
          <w:p w14:paraId="2C35F3A7" w14:textId="77777777" w:rsidR="00C4399A" w:rsidRPr="006159E6" w:rsidRDefault="00C4399A" w:rsidP="00D02290">
            <w:pPr>
              <w:pStyle w:val="CellBody"/>
              <w:rPr>
                <w:lang w:val="en-US"/>
              </w:rPr>
            </w:pPr>
            <w:r w:rsidRPr="006159E6">
              <w:rPr>
                <w:lang w:val="en-US"/>
              </w:rPr>
              <w:t>EProduct1</w:t>
            </w:r>
            <w:r w:rsidRPr="006159E6">
              <w:rPr>
                <w:lang w:val="en-US"/>
              </w:rPr>
              <w:softHyphen/>
              <w:t>Code</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1FB8C172" w14:textId="63DD5A53" w:rsidR="00C4399A" w:rsidRPr="006159E6" w:rsidRDefault="00C4399A" w:rsidP="00B726C6">
            <w:pPr>
              <w:pStyle w:val="CellBody"/>
            </w:pPr>
          </w:p>
        </w:tc>
      </w:tr>
      <w:tr w:rsidR="00C4399A" w:rsidRPr="006159E6" w:rsidDel="003235DC" w14:paraId="66BA0F93" w14:textId="189B7C86" w:rsidTr="00A23627">
        <w:trPr>
          <w:cantSplit/>
          <w:del w:id="507" w:author="Autor"/>
        </w:trPr>
        <w:tc>
          <w:tcPr>
            <w:tcW w:w="1426" w:type="dxa"/>
            <w:gridSpan w:val="2"/>
            <w:tcBorders>
              <w:top w:val="single" w:sz="4" w:space="0" w:color="auto"/>
              <w:left w:val="single" w:sz="4" w:space="0" w:color="auto"/>
              <w:bottom w:val="single" w:sz="4" w:space="0" w:color="auto"/>
              <w:right w:val="single" w:sz="4" w:space="0" w:color="auto"/>
            </w:tcBorders>
          </w:tcPr>
          <w:p w14:paraId="318A477B" w14:textId="308956A1" w:rsidR="00C4399A" w:rsidRPr="006159E6" w:rsidDel="003235DC" w:rsidRDefault="00C4399A" w:rsidP="00D02290">
            <w:pPr>
              <w:pStyle w:val="CellBody"/>
              <w:rPr>
                <w:del w:id="508" w:author="Autor"/>
                <w:lang w:val="en-US"/>
              </w:rPr>
            </w:pPr>
            <w:del w:id="509" w:author="Autor">
              <w:r w:rsidRPr="006159E6" w:rsidDel="00393030">
                <w:rPr>
                  <w:lang w:val="en-US"/>
                </w:rPr>
                <w:delText>Product1</w:delText>
              </w:r>
              <w:r w:rsidRPr="006159E6" w:rsidDel="00393030">
                <w:rPr>
                  <w:lang w:val="en-US"/>
                </w:rPr>
                <w:softHyphen/>
                <w:delText>Code</w:delText>
              </w:r>
              <w:r w:rsidRPr="006159E6" w:rsidDel="00393030">
                <w:rPr>
                  <w:lang w:val="en-US"/>
                </w:rPr>
                <w:softHyphen/>
                <w:delText>Type</w:delText>
              </w:r>
            </w:del>
          </w:p>
        </w:tc>
        <w:tc>
          <w:tcPr>
            <w:tcW w:w="800" w:type="dxa"/>
            <w:tcBorders>
              <w:top w:val="single" w:sz="4" w:space="0" w:color="auto"/>
              <w:left w:val="single" w:sz="4" w:space="0" w:color="auto"/>
              <w:bottom w:val="single" w:sz="4" w:space="0" w:color="auto"/>
              <w:right w:val="single" w:sz="4" w:space="0" w:color="auto"/>
            </w:tcBorders>
          </w:tcPr>
          <w:p w14:paraId="20E4FCBF" w14:textId="1FCD351C" w:rsidR="00C4399A" w:rsidRPr="006159E6" w:rsidDel="003235DC" w:rsidRDefault="00C4399A" w:rsidP="00D02290">
            <w:pPr>
              <w:pStyle w:val="CellBody"/>
              <w:rPr>
                <w:del w:id="510" w:author="Autor"/>
                <w:lang w:val="en-US"/>
              </w:rPr>
            </w:pPr>
            <w:del w:id="511" w:author="Autor">
              <w:r w:rsidRPr="006159E6" w:rsidDel="00393030">
                <w:rPr>
                  <w:lang w:val="en-US"/>
                </w:rPr>
                <w:delText>O</w:delText>
              </w:r>
            </w:del>
          </w:p>
        </w:tc>
        <w:tc>
          <w:tcPr>
            <w:tcW w:w="1414" w:type="dxa"/>
            <w:tcBorders>
              <w:top w:val="single" w:sz="4" w:space="0" w:color="auto"/>
              <w:left w:val="single" w:sz="4" w:space="0" w:color="auto"/>
              <w:bottom w:val="single" w:sz="4" w:space="0" w:color="auto"/>
              <w:right w:val="single" w:sz="4" w:space="0" w:color="auto"/>
            </w:tcBorders>
          </w:tcPr>
          <w:p w14:paraId="0BC0F4AC" w14:textId="1E7B25C0" w:rsidR="00C4399A" w:rsidRPr="006159E6" w:rsidDel="003235DC" w:rsidRDefault="00C4399A" w:rsidP="00D02290">
            <w:pPr>
              <w:pStyle w:val="CellBody"/>
              <w:rPr>
                <w:del w:id="512" w:author="Autor"/>
                <w:lang w:val="en-US"/>
              </w:rPr>
            </w:pPr>
            <w:del w:id="513" w:author="Autor">
              <w:r w:rsidRPr="006159E6" w:rsidDel="00393030">
                <w:rPr>
                  <w:lang w:val="en-US"/>
                </w:rPr>
                <w:delText>Taxonomy</w:delText>
              </w:r>
              <w:r w:rsidRPr="006159E6" w:rsidDel="00393030">
                <w:rPr>
                  <w:lang w:val="en-US"/>
                </w:rPr>
                <w:softHyphen/>
                <w:delText>Code</w:delText>
              </w:r>
              <w:r w:rsidRPr="006159E6" w:rsidDel="00393030">
                <w:rPr>
                  <w:lang w:val="en-US"/>
                </w:rPr>
                <w:softHyphen/>
                <w:delText>Type</w:delText>
              </w:r>
            </w:del>
          </w:p>
        </w:tc>
        <w:tc>
          <w:tcPr>
            <w:tcW w:w="5858" w:type="dxa"/>
            <w:tcBorders>
              <w:top w:val="single" w:sz="4" w:space="0" w:color="auto"/>
              <w:left w:val="single" w:sz="4" w:space="0" w:color="auto"/>
              <w:bottom w:val="single" w:sz="4" w:space="0" w:color="auto"/>
              <w:right w:val="single" w:sz="4" w:space="0" w:color="auto"/>
            </w:tcBorders>
          </w:tcPr>
          <w:p w14:paraId="04771054" w14:textId="75640187" w:rsidR="00C4399A" w:rsidRPr="006159E6" w:rsidDel="003235DC" w:rsidRDefault="00C4399A" w:rsidP="002662B5">
            <w:pPr>
              <w:pStyle w:val="CellBody"/>
              <w:rPr>
                <w:del w:id="514" w:author="Autor"/>
                <w:lang w:val="en-US"/>
              </w:rPr>
            </w:pPr>
            <w:del w:id="515" w:author="Autor">
              <w:r w:rsidDel="00393030">
                <w:rPr>
                  <w:lang w:val="en-US"/>
                </w:rPr>
                <w:delText>This f</w:delText>
              </w:r>
              <w:r w:rsidRPr="006159E6" w:rsidDel="00393030">
                <w:rPr>
                  <w:lang w:val="en-US"/>
                </w:rPr>
                <w:delText xml:space="preserve">ield is deprecated, </w:delText>
              </w:r>
              <w:r w:rsidDel="00393030">
                <w:rPr>
                  <w:lang w:val="en-US"/>
                </w:rPr>
                <w:delText xml:space="preserve">but </w:delText>
              </w:r>
              <w:r w:rsidRPr="006159E6" w:rsidDel="00393030">
                <w:rPr>
                  <w:lang w:val="en-US"/>
                </w:rPr>
                <w:delText>retained for backwards compatibility.</w:delText>
              </w:r>
            </w:del>
          </w:p>
        </w:tc>
      </w:tr>
      <w:tr w:rsidR="00C4399A" w:rsidRPr="006159E6" w14:paraId="68D1BD86"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0AF468ED" w14:textId="77777777" w:rsidR="00C4399A" w:rsidRPr="006159E6" w:rsidRDefault="00C4399A" w:rsidP="00D02290">
            <w:pPr>
              <w:pStyle w:val="CellBody"/>
              <w:rPr>
                <w:lang w:val="en-US"/>
              </w:rPr>
            </w:pPr>
            <w:r w:rsidRPr="006159E6">
              <w:rPr>
                <w:lang w:val="en-US"/>
              </w:rPr>
              <w:t>EProductID2</w:t>
            </w:r>
          </w:p>
        </w:tc>
        <w:tc>
          <w:tcPr>
            <w:tcW w:w="800" w:type="dxa"/>
            <w:tcBorders>
              <w:top w:val="single" w:sz="4" w:space="0" w:color="auto"/>
              <w:left w:val="single" w:sz="4" w:space="0" w:color="auto"/>
              <w:bottom w:val="single" w:sz="4" w:space="0" w:color="auto"/>
              <w:right w:val="single" w:sz="4" w:space="0" w:color="auto"/>
            </w:tcBorders>
          </w:tcPr>
          <w:p w14:paraId="5D69FC80" w14:textId="77777777" w:rsidR="00C4399A" w:rsidRPr="006159E6" w:rsidRDefault="00C4399A" w:rsidP="00D02290">
            <w:pPr>
              <w:pStyle w:val="CellBody"/>
              <w:rPr>
                <w:lang w:val="en-US"/>
              </w:rPr>
            </w:pPr>
            <w:r w:rsidRPr="006159E6">
              <w:rPr>
                <w:lang w:val="en-US"/>
              </w:rPr>
              <w:t>M</w:t>
            </w:r>
            <w:del w:id="516" w:author="Autor">
              <w:r w:rsidDel="00A37333">
                <w:rPr>
                  <w:lang w:val="en-US"/>
                </w:rPr>
                <w:delText>+C</w:delText>
              </w:r>
            </w:del>
          </w:p>
        </w:tc>
        <w:tc>
          <w:tcPr>
            <w:tcW w:w="1414" w:type="dxa"/>
            <w:tcBorders>
              <w:top w:val="single" w:sz="4" w:space="0" w:color="auto"/>
              <w:left w:val="single" w:sz="4" w:space="0" w:color="auto"/>
              <w:bottom w:val="single" w:sz="4" w:space="0" w:color="auto"/>
              <w:right w:val="single" w:sz="4" w:space="0" w:color="auto"/>
            </w:tcBorders>
          </w:tcPr>
          <w:p w14:paraId="4608A160" w14:textId="77777777" w:rsidR="00C4399A" w:rsidRPr="006159E6" w:rsidRDefault="00C4399A" w:rsidP="00D02290">
            <w:pPr>
              <w:pStyle w:val="CellBody"/>
              <w:rPr>
                <w:lang w:val="en-US"/>
              </w:rPr>
            </w:pPr>
            <w:r w:rsidRPr="006159E6">
              <w:rPr>
                <w:lang w:val="en-US"/>
              </w:rPr>
              <w:t>EProduct2</w:t>
            </w:r>
            <w:r w:rsidRPr="006159E6">
              <w:rPr>
                <w:lang w:val="en-US"/>
              </w:rPr>
              <w:softHyphen/>
              <w:t>Code</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76063FFD" w14:textId="5732EC9D" w:rsidR="00C4399A" w:rsidRPr="006159E6" w:rsidRDefault="00C4399A" w:rsidP="00B726C6">
            <w:pPr>
              <w:pStyle w:val="CellBody"/>
            </w:pPr>
          </w:p>
        </w:tc>
      </w:tr>
      <w:tr w:rsidR="00C4399A" w:rsidRPr="006159E6" w14:paraId="076CD843" w14:textId="77777777" w:rsidTr="00736A1A">
        <w:trPr>
          <w:cantSplit/>
        </w:trPr>
        <w:tc>
          <w:tcPr>
            <w:tcW w:w="9498" w:type="dxa"/>
            <w:gridSpan w:val="5"/>
            <w:shd w:val="clear" w:color="auto" w:fill="C0C0C0"/>
          </w:tcPr>
          <w:p w14:paraId="5160BE2E" w14:textId="77777777" w:rsidR="00C4399A" w:rsidRPr="006159E6" w:rsidRDefault="00C4399A" w:rsidP="00D02290">
            <w:pPr>
              <w:pStyle w:val="CellBody"/>
              <w:rPr>
                <w:lang w:val="en-US"/>
              </w:rPr>
            </w:pPr>
            <w:r w:rsidRPr="006159E6">
              <w:rPr>
                <w:lang w:val="en-US"/>
              </w:rPr>
              <w:t xml:space="preserve">End of </w:t>
            </w:r>
            <w:r w:rsidRPr="006159E6">
              <w:rPr>
                <w:rStyle w:val="Fett"/>
                <w:lang w:val="en-US"/>
              </w:rPr>
              <w:t>EProduct</w:t>
            </w:r>
            <w:r w:rsidRPr="006159E6">
              <w:rPr>
                <w:lang w:val="en-US"/>
              </w:rPr>
              <w:t xml:space="preserve"> </w:t>
            </w:r>
          </w:p>
        </w:tc>
      </w:tr>
      <w:tr w:rsidR="00C4399A" w:rsidRPr="006159E6" w:rsidDel="00782C11" w14:paraId="5BAB4A87" w14:textId="3F0BFFE9" w:rsidTr="00736A1A">
        <w:trPr>
          <w:cantSplit/>
          <w:del w:id="517" w:author="Autor"/>
        </w:trPr>
        <w:tc>
          <w:tcPr>
            <w:tcW w:w="9498" w:type="dxa"/>
            <w:gridSpan w:val="5"/>
            <w:shd w:val="clear" w:color="auto" w:fill="C0C0C0"/>
          </w:tcPr>
          <w:p w14:paraId="75B124E1" w14:textId="00F651EA" w:rsidR="00C4399A" w:rsidDel="00782C11" w:rsidRDefault="00C4399A" w:rsidP="00C6129F">
            <w:pPr>
              <w:pStyle w:val="CellBody"/>
              <w:keepNext/>
              <w:rPr>
                <w:del w:id="518" w:author="Autor"/>
                <w:lang w:val="en-US"/>
              </w:rPr>
            </w:pPr>
            <w:del w:id="519" w:author="Autor">
              <w:r w:rsidRPr="006159E6" w:rsidDel="00782C11">
                <w:rPr>
                  <w:rStyle w:val="XSDSectionTitle"/>
                  <w:lang w:val="en-US"/>
                </w:rPr>
                <w:delText>ProductIdentifier/IProduct</w:delText>
              </w:r>
              <w:r w:rsidRPr="006159E6" w:rsidDel="00782C11">
                <w:rPr>
                  <w:lang w:val="en-US"/>
                </w:rPr>
                <w:delText>: conditional section</w:delText>
              </w:r>
            </w:del>
          </w:p>
          <w:p w14:paraId="27E0C1D4" w14:textId="04B12007" w:rsidR="00C4399A" w:rsidRPr="00B57330" w:rsidDel="00782C11" w:rsidRDefault="00C4399A" w:rsidP="00C6129F">
            <w:pPr>
              <w:pStyle w:val="CellBody"/>
              <w:rPr>
                <w:del w:id="520" w:author="Autor"/>
                <w:rStyle w:val="Fett"/>
              </w:rPr>
            </w:pPr>
            <w:del w:id="521" w:author="Autor">
              <w:r w:rsidRPr="00B57330" w:rsidDel="00782C11">
                <w:rPr>
                  <w:rStyle w:val="Fett"/>
                </w:rPr>
                <w:delText>Occurrence:</w:delText>
              </w:r>
            </w:del>
          </w:p>
          <w:p w14:paraId="74789FAE" w14:textId="493676A9" w:rsidR="00C4399A" w:rsidRPr="0096793E" w:rsidDel="00782C11" w:rsidRDefault="00C4399A" w:rsidP="00ED3F3F">
            <w:pPr>
              <w:pStyle w:val="condition1"/>
              <w:rPr>
                <w:del w:id="522" w:author="Autor"/>
                <w:b/>
                <w:bCs/>
              </w:rPr>
            </w:pPr>
            <w:del w:id="523" w:author="Autor">
              <w:r w:rsidRPr="006159E6" w:rsidDel="00782C11">
                <w:delText>If ‘Taxonomy’ is set to “</w:delText>
              </w:r>
              <w:r w:rsidDel="00782C11">
                <w:delText>E</w:delText>
              </w:r>
              <w:r w:rsidRPr="006159E6" w:rsidDel="00782C11">
                <w:delText xml:space="preserve">”, then this section </w:delText>
              </w:r>
              <w:r w:rsidDel="00782C11">
                <w:delText>must be omitted.</w:delText>
              </w:r>
            </w:del>
          </w:p>
          <w:p w14:paraId="30BCF261" w14:textId="5E7163BC" w:rsidR="00C4399A" w:rsidRPr="00C6129F" w:rsidDel="00782C11" w:rsidRDefault="00C4399A" w:rsidP="00AB0532">
            <w:pPr>
              <w:pStyle w:val="condition1"/>
              <w:rPr>
                <w:del w:id="524" w:author="Autor"/>
              </w:rPr>
            </w:pPr>
            <w:del w:id="525" w:author="Autor">
              <w:r w:rsidDel="00782C11">
                <w:delText>Else, this section is optional.</w:delText>
              </w:r>
            </w:del>
          </w:p>
        </w:tc>
      </w:tr>
      <w:tr w:rsidR="00C4399A" w:rsidRPr="006159E6" w:rsidDel="00782C11" w14:paraId="6FF81E8D" w14:textId="208CB305" w:rsidTr="00A23627">
        <w:trPr>
          <w:cantSplit/>
          <w:del w:id="526" w:author="Autor"/>
        </w:trPr>
        <w:tc>
          <w:tcPr>
            <w:tcW w:w="1426" w:type="dxa"/>
            <w:gridSpan w:val="2"/>
            <w:tcBorders>
              <w:top w:val="single" w:sz="4" w:space="0" w:color="auto"/>
              <w:left w:val="single" w:sz="4" w:space="0" w:color="auto"/>
              <w:bottom w:val="single" w:sz="4" w:space="0" w:color="auto"/>
              <w:right w:val="single" w:sz="4" w:space="0" w:color="auto"/>
            </w:tcBorders>
          </w:tcPr>
          <w:p w14:paraId="55570E55" w14:textId="2C6B724F" w:rsidR="00C4399A" w:rsidRPr="006159E6" w:rsidDel="00782C11" w:rsidRDefault="00C4399A" w:rsidP="00D02290">
            <w:pPr>
              <w:pStyle w:val="CellBody"/>
              <w:rPr>
                <w:del w:id="527" w:author="Autor"/>
                <w:lang w:val="en-US"/>
              </w:rPr>
            </w:pPr>
            <w:del w:id="528" w:author="Autor">
              <w:r w:rsidRPr="006159E6" w:rsidDel="00782C11">
                <w:rPr>
                  <w:lang w:val="en-US"/>
                </w:rPr>
                <w:delText>IProductID1</w:delText>
              </w:r>
            </w:del>
          </w:p>
        </w:tc>
        <w:tc>
          <w:tcPr>
            <w:tcW w:w="800" w:type="dxa"/>
            <w:tcBorders>
              <w:top w:val="single" w:sz="4" w:space="0" w:color="auto"/>
              <w:left w:val="single" w:sz="4" w:space="0" w:color="auto"/>
              <w:bottom w:val="single" w:sz="4" w:space="0" w:color="auto"/>
              <w:right w:val="single" w:sz="4" w:space="0" w:color="auto"/>
            </w:tcBorders>
          </w:tcPr>
          <w:p w14:paraId="07CDC54C" w14:textId="310D1CCA" w:rsidR="00C4399A" w:rsidRPr="006159E6" w:rsidDel="00782C11" w:rsidRDefault="00C4399A" w:rsidP="00D02290">
            <w:pPr>
              <w:pStyle w:val="CellBody"/>
              <w:rPr>
                <w:del w:id="529" w:author="Autor"/>
                <w:lang w:val="en-US"/>
              </w:rPr>
            </w:pPr>
            <w:del w:id="530" w:author="Autor">
              <w:r w:rsidRPr="006159E6" w:rsidDel="00782C11">
                <w:rPr>
                  <w:lang w:val="en-US"/>
                </w:rPr>
                <w:delText>M</w:delText>
              </w:r>
            </w:del>
          </w:p>
        </w:tc>
        <w:tc>
          <w:tcPr>
            <w:tcW w:w="1414" w:type="dxa"/>
            <w:tcBorders>
              <w:top w:val="single" w:sz="4" w:space="0" w:color="auto"/>
              <w:left w:val="single" w:sz="4" w:space="0" w:color="auto"/>
              <w:bottom w:val="single" w:sz="4" w:space="0" w:color="auto"/>
              <w:right w:val="single" w:sz="4" w:space="0" w:color="auto"/>
            </w:tcBorders>
          </w:tcPr>
          <w:p w14:paraId="7C16B618" w14:textId="75C2B5F4" w:rsidR="00C4399A" w:rsidRPr="006159E6" w:rsidDel="00782C11" w:rsidRDefault="00C4399A" w:rsidP="00D02290">
            <w:pPr>
              <w:pStyle w:val="CellBody"/>
              <w:rPr>
                <w:del w:id="531" w:author="Autor"/>
                <w:lang w:val="en-US"/>
              </w:rPr>
            </w:pPr>
            <w:del w:id="532" w:author="Autor">
              <w:r w:rsidRPr="006159E6" w:rsidDel="00782C11">
                <w:rPr>
                  <w:lang w:val="en-US"/>
                </w:rPr>
                <w:delText>IProduct1</w:delText>
              </w:r>
              <w:r w:rsidDel="00782C11">
                <w:rPr>
                  <w:lang w:val="en-US"/>
                </w:rPr>
                <w:softHyphen/>
              </w:r>
              <w:r w:rsidRPr="006159E6" w:rsidDel="00782C11">
                <w:rPr>
                  <w:lang w:val="en-US"/>
                </w:rPr>
                <w:delText>Code</w:delText>
              </w:r>
              <w:r w:rsidDel="00782C11">
                <w:rPr>
                  <w:lang w:val="en-US"/>
                </w:rPr>
                <w:softHyphen/>
              </w:r>
              <w:r w:rsidRPr="006159E6" w:rsidDel="00782C11">
                <w:rPr>
                  <w:lang w:val="en-US"/>
                </w:rPr>
                <w:softHyphen/>
                <w:delText>Type</w:delText>
              </w:r>
            </w:del>
          </w:p>
        </w:tc>
        <w:tc>
          <w:tcPr>
            <w:tcW w:w="5858" w:type="dxa"/>
            <w:tcBorders>
              <w:top w:val="single" w:sz="4" w:space="0" w:color="auto"/>
              <w:left w:val="single" w:sz="4" w:space="0" w:color="auto"/>
              <w:bottom w:val="single" w:sz="4" w:space="0" w:color="auto"/>
              <w:right w:val="single" w:sz="4" w:space="0" w:color="auto"/>
            </w:tcBorders>
          </w:tcPr>
          <w:p w14:paraId="70D329D1" w14:textId="160A347F" w:rsidR="00C4399A" w:rsidRPr="006159E6" w:rsidDel="00782C11" w:rsidRDefault="00C4399A" w:rsidP="00AB0532">
            <w:pPr>
              <w:pStyle w:val="CellBody"/>
              <w:rPr>
                <w:del w:id="533" w:author="Autor"/>
              </w:rPr>
            </w:pPr>
            <w:del w:id="534" w:author="Autor">
              <w:r w:rsidRPr="006159E6" w:rsidDel="00782C11">
                <w:rPr>
                  <w:lang w:val="en-US"/>
                </w:rPr>
                <w:delText>The ISIN or Aii.</w:delText>
              </w:r>
            </w:del>
          </w:p>
        </w:tc>
      </w:tr>
      <w:tr w:rsidR="00C4399A" w:rsidRPr="006159E6" w:rsidDel="00782C11" w14:paraId="6EFE688E" w14:textId="3A59F32B" w:rsidTr="00A23627">
        <w:trPr>
          <w:cantSplit/>
          <w:del w:id="535" w:author="Autor"/>
        </w:trPr>
        <w:tc>
          <w:tcPr>
            <w:tcW w:w="1426" w:type="dxa"/>
            <w:gridSpan w:val="2"/>
            <w:tcBorders>
              <w:top w:val="single" w:sz="4" w:space="0" w:color="auto"/>
              <w:left w:val="single" w:sz="4" w:space="0" w:color="auto"/>
              <w:bottom w:val="single" w:sz="4" w:space="0" w:color="auto"/>
              <w:right w:val="single" w:sz="4" w:space="0" w:color="auto"/>
            </w:tcBorders>
          </w:tcPr>
          <w:p w14:paraId="1CB8E928" w14:textId="50BC9A36" w:rsidR="00C4399A" w:rsidRPr="006159E6" w:rsidDel="00782C11" w:rsidRDefault="00C4399A" w:rsidP="00D02290">
            <w:pPr>
              <w:pStyle w:val="CellBody"/>
              <w:rPr>
                <w:del w:id="536" w:author="Autor"/>
                <w:lang w:val="en-US"/>
              </w:rPr>
            </w:pPr>
            <w:del w:id="537" w:author="Autor">
              <w:r w:rsidRPr="006159E6" w:rsidDel="00782C11">
                <w:rPr>
                  <w:lang w:val="en-US"/>
                </w:rPr>
                <w:delText>Product1</w:delText>
              </w:r>
              <w:r w:rsidRPr="006159E6" w:rsidDel="00782C11">
                <w:rPr>
                  <w:lang w:val="en-US"/>
                </w:rPr>
                <w:softHyphen/>
                <w:delText>Code</w:delText>
              </w:r>
              <w:r w:rsidRPr="006159E6" w:rsidDel="00782C11">
                <w:rPr>
                  <w:lang w:val="en-US"/>
                </w:rPr>
                <w:softHyphen/>
                <w:delText>Type</w:delText>
              </w:r>
            </w:del>
          </w:p>
        </w:tc>
        <w:tc>
          <w:tcPr>
            <w:tcW w:w="800" w:type="dxa"/>
            <w:tcBorders>
              <w:top w:val="single" w:sz="4" w:space="0" w:color="auto"/>
              <w:left w:val="single" w:sz="4" w:space="0" w:color="auto"/>
              <w:bottom w:val="single" w:sz="4" w:space="0" w:color="auto"/>
              <w:right w:val="single" w:sz="4" w:space="0" w:color="auto"/>
            </w:tcBorders>
          </w:tcPr>
          <w:p w14:paraId="7CD56697" w14:textId="6E74E9D3" w:rsidR="00C4399A" w:rsidRPr="006159E6" w:rsidDel="00782C11" w:rsidRDefault="00C4399A" w:rsidP="00D02290">
            <w:pPr>
              <w:pStyle w:val="CellBody"/>
              <w:rPr>
                <w:del w:id="538" w:author="Autor"/>
                <w:lang w:val="en-US"/>
              </w:rPr>
            </w:pPr>
            <w:del w:id="539" w:author="Autor">
              <w:r w:rsidRPr="006159E6" w:rsidDel="00782C11">
                <w:rPr>
                  <w:lang w:val="en-US"/>
                </w:rPr>
                <w:delText>O</w:delText>
              </w:r>
            </w:del>
          </w:p>
        </w:tc>
        <w:tc>
          <w:tcPr>
            <w:tcW w:w="1414" w:type="dxa"/>
            <w:tcBorders>
              <w:top w:val="single" w:sz="4" w:space="0" w:color="auto"/>
              <w:left w:val="single" w:sz="4" w:space="0" w:color="auto"/>
              <w:bottom w:val="single" w:sz="4" w:space="0" w:color="auto"/>
              <w:right w:val="single" w:sz="4" w:space="0" w:color="auto"/>
            </w:tcBorders>
          </w:tcPr>
          <w:p w14:paraId="21CD9E80" w14:textId="163B2630" w:rsidR="00C4399A" w:rsidRPr="006159E6" w:rsidDel="00782C11" w:rsidRDefault="00C4399A" w:rsidP="00D02290">
            <w:pPr>
              <w:pStyle w:val="CellBody"/>
              <w:rPr>
                <w:del w:id="540" w:author="Autor"/>
                <w:lang w:val="en-US"/>
              </w:rPr>
            </w:pPr>
            <w:del w:id="541" w:author="Autor">
              <w:r w:rsidRPr="006159E6" w:rsidDel="00782C11">
                <w:rPr>
                  <w:lang w:val="en-US"/>
                </w:rPr>
                <w:delText>Taxonomy</w:delText>
              </w:r>
              <w:r w:rsidRPr="006159E6" w:rsidDel="00782C11">
                <w:rPr>
                  <w:lang w:val="en-US"/>
                </w:rPr>
                <w:softHyphen/>
                <w:delText>Code</w:delText>
              </w:r>
              <w:r w:rsidRPr="006159E6" w:rsidDel="00782C11">
                <w:rPr>
                  <w:lang w:val="en-US"/>
                </w:rPr>
                <w:softHyphen/>
                <w:delText>Type</w:delText>
              </w:r>
            </w:del>
          </w:p>
        </w:tc>
        <w:tc>
          <w:tcPr>
            <w:tcW w:w="5858" w:type="dxa"/>
            <w:tcBorders>
              <w:top w:val="single" w:sz="4" w:space="0" w:color="auto"/>
              <w:left w:val="single" w:sz="4" w:space="0" w:color="auto"/>
              <w:bottom w:val="single" w:sz="4" w:space="0" w:color="auto"/>
              <w:right w:val="single" w:sz="4" w:space="0" w:color="auto"/>
            </w:tcBorders>
          </w:tcPr>
          <w:p w14:paraId="684660DA" w14:textId="5262FB92" w:rsidR="00C4399A" w:rsidRPr="006159E6" w:rsidDel="00782C11" w:rsidRDefault="00C4399A" w:rsidP="002662B5">
            <w:pPr>
              <w:pStyle w:val="CellBody"/>
              <w:rPr>
                <w:del w:id="542" w:author="Autor"/>
                <w:lang w:val="en-US"/>
              </w:rPr>
            </w:pPr>
            <w:del w:id="543" w:author="Autor">
              <w:r w:rsidDel="00782C11">
                <w:rPr>
                  <w:lang w:val="en-US"/>
                </w:rPr>
                <w:delText>This f</w:delText>
              </w:r>
              <w:r w:rsidRPr="006159E6" w:rsidDel="00782C11">
                <w:rPr>
                  <w:lang w:val="en-US"/>
                </w:rPr>
                <w:delText xml:space="preserve">ield is deprecated, </w:delText>
              </w:r>
              <w:r w:rsidDel="00782C11">
                <w:rPr>
                  <w:lang w:val="en-US"/>
                </w:rPr>
                <w:delText xml:space="preserve">but </w:delText>
              </w:r>
              <w:r w:rsidRPr="006159E6" w:rsidDel="00782C11">
                <w:rPr>
                  <w:lang w:val="en-US"/>
                </w:rPr>
                <w:delText>retained for backwards compatibility.</w:delText>
              </w:r>
            </w:del>
          </w:p>
        </w:tc>
      </w:tr>
      <w:tr w:rsidR="00C4399A" w:rsidRPr="006159E6" w:rsidDel="00782C11" w14:paraId="2BE57AB9" w14:textId="08F3F2C5" w:rsidTr="00A23627">
        <w:trPr>
          <w:cantSplit/>
          <w:del w:id="544" w:author="Autor"/>
        </w:trPr>
        <w:tc>
          <w:tcPr>
            <w:tcW w:w="1426" w:type="dxa"/>
            <w:gridSpan w:val="2"/>
            <w:tcBorders>
              <w:top w:val="single" w:sz="4" w:space="0" w:color="auto"/>
              <w:left w:val="single" w:sz="4" w:space="0" w:color="auto"/>
              <w:bottom w:val="single" w:sz="4" w:space="0" w:color="auto"/>
              <w:right w:val="single" w:sz="4" w:space="0" w:color="auto"/>
            </w:tcBorders>
          </w:tcPr>
          <w:p w14:paraId="30FDF5DD" w14:textId="27D29E60" w:rsidR="00C4399A" w:rsidRPr="006159E6" w:rsidDel="00782C11" w:rsidRDefault="00C4399A" w:rsidP="00D02290">
            <w:pPr>
              <w:pStyle w:val="CellBody"/>
              <w:rPr>
                <w:del w:id="545" w:author="Autor"/>
                <w:lang w:val="en-US"/>
              </w:rPr>
            </w:pPr>
            <w:del w:id="546" w:author="Autor">
              <w:r w:rsidRPr="006159E6" w:rsidDel="00782C11">
                <w:rPr>
                  <w:lang w:val="en-US"/>
                </w:rPr>
                <w:delText>IProductID2</w:delText>
              </w:r>
            </w:del>
          </w:p>
        </w:tc>
        <w:tc>
          <w:tcPr>
            <w:tcW w:w="800" w:type="dxa"/>
            <w:tcBorders>
              <w:top w:val="single" w:sz="4" w:space="0" w:color="auto"/>
              <w:left w:val="single" w:sz="4" w:space="0" w:color="auto"/>
              <w:bottom w:val="single" w:sz="4" w:space="0" w:color="auto"/>
              <w:right w:val="single" w:sz="4" w:space="0" w:color="auto"/>
            </w:tcBorders>
          </w:tcPr>
          <w:p w14:paraId="19CDF6E1" w14:textId="561295FA" w:rsidR="00C4399A" w:rsidRPr="006159E6" w:rsidDel="00782C11" w:rsidRDefault="00C4399A" w:rsidP="00D02290">
            <w:pPr>
              <w:pStyle w:val="CellBody"/>
              <w:rPr>
                <w:del w:id="547" w:author="Autor"/>
                <w:lang w:val="en-US"/>
              </w:rPr>
            </w:pPr>
            <w:del w:id="548" w:author="Autor">
              <w:r w:rsidRPr="006159E6" w:rsidDel="00782C11">
                <w:rPr>
                  <w:lang w:val="en-US"/>
                </w:rPr>
                <w:delText>M</w:delText>
              </w:r>
            </w:del>
          </w:p>
        </w:tc>
        <w:tc>
          <w:tcPr>
            <w:tcW w:w="1414" w:type="dxa"/>
            <w:tcBorders>
              <w:top w:val="single" w:sz="4" w:space="0" w:color="auto"/>
              <w:left w:val="single" w:sz="4" w:space="0" w:color="auto"/>
              <w:bottom w:val="single" w:sz="4" w:space="0" w:color="auto"/>
              <w:right w:val="single" w:sz="4" w:space="0" w:color="auto"/>
            </w:tcBorders>
          </w:tcPr>
          <w:p w14:paraId="0D84D62E" w14:textId="13D11EB5" w:rsidR="00C4399A" w:rsidRPr="006159E6" w:rsidDel="00782C11" w:rsidRDefault="00C4399A" w:rsidP="00D02290">
            <w:pPr>
              <w:pStyle w:val="CellBody"/>
              <w:rPr>
                <w:del w:id="549" w:author="Autor"/>
                <w:lang w:val="en-US"/>
              </w:rPr>
            </w:pPr>
            <w:del w:id="550" w:author="Autor">
              <w:r w:rsidRPr="006159E6" w:rsidDel="00782C11">
                <w:rPr>
                  <w:lang w:val="en-US"/>
                </w:rPr>
                <w:delText>IProduct2</w:delText>
              </w:r>
              <w:r w:rsidDel="00782C11">
                <w:rPr>
                  <w:lang w:val="en-US"/>
                </w:rPr>
                <w:softHyphen/>
              </w:r>
              <w:r w:rsidRPr="006159E6" w:rsidDel="00782C11">
                <w:rPr>
                  <w:lang w:val="en-US"/>
                </w:rPr>
                <w:delText>Code</w:delText>
              </w:r>
              <w:r w:rsidRPr="006159E6" w:rsidDel="00782C11">
                <w:rPr>
                  <w:lang w:val="en-US"/>
                </w:rPr>
                <w:softHyphen/>
                <w:delText>Type</w:delText>
              </w:r>
            </w:del>
          </w:p>
        </w:tc>
        <w:tc>
          <w:tcPr>
            <w:tcW w:w="5858" w:type="dxa"/>
            <w:tcBorders>
              <w:top w:val="single" w:sz="4" w:space="0" w:color="auto"/>
              <w:left w:val="single" w:sz="4" w:space="0" w:color="auto"/>
              <w:bottom w:val="single" w:sz="4" w:space="0" w:color="auto"/>
              <w:right w:val="single" w:sz="4" w:space="0" w:color="auto"/>
            </w:tcBorders>
          </w:tcPr>
          <w:p w14:paraId="7A806D13" w14:textId="466417DA" w:rsidR="00C4399A" w:rsidRPr="006159E6" w:rsidDel="00782C11" w:rsidRDefault="00C4399A" w:rsidP="00AB0532">
            <w:pPr>
              <w:pStyle w:val="CellBody"/>
              <w:rPr>
                <w:del w:id="551" w:author="Autor"/>
                <w:lang w:val="en-US"/>
              </w:rPr>
            </w:pPr>
            <w:del w:id="552" w:author="Autor">
              <w:r w:rsidRPr="006159E6" w:rsidDel="00782C11">
                <w:rPr>
                  <w:lang w:val="en-US"/>
                </w:rPr>
                <w:delText>The CFI</w:delText>
              </w:r>
              <w:r w:rsidDel="00782C11">
                <w:rPr>
                  <w:lang w:val="en-US"/>
                </w:rPr>
                <w:delText xml:space="preserve"> code, for example, </w:delText>
              </w:r>
              <w:r w:rsidRPr="006159E6" w:rsidDel="00782C11">
                <w:rPr>
                  <w:lang w:val="en-US"/>
                </w:rPr>
                <w:delText>“OPXXXX”</w:delText>
              </w:r>
              <w:r w:rsidDel="00782C11">
                <w:rPr>
                  <w:lang w:val="en-US"/>
                </w:rPr>
                <w:delText>,</w:delText>
              </w:r>
              <w:r w:rsidRPr="006159E6" w:rsidDel="00782C11">
                <w:rPr>
                  <w:lang w:val="en-US"/>
                </w:rPr>
                <w:delText xml:space="preserve"> “OCXXXX”, “FCXXXX”</w:delText>
              </w:r>
              <w:r w:rsidDel="00782C11">
                <w:rPr>
                  <w:lang w:val="en-US"/>
                </w:rPr>
                <w:delText xml:space="preserve"> or </w:delText>
              </w:r>
              <w:r w:rsidRPr="006159E6" w:rsidDel="00782C11">
                <w:rPr>
                  <w:lang w:val="en-US"/>
                </w:rPr>
                <w:delText>“FFXXXX”</w:delText>
              </w:r>
              <w:r w:rsidDel="00782C11">
                <w:rPr>
                  <w:lang w:val="en-US"/>
                </w:rPr>
                <w:delText>.</w:delText>
              </w:r>
            </w:del>
          </w:p>
        </w:tc>
      </w:tr>
      <w:tr w:rsidR="00C4399A" w:rsidRPr="006159E6" w:rsidDel="00782C11" w14:paraId="6505643D" w14:textId="6544274B" w:rsidTr="00736A1A">
        <w:trPr>
          <w:cantSplit/>
          <w:del w:id="553" w:author="Autor"/>
        </w:trPr>
        <w:tc>
          <w:tcPr>
            <w:tcW w:w="9498" w:type="dxa"/>
            <w:gridSpan w:val="5"/>
            <w:shd w:val="clear" w:color="auto" w:fill="C0C0C0"/>
          </w:tcPr>
          <w:p w14:paraId="1DA1D8C3" w14:textId="55E8F677" w:rsidR="00C4399A" w:rsidRPr="006159E6" w:rsidDel="00782C11" w:rsidRDefault="00C4399A" w:rsidP="00D02290">
            <w:pPr>
              <w:pStyle w:val="CellBody"/>
              <w:rPr>
                <w:del w:id="554" w:author="Autor"/>
                <w:lang w:val="en-US"/>
              </w:rPr>
            </w:pPr>
            <w:del w:id="555" w:author="Autor">
              <w:r w:rsidRPr="006159E6" w:rsidDel="00782C11">
                <w:rPr>
                  <w:lang w:val="en-US"/>
                </w:rPr>
                <w:delText xml:space="preserve">End of </w:delText>
              </w:r>
              <w:r w:rsidRPr="006159E6" w:rsidDel="00782C11">
                <w:rPr>
                  <w:rStyle w:val="Fett"/>
                  <w:lang w:val="en-US"/>
                </w:rPr>
                <w:delText xml:space="preserve">IProduct </w:delText>
              </w:r>
            </w:del>
          </w:p>
        </w:tc>
      </w:tr>
      <w:tr w:rsidR="00C4399A" w:rsidRPr="006159E6" w14:paraId="2148B395" w14:textId="77777777" w:rsidTr="00736A1A">
        <w:trPr>
          <w:cantSplit/>
        </w:trPr>
        <w:tc>
          <w:tcPr>
            <w:tcW w:w="9498" w:type="dxa"/>
            <w:gridSpan w:val="5"/>
            <w:shd w:val="clear" w:color="auto" w:fill="C0C0C0"/>
          </w:tcPr>
          <w:p w14:paraId="1AE3693B" w14:textId="77777777" w:rsidR="00C4399A" w:rsidRPr="006159E6" w:rsidRDefault="00C4399A" w:rsidP="00D02290">
            <w:pPr>
              <w:pStyle w:val="CellBody"/>
              <w:rPr>
                <w:lang w:val="en-US"/>
              </w:rPr>
            </w:pPr>
            <w:r w:rsidRPr="006159E6">
              <w:rPr>
                <w:lang w:val="en-US"/>
              </w:rPr>
              <w:t xml:space="preserve">End of </w:t>
            </w:r>
            <w:r w:rsidRPr="006159E6">
              <w:rPr>
                <w:rStyle w:val="Fett"/>
                <w:lang w:val="en-US"/>
              </w:rPr>
              <w:t>ProductIdentifier</w:t>
            </w:r>
          </w:p>
        </w:tc>
      </w:tr>
      <w:tr w:rsidR="00782C11" w:rsidRPr="006159E6" w14:paraId="26C5601B" w14:textId="77777777" w:rsidTr="00A23627">
        <w:trPr>
          <w:cantSplit/>
          <w:ins w:id="556" w:author="Autor"/>
        </w:trPr>
        <w:tc>
          <w:tcPr>
            <w:tcW w:w="1426" w:type="dxa"/>
            <w:gridSpan w:val="2"/>
            <w:tcBorders>
              <w:top w:val="single" w:sz="4" w:space="0" w:color="auto"/>
              <w:left w:val="single" w:sz="4" w:space="0" w:color="auto"/>
              <w:bottom w:val="single" w:sz="4" w:space="0" w:color="auto"/>
              <w:right w:val="single" w:sz="4" w:space="0" w:color="auto"/>
            </w:tcBorders>
          </w:tcPr>
          <w:p w14:paraId="7DDD76BB" w14:textId="77777777" w:rsidR="00782C11" w:rsidRPr="006159E6" w:rsidRDefault="00782C11" w:rsidP="00712ED9">
            <w:pPr>
              <w:pStyle w:val="CellBody"/>
              <w:rPr>
                <w:ins w:id="557" w:author="Autor"/>
                <w:lang w:val="en-US"/>
              </w:rPr>
            </w:pPr>
            <w:ins w:id="558" w:author="Autor">
              <w:r>
                <w:rPr>
                  <w:lang w:val="en-US"/>
                </w:rPr>
                <w:softHyphen/>
                <w:t>ContractType</w:t>
              </w:r>
            </w:ins>
          </w:p>
        </w:tc>
        <w:tc>
          <w:tcPr>
            <w:tcW w:w="800" w:type="dxa"/>
            <w:tcBorders>
              <w:top w:val="single" w:sz="4" w:space="0" w:color="auto"/>
              <w:left w:val="single" w:sz="4" w:space="0" w:color="auto"/>
              <w:bottom w:val="single" w:sz="4" w:space="0" w:color="auto"/>
              <w:right w:val="single" w:sz="4" w:space="0" w:color="auto"/>
            </w:tcBorders>
          </w:tcPr>
          <w:p w14:paraId="3420DE25" w14:textId="77777777" w:rsidR="00782C11" w:rsidRPr="006159E6" w:rsidRDefault="00782C11" w:rsidP="00712ED9">
            <w:pPr>
              <w:pStyle w:val="CellBody"/>
              <w:rPr>
                <w:ins w:id="559" w:author="Autor"/>
                <w:lang w:val="en-US"/>
              </w:rPr>
            </w:pPr>
            <w:ins w:id="560" w:author="Autor">
              <w:r>
                <w:rPr>
                  <w:lang w:val="en-US"/>
                </w:rPr>
                <w:t>C</w:t>
              </w:r>
            </w:ins>
          </w:p>
        </w:tc>
        <w:tc>
          <w:tcPr>
            <w:tcW w:w="1414" w:type="dxa"/>
            <w:tcBorders>
              <w:top w:val="single" w:sz="4" w:space="0" w:color="auto"/>
              <w:left w:val="single" w:sz="4" w:space="0" w:color="auto"/>
              <w:bottom w:val="single" w:sz="4" w:space="0" w:color="auto"/>
              <w:right w:val="single" w:sz="4" w:space="0" w:color="auto"/>
            </w:tcBorders>
          </w:tcPr>
          <w:p w14:paraId="6BF6EECE" w14:textId="77777777" w:rsidR="00782C11" w:rsidRPr="006159E6" w:rsidRDefault="00782C11" w:rsidP="00712ED9">
            <w:pPr>
              <w:pStyle w:val="CellBody"/>
              <w:rPr>
                <w:ins w:id="561" w:author="Autor"/>
                <w:lang w:val="en-US"/>
              </w:rPr>
            </w:pPr>
            <w:ins w:id="562" w:author="Autor">
              <w:r>
                <w:rPr>
                  <w:lang w:val="en-US"/>
                </w:rPr>
                <w:softHyphen/>
                <w:t>Contract</w:t>
              </w:r>
              <w:r>
                <w:rPr>
                  <w:lang w:val="en-US"/>
                </w:rPr>
                <w:softHyphen/>
                <w:t>TypeType</w:t>
              </w:r>
            </w:ins>
          </w:p>
        </w:tc>
        <w:tc>
          <w:tcPr>
            <w:tcW w:w="5858" w:type="dxa"/>
            <w:tcBorders>
              <w:top w:val="single" w:sz="4" w:space="0" w:color="auto"/>
              <w:left w:val="single" w:sz="4" w:space="0" w:color="auto"/>
              <w:bottom w:val="single" w:sz="4" w:space="0" w:color="auto"/>
              <w:right w:val="single" w:sz="4" w:space="0" w:color="auto"/>
            </w:tcBorders>
          </w:tcPr>
          <w:p w14:paraId="7B344BF8" w14:textId="77777777" w:rsidR="00782C11" w:rsidRPr="000C3B8A" w:rsidRDefault="00782C11" w:rsidP="00712ED9">
            <w:pPr>
              <w:pStyle w:val="CellBody"/>
              <w:rPr>
                <w:ins w:id="563" w:author="Autor"/>
                <w:rStyle w:val="Fett"/>
              </w:rPr>
            </w:pPr>
            <w:ins w:id="564" w:author="Autor">
              <w:r w:rsidRPr="000C3B8A">
                <w:rPr>
                  <w:rStyle w:val="Fett"/>
                </w:rPr>
                <w:t>Occurrence and Values:</w:t>
              </w:r>
            </w:ins>
          </w:p>
          <w:p w14:paraId="205361F5" w14:textId="77777777" w:rsidR="00782C11" w:rsidRDefault="00782C11" w:rsidP="00712ED9">
            <w:pPr>
              <w:pStyle w:val="condition1"/>
              <w:rPr>
                <w:ins w:id="565" w:author="Autor"/>
              </w:rPr>
            </w:pPr>
            <w:ins w:id="566" w:author="Autor">
              <w:r>
                <w:t>If the transaction is a leg of a physical swap executed under a single contract, then this field is mandatory and must be set to “SW”.</w:t>
              </w:r>
            </w:ins>
          </w:p>
          <w:p w14:paraId="39E1A708" w14:textId="77777777" w:rsidR="00782C11" w:rsidRDefault="00782C11" w:rsidP="00712ED9">
            <w:pPr>
              <w:pStyle w:val="condition1"/>
              <w:rPr>
                <w:ins w:id="567" w:author="Autor"/>
              </w:rPr>
            </w:pPr>
            <w:ins w:id="568" w:author="Autor">
              <w:r>
                <w:t>If the transaction is a leg of a spread that is executed under a single contract, then this field is mandatory and must be set to “SP”.</w:t>
              </w:r>
            </w:ins>
          </w:p>
          <w:p w14:paraId="20D1AC22" w14:textId="77777777" w:rsidR="00782C11" w:rsidRPr="00CF2283" w:rsidRDefault="00782C11" w:rsidP="00712ED9">
            <w:pPr>
              <w:pStyle w:val="condition1"/>
              <w:rPr>
                <w:ins w:id="569" w:author="Autor"/>
              </w:rPr>
            </w:pPr>
            <w:ins w:id="570" w:author="Autor">
              <w:r>
                <w:t>For all other types of transactions, including the legs of a physical swap or spread that are executed under separate contracts, this field is optional.</w:t>
              </w:r>
            </w:ins>
          </w:p>
        </w:tc>
      </w:tr>
      <w:tr w:rsidR="00C4399A" w:rsidRPr="006159E6" w14:paraId="3192150D" w14:textId="77777777" w:rsidTr="00736A1A">
        <w:trPr>
          <w:cantSplit/>
        </w:trPr>
        <w:tc>
          <w:tcPr>
            <w:tcW w:w="9498" w:type="dxa"/>
            <w:gridSpan w:val="5"/>
            <w:tcBorders>
              <w:top w:val="single" w:sz="4" w:space="0" w:color="auto"/>
              <w:left w:val="single" w:sz="4" w:space="0" w:color="auto"/>
              <w:bottom w:val="single" w:sz="4" w:space="0" w:color="auto"/>
              <w:right w:val="single" w:sz="4" w:space="0" w:color="auto"/>
            </w:tcBorders>
            <w:shd w:val="clear" w:color="auto" w:fill="C0C0C0"/>
          </w:tcPr>
          <w:p w14:paraId="2077EDFA" w14:textId="77777777" w:rsidR="00C4399A" w:rsidRPr="006159E6" w:rsidRDefault="00C4399A" w:rsidP="00D02290">
            <w:pPr>
              <w:pStyle w:val="CellBody"/>
              <w:rPr>
                <w:lang w:val="en-US"/>
              </w:rPr>
            </w:pPr>
            <w:r w:rsidRPr="006159E6">
              <w:rPr>
                <w:rStyle w:val="XSDSectionTitle"/>
                <w:lang w:val="en-US"/>
              </w:rPr>
              <w:lastRenderedPageBreak/>
              <w:t>EURegulatoryDetails/LinkedTransactionInformation</w:t>
            </w:r>
            <w:r w:rsidRPr="006159E6">
              <w:rPr>
                <w:lang w:val="en-US"/>
              </w:rPr>
              <w:t xml:space="preserve">: </w:t>
            </w:r>
            <w:r w:rsidRPr="003640FE">
              <w:rPr>
                <w:lang w:val="en-US"/>
              </w:rPr>
              <w:t>optional</w:t>
            </w:r>
            <w:r w:rsidRPr="006159E6">
              <w:rPr>
                <w:lang w:val="en-US"/>
              </w:rPr>
              <w:t xml:space="preserve"> section</w:t>
            </w:r>
          </w:p>
          <w:p w14:paraId="33F14A7E" w14:textId="77777777" w:rsidR="00C4399A" w:rsidRPr="006159E6" w:rsidRDefault="00C4399A" w:rsidP="00D02290">
            <w:pPr>
              <w:pStyle w:val="CellBody"/>
              <w:rPr>
                <w:snapToGrid w:val="0"/>
                <w:lang w:val="en-US" w:eastAsia="fr-FR"/>
              </w:rPr>
            </w:pPr>
            <w:r w:rsidRPr="006159E6">
              <w:rPr>
                <w:snapToGrid w:val="0"/>
                <w:lang w:val="en-US" w:eastAsia="fr-FR"/>
              </w:rPr>
              <w:t xml:space="preserve">This section indicates if two transactions are linked to each other or </w:t>
            </w:r>
            <w:r>
              <w:rPr>
                <w:snapToGrid w:val="0"/>
                <w:lang w:val="en-US" w:eastAsia="fr-FR"/>
              </w:rPr>
              <w:t xml:space="preserve">to </w:t>
            </w:r>
            <w:r w:rsidRPr="006159E6">
              <w:rPr>
                <w:snapToGrid w:val="0"/>
                <w:lang w:val="en-US" w:eastAsia="fr-FR"/>
              </w:rPr>
              <w:t>transactions executed within the framework of non-standard contracts linked to the contract.</w:t>
            </w:r>
          </w:p>
          <w:p w14:paraId="4AC38E40" w14:textId="77777777" w:rsidR="00C4399A" w:rsidRPr="006159E6" w:rsidRDefault="00C4399A" w:rsidP="00D02290">
            <w:pPr>
              <w:pStyle w:val="CellBody"/>
              <w:rPr>
                <w:snapToGrid w:val="0"/>
                <w:lang w:val="en-US" w:eastAsia="fr-FR"/>
              </w:rPr>
            </w:pPr>
            <w:r w:rsidRPr="006159E6">
              <w:rPr>
                <w:snapToGrid w:val="0"/>
                <w:lang w:val="en-US" w:eastAsia="fr-FR"/>
              </w:rPr>
              <w:t xml:space="preserve">The </w:t>
            </w:r>
            <w:r>
              <w:rPr>
                <w:snapToGrid w:val="0"/>
                <w:lang w:val="en-US" w:eastAsia="fr-FR"/>
              </w:rPr>
              <w:t>‘Linked</w:t>
            </w:r>
            <w:r w:rsidRPr="006159E6">
              <w:rPr>
                <w:snapToGrid w:val="0"/>
                <w:lang w:val="en-US" w:eastAsia="fr-FR"/>
              </w:rPr>
              <w:t>Transaction</w:t>
            </w:r>
            <w:r>
              <w:rPr>
                <w:snapToGrid w:val="0"/>
                <w:lang w:val="en-US" w:eastAsia="fr-FR"/>
              </w:rPr>
              <w:t>Information’ section</w:t>
            </w:r>
            <w:r w:rsidRPr="006159E6">
              <w:rPr>
                <w:snapToGrid w:val="0"/>
                <w:lang w:val="en-US" w:eastAsia="fr-FR"/>
              </w:rPr>
              <w:t xml:space="preserve"> must be used in the following scenarios:</w:t>
            </w:r>
          </w:p>
          <w:p w14:paraId="4B351C38" w14:textId="77777777" w:rsidR="00C4399A" w:rsidRDefault="00C4399A" w:rsidP="00D02290">
            <w:pPr>
              <w:pStyle w:val="CellBody"/>
              <w:rPr>
                <w:snapToGrid w:val="0"/>
                <w:lang w:val="en-US" w:eastAsia="fr-FR"/>
              </w:rPr>
            </w:pPr>
            <w:r w:rsidRPr="006159E6">
              <w:rPr>
                <w:snapToGrid w:val="0"/>
                <w:lang w:val="en-US" w:eastAsia="fr-FR"/>
              </w:rPr>
              <w:t xml:space="preserve">When a trade occurs across multiple products due to the nature of the product, </w:t>
            </w:r>
            <w:r>
              <w:rPr>
                <w:snapToGrid w:val="0"/>
                <w:lang w:val="en-US" w:eastAsia="fr-FR"/>
              </w:rPr>
              <w:t>for example,</w:t>
            </w:r>
            <w:r w:rsidRPr="006159E6">
              <w:rPr>
                <w:snapToGrid w:val="0"/>
                <w:lang w:val="en-US" w:eastAsia="fr-FR"/>
              </w:rPr>
              <w:t xml:space="preserve"> a product </w:t>
            </w:r>
            <w:r>
              <w:rPr>
                <w:snapToGrid w:val="0"/>
                <w:lang w:val="en-US" w:eastAsia="fr-FR"/>
              </w:rPr>
              <w:t xml:space="preserve">that </w:t>
            </w:r>
            <w:r w:rsidRPr="006159E6">
              <w:rPr>
                <w:snapToGrid w:val="0"/>
                <w:lang w:val="en-US" w:eastAsia="fr-FR"/>
              </w:rPr>
              <w:t xml:space="preserve">is a spread of two or more products falling under the scope of REMIT. The trade for each product </w:t>
            </w:r>
            <w:r>
              <w:rPr>
                <w:snapToGrid w:val="0"/>
                <w:lang w:val="en-US" w:eastAsia="fr-FR"/>
              </w:rPr>
              <w:t xml:space="preserve">must </w:t>
            </w:r>
            <w:r w:rsidRPr="006159E6">
              <w:rPr>
                <w:snapToGrid w:val="0"/>
                <w:lang w:val="en-US" w:eastAsia="fr-FR"/>
              </w:rPr>
              <w:t xml:space="preserve">be reported and the different trades </w:t>
            </w:r>
            <w:r>
              <w:rPr>
                <w:snapToGrid w:val="0"/>
                <w:lang w:val="en-US" w:eastAsia="fr-FR"/>
              </w:rPr>
              <w:t xml:space="preserve">must </w:t>
            </w:r>
            <w:r w:rsidRPr="006159E6">
              <w:rPr>
                <w:snapToGrid w:val="0"/>
                <w:lang w:val="en-US" w:eastAsia="fr-FR"/>
              </w:rPr>
              <w:t xml:space="preserve">be linked to each other. </w:t>
            </w:r>
          </w:p>
          <w:p w14:paraId="4F886A8F" w14:textId="77777777" w:rsidR="00C4399A" w:rsidRPr="006159E6" w:rsidRDefault="00C4399A" w:rsidP="00D02290">
            <w:pPr>
              <w:pStyle w:val="CellBody"/>
              <w:rPr>
                <w:snapToGrid w:val="0"/>
                <w:lang w:val="en-US" w:eastAsia="fr-FR"/>
              </w:rPr>
            </w:pPr>
            <w:r>
              <w:rPr>
                <w:snapToGrid w:val="0"/>
                <w:lang w:val="en-US" w:eastAsia="fr-FR"/>
              </w:rPr>
              <w:t>Usage scenarios</w:t>
            </w:r>
            <w:r w:rsidRPr="006159E6">
              <w:rPr>
                <w:snapToGrid w:val="0"/>
                <w:lang w:val="en-US" w:eastAsia="fr-FR"/>
              </w:rPr>
              <w:t xml:space="preserve">: </w:t>
            </w:r>
          </w:p>
          <w:p w14:paraId="3F6CBE1A" w14:textId="77777777" w:rsidR="00C4399A" w:rsidRPr="006159E6" w:rsidRDefault="00C4399A" w:rsidP="00ED3F3F">
            <w:pPr>
              <w:pStyle w:val="condition1"/>
              <w:rPr>
                <w:snapToGrid w:val="0"/>
                <w:lang w:eastAsia="fr-FR"/>
              </w:rPr>
            </w:pPr>
            <w:r w:rsidRPr="006159E6">
              <w:rPr>
                <w:snapToGrid w:val="0"/>
                <w:lang w:eastAsia="fr-FR"/>
              </w:rPr>
              <w:t>Clean and Dirty Spark Spreads</w:t>
            </w:r>
            <w:r>
              <w:rPr>
                <w:snapToGrid w:val="0"/>
                <w:lang w:eastAsia="fr-FR"/>
              </w:rPr>
              <w:t xml:space="preserve">: </w:t>
            </w:r>
            <w:r w:rsidRPr="006159E6">
              <w:rPr>
                <w:snapToGrid w:val="0"/>
                <w:lang w:eastAsia="fr-FR"/>
              </w:rPr>
              <w:t>a trade that involves electricity and gas</w:t>
            </w:r>
            <w:r>
              <w:rPr>
                <w:snapToGrid w:val="0"/>
                <w:lang w:eastAsia="fr-FR"/>
              </w:rPr>
              <w:t>. T</w:t>
            </w:r>
            <w:r w:rsidRPr="006159E6">
              <w:rPr>
                <w:snapToGrid w:val="0"/>
                <w:lang w:eastAsia="fr-FR"/>
              </w:rPr>
              <w:t>he two contracts are reported separately: one leg for the electricity and one leg for the gas trade. The two legs</w:t>
            </w:r>
            <w:r>
              <w:rPr>
                <w:snapToGrid w:val="0"/>
                <w:lang w:eastAsia="fr-FR"/>
              </w:rPr>
              <w:t xml:space="preserve"> must </w:t>
            </w:r>
            <w:r w:rsidRPr="006159E6">
              <w:rPr>
                <w:snapToGrid w:val="0"/>
                <w:lang w:eastAsia="fr-FR"/>
              </w:rPr>
              <w:t xml:space="preserve">be linked </w:t>
            </w:r>
            <w:r>
              <w:rPr>
                <w:snapToGrid w:val="0"/>
                <w:lang w:eastAsia="fr-FR"/>
              </w:rPr>
              <w:t xml:space="preserve">using </w:t>
            </w:r>
            <w:r w:rsidRPr="006159E6">
              <w:rPr>
                <w:snapToGrid w:val="0"/>
                <w:lang w:eastAsia="fr-FR"/>
              </w:rPr>
              <w:t xml:space="preserve">this field. </w:t>
            </w:r>
          </w:p>
          <w:p w14:paraId="49C5B03B" w14:textId="77777777" w:rsidR="00C4399A" w:rsidRPr="006159E6" w:rsidRDefault="00C4399A" w:rsidP="00ED3F3F">
            <w:pPr>
              <w:pStyle w:val="condition1"/>
              <w:rPr>
                <w:snapToGrid w:val="0"/>
                <w:lang w:eastAsia="fr-FR"/>
              </w:rPr>
            </w:pPr>
            <w:r>
              <w:rPr>
                <w:snapToGrid w:val="0"/>
                <w:lang w:eastAsia="fr-FR"/>
              </w:rPr>
              <w:t>Physical Swap: a</w:t>
            </w:r>
            <w:r w:rsidRPr="006159E6">
              <w:rPr>
                <w:snapToGrid w:val="0"/>
                <w:lang w:eastAsia="fr-FR"/>
              </w:rPr>
              <w:t xml:space="preserve"> trade that involves two gas or electricity trades. A geographical physical swap involves two trades: selling gas in a particular delivery point and buying it in another delivery point. </w:t>
            </w:r>
            <w:r>
              <w:rPr>
                <w:snapToGrid w:val="0"/>
                <w:lang w:eastAsia="fr-FR"/>
              </w:rPr>
              <w:t xml:space="preserve">If the trades are executed simultaneously, both trades must </w:t>
            </w:r>
            <w:r w:rsidRPr="006159E6">
              <w:rPr>
                <w:snapToGrid w:val="0"/>
                <w:lang w:eastAsia="fr-FR"/>
              </w:rPr>
              <w:t xml:space="preserve">be reported separately and linked </w:t>
            </w:r>
            <w:r>
              <w:rPr>
                <w:snapToGrid w:val="0"/>
                <w:lang w:eastAsia="fr-FR"/>
              </w:rPr>
              <w:t xml:space="preserve">using </w:t>
            </w:r>
            <w:r w:rsidRPr="006159E6">
              <w:rPr>
                <w:snapToGrid w:val="0"/>
                <w:lang w:eastAsia="fr-FR"/>
              </w:rPr>
              <w:t>this field.</w:t>
            </w:r>
          </w:p>
          <w:p w14:paraId="40069788" w14:textId="77777777" w:rsidR="00C4399A" w:rsidRPr="006159E6" w:rsidRDefault="00C4399A" w:rsidP="00ED3F3F">
            <w:pPr>
              <w:pStyle w:val="condition1"/>
              <w:rPr>
                <w:snapToGrid w:val="0"/>
                <w:lang w:eastAsia="fr-FR"/>
              </w:rPr>
            </w:pPr>
            <w:r w:rsidRPr="006159E6">
              <w:rPr>
                <w:snapToGrid w:val="0"/>
                <w:lang w:eastAsia="fr-FR"/>
              </w:rPr>
              <w:t xml:space="preserve">When a transaction is executed within the framework of </w:t>
            </w:r>
            <w:r>
              <w:rPr>
                <w:snapToGrid w:val="0"/>
                <w:lang w:eastAsia="fr-FR"/>
              </w:rPr>
              <w:t xml:space="preserve">a </w:t>
            </w:r>
            <w:r w:rsidRPr="006159E6">
              <w:rPr>
                <w:snapToGrid w:val="0"/>
                <w:lang w:eastAsia="fr-FR"/>
              </w:rPr>
              <w:t>non-standard contract</w:t>
            </w:r>
            <w:r>
              <w:rPr>
                <w:snapToGrid w:val="0"/>
                <w:lang w:eastAsia="fr-FR"/>
              </w:rPr>
              <w:t>. T</w:t>
            </w:r>
            <w:r w:rsidRPr="006159E6">
              <w:rPr>
                <w:snapToGrid w:val="0"/>
                <w:lang w:eastAsia="fr-FR"/>
              </w:rPr>
              <w:t xml:space="preserve">he details of the transaction specifying at least an outright volume and price </w:t>
            </w:r>
            <w:r>
              <w:rPr>
                <w:snapToGrid w:val="0"/>
                <w:lang w:eastAsia="fr-FR"/>
              </w:rPr>
              <w:t>must</w:t>
            </w:r>
            <w:r w:rsidRPr="006159E6">
              <w:rPr>
                <w:snapToGrid w:val="0"/>
                <w:lang w:eastAsia="fr-FR"/>
              </w:rPr>
              <w:t xml:space="preserve"> be reported and linked to the non-standard </w:t>
            </w:r>
            <w:r>
              <w:rPr>
                <w:snapToGrid w:val="0"/>
                <w:lang w:eastAsia="fr-FR"/>
              </w:rPr>
              <w:t>c</w:t>
            </w:r>
            <w:r w:rsidRPr="006159E6">
              <w:rPr>
                <w:snapToGrid w:val="0"/>
                <w:lang w:eastAsia="fr-FR"/>
              </w:rPr>
              <w:t xml:space="preserve">ontract ID. </w:t>
            </w:r>
          </w:p>
          <w:p w14:paraId="57F01CEA" w14:textId="77777777" w:rsidR="00C4399A" w:rsidRPr="006159E6" w:rsidRDefault="00C4399A" w:rsidP="00ED3F3F">
            <w:pPr>
              <w:pStyle w:val="condition1"/>
              <w:rPr>
                <w:snapToGrid w:val="0"/>
                <w:lang w:eastAsia="fr-FR"/>
              </w:rPr>
            </w:pPr>
            <w:r w:rsidRPr="006159E6">
              <w:rPr>
                <w:snapToGrid w:val="0"/>
                <w:lang w:eastAsia="fr-FR"/>
              </w:rPr>
              <w:t>When a trade occurs due to a set of orders or a linked order, such as a block order or a linked order within a single product.</w:t>
            </w:r>
          </w:p>
        </w:tc>
      </w:tr>
      <w:tr w:rsidR="00C4399A" w:rsidRPr="006159E6" w14:paraId="4DEDAFC0"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4C3E579B" w14:textId="77777777" w:rsidR="00C4399A" w:rsidRPr="006159E6" w:rsidRDefault="00C4399A" w:rsidP="00D02290">
            <w:pPr>
              <w:pStyle w:val="CellBody"/>
              <w:rPr>
                <w:lang w:val="en-US"/>
              </w:rPr>
            </w:pPr>
            <w:r w:rsidRPr="006159E6">
              <w:rPr>
                <w:lang w:val="en-US"/>
              </w:rPr>
              <w:t>Linked</w:t>
            </w:r>
            <w:r w:rsidRPr="006159E6">
              <w:rPr>
                <w:lang w:val="en-US"/>
              </w:rPr>
              <w:softHyphen/>
              <w:t>Trans</w:t>
            </w:r>
            <w:r w:rsidRPr="006159E6">
              <w:rPr>
                <w:lang w:val="en-US"/>
              </w:rPr>
              <w:softHyphen/>
              <w:t>action</w:t>
            </w:r>
            <w:r w:rsidRPr="006159E6">
              <w:rPr>
                <w:lang w:val="en-US"/>
              </w:rPr>
              <w:softHyphen/>
              <w:t>ID</w:t>
            </w:r>
          </w:p>
        </w:tc>
        <w:tc>
          <w:tcPr>
            <w:tcW w:w="800" w:type="dxa"/>
            <w:tcBorders>
              <w:top w:val="single" w:sz="4" w:space="0" w:color="auto"/>
              <w:left w:val="single" w:sz="4" w:space="0" w:color="auto"/>
              <w:bottom w:val="single" w:sz="4" w:space="0" w:color="auto"/>
              <w:right w:val="single" w:sz="4" w:space="0" w:color="auto"/>
            </w:tcBorders>
          </w:tcPr>
          <w:p w14:paraId="0EB3C4E1" w14:textId="77777777" w:rsidR="00C4399A" w:rsidRPr="006159E6" w:rsidRDefault="00C4399A" w:rsidP="00D02290">
            <w:pPr>
              <w:pStyle w:val="CellBody"/>
              <w:rPr>
                <w:lang w:val="en-US"/>
              </w:rPr>
            </w:pPr>
            <w:r w:rsidRPr="006159E6">
              <w:rPr>
                <w:lang w:val="en-US"/>
              </w:rPr>
              <w:t>M</w:t>
            </w:r>
            <w:r>
              <w:rPr>
                <w:lang w:val="en-US"/>
              </w:rPr>
              <w:t>+C</w:t>
            </w:r>
          </w:p>
        </w:tc>
        <w:tc>
          <w:tcPr>
            <w:tcW w:w="1414" w:type="dxa"/>
            <w:tcBorders>
              <w:top w:val="single" w:sz="4" w:space="0" w:color="auto"/>
              <w:left w:val="single" w:sz="4" w:space="0" w:color="auto"/>
              <w:bottom w:val="single" w:sz="4" w:space="0" w:color="auto"/>
              <w:right w:val="single" w:sz="4" w:space="0" w:color="auto"/>
            </w:tcBorders>
          </w:tcPr>
          <w:p w14:paraId="2194B0F9" w14:textId="77777777" w:rsidR="00C4399A" w:rsidRPr="006159E6" w:rsidRDefault="00C4399A" w:rsidP="00D02290">
            <w:pPr>
              <w:pStyle w:val="CellBody"/>
              <w:rPr>
                <w:lang w:val="en-US"/>
              </w:rPr>
            </w:pPr>
            <w:r w:rsidRPr="006159E6">
              <w:rPr>
                <w:lang w:val="en-US"/>
              </w:rPr>
              <w:t>UTIType</w:t>
            </w:r>
          </w:p>
        </w:tc>
        <w:tc>
          <w:tcPr>
            <w:tcW w:w="5858" w:type="dxa"/>
            <w:tcBorders>
              <w:top w:val="single" w:sz="4" w:space="0" w:color="auto"/>
              <w:left w:val="single" w:sz="4" w:space="0" w:color="auto"/>
              <w:bottom w:val="single" w:sz="4" w:space="0" w:color="auto"/>
              <w:right w:val="single" w:sz="4" w:space="0" w:color="auto"/>
            </w:tcBorders>
          </w:tcPr>
          <w:p w14:paraId="60561400" w14:textId="77777777" w:rsidR="00C4399A" w:rsidRPr="000F1906" w:rsidRDefault="00C4399A" w:rsidP="00D02290">
            <w:pPr>
              <w:pStyle w:val="CellBody"/>
              <w:rPr>
                <w:rStyle w:val="Fett"/>
              </w:rPr>
            </w:pPr>
            <w:r w:rsidRPr="000F1906">
              <w:rPr>
                <w:rStyle w:val="Fett"/>
              </w:rPr>
              <w:t>Values:</w:t>
            </w:r>
          </w:p>
          <w:p w14:paraId="614A3225" w14:textId="77777777" w:rsidR="00C4399A" w:rsidRDefault="00C4399A" w:rsidP="00ED3F3F">
            <w:pPr>
              <w:pStyle w:val="condition1"/>
              <w:rPr>
                <w:snapToGrid w:val="0"/>
                <w:lang w:eastAsia="fr-FR"/>
              </w:rPr>
            </w:pPr>
            <w:r>
              <w:rPr>
                <w:snapToGrid w:val="0"/>
                <w:lang w:eastAsia="fr-FR"/>
              </w:rPr>
              <w:t>If the linked trades are standard trades, then the value must be identical to the UTI of the linked trade.</w:t>
            </w:r>
          </w:p>
          <w:p w14:paraId="76728FBA" w14:textId="77777777" w:rsidR="00C4399A" w:rsidRPr="000F1906" w:rsidRDefault="00C4399A" w:rsidP="00ED3F3F">
            <w:pPr>
              <w:pStyle w:val="condition1"/>
              <w:rPr>
                <w:snapToGrid w:val="0"/>
                <w:lang w:eastAsia="fr-FR"/>
              </w:rPr>
            </w:pPr>
            <w:r w:rsidRPr="000F1906">
              <w:rPr>
                <w:snapToGrid w:val="0"/>
                <w:lang w:eastAsia="fr-FR"/>
              </w:rPr>
              <w:t>If the linked trades are non-standard trade</w:t>
            </w:r>
            <w:r>
              <w:rPr>
                <w:snapToGrid w:val="0"/>
                <w:lang w:eastAsia="fr-FR"/>
              </w:rPr>
              <w:t>s</w:t>
            </w:r>
            <w:r w:rsidRPr="000F1906">
              <w:rPr>
                <w:snapToGrid w:val="0"/>
                <w:lang w:eastAsia="fr-FR"/>
              </w:rPr>
              <w:t xml:space="preserve">, then the value must be identical </w:t>
            </w:r>
            <w:r>
              <w:rPr>
                <w:snapToGrid w:val="0"/>
                <w:lang w:eastAsia="fr-FR"/>
              </w:rPr>
              <w:t>to</w:t>
            </w:r>
            <w:r w:rsidRPr="000F1906">
              <w:rPr>
                <w:snapToGrid w:val="0"/>
                <w:lang w:eastAsia="fr-FR"/>
              </w:rPr>
              <w:t xml:space="preserve"> the non-standard contract ID</w:t>
            </w:r>
            <w:r>
              <w:rPr>
                <w:snapToGrid w:val="0"/>
                <w:lang w:eastAsia="fr-FR"/>
              </w:rPr>
              <w:t>.</w:t>
            </w:r>
            <w:r w:rsidRPr="000F1906">
              <w:rPr>
                <w:snapToGrid w:val="0"/>
                <w:lang w:eastAsia="fr-FR"/>
              </w:rPr>
              <w:t xml:space="preserve"> </w:t>
            </w:r>
          </w:p>
          <w:p w14:paraId="2400CE0E" w14:textId="4BE899DA" w:rsidR="00C4399A" w:rsidRPr="006159E6" w:rsidRDefault="00C4399A" w:rsidP="003869E9">
            <w:pPr>
              <w:pStyle w:val="CellBody"/>
              <w:rPr>
                <w:lang w:val="en-US"/>
              </w:rPr>
            </w:pPr>
            <w:r>
              <w:rPr>
                <w:lang w:val="en-US"/>
              </w:rPr>
              <w:t>Repeatable field</w:t>
            </w:r>
            <w:r w:rsidRPr="006159E6">
              <w:rPr>
                <w:snapToGrid w:val="0"/>
                <w:lang w:val="en-US" w:eastAsia="fr-FR"/>
              </w:rPr>
              <w:t>: (1-n)</w:t>
            </w:r>
          </w:p>
        </w:tc>
      </w:tr>
      <w:tr w:rsidR="00C4399A" w:rsidRPr="006159E6" w14:paraId="60464CB1" w14:textId="77777777" w:rsidTr="00736A1A">
        <w:trPr>
          <w:cantSplit/>
        </w:trPr>
        <w:tc>
          <w:tcPr>
            <w:tcW w:w="9498" w:type="dxa"/>
            <w:gridSpan w:val="5"/>
            <w:shd w:val="clear" w:color="auto" w:fill="C0C0C0"/>
          </w:tcPr>
          <w:p w14:paraId="327C2939" w14:textId="77777777" w:rsidR="00C4399A" w:rsidRPr="006159E6" w:rsidRDefault="00C4399A" w:rsidP="00D02290">
            <w:pPr>
              <w:pStyle w:val="CellBody"/>
              <w:rPr>
                <w:lang w:val="en-US"/>
              </w:rPr>
            </w:pPr>
            <w:r w:rsidRPr="006159E6">
              <w:rPr>
                <w:lang w:val="en-US"/>
              </w:rPr>
              <w:t xml:space="preserve">End of </w:t>
            </w:r>
            <w:r w:rsidRPr="006159E6">
              <w:rPr>
                <w:rStyle w:val="Fett"/>
                <w:lang w:val="en-US"/>
              </w:rPr>
              <w:t>LinkedTransactionInformation</w:t>
            </w:r>
            <w:r w:rsidRPr="006159E6">
              <w:rPr>
                <w:lang w:val="en-US"/>
              </w:rPr>
              <w:t xml:space="preserve"> </w:t>
            </w:r>
          </w:p>
        </w:tc>
      </w:tr>
      <w:tr w:rsidR="00C4399A" w:rsidRPr="006159E6" w14:paraId="72F8C8A8"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03F90C1B" w14:textId="77777777" w:rsidR="00C4399A" w:rsidRPr="006159E6" w:rsidRDefault="00C4399A" w:rsidP="00D02290">
            <w:pPr>
              <w:pStyle w:val="CellBody"/>
              <w:rPr>
                <w:lang w:val="en-US"/>
              </w:rPr>
            </w:pPr>
            <w:r w:rsidRPr="006159E6">
              <w:rPr>
                <w:lang w:val="en-US"/>
              </w:rPr>
              <w:t>TradeID</w:t>
            </w:r>
          </w:p>
        </w:tc>
        <w:tc>
          <w:tcPr>
            <w:tcW w:w="800" w:type="dxa"/>
            <w:tcBorders>
              <w:top w:val="single" w:sz="4" w:space="0" w:color="auto"/>
              <w:left w:val="single" w:sz="4" w:space="0" w:color="auto"/>
              <w:bottom w:val="single" w:sz="4" w:space="0" w:color="auto"/>
              <w:right w:val="single" w:sz="4" w:space="0" w:color="auto"/>
            </w:tcBorders>
          </w:tcPr>
          <w:p w14:paraId="04520735" w14:textId="77777777" w:rsidR="00C4399A" w:rsidRPr="006159E6" w:rsidRDefault="00C4399A" w:rsidP="00D02290">
            <w:pPr>
              <w:pStyle w:val="CellBody"/>
              <w:rPr>
                <w:lang w:val="en-US"/>
              </w:rPr>
            </w:pPr>
            <w:r w:rsidRPr="006159E6">
              <w:rPr>
                <w:lang w:val="en-US"/>
              </w:rPr>
              <w:t>M</w:t>
            </w:r>
          </w:p>
        </w:tc>
        <w:tc>
          <w:tcPr>
            <w:tcW w:w="1414" w:type="dxa"/>
            <w:tcBorders>
              <w:top w:val="single" w:sz="4" w:space="0" w:color="auto"/>
              <w:left w:val="single" w:sz="4" w:space="0" w:color="auto"/>
              <w:bottom w:val="single" w:sz="4" w:space="0" w:color="auto"/>
              <w:right w:val="single" w:sz="4" w:space="0" w:color="auto"/>
            </w:tcBorders>
          </w:tcPr>
          <w:p w14:paraId="59EB33D9" w14:textId="77777777" w:rsidR="00C4399A" w:rsidRPr="006159E6" w:rsidRDefault="00C4399A" w:rsidP="00D02290">
            <w:pPr>
              <w:pStyle w:val="CellBody"/>
              <w:rPr>
                <w:lang w:val="en-US"/>
              </w:rPr>
            </w:pPr>
            <w:r w:rsidRPr="006159E6">
              <w:rPr>
                <w:lang w:val="en-US"/>
              </w:rPr>
              <w:t>TradeIDType</w:t>
            </w:r>
          </w:p>
        </w:tc>
        <w:tc>
          <w:tcPr>
            <w:tcW w:w="5858" w:type="dxa"/>
            <w:tcBorders>
              <w:top w:val="single" w:sz="4" w:space="0" w:color="auto"/>
              <w:left w:val="single" w:sz="4" w:space="0" w:color="auto"/>
              <w:bottom w:val="single" w:sz="4" w:space="0" w:color="auto"/>
              <w:right w:val="single" w:sz="4" w:space="0" w:color="auto"/>
            </w:tcBorders>
          </w:tcPr>
          <w:p w14:paraId="2F31037E" w14:textId="77777777" w:rsidR="00C4399A" w:rsidRPr="006159E6" w:rsidRDefault="00C4399A" w:rsidP="00D02290">
            <w:pPr>
              <w:pStyle w:val="CellBody"/>
              <w:rPr>
                <w:lang w:val="en-US"/>
              </w:rPr>
            </w:pPr>
            <w:r w:rsidRPr="006159E6">
              <w:rPr>
                <w:lang w:val="en-US"/>
              </w:rPr>
              <w:t xml:space="preserve">The internal trade ID of the </w:t>
            </w:r>
            <w:r>
              <w:rPr>
                <w:lang w:val="en-US"/>
              </w:rPr>
              <w:t>c</w:t>
            </w:r>
            <w:r w:rsidRPr="006159E6">
              <w:rPr>
                <w:lang w:val="en-US"/>
              </w:rPr>
              <w:t>ounterparty reporting the transaction.</w:t>
            </w:r>
          </w:p>
          <w:p w14:paraId="065FD5B0" w14:textId="77777777" w:rsidR="00C4399A" w:rsidRPr="006159E6" w:rsidRDefault="00C4399A" w:rsidP="00C51BD6">
            <w:pPr>
              <w:pStyle w:val="CellBody"/>
              <w:rPr>
                <w:rStyle w:val="Fett"/>
                <w:lang w:val="en-US"/>
              </w:rPr>
            </w:pPr>
            <w:r w:rsidRPr="006159E6">
              <w:rPr>
                <w:rStyle w:val="Fett"/>
                <w:lang w:val="en-US"/>
              </w:rPr>
              <w:t>Values:</w:t>
            </w:r>
          </w:p>
          <w:p w14:paraId="25957D68" w14:textId="77777777" w:rsidR="00C4399A" w:rsidRPr="006159E6" w:rsidRDefault="00C4399A" w:rsidP="00ED3F3F">
            <w:pPr>
              <w:pStyle w:val="condition1"/>
            </w:pPr>
            <w:r w:rsidRPr="006159E6">
              <w:t>If ‘ReportingRole’ is set to “Execution_Agent”</w:t>
            </w:r>
            <w:r>
              <w:t>,</w:t>
            </w:r>
            <w:r w:rsidRPr="006159E6">
              <w:t xml:space="preserve"> then this </w:t>
            </w:r>
            <w:r>
              <w:t xml:space="preserve">field must be set to </w:t>
            </w:r>
            <w:r w:rsidRPr="006159E6">
              <w:t xml:space="preserve">the transaction ID </w:t>
            </w:r>
            <w:r>
              <w:t xml:space="preserve">that the platform assigns to the buyer and the seller side of the transaction because the internal trade ID of the counterparty is not known to the execution agent. </w:t>
            </w:r>
          </w:p>
        </w:tc>
      </w:tr>
      <w:tr w:rsidR="00C4399A" w:rsidRPr="006159E6" w14:paraId="79649594"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4D36D8FB" w14:textId="77777777" w:rsidR="00C4399A" w:rsidRPr="006159E6" w:rsidRDefault="00C4399A" w:rsidP="00D02290">
            <w:pPr>
              <w:pStyle w:val="CellBody"/>
              <w:rPr>
                <w:lang w:val="en-US"/>
              </w:rPr>
            </w:pPr>
            <w:r w:rsidRPr="006159E6">
              <w:rPr>
                <w:lang w:val="en-US"/>
              </w:rPr>
              <w:t>VenueOf</w:t>
            </w:r>
            <w:r w:rsidRPr="006159E6">
              <w:rPr>
                <w:lang w:val="en-US"/>
              </w:rPr>
              <w:softHyphen/>
              <w:t>Execution</w:t>
            </w:r>
          </w:p>
        </w:tc>
        <w:tc>
          <w:tcPr>
            <w:tcW w:w="800" w:type="dxa"/>
            <w:tcBorders>
              <w:top w:val="single" w:sz="4" w:space="0" w:color="auto"/>
              <w:left w:val="single" w:sz="4" w:space="0" w:color="auto"/>
              <w:bottom w:val="single" w:sz="4" w:space="0" w:color="auto"/>
              <w:right w:val="single" w:sz="4" w:space="0" w:color="auto"/>
            </w:tcBorders>
          </w:tcPr>
          <w:p w14:paraId="4C2EEA14" w14:textId="77777777" w:rsidR="00C4399A" w:rsidRPr="006159E6" w:rsidRDefault="00C4399A" w:rsidP="00D02290">
            <w:pPr>
              <w:pStyle w:val="CellBody"/>
              <w:rPr>
                <w:lang w:val="en-US"/>
              </w:rPr>
            </w:pPr>
            <w:r w:rsidRPr="006159E6">
              <w:rPr>
                <w:lang w:val="en-US"/>
              </w:rPr>
              <w:t>M</w:t>
            </w:r>
          </w:p>
        </w:tc>
        <w:tc>
          <w:tcPr>
            <w:tcW w:w="1414" w:type="dxa"/>
            <w:tcBorders>
              <w:top w:val="single" w:sz="4" w:space="0" w:color="auto"/>
              <w:left w:val="single" w:sz="4" w:space="0" w:color="auto"/>
              <w:bottom w:val="single" w:sz="4" w:space="0" w:color="auto"/>
              <w:right w:val="single" w:sz="4" w:space="0" w:color="auto"/>
            </w:tcBorders>
          </w:tcPr>
          <w:p w14:paraId="3ED6D363" w14:textId="77777777" w:rsidR="00C4399A" w:rsidRPr="006159E6" w:rsidRDefault="00C4399A" w:rsidP="00D02290">
            <w:pPr>
              <w:pStyle w:val="CellBody"/>
              <w:rPr>
                <w:lang w:val="en-US"/>
              </w:rPr>
            </w:pPr>
            <w:r w:rsidRPr="006159E6">
              <w:rPr>
                <w:lang w:val="en-US"/>
              </w:rPr>
              <w:t>VenueOf</w:t>
            </w:r>
            <w:r w:rsidRPr="006159E6">
              <w:rPr>
                <w:lang w:val="en-US"/>
              </w:rPr>
              <w:softHyphen/>
              <w:t>Execution</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527859CD" w14:textId="77777777" w:rsidR="00C4399A" w:rsidRPr="006159E6" w:rsidRDefault="00C4399A" w:rsidP="00C51BD6">
            <w:pPr>
              <w:pStyle w:val="CellBody"/>
              <w:rPr>
                <w:rStyle w:val="Fett"/>
                <w:lang w:val="en-US"/>
              </w:rPr>
            </w:pPr>
            <w:r w:rsidRPr="006159E6">
              <w:rPr>
                <w:rStyle w:val="Fett"/>
                <w:lang w:val="en-US"/>
              </w:rPr>
              <w:t>Values:</w:t>
            </w:r>
          </w:p>
          <w:p w14:paraId="6E19E955" w14:textId="7AC07BD9" w:rsidR="00C4399A" w:rsidRDefault="00C4399A" w:rsidP="00ED3F3F">
            <w:pPr>
              <w:pStyle w:val="condition1"/>
            </w:pPr>
            <w:r w:rsidRPr="004D0373">
              <w:t>If this transaction is executed on a Regulated Market or MTF, then this field must contain the MIC of the venue.</w:t>
            </w:r>
          </w:p>
          <w:p w14:paraId="7319563D" w14:textId="77777777" w:rsidR="00C4399A" w:rsidRDefault="00C4399A" w:rsidP="00ED3F3F">
            <w:pPr>
              <w:pStyle w:val="condition1"/>
            </w:pPr>
            <w:r w:rsidRPr="0094202E">
              <w:t xml:space="preserve">If the transaction is a listed derivative executed on a venue that is not a Regulated Market or MTF, then this field must </w:t>
            </w:r>
            <w:r>
              <w:t xml:space="preserve">be set to </w:t>
            </w:r>
            <w:r w:rsidRPr="0094202E">
              <w:t>“XOFF”</w:t>
            </w:r>
            <w:r>
              <w:t>.</w:t>
            </w:r>
          </w:p>
          <w:p w14:paraId="2E0E65D0" w14:textId="77777777" w:rsidR="00C4399A" w:rsidRPr="006159E6" w:rsidRDefault="00C4399A" w:rsidP="00ED3F3F">
            <w:pPr>
              <w:pStyle w:val="condition1"/>
            </w:pPr>
            <w:r w:rsidRPr="0094202E">
              <w:t>Else</w:t>
            </w:r>
            <w:r>
              <w:t>,</w:t>
            </w:r>
            <w:r w:rsidRPr="0094202E">
              <w:t xml:space="preserve"> </w:t>
            </w:r>
            <w:r w:rsidRPr="006159E6">
              <w:t xml:space="preserve">this field must </w:t>
            </w:r>
            <w:r>
              <w:t xml:space="preserve">be set to </w:t>
            </w:r>
            <w:r w:rsidRPr="006159E6">
              <w:t>“XXXX”.</w:t>
            </w:r>
          </w:p>
        </w:tc>
      </w:tr>
      <w:tr w:rsidR="00C4399A" w:rsidRPr="006159E6" w14:paraId="784B844F"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22CB57BD" w14:textId="77777777" w:rsidR="00C4399A" w:rsidRPr="006159E6" w:rsidRDefault="00C4399A" w:rsidP="00D02290">
            <w:pPr>
              <w:pStyle w:val="CellBody"/>
              <w:rPr>
                <w:lang w:val="en-US"/>
              </w:rPr>
            </w:pPr>
            <w:r w:rsidRPr="006159E6">
              <w:rPr>
                <w:lang w:val="en-US"/>
              </w:rPr>
              <w:t>Compression</w:t>
            </w:r>
          </w:p>
        </w:tc>
        <w:tc>
          <w:tcPr>
            <w:tcW w:w="800" w:type="dxa"/>
            <w:tcBorders>
              <w:top w:val="single" w:sz="4" w:space="0" w:color="auto"/>
              <w:left w:val="single" w:sz="4" w:space="0" w:color="auto"/>
              <w:bottom w:val="single" w:sz="4" w:space="0" w:color="auto"/>
              <w:right w:val="single" w:sz="4" w:space="0" w:color="auto"/>
            </w:tcBorders>
          </w:tcPr>
          <w:p w14:paraId="6DF1A2A2" w14:textId="77777777" w:rsidR="00C4399A" w:rsidRPr="006159E6" w:rsidRDefault="00C4399A" w:rsidP="00D02290">
            <w:pPr>
              <w:pStyle w:val="CellBody"/>
              <w:rPr>
                <w:lang w:val="en-US"/>
              </w:rPr>
            </w:pPr>
            <w:r w:rsidRPr="006159E6">
              <w:rPr>
                <w:lang w:val="en-US"/>
              </w:rPr>
              <w:t>O</w:t>
            </w:r>
            <w:r>
              <w:rPr>
                <w:lang w:val="en-US"/>
              </w:rPr>
              <w:t>+C</w:t>
            </w:r>
          </w:p>
        </w:tc>
        <w:tc>
          <w:tcPr>
            <w:tcW w:w="1414" w:type="dxa"/>
            <w:tcBorders>
              <w:top w:val="single" w:sz="4" w:space="0" w:color="auto"/>
              <w:left w:val="single" w:sz="4" w:space="0" w:color="auto"/>
              <w:bottom w:val="single" w:sz="4" w:space="0" w:color="auto"/>
              <w:right w:val="single" w:sz="4" w:space="0" w:color="auto"/>
            </w:tcBorders>
          </w:tcPr>
          <w:p w14:paraId="69F90ACC" w14:textId="77777777" w:rsidR="00C4399A" w:rsidRPr="006159E6" w:rsidRDefault="00C4399A" w:rsidP="00D02290">
            <w:pPr>
              <w:pStyle w:val="CellBody"/>
              <w:rPr>
                <w:lang w:val="en-US"/>
              </w:rPr>
            </w:pPr>
            <w:r w:rsidRPr="006159E6">
              <w:rPr>
                <w:lang w:val="en-US"/>
              </w:rPr>
              <w:t>TrueFalseType</w:t>
            </w:r>
          </w:p>
        </w:tc>
        <w:tc>
          <w:tcPr>
            <w:tcW w:w="5858" w:type="dxa"/>
            <w:tcBorders>
              <w:top w:val="single" w:sz="4" w:space="0" w:color="auto"/>
              <w:left w:val="single" w:sz="4" w:space="0" w:color="auto"/>
              <w:bottom w:val="single" w:sz="4" w:space="0" w:color="auto"/>
              <w:right w:val="single" w:sz="4" w:space="0" w:color="auto"/>
            </w:tcBorders>
          </w:tcPr>
          <w:p w14:paraId="12202E52" w14:textId="77777777" w:rsidR="00C4399A" w:rsidRDefault="00C4399A" w:rsidP="004D6773">
            <w:pPr>
              <w:pStyle w:val="CellBody"/>
              <w:rPr>
                <w:rStyle w:val="Fett"/>
                <w:lang w:val="en-US"/>
              </w:rPr>
            </w:pPr>
            <w:r w:rsidRPr="006159E6">
              <w:rPr>
                <w:rStyle w:val="Fett"/>
                <w:lang w:val="en-US"/>
              </w:rPr>
              <w:t>Values:</w:t>
            </w:r>
          </w:p>
          <w:p w14:paraId="779DBD14" w14:textId="77777777" w:rsidR="00C4399A" w:rsidRPr="004D6773" w:rsidRDefault="00C4399A" w:rsidP="00ED3F3F">
            <w:pPr>
              <w:pStyle w:val="condition1"/>
              <w:rPr>
                <w:b/>
                <w:bCs/>
              </w:rPr>
            </w:pPr>
            <w:r w:rsidRPr="004D6773">
              <w:t xml:space="preserve">If the transaction is the result of compression, </w:t>
            </w:r>
            <w:r>
              <w:t xml:space="preserve">then </w:t>
            </w:r>
            <w:r w:rsidRPr="004D6773">
              <w:t>this field must be set to “True”.</w:t>
            </w:r>
          </w:p>
          <w:p w14:paraId="016AC671" w14:textId="64F4707F" w:rsidR="00C4399A" w:rsidRPr="004D6773" w:rsidRDefault="00C4399A" w:rsidP="00AB0532">
            <w:pPr>
              <w:pStyle w:val="condition1"/>
            </w:pPr>
            <w:r w:rsidRPr="004D6773">
              <w:t xml:space="preserve">Else, this field must be set to “False”. </w:t>
            </w:r>
          </w:p>
        </w:tc>
      </w:tr>
      <w:tr w:rsidR="00C4399A" w:rsidRPr="006159E6" w14:paraId="772C1982" w14:textId="77777777" w:rsidTr="00736A1A">
        <w:trPr>
          <w:cantSplit/>
        </w:trPr>
        <w:tc>
          <w:tcPr>
            <w:tcW w:w="9498" w:type="dxa"/>
            <w:gridSpan w:val="5"/>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41FD1CD" w14:textId="77777777" w:rsidR="00C4399A" w:rsidRDefault="00C4399A" w:rsidP="004941B0">
            <w:pPr>
              <w:pStyle w:val="CellBody"/>
              <w:keepNext/>
              <w:rPr>
                <w:lang w:val="en-US"/>
              </w:rPr>
            </w:pPr>
            <w:r w:rsidRPr="006159E6">
              <w:rPr>
                <w:lang w:val="en-US"/>
              </w:rPr>
              <w:t xml:space="preserve">Start of </w:t>
            </w:r>
            <w:r>
              <w:rPr>
                <w:lang w:val="en-US"/>
              </w:rPr>
              <w:t>conditional</w:t>
            </w:r>
            <w:r w:rsidRPr="006159E6">
              <w:rPr>
                <w:lang w:val="en-US"/>
              </w:rPr>
              <w:t xml:space="preserve"> section</w:t>
            </w:r>
          </w:p>
          <w:p w14:paraId="53C0514E" w14:textId="77777777" w:rsidR="00C4399A" w:rsidRPr="000723AD" w:rsidRDefault="00C4399A" w:rsidP="00D02290">
            <w:pPr>
              <w:pStyle w:val="CellBody"/>
              <w:rPr>
                <w:rStyle w:val="Fett"/>
              </w:rPr>
            </w:pPr>
            <w:r w:rsidRPr="000723AD">
              <w:rPr>
                <w:rStyle w:val="Fett"/>
              </w:rPr>
              <w:t>Occurrence:</w:t>
            </w:r>
          </w:p>
          <w:p w14:paraId="13FC0125" w14:textId="77777777" w:rsidR="00C4399A" w:rsidRDefault="00C4399A" w:rsidP="00ED3F3F">
            <w:pPr>
              <w:pStyle w:val="condition1"/>
            </w:pPr>
            <w:r w:rsidRPr="000723AD">
              <w:t>If there is an upfront payment to report, then this section is mandatory.</w:t>
            </w:r>
          </w:p>
          <w:p w14:paraId="1FF0E273" w14:textId="49A11F07" w:rsidR="00C4399A" w:rsidRPr="006159E6" w:rsidRDefault="00C4399A" w:rsidP="00AB0532">
            <w:pPr>
              <w:pStyle w:val="condition1"/>
            </w:pPr>
            <w:r w:rsidRPr="000723AD">
              <w:t>Else, this section must be omitted.</w:t>
            </w:r>
          </w:p>
        </w:tc>
      </w:tr>
      <w:tr w:rsidR="00C4399A" w:rsidRPr="006159E6" w14:paraId="235BB2F9"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71DB9838" w14:textId="77777777" w:rsidR="00C4399A" w:rsidRPr="006159E6" w:rsidRDefault="00C4399A" w:rsidP="00D02290">
            <w:pPr>
              <w:pStyle w:val="CellBody"/>
              <w:rPr>
                <w:lang w:val="en-US"/>
              </w:rPr>
            </w:pPr>
            <w:r w:rsidRPr="006159E6">
              <w:rPr>
                <w:lang w:val="en-US"/>
              </w:rPr>
              <w:t>UpFront</w:t>
            </w:r>
            <w:r w:rsidRPr="006159E6">
              <w:rPr>
                <w:lang w:val="en-US"/>
              </w:rPr>
              <w:softHyphen/>
              <w:t>Payment</w:t>
            </w:r>
          </w:p>
        </w:tc>
        <w:tc>
          <w:tcPr>
            <w:tcW w:w="800" w:type="dxa"/>
            <w:tcBorders>
              <w:top w:val="single" w:sz="4" w:space="0" w:color="auto"/>
              <w:left w:val="single" w:sz="4" w:space="0" w:color="auto"/>
              <w:bottom w:val="single" w:sz="4" w:space="0" w:color="auto"/>
              <w:right w:val="single" w:sz="4" w:space="0" w:color="auto"/>
            </w:tcBorders>
          </w:tcPr>
          <w:p w14:paraId="106B9043" w14:textId="77777777" w:rsidR="00C4399A" w:rsidRPr="006159E6" w:rsidRDefault="00C4399A" w:rsidP="00D02290">
            <w:pPr>
              <w:pStyle w:val="CellBody"/>
              <w:rPr>
                <w:lang w:val="en-US"/>
              </w:rPr>
            </w:pPr>
            <w:r w:rsidRPr="006159E6">
              <w:rPr>
                <w:lang w:val="en-US"/>
              </w:rPr>
              <w:t>M</w:t>
            </w:r>
          </w:p>
        </w:tc>
        <w:tc>
          <w:tcPr>
            <w:tcW w:w="1414" w:type="dxa"/>
            <w:tcBorders>
              <w:top w:val="single" w:sz="4" w:space="0" w:color="auto"/>
              <w:left w:val="single" w:sz="4" w:space="0" w:color="auto"/>
              <w:bottom w:val="single" w:sz="4" w:space="0" w:color="auto"/>
              <w:right w:val="single" w:sz="4" w:space="0" w:color="auto"/>
            </w:tcBorders>
          </w:tcPr>
          <w:p w14:paraId="098A0DD2" w14:textId="77777777" w:rsidR="00C4399A" w:rsidRPr="006159E6" w:rsidRDefault="00C4399A" w:rsidP="00D02290">
            <w:pPr>
              <w:pStyle w:val="CellBody"/>
              <w:rPr>
                <w:lang w:val="en-US"/>
              </w:rPr>
            </w:pPr>
            <w:r w:rsidRPr="006159E6">
              <w:rPr>
                <w:lang w:val="en-US"/>
              </w:rPr>
              <w:t>PriceType</w:t>
            </w:r>
          </w:p>
        </w:tc>
        <w:tc>
          <w:tcPr>
            <w:tcW w:w="5858" w:type="dxa"/>
            <w:tcBorders>
              <w:top w:val="single" w:sz="4" w:space="0" w:color="auto"/>
              <w:left w:val="single" w:sz="4" w:space="0" w:color="auto"/>
              <w:bottom w:val="single" w:sz="4" w:space="0" w:color="auto"/>
              <w:right w:val="single" w:sz="4" w:space="0" w:color="auto"/>
            </w:tcBorders>
          </w:tcPr>
          <w:p w14:paraId="1040DC9A" w14:textId="77777777" w:rsidR="00C4399A" w:rsidRPr="006159E6" w:rsidRDefault="00C4399A" w:rsidP="00D02290">
            <w:pPr>
              <w:pStyle w:val="CellBody"/>
              <w:rPr>
                <w:lang w:val="en-US"/>
              </w:rPr>
            </w:pPr>
          </w:p>
        </w:tc>
      </w:tr>
      <w:tr w:rsidR="00C4399A" w:rsidRPr="006159E6" w14:paraId="1E06CE8E"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0FEDC8AF" w14:textId="77777777" w:rsidR="00C4399A" w:rsidRPr="006159E6" w:rsidRDefault="00C4399A" w:rsidP="00D02290">
            <w:pPr>
              <w:pStyle w:val="CellBody"/>
              <w:rPr>
                <w:lang w:val="en-US"/>
              </w:rPr>
            </w:pPr>
            <w:r w:rsidRPr="006159E6">
              <w:rPr>
                <w:lang w:val="en-US"/>
              </w:rPr>
              <w:t>Upfront</w:t>
            </w:r>
            <w:r w:rsidRPr="006159E6">
              <w:rPr>
                <w:lang w:val="en-US"/>
              </w:rPr>
              <w:softHyphen/>
              <w:t>Payment</w:t>
            </w:r>
            <w:r w:rsidRPr="006159E6">
              <w:rPr>
                <w:lang w:val="en-US"/>
              </w:rPr>
              <w:softHyphen/>
              <w:t xml:space="preserve">Currency </w:t>
            </w:r>
          </w:p>
        </w:tc>
        <w:tc>
          <w:tcPr>
            <w:tcW w:w="800" w:type="dxa"/>
            <w:tcBorders>
              <w:top w:val="single" w:sz="4" w:space="0" w:color="auto"/>
              <w:left w:val="single" w:sz="4" w:space="0" w:color="auto"/>
              <w:bottom w:val="single" w:sz="4" w:space="0" w:color="auto"/>
              <w:right w:val="single" w:sz="4" w:space="0" w:color="auto"/>
            </w:tcBorders>
          </w:tcPr>
          <w:p w14:paraId="3038AD54" w14:textId="77777777" w:rsidR="00C4399A" w:rsidRPr="006159E6" w:rsidRDefault="00C4399A" w:rsidP="00D02290">
            <w:pPr>
              <w:pStyle w:val="CellBody"/>
              <w:rPr>
                <w:lang w:val="en-US"/>
              </w:rPr>
            </w:pPr>
            <w:r w:rsidRPr="006159E6">
              <w:rPr>
                <w:lang w:val="en-US"/>
              </w:rPr>
              <w:t>M</w:t>
            </w:r>
          </w:p>
        </w:tc>
        <w:tc>
          <w:tcPr>
            <w:tcW w:w="1414" w:type="dxa"/>
            <w:tcBorders>
              <w:top w:val="single" w:sz="4" w:space="0" w:color="auto"/>
              <w:left w:val="single" w:sz="4" w:space="0" w:color="auto"/>
              <w:bottom w:val="single" w:sz="4" w:space="0" w:color="auto"/>
              <w:right w:val="single" w:sz="4" w:space="0" w:color="auto"/>
            </w:tcBorders>
          </w:tcPr>
          <w:p w14:paraId="095E3B7F" w14:textId="77777777" w:rsidR="00C4399A" w:rsidRPr="006159E6" w:rsidRDefault="00C4399A"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7F1D31A7" w14:textId="77777777" w:rsidR="00C4399A" w:rsidRPr="006159E6" w:rsidRDefault="00C4399A" w:rsidP="00D02290">
            <w:pPr>
              <w:pStyle w:val="CellBody"/>
              <w:rPr>
                <w:lang w:val="en-US"/>
              </w:rPr>
            </w:pPr>
          </w:p>
        </w:tc>
      </w:tr>
      <w:tr w:rsidR="00C4399A" w:rsidRPr="006159E6" w14:paraId="4C762BBA" w14:textId="77777777" w:rsidTr="00736A1A">
        <w:trPr>
          <w:cantSplit/>
        </w:trPr>
        <w:tc>
          <w:tcPr>
            <w:tcW w:w="9498" w:type="dxa"/>
            <w:gridSpan w:val="5"/>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62ECCDF" w14:textId="77777777" w:rsidR="00C4399A" w:rsidRPr="006159E6" w:rsidRDefault="00C4399A" w:rsidP="008E081B">
            <w:pPr>
              <w:pStyle w:val="CellBody"/>
              <w:rPr>
                <w:lang w:val="en-US"/>
              </w:rPr>
            </w:pPr>
            <w:r w:rsidRPr="006159E6">
              <w:rPr>
                <w:lang w:val="en-US"/>
              </w:rPr>
              <w:t xml:space="preserve">End of </w:t>
            </w:r>
            <w:r>
              <w:rPr>
                <w:lang w:val="en-US"/>
              </w:rPr>
              <w:t>conditional</w:t>
            </w:r>
            <w:r w:rsidRPr="006159E6">
              <w:rPr>
                <w:lang w:val="en-US"/>
              </w:rPr>
              <w:t xml:space="preserve"> section</w:t>
            </w:r>
          </w:p>
        </w:tc>
      </w:tr>
      <w:tr w:rsidR="00C4399A" w:rsidRPr="001E29FE" w14:paraId="1C1F7AD0"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6C78588F" w14:textId="77777777" w:rsidR="00C4399A" w:rsidRPr="006159E6" w:rsidRDefault="00C4399A" w:rsidP="00D02290">
            <w:pPr>
              <w:pStyle w:val="CellBody"/>
              <w:rPr>
                <w:lang w:val="en-US"/>
              </w:rPr>
            </w:pPr>
            <w:r w:rsidRPr="006159E6">
              <w:rPr>
                <w:lang w:val="en-US"/>
              </w:rPr>
              <w:lastRenderedPageBreak/>
              <w:t>Execution</w:t>
            </w:r>
            <w:r w:rsidRPr="006159E6">
              <w:rPr>
                <w:lang w:val="en-US"/>
              </w:rPr>
              <w:softHyphen/>
              <w:t>Timestamp</w:t>
            </w:r>
          </w:p>
        </w:tc>
        <w:tc>
          <w:tcPr>
            <w:tcW w:w="800" w:type="dxa"/>
            <w:tcBorders>
              <w:top w:val="single" w:sz="4" w:space="0" w:color="auto"/>
              <w:left w:val="single" w:sz="4" w:space="0" w:color="auto"/>
              <w:bottom w:val="single" w:sz="4" w:space="0" w:color="auto"/>
              <w:right w:val="single" w:sz="4" w:space="0" w:color="auto"/>
            </w:tcBorders>
          </w:tcPr>
          <w:p w14:paraId="5FEA458E" w14:textId="77777777" w:rsidR="00C4399A" w:rsidRPr="006159E6" w:rsidRDefault="00C4399A" w:rsidP="00D02290">
            <w:pPr>
              <w:pStyle w:val="CellBody"/>
              <w:rPr>
                <w:lang w:val="en-US"/>
              </w:rPr>
            </w:pPr>
            <w:r w:rsidRPr="006159E6">
              <w:rPr>
                <w:lang w:val="en-US"/>
              </w:rPr>
              <w:t>O</w:t>
            </w:r>
          </w:p>
        </w:tc>
        <w:tc>
          <w:tcPr>
            <w:tcW w:w="1414" w:type="dxa"/>
            <w:tcBorders>
              <w:top w:val="single" w:sz="4" w:space="0" w:color="auto"/>
              <w:left w:val="single" w:sz="4" w:space="0" w:color="auto"/>
              <w:bottom w:val="single" w:sz="4" w:space="0" w:color="auto"/>
              <w:right w:val="single" w:sz="4" w:space="0" w:color="auto"/>
            </w:tcBorders>
          </w:tcPr>
          <w:p w14:paraId="397B5019" w14:textId="77777777" w:rsidR="00C4399A" w:rsidRPr="006159E6" w:rsidRDefault="00C4399A" w:rsidP="00D02290">
            <w:pPr>
              <w:pStyle w:val="CellBody"/>
              <w:rPr>
                <w:lang w:val="en-US"/>
              </w:rPr>
            </w:pPr>
            <w:r w:rsidRPr="006159E6">
              <w:rPr>
                <w:lang w:val="en-US"/>
              </w:rPr>
              <w:t>UTC</w:t>
            </w:r>
            <w:r w:rsidRPr="006159E6">
              <w:rPr>
                <w:lang w:val="en-US"/>
              </w:rPr>
              <w:softHyphen/>
              <w:t>Timestamp</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7ADD7005" w14:textId="43655073" w:rsidR="00C4399A" w:rsidRPr="003968F4" w:rsidRDefault="00C4399A" w:rsidP="00AB0532">
            <w:pPr>
              <w:pStyle w:val="CellBody"/>
            </w:pPr>
            <w:r>
              <w:rPr>
                <w:lang w:val="en-US"/>
              </w:rPr>
              <w:t>The t</w:t>
            </w:r>
            <w:r w:rsidRPr="006159E6">
              <w:rPr>
                <w:lang w:val="en-US"/>
              </w:rPr>
              <w:t>ime of entry into the system of record of the reporting counterparty or of the agent reporting on behalf of the reporting counterparty.</w:t>
            </w:r>
          </w:p>
        </w:tc>
      </w:tr>
      <w:tr w:rsidR="00C4399A" w:rsidRPr="006159E6" w14:paraId="6CC07C82"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7EB72EF0" w14:textId="77777777" w:rsidR="00C4399A" w:rsidRPr="006159E6" w:rsidRDefault="00C4399A" w:rsidP="00D02290">
            <w:pPr>
              <w:pStyle w:val="CellBody"/>
              <w:rPr>
                <w:lang w:val="en-US"/>
              </w:rPr>
            </w:pPr>
            <w:r w:rsidRPr="006159E6">
              <w:rPr>
                <w:lang w:val="en-US"/>
              </w:rPr>
              <w:t>Master</w:t>
            </w:r>
            <w:r w:rsidRPr="006159E6">
              <w:rPr>
                <w:lang w:val="en-US"/>
              </w:rPr>
              <w:softHyphen/>
              <w:t>Agreement</w:t>
            </w:r>
            <w:r w:rsidRPr="006159E6">
              <w:rPr>
                <w:lang w:val="en-US"/>
              </w:rPr>
              <w:softHyphen/>
              <w:t>Version</w:t>
            </w:r>
          </w:p>
        </w:tc>
        <w:tc>
          <w:tcPr>
            <w:tcW w:w="800" w:type="dxa"/>
            <w:tcBorders>
              <w:top w:val="single" w:sz="4" w:space="0" w:color="auto"/>
              <w:left w:val="single" w:sz="4" w:space="0" w:color="auto"/>
              <w:bottom w:val="single" w:sz="4" w:space="0" w:color="auto"/>
              <w:right w:val="single" w:sz="4" w:space="0" w:color="auto"/>
            </w:tcBorders>
          </w:tcPr>
          <w:p w14:paraId="5490A1ED" w14:textId="77777777" w:rsidR="00C4399A" w:rsidRPr="006159E6" w:rsidRDefault="00C4399A" w:rsidP="00D02290">
            <w:pPr>
              <w:pStyle w:val="CellBody"/>
              <w:rPr>
                <w:lang w:val="en-US"/>
              </w:rPr>
            </w:pPr>
            <w:r w:rsidRPr="006159E6">
              <w:rPr>
                <w:lang w:val="en-US"/>
              </w:rPr>
              <w:t>O</w:t>
            </w:r>
          </w:p>
        </w:tc>
        <w:tc>
          <w:tcPr>
            <w:tcW w:w="1414" w:type="dxa"/>
            <w:tcBorders>
              <w:top w:val="single" w:sz="4" w:space="0" w:color="auto"/>
              <w:left w:val="single" w:sz="4" w:space="0" w:color="auto"/>
              <w:bottom w:val="single" w:sz="4" w:space="0" w:color="auto"/>
              <w:right w:val="single" w:sz="4" w:space="0" w:color="auto"/>
            </w:tcBorders>
          </w:tcPr>
          <w:p w14:paraId="4BA0DAF0" w14:textId="77777777" w:rsidR="00C4399A" w:rsidRPr="006159E6" w:rsidRDefault="00C4399A" w:rsidP="00D02290">
            <w:pPr>
              <w:pStyle w:val="CellBody"/>
              <w:rPr>
                <w:lang w:val="en-US"/>
              </w:rPr>
            </w:pPr>
            <w:r w:rsidRPr="006159E6">
              <w:rPr>
                <w:lang w:val="en-US"/>
              </w:rPr>
              <w:t>Master</w:t>
            </w:r>
            <w:r w:rsidRPr="006159E6">
              <w:rPr>
                <w:lang w:val="en-US"/>
              </w:rPr>
              <w:softHyphen/>
              <w:t>Agreement</w:t>
            </w:r>
            <w:r w:rsidRPr="006159E6">
              <w:rPr>
                <w:lang w:val="en-US"/>
              </w:rPr>
              <w:softHyphen/>
              <w:t>Version</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2F2D025D" w14:textId="26608B94" w:rsidR="00C4399A" w:rsidRPr="006159E6" w:rsidRDefault="00C4399A" w:rsidP="00AB0532">
            <w:pPr>
              <w:pStyle w:val="CellBody"/>
            </w:pPr>
            <w:r w:rsidRPr="006159E6">
              <w:rPr>
                <w:lang w:val="en-US"/>
              </w:rPr>
              <w:t xml:space="preserve">The vintage </w:t>
            </w:r>
            <w:r>
              <w:rPr>
                <w:lang w:val="en-US"/>
              </w:rPr>
              <w:t>o</w:t>
            </w:r>
            <w:r w:rsidRPr="006159E6">
              <w:rPr>
                <w:lang w:val="en-US"/>
              </w:rPr>
              <w:t xml:space="preserve">f the agreement under which the reported transaction </w:t>
            </w:r>
            <w:r>
              <w:rPr>
                <w:lang w:val="en-US"/>
              </w:rPr>
              <w:t>is</w:t>
            </w:r>
            <w:r w:rsidRPr="006159E6">
              <w:rPr>
                <w:lang w:val="en-US"/>
              </w:rPr>
              <w:t xml:space="preserve"> executed.</w:t>
            </w:r>
          </w:p>
        </w:tc>
      </w:tr>
      <w:tr w:rsidR="00C4399A" w:rsidRPr="006159E6" w14:paraId="4AE27F36"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2F756616" w14:textId="77777777" w:rsidR="00C4399A" w:rsidRPr="006159E6" w:rsidRDefault="00C4399A" w:rsidP="00D02290">
            <w:pPr>
              <w:pStyle w:val="CellBody"/>
              <w:rPr>
                <w:lang w:val="en-US"/>
              </w:rPr>
            </w:pPr>
            <w:r w:rsidRPr="006159E6">
              <w:rPr>
                <w:lang w:val="en-US"/>
              </w:rPr>
              <w:t>Clearing</w:t>
            </w:r>
            <w:r w:rsidRPr="006159E6">
              <w:rPr>
                <w:lang w:val="en-US"/>
              </w:rPr>
              <w:softHyphen/>
              <w:t>Obligation</w:t>
            </w:r>
          </w:p>
        </w:tc>
        <w:tc>
          <w:tcPr>
            <w:tcW w:w="800" w:type="dxa"/>
            <w:tcBorders>
              <w:top w:val="single" w:sz="4" w:space="0" w:color="auto"/>
              <w:left w:val="single" w:sz="4" w:space="0" w:color="auto"/>
              <w:bottom w:val="single" w:sz="4" w:space="0" w:color="auto"/>
              <w:right w:val="single" w:sz="4" w:space="0" w:color="auto"/>
            </w:tcBorders>
          </w:tcPr>
          <w:p w14:paraId="45DA3255" w14:textId="77777777" w:rsidR="00C4399A" w:rsidRPr="006159E6" w:rsidRDefault="00C4399A" w:rsidP="00D02290">
            <w:pPr>
              <w:pStyle w:val="CellBody"/>
              <w:rPr>
                <w:lang w:val="en-US"/>
              </w:rPr>
            </w:pPr>
            <w:r w:rsidRPr="006159E6">
              <w:rPr>
                <w:lang w:val="en-US"/>
              </w:rPr>
              <w:t>O</w:t>
            </w:r>
          </w:p>
        </w:tc>
        <w:tc>
          <w:tcPr>
            <w:tcW w:w="1414" w:type="dxa"/>
            <w:tcBorders>
              <w:top w:val="single" w:sz="4" w:space="0" w:color="auto"/>
              <w:left w:val="single" w:sz="4" w:space="0" w:color="auto"/>
              <w:bottom w:val="single" w:sz="4" w:space="0" w:color="auto"/>
              <w:right w:val="single" w:sz="4" w:space="0" w:color="auto"/>
            </w:tcBorders>
          </w:tcPr>
          <w:p w14:paraId="5EC9C6A3" w14:textId="77777777" w:rsidR="00C4399A" w:rsidRPr="006159E6" w:rsidRDefault="00C4399A" w:rsidP="00D02290">
            <w:pPr>
              <w:pStyle w:val="CellBody"/>
              <w:rPr>
                <w:lang w:val="en-US"/>
              </w:rPr>
            </w:pPr>
            <w:r w:rsidRPr="006159E6">
              <w:rPr>
                <w:lang w:val="en-US"/>
              </w:rPr>
              <w:t>TrueFalseType</w:t>
            </w:r>
          </w:p>
        </w:tc>
        <w:tc>
          <w:tcPr>
            <w:tcW w:w="5858" w:type="dxa"/>
            <w:tcBorders>
              <w:top w:val="single" w:sz="4" w:space="0" w:color="auto"/>
              <w:left w:val="single" w:sz="4" w:space="0" w:color="auto"/>
              <w:bottom w:val="single" w:sz="4" w:space="0" w:color="auto"/>
              <w:right w:val="single" w:sz="4" w:space="0" w:color="auto"/>
            </w:tcBorders>
          </w:tcPr>
          <w:p w14:paraId="1E8762B5" w14:textId="5B219EF2" w:rsidR="00C4399A" w:rsidRPr="00AA0B6F" w:rsidRDefault="00C4399A" w:rsidP="00AB0532">
            <w:pPr>
              <w:pStyle w:val="CellBody"/>
            </w:pPr>
          </w:p>
        </w:tc>
      </w:tr>
      <w:tr w:rsidR="00C4399A" w:rsidRPr="006159E6" w14:paraId="00718C11"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6E372311" w14:textId="77777777" w:rsidR="00C4399A" w:rsidRPr="006159E6" w:rsidRDefault="00C4399A" w:rsidP="00D02290">
            <w:pPr>
              <w:pStyle w:val="CellBody"/>
              <w:rPr>
                <w:lang w:val="en-US"/>
              </w:rPr>
            </w:pPr>
            <w:r w:rsidRPr="006159E6">
              <w:rPr>
                <w:lang w:val="en-US"/>
              </w:rPr>
              <w:t>Intragroup</w:t>
            </w:r>
          </w:p>
        </w:tc>
        <w:tc>
          <w:tcPr>
            <w:tcW w:w="800" w:type="dxa"/>
            <w:tcBorders>
              <w:top w:val="single" w:sz="4" w:space="0" w:color="auto"/>
              <w:left w:val="single" w:sz="4" w:space="0" w:color="auto"/>
              <w:bottom w:val="single" w:sz="4" w:space="0" w:color="auto"/>
              <w:right w:val="single" w:sz="4" w:space="0" w:color="auto"/>
            </w:tcBorders>
          </w:tcPr>
          <w:p w14:paraId="544924F5" w14:textId="77777777" w:rsidR="00C4399A" w:rsidRPr="006159E6" w:rsidRDefault="00C4399A" w:rsidP="00D02290">
            <w:pPr>
              <w:pStyle w:val="CellBody"/>
              <w:rPr>
                <w:lang w:val="en-US"/>
              </w:rPr>
            </w:pPr>
            <w:r w:rsidRPr="006159E6">
              <w:rPr>
                <w:lang w:val="en-US"/>
              </w:rPr>
              <w:t>M</w:t>
            </w:r>
          </w:p>
        </w:tc>
        <w:tc>
          <w:tcPr>
            <w:tcW w:w="1414" w:type="dxa"/>
            <w:tcBorders>
              <w:top w:val="single" w:sz="4" w:space="0" w:color="auto"/>
              <w:left w:val="single" w:sz="4" w:space="0" w:color="auto"/>
              <w:bottom w:val="single" w:sz="4" w:space="0" w:color="auto"/>
              <w:right w:val="single" w:sz="4" w:space="0" w:color="auto"/>
            </w:tcBorders>
          </w:tcPr>
          <w:p w14:paraId="151BA67F" w14:textId="77777777" w:rsidR="00C4399A" w:rsidRPr="006159E6" w:rsidRDefault="00C4399A" w:rsidP="00D02290">
            <w:pPr>
              <w:pStyle w:val="CellBody"/>
              <w:rPr>
                <w:lang w:val="en-US"/>
              </w:rPr>
            </w:pPr>
            <w:r w:rsidRPr="006159E6">
              <w:rPr>
                <w:lang w:val="en-US"/>
              </w:rPr>
              <w:t>TrueFalseType</w:t>
            </w:r>
          </w:p>
        </w:tc>
        <w:tc>
          <w:tcPr>
            <w:tcW w:w="5858" w:type="dxa"/>
            <w:tcBorders>
              <w:top w:val="single" w:sz="4" w:space="0" w:color="auto"/>
              <w:left w:val="single" w:sz="4" w:space="0" w:color="auto"/>
              <w:bottom w:val="single" w:sz="4" w:space="0" w:color="auto"/>
              <w:right w:val="single" w:sz="4" w:space="0" w:color="auto"/>
            </w:tcBorders>
          </w:tcPr>
          <w:p w14:paraId="60CF014B" w14:textId="77777777" w:rsidR="00C4399A" w:rsidRPr="006159E6" w:rsidRDefault="00C4399A" w:rsidP="00D02290">
            <w:pPr>
              <w:pStyle w:val="CellBody"/>
              <w:rPr>
                <w:lang w:val="en-US"/>
              </w:rPr>
            </w:pPr>
          </w:p>
        </w:tc>
      </w:tr>
      <w:tr w:rsidR="00C4399A" w:rsidRPr="006159E6" w14:paraId="67F7F272" w14:textId="77777777" w:rsidTr="00A23627">
        <w:tc>
          <w:tcPr>
            <w:tcW w:w="1426" w:type="dxa"/>
            <w:gridSpan w:val="2"/>
            <w:tcBorders>
              <w:top w:val="single" w:sz="4" w:space="0" w:color="auto"/>
              <w:left w:val="single" w:sz="4" w:space="0" w:color="auto"/>
              <w:bottom w:val="single" w:sz="4" w:space="0" w:color="auto"/>
              <w:right w:val="single" w:sz="4" w:space="0" w:color="auto"/>
            </w:tcBorders>
          </w:tcPr>
          <w:p w14:paraId="1F171848" w14:textId="77777777" w:rsidR="00C4399A" w:rsidRPr="006159E6" w:rsidRDefault="00C4399A" w:rsidP="00D02290">
            <w:pPr>
              <w:pStyle w:val="CellBody"/>
              <w:rPr>
                <w:lang w:val="en-US"/>
              </w:rPr>
            </w:pPr>
            <w:r w:rsidRPr="006159E6">
              <w:rPr>
                <w:lang w:val="en-US"/>
              </w:rPr>
              <w:t>LoadType</w:t>
            </w:r>
          </w:p>
        </w:tc>
        <w:tc>
          <w:tcPr>
            <w:tcW w:w="800" w:type="dxa"/>
            <w:tcBorders>
              <w:top w:val="single" w:sz="4" w:space="0" w:color="auto"/>
              <w:left w:val="single" w:sz="4" w:space="0" w:color="auto"/>
              <w:bottom w:val="single" w:sz="4" w:space="0" w:color="auto"/>
              <w:right w:val="single" w:sz="4" w:space="0" w:color="auto"/>
            </w:tcBorders>
          </w:tcPr>
          <w:p w14:paraId="540B4D29" w14:textId="77777777" w:rsidR="00C4399A" w:rsidRPr="006159E6" w:rsidRDefault="00C4399A" w:rsidP="00D0229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509BFC6A" w14:textId="77777777" w:rsidR="00C4399A" w:rsidRPr="006159E6" w:rsidRDefault="00C4399A" w:rsidP="00D02290">
            <w:pPr>
              <w:pStyle w:val="CellBody"/>
              <w:rPr>
                <w:lang w:val="en-US"/>
              </w:rPr>
            </w:pPr>
            <w:r w:rsidRPr="006159E6">
              <w:rPr>
                <w:lang w:val="en-US"/>
              </w:rPr>
              <w:t>LoadTypeType</w:t>
            </w:r>
          </w:p>
        </w:tc>
        <w:tc>
          <w:tcPr>
            <w:tcW w:w="5858" w:type="dxa"/>
            <w:tcBorders>
              <w:top w:val="single" w:sz="4" w:space="0" w:color="auto"/>
              <w:left w:val="single" w:sz="4" w:space="0" w:color="auto"/>
              <w:bottom w:val="single" w:sz="4" w:space="0" w:color="auto"/>
              <w:right w:val="single" w:sz="4" w:space="0" w:color="auto"/>
            </w:tcBorders>
          </w:tcPr>
          <w:p w14:paraId="08C9721B" w14:textId="77F0A7D5" w:rsidR="00C4399A" w:rsidRDefault="00C4399A" w:rsidP="003D2FDD">
            <w:pPr>
              <w:pStyle w:val="CellBody"/>
              <w:rPr>
                <w:ins w:id="571" w:author="Autor"/>
              </w:rPr>
            </w:pPr>
            <w:ins w:id="572" w:author="Autor">
              <w:r w:rsidRPr="00672C87">
                <w:rPr>
                  <w:rStyle w:val="Fett"/>
                </w:rPr>
                <w:t>Occurrence:</w:t>
              </w:r>
              <w:r>
                <w:t xml:space="preserve"> </w:t>
              </w:r>
            </w:ins>
          </w:p>
          <w:p w14:paraId="7F16A156" w14:textId="77777777" w:rsidR="00C4399A" w:rsidRDefault="00C4399A" w:rsidP="00672C87">
            <w:pPr>
              <w:pStyle w:val="condition1"/>
              <w:rPr>
                <w:ins w:id="573" w:author="Autor"/>
              </w:rPr>
            </w:pPr>
            <w:ins w:id="574" w:author="Autor">
              <w:r>
                <w:t>Transaction details section is ‘TradeConfirmation’:</w:t>
              </w:r>
            </w:ins>
          </w:p>
          <w:p w14:paraId="6D7693CB" w14:textId="04826E89" w:rsidR="00C4399A" w:rsidRDefault="00C4399A" w:rsidP="003D2FDD">
            <w:pPr>
              <w:pStyle w:val="condition2"/>
              <w:rPr>
                <w:ins w:id="575" w:author="Autor"/>
              </w:rPr>
            </w:pPr>
            <w:ins w:id="576" w:author="Autor">
              <w:r>
                <w:t xml:space="preserve">If </w:t>
              </w:r>
              <w:r w:rsidRPr="00307C44">
                <w:t xml:space="preserve">‘TransactionType’ is set to “FOR”, “OPT”, “PHYS_INX” or “OPT_PHYS_INX” and </w:t>
              </w:r>
              <w:r>
                <w:t>‘</w:t>
              </w:r>
              <w:r w:rsidRPr="00307C44">
                <w:t>Commodity</w:t>
              </w:r>
              <w:r>
                <w:t xml:space="preserve">’ is set to </w:t>
              </w:r>
              <w:r w:rsidRPr="00307C44">
                <w:t>“Power” or “Gas”</w:t>
              </w:r>
              <w:r>
                <w:t>,</w:t>
              </w:r>
              <w:r w:rsidRPr="00307C44">
                <w:t xml:space="preserve"> then this field </w:t>
              </w:r>
              <w:r>
                <w:t>is mandatory.</w:t>
              </w:r>
            </w:ins>
          </w:p>
          <w:p w14:paraId="47EC46E0" w14:textId="62F13CB5" w:rsidR="00C4399A" w:rsidRDefault="00C4399A" w:rsidP="003D2FDD">
            <w:pPr>
              <w:pStyle w:val="condition2"/>
              <w:rPr>
                <w:ins w:id="577" w:author="Autor"/>
              </w:rPr>
            </w:pPr>
            <w:ins w:id="578" w:author="Autor">
              <w:r>
                <w:t xml:space="preserve">If ‘TransactionType’ </w:t>
              </w:r>
              <w:r w:rsidRPr="00EB41F6">
                <w:t xml:space="preserve">is </w:t>
              </w:r>
              <w:r>
                <w:t>a Financial Transaction, then the following applies:</w:t>
              </w:r>
            </w:ins>
          </w:p>
          <w:p w14:paraId="7F94F534" w14:textId="1790E350" w:rsidR="00C4399A" w:rsidRDefault="00C4399A" w:rsidP="00BD54E4">
            <w:pPr>
              <w:pStyle w:val="condition2"/>
              <w:numPr>
                <w:ilvl w:val="2"/>
                <w:numId w:val="15"/>
              </w:numPr>
              <w:ind w:left="832" w:hanging="283"/>
              <w:rPr>
                <w:ins w:id="579" w:author="Autor"/>
              </w:rPr>
            </w:pPr>
            <w:ins w:id="580" w:author="Autor">
              <w:r>
                <w:t xml:space="preserve">If </w:t>
              </w:r>
              <w:r w:rsidRPr="00EB41F6">
                <w:t>‘EURegulatory</w:t>
              </w:r>
              <w:r w:rsidRPr="00EB41F6">
                <w:softHyphen/>
                <w:t>Details/Formula</w:t>
              </w:r>
              <w:r w:rsidRPr="00EB41F6">
                <w:softHyphen/>
                <w:t>Product</w:t>
              </w:r>
              <w:r w:rsidRPr="00EB41F6">
                <w:softHyphen/>
                <w:t>Information/Commodity</w:t>
              </w:r>
              <w:r w:rsidRPr="00EB41F6">
                <w:softHyphen/>
                <w:t>Detail’ is set to “EL”</w:t>
              </w:r>
              <w:r>
                <w:t xml:space="preserve"> or “NG”, then this field is optional.</w:t>
              </w:r>
            </w:ins>
          </w:p>
          <w:p w14:paraId="6FEDC416" w14:textId="7928B3E8" w:rsidR="00C4399A" w:rsidRDefault="00C4399A" w:rsidP="00BD54E4">
            <w:pPr>
              <w:pStyle w:val="condition2"/>
              <w:numPr>
                <w:ilvl w:val="2"/>
                <w:numId w:val="15"/>
              </w:numPr>
              <w:ind w:left="832" w:hanging="283"/>
              <w:rPr>
                <w:ins w:id="581" w:author="Autor"/>
              </w:rPr>
            </w:pPr>
            <w:ins w:id="582" w:author="Autor">
              <w:r>
                <w:t xml:space="preserve">If </w:t>
              </w:r>
              <w:r w:rsidRPr="00EB41F6">
                <w:t>‘TradeConfirmation/FloatPriceInformation[1</w:t>
              </w:r>
              <w:r w:rsidRPr="00EB41F6">
                <w:noBreakHyphen/>
                <w:t>2]/</w:t>
              </w:r>
              <w:r w:rsidRPr="00EB41F6">
                <w:br/>
                <w:t>Commodity</w:t>
              </w:r>
              <w:r w:rsidRPr="00EB41F6">
                <w:softHyphen/>
                <w:t>Reference[1-n]/IndexCommodity’ is set to “Electricity”</w:t>
              </w:r>
              <w:r>
                <w:t xml:space="preserve"> or “Nat_Gas”, then this field is optional.</w:t>
              </w:r>
            </w:ins>
          </w:p>
          <w:p w14:paraId="3160C1CF" w14:textId="3F21BBDE" w:rsidR="00C4399A" w:rsidRPr="006159E6" w:rsidRDefault="00C4399A" w:rsidP="00D24881">
            <w:pPr>
              <w:pStyle w:val="condition1"/>
            </w:pPr>
            <w:ins w:id="583" w:author="Autor">
              <w:r>
                <w:t>Else, this field must be omitted.</w:t>
              </w:r>
            </w:ins>
          </w:p>
        </w:tc>
      </w:tr>
      <w:tr w:rsidR="0080694B" w:rsidRPr="006159E6" w14:paraId="0A8276FD" w14:textId="77777777" w:rsidTr="008C6B01">
        <w:trPr>
          <w:cantSplit/>
          <w:ins w:id="584" w:author="Autor"/>
        </w:trPr>
        <w:tc>
          <w:tcPr>
            <w:tcW w:w="1426" w:type="dxa"/>
            <w:gridSpan w:val="2"/>
            <w:tcBorders>
              <w:top w:val="single" w:sz="4" w:space="0" w:color="auto"/>
              <w:left w:val="single" w:sz="4" w:space="0" w:color="auto"/>
              <w:bottom w:val="single" w:sz="4" w:space="0" w:color="auto"/>
              <w:right w:val="single" w:sz="4" w:space="0" w:color="auto"/>
            </w:tcBorders>
          </w:tcPr>
          <w:p w14:paraId="4A7DAEB8" w14:textId="77777777" w:rsidR="0080694B" w:rsidRPr="006159E6" w:rsidRDefault="0080694B" w:rsidP="008C6B01">
            <w:pPr>
              <w:pStyle w:val="CellBody"/>
              <w:rPr>
                <w:ins w:id="585" w:author="Autor"/>
                <w:lang w:val="en-US"/>
              </w:rPr>
            </w:pPr>
            <w:ins w:id="586" w:author="Autor">
              <w:r>
                <w:rPr>
                  <w:lang w:val="en-US"/>
                </w:rPr>
                <w:t>InterconnectionPoint</w:t>
              </w:r>
            </w:ins>
          </w:p>
        </w:tc>
        <w:tc>
          <w:tcPr>
            <w:tcW w:w="800" w:type="dxa"/>
            <w:tcBorders>
              <w:top w:val="single" w:sz="4" w:space="0" w:color="auto"/>
              <w:left w:val="single" w:sz="4" w:space="0" w:color="auto"/>
              <w:bottom w:val="single" w:sz="4" w:space="0" w:color="auto"/>
              <w:right w:val="single" w:sz="4" w:space="0" w:color="auto"/>
            </w:tcBorders>
          </w:tcPr>
          <w:p w14:paraId="52A4B018" w14:textId="77777777" w:rsidR="0080694B" w:rsidRPr="006159E6" w:rsidRDefault="0080694B" w:rsidP="008C6B01">
            <w:pPr>
              <w:pStyle w:val="CellBody"/>
              <w:rPr>
                <w:ins w:id="587" w:author="Autor"/>
                <w:lang w:val="en-US"/>
              </w:rPr>
            </w:pPr>
            <w:ins w:id="588" w:author="Autor">
              <w:r>
                <w:rPr>
                  <w:lang w:val="en-US"/>
                </w:rPr>
                <w:t>O+C</w:t>
              </w:r>
            </w:ins>
          </w:p>
        </w:tc>
        <w:tc>
          <w:tcPr>
            <w:tcW w:w="1414" w:type="dxa"/>
            <w:tcBorders>
              <w:top w:val="single" w:sz="4" w:space="0" w:color="auto"/>
              <w:left w:val="single" w:sz="4" w:space="0" w:color="auto"/>
              <w:bottom w:val="single" w:sz="4" w:space="0" w:color="auto"/>
              <w:right w:val="single" w:sz="4" w:space="0" w:color="auto"/>
            </w:tcBorders>
          </w:tcPr>
          <w:p w14:paraId="13046E1A" w14:textId="77777777" w:rsidR="0080694B" w:rsidRPr="006159E6" w:rsidRDefault="0080694B" w:rsidP="008C6B01">
            <w:pPr>
              <w:pStyle w:val="CellBody"/>
              <w:rPr>
                <w:ins w:id="589" w:author="Autor"/>
                <w:lang w:val="en-US"/>
              </w:rPr>
            </w:pPr>
            <w:ins w:id="590" w:author="Autor">
              <w:r w:rsidRPr="006159E6">
                <w:rPr>
                  <w:lang w:val="en-US"/>
                </w:rPr>
                <w:t>AreaType</w:t>
              </w:r>
            </w:ins>
          </w:p>
        </w:tc>
        <w:tc>
          <w:tcPr>
            <w:tcW w:w="5858" w:type="dxa"/>
            <w:tcBorders>
              <w:top w:val="single" w:sz="4" w:space="0" w:color="auto"/>
              <w:left w:val="single" w:sz="4" w:space="0" w:color="auto"/>
              <w:bottom w:val="single" w:sz="4" w:space="0" w:color="auto"/>
              <w:right w:val="single" w:sz="4" w:space="0" w:color="auto"/>
            </w:tcBorders>
          </w:tcPr>
          <w:p w14:paraId="2C0085B5" w14:textId="77777777" w:rsidR="0080694B" w:rsidRPr="006159E6" w:rsidRDefault="0080694B" w:rsidP="008C6B01">
            <w:pPr>
              <w:pStyle w:val="CellBody"/>
              <w:rPr>
                <w:ins w:id="591" w:author="Autor"/>
                <w:lang w:val="en-US"/>
              </w:rPr>
            </w:pPr>
            <w:ins w:id="592" w:author="Autor">
              <w:r>
                <w:rPr>
                  <w:lang w:val="en-US"/>
                </w:rPr>
                <w:t>T</w:t>
              </w:r>
              <w:r w:rsidRPr="006159E6">
                <w:rPr>
                  <w:lang w:val="en-US"/>
                </w:rPr>
                <w:t>he border</w:t>
              </w:r>
              <w:r>
                <w:rPr>
                  <w:lang w:val="en-US"/>
                </w:rPr>
                <w:t xml:space="preserve">s </w:t>
              </w:r>
              <w:r w:rsidRPr="006159E6">
                <w:rPr>
                  <w:lang w:val="en-US"/>
                </w:rPr>
                <w:t>or border points of a transportation contract.</w:t>
              </w:r>
            </w:ins>
          </w:p>
          <w:p w14:paraId="2B163551" w14:textId="77777777" w:rsidR="0080694B" w:rsidRPr="00241F25" w:rsidRDefault="0080694B" w:rsidP="008C6B01">
            <w:pPr>
              <w:pStyle w:val="CellBody"/>
              <w:rPr>
                <w:ins w:id="593" w:author="Autor"/>
                <w:rStyle w:val="Fett"/>
              </w:rPr>
            </w:pPr>
            <w:ins w:id="594" w:author="Autor">
              <w:r w:rsidRPr="00241F25">
                <w:rPr>
                  <w:rStyle w:val="Fett"/>
                </w:rPr>
                <w:t>Occurrence:</w:t>
              </w:r>
            </w:ins>
          </w:p>
          <w:p w14:paraId="0E081F9F" w14:textId="77777777" w:rsidR="0080694B" w:rsidRDefault="0080694B" w:rsidP="00241F25">
            <w:pPr>
              <w:pStyle w:val="condition1"/>
              <w:ind w:left="284" w:hanging="284"/>
              <w:rPr>
                <w:ins w:id="595" w:author="Autor"/>
              </w:rPr>
            </w:pPr>
            <w:ins w:id="596" w:author="Autor">
              <w:r>
                <w:t xml:space="preserve">If Transaction details section is ‘TradeConfirmation’ and </w:t>
              </w:r>
              <w:r w:rsidRPr="00307C44">
                <w:t xml:space="preserve">‘TransactionType’ is set to “FOR”, “OPT”, “PHYS_INX” or “OPT_PHYS_INX” and </w:t>
              </w:r>
              <w:r>
                <w:t>‘</w:t>
              </w:r>
              <w:r w:rsidRPr="00307C44">
                <w:t>Commodity</w:t>
              </w:r>
              <w:r>
                <w:t xml:space="preserve">’ is set to </w:t>
              </w:r>
              <w:r w:rsidRPr="00307C44">
                <w:t>“Power” or “Gas”</w:t>
              </w:r>
              <w:r>
                <w:t>,</w:t>
              </w:r>
              <w:r w:rsidRPr="00307C44">
                <w:t xml:space="preserve"> then this field </w:t>
              </w:r>
              <w:r>
                <w:t>is optional.</w:t>
              </w:r>
            </w:ins>
          </w:p>
          <w:p w14:paraId="68B1DD44" w14:textId="77777777" w:rsidR="0080694B" w:rsidRPr="0080694B" w:rsidRDefault="0080694B" w:rsidP="00241F25">
            <w:pPr>
              <w:pStyle w:val="condition1"/>
              <w:ind w:left="284" w:hanging="284"/>
              <w:rPr>
                <w:ins w:id="597" w:author="Autor"/>
                <w:rStyle w:val="Fett"/>
                <w:b w:val="0"/>
                <w:bCs w:val="0"/>
              </w:rPr>
            </w:pPr>
            <w:ins w:id="598" w:author="Autor">
              <w:r w:rsidRPr="00237C41">
                <w:t>Else</w:t>
              </w:r>
              <w:r>
                <w:t xml:space="preserve">, this field </w:t>
              </w:r>
              <w:r w:rsidRPr="006159E6">
                <w:t>must be omitted</w:t>
              </w:r>
              <w:r>
                <w:t>.</w:t>
              </w:r>
            </w:ins>
          </w:p>
        </w:tc>
      </w:tr>
      <w:tr w:rsidR="00C4399A" w:rsidRPr="006159E6" w14:paraId="60B22E3D" w14:textId="77777777" w:rsidTr="00A23627">
        <w:trPr>
          <w:cantSplit/>
        </w:trPr>
        <w:tc>
          <w:tcPr>
            <w:tcW w:w="1426" w:type="dxa"/>
            <w:gridSpan w:val="2"/>
          </w:tcPr>
          <w:p w14:paraId="2E1CEDDC" w14:textId="098A2F83" w:rsidR="00C4399A" w:rsidRPr="006159E6" w:rsidRDefault="00C4399A" w:rsidP="00D02290">
            <w:pPr>
              <w:pStyle w:val="CellBody"/>
              <w:rPr>
                <w:lang w:val="en-US"/>
              </w:rPr>
            </w:pPr>
            <w:r w:rsidRPr="006159E6">
              <w:rPr>
                <w:lang w:val="en-US"/>
              </w:rPr>
              <w:t>Confirmation</w:t>
            </w:r>
            <w:r w:rsidRPr="006159E6">
              <w:rPr>
                <w:lang w:val="en-US"/>
              </w:rPr>
              <w:softHyphen/>
              <w:t>Means</w:t>
            </w:r>
          </w:p>
        </w:tc>
        <w:tc>
          <w:tcPr>
            <w:tcW w:w="800" w:type="dxa"/>
          </w:tcPr>
          <w:p w14:paraId="26DDE0B9" w14:textId="77777777" w:rsidR="00C4399A" w:rsidRPr="006159E6" w:rsidRDefault="00C4399A" w:rsidP="00D02290">
            <w:pPr>
              <w:pStyle w:val="CellBody"/>
              <w:rPr>
                <w:lang w:val="en-US"/>
              </w:rPr>
            </w:pPr>
            <w:r w:rsidRPr="006159E6">
              <w:rPr>
                <w:lang w:val="en-US"/>
              </w:rPr>
              <w:t>M</w:t>
            </w:r>
          </w:p>
        </w:tc>
        <w:tc>
          <w:tcPr>
            <w:tcW w:w="1414" w:type="dxa"/>
          </w:tcPr>
          <w:p w14:paraId="2902DDD8" w14:textId="77777777" w:rsidR="00C4399A" w:rsidRPr="006159E6" w:rsidRDefault="00C4399A" w:rsidP="00D02290">
            <w:pPr>
              <w:pStyle w:val="CellBody"/>
              <w:rPr>
                <w:lang w:val="en-US"/>
              </w:rPr>
            </w:pPr>
            <w:r w:rsidRPr="006159E6">
              <w:rPr>
                <w:lang w:val="en-US"/>
              </w:rPr>
              <w:t>Confirmation</w:t>
            </w:r>
            <w:r w:rsidRPr="006159E6">
              <w:rPr>
                <w:lang w:val="en-US"/>
              </w:rPr>
              <w:softHyphen/>
              <w:t>Means</w:t>
            </w:r>
            <w:r w:rsidRPr="006159E6">
              <w:rPr>
                <w:lang w:val="en-US"/>
              </w:rPr>
              <w:softHyphen/>
              <w:t>Type</w:t>
            </w:r>
          </w:p>
        </w:tc>
        <w:tc>
          <w:tcPr>
            <w:tcW w:w="5858" w:type="dxa"/>
          </w:tcPr>
          <w:p w14:paraId="6E0569A1" w14:textId="77777777" w:rsidR="00C4399A" w:rsidRPr="006159E6" w:rsidRDefault="00C4399A" w:rsidP="00481336">
            <w:pPr>
              <w:pStyle w:val="CellBody"/>
              <w:rPr>
                <w:lang w:val="en-US"/>
              </w:rPr>
            </w:pPr>
            <w:r>
              <w:rPr>
                <w:lang w:val="en-US"/>
              </w:rPr>
              <w:t>Indicates w</w:t>
            </w:r>
            <w:r w:rsidRPr="006159E6">
              <w:rPr>
                <w:lang w:val="en-US"/>
              </w:rPr>
              <w:t>hether the contract was electronically confirmed, non-electronically confirmed or remains unconfirmed.</w:t>
            </w:r>
          </w:p>
        </w:tc>
      </w:tr>
      <w:tr w:rsidR="00C4399A" w:rsidRPr="006159E6" w14:paraId="25AA2B3D" w14:textId="77777777" w:rsidTr="00A23627">
        <w:trPr>
          <w:cantSplit/>
        </w:trPr>
        <w:tc>
          <w:tcPr>
            <w:tcW w:w="1426" w:type="dxa"/>
            <w:gridSpan w:val="2"/>
          </w:tcPr>
          <w:p w14:paraId="2EA4B19A" w14:textId="77777777" w:rsidR="00C4399A" w:rsidRPr="006159E6" w:rsidRDefault="00C4399A" w:rsidP="00D02290">
            <w:pPr>
              <w:pStyle w:val="CellBody"/>
              <w:rPr>
                <w:lang w:val="en-US"/>
              </w:rPr>
            </w:pPr>
            <w:r w:rsidRPr="006159E6">
              <w:rPr>
                <w:lang w:val="en-US"/>
              </w:rPr>
              <w:t>Confirmation</w:t>
            </w:r>
            <w:r w:rsidRPr="006159E6">
              <w:rPr>
                <w:lang w:val="en-US"/>
              </w:rPr>
              <w:softHyphen/>
              <w:t>Timestamp</w:t>
            </w:r>
          </w:p>
        </w:tc>
        <w:tc>
          <w:tcPr>
            <w:tcW w:w="800" w:type="dxa"/>
          </w:tcPr>
          <w:p w14:paraId="7F3E39CF" w14:textId="77777777" w:rsidR="00C4399A" w:rsidRPr="006159E6" w:rsidRDefault="00C4399A" w:rsidP="00D02290">
            <w:pPr>
              <w:pStyle w:val="CellBody"/>
              <w:rPr>
                <w:lang w:val="en-US"/>
              </w:rPr>
            </w:pPr>
            <w:r w:rsidRPr="006159E6">
              <w:rPr>
                <w:lang w:val="en-US"/>
              </w:rPr>
              <w:t>C</w:t>
            </w:r>
          </w:p>
        </w:tc>
        <w:tc>
          <w:tcPr>
            <w:tcW w:w="1414" w:type="dxa"/>
          </w:tcPr>
          <w:p w14:paraId="113CA460" w14:textId="77777777" w:rsidR="00C4399A" w:rsidRPr="006159E6" w:rsidRDefault="00C4399A" w:rsidP="00D02290">
            <w:pPr>
              <w:pStyle w:val="CellBody"/>
              <w:rPr>
                <w:lang w:val="en-US"/>
              </w:rPr>
            </w:pPr>
            <w:r w:rsidRPr="006159E6">
              <w:rPr>
                <w:lang w:val="en-US"/>
              </w:rPr>
              <w:t>UTC</w:t>
            </w:r>
            <w:r w:rsidRPr="006159E6">
              <w:rPr>
                <w:lang w:val="en-US"/>
              </w:rPr>
              <w:softHyphen/>
              <w:t>Timestamp</w:t>
            </w:r>
            <w:r w:rsidRPr="006159E6">
              <w:rPr>
                <w:lang w:val="en-US"/>
              </w:rPr>
              <w:softHyphen/>
              <w:t>Type</w:t>
            </w:r>
          </w:p>
        </w:tc>
        <w:tc>
          <w:tcPr>
            <w:tcW w:w="5858" w:type="dxa"/>
          </w:tcPr>
          <w:p w14:paraId="5E7AB92F" w14:textId="77777777" w:rsidR="00C4399A" w:rsidRDefault="00C4399A" w:rsidP="00E73F7B">
            <w:pPr>
              <w:pStyle w:val="CellBody"/>
              <w:rPr>
                <w:lang w:val="en-US"/>
              </w:rPr>
            </w:pPr>
            <w:r>
              <w:rPr>
                <w:lang w:val="en-US"/>
              </w:rPr>
              <w:t>The d</w:t>
            </w:r>
            <w:r w:rsidRPr="006159E6">
              <w:rPr>
                <w:lang w:val="en-US"/>
              </w:rPr>
              <w:t xml:space="preserve">ate and time of the confirmation of the transaction as defined under </w:t>
            </w:r>
            <w:r>
              <w:t>Commission Delegated Regulation No 149/2013 (1)</w:t>
            </w:r>
            <w:r w:rsidRPr="006159E6" w:rsidDel="001F45BA">
              <w:rPr>
                <w:lang w:val="en-US"/>
              </w:rPr>
              <w:t xml:space="preserve"> </w:t>
            </w:r>
            <w:r w:rsidRPr="006159E6">
              <w:rPr>
                <w:lang w:val="en-US"/>
              </w:rPr>
              <w:t xml:space="preserve">indicating </w:t>
            </w:r>
            <w:r>
              <w:rPr>
                <w:lang w:val="en-US"/>
              </w:rPr>
              <w:t xml:space="preserve">the </w:t>
            </w:r>
            <w:r w:rsidRPr="006159E6">
              <w:rPr>
                <w:lang w:val="en-US"/>
              </w:rPr>
              <w:t>time zone in which the confirmation has taken place.</w:t>
            </w:r>
          </w:p>
          <w:p w14:paraId="251F36C3" w14:textId="77777777" w:rsidR="00C4399A" w:rsidRPr="006159E6" w:rsidRDefault="00C4399A" w:rsidP="00E73F7B">
            <w:pPr>
              <w:pStyle w:val="CellBody"/>
              <w:rPr>
                <w:rStyle w:val="Fett"/>
                <w:lang w:val="en-US"/>
              </w:rPr>
            </w:pPr>
            <w:r w:rsidRPr="006159E6">
              <w:rPr>
                <w:rStyle w:val="Fett"/>
                <w:lang w:val="en-US"/>
              </w:rPr>
              <w:t>Occurrence:</w:t>
            </w:r>
          </w:p>
          <w:p w14:paraId="3984A5E4" w14:textId="77777777" w:rsidR="00C4399A" w:rsidRDefault="00C4399A" w:rsidP="00ED3F3F">
            <w:pPr>
              <w:pStyle w:val="condition1"/>
            </w:pPr>
            <w:r w:rsidRPr="000F4C4C">
              <w:t>If ‘ConfirmationMeans’ is set to “N”, then this field must be omitted.</w:t>
            </w:r>
          </w:p>
          <w:p w14:paraId="30DCE782" w14:textId="77777777" w:rsidR="00C4399A" w:rsidRPr="006159E6" w:rsidRDefault="00C4399A" w:rsidP="00ED3F3F">
            <w:pPr>
              <w:pStyle w:val="condition1"/>
            </w:pPr>
            <w:r w:rsidRPr="000F4C4C">
              <w:t>Else</w:t>
            </w:r>
            <w:r>
              <w:t>,</w:t>
            </w:r>
            <w:r w:rsidRPr="000F4C4C">
              <w:t xml:space="preserve"> this field is mandatory</w:t>
            </w:r>
            <w:r>
              <w:t>.</w:t>
            </w:r>
          </w:p>
        </w:tc>
      </w:tr>
      <w:tr w:rsidR="00C4399A" w:rsidRPr="006159E6" w14:paraId="18404B71" w14:textId="77777777" w:rsidTr="00A23627">
        <w:trPr>
          <w:cantSplit/>
        </w:trPr>
        <w:tc>
          <w:tcPr>
            <w:tcW w:w="1426" w:type="dxa"/>
            <w:gridSpan w:val="2"/>
          </w:tcPr>
          <w:p w14:paraId="0C4981CE" w14:textId="77777777" w:rsidR="00C4399A" w:rsidRPr="006159E6" w:rsidRDefault="00C4399A" w:rsidP="00D02290">
            <w:pPr>
              <w:pStyle w:val="CellBody"/>
              <w:rPr>
                <w:lang w:val="en-US"/>
              </w:rPr>
            </w:pPr>
            <w:r w:rsidRPr="006159E6">
              <w:rPr>
                <w:lang w:val="en-US"/>
              </w:rPr>
              <w:t>Notional</w:t>
            </w:r>
            <w:r w:rsidRPr="006159E6">
              <w:rPr>
                <w:lang w:val="en-US"/>
              </w:rPr>
              <w:softHyphen/>
              <w:t>Amount</w:t>
            </w:r>
          </w:p>
        </w:tc>
        <w:tc>
          <w:tcPr>
            <w:tcW w:w="800" w:type="dxa"/>
          </w:tcPr>
          <w:p w14:paraId="7B05699D" w14:textId="77777777" w:rsidR="00C4399A" w:rsidRPr="006159E6" w:rsidRDefault="00C4399A" w:rsidP="00D02290">
            <w:pPr>
              <w:pStyle w:val="CellBody"/>
              <w:rPr>
                <w:lang w:val="en-US"/>
              </w:rPr>
            </w:pPr>
            <w:r w:rsidRPr="006159E6">
              <w:rPr>
                <w:lang w:val="en-US"/>
              </w:rPr>
              <w:t>C</w:t>
            </w:r>
          </w:p>
        </w:tc>
        <w:tc>
          <w:tcPr>
            <w:tcW w:w="1414" w:type="dxa"/>
          </w:tcPr>
          <w:p w14:paraId="19B1AB91" w14:textId="4CC063D0" w:rsidR="00C4399A" w:rsidRPr="006159E6" w:rsidRDefault="00C4399A" w:rsidP="0071225B">
            <w:pPr>
              <w:pStyle w:val="CellBody"/>
              <w:rPr>
                <w:lang w:val="en-US"/>
              </w:rPr>
            </w:pPr>
            <w:ins w:id="599" w:author="Autor">
              <w:r>
                <w:rPr>
                  <w:lang w:val="en-US"/>
                </w:rPr>
                <w:t>Price</w:t>
              </w:r>
              <w:r>
                <w:rPr>
                  <w:lang w:val="en-US"/>
                </w:rPr>
                <w:softHyphen/>
                <w:t>Type</w:t>
              </w:r>
            </w:ins>
            <w:del w:id="600" w:author="Autor">
              <w:r w:rsidRPr="006159E6" w:rsidDel="00611747">
                <w:rPr>
                  <w:lang w:val="en-US"/>
                </w:rPr>
                <w:delText>QuantityType</w:delText>
              </w:r>
            </w:del>
          </w:p>
        </w:tc>
        <w:tc>
          <w:tcPr>
            <w:tcW w:w="5858" w:type="dxa"/>
          </w:tcPr>
          <w:p w14:paraId="500F9325" w14:textId="77777777" w:rsidR="00C4399A" w:rsidRPr="006159E6" w:rsidRDefault="00C4399A" w:rsidP="00E73F7B">
            <w:pPr>
              <w:pStyle w:val="CellBody"/>
              <w:rPr>
                <w:rStyle w:val="Fett"/>
                <w:lang w:val="en-US"/>
              </w:rPr>
            </w:pPr>
            <w:r w:rsidRPr="006159E6">
              <w:rPr>
                <w:rStyle w:val="Fett"/>
                <w:lang w:val="en-US"/>
              </w:rPr>
              <w:t>Occurrence:</w:t>
            </w:r>
          </w:p>
          <w:p w14:paraId="008CD87F" w14:textId="77777777" w:rsidR="00C4399A" w:rsidRDefault="00C4399A" w:rsidP="00ED3F3F">
            <w:pPr>
              <w:pStyle w:val="condition1"/>
            </w:pPr>
            <w:r>
              <w:t xml:space="preserve">Transaction details section is </w:t>
            </w:r>
            <w:r w:rsidRPr="006159E6">
              <w:t>‘</w:t>
            </w:r>
            <w:r>
              <w:t>TradeConfirmation’:</w:t>
            </w:r>
          </w:p>
          <w:p w14:paraId="365A42C0" w14:textId="77777777" w:rsidR="00C4399A" w:rsidRDefault="00C4399A" w:rsidP="00A24B6B">
            <w:pPr>
              <w:pStyle w:val="condition2"/>
            </w:pPr>
            <w:r>
              <w:t xml:space="preserve">If </w:t>
            </w:r>
            <w:r w:rsidRPr="006159E6">
              <w:t>‘TransactionType’ is set to “PHYS_INX”</w:t>
            </w:r>
            <w:r>
              <w:t xml:space="preserve"> or </w:t>
            </w:r>
            <w:r w:rsidRPr="006159E6">
              <w:t>“OPT_PHYS_INX”</w:t>
            </w:r>
            <w:r>
              <w:t>, then this field is mandatory.</w:t>
            </w:r>
          </w:p>
          <w:p w14:paraId="3FBF8596" w14:textId="77777777" w:rsidR="00C4399A" w:rsidRDefault="00C4399A" w:rsidP="00A24B6B">
            <w:pPr>
              <w:pStyle w:val="condition2"/>
            </w:pPr>
            <w:r>
              <w:t xml:space="preserve">If ‘TransactionType’ is set to </w:t>
            </w:r>
            <w:r w:rsidRPr="006159E6">
              <w:t xml:space="preserve">“FLT_SWP” </w:t>
            </w:r>
            <w:r>
              <w:t xml:space="preserve">and at least one of the </w:t>
            </w:r>
            <w:r w:rsidRPr="006159E6">
              <w:t xml:space="preserve">‘FloatPriceInformation’ </w:t>
            </w:r>
            <w:r>
              <w:t xml:space="preserve">sections has multiple </w:t>
            </w:r>
            <w:r w:rsidRPr="006159E6">
              <w:t>‘CommodityReference’</w:t>
            </w:r>
            <w:r>
              <w:t xml:space="preserve"> sections, then this field is mandatory.</w:t>
            </w:r>
          </w:p>
          <w:p w14:paraId="31749586" w14:textId="77777777" w:rsidR="00C4399A" w:rsidRPr="00B844CD" w:rsidRDefault="00C4399A" w:rsidP="00A24B6B">
            <w:pPr>
              <w:pStyle w:val="condition2"/>
              <w:rPr>
                <w:rFonts w:eastAsia="Arial Unicode MS" w:cs="Arial Unicode MS"/>
              </w:rPr>
            </w:pPr>
            <w:r>
              <w:t xml:space="preserve">If </w:t>
            </w:r>
            <w:r w:rsidRPr="00B844CD">
              <w:t>‘TransactionType’ is set to “FLT_SWP” and</w:t>
            </w:r>
            <w:r>
              <w:t xml:space="preserve"> at least one of the ‘FloatPriceInformation’ sections has</w:t>
            </w:r>
            <w:r w:rsidRPr="00B844CD">
              <w:t xml:space="preserve"> </w:t>
            </w:r>
            <w:r>
              <w:t xml:space="preserve">a </w:t>
            </w:r>
            <w:r w:rsidRPr="00B844CD">
              <w:t xml:space="preserve">‘SpreadRate’ </w:t>
            </w:r>
            <w:r>
              <w:t>field</w:t>
            </w:r>
            <w:r w:rsidRPr="00B844CD">
              <w:t>, then this field</w:t>
            </w:r>
            <w:r>
              <w:t xml:space="preserve"> </w:t>
            </w:r>
            <w:r w:rsidRPr="00B844CD">
              <w:t>is mandatory</w:t>
            </w:r>
            <w:r>
              <w:t>.</w:t>
            </w:r>
          </w:p>
          <w:p w14:paraId="6098FAD6" w14:textId="77777777" w:rsidR="00C4399A" w:rsidRPr="00C91A0B" w:rsidRDefault="00C4399A" w:rsidP="00ED3F3F">
            <w:pPr>
              <w:pStyle w:val="condition1"/>
              <w:rPr>
                <w:rFonts w:eastAsia="Arial Unicode MS" w:cs="Arial Unicode MS"/>
              </w:rPr>
            </w:pPr>
            <w:r w:rsidRPr="00B844CD">
              <w:rPr>
                <w:rFonts w:eastAsia="Arial Unicode MS"/>
              </w:rPr>
              <w:t>Else, this field is optional.</w:t>
            </w:r>
          </w:p>
          <w:p w14:paraId="45A2F93C" w14:textId="77777777" w:rsidR="00C4399A" w:rsidRPr="002D659E" w:rsidRDefault="00C4399A" w:rsidP="002D659E">
            <w:pPr>
              <w:pStyle w:val="CellBody"/>
            </w:pPr>
            <w:r w:rsidRPr="000C3B8A">
              <w:rPr>
                <w:rStyle w:val="Fett"/>
              </w:rPr>
              <w:t xml:space="preserve">Important: </w:t>
            </w:r>
            <w:r w:rsidRPr="002D659E">
              <w:t>The ‘NotionalAmount’ is always in the major currency unit, for example, GBP (Pound Sterling) not GBX (Pence Sterling)</w:t>
            </w:r>
            <w:r w:rsidRPr="002D659E" w:rsidDel="00C342F4">
              <w:t xml:space="preserve"> </w:t>
            </w:r>
            <w:r w:rsidRPr="002D659E">
              <w:t>.</w:t>
            </w:r>
          </w:p>
        </w:tc>
      </w:tr>
      <w:tr w:rsidR="00C4399A" w:rsidRPr="006159E6" w14:paraId="136D24D2"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759ADCF4" w14:textId="77777777" w:rsidR="00C4399A" w:rsidRPr="006159E6" w:rsidRDefault="00C4399A" w:rsidP="00D02290">
            <w:pPr>
              <w:pStyle w:val="CellBody"/>
              <w:rPr>
                <w:lang w:val="en-US"/>
              </w:rPr>
            </w:pPr>
            <w:r w:rsidRPr="006159E6">
              <w:rPr>
                <w:lang w:val="en-US"/>
              </w:rPr>
              <w:lastRenderedPageBreak/>
              <w:t>Early</w:t>
            </w:r>
            <w:r w:rsidRPr="006159E6">
              <w:rPr>
                <w:lang w:val="en-US"/>
              </w:rPr>
              <w:softHyphen/>
              <w:t>Termination</w:t>
            </w:r>
            <w:r w:rsidRPr="006159E6">
              <w:rPr>
                <w:lang w:val="en-US"/>
              </w:rPr>
              <w:softHyphen/>
              <w:t>Date</w:t>
            </w:r>
          </w:p>
        </w:tc>
        <w:tc>
          <w:tcPr>
            <w:tcW w:w="800" w:type="dxa"/>
            <w:tcBorders>
              <w:top w:val="single" w:sz="4" w:space="0" w:color="auto"/>
              <w:left w:val="single" w:sz="4" w:space="0" w:color="auto"/>
              <w:bottom w:val="single" w:sz="4" w:space="0" w:color="auto"/>
              <w:right w:val="single" w:sz="4" w:space="0" w:color="auto"/>
            </w:tcBorders>
          </w:tcPr>
          <w:p w14:paraId="511B719A" w14:textId="77777777" w:rsidR="00C4399A" w:rsidRPr="006159E6" w:rsidRDefault="00C4399A" w:rsidP="00D02290">
            <w:pPr>
              <w:pStyle w:val="CellBody"/>
              <w:rPr>
                <w:lang w:val="en-US"/>
              </w:rPr>
            </w:pPr>
            <w:r>
              <w:rPr>
                <w:lang w:val="en-US"/>
              </w:rPr>
              <w:t>C</w:t>
            </w:r>
          </w:p>
        </w:tc>
        <w:tc>
          <w:tcPr>
            <w:tcW w:w="1414" w:type="dxa"/>
            <w:tcBorders>
              <w:top w:val="single" w:sz="4" w:space="0" w:color="auto"/>
              <w:left w:val="single" w:sz="4" w:space="0" w:color="auto"/>
              <w:bottom w:val="single" w:sz="4" w:space="0" w:color="auto"/>
              <w:right w:val="single" w:sz="4" w:space="0" w:color="auto"/>
            </w:tcBorders>
          </w:tcPr>
          <w:p w14:paraId="24E20F9E" w14:textId="77777777" w:rsidR="00C4399A" w:rsidRPr="006159E6" w:rsidRDefault="00C4399A" w:rsidP="00D02290">
            <w:pPr>
              <w:pStyle w:val="CellBody"/>
              <w:rPr>
                <w:lang w:val="en-US"/>
              </w:rPr>
            </w:pPr>
            <w:r w:rsidRPr="006159E6">
              <w:rPr>
                <w:lang w:val="en-US"/>
              </w:rPr>
              <w:t>DateType</w:t>
            </w:r>
          </w:p>
        </w:tc>
        <w:tc>
          <w:tcPr>
            <w:tcW w:w="5858" w:type="dxa"/>
            <w:tcBorders>
              <w:top w:val="single" w:sz="4" w:space="0" w:color="auto"/>
              <w:left w:val="single" w:sz="4" w:space="0" w:color="auto"/>
              <w:bottom w:val="single" w:sz="4" w:space="0" w:color="auto"/>
              <w:right w:val="single" w:sz="4" w:space="0" w:color="auto"/>
            </w:tcBorders>
          </w:tcPr>
          <w:p w14:paraId="0F7DDEBE" w14:textId="77777777" w:rsidR="00C4399A" w:rsidRPr="006159E6" w:rsidRDefault="00C4399A" w:rsidP="00D02290">
            <w:pPr>
              <w:pStyle w:val="CellBody"/>
              <w:rPr>
                <w:lang w:val="en-US"/>
              </w:rPr>
            </w:pPr>
            <w:r>
              <w:rPr>
                <w:lang w:val="en-US"/>
              </w:rPr>
              <w:t>The t</w:t>
            </w:r>
            <w:r w:rsidRPr="006159E6">
              <w:rPr>
                <w:lang w:val="en-US"/>
              </w:rPr>
              <w:t xml:space="preserve">ermination date of the reported contract. </w:t>
            </w:r>
          </w:p>
          <w:p w14:paraId="6AD6D74B" w14:textId="77777777" w:rsidR="00C4399A" w:rsidRPr="006159E6" w:rsidRDefault="00C4399A" w:rsidP="00E73F7B">
            <w:pPr>
              <w:pStyle w:val="CellBody"/>
              <w:rPr>
                <w:rStyle w:val="Fett"/>
                <w:lang w:val="en-US"/>
              </w:rPr>
            </w:pPr>
            <w:r w:rsidRPr="006159E6">
              <w:rPr>
                <w:rStyle w:val="Fett"/>
                <w:lang w:val="en-US"/>
              </w:rPr>
              <w:t>Occurrence:</w:t>
            </w:r>
          </w:p>
          <w:p w14:paraId="4F0E41E5" w14:textId="77777777" w:rsidR="00C4399A" w:rsidRDefault="00C4399A" w:rsidP="00ED3F3F">
            <w:pPr>
              <w:pStyle w:val="condition1"/>
            </w:pPr>
            <w:r w:rsidRPr="00161F40">
              <w:t>If ‘ActionType’ is set to “C” or “Z”, then this field is optional.</w:t>
            </w:r>
          </w:p>
          <w:p w14:paraId="7102CC86" w14:textId="77777777" w:rsidR="00C4399A" w:rsidRPr="006159E6" w:rsidRDefault="00C4399A" w:rsidP="00ED3F3F">
            <w:pPr>
              <w:pStyle w:val="condition1"/>
            </w:pPr>
            <w:r w:rsidRPr="00161F40">
              <w:t>Else</w:t>
            </w:r>
            <w:r>
              <w:t>, t</w:t>
            </w:r>
            <w:r w:rsidRPr="006159E6">
              <w:t>his field must be omitted</w:t>
            </w:r>
            <w:r>
              <w:t>.</w:t>
            </w:r>
          </w:p>
        </w:tc>
      </w:tr>
      <w:tr w:rsidR="00C4399A" w:rsidRPr="006159E6" w14:paraId="29E5C909"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5D2A54BE" w14:textId="77777777" w:rsidR="00C4399A" w:rsidRPr="006159E6" w:rsidRDefault="00C4399A" w:rsidP="00D02290">
            <w:pPr>
              <w:pStyle w:val="CellBody"/>
              <w:rPr>
                <w:lang w:val="en-US"/>
              </w:rPr>
            </w:pPr>
            <w:r w:rsidRPr="006159E6">
              <w:rPr>
                <w:lang w:val="en-US"/>
              </w:rPr>
              <w:t>IndexValue</w:t>
            </w:r>
          </w:p>
        </w:tc>
        <w:tc>
          <w:tcPr>
            <w:tcW w:w="800" w:type="dxa"/>
            <w:tcBorders>
              <w:top w:val="single" w:sz="4" w:space="0" w:color="auto"/>
              <w:left w:val="single" w:sz="4" w:space="0" w:color="auto"/>
              <w:bottom w:val="single" w:sz="4" w:space="0" w:color="auto"/>
              <w:right w:val="single" w:sz="4" w:space="0" w:color="auto"/>
            </w:tcBorders>
          </w:tcPr>
          <w:p w14:paraId="3C01EFAA" w14:textId="77777777" w:rsidR="00C4399A" w:rsidRPr="006159E6" w:rsidRDefault="00C4399A" w:rsidP="00D02290">
            <w:pPr>
              <w:pStyle w:val="CellBody"/>
              <w:rPr>
                <w:lang w:val="en-US"/>
              </w:rPr>
            </w:pPr>
            <w:r w:rsidRPr="006159E6">
              <w:rPr>
                <w:lang w:val="en-US"/>
              </w:rPr>
              <w:t>O</w:t>
            </w:r>
          </w:p>
        </w:tc>
        <w:tc>
          <w:tcPr>
            <w:tcW w:w="1414" w:type="dxa"/>
            <w:tcBorders>
              <w:top w:val="single" w:sz="4" w:space="0" w:color="auto"/>
              <w:left w:val="single" w:sz="4" w:space="0" w:color="auto"/>
              <w:bottom w:val="single" w:sz="4" w:space="0" w:color="auto"/>
              <w:right w:val="single" w:sz="4" w:space="0" w:color="auto"/>
            </w:tcBorders>
          </w:tcPr>
          <w:p w14:paraId="31542327" w14:textId="77777777" w:rsidR="00C4399A" w:rsidRPr="006159E6" w:rsidRDefault="00C4399A" w:rsidP="00D02290">
            <w:pPr>
              <w:pStyle w:val="CellBody"/>
              <w:rPr>
                <w:lang w:val="en-US"/>
              </w:rPr>
            </w:pPr>
            <w:r w:rsidRPr="006159E6">
              <w:rPr>
                <w:lang w:val="en-US"/>
              </w:rPr>
              <w:t>QuantityType</w:t>
            </w:r>
          </w:p>
        </w:tc>
        <w:tc>
          <w:tcPr>
            <w:tcW w:w="5858" w:type="dxa"/>
            <w:tcBorders>
              <w:top w:val="single" w:sz="4" w:space="0" w:color="auto"/>
              <w:left w:val="single" w:sz="4" w:space="0" w:color="auto"/>
              <w:bottom w:val="single" w:sz="4" w:space="0" w:color="auto"/>
              <w:right w:val="single" w:sz="4" w:space="0" w:color="auto"/>
            </w:tcBorders>
          </w:tcPr>
          <w:p w14:paraId="03D55335" w14:textId="77777777" w:rsidR="00C4399A" w:rsidRPr="006159E6" w:rsidRDefault="00C4399A" w:rsidP="004C549E">
            <w:pPr>
              <w:pStyle w:val="CellBody"/>
              <w:rPr>
                <w:lang w:val="en-US"/>
              </w:rPr>
            </w:pPr>
            <w:r>
              <w:rPr>
                <w:lang w:val="en-US"/>
              </w:rPr>
              <w:t xml:space="preserve">If known, the </w:t>
            </w:r>
            <w:r w:rsidRPr="006159E6">
              <w:rPr>
                <w:lang w:val="en-US"/>
              </w:rPr>
              <w:t xml:space="preserve">value of the </w:t>
            </w:r>
            <w:r>
              <w:rPr>
                <w:lang w:val="en-US"/>
              </w:rPr>
              <w:t>f</w:t>
            </w:r>
            <w:r w:rsidRPr="006159E6">
              <w:rPr>
                <w:lang w:val="en-US"/>
              </w:rPr>
              <w:t xml:space="preserve">ixing </w:t>
            </w:r>
            <w:r>
              <w:rPr>
                <w:lang w:val="en-US"/>
              </w:rPr>
              <w:t>i</w:t>
            </w:r>
            <w:r w:rsidRPr="006159E6">
              <w:rPr>
                <w:lang w:val="en-US"/>
              </w:rPr>
              <w:t xml:space="preserve">ndex at execution or the offset (‘SpreadAmount’) to the </w:t>
            </w:r>
            <w:r>
              <w:rPr>
                <w:lang w:val="en-US"/>
              </w:rPr>
              <w:t>f</w:t>
            </w:r>
            <w:r w:rsidRPr="006159E6">
              <w:rPr>
                <w:lang w:val="en-US"/>
              </w:rPr>
              <w:t xml:space="preserve">ixing </w:t>
            </w:r>
            <w:r>
              <w:rPr>
                <w:lang w:val="en-US"/>
              </w:rPr>
              <w:t>i</w:t>
            </w:r>
            <w:r w:rsidRPr="006159E6">
              <w:rPr>
                <w:lang w:val="en-US"/>
              </w:rPr>
              <w:t>ndex agreed at execution.</w:t>
            </w:r>
          </w:p>
        </w:tc>
      </w:tr>
      <w:tr w:rsidR="00C4399A" w:rsidRPr="006159E6" w14:paraId="6A006B0E" w14:textId="77777777" w:rsidTr="00A23627">
        <w:trPr>
          <w:cantSplit/>
          <w:ins w:id="601" w:author="Autor"/>
        </w:trPr>
        <w:tc>
          <w:tcPr>
            <w:tcW w:w="1426" w:type="dxa"/>
            <w:gridSpan w:val="2"/>
            <w:tcBorders>
              <w:top w:val="single" w:sz="4" w:space="0" w:color="auto"/>
              <w:left w:val="single" w:sz="4" w:space="0" w:color="auto"/>
              <w:bottom w:val="single" w:sz="4" w:space="0" w:color="auto"/>
              <w:right w:val="single" w:sz="4" w:space="0" w:color="auto"/>
            </w:tcBorders>
          </w:tcPr>
          <w:p w14:paraId="73D1F7A7" w14:textId="77777777" w:rsidR="00C4399A" w:rsidRPr="006159E6" w:rsidRDefault="00C4399A" w:rsidP="00AB6B6E">
            <w:pPr>
              <w:pStyle w:val="CellBody"/>
              <w:rPr>
                <w:ins w:id="602" w:author="Autor"/>
                <w:lang w:val="en-US"/>
              </w:rPr>
            </w:pPr>
            <w:ins w:id="603" w:author="Autor">
              <w:r>
                <w:rPr>
                  <w:lang w:val="en-US"/>
                </w:rPr>
                <w:t>Complex</w:t>
              </w:r>
              <w:r>
                <w:rPr>
                  <w:lang w:val="en-US"/>
                </w:rPr>
                <w:softHyphen/>
                <w:t>TradeID</w:t>
              </w:r>
            </w:ins>
          </w:p>
        </w:tc>
        <w:tc>
          <w:tcPr>
            <w:tcW w:w="800" w:type="dxa"/>
            <w:tcBorders>
              <w:top w:val="single" w:sz="4" w:space="0" w:color="auto"/>
              <w:left w:val="single" w:sz="4" w:space="0" w:color="auto"/>
              <w:bottom w:val="single" w:sz="4" w:space="0" w:color="auto"/>
              <w:right w:val="single" w:sz="4" w:space="0" w:color="auto"/>
            </w:tcBorders>
          </w:tcPr>
          <w:p w14:paraId="5916A984" w14:textId="77777777" w:rsidR="00C4399A" w:rsidRPr="006159E6" w:rsidRDefault="00C4399A" w:rsidP="00AB6B6E">
            <w:pPr>
              <w:pStyle w:val="CellBody"/>
              <w:rPr>
                <w:ins w:id="604" w:author="Autor"/>
                <w:lang w:val="en-US"/>
              </w:rPr>
            </w:pPr>
            <w:ins w:id="605" w:author="Autor">
              <w:r w:rsidRPr="006159E6">
                <w:rPr>
                  <w:lang w:val="en-US"/>
                </w:rPr>
                <w:t>O</w:t>
              </w:r>
            </w:ins>
          </w:p>
        </w:tc>
        <w:tc>
          <w:tcPr>
            <w:tcW w:w="1414" w:type="dxa"/>
            <w:tcBorders>
              <w:top w:val="single" w:sz="4" w:space="0" w:color="auto"/>
              <w:left w:val="single" w:sz="4" w:space="0" w:color="auto"/>
              <w:bottom w:val="single" w:sz="4" w:space="0" w:color="auto"/>
              <w:right w:val="single" w:sz="4" w:space="0" w:color="auto"/>
            </w:tcBorders>
          </w:tcPr>
          <w:p w14:paraId="557223B7" w14:textId="77777777" w:rsidR="00C4399A" w:rsidRPr="006159E6" w:rsidRDefault="00C4399A" w:rsidP="00AB6B6E">
            <w:pPr>
              <w:pStyle w:val="CellBody"/>
              <w:rPr>
                <w:ins w:id="606" w:author="Autor"/>
                <w:lang w:val="en-US"/>
              </w:rPr>
            </w:pPr>
            <w:ins w:id="607" w:author="Autor">
              <w:r>
                <w:rPr>
                  <w:lang w:val="en-US"/>
                </w:rPr>
                <w:t>Complex</w:t>
              </w:r>
              <w:r>
                <w:rPr>
                  <w:lang w:val="en-US"/>
                </w:rPr>
                <w:softHyphen/>
                <w:t>TradeID</w:t>
              </w:r>
              <w:r w:rsidRPr="006159E6">
                <w:rPr>
                  <w:lang w:val="en-US"/>
                </w:rPr>
                <w:t>Type</w:t>
              </w:r>
            </w:ins>
          </w:p>
        </w:tc>
        <w:tc>
          <w:tcPr>
            <w:tcW w:w="5858" w:type="dxa"/>
            <w:tcBorders>
              <w:top w:val="single" w:sz="4" w:space="0" w:color="auto"/>
              <w:left w:val="single" w:sz="4" w:space="0" w:color="auto"/>
              <w:bottom w:val="single" w:sz="4" w:space="0" w:color="auto"/>
              <w:right w:val="single" w:sz="4" w:space="0" w:color="auto"/>
            </w:tcBorders>
          </w:tcPr>
          <w:p w14:paraId="16D0F980" w14:textId="77777777" w:rsidR="00C4399A" w:rsidRPr="006159E6" w:rsidRDefault="00C4399A" w:rsidP="00AB6B6E">
            <w:pPr>
              <w:pStyle w:val="CellBody"/>
              <w:rPr>
                <w:ins w:id="608" w:author="Autor"/>
                <w:lang w:val="en-US"/>
              </w:rPr>
            </w:pPr>
          </w:p>
        </w:tc>
      </w:tr>
      <w:tr w:rsidR="00FB3F17" w:rsidRPr="006159E6" w14:paraId="1EB3CECE" w14:textId="77777777" w:rsidTr="00FB3F17">
        <w:trPr>
          <w:cantSplit/>
          <w:ins w:id="609" w:author="Autor"/>
        </w:trPr>
        <w:tc>
          <w:tcPr>
            <w:tcW w:w="1426" w:type="dxa"/>
            <w:gridSpan w:val="2"/>
            <w:tcBorders>
              <w:top w:val="single" w:sz="4" w:space="0" w:color="auto"/>
              <w:left w:val="single" w:sz="4" w:space="0" w:color="auto"/>
              <w:bottom w:val="single" w:sz="4" w:space="0" w:color="auto"/>
              <w:right w:val="single" w:sz="4" w:space="0" w:color="auto"/>
            </w:tcBorders>
          </w:tcPr>
          <w:p w14:paraId="13EAC511" w14:textId="77777777" w:rsidR="00FB3F17" w:rsidRPr="006159E6" w:rsidRDefault="00FB3F17" w:rsidP="008C6B01">
            <w:pPr>
              <w:pStyle w:val="CellBody"/>
              <w:rPr>
                <w:ins w:id="610" w:author="Autor"/>
                <w:lang w:val="en-US"/>
              </w:rPr>
            </w:pPr>
            <w:ins w:id="611" w:author="Autor">
              <w:r>
                <w:rPr>
                  <w:lang w:val="en-US"/>
                </w:rPr>
                <w:t>Report</w:t>
              </w:r>
              <w:r>
                <w:rPr>
                  <w:lang w:val="en-US"/>
                </w:rPr>
                <w:softHyphen/>
                <w:t>Tracking</w:t>
              </w:r>
              <w:r>
                <w:rPr>
                  <w:lang w:val="en-US"/>
                </w:rPr>
                <w:softHyphen/>
                <w:t>Number</w:t>
              </w:r>
            </w:ins>
          </w:p>
        </w:tc>
        <w:tc>
          <w:tcPr>
            <w:tcW w:w="800" w:type="dxa"/>
            <w:tcBorders>
              <w:top w:val="single" w:sz="4" w:space="0" w:color="auto"/>
              <w:left w:val="single" w:sz="4" w:space="0" w:color="auto"/>
              <w:bottom w:val="single" w:sz="4" w:space="0" w:color="auto"/>
              <w:right w:val="single" w:sz="4" w:space="0" w:color="auto"/>
            </w:tcBorders>
          </w:tcPr>
          <w:p w14:paraId="3096D5E6" w14:textId="77777777" w:rsidR="00FB3F17" w:rsidRPr="006159E6" w:rsidRDefault="00FB3F17" w:rsidP="008C6B01">
            <w:pPr>
              <w:pStyle w:val="CellBody"/>
              <w:rPr>
                <w:ins w:id="612" w:author="Autor"/>
                <w:lang w:val="en-US"/>
              </w:rPr>
            </w:pPr>
            <w:ins w:id="613" w:author="Autor">
              <w:r>
                <w:rPr>
                  <w:lang w:val="en-US"/>
                </w:rPr>
                <w:t>C</w:t>
              </w:r>
            </w:ins>
          </w:p>
        </w:tc>
        <w:tc>
          <w:tcPr>
            <w:tcW w:w="1414" w:type="dxa"/>
            <w:tcBorders>
              <w:top w:val="single" w:sz="4" w:space="0" w:color="auto"/>
              <w:left w:val="single" w:sz="4" w:space="0" w:color="auto"/>
              <w:bottom w:val="single" w:sz="4" w:space="0" w:color="auto"/>
              <w:right w:val="single" w:sz="4" w:space="0" w:color="auto"/>
            </w:tcBorders>
          </w:tcPr>
          <w:p w14:paraId="25989F4A" w14:textId="77777777" w:rsidR="00FB3F17" w:rsidRPr="006159E6" w:rsidRDefault="00FB3F17" w:rsidP="008C6B01">
            <w:pPr>
              <w:pStyle w:val="CellBody"/>
              <w:rPr>
                <w:ins w:id="614" w:author="Autor"/>
                <w:lang w:val="en-US"/>
              </w:rPr>
            </w:pPr>
            <w:ins w:id="615" w:author="Autor">
              <w:r>
                <w:rPr>
                  <w:lang w:val="en-US"/>
                </w:rPr>
                <w:t>Report</w:t>
              </w:r>
              <w:r>
                <w:rPr>
                  <w:lang w:val="en-US"/>
                </w:rPr>
                <w:softHyphen/>
                <w:t>Tracking</w:t>
              </w:r>
              <w:r>
                <w:rPr>
                  <w:lang w:val="en-US"/>
                </w:rPr>
                <w:softHyphen/>
                <w:t>Number</w:t>
              </w:r>
              <w:r>
                <w:rPr>
                  <w:lang w:val="en-US"/>
                </w:rPr>
                <w:softHyphen/>
                <w:t>Type</w:t>
              </w:r>
            </w:ins>
          </w:p>
        </w:tc>
        <w:tc>
          <w:tcPr>
            <w:tcW w:w="5858" w:type="dxa"/>
            <w:tcBorders>
              <w:top w:val="single" w:sz="4" w:space="0" w:color="auto"/>
              <w:left w:val="single" w:sz="4" w:space="0" w:color="auto"/>
              <w:bottom w:val="single" w:sz="4" w:space="0" w:color="auto"/>
              <w:right w:val="single" w:sz="4" w:space="0" w:color="auto"/>
            </w:tcBorders>
          </w:tcPr>
          <w:p w14:paraId="6B239F57" w14:textId="77777777" w:rsidR="00FB3F17" w:rsidRPr="00B850A1" w:rsidRDefault="00FB3F17" w:rsidP="008C6B01">
            <w:pPr>
              <w:pStyle w:val="CellBody"/>
              <w:rPr>
                <w:ins w:id="616" w:author="Autor"/>
                <w:rStyle w:val="Fett"/>
                <w:lang w:val="en-US"/>
              </w:rPr>
            </w:pPr>
            <w:ins w:id="617" w:author="Autor">
              <w:r w:rsidRPr="00B850A1">
                <w:rPr>
                  <w:rStyle w:val="Fett"/>
                  <w:lang w:val="en-US"/>
                </w:rPr>
                <w:t>Occurrence:</w:t>
              </w:r>
            </w:ins>
          </w:p>
          <w:p w14:paraId="50A4B50E" w14:textId="77777777" w:rsidR="00FB3F17" w:rsidRDefault="00FB3F17" w:rsidP="008C6B01">
            <w:pPr>
              <w:pStyle w:val="condition1"/>
              <w:rPr>
                <w:ins w:id="618" w:author="Autor"/>
              </w:rPr>
            </w:pPr>
            <w:ins w:id="619" w:author="Autor">
              <w:r>
                <w:t>If ‘ActionType’ is set to “P”, then this field is mandatory.</w:t>
              </w:r>
            </w:ins>
          </w:p>
          <w:p w14:paraId="59C2BC04" w14:textId="77777777" w:rsidR="00FB3F17" w:rsidRDefault="00FB3F17" w:rsidP="008C6B01">
            <w:pPr>
              <w:pStyle w:val="condition1"/>
              <w:rPr>
                <w:ins w:id="620" w:author="Autor"/>
              </w:rPr>
            </w:pPr>
            <w:ins w:id="621" w:author="Autor">
              <w:r>
                <w:t>Else, this field is optional.</w:t>
              </w:r>
            </w:ins>
          </w:p>
        </w:tc>
      </w:tr>
      <w:tr w:rsidR="00C4399A" w:rsidRPr="006159E6" w14:paraId="7FCE9F36" w14:textId="77777777" w:rsidTr="00736A1A">
        <w:trPr>
          <w:cantSplit/>
        </w:trPr>
        <w:tc>
          <w:tcPr>
            <w:tcW w:w="9498" w:type="dxa"/>
            <w:gridSpan w:val="5"/>
            <w:shd w:val="clear" w:color="auto" w:fill="C0C0C0"/>
          </w:tcPr>
          <w:p w14:paraId="6F5E1B42" w14:textId="77777777" w:rsidR="00C4399A" w:rsidRPr="006159E6" w:rsidRDefault="00C4399A" w:rsidP="003235DC">
            <w:pPr>
              <w:pStyle w:val="CellBody"/>
              <w:keepNext/>
              <w:rPr>
                <w:lang w:val="en-US"/>
              </w:rPr>
            </w:pPr>
            <w:r w:rsidRPr="006159E6">
              <w:rPr>
                <w:rStyle w:val="XSDSectionTitle"/>
                <w:lang w:val="en-US"/>
              </w:rPr>
              <w:t>EURegulatoryDetails/SettlementDates</w:t>
            </w:r>
            <w:r w:rsidRPr="006159E6">
              <w:rPr>
                <w:lang w:val="en-US"/>
              </w:rPr>
              <w:t>: conditional section</w:t>
            </w:r>
          </w:p>
          <w:p w14:paraId="0848ADA3" w14:textId="77777777" w:rsidR="00C4399A" w:rsidRPr="006E205B" w:rsidRDefault="00C4399A" w:rsidP="00D02290">
            <w:pPr>
              <w:pStyle w:val="CellBody"/>
              <w:rPr>
                <w:rStyle w:val="Fett"/>
              </w:rPr>
            </w:pPr>
            <w:r w:rsidRPr="006E205B">
              <w:rPr>
                <w:rStyle w:val="Fett"/>
              </w:rPr>
              <w:t>Occurrence:</w:t>
            </w:r>
          </w:p>
          <w:p w14:paraId="673A0707" w14:textId="77777777" w:rsidR="00C4399A" w:rsidRDefault="00C4399A" w:rsidP="00ED3F3F">
            <w:pPr>
              <w:pStyle w:val="condition1"/>
            </w:pPr>
            <w:r w:rsidRPr="006159E6">
              <w:t xml:space="preserve">If the transaction details section is </w:t>
            </w:r>
            <w:r>
              <w:t xml:space="preserve">‘TradeConfirmation’ </w:t>
            </w:r>
            <w:r w:rsidRPr="006159E6">
              <w:t xml:space="preserve">and </w:t>
            </w:r>
            <w:r>
              <w:t>‘</w:t>
            </w:r>
            <w:r w:rsidRPr="006159E6">
              <w:t>TransactionType</w:t>
            </w:r>
            <w:r>
              <w:t xml:space="preserve">’ is set to </w:t>
            </w:r>
            <w:r w:rsidRPr="006159E6">
              <w:t>“FOR” or “PHYS_INX”</w:t>
            </w:r>
            <w:r>
              <w:t>, then this section is mandatory.</w:t>
            </w:r>
          </w:p>
          <w:p w14:paraId="382C75F4" w14:textId="77777777" w:rsidR="00C4399A" w:rsidRDefault="00C4399A" w:rsidP="00ED3F3F">
            <w:pPr>
              <w:pStyle w:val="condition1"/>
            </w:pPr>
            <w:r>
              <w:t>I</w:t>
            </w:r>
            <w:r w:rsidRPr="006159E6">
              <w:t xml:space="preserve">f the transaction details section </w:t>
            </w:r>
            <w:r>
              <w:t>is ‘ETDTradeDetails’, then this section is mandatory.</w:t>
            </w:r>
          </w:p>
          <w:p w14:paraId="1CB5E663" w14:textId="77777777" w:rsidR="00C4399A" w:rsidRDefault="00C4399A" w:rsidP="00ED3F3F">
            <w:pPr>
              <w:pStyle w:val="condition1"/>
            </w:pPr>
            <w:r>
              <w:t>I</w:t>
            </w:r>
            <w:r w:rsidRPr="006159E6">
              <w:t xml:space="preserve">f the transaction details section is ‘IRSTradeDetails’ and </w:t>
            </w:r>
            <w:r>
              <w:t xml:space="preserve">TransactionType is set to </w:t>
            </w:r>
            <w:r w:rsidRPr="006159E6">
              <w:t>“FXD_SWP”</w:t>
            </w:r>
            <w:r>
              <w:t>,</w:t>
            </w:r>
            <w:r w:rsidRPr="006159E6">
              <w:t xml:space="preserve"> “FXD_FXD_SWP”</w:t>
            </w:r>
            <w:r>
              <w:t xml:space="preserve"> or</w:t>
            </w:r>
            <w:r w:rsidRPr="006159E6">
              <w:t xml:space="preserve"> “FLT_SWP”, then this section is mandatory</w:t>
            </w:r>
            <w:r>
              <w:t>.</w:t>
            </w:r>
          </w:p>
          <w:p w14:paraId="7C951EE1" w14:textId="72693C8C" w:rsidR="00C4399A" w:rsidRPr="006159E6" w:rsidRDefault="00C4399A" w:rsidP="0063158E">
            <w:pPr>
              <w:pStyle w:val="condition1"/>
            </w:pPr>
            <w:r>
              <w:t>Else, this section is optional</w:t>
            </w:r>
            <w:r w:rsidRPr="006159E6">
              <w:rPr>
                <w:szCs w:val="16"/>
              </w:rPr>
              <w:t>.</w:t>
            </w:r>
          </w:p>
        </w:tc>
      </w:tr>
      <w:tr w:rsidR="00C4399A" w:rsidRPr="006159E6" w14:paraId="7191E77D"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34BED606" w14:textId="77777777" w:rsidR="00C4399A" w:rsidRPr="006159E6" w:rsidRDefault="00C4399A" w:rsidP="00D02290">
            <w:pPr>
              <w:pStyle w:val="CellBody"/>
              <w:rPr>
                <w:lang w:val="en-US"/>
              </w:rPr>
            </w:pPr>
            <w:r w:rsidRPr="006159E6">
              <w:rPr>
                <w:lang w:val="en-US"/>
              </w:rPr>
              <w:t>DateOf</w:t>
            </w:r>
            <w:r w:rsidRPr="006159E6">
              <w:rPr>
                <w:lang w:val="en-US"/>
              </w:rPr>
              <w:softHyphen/>
              <w:t>Settlement</w:t>
            </w:r>
          </w:p>
        </w:tc>
        <w:tc>
          <w:tcPr>
            <w:tcW w:w="800" w:type="dxa"/>
            <w:tcBorders>
              <w:top w:val="single" w:sz="4" w:space="0" w:color="auto"/>
              <w:left w:val="single" w:sz="4" w:space="0" w:color="auto"/>
              <w:bottom w:val="single" w:sz="4" w:space="0" w:color="auto"/>
              <w:right w:val="single" w:sz="4" w:space="0" w:color="auto"/>
            </w:tcBorders>
          </w:tcPr>
          <w:p w14:paraId="18258451" w14:textId="77777777" w:rsidR="00C4399A" w:rsidRPr="006159E6" w:rsidRDefault="00C4399A" w:rsidP="00D02290">
            <w:pPr>
              <w:pStyle w:val="CellBody"/>
              <w:rPr>
                <w:lang w:val="en-US"/>
              </w:rPr>
            </w:pPr>
            <w:r w:rsidRPr="006159E6">
              <w:rPr>
                <w:lang w:val="en-US"/>
              </w:rPr>
              <w:t>M</w:t>
            </w:r>
          </w:p>
        </w:tc>
        <w:tc>
          <w:tcPr>
            <w:tcW w:w="1414" w:type="dxa"/>
            <w:tcBorders>
              <w:top w:val="single" w:sz="4" w:space="0" w:color="auto"/>
              <w:left w:val="single" w:sz="4" w:space="0" w:color="auto"/>
              <w:bottom w:val="single" w:sz="4" w:space="0" w:color="auto"/>
              <w:right w:val="single" w:sz="4" w:space="0" w:color="auto"/>
            </w:tcBorders>
          </w:tcPr>
          <w:p w14:paraId="7251CC9F" w14:textId="77777777" w:rsidR="00C4399A" w:rsidRPr="006159E6" w:rsidRDefault="00C4399A" w:rsidP="00D02290">
            <w:pPr>
              <w:pStyle w:val="CellBody"/>
              <w:rPr>
                <w:lang w:val="en-US"/>
              </w:rPr>
            </w:pPr>
            <w:r w:rsidRPr="006159E6">
              <w:rPr>
                <w:lang w:val="en-US"/>
              </w:rPr>
              <w:t>DateType</w:t>
            </w:r>
          </w:p>
        </w:tc>
        <w:tc>
          <w:tcPr>
            <w:tcW w:w="5858" w:type="dxa"/>
            <w:tcBorders>
              <w:top w:val="single" w:sz="4" w:space="0" w:color="auto"/>
              <w:left w:val="single" w:sz="4" w:space="0" w:color="auto"/>
              <w:bottom w:val="single" w:sz="4" w:space="0" w:color="auto"/>
              <w:right w:val="single" w:sz="4" w:space="0" w:color="auto"/>
            </w:tcBorders>
          </w:tcPr>
          <w:p w14:paraId="4723EE9D" w14:textId="343A754E" w:rsidR="00C4399A" w:rsidRPr="006159E6" w:rsidRDefault="00C4399A" w:rsidP="00D02290">
            <w:pPr>
              <w:pStyle w:val="CellBody"/>
              <w:rPr>
                <w:lang w:val="en-US"/>
              </w:rPr>
            </w:pPr>
            <w:r>
              <w:rPr>
                <w:lang w:val="en-US"/>
              </w:rPr>
              <w:t>Repeatable field</w:t>
            </w:r>
            <w:r w:rsidRPr="006159E6">
              <w:rPr>
                <w:lang w:val="en-US"/>
              </w:rPr>
              <w:t>: (1-n)</w:t>
            </w:r>
          </w:p>
          <w:p w14:paraId="4885EACE" w14:textId="77777777" w:rsidR="00C4399A" w:rsidRPr="006159E6" w:rsidRDefault="00C4399A" w:rsidP="00C51BD6">
            <w:pPr>
              <w:pStyle w:val="CellBody"/>
              <w:rPr>
                <w:rStyle w:val="Fett"/>
                <w:lang w:val="en-US"/>
              </w:rPr>
            </w:pPr>
            <w:r w:rsidRPr="006159E6">
              <w:rPr>
                <w:rStyle w:val="Fett"/>
                <w:lang w:val="en-US"/>
              </w:rPr>
              <w:t>Values:</w:t>
            </w:r>
          </w:p>
          <w:p w14:paraId="548DBEA5" w14:textId="77777777" w:rsidR="00C4399A" w:rsidRDefault="00C4399A" w:rsidP="00ED3F3F">
            <w:pPr>
              <w:pStyle w:val="condition1"/>
            </w:pPr>
            <w:r w:rsidRPr="000F69E5">
              <w:t>If multiple settlement dates exist for the transaction, the final settlement date must be used.</w:t>
            </w:r>
          </w:p>
          <w:p w14:paraId="5CD7A9AA" w14:textId="77777777" w:rsidR="00C4399A" w:rsidRDefault="00C4399A" w:rsidP="00ED3F3F">
            <w:pPr>
              <w:pStyle w:val="condition1"/>
            </w:pPr>
            <w:r w:rsidRPr="000F69E5">
              <w:t xml:space="preserve">For OTC </w:t>
            </w:r>
            <w:r>
              <w:t>s</w:t>
            </w:r>
            <w:r w:rsidRPr="000F69E5">
              <w:t xml:space="preserve">waps and </w:t>
            </w:r>
            <w:r>
              <w:t>p</w:t>
            </w:r>
            <w:r w:rsidRPr="000F69E5">
              <w:t xml:space="preserve">hysical </w:t>
            </w:r>
            <w:r>
              <w:t>f</w:t>
            </w:r>
            <w:r w:rsidRPr="000F69E5">
              <w:t>orwards</w:t>
            </w:r>
            <w:r>
              <w:t>,</w:t>
            </w:r>
            <w:r w:rsidRPr="000F69E5">
              <w:t xml:space="preserve"> the last date of settlement of the derivative contract</w:t>
            </w:r>
            <w:r>
              <w:t xml:space="preserve"> must be used</w:t>
            </w:r>
            <w:r w:rsidRPr="000F69E5">
              <w:t>.</w:t>
            </w:r>
          </w:p>
          <w:p w14:paraId="5894C3E9" w14:textId="77777777" w:rsidR="00C4399A" w:rsidRDefault="00C4399A" w:rsidP="00ED3F3F">
            <w:pPr>
              <w:pStyle w:val="condition1"/>
            </w:pPr>
            <w:r w:rsidRPr="000F69E5">
              <w:t xml:space="preserve">For </w:t>
            </w:r>
            <w:r>
              <w:t>o</w:t>
            </w:r>
            <w:r w:rsidRPr="000F69E5">
              <w:t>ptions</w:t>
            </w:r>
            <w:r>
              <w:t>,</w:t>
            </w:r>
            <w:r w:rsidRPr="000F69E5">
              <w:t xml:space="preserve"> the premium payment date</w:t>
            </w:r>
            <w:r>
              <w:t xml:space="preserve"> must be used</w:t>
            </w:r>
            <w:r w:rsidRPr="000F69E5">
              <w:t>.</w:t>
            </w:r>
          </w:p>
          <w:p w14:paraId="5E2CA3B9" w14:textId="77777777" w:rsidR="00C4399A" w:rsidRPr="006159E6" w:rsidRDefault="00C4399A" w:rsidP="00ED3F3F">
            <w:pPr>
              <w:pStyle w:val="condition1"/>
            </w:pPr>
            <w:r>
              <w:t>For exchange-</w:t>
            </w:r>
            <w:r w:rsidRPr="006159E6">
              <w:t>traded derivatives</w:t>
            </w:r>
            <w:r>
              <w:t>,</w:t>
            </w:r>
            <w:r w:rsidRPr="006159E6">
              <w:t xml:space="preserve"> </w:t>
            </w:r>
            <w:r>
              <w:t>the following applies: ‘</w:t>
            </w:r>
            <w:r w:rsidRPr="006159E6">
              <w:t>Date</w:t>
            </w:r>
            <w:r>
              <w:t>O</w:t>
            </w:r>
            <w:r w:rsidRPr="006159E6">
              <w:t>fSettlement</w:t>
            </w:r>
            <w:r>
              <w:t>’</w:t>
            </w:r>
            <w:r w:rsidRPr="006159E6">
              <w:t xml:space="preserve"> is the greater of the </w:t>
            </w:r>
            <w:r>
              <w:t>m</w:t>
            </w:r>
            <w:r w:rsidRPr="006159E6">
              <w:t>aturity</w:t>
            </w:r>
            <w:r>
              <w:t xml:space="preserve"> d</w:t>
            </w:r>
            <w:r w:rsidRPr="006159E6">
              <w:t xml:space="preserve">ate or the </w:t>
            </w:r>
            <w:r>
              <w:t>c</w:t>
            </w:r>
            <w:r w:rsidRPr="006159E6">
              <w:t xml:space="preserve">ease </w:t>
            </w:r>
            <w:r>
              <w:t>d</w:t>
            </w:r>
            <w:r w:rsidRPr="006159E6">
              <w:t>ate.</w:t>
            </w:r>
          </w:p>
        </w:tc>
      </w:tr>
      <w:tr w:rsidR="00C4399A" w:rsidRPr="006159E6" w14:paraId="68839B66" w14:textId="77777777" w:rsidTr="00736A1A">
        <w:trPr>
          <w:cantSplit/>
        </w:trPr>
        <w:tc>
          <w:tcPr>
            <w:tcW w:w="9498" w:type="dxa"/>
            <w:gridSpan w:val="5"/>
            <w:shd w:val="clear" w:color="auto" w:fill="C0C0C0"/>
          </w:tcPr>
          <w:p w14:paraId="056AAD36" w14:textId="77777777" w:rsidR="00C4399A" w:rsidRPr="006159E6" w:rsidRDefault="00C4399A" w:rsidP="00D02290">
            <w:pPr>
              <w:pStyle w:val="CellBody"/>
              <w:rPr>
                <w:lang w:val="en-US"/>
              </w:rPr>
            </w:pPr>
            <w:r w:rsidRPr="006159E6">
              <w:rPr>
                <w:lang w:val="en-US"/>
              </w:rPr>
              <w:t xml:space="preserve">End of </w:t>
            </w:r>
            <w:r w:rsidRPr="006159E6">
              <w:rPr>
                <w:rStyle w:val="Fett"/>
                <w:lang w:val="en-US"/>
              </w:rPr>
              <w:t>SettlementDates</w:t>
            </w:r>
            <w:r w:rsidRPr="006159E6">
              <w:rPr>
                <w:lang w:val="en-US"/>
              </w:rPr>
              <w:t xml:space="preserve"> </w:t>
            </w:r>
          </w:p>
        </w:tc>
      </w:tr>
      <w:tr w:rsidR="00C4399A" w:rsidRPr="006159E6" w14:paraId="1A25D88D" w14:textId="77777777" w:rsidTr="00736A1A">
        <w:trPr>
          <w:cantSplit/>
        </w:trPr>
        <w:tc>
          <w:tcPr>
            <w:tcW w:w="9498" w:type="dxa"/>
            <w:gridSpan w:val="5"/>
            <w:shd w:val="clear" w:color="auto" w:fill="C0C0C0"/>
          </w:tcPr>
          <w:p w14:paraId="1BED8D65" w14:textId="77777777" w:rsidR="00C4399A" w:rsidRPr="006159E6" w:rsidRDefault="00C4399A" w:rsidP="00347267">
            <w:pPr>
              <w:pStyle w:val="CellBody"/>
              <w:keepNext/>
              <w:rPr>
                <w:lang w:val="en-US"/>
              </w:rPr>
            </w:pPr>
            <w:r w:rsidRPr="006159E6">
              <w:rPr>
                <w:rStyle w:val="XSDSectionTitle"/>
                <w:lang w:val="en-US"/>
              </w:rPr>
              <w:t>EURegulatoryDetails/ETDProductInformation</w:t>
            </w:r>
            <w:r w:rsidRPr="006159E6">
              <w:rPr>
                <w:lang w:val="en-US"/>
              </w:rPr>
              <w:t>: optional section</w:t>
            </w:r>
          </w:p>
          <w:p w14:paraId="03562068" w14:textId="77777777" w:rsidR="00C4399A" w:rsidRPr="006159E6" w:rsidRDefault="00C4399A" w:rsidP="00A055DB">
            <w:pPr>
              <w:pStyle w:val="CellBody"/>
              <w:rPr>
                <w:b/>
                <w:bCs/>
                <w:lang w:val="en-US"/>
              </w:rPr>
            </w:pPr>
            <w:r>
              <w:rPr>
                <w:lang w:val="en-US"/>
              </w:rPr>
              <w:t xml:space="preserve">This section may contain </w:t>
            </w:r>
            <w:r w:rsidRPr="006159E6">
              <w:rPr>
                <w:lang w:val="en-US"/>
              </w:rPr>
              <w:t>explicit values derived from ETD product definitions.</w:t>
            </w:r>
          </w:p>
        </w:tc>
      </w:tr>
      <w:tr w:rsidR="0022073F" w:rsidRPr="006159E6" w14:paraId="56575C1B" w14:textId="77777777" w:rsidTr="00A23627">
        <w:trPr>
          <w:cantSplit/>
          <w:ins w:id="622" w:author="Autor"/>
        </w:trPr>
        <w:tc>
          <w:tcPr>
            <w:tcW w:w="1426" w:type="dxa"/>
            <w:gridSpan w:val="2"/>
            <w:tcBorders>
              <w:top w:val="single" w:sz="4" w:space="0" w:color="auto"/>
              <w:left w:val="single" w:sz="4" w:space="0" w:color="auto"/>
              <w:bottom w:val="single" w:sz="4" w:space="0" w:color="auto"/>
              <w:right w:val="single" w:sz="4" w:space="0" w:color="auto"/>
            </w:tcBorders>
          </w:tcPr>
          <w:p w14:paraId="7D337A8E" w14:textId="77777777" w:rsidR="0022073F" w:rsidRPr="006159E6" w:rsidRDefault="0022073F" w:rsidP="0022073F">
            <w:pPr>
              <w:pStyle w:val="CellBody"/>
              <w:rPr>
                <w:ins w:id="623" w:author="Autor"/>
                <w:lang w:val="en-US"/>
              </w:rPr>
            </w:pPr>
            <w:ins w:id="624" w:author="Autor">
              <w:r w:rsidRPr="006159E6">
                <w:rPr>
                  <w:lang w:val="en-US"/>
                </w:rPr>
                <w:t>Underlying</w:t>
              </w:r>
              <w:r w:rsidRPr="006159E6">
                <w:rPr>
                  <w:lang w:val="en-US"/>
                </w:rPr>
                <w:softHyphen/>
                <w:t>Code</w:t>
              </w:r>
              <w:r w:rsidRPr="006159E6">
                <w:rPr>
                  <w:lang w:val="en-US"/>
                </w:rPr>
                <w:softHyphen/>
                <w:t>Type</w:t>
              </w:r>
            </w:ins>
          </w:p>
        </w:tc>
        <w:tc>
          <w:tcPr>
            <w:tcW w:w="800" w:type="dxa"/>
            <w:tcBorders>
              <w:top w:val="single" w:sz="4" w:space="0" w:color="auto"/>
              <w:left w:val="single" w:sz="4" w:space="0" w:color="auto"/>
              <w:bottom w:val="single" w:sz="4" w:space="0" w:color="auto"/>
              <w:right w:val="single" w:sz="4" w:space="0" w:color="auto"/>
            </w:tcBorders>
          </w:tcPr>
          <w:p w14:paraId="3AF19033" w14:textId="78C95F6C" w:rsidR="0022073F" w:rsidRPr="006159E6" w:rsidRDefault="00177565" w:rsidP="0022073F">
            <w:pPr>
              <w:pStyle w:val="CellBody"/>
              <w:rPr>
                <w:ins w:id="625" w:author="Autor"/>
                <w:lang w:val="en-US"/>
              </w:rPr>
            </w:pPr>
            <w:ins w:id="626" w:author="Autor">
              <w:r>
                <w:rPr>
                  <w:lang w:val="en-US"/>
                </w:rPr>
                <w:t>O</w:t>
              </w:r>
            </w:ins>
          </w:p>
        </w:tc>
        <w:tc>
          <w:tcPr>
            <w:tcW w:w="1414" w:type="dxa"/>
            <w:tcBorders>
              <w:top w:val="single" w:sz="4" w:space="0" w:color="auto"/>
              <w:left w:val="single" w:sz="4" w:space="0" w:color="auto"/>
              <w:bottom w:val="single" w:sz="4" w:space="0" w:color="auto"/>
              <w:right w:val="single" w:sz="4" w:space="0" w:color="auto"/>
            </w:tcBorders>
          </w:tcPr>
          <w:p w14:paraId="6035BCAF" w14:textId="77777777" w:rsidR="0022073F" w:rsidRPr="006159E6" w:rsidRDefault="0022073F" w:rsidP="0022073F">
            <w:pPr>
              <w:pStyle w:val="CellBody"/>
              <w:rPr>
                <w:ins w:id="627" w:author="Autor"/>
                <w:lang w:val="en-US"/>
              </w:rPr>
            </w:pPr>
            <w:ins w:id="628" w:author="Autor">
              <w:r w:rsidRPr="006159E6">
                <w:rPr>
                  <w:lang w:val="en-US"/>
                </w:rPr>
                <w:t>Underlying</w:t>
              </w:r>
              <w:r w:rsidRPr="006159E6">
                <w:rPr>
                  <w:lang w:val="en-US"/>
                </w:rPr>
                <w:softHyphen/>
                <w:t>Code</w:t>
              </w:r>
              <w:r w:rsidRPr="006159E6">
                <w:rPr>
                  <w:lang w:val="en-US"/>
                </w:rPr>
                <w:softHyphen/>
                <w:t>Type</w:t>
              </w:r>
              <w:r w:rsidRPr="006159E6">
                <w:rPr>
                  <w:lang w:val="en-US"/>
                </w:rPr>
                <w:softHyphen/>
                <w:t>Type</w:t>
              </w:r>
            </w:ins>
          </w:p>
        </w:tc>
        <w:tc>
          <w:tcPr>
            <w:tcW w:w="5858" w:type="dxa"/>
            <w:tcBorders>
              <w:top w:val="single" w:sz="4" w:space="0" w:color="auto"/>
              <w:left w:val="single" w:sz="4" w:space="0" w:color="auto"/>
              <w:bottom w:val="single" w:sz="4" w:space="0" w:color="auto"/>
              <w:right w:val="single" w:sz="4" w:space="0" w:color="auto"/>
            </w:tcBorders>
          </w:tcPr>
          <w:p w14:paraId="00C3105C" w14:textId="53245DDC" w:rsidR="0022073F" w:rsidRPr="006159E6" w:rsidRDefault="0022073F" w:rsidP="00177565">
            <w:pPr>
              <w:pStyle w:val="CellBody"/>
              <w:rPr>
                <w:ins w:id="629" w:author="Autor"/>
              </w:rPr>
            </w:pPr>
          </w:p>
        </w:tc>
      </w:tr>
      <w:tr w:rsidR="00C4399A" w:rsidRPr="006159E6" w14:paraId="258916F9"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38F1577D" w14:textId="175F24CB" w:rsidR="00C4399A" w:rsidRPr="006159E6" w:rsidRDefault="00C4399A" w:rsidP="00D02290">
            <w:pPr>
              <w:pStyle w:val="CellBody"/>
              <w:rPr>
                <w:bCs/>
                <w:lang w:val="en-US"/>
              </w:rPr>
            </w:pPr>
            <w:r w:rsidRPr="006159E6">
              <w:rPr>
                <w:lang w:val="en-US"/>
              </w:rPr>
              <w:t>Underlying</w:t>
            </w:r>
          </w:p>
        </w:tc>
        <w:tc>
          <w:tcPr>
            <w:tcW w:w="800" w:type="dxa"/>
            <w:tcBorders>
              <w:top w:val="single" w:sz="4" w:space="0" w:color="auto"/>
              <w:left w:val="single" w:sz="4" w:space="0" w:color="auto"/>
              <w:bottom w:val="single" w:sz="4" w:space="0" w:color="auto"/>
              <w:right w:val="single" w:sz="4" w:space="0" w:color="auto"/>
            </w:tcBorders>
          </w:tcPr>
          <w:p w14:paraId="1DB62E14" w14:textId="02BD6D81" w:rsidR="00C4399A" w:rsidRPr="006159E6" w:rsidRDefault="00C4399A" w:rsidP="00D02290">
            <w:pPr>
              <w:pStyle w:val="CellBody"/>
              <w:rPr>
                <w:lang w:val="en-US"/>
              </w:rPr>
            </w:pPr>
            <w:del w:id="630" w:author="Autor">
              <w:r w:rsidRPr="006159E6" w:rsidDel="00782C11">
                <w:rPr>
                  <w:lang w:val="en-US"/>
                </w:rPr>
                <w:delText>O</w:delText>
              </w:r>
            </w:del>
            <w:ins w:id="631" w:author="Autor">
              <w:r w:rsidR="00782C11">
                <w:rPr>
                  <w:lang w:val="en-US"/>
                </w:rPr>
                <w:t>C</w:t>
              </w:r>
            </w:ins>
          </w:p>
        </w:tc>
        <w:tc>
          <w:tcPr>
            <w:tcW w:w="1414" w:type="dxa"/>
            <w:tcBorders>
              <w:top w:val="single" w:sz="4" w:space="0" w:color="auto"/>
              <w:left w:val="single" w:sz="4" w:space="0" w:color="auto"/>
              <w:bottom w:val="single" w:sz="4" w:space="0" w:color="auto"/>
              <w:right w:val="single" w:sz="4" w:space="0" w:color="auto"/>
            </w:tcBorders>
          </w:tcPr>
          <w:p w14:paraId="71127CAB" w14:textId="77777777" w:rsidR="00C4399A" w:rsidRPr="006159E6" w:rsidRDefault="00C4399A" w:rsidP="00D02290">
            <w:pPr>
              <w:pStyle w:val="CellBody"/>
              <w:rPr>
                <w:lang w:val="en-US"/>
              </w:rPr>
            </w:pPr>
            <w:r w:rsidRPr="006159E6">
              <w:rPr>
                <w:lang w:val="en-US"/>
              </w:rPr>
              <w:t>Underlying</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7BC611D6" w14:textId="77777777" w:rsidR="00782C11" w:rsidRPr="00FA4AA1" w:rsidRDefault="00782C11" w:rsidP="00782C11">
            <w:pPr>
              <w:pStyle w:val="CellBody"/>
              <w:rPr>
                <w:ins w:id="632" w:author="Autor"/>
                <w:rStyle w:val="Fett"/>
              </w:rPr>
            </w:pPr>
            <w:ins w:id="633" w:author="Autor">
              <w:r w:rsidRPr="00FA4AA1">
                <w:rPr>
                  <w:rStyle w:val="Fett"/>
                </w:rPr>
                <w:t>Occurrence:</w:t>
              </w:r>
            </w:ins>
          </w:p>
          <w:p w14:paraId="7D98C46F" w14:textId="77777777" w:rsidR="00BE2ADD" w:rsidRDefault="00BE2ADD" w:rsidP="00BE2ADD">
            <w:pPr>
              <w:pStyle w:val="condition1"/>
              <w:rPr>
                <w:ins w:id="634" w:author="Autor"/>
              </w:rPr>
            </w:pPr>
            <w:ins w:id="635" w:author="Autor">
              <w:r>
                <w:t>If ‘UnderlyingCodeType’ is present, then this field is mandatory.</w:t>
              </w:r>
            </w:ins>
          </w:p>
          <w:p w14:paraId="6D45B04B" w14:textId="07FFC622" w:rsidR="00C4399A" w:rsidRPr="006159E6" w:rsidRDefault="00BE2ADD" w:rsidP="00782C11">
            <w:pPr>
              <w:pStyle w:val="condition1"/>
            </w:pPr>
            <w:ins w:id="636" w:author="Autor">
              <w:r>
                <w:t>Else, this field must be omitted.</w:t>
              </w:r>
            </w:ins>
            <w:del w:id="637" w:author="Autor">
              <w:r w:rsidR="00C4399A" w:rsidRPr="006159E6" w:rsidDel="00782C11">
                <w:delText xml:space="preserve">The underlying must be identified </w:delText>
              </w:r>
              <w:r w:rsidR="00C4399A" w:rsidDel="00782C11">
                <w:delText xml:space="preserve">with </w:delText>
              </w:r>
              <w:r w:rsidR="00C4399A" w:rsidRPr="006159E6" w:rsidDel="00782C11">
                <w:delText xml:space="preserve">a unique identifier. In case of baskets or indices, an indication for this basket or index must be used </w:delText>
              </w:r>
              <w:r w:rsidR="00C4399A" w:rsidDel="00782C11">
                <w:delText>if</w:delText>
              </w:r>
              <w:r w:rsidR="00C4399A" w:rsidRPr="006159E6" w:rsidDel="00782C11">
                <w:delText xml:space="preserve"> </w:delText>
              </w:r>
              <w:r w:rsidR="00C4399A" w:rsidDel="00782C11">
                <w:delText xml:space="preserve">no </w:delText>
              </w:r>
              <w:r w:rsidR="00C4399A" w:rsidRPr="006159E6" w:rsidDel="00782C11">
                <w:delText>unique identifier exist</w:delText>
              </w:r>
              <w:r w:rsidR="00C4399A" w:rsidDel="00782C11">
                <w:delText>s</w:delText>
              </w:r>
              <w:r w:rsidR="00C4399A" w:rsidRPr="006159E6" w:rsidDel="00782C11">
                <w:delText xml:space="preserve">. </w:delText>
              </w:r>
            </w:del>
          </w:p>
        </w:tc>
      </w:tr>
      <w:tr w:rsidR="00C4399A" w:rsidRPr="006159E6" w14:paraId="20B002E9"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17430D53" w14:textId="77777777" w:rsidR="00C4399A" w:rsidRPr="006159E6" w:rsidRDefault="00C4399A" w:rsidP="00D02290">
            <w:pPr>
              <w:pStyle w:val="CellBody"/>
              <w:rPr>
                <w:bCs/>
                <w:lang w:val="en-US"/>
              </w:rPr>
            </w:pPr>
            <w:r w:rsidRPr="006159E6">
              <w:rPr>
                <w:lang w:val="en-US"/>
              </w:rPr>
              <w:t>Notional</w:t>
            </w:r>
            <w:r w:rsidRPr="006159E6">
              <w:rPr>
                <w:lang w:val="en-US"/>
              </w:rPr>
              <w:softHyphen/>
              <w:t>Currency1</w:t>
            </w:r>
          </w:p>
        </w:tc>
        <w:tc>
          <w:tcPr>
            <w:tcW w:w="800" w:type="dxa"/>
            <w:tcBorders>
              <w:top w:val="single" w:sz="4" w:space="0" w:color="auto"/>
              <w:left w:val="single" w:sz="4" w:space="0" w:color="auto"/>
              <w:bottom w:val="single" w:sz="4" w:space="0" w:color="auto"/>
              <w:right w:val="single" w:sz="4" w:space="0" w:color="auto"/>
            </w:tcBorders>
          </w:tcPr>
          <w:p w14:paraId="0262EBD8" w14:textId="77777777" w:rsidR="00C4399A" w:rsidRPr="006159E6" w:rsidRDefault="00C4399A" w:rsidP="00D02290">
            <w:pPr>
              <w:pStyle w:val="CellBody"/>
              <w:rPr>
                <w:lang w:val="en-US"/>
              </w:rPr>
            </w:pPr>
            <w:r w:rsidRPr="006159E6">
              <w:rPr>
                <w:lang w:val="en-US"/>
              </w:rPr>
              <w:t>M</w:t>
            </w:r>
          </w:p>
        </w:tc>
        <w:tc>
          <w:tcPr>
            <w:tcW w:w="1414" w:type="dxa"/>
            <w:tcBorders>
              <w:top w:val="single" w:sz="4" w:space="0" w:color="auto"/>
              <w:left w:val="single" w:sz="4" w:space="0" w:color="auto"/>
              <w:bottom w:val="single" w:sz="4" w:space="0" w:color="auto"/>
              <w:right w:val="single" w:sz="4" w:space="0" w:color="auto"/>
            </w:tcBorders>
          </w:tcPr>
          <w:p w14:paraId="27FE63E9" w14:textId="77777777" w:rsidR="00C4399A" w:rsidRPr="006159E6" w:rsidRDefault="00C4399A"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654B9C17" w14:textId="77777777" w:rsidR="00C4399A" w:rsidRPr="006159E6" w:rsidRDefault="00C4399A" w:rsidP="00250DA9">
            <w:pPr>
              <w:pStyle w:val="CellBody"/>
              <w:rPr>
                <w:lang w:val="en-US"/>
              </w:rPr>
            </w:pPr>
            <w:r w:rsidRPr="006159E6">
              <w:rPr>
                <w:lang w:val="en-US"/>
              </w:rPr>
              <w:t xml:space="preserve">The currency of the notional amount. In the case of an interest rate derivative contract, this </w:t>
            </w:r>
            <w:r>
              <w:rPr>
                <w:lang w:val="en-US"/>
              </w:rPr>
              <w:t>is</w:t>
            </w:r>
            <w:r w:rsidRPr="006159E6">
              <w:rPr>
                <w:lang w:val="en-US"/>
              </w:rPr>
              <w:t xml:space="preserve"> the notional currency of leg 1.</w:t>
            </w:r>
          </w:p>
        </w:tc>
      </w:tr>
      <w:tr w:rsidR="00C4399A" w:rsidRPr="006159E6" w14:paraId="5EB88F82"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1B6C7558" w14:textId="77777777" w:rsidR="00C4399A" w:rsidRPr="006159E6" w:rsidRDefault="00C4399A" w:rsidP="00D02290">
            <w:pPr>
              <w:pStyle w:val="CellBody"/>
              <w:rPr>
                <w:bCs/>
                <w:lang w:val="en-US"/>
              </w:rPr>
            </w:pPr>
            <w:r w:rsidRPr="006159E6">
              <w:rPr>
                <w:lang w:val="en-US"/>
              </w:rPr>
              <w:t>Notional</w:t>
            </w:r>
            <w:r w:rsidRPr="006159E6">
              <w:rPr>
                <w:lang w:val="en-US"/>
              </w:rPr>
              <w:softHyphen/>
              <w:t>Currency2</w:t>
            </w:r>
          </w:p>
        </w:tc>
        <w:tc>
          <w:tcPr>
            <w:tcW w:w="800" w:type="dxa"/>
            <w:tcBorders>
              <w:top w:val="single" w:sz="4" w:space="0" w:color="auto"/>
              <w:left w:val="single" w:sz="4" w:space="0" w:color="auto"/>
              <w:bottom w:val="single" w:sz="4" w:space="0" w:color="auto"/>
              <w:right w:val="single" w:sz="4" w:space="0" w:color="auto"/>
            </w:tcBorders>
          </w:tcPr>
          <w:p w14:paraId="2ADE7C80" w14:textId="77777777" w:rsidR="00C4399A" w:rsidRPr="006159E6" w:rsidRDefault="00C4399A" w:rsidP="00D02290">
            <w:pPr>
              <w:pStyle w:val="CellBody"/>
              <w:rPr>
                <w:lang w:val="en-US"/>
              </w:rPr>
            </w:pPr>
            <w:r>
              <w:rPr>
                <w:lang w:val="en-US"/>
              </w:rPr>
              <w:t>C</w:t>
            </w:r>
          </w:p>
        </w:tc>
        <w:tc>
          <w:tcPr>
            <w:tcW w:w="1414" w:type="dxa"/>
            <w:tcBorders>
              <w:top w:val="single" w:sz="4" w:space="0" w:color="auto"/>
              <w:left w:val="single" w:sz="4" w:space="0" w:color="auto"/>
              <w:bottom w:val="single" w:sz="4" w:space="0" w:color="auto"/>
              <w:right w:val="single" w:sz="4" w:space="0" w:color="auto"/>
            </w:tcBorders>
          </w:tcPr>
          <w:p w14:paraId="345AF193" w14:textId="77777777" w:rsidR="00C4399A" w:rsidRPr="006159E6" w:rsidRDefault="00C4399A"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1FF25B49" w14:textId="77777777" w:rsidR="00C4399A" w:rsidRPr="00FA4AA1" w:rsidRDefault="00C4399A" w:rsidP="00250DA9">
            <w:pPr>
              <w:pStyle w:val="CellBody"/>
              <w:rPr>
                <w:rStyle w:val="Fett"/>
              </w:rPr>
            </w:pPr>
            <w:r w:rsidRPr="00FA4AA1">
              <w:rPr>
                <w:rStyle w:val="Fett"/>
              </w:rPr>
              <w:t>Occurrence</w:t>
            </w:r>
            <w:r>
              <w:rPr>
                <w:rStyle w:val="Fett"/>
              </w:rPr>
              <w:t xml:space="preserve"> &amp; Values</w:t>
            </w:r>
            <w:r w:rsidRPr="00FA4AA1">
              <w:rPr>
                <w:rStyle w:val="Fett"/>
              </w:rPr>
              <w:t>:</w:t>
            </w:r>
          </w:p>
          <w:p w14:paraId="2FA4D2EB" w14:textId="77777777" w:rsidR="00C4399A" w:rsidRDefault="00C4399A" w:rsidP="00ED3F3F">
            <w:pPr>
              <w:pStyle w:val="condition1"/>
            </w:pPr>
            <w:r>
              <w:t>If the transaction is an interest-</w:t>
            </w:r>
            <w:r w:rsidRPr="006159E6">
              <w:t xml:space="preserve">rate derivative contract, </w:t>
            </w:r>
            <w:r>
              <w:t xml:space="preserve">then </w:t>
            </w:r>
            <w:r w:rsidRPr="006159E6">
              <w:t xml:space="preserve">this </w:t>
            </w:r>
            <w:r>
              <w:t xml:space="preserve">field is mandatory and must be equal to </w:t>
            </w:r>
            <w:r w:rsidRPr="006159E6">
              <w:t>the notional currency of leg 2.</w:t>
            </w:r>
          </w:p>
          <w:p w14:paraId="613C3B37" w14:textId="4152EDFA" w:rsidR="00C4399A" w:rsidRPr="006159E6" w:rsidRDefault="00C4399A" w:rsidP="003767CF">
            <w:pPr>
              <w:pStyle w:val="condition1"/>
            </w:pPr>
            <w:r>
              <w:t>Else, this field is optional.</w:t>
            </w:r>
          </w:p>
        </w:tc>
      </w:tr>
      <w:tr w:rsidR="00C4399A" w:rsidRPr="006159E6" w14:paraId="54454E91"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696668F5" w14:textId="77777777" w:rsidR="00C4399A" w:rsidRPr="006159E6" w:rsidRDefault="00C4399A" w:rsidP="00D02290">
            <w:pPr>
              <w:pStyle w:val="CellBody"/>
              <w:rPr>
                <w:bCs/>
                <w:lang w:val="en-US"/>
              </w:rPr>
            </w:pPr>
            <w:r w:rsidRPr="006159E6">
              <w:rPr>
                <w:lang w:val="en-US"/>
              </w:rPr>
              <w:t>Deliverable</w:t>
            </w:r>
            <w:r w:rsidRPr="006159E6">
              <w:rPr>
                <w:lang w:val="en-US"/>
              </w:rPr>
              <w:softHyphen/>
              <w:t>Currency</w:t>
            </w:r>
          </w:p>
        </w:tc>
        <w:tc>
          <w:tcPr>
            <w:tcW w:w="800" w:type="dxa"/>
            <w:tcBorders>
              <w:top w:val="single" w:sz="4" w:space="0" w:color="auto"/>
              <w:left w:val="single" w:sz="4" w:space="0" w:color="auto"/>
              <w:bottom w:val="single" w:sz="4" w:space="0" w:color="auto"/>
              <w:right w:val="single" w:sz="4" w:space="0" w:color="auto"/>
            </w:tcBorders>
          </w:tcPr>
          <w:p w14:paraId="18D56D14" w14:textId="77777777" w:rsidR="00C4399A" w:rsidRPr="006159E6" w:rsidRDefault="00C4399A" w:rsidP="00D02290">
            <w:pPr>
              <w:pStyle w:val="CellBody"/>
              <w:rPr>
                <w:lang w:val="en-US"/>
              </w:rPr>
            </w:pPr>
            <w:r w:rsidRPr="006159E6">
              <w:rPr>
                <w:lang w:val="en-US"/>
              </w:rPr>
              <w:t>M</w:t>
            </w:r>
          </w:p>
        </w:tc>
        <w:tc>
          <w:tcPr>
            <w:tcW w:w="1414" w:type="dxa"/>
            <w:tcBorders>
              <w:top w:val="single" w:sz="4" w:space="0" w:color="auto"/>
              <w:left w:val="single" w:sz="4" w:space="0" w:color="auto"/>
              <w:bottom w:val="single" w:sz="4" w:space="0" w:color="auto"/>
              <w:right w:val="single" w:sz="4" w:space="0" w:color="auto"/>
            </w:tcBorders>
          </w:tcPr>
          <w:p w14:paraId="4EC64539" w14:textId="77777777" w:rsidR="00C4399A" w:rsidRPr="006159E6" w:rsidRDefault="00C4399A"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275A74F3" w14:textId="77777777" w:rsidR="00C4399A" w:rsidRPr="006159E6" w:rsidRDefault="00C4399A" w:rsidP="00D02290">
            <w:pPr>
              <w:pStyle w:val="CellBody"/>
              <w:rPr>
                <w:lang w:val="en-US"/>
              </w:rPr>
            </w:pPr>
            <w:r w:rsidRPr="006159E6">
              <w:rPr>
                <w:lang w:val="en-US"/>
              </w:rPr>
              <w:t>The currency to be delivered.</w:t>
            </w:r>
          </w:p>
        </w:tc>
      </w:tr>
      <w:tr w:rsidR="00C4399A" w:rsidRPr="006159E6" w14:paraId="4FB2B9FA"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01E3E4AD" w14:textId="77777777" w:rsidR="00C4399A" w:rsidRPr="006159E6" w:rsidRDefault="00C4399A" w:rsidP="00D02290">
            <w:pPr>
              <w:pStyle w:val="CellBody"/>
              <w:rPr>
                <w:bCs/>
                <w:lang w:val="en-US"/>
              </w:rPr>
            </w:pPr>
            <w:r w:rsidRPr="006159E6">
              <w:rPr>
                <w:lang w:val="en-US"/>
              </w:rPr>
              <w:t>Price</w:t>
            </w:r>
            <w:r w:rsidRPr="006159E6">
              <w:rPr>
                <w:lang w:val="en-US"/>
              </w:rPr>
              <w:softHyphen/>
              <w:t>Notation</w:t>
            </w:r>
          </w:p>
        </w:tc>
        <w:tc>
          <w:tcPr>
            <w:tcW w:w="800" w:type="dxa"/>
            <w:tcBorders>
              <w:top w:val="single" w:sz="4" w:space="0" w:color="auto"/>
              <w:left w:val="single" w:sz="4" w:space="0" w:color="auto"/>
              <w:bottom w:val="single" w:sz="4" w:space="0" w:color="auto"/>
              <w:right w:val="single" w:sz="4" w:space="0" w:color="auto"/>
            </w:tcBorders>
          </w:tcPr>
          <w:p w14:paraId="1EC865B7" w14:textId="77777777" w:rsidR="00C4399A" w:rsidRPr="006159E6" w:rsidRDefault="00C4399A" w:rsidP="00D02290">
            <w:pPr>
              <w:pStyle w:val="CellBody"/>
              <w:rPr>
                <w:lang w:val="en-US"/>
              </w:rPr>
            </w:pPr>
            <w:r w:rsidRPr="006159E6">
              <w:rPr>
                <w:lang w:val="en-US"/>
              </w:rPr>
              <w:t>M</w:t>
            </w:r>
          </w:p>
        </w:tc>
        <w:tc>
          <w:tcPr>
            <w:tcW w:w="1414" w:type="dxa"/>
            <w:tcBorders>
              <w:top w:val="single" w:sz="4" w:space="0" w:color="auto"/>
              <w:left w:val="single" w:sz="4" w:space="0" w:color="auto"/>
              <w:bottom w:val="single" w:sz="4" w:space="0" w:color="auto"/>
              <w:right w:val="single" w:sz="4" w:space="0" w:color="auto"/>
            </w:tcBorders>
          </w:tcPr>
          <w:p w14:paraId="08F2DF0C" w14:textId="77777777" w:rsidR="00C4399A" w:rsidRPr="006159E6" w:rsidRDefault="00C4399A" w:rsidP="00D02290">
            <w:pPr>
              <w:pStyle w:val="CellBody"/>
              <w:rPr>
                <w:lang w:val="en-US"/>
              </w:rPr>
            </w:pPr>
            <w:r w:rsidRPr="006159E6">
              <w:rPr>
                <w:lang w:val="en-US"/>
              </w:rPr>
              <w:t>Price</w:t>
            </w:r>
            <w:r w:rsidRPr="006159E6">
              <w:rPr>
                <w:lang w:val="en-US"/>
              </w:rPr>
              <w:softHyphen/>
              <w:t>Notation</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6863975D" w14:textId="77777777" w:rsidR="00C4399A" w:rsidRPr="006159E6" w:rsidRDefault="00C4399A" w:rsidP="00D02290">
            <w:pPr>
              <w:pStyle w:val="CellBody"/>
              <w:rPr>
                <w:lang w:val="en-US"/>
              </w:rPr>
            </w:pPr>
            <w:r w:rsidRPr="006159E6">
              <w:rPr>
                <w:lang w:val="en-US"/>
              </w:rPr>
              <w:t>The manner in which the price is expressed.</w:t>
            </w:r>
          </w:p>
        </w:tc>
      </w:tr>
      <w:tr w:rsidR="00C4399A" w:rsidRPr="006159E6" w14:paraId="274107E5"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16959AF1" w14:textId="77777777" w:rsidR="00C4399A" w:rsidRPr="006159E6" w:rsidRDefault="00C4399A" w:rsidP="00D02290">
            <w:pPr>
              <w:pStyle w:val="CellBody"/>
              <w:rPr>
                <w:bCs/>
                <w:lang w:val="en-US"/>
              </w:rPr>
            </w:pPr>
            <w:r w:rsidRPr="006159E6">
              <w:rPr>
                <w:lang w:val="en-US"/>
              </w:rPr>
              <w:lastRenderedPageBreak/>
              <w:t>Price</w:t>
            </w:r>
            <w:r w:rsidRPr="006159E6">
              <w:rPr>
                <w:lang w:val="en-US"/>
              </w:rPr>
              <w:softHyphen/>
              <w:t>Multiplier</w:t>
            </w:r>
          </w:p>
        </w:tc>
        <w:tc>
          <w:tcPr>
            <w:tcW w:w="800" w:type="dxa"/>
            <w:tcBorders>
              <w:top w:val="single" w:sz="4" w:space="0" w:color="auto"/>
              <w:left w:val="single" w:sz="4" w:space="0" w:color="auto"/>
              <w:bottom w:val="single" w:sz="4" w:space="0" w:color="auto"/>
              <w:right w:val="single" w:sz="4" w:space="0" w:color="auto"/>
            </w:tcBorders>
          </w:tcPr>
          <w:p w14:paraId="0465D157" w14:textId="77777777" w:rsidR="00C4399A" w:rsidRPr="006159E6" w:rsidRDefault="00C4399A" w:rsidP="00D02290">
            <w:pPr>
              <w:pStyle w:val="CellBody"/>
              <w:rPr>
                <w:lang w:val="en-US"/>
              </w:rPr>
            </w:pPr>
            <w:r w:rsidRPr="006159E6">
              <w:rPr>
                <w:lang w:val="en-US"/>
              </w:rPr>
              <w:t>M</w:t>
            </w:r>
          </w:p>
        </w:tc>
        <w:tc>
          <w:tcPr>
            <w:tcW w:w="1414" w:type="dxa"/>
            <w:tcBorders>
              <w:top w:val="single" w:sz="4" w:space="0" w:color="auto"/>
              <w:left w:val="single" w:sz="4" w:space="0" w:color="auto"/>
              <w:bottom w:val="single" w:sz="4" w:space="0" w:color="auto"/>
              <w:right w:val="single" w:sz="4" w:space="0" w:color="auto"/>
            </w:tcBorders>
          </w:tcPr>
          <w:p w14:paraId="511CBC83" w14:textId="77777777" w:rsidR="00C4399A" w:rsidRPr="006159E6" w:rsidRDefault="00C4399A" w:rsidP="00D02290">
            <w:pPr>
              <w:pStyle w:val="CellBody"/>
              <w:rPr>
                <w:lang w:val="en-US"/>
              </w:rPr>
            </w:pPr>
            <w:r w:rsidRPr="006159E6">
              <w:rPr>
                <w:lang w:val="en-US"/>
              </w:rPr>
              <w:t>QuantityType</w:t>
            </w:r>
          </w:p>
        </w:tc>
        <w:tc>
          <w:tcPr>
            <w:tcW w:w="5858" w:type="dxa"/>
            <w:tcBorders>
              <w:top w:val="single" w:sz="4" w:space="0" w:color="auto"/>
              <w:left w:val="single" w:sz="4" w:space="0" w:color="auto"/>
              <w:bottom w:val="single" w:sz="4" w:space="0" w:color="auto"/>
              <w:right w:val="single" w:sz="4" w:space="0" w:color="auto"/>
            </w:tcBorders>
          </w:tcPr>
          <w:p w14:paraId="5678D97C" w14:textId="77777777" w:rsidR="00C4399A" w:rsidRDefault="00C4399A" w:rsidP="00B63E72">
            <w:pPr>
              <w:pStyle w:val="CellBody"/>
              <w:rPr>
                <w:lang w:val="en-US"/>
              </w:rPr>
            </w:pPr>
            <w:r w:rsidRPr="006159E6">
              <w:rPr>
                <w:lang w:val="en-US"/>
              </w:rPr>
              <w:t xml:space="preserve">The number of units of the financial instrument </w:t>
            </w:r>
            <w:r>
              <w:rPr>
                <w:lang w:val="en-US"/>
              </w:rPr>
              <w:t>that</w:t>
            </w:r>
            <w:r w:rsidRPr="006159E6">
              <w:rPr>
                <w:lang w:val="en-US"/>
              </w:rPr>
              <w:t xml:space="preserve"> are contained in a trading lot</w:t>
            </w:r>
            <w:r>
              <w:rPr>
                <w:lang w:val="en-US"/>
              </w:rPr>
              <w:t>.</w:t>
            </w:r>
          </w:p>
          <w:p w14:paraId="753C5976" w14:textId="77777777" w:rsidR="00C4399A" w:rsidRPr="006159E6" w:rsidRDefault="00C4399A" w:rsidP="00B63E72">
            <w:pPr>
              <w:pStyle w:val="CellBody"/>
              <w:rPr>
                <w:lang w:val="en-US"/>
              </w:rPr>
            </w:pPr>
            <w:r>
              <w:rPr>
                <w:lang w:val="en-US"/>
              </w:rPr>
              <w:t xml:space="preserve">Example: </w:t>
            </w:r>
            <w:r w:rsidRPr="006159E6">
              <w:rPr>
                <w:lang w:val="en-US"/>
              </w:rPr>
              <w:t>the number of derivatives represented by one contract.</w:t>
            </w:r>
          </w:p>
        </w:tc>
      </w:tr>
      <w:tr w:rsidR="00C4399A" w:rsidRPr="006159E6" w14:paraId="0240A549"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04D891C5" w14:textId="77777777" w:rsidR="00C4399A" w:rsidRPr="006159E6" w:rsidRDefault="00C4399A" w:rsidP="00D02290">
            <w:pPr>
              <w:pStyle w:val="CellBody"/>
              <w:rPr>
                <w:bCs/>
                <w:lang w:val="en-US"/>
              </w:rPr>
            </w:pPr>
            <w:r w:rsidRPr="006159E6">
              <w:rPr>
                <w:lang w:val="en-US"/>
              </w:rPr>
              <w:t>Total</w:t>
            </w:r>
            <w:r w:rsidRPr="006159E6">
              <w:rPr>
                <w:lang w:val="en-US"/>
              </w:rPr>
              <w:softHyphen/>
              <w:t>Volume</w:t>
            </w:r>
            <w:r w:rsidRPr="006159E6">
              <w:rPr>
                <w:lang w:val="en-US"/>
              </w:rPr>
              <w:softHyphen/>
              <w:t>Quantity</w:t>
            </w:r>
            <w:r w:rsidRPr="006159E6">
              <w:rPr>
                <w:lang w:val="en-US"/>
              </w:rPr>
              <w:softHyphen/>
              <w:t>Unit</w:t>
            </w:r>
          </w:p>
        </w:tc>
        <w:tc>
          <w:tcPr>
            <w:tcW w:w="800" w:type="dxa"/>
            <w:tcBorders>
              <w:top w:val="single" w:sz="4" w:space="0" w:color="auto"/>
              <w:left w:val="single" w:sz="4" w:space="0" w:color="auto"/>
              <w:bottom w:val="single" w:sz="4" w:space="0" w:color="auto"/>
              <w:right w:val="single" w:sz="4" w:space="0" w:color="auto"/>
            </w:tcBorders>
          </w:tcPr>
          <w:p w14:paraId="035CE12D" w14:textId="77777777" w:rsidR="00C4399A" w:rsidRPr="006159E6" w:rsidRDefault="00C4399A" w:rsidP="00D0229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1D372E14" w14:textId="77777777" w:rsidR="00C4399A" w:rsidRPr="006159E6" w:rsidRDefault="00C4399A" w:rsidP="00D02290">
            <w:pPr>
              <w:pStyle w:val="CellBody"/>
              <w:rPr>
                <w:lang w:val="en-US"/>
              </w:rPr>
            </w:pPr>
            <w:r w:rsidRPr="006159E6">
              <w:rPr>
                <w:lang w:val="en-US"/>
              </w:rPr>
              <w:t>UnitOf</w:t>
            </w:r>
            <w:r w:rsidRPr="006159E6">
              <w:rPr>
                <w:lang w:val="en-US"/>
              </w:rPr>
              <w:softHyphen/>
              <w:t>Measure</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68EF679E" w14:textId="77777777" w:rsidR="00C4399A" w:rsidRPr="006159E6" w:rsidRDefault="00C4399A" w:rsidP="00D02290">
            <w:pPr>
              <w:pStyle w:val="CellBody"/>
              <w:rPr>
                <w:lang w:val="en-US"/>
              </w:rPr>
            </w:pPr>
            <w:r w:rsidRPr="006159E6">
              <w:rPr>
                <w:lang w:val="en-US"/>
              </w:rPr>
              <w:t>The unit of measure used.</w:t>
            </w:r>
          </w:p>
          <w:p w14:paraId="4366F4A3" w14:textId="77777777" w:rsidR="00C4399A" w:rsidRPr="006159E6" w:rsidRDefault="00C4399A" w:rsidP="00E73F7B">
            <w:pPr>
              <w:pStyle w:val="CellBody"/>
              <w:rPr>
                <w:rStyle w:val="Fett"/>
                <w:lang w:val="en-US"/>
              </w:rPr>
            </w:pPr>
            <w:r w:rsidRPr="006159E6">
              <w:rPr>
                <w:rStyle w:val="Fett"/>
                <w:lang w:val="en-US"/>
              </w:rPr>
              <w:t>Occurrence:</w:t>
            </w:r>
          </w:p>
          <w:p w14:paraId="5FC3DBB1" w14:textId="77777777" w:rsidR="00C4399A" w:rsidRDefault="00C4399A" w:rsidP="00ED3F3F">
            <w:pPr>
              <w:pStyle w:val="condition1"/>
            </w:pPr>
            <w:r w:rsidRPr="00BB4473">
              <w:t>If ‘ETDTradeDetails/PrimaryAssetClass’ is set to “Commodity”, then this field is mandatory.</w:t>
            </w:r>
          </w:p>
          <w:p w14:paraId="77D00444" w14:textId="77777777" w:rsidR="00C4399A" w:rsidRPr="006159E6" w:rsidRDefault="00C4399A" w:rsidP="00ED3F3F">
            <w:pPr>
              <w:pStyle w:val="condition1"/>
              <w:rPr>
                <w:rFonts w:eastAsia="Calibri"/>
                <w:szCs w:val="22"/>
              </w:rPr>
            </w:pPr>
            <w:r w:rsidRPr="00BB4473">
              <w:t>Else</w:t>
            </w:r>
            <w:r>
              <w:t xml:space="preserve">, this field </w:t>
            </w:r>
            <w:r w:rsidRPr="006159E6">
              <w:t>must be omitted</w:t>
            </w:r>
            <w:r>
              <w:t>.</w:t>
            </w:r>
          </w:p>
        </w:tc>
      </w:tr>
      <w:tr w:rsidR="00C4399A" w:rsidRPr="006159E6" w14:paraId="04A67D87"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0511894F" w14:textId="77777777" w:rsidR="00C4399A" w:rsidRPr="006159E6" w:rsidRDefault="00C4399A" w:rsidP="00D02290">
            <w:pPr>
              <w:pStyle w:val="CellBody"/>
              <w:rPr>
                <w:bCs/>
                <w:lang w:val="en-US"/>
              </w:rPr>
            </w:pPr>
            <w:r w:rsidRPr="006159E6">
              <w:rPr>
                <w:lang w:val="en-US"/>
              </w:rPr>
              <w:t>Delivery</w:t>
            </w:r>
            <w:r w:rsidRPr="006159E6">
              <w:rPr>
                <w:lang w:val="en-US"/>
              </w:rPr>
              <w:softHyphen/>
              <w:t xml:space="preserve">Type </w:t>
            </w:r>
          </w:p>
        </w:tc>
        <w:tc>
          <w:tcPr>
            <w:tcW w:w="800" w:type="dxa"/>
            <w:tcBorders>
              <w:top w:val="single" w:sz="4" w:space="0" w:color="auto"/>
              <w:left w:val="single" w:sz="4" w:space="0" w:color="auto"/>
              <w:bottom w:val="single" w:sz="4" w:space="0" w:color="auto"/>
              <w:right w:val="single" w:sz="4" w:space="0" w:color="auto"/>
            </w:tcBorders>
          </w:tcPr>
          <w:p w14:paraId="0CCD607D" w14:textId="77777777" w:rsidR="00C4399A" w:rsidRPr="006159E6" w:rsidRDefault="00C4399A" w:rsidP="00D02290">
            <w:pPr>
              <w:pStyle w:val="CellBody"/>
              <w:rPr>
                <w:lang w:val="en-US"/>
              </w:rPr>
            </w:pPr>
            <w:r w:rsidRPr="006159E6">
              <w:rPr>
                <w:lang w:val="en-US"/>
              </w:rPr>
              <w:t>M</w:t>
            </w:r>
          </w:p>
        </w:tc>
        <w:tc>
          <w:tcPr>
            <w:tcW w:w="1414" w:type="dxa"/>
            <w:tcBorders>
              <w:top w:val="single" w:sz="4" w:space="0" w:color="auto"/>
              <w:left w:val="single" w:sz="4" w:space="0" w:color="auto"/>
              <w:bottom w:val="single" w:sz="4" w:space="0" w:color="auto"/>
              <w:right w:val="single" w:sz="4" w:space="0" w:color="auto"/>
            </w:tcBorders>
          </w:tcPr>
          <w:p w14:paraId="3DFB5C24" w14:textId="77777777" w:rsidR="00C4399A" w:rsidRPr="006159E6" w:rsidRDefault="00C4399A" w:rsidP="00D02290">
            <w:pPr>
              <w:pStyle w:val="CellBody"/>
              <w:rPr>
                <w:lang w:val="en-US"/>
              </w:rPr>
            </w:pPr>
            <w:r w:rsidRPr="006159E6">
              <w:rPr>
                <w:lang w:val="en-US"/>
              </w:rPr>
              <w:t>Settlement</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6F0A9942" w14:textId="77777777" w:rsidR="00C4399A" w:rsidRPr="006159E6" w:rsidRDefault="00C4399A" w:rsidP="00D02290">
            <w:pPr>
              <w:pStyle w:val="CellBody"/>
              <w:rPr>
                <w:lang w:val="en-US"/>
              </w:rPr>
            </w:pPr>
            <w:r w:rsidRPr="006159E6">
              <w:rPr>
                <w:lang w:val="en-US"/>
              </w:rPr>
              <w:t>Indicates whether the contract is settled physically or in cash.</w:t>
            </w:r>
          </w:p>
        </w:tc>
      </w:tr>
      <w:tr w:rsidR="00C4399A" w:rsidRPr="006159E6" w14:paraId="68FA64D4"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022A63F6" w14:textId="77777777" w:rsidR="00C4399A" w:rsidRPr="006159E6" w:rsidRDefault="00C4399A" w:rsidP="00D02290">
            <w:pPr>
              <w:pStyle w:val="CellBody"/>
              <w:rPr>
                <w:bCs/>
                <w:lang w:val="en-US"/>
              </w:rPr>
            </w:pPr>
            <w:r w:rsidRPr="006159E6">
              <w:rPr>
                <w:lang w:val="en-US"/>
              </w:rPr>
              <w:t>Effective</w:t>
            </w:r>
            <w:r w:rsidRPr="006159E6">
              <w:rPr>
                <w:lang w:val="en-US"/>
              </w:rPr>
              <w:softHyphen/>
              <w:t xml:space="preserve">Date </w:t>
            </w:r>
          </w:p>
        </w:tc>
        <w:tc>
          <w:tcPr>
            <w:tcW w:w="800" w:type="dxa"/>
            <w:tcBorders>
              <w:top w:val="single" w:sz="4" w:space="0" w:color="auto"/>
              <w:left w:val="single" w:sz="4" w:space="0" w:color="auto"/>
              <w:bottom w:val="single" w:sz="4" w:space="0" w:color="auto"/>
              <w:right w:val="single" w:sz="4" w:space="0" w:color="auto"/>
            </w:tcBorders>
          </w:tcPr>
          <w:p w14:paraId="2F498586" w14:textId="77777777" w:rsidR="00C4399A" w:rsidRPr="006159E6" w:rsidRDefault="00C4399A" w:rsidP="00D02290">
            <w:pPr>
              <w:pStyle w:val="CellBody"/>
              <w:rPr>
                <w:lang w:val="en-US"/>
              </w:rPr>
            </w:pPr>
            <w:r w:rsidRPr="006159E6">
              <w:rPr>
                <w:lang w:val="en-US"/>
              </w:rPr>
              <w:t>M</w:t>
            </w:r>
          </w:p>
        </w:tc>
        <w:tc>
          <w:tcPr>
            <w:tcW w:w="1414" w:type="dxa"/>
            <w:tcBorders>
              <w:top w:val="single" w:sz="4" w:space="0" w:color="auto"/>
              <w:left w:val="single" w:sz="4" w:space="0" w:color="auto"/>
              <w:bottom w:val="single" w:sz="4" w:space="0" w:color="auto"/>
              <w:right w:val="single" w:sz="4" w:space="0" w:color="auto"/>
            </w:tcBorders>
          </w:tcPr>
          <w:p w14:paraId="32941F27" w14:textId="77777777" w:rsidR="00C4399A" w:rsidRPr="006159E6" w:rsidRDefault="00C4399A" w:rsidP="00D02290">
            <w:pPr>
              <w:pStyle w:val="CellBody"/>
              <w:rPr>
                <w:lang w:val="en-US"/>
              </w:rPr>
            </w:pPr>
            <w:r w:rsidRPr="006159E6">
              <w:rPr>
                <w:lang w:val="en-US"/>
              </w:rPr>
              <w:t>DateType</w:t>
            </w:r>
          </w:p>
        </w:tc>
        <w:tc>
          <w:tcPr>
            <w:tcW w:w="5858" w:type="dxa"/>
            <w:tcBorders>
              <w:top w:val="single" w:sz="4" w:space="0" w:color="auto"/>
              <w:left w:val="single" w:sz="4" w:space="0" w:color="auto"/>
              <w:bottom w:val="single" w:sz="4" w:space="0" w:color="auto"/>
              <w:right w:val="single" w:sz="4" w:space="0" w:color="auto"/>
            </w:tcBorders>
          </w:tcPr>
          <w:p w14:paraId="777BF1DB" w14:textId="77777777" w:rsidR="00C4399A" w:rsidRPr="006159E6" w:rsidRDefault="00C4399A" w:rsidP="00D02290">
            <w:pPr>
              <w:pStyle w:val="CellBody"/>
              <w:rPr>
                <w:lang w:val="en-US"/>
              </w:rPr>
            </w:pPr>
          </w:p>
        </w:tc>
      </w:tr>
      <w:tr w:rsidR="00C4399A" w:rsidRPr="006159E6" w14:paraId="3EA21A6B"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68FB0609" w14:textId="77777777" w:rsidR="00C4399A" w:rsidRPr="006159E6" w:rsidRDefault="00C4399A" w:rsidP="00D02290">
            <w:pPr>
              <w:pStyle w:val="CellBody"/>
              <w:rPr>
                <w:bCs/>
                <w:lang w:val="en-US"/>
              </w:rPr>
            </w:pPr>
            <w:r w:rsidRPr="006159E6">
              <w:rPr>
                <w:lang w:val="en-US"/>
              </w:rPr>
              <w:t>Maturity</w:t>
            </w:r>
            <w:r w:rsidRPr="006159E6">
              <w:rPr>
                <w:lang w:val="en-US"/>
              </w:rPr>
              <w:softHyphen/>
              <w:t xml:space="preserve">Date </w:t>
            </w:r>
          </w:p>
        </w:tc>
        <w:tc>
          <w:tcPr>
            <w:tcW w:w="800" w:type="dxa"/>
            <w:tcBorders>
              <w:top w:val="single" w:sz="4" w:space="0" w:color="auto"/>
              <w:left w:val="single" w:sz="4" w:space="0" w:color="auto"/>
              <w:bottom w:val="single" w:sz="4" w:space="0" w:color="auto"/>
              <w:right w:val="single" w:sz="4" w:space="0" w:color="auto"/>
            </w:tcBorders>
          </w:tcPr>
          <w:p w14:paraId="01236C21" w14:textId="77777777" w:rsidR="00C4399A" w:rsidRPr="006159E6" w:rsidRDefault="00C4399A" w:rsidP="00D02290">
            <w:pPr>
              <w:pStyle w:val="CellBody"/>
              <w:rPr>
                <w:lang w:val="en-US"/>
              </w:rPr>
            </w:pPr>
            <w:r w:rsidRPr="006159E6">
              <w:rPr>
                <w:lang w:val="en-US"/>
              </w:rPr>
              <w:t>M</w:t>
            </w:r>
          </w:p>
        </w:tc>
        <w:tc>
          <w:tcPr>
            <w:tcW w:w="1414" w:type="dxa"/>
            <w:tcBorders>
              <w:top w:val="single" w:sz="4" w:space="0" w:color="auto"/>
              <w:left w:val="single" w:sz="4" w:space="0" w:color="auto"/>
              <w:bottom w:val="single" w:sz="4" w:space="0" w:color="auto"/>
              <w:right w:val="single" w:sz="4" w:space="0" w:color="auto"/>
            </w:tcBorders>
          </w:tcPr>
          <w:p w14:paraId="46F7CDD5" w14:textId="77777777" w:rsidR="00C4399A" w:rsidRPr="006159E6" w:rsidRDefault="00C4399A" w:rsidP="00D02290">
            <w:pPr>
              <w:pStyle w:val="CellBody"/>
              <w:rPr>
                <w:lang w:val="en-US"/>
              </w:rPr>
            </w:pPr>
            <w:r w:rsidRPr="006159E6">
              <w:rPr>
                <w:lang w:val="en-US"/>
              </w:rPr>
              <w:t>DateType</w:t>
            </w:r>
          </w:p>
        </w:tc>
        <w:tc>
          <w:tcPr>
            <w:tcW w:w="5858" w:type="dxa"/>
            <w:tcBorders>
              <w:top w:val="single" w:sz="4" w:space="0" w:color="auto"/>
              <w:left w:val="single" w:sz="4" w:space="0" w:color="auto"/>
              <w:bottom w:val="single" w:sz="4" w:space="0" w:color="auto"/>
              <w:right w:val="single" w:sz="4" w:space="0" w:color="auto"/>
            </w:tcBorders>
          </w:tcPr>
          <w:p w14:paraId="2BA045CA" w14:textId="77777777" w:rsidR="00C4399A" w:rsidRPr="006159E6" w:rsidRDefault="00C4399A" w:rsidP="00384198">
            <w:pPr>
              <w:pStyle w:val="CellBody"/>
              <w:rPr>
                <w:lang w:val="en-US"/>
              </w:rPr>
            </w:pPr>
            <w:r>
              <w:rPr>
                <w:lang w:val="en-US"/>
              </w:rPr>
              <w:t>The o</w:t>
            </w:r>
            <w:r w:rsidRPr="006159E6">
              <w:rPr>
                <w:lang w:val="en-US"/>
              </w:rPr>
              <w:t>riginal date of expiry of the reported contract. An early termination must not be reported in this field.</w:t>
            </w:r>
          </w:p>
        </w:tc>
      </w:tr>
      <w:tr w:rsidR="00C4399A" w:rsidRPr="006159E6" w14:paraId="2CF31061"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6BDC5203" w14:textId="77777777" w:rsidR="00C4399A" w:rsidRPr="006159E6" w:rsidRDefault="00C4399A" w:rsidP="00D02290">
            <w:pPr>
              <w:pStyle w:val="CellBody"/>
              <w:rPr>
                <w:bCs/>
                <w:lang w:val="en-US"/>
              </w:rPr>
            </w:pPr>
            <w:r w:rsidRPr="006159E6">
              <w:rPr>
                <w:lang w:val="en-US"/>
              </w:rPr>
              <w:t>Commodity</w:t>
            </w:r>
            <w:r w:rsidRPr="006159E6">
              <w:rPr>
                <w:lang w:val="en-US"/>
              </w:rPr>
              <w:softHyphen/>
              <w:t>Base</w:t>
            </w:r>
          </w:p>
        </w:tc>
        <w:tc>
          <w:tcPr>
            <w:tcW w:w="800" w:type="dxa"/>
            <w:tcBorders>
              <w:top w:val="single" w:sz="4" w:space="0" w:color="auto"/>
              <w:left w:val="single" w:sz="4" w:space="0" w:color="auto"/>
              <w:bottom w:val="single" w:sz="4" w:space="0" w:color="auto"/>
              <w:right w:val="single" w:sz="4" w:space="0" w:color="auto"/>
            </w:tcBorders>
          </w:tcPr>
          <w:p w14:paraId="7E432071" w14:textId="77777777" w:rsidR="00C4399A" w:rsidRPr="006159E6" w:rsidRDefault="00C4399A" w:rsidP="00D0229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704089DB" w14:textId="77777777" w:rsidR="00C4399A" w:rsidRPr="006159E6" w:rsidRDefault="00C4399A" w:rsidP="00D02290">
            <w:pPr>
              <w:pStyle w:val="CellBody"/>
              <w:rPr>
                <w:lang w:val="en-US"/>
              </w:rPr>
            </w:pPr>
            <w:r w:rsidRPr="006159E6">
              <w:rPr>
                <w:lang w:val="en-US"/>
              </w:rPr>
              <w:t>Commodity</w:t>
            </w:r>
            <w:r w:rsidRPr="006159E6">
              <w:rPr>
                <w:lang w:val="en-US"/>
              </w:rPr>
              <w:softHyphen/>
              <w:t>Base</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76F58BAB" w14:textId="77777777" w:rsidR="00C4399A" w:rsidRPr="006159E6" w:rsidRDefault="00C4399A" w:rsidP="00D02290">
            <w:pPr>
              <w:pStyle w:val="CellBody"/>
              <w:rPr>
                <w:lang w:val="en-US"/>
              </w:rPr>
            </w:pPr>
            <w:r>
              <w:rPr>
                <w:lang w:val="en-US"/>
              </w:rPr>
              <w:t>T</w:t>
            </w:r>
            <w:r w:rsidRPr="006159E6">
              <w:rPr>
                <w:lang w:val="en-US"/>
              </w:rPr>
              <w:t>he type of commodity underlying the contract.</w:t>
            </w:r>
          </w:p>
          <w:p w14:paraId="44FC1BBA" w14:textId="77777777" w:rsidR="00C4399A" w:rsidRPr="006159E6" w:rsidRDefault="00C4399A" w:rsidP="00E73F7B">
            <w:pPr>
              <w:pStyle w:val="CellBody"/>
              <w:rPr>
                <w:rStyle w:val="Fett"/>
                <w:lang w:val="en-US"/>
              </w:rPr>
            </w:pPr>
            <w:r w:rsidRPr="006159E6">
              <w:rPr>
                <w:rStyle w:val="Fett"/>
                <w:lang w:val="en-US"/>
              </w:rPr>
              <w:t>Occurrence:</w:t>
            </w:r>
          </w:p>
          <w:p w14:paraId="16C08B1C" w14:textId="77777777" w:rsidR="00C4399A" w:rsidRDefault="00C4399A" w:rsidP="00ED3F3F">
            <w:pPr>
              <w:pStyle w:val="condition1"/>
            </w:pPr>
            <w:r w:rsidRPr="00943DB6">
              <w:t>If ‘ETDTradeDetails/PrimaryAssetClass’ is set to “Commodity”, then this field is mandatory.</w:t>
            </w:r>
          </w:p>
          <w:p w14:paraId="73A57128" w14:textId="77777777" w:rsidR="00C4399A" w:rsidRPr="006159E6" w:rsidRDefault="00C4399A" w:rsidP="00ED3F3F">
            <w:pPr>
              <w:pStyle w:val="condition1"/>
              <w:rPr>
                <w:rFonts w:eastAsia="Calibri"/>
                <w:szCs w:val="22"/>
              </w:rPr>
            </w:pPr>
            <w:r w:rsidRPr="00943DB6">
              <w:t>Else</w:t>
            </w:r>
            <w:r>
              <w:t xml:space="preserve">, this field </w:t>
            </w:r>
            <w:r w:rsidRPr="006159E6">
              <w:t>must be omitted</w:t>
            </w:r>
            <w:r>
              <w:t>.</w:t>
            </w:r>
          </w:p>
        </w:tc>
      </w:tr>
      <w:tr w:rsidR="00C4399A" w:rsidRPr="006159E6" w14:paraId="4EB71A0C"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03C83508" w14:textId="77777777" w:rsidR="00C4399A" w:rsidRPr="006159E6" w:rsidRDefault="00C4399A" w:rsidP="00D02290">
            <w:pPr>
              <w:pStyle w:val="CellBody"/>
              <w:rPr>
                <w:bCs/>
                <w:lang w:val="en-US"/>
              </w:rPr>
            </w:pPr>
            <w:r w:rsidRPr="006159E6">
              <w:rPr>
                <w:lang w:val="en-US"/>
              </w:rPr>
              <w:t>Commodity</w:t>
            </w:r>
            <w:r w:rsidRPr="006159E6">
              <w:rPr>
                <w:lang w:val="en-US"/>
              </w:rPr>
              <w:softHyphen/>
              <w:t>Detail</w:t>
            </w:r>
          </w:p>
        </w:tc>
        <w:tc>
          <w:tcPr>
            <w:tcW w:w="800" w:type="dxa"/>
            <w:tcBorders>
              <w:top w:val="single" w:sz="4" w:space="0" w:color="auto"/>
              <w:left w:val="single" w:sz="4" w:space="0" w:color="auto"/>
              <w:bottom w:val="single" w:sz="4" w:space="0" w:color="auto"/>
              <w:right w:val="single" w:sz="4" w:space="0" w:color="auto"/>
            </w:tcBorders>
          </w:tcPr>
          <w:p w14:paraId="32A71493" w14:textId="77777777" w:rsidR="00C4399A" w:rsidRPr="006159E6" w:rsidRDefault="00C4399A" w:rsidP="00D0229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4ECD2CBC" w14:textId="77777777" w:rsidR="00C4399A" w:rsidRPr="006159E6" w:rsidRDefault="00C4399A" w:rsidP="00D02290">
            <w:pPr>
              <w:pStyle w:val="CellBody"/>
              <w:rPr>
                <w:lang w:val="en-US"/>
              </w:rPr>
            </w:pPr>
            <w:r w:rsidRPr="006159E6">
              <w:rPr>
                <w:lang w:val="en-US"/>
              </w:rPr>
              <w:t>Commodity</w:t>
            </w:r>
            <w:r w:rsidRPr="006159E6">
              <w:rPr>
                <w:lang w:val="en-US"/>
              </w:rPr>
              <w:softHyphen/>
              <w:t>Detail</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303A0044" w14:textId="77777777" w:rsidR="00C4399A" w:rsidRPr="006159E6" w:rsidRDefault="00C4399A" w:rsidP="00D02290">
            <w:pPr>
              <w:pStyle w:val="CellBody"/>
              <w:rPr>
                <w:lang w:val="en-US"/>
              </w:rPr>
            </w:pPr>
            <w:r w:rsidRPr="006159E6">
              <w:rPr>
                <w:lang w:val="en-US"/>
              </w:rPr>
              <w:t>Details of the ‘CommodityBase’.</w:t>
            </w:r>
          </w:p>
          <w:p w14:paraId="3C28ED9F" w14:textId="77777777" w:rsidR="00C4399A" w:rsidRPr="006159E6" w:rsidRDefault="00C4399A" w:rsidP="00E73F7B">
            <w:pPr>
              <w:pStyle w:val="CellBody"/>
              <w:rPr>
                <w:rStyle w:val="Fett"/>
                <w:lang w:val="en-US"/>
              </w:rPr>
            </w:pPr>
            <w:r w:rsidRPr="006159E6">
              <w:rPr>
                <w:rStyle w:val="Fett"/>
                <w:lang w:val="en-US"/>
              </w:rPr>
              <w:t>Occurrence:</w:t>
            </w:r>
          </w:p>
          <w:p w14:paraId="0930BA17" w14:textId="77777777" w:rsidR="00C4399A" w:rsidRDefault="00C4399A" w:rsidP="00ED3F3F">
            <w:pPr>
              <w:pStyle w:val="condition1"/>
            </w:pPr>
            <w:r w:rsidRPr="00DA1228">
              <w:t>If ‘ETDTradeDetails/PrimaryAssetClass’ is set to “Commodity”, then this field is mandatory.</w:t>
            </w:r>
          </w:p>
          <w:p w14:paraId="2D5FC937" w14:textId="77777777" w:rsidR="00C4399A" w:rsidRPr="006159E6" w:rsidRDefault="00C4399A" w:rsidP="00ED3F3F">
            <w:pPr>
              <w:pStyle w:val="condition1"/>
              <w:rPr>
                <w:rFonts w:eastAsia="Calibri"/>
                <w:szCs w:val="22"/>
              </w:rPr>
            </w:pPr>
            <w:r w:rsidRPr="00DA1228">
              <w:t>Else</w:t>
            </w:r>
            <w:r>
              <w:t xml:space="preserve">, this field </w:t>
            </w:r>
            <w:r w:rsidRPr="006159E6">
              <w:t>must be omitted</w:t>
            </w:r>
            <w:r>
              <w:t>.</w:t>
            </w:r>
          </w:p>
        </w:tc>
      </w:tr>
      <w:tr w:rsidR="00C4399A" w:rsidRPr="006159E6" w14:paraId="63BAB558"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616F1ABF" w14:textId="77777777" w:rsidR="00C4399A" w:rsidRPr="006159E6" w:rsidRDefault="00C4399A" w:rsidP="00D02290">
            <w:pPr>
              <w:pStyle w:val="CellBody"/>
              <w:rPr>
                <w:bCs/>
                <w:lang w:val="en-US"/>
              </w:rPr>
            </w:pPr>
            <w:r w:rsidRPr="006159E6">
              <w:rPr>
                <w:lang w:val="en-US"/>
              </w:rPr>
              <w:t>Delivery</w:t>
            </w:r>
            <w:r w:rsidRPr="006159E6">
              <w:rPr>
                <w:lang w:val="en-US"/>
              </w:rPr>
              <w:softHyphen/>
              <w:t>Point</w:t>
            </w:r>
            <w:r w:rsidRPr="006159E6">
              <w:rPr>
                <w:lang w:val="en-US"/>
              </w:rPr>
              <w:softHyphen/>
              <w:t>Or</w:t>
            </w:r>
            <w:r w:rsidRPr="006159E6">
              <w:rPr>
                <w:lang w:val="en-US"/>
              </w:rPr>
              <w:softHyphen/>
              <w:t>Zone</w:t>
            </w:r>
          </w:p>
        </w:tc>
        <w:tc>
          <w:tcPr>
            <w:tcW w:w="800" w:type="dxa"/>
            <w:tcBorders>
              <w:top w:val="single" w:sz="4" w:space="0" w:color="auto"/>
              <w:left w:val="single" w:sz="4" w:space="0" w:color="auto"/>
              <w:bottom w:val="single" w:sz="4" w:space="0" w:color="auto"/>
              <w:right w:val="single" w:sz="4" w:space="0" w:color="auto"/>
            </w:tcBorders>
          </w:tcPr>
          <w:p w14:paraId="7E61E9CC" w14:textId="77777777" w:rsidR="00C4399A" w:rsidRPr="006159E6" w:rsidRDefault="00C4399A" w:rsidP="00D0229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0D534434" w14:textId="77777777" w:rsidR="00C4399A" w:rsidRPr="006159E6" w:rsidRDefault="00C4399A" w:rsidP="00D02290">
            <w:pPr>
              <w:pStyle w:val="CellBody"/>
              <w:rPr>
                <w:lang w:val="en-US"/>
              </w:rPr>
            </w:pPr>
            <w:r w:rsidRPr="006159E6">
              <w:rPr>
                <w:lang w:val="en-US"/>
              </w:rPr>
              <w:t>AreaType</w:t>
            </w:r>
          </w:p>
        </w:tc>
        <w:tc>
          <w:tcPr>
            <w:tcW w:w="5858" w:type="dxa"/>
            <w:tcBorders>
              <w:top w:val="single" w:sz="4" w:space="0" w:color="auto"/>
              <w:left w:val="single" w:sz="4" w:space="0" w:color="auto"/>
              <w:bottom w:val="single" w:sz="4" w:space="0" w:color="auto"/>
              <w:right w:val="single" w:sz="4" w:space="0" w:color="auto"/>
            </w:tcBorders>
          </w:tcPr>
          <w:p w14:paraId="4E6C3391" w14:textId="77777777" w:rsidR="00C4399A" w:rsidRPr="006159E6" w:rsidRDefault="00C4399A" w:rsidP="00D02290">
            <w:pPr>
              <w:pStyle w:val="CellBody"/>
              <w:rPr>
                <w:lang w:val="en-US"/>
              </w:rPr>
            </w:pPr>
            <w:r>
              <w:rPr>
                <w:lang w:val="en-US"/>
              </w:rPr>
              <w:t>The d</w:t>
            </w:r>
            <w:r w:rsidRPr="006159E6">
              <w:rPr>
                <w:lang w:val="en-US"/>
              </w:rPr>
              <w:t>elivery points of market areas.</w:t>
            </w:r>
          </w:p>
          <w:p w14:paraId="28030FC1" w14:textId="77777777" w:rsidR="00C4399A" w:rsidRPr="006159E6" w:rsidRDefault="00C4399A" w:rsidP="00237C41">
            <w:pPr>
              <w:pStyle w:val="CellBody"/>
              <w:rPr>
                <w:rStyle w:val="Fett"/>
                <w:lang w:val="en-US"/>
              </w:rPr>
            </w:pPr>
            <w:r w:rsidRPr="006159E6">
              <w:rPr>
                <w:rStyle w:val="Fett"/>
                <w:lang w:val="en-US"/>
              </w:rPr>
              <w:t>Occurrence:</w:t>
            </w:r>
          </w:p>
          <w:p w14:paraId="18801CEF" w14:textId="6A66F1FA" w:rsidR="00C4399A" w:rsidRDefault="00C4399A" w:rsidP="00ED3F3F">
            <w:pPr>
              <w:pStyle w:val="condition1"/>
            </w:pPr>
            <w:r w:rsidRPr="00237C41">
              <w:t xml:space="preserve">If </w:t>
            </w:r>
            <w:del w:id="638" w:author="Autor">
              <w:r w:rsidRPr="00237C41" w:rsidDel="00782C11">
                <w:delText>‘ETDTradeDetails/PrimaryAssetClass’ is set to “Commodity”</w:delText>
              </w:r>
            </w:del>
            <w:ins w:id="639" w:author="Autor">
              <w:r w:rsidR="00782C11">
                <w:t>‘</w:t>
              </w:r>
              <w:r w:rsidRPr="00F42E6C">
                <w:t>Repo</w:t>
              </w:r>
              <w:r>
                <w:t>r</w:t>
              </w:r>
              <w:r w:rsidRPr="00F42E6C">
                <w:t>ting/Europe/EURegulatoryDetails/ETD</w:t>
              </w:r>
              <w:r>
                <w:softHyphen/>
              </w:r>
              <w:r w:rsidRPr="00F42E6C">
                <w:t>Product</w:t>
              </w:r>
              <w:r>
                <w:softHyphen/>
              </w:r>
              <w:r w:rsidRPr="00F42E6C">
                <w:t>Information/Com</w:t>
              </w:r>
              <w:r>
                <w:t>modityDetail’ is set to “NG” or “EL”</w:t>
              </w:r>
            </w:ins>
            <w:r w:rsidRPr="00237C41">
              <w:t>, then this field is mandatory.</w:t>
            </w:r>
          </w:p>
          <w:p w14:paraId="05E2AAAF" w14:textId="77777777" w:rsidR="00C4399A" w:rsidRPr="006159E6" w:rsidRDefault="00C4399A" w:rsidP="00ED3F3F">
            <w:pPr>
              <w:pStyle w:val="condition1"/>
              <w:rPr>
                <w:rFonts w:eastAsia="Calibri"/>
                <w:szCs w:val="22"/>
              </w:rPr>
            </w:pPr>
            <w:r w:rsidRPr="00237C41">
              <w:t>Else</w:t>
            </w:r>
            <w:r>
              <w:t xml:space="preserve">, this field </w:t>
            </w:r>
            <w:r w:rsidRPr="006159E6">
              <w:t>must be omitted</w:t>
            </w:r>
            <w:r>
              <w:t>.</w:t>
            </w:r>
          </w:p>
        </w:tc>
      </w:tr>
      <w:tr w:rsidR="00C4399A" w:rsidRPr="006159E6" w14:paraId="088B86B1"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0CCBCC89" w14:textId="77777777" w:rsidR="00C4399A" w:rsidRPr="006159E6" w:rsidRDefault="00C4399A" w:rsidP="00D02290">
            <w:pPr>
              <w:pStyle w:val="CellBody"/>
              <w:rPr>
                <w:bCs/>
                <w:lang w:val="en-US"/>
              </w:rPr>
            </w:pPr>
            <w:r w:rsidRPr="006159E6">
              <w:rPr>
                <w:lang w:val="en-US"/>
              </w:rPr>
              <w:t>Intercon</w:t>
            </w:r>
            <w:r w:rsidRPr="006159E6">
              <w:rPr>
                <w:lang w:val="en-US"/>
              </w:rPr>
              <w:softHyphen/>
              <w:t>nection</w:t>
            </w:r>
            <w:r w:rsidRPr="006159E6">
              <w:rPr>
                <w:lang w:val="en-US"/>
              </w:rPr>
              <w:softHyphen/>
              <w:t>Point</w:t>
            </w:r>
          </w:p>
        </w:tc>
        <w:tc>
          <w:tcPr>
            <w:tcW w:w="800" w:type="dxa"/>
            <w:tcBorders>
              <w:top w:val="single" w:sz="4" w:space="0" w:color="auto"/>
              <w:left w:val="single" w:sz="4" w:space="0" w:color="auto"/>
              <w:bottom w:val="single" w:sz="4" w:space="0" w:color="auto"/>
              <w:right w:val="single" w:sz="4" w:space="0" w:color="auto"/>
            </w:tcBorders>
          </w:tcPr>
          <w:p w14:paraId="017255E7" w14:textId="0885FE23" w:rsidR="00C4399A" w:rsidRPr="006159E6" w:rsidRDefault="00FA4E6D" w:rsidP="00D02290">
            <w:pPr>
              <w:pStyle w:val="CellBody"/>
              <w:rPr>
                <w:lang w:val="en-US"/>
              </w:rPr>
            </w:pPr>
            <w:ins w:id="640" w:author="Autor">
              <w:r>
                <w:rPr>
                  <w:lang w:val="en-US"/>
                </w:rPr>
                <w:t>O+C</w:t>
              </w:r>
            </w:ins>
            <w:del w:id="641" w:author="Autor">
              <w:r w:rsidR="00C4399A" w:rsidRPr="006159E6" w:rsidDel="00FA4E6D">
                <w:rPr>
                  <w:lang w:val="en-US"/>
                </w:rPr>
                <w:delText>C</w:delText>
              </w:r>
            </w:del>
          </w:p>
        </w:tc>
        <w:tc>
          <w:tcPr>
            <w:tcW w:w="1414" w:type="dxa"/>
            <w:tcBorders>
              <w:top w:val="single" w:sz="4" w:space="0" w:color="auto"/>
              <w:left w:val="single" w:sz="4" w:space="0" w:color="auto"/>
              <w:bottom w:val="single" w:sz="4" w:space="0" w:color="auto"/>
              <w:right w:val="single" w:sz="4" w:space="0" w:color="auto"/>
            </w:tcBorders>
          </w:tcPr>
          <w:p w14:paraId="1A561FE4" w14:textId="77777777" w:rsidR="00C4399A" w:rsidRPr="006159E6" w:rsidRDefault="00C4399A" w:rsidP="00D02290">
            <w:pPr>
              <w:pStyle w:val="CellBody"/>
              <w:rPr>
                <w:lang w:val="en-US"/>
              </w:rPr>
            </w:pPr>
            <w:r w:rsidRPr="006159E6">
              <w:rPr>
                <w:lang w:val="en-US"/>
              </w:rPr>
              <w:t>AreaType</w:t>
            </w:r>
          </w:p>
        </w:tc>
        <w:tc>
          <w:tcPr>
            <w:tcW w:w="5858" w:type="dxa"/>
            <w:tcBorders>
              <w:top w:val="single" w:sz="4" w:space="0" w:color="auto"/>
              <w:left w:val="single" w:sz="4" w:space="0" w:color="auto"/>
              <w:bottom w:val="single" w:sz="4" w:space="0" w:color="auto"/>
              <w:right w:val="single" w:sz="4" w:space="0" w:color="auto"/>
            </w:tcBorders>
          </w:tcPr>
          <w:p w14:paraId="75121E4E" w14:textId="77777777" w:rsidR="00C4399A" w:rsidRPr="006159E6" w:rsidRDefault="00C4399A" w:rsidP="00D02290">
            <w:pPr>
              <w:pStyle w:val="CellBody"/>
              <w:rPr>
                <w:lang w:val="en-US"/>
              </w:rPr>
            </w:pPr>
            <w:r>
              <w:rPr>
                <w:lang w:val="en-US"/>
              </w:rPr>
              <w:t>T</w:t>
            </w:r>
            <w:r w:rsidRPr="006159E6">
              <w:rPr>
                <w:lang w:val="en-US"/>
              </w:rPr>
              <w:t>he border</w:t>
            </w:r>
            <w:r>
              <w:rPr>
                <w:lang w:val="en-US"/>
              </w:rPr>
              <w:t xml:space="preserve">s </w:t>
            </w:r>
            <w:r w:rsidRPr="006159E6">
              <w:rPr>
                <w:lang w:val="en-US"/>
              </w:rPr>
              <w:t>or border points of a transportation contract.</w:t>
            </w:r>
          </w:p>
          <w:p w14:paraId="53218FAE" w14:textId="77777777" w:rsidR="00C4399A" w:rsidRPr="006159E6" w:rsidRDefault="00C4399A" w:rsidP="00E73F7B">
            <w:pPr>
              <w:pStyle w:val="CellBody"/>
              <w:rPr>
                <w:rStyle w:val="Fett"/>
                <w:lang w:val="en-US"/>
              </w:rPr>
            </w:pPr>
            <w:r w:rsidRPr="006159E6">
              <w:rPr>
                <w:rStyle w:val="Fett"/>
                <w:lang w:val="en-US"/>
              </w:rPr>
              <w:t>Occurrence:</w:t>
            </w:r>
          </w:p>
          <w:p w14:paraId="4991F9AD" w14:textId="7E962E9F" w:rsidR="00C4399A" w:rsidRDefault="00C4399A" w:rsidP="00ED3F3F">
            <w:pPr>
              <w:pStyle w:val="condition1"/>
            </w:pPr>
            <w:r w:rsidRPr="00237C41">
              <w:t xml:space="preserve">If </w:t>
            </w:r>
            <w:ins w:id="642" w:author="Autor">
              <w:r>
                <w:t>‘Reporting/</w:t>
              </w:r>
              <w:r w:rsidRPr="00F42E6C">
                <w:t>Europe/EURegulatoryDetails/ETD</w:t>
              </w:r>
              <w:r>
                <w:softHyphen/>
              </w:r>
              <w:r w:rsidRPr="00F42E6C">
                <w:t>Product</w:t>
              </w:r>
              <w:r>
                <w:softHyphen/>
              </w:r>
              <w:r w:rsidRPr="00F42E6C">
                <w:t>Information/Com</w:t>
              </w:r>
              <w:r>
                <w:t>modityDetail’ is set to “NG” or “EL”</w:t>
              </w:r>
              <w:r w:rsidRPr="00237C41">
                <w:t>,</w:t>
              </w:r>
              <w:r>
                <w:t xml:space="preserve"> </w:t>
              </w:r>
            </w:ins>
            <w:del w:id="643" w:author="Autor">
              <w:r w:rsidRPr="00237C41" w:rsidDel="00782C11">
                <w:delText>‘ETDTradeDetails/PrimaryAssetClass’ is set to “Commodity”</w:delText>
              </w:r>
            </w:del>
            <w:r w:rsidRPr="00237C41">
              <w:t xml:space="preserve"> then this field is </w:t>
            </w:r>
            <w:del w:id="644" w:author="Autor">
              <w:r w:rsidDel="00FA4E6D">
                <w:delText>mandatory</w:delText>
              </w:r>
            </w:del>
            <w:ins w:id="645" w:author="Autor">
              <w:r w:rsidR="00FA4E6D">
                <w:t>optional</w:t>
              </w:r>
            </w:ins>
            <w:r w:rsidRPr="00237C41">
              <w:t>.</w:t>
            </w:r>
          </w:p>
          <w:p w14:paraId="0024382B" w14:textId="77777777" w:rsidR="00C4399A" w:rsidRPr="006159E6" w:rsidRDefault="00C4399A" w:rsidP="00ED3F3F">
            <w:pPr>
              <w:pStyle w:val="condition1"/>
              <w:rPr>
                <w:rFonts w:eastAsia="Calibri"/>
                <w:szCs w:val="22"/>
              </w:rPr>
            </w:pPr>
            <w:r w:rsidRPr="00237C41">
              <w:t>Else</w:t>
            </w:r>
            <w:r>
              <w:t xml:space="preserve">, this field </w:t>
            </w:r>
            <w:r w:rsidRPr="006159E6">
              <w:t>must be omitted</w:t>
            </w:r>
            <w:r>
              <w:t>.</w:t>
            </w:r>
          </w:p>
        </w:tc>
      </w:tr>
      <w:tr w:rsidR="00C4399A" w:rsidRPr="006159E6" w14:paraId="0683B618"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6BBAE933" w14:textId="77777777" w:rsidR="00C4399A" w:rsidRPr="006159E6" w:rsidRDefault="00C4399A" w:rsidP="00D02290">
            <w:pPr>
              <w:pStyle w:val="CellBody"/>
              <w:rPr>
                <w:bCs/>
                <w:lang w:val="en-US"/>
              </w:rPr>
            </w:pPr>
            <w:r w:rsidRPr="006159E6">
              <w:rPr>
                <w:lang w:val="en-US"/>
              </w:rPr>
              <w:t>LoadType</w:t>
            </w:r>
          </w:p>
        </w:tc>
        <w:tc>
          <w:tcPr>
            <w:tcW w:w="800" w:type="dxa"/>
            <w:tcBorders>
              <w:top w:val="single" w:sz="4" w:space="0" w:color="auto"/>
              <w:left w:val="single" w:sz="4" w:space="0" w:color="auto"/>
              <w:bottom w:val="single" w:sz="4" w:space="0" w:color="auto"/>
              <w:right w:val="single" w:sz="4" w:space="0" w:color="auto"/>
            </w:tcBorders>
          </w:tcPr>
          <w:p w14:paraId="7C913AE2" w14:textId="77777777" w:rsidR="00C4399A" w:rsidRPr="006159E6" w:rsidRDefault="00C4399A" w:rsidP="00D0229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6A8CDA46" w14:textId="77777777" w:rsidR="00C4399A" w:rsidRPr="006159E6" w:rsidRDefault="00C4399A" w:rsidP="00D02290">
            <w:pPr>
              <w:pStyle w:val="CellBody"/>
              <w:rPr>
                <w:lang w:val="en-US"/>
              </w:rPr>
            </w:pPr>
            <w:r w:rsidRPr="006159E6">
              <w:rPr>
                <w:lang w:val="en-US"/>
              </w:rPr>
              <w:t>LoadTypeType</w:t>
            </w:r>
          </w:p>
        </w:tc>
        <w:tc>
          <w:tcPr>
            <w:tcW w:w="5858" w:type="dxa"/>
            <w:tcBorders>
              <w:top w:val="single" w:sz="4" w:space="0" w:color="auto"/>
              <w:left w:val="single" w:sz="4" w:space="0" w:color="auto"/>
              <w:bottom w:val="single" w:sz="4" w:space="0" w:color="auto"/>
              <w:right w:val="single" w:sz="4" w:space="0" w:color="auto"/>
            </w:tcBorders>
          </w:tcPr>
          <w:p w14:paraId="389E981B" w14:textId="77777777" w:rsidR="00C4399A" w:rsidRPr="006159E6" w:rsidRDefault="00C4399A" w:rsidP="00D02290">
            <w:pPr>
              <w:pStyle w:val="CellBody"/>
              <w:rPr>
                <w:lang w:val="en-US"/>
              </w:rPr>
            </w:pPr>
            <w:r w:rsidRPr="006159E6">
              <w:rPr>
                <w:lang w:val="en-US"/>
              </w:rPr>
              <w:t xml:space="preserve">The product delivery profile </w:t>
            </w:r>
            <w:r>
              <w:rPr>
                <w:lang w:val="en-US"/>
              </w:rPr>
              <w:t xml:space="preserve">of </w:t>
            </w:r>
            <w:r w:rsidRPr="006159E6">
              <w:rPr>
                <w:lang w:val="en-US"/>
              </w:rPr>
              <w:t>the delivery periods of a day.</w:t>
            </w:r>
          </w:p>
          <w:p w14:paraId="373E1422" w14:textId="77777777" w:rsidR="00C4399A" w:rsidRPr="006159E6" w:rsidRDefault="00C4399A" w:rsidP="00E73F7B">
            <w:pPr>
              <w:pStyle w:val="CellBody"/>
              <w:rPr>
                <w:rStyle w:val="Fett"/>
                <w:lang w:val="en-US"/>
              </w:rPr>
            </w:pPr>
            <w:r w:rsidRPr="006159E6">
              <w:rPr>
                <w:rStyle w:val="Fett"/>
                <w:lang w:val="en-US"/>
              </w:rPr>
              <w:t>Occurrence:</w:t>
            </w:r>
          </w:p>
          <w:p w14:paraId="63972B66" w14:textId="42D49FF5" w:rsidR="00C4399A" w:rsidRDefault="00C4399A" w:rsidP="00ED3F3F">
            <w:pPr>
              <w:pStyle w:val="condition1"/>
            </w:pPr>
            <w:r w:rsidRPr="003435B3">
              <w:t xml:space="preserve">If </w:t>
            </w:r>
            <w:ins w:id="646" w:author="Autor">
              <w:r>
                <w:t>‘Reporting/</w:t>
              </w:r>
              <w:r w:rsidRPr="00F42E6C">
                <w:t>Europe/EURegulatoryDetails/ETD</w:t>
              </w:r>
              <w:r>
                <w:softHyphen/>
              </w:r>
              <w:r w:rsidRPr="00F42E6C">
                <w:t>Product</w:t>
              </w:r>
              <w:r>
                <w:softHyphen/>
              </w:r>
              <w:r w:rsidRPr="00F42E6C">
                <w:t>Information/Com</w:t>
              </w:r>
              <w:r>
                <w:t>modity</w:t>
              </w:r>
              <w:r>
                <w:softHyphen/>
                <w:t>Detail’ is set to “NG” or “EL”</w:t>
              </w:r>
              <w:r w:rsidRPr="00237C41">
                <w:t>,</w:t>
              </w:r>
              <w:r>
                <w:t xml:space="preserve"> </w:t>
              </w:r>
            </w:ins>
            <w:del w:id="647" w:author="Autor">
              <w:r w:rsidRPr="003435B3" w:rsidDel="00782C11">
                <w:delText>‘ETDTradeDetails/PrimaryAssetClass’ is set to “Commodity”</w:delText>
              </w:r>
            </w:del>
            <w:r w:rsidRPr="003435B3">
              <w:t xml:space="preserve"> then this field is mandatory.</w:t>
            </w:r>
          </w:p>
          <w:p w14:paraId="3968DA19" w14:textId="77777777" w:rsidR="00C4399A" w:rsidRPr="006159E6" w:rsidRDefault="00C4399A" w:rsidP="00ED3F3F">
            <w:pPr>
              <w:pStyle w:val="condition1"/>
              <w:rPr>
                <w:rFonts w:eastAsia="Calibri"/>
                <w:szCs w:val="22"/>
              </w:rPr>
            </w:pPr>
            <w:r w:rsidRPr="003435B3">
              <w:t>Else</w:t>
            </w:r>
            <w:r>
              <w:t xml:space="preserve">, this field </w:t>
            </w:r>
            <w:r w:rsidRPr="006159E6">
              <w:t>must be omitted</w:t>
            </w:r>
            <w:r>
              <w:t>.</w:t>
            </w:r>
          </w:p>
        </w:tc>
      </w:tr>
      <w:tr w:rsidR="00C4399A" w:rsidRPr="006159E6" w14:paraId="172ACA8B" w14:textId="77777777" w:rsidTr="00A23627">
        <w:trPr>
          <w:cantSplit/>
          <w:ins w:id="648" w:author="Autor"/>
        </w:trPr>
        <w:tc>
          <w:tcPr>
            <w:tcW w:w="1426" w:type="dxa"/>
            <w:gridSpan w:val="2"/>
            <w:tcBorders>
              <w:top w:val="single" w:sz="4" w:space="0" w:color="auto"/>
              <w:left w:val="single" w:sz="4" w:space="0" w:color="auto"/>
              <w:bottom w:val="single" w:sz="4" w:space="0" w:color="auto"/>
              <w:right w:val="single" w:sz="4" w:space="0" w:color="auto"/>
            </w:tcBorders>
          </w:tcPr>
          <w:p w14:paraId="4BE517E9" w14:textId="77777777" w:rsidR="00C4399A" w:rsidRPr="006159E6" w:rsidRDefault="00C4399A" w:rsidP="000A4D80">
            <w:pPr>
              <w:pStyle w:val="CellBody"/>
              <w:rPr>
                <w:ins w:id="649" w:author="Autor"/>
                <w:bCs/>
                <w:lang w:val="en-US"/>
              </w:rPr>
            </w:pPr>
            <w:ins w:id="650" w:author="Autor">
              <w:r>
                <w:rPr>
                  <w:lang w:val="en-US"/>
                </w:rPr>
                <w:lastRenderedPageBreak/>
                <w:t>Duration</w:t>
              </w:r>
            </w:ins>
          </w:p>
        </w:tc>
        <w:tc>
          <w:tcPr>
            <w:tcW w:w="800" w:type="dxa"/>
            <w:tcBorders>
              <w:top w:val="single" w:sz="4" w:space="0" w:color="auto"/>
              <w:left w:val="single" w:sz="4" w:space="0" w:color="auto"/>
              <w:bottom w:val="single" w:sz="4" w:space="0" w:color="auto"/>
              <w:right w:val="single" w:sz="4" w:space="0" w:color="auto"/>
            </w:tcBorders>
          </w:tcPr>
          <w:p w14:paraId="2ED33657" w14:textId="77777777" w:rsidR="00C4399A" w:rsidRPr="006159E6" w:rsidRDefault="00C4399A" w:rsidP="000A4D80">
            <w:pPr>
              <w:pStyle w:val="CellBody"/>
              <w:rPr>
                <w:ins w:id="651" w:author="Autor"/>
                <w:lang w:val="en-US"/>
              </w:rPr>
            </w:pPr>
            <w:ins w:id="652" w:author="Autor">
              <w:r w:rsidRPr="006159E6">
                <w:rPr>
                  <w:lang w:val="en-US"/>
                </w:rPr>
                <w:t>C</w:t>
              </w:r>
            </w:ins>
          </w:p>
        </w:tc>
        <w:tc>
          <w:tcPr>
            <w:tcW w:w="1414" w:type="dxa"/>
            <w:tcBorders>
              <w:top w:val="single" w:sz="4" w:space="0" w:color="auto"/>
              <w:left w:val="single" w:sz="4" w:space="0" w:color="auto"/>
              <w:bottom w:val="single" w:sz="4" w:space="0" w:color="auto"/>
              <w:right w:val="single" w:sz="4" w:space="0" w:color="auto"/>
            </w:tcBorders>
          </w:tcPr>
          <w:p w14:paraId="77D86245" w14:textId="35B0EB6F" w:rsidR="00C4399A" w:rsidRPr="006159E6" w:rsidRDefault="002E2F31" w:rsidP="002E2F31">
            <w:pPr>
              <w:pStyle w:val="CellBody"/>
              <w:rPr>
                <w:ins w:id="653" w:author="Autor"/>
                <w:lang w:val="en-US"/>
              </w:rPr>
            </w:pPr>
            <w:ins w:id="654" w:author="Autor">
              <w:r>
                <w:rPr>
                  <w:lang w:val="en-US"/>
                </w:rPr>
                <w:t>DurationType</w:t>
              </w:r>
            </w:ins>
          </w:p>
        </w:tc>
        <w:tc>
          <w:tcPr>
            <w:tcW w:w="5858" w:type="dxa"/>
            <w:tcBorders>
              <w:top w:val="single" w:sz="4" w:space="0" w:color="auto"/>
              <w:left w:val="single" w:sz="4" w:space="0" w:color="auto"/>
              <w:bottom w:val="single" w:sz="4" w:space="0" w:color="auto"/>
              <w:right w:val="single" w:sz="4" w:space="0" w:color="auto"/>
            </w:tcBorders>
          </w:tcPr>
          <w:p w14:paraId="433EF9E3" w14:textId="55C928E8" w:rsidR="00C4399A" w:rsidRDefault="00C4399A" w:rsidP="000A4D80">
            <w:pPr>
              <w:pStyle w:val="CellBody"/>
              <w:rPr>
                <w:ins w:id="655" w:author="Autor"/>
                <w:lang w:val="en-US"/>
              </w:rPr>
            </w:pPr>
            <w:ins w:id="656" w:author="Autor">
              <w:r w:rsidRPr="00C67C94">
                <w:rPr>
                  <w:lang w:val="en-US"/>
                </w:rPr>
                <w:t xml:space="preserve">The </w:t>
              </w:r>
              <w:r w:rsidR="00112FBE">
                <w:rPr>
                  <w:lang w:val="en-US"/>
                </w:rPr>
                <w:t>full period</w:t>
              </w:r>
              <w:r w:rsidRPr="00C67C94">
                <w:rPr>
                  <w:lang w:val="en-US"/>
                </w:rPr>
                <w:t xml:space="preserve"> of the </w:t>
              </w:r>
              <w:r w:rsidR="00112FBE">
                <w:rPr>
                  <w:lang w:val="en-US"/>
                </w:rPr>
                <w:t xml:space="preserve">notional or physical </w:t>
              </w:r>
              <w:r w:rsidRPr="00C67C94">
                <w:rPr>
                  <w:lang w:val="en-US"/>
                </w:rPr>
                <w:t>delivery period</w:t>
              </w:r>
              <w:r>
                <w:rPr>
                  <w:lang w:val="en-US"/>
                </w:rPr>
                <w:t>.</w:t>
              </w:r>
            </w:ins>
          </w:p>
          <w:p w14:paraId="2B2B31EE" w14:textId="77777777" w:rsidR="002B2C17" w:rsidRDefault="002B2C17" w:rsidP="002B2C17">
            <w:pPr>
              <w:pStyle w:val="CellBody"/>
              <w:rPr>
                <w:ins w:id="657" w:author="Autor"/>
                <w:rFonts w:eastAsia="Calibri"/>
              </w:rPr>
            </w:pPr>
            <w:ins w:id="658" w:author="Autor">
              <w:r>
                <w:rPr>
                  <w:rFonts w:eastAsia="Calibri"/>
                </w:rPr>
                <w:t xml:space="preserve">The value is always the largest unit that can be expressed as an integer. </w:t>
              </w:r>
            </w:ins>
          </w:p>
          <w:p w14:paraId="33274BC2" w14:textId="77777777" w:rsidR="002B2C17" w:rsidRDefault="002B2C17" w:rsidP="002B2C17">
            <w:pPr>
              <w:pStyle w:val="CellBody"/>
              <w:rPr>
                <w:ins w:id="659" w:author="Autor"/>
                <w:rFonts w:eastAsia="Calibri"/>
              </w:rPr>
            </w:pPr>
            <w:ins w:id="660" w:author="Autor">
              <w:r>
                <w:rPr>
                  <w:rFonts w:eastAsia="Calibri"/>
                </w:rPr>
                <w:t>Examples:</w:t>
              </w:r>
            </w:ins>
          </w:p>
          <w:p w14:paraId="05921238" w14:textId="77777777" w:rsidR="002B2C17" w:rsidRDefault="002B2C17" w:rsidP="002B2C17">
            <w:pPr>
              <w:pStyle w:val="condition1"/>
              <w:rPr>
                <w:ins w:id="661" w:author="Autor"/>
              </w:rPr>
            </w:pPr>
            <w:ins w:id="662" w:author="Autor">
              <w:r>
                <w:t>If the duration is two weeks, the value must be “W” (week).</w:t>
              </w:r>
            </w:ins>
          </w:p>
          <w:p w14:paraId="2AE422AE" w14:textId="6F72BD74" w:rsidR="002B2C17" w:rsidRDefault="002B2C17" w:rsidP="002B2C17">
            <w:pPr>
              <w:pStyle w:val="condition1"/>
              <w:rPr>
                <w:ins w:id="663" w:author="Autor"/>
              </w:rPr>
            </w:pPr>
            <w:ins w:id="664" w:author="Autor">
              <w:r>
                <w:t xml:space="preserve">If the duration is </w:t>
              </w:r>
              <w:r w:rsidR="00503E32">
                <w:t>five</w:t>
              </w:r>
              <w:r>
                <w:t xml:space="preserve"> weeks, the value must be “M” (month).</w:t>
              </w:r>
            </w:ins>
          </w:p>
          <w:p w14:paraId="6E6B7317" w14:textId="0D1342B5" w:rsidR="002B2C17" w:rsidRPr="002B2C17" w:rsidRDefault="002B2C17" w:rsidP="002B2C17">
            <w:pPr>
              <w:pStyle w:val="condition1"/>
              <w:rPr>
                <w:ins w:id="665" w:author="Autor"/>
              </w:rPr>
            </w:pPr>
            <w:ins w:id="666" w:author="Autor">
              <w:r>
                <w:t>If the duration is four months, the value must be “Q” (quarter).</w:t>
              </w:r>
            </w:ins>
          </w:p>
          <w:p w14:paraId="620546DD" w14:textId="77777777" w:rsidR="00C4399A" w:rsidRPr="006159E6" w:rsidRDefault="00C4399A" w:rsidP="000A4D80">
            <w:pPr>
              <w:pStyle w:val="CellBody"/>
              <w:rPr>
                <w:ins w:id="667" w:author="Autor"/>
                <w:rStyle w:val="Fett"/>
                <w:lang w:val="en-US"/>
              </w:rPr>
            </w:pPr>
            <w:ins w:id="668" w:author="Autor">
              <w:r w:rsidRPr="006159E6">
                <w:rPr>
                  <w:rStyle w:val="Fett"/>
                  <w:lang w:val="en-US"/>
                </w:rPr>
                <w:t>Occurrence:</w:t>
              </w:r>
            </w:ins>
          </w:p>
          <w:p w14:paraId="7F7C7E79" w14:textId="77777777" w:rsidR="00C4399A" w:rsidRPr="00E30A7E" w:rsidRDefault="00C4399A" w:rsidP="000A4D80">
            <w:pPr>
              <w:pStyle w:val="condition1"/>
              <w:rPr>
                <w:ins w:id="669" w:author="Autor"/>
                <w:rFonts w:eastAsia="Calibri"/>
                <w:szCs w:val="22"/>
              </w:rPr>
            </w:pPr>
            <w:ins w:id="670" w:author="Autor">
              <w:r>
                <w:t>If ‘Reporting/</w:t>
              </w:r>
              <w:r w:rsidRPr="00F42E6C">
                <w:t>Europe/EURegulatoryDetails/ETD</w:t>
              </w:r>
              <w:r>
                <w:softHyphen/>
              </w:r>
              <w:r w:rsidRPr="00F42E6C">
                <w:t>Product</w:t>
              </w:r>
              <w:r>
                <w:softHyphen/>
              </w:r>
              <w:r w:rsidRPr="00F42E6C">
                <w:t>Information/Com</w:t>
              </w:r>
              <w:r>
                <w:t>modityDetail’ is set to “NG” or “EL”</w:t>
              </w:r>
              <w:r w:rsidRPr="003435B3">
                <w:t>, then this field is mandatory.</w:t>
              </w:r>
            </w:ins>
          </w:p>
          <w:p w14:paraId="660CE144" w14:textId="36F2D6E5" w:rsidR="00571E22" w:rsidRPr="006159E6" w:rsidRDefault="00C4399A" w:rsidP="002B2C17">
            <w:pPr>
              <w:pStyle w:val="condition1"/>
              <w:rPr>
                <w:ins w:id="671" w:author="Autor"/>
                <w:rFonts w:eastAsia="Calibri"/>
              </w:rPr>
            </w:pPr>
            <w:ins w:id="672" w:author="Autor">
              <w:r w:rsidRPr="003435B3">
                <w:t>Else</w:t>
              </w:r>
              <w:r>
                <w:t xml:space="preserve">, this field </w:t>
              </w:r>
              <w:r w:rsidRPr="006159E6">
                <w:t>must be omitted</w:t>
              </w:r>
              <w:r>
                <w:t>.</w:t>
              </w:r>
            </w:ins>
          </w:p>
        </w:tc>
      </w:tr>
      <w:tr w:rsidR="008C4CEF" w:rsidRPr="006159E6" w14:paraId="6F1329DD" w14:textId="77777777" w:rsidTr="00736A1A">
        <w:trPr>
          <w:cantSplit/>
          <w:ins w:id="673" w:author="Autor"/>
        </w:trPr>
        <w:tc>
          <w:tcPr>
            <w:tcW w:w="9498" w:type="dxa"/>
            <w:gridSpan w:val="5"/>
            <w:shd w:val="clear" w:color="auto" w:fill="C0C0C0"/>
          </w:tcPr>
          <w:p w14:paraId="2F954100" w14:textId="77777777" w:rsidR="008C4CEF" w:rsidRDefault="008C4CEF" w:rsidP="00A269EB">
            <w:pPr>
              <w:pStyle w:val="CellBody"/>
              <w:rPr>
                <w:ins w:id="674" w:author="Autor"/>
                <w:lang w:val="en-US"/>
              </w:rPr>
            </w:pPr>
            <w:ins w:id="675" w:author="Autor">
              <w:r w:rsidRPr="006159E6">
                <w:rPr>
                  <w:rStyle w:val="XSDSectionTitle"/>
                  <w:lang w:val="en-US"/>
                </w:rPr>
                <w:t>ETDProductInformation</w:t>
              </w:r>
              <w:r>
                <w:rPr>
                  <w:rStyle w:val="XSDSectionTitle"/>
                  <w:lang w:val="en-US"/>
                </w:rPr>
                <w:t>/LoadDeliverySchedule</w:t>
              </w:r>
              <w:r w:rsidRPr="006159E6">
                <w:rPr>
                  <w:lang w:val="en-US"/>
                </w:rPr>
                <w:t xml:space="preserve">: </w:t>
              </w:r>
              <w:r>
                <w:rPr>
                  <w:lang w:val="en-US"/>
                </w:rPr>
                <w:t>conditional,</w:t>
              </w:r>
              <w:r w:rsidRPr="006159E6">
                <w:rPr>
                  <w:lang w:val="en-US"/>
                </w:rPr>
                <w:t xml:space="preserve"> </w:t>
              </w:r>
              <w:r>
                <w:rPr>
                  <w:lang w:val="en-US"/>
                </w:rPr>
                <w:t xml:space="preserve">repeatable </w:t>
              </w:r>
              <w:r w:rsidRPr="006159E6">
                <w:rPr>
                  <w:lang w:val="en-US"/>
                </w:rPr>
                <w:t>section</w:t>
              </w:r>
              <w:r>
                <w:rPr>
                  <w:lang w:val="en-US"/>
                </w:rPr>
                <w:t xml:space="preserve"> (0-n)</w:t>
              </w:r>
            </w:ins>
          </w:p>
          <w:p w14:paraId="0BEB5F8A" w14:textId="77777777" w:rsidR="008C4CEF" w:rsidRPr="000C3B8A" w:rsidRDefault="008C4CEF" w:rsidP="00A269EB">
            <w:pPr>
              <w:pStyle w:val="CellBody"/>
              <w:rPr>
                <w:ins w:id="676" w:author="Autor"/>
                <w:rStyle w:val="Fett"/>
              </w:rPr>
            </w:pPr>
            <w:ins w:id="677" w:author="Autor">
              <w:r w:rsidRPr="000C3B8A">
                <w:rPr>
                  <w:rStyle w:val="Fett"/>
                </w:rPr>
                <w:t>Occurrence:</w:t>
              </w:r>
            </w:ins>
          </w:p>
          <w:p w14:paraId="5FBCEFFF" w14:textId="77777777" w:rsidR="008C4CEF" w:rsidRPr="00F42E6C" w:rsidRDefault="008C4CEF" w:rsidP="00A269EB">
            <w:pPr>
              <w:pStyle w:val="condition1"/>
              <w:rPr>
                <w:ins w:id="678" w:author="Autor"/>
              </w:rPr>
            </w:pPr>
            <w:ins w:id="679" w:author="Autor">
              <w:r w:rsidRPr="00F42E6C">
                <w:t xml:space="preserve">If </w:t>
              </w:r>
              <w:r>
                <w:t>‘Reporting/</w:t>
              </w:r>
              <w:r w:rsidRPr="00F42E6C">
                <w:t>Europe/EURegulatoryDetails/ETDProductInformation/Com</w:t>
              </w:r>
              <w:r>
                <w:t>modityDetail’ is set to “NG” or “EL”</w:t>
              </w:r>
              <w:r w:rsidRPr="00F42E6C">
                <w:t xml:space="preserve">, then this </w:t>
              </w:r>
              <w:r>
                <w:t>section</w:t>
              </w:r>
              <w:r w:rsidRPr="00F42E6C">
                <w:t xml:space="preserve"> is mandatory.</w:t>
              </w:r>
            </w:ins>
          </w:p>
          <w:p w14:paraId="6E4FF2AF" w14:textId="77777777" w:rsidR="008C4CEF" w:rsidRPr="00AF6595" w:rsidRDefault="008C4CEF" w:rsidP="00A269EB">
            <w:pPr>
              <w:pStyle w:val="condition1"/>
              <w:rPr>
                <w:ins w:id="680" w:author="Autor"/>
                <w:b/>
                <w:bCs/>
              </w:rPr>
            </w:pPr>
            <w:ins w:id="681" w:author="Autor">
              <w:r w:rsidRPr="00F42E6C">
                <w:t>E</w:t>
              </w:r>
              <w:r>
                <w:t>lse, this section must be omitted</w:t>
              </w:r>
              <w:r w:rsidRPr="006159E6">
                <w:t>.</w:t>
              </w:r>
            </w:ins>
          </w:p>
          <w:p w14:paraId="0C1E16BE" w14:textId="77777777" w:rsidR="008C4CEF" w:rsidRPr="00EA6BE2" w:rsidRDefault="008C4CEF" w:rsidP="00A269EB">
            <w:pPr>
              <w:pStyle w:val="CellBody"/>
              <w:rPr>
                <w:ins w:id="682" w:author="Autor"/>
                <w:rStyle w:val="Fett"/>
              </w:rPr>
            </w:pPr>
            <w:ins w:id="683" w:author="Autor">
              <w:r w:rsidRPr="00EA6BE2">
                <w:rPr>
                  <w:rStyle w:val="Fett"/>
                </w:rPr>
                <w:t>Repetitions:</w:t>
              </w:r>
            </w:ins>
          </w:p>
          <w:p w14:paraId="795B318A" w14:textId="77777777" w:rsidR="008C4CEF" w:rsidRDefault="008C4CEF" w:rsidP="00A269EB">
            <w:pPr>
              <w:pStyle w:val="CellBody"/>
              <w:rPr>
                <w:ins w:id="684" w:author="Autor"/>
                <w:lang w:val="en-US"/>
              </w:rPr>
            </w:pPr>
            <w:ins w:id="685" w:author="Autor">
              <w:r>
                <w:rPr>
                  <w:lang w:val="en-US"/>
                </w:rPr>
                <w:t>For each delivery schedule pattern, one ‘LoadDeliverySchedule’ section must be present.</w:t>
              </w:r>
            </w:ins>
          </w:p>
          <w:p w14:paraId="3A887604" w14:textId="77777777" w:rsidR="008C4CEF" w:rsidRPr="00EC2CB7" w:rsidRDefault="008C4CEF" w:rsidP="00A269EB">
            <w:pPr>
              <w:pStyle w:val="CellBody"/>
              <w:rPr>
                <w:ins w:id="686" w:author="Autor"/>
                <w:rStyle w:val="Fett"/>
              </w:rPr>
            </w:pPr>
            <w:ins w:id="687" w:author="Autor">
              <w:r>
                <w:rPr>
                  <w:rStyle w:val="Fett"/>
                </w:rPr>
                <w:t>Values</w:t>
              </w:r>
              <w:r w:rsidRPr="008B1411">
                <w:rPr>
                  <w:rStyle w:val="Fett"/>
                </w:rPr>
                <w:t>:</w:t>
              </w:r>
            </w:ins>
          </w:p>
          <w:p w14:paraId="20244D19" w14:textId="77777777" w:rsidR="008C4CEF" w:rsidRDefault="008C4CEF" w:rsidP="00A269EB">
            <w:pPr>
              <w:pStyle w:val="condition1"/>
              <w:rPr>
                <w:ins w:id="688" w:author="Autor"/>
              </w:rPr>
            </w:pPr>
            <w:ins w:id="689" w:author="Autor">
              <w:r w:rsidRPr="00DD0E24">
                <w:rPr>
                  <w:rFonts w:eastAsia="Calibri"/>
                </w:rPr>
                <w:t xml:space="preserve">The schedules described in the ‘LoadDeliverySchedule’ sections may not overlap in terms of times or days of the week. Each time schedule must start after the end of the previous time schedule. For each day of the week, there may only be one schedule, for example, there may not be one schedule for Mondays and another for weekdays. </w:t>
              </w:r>
              <w:r>
                <w:t xml:space="preserve"> </w:t>
              </w:r>
            </w:ins>
          </w:p>
          <w:p w14:paraId="2BAE8329" w14:textId="77777777" w:rsidR="008C4CEF" w:rsidRPr="00A35ABE" w:rsidRDefault="008C4CEF" w:rsidP="00A269EB">
            <w:pPr>
              <w:pStyle w:val="condition1"/>
              <w:rPr>
                <w:ins w:id="690" w:author="Autor"/>
              </w:rPr>
            </w:pPr>
            <w:ins w:id="691" w:author="Autor">
              <w:r>
                <w:t xml:space="preserve">Continuous delivery schedules with whole day deliveries must be described as </w:t>
              </w:r>
              <w:r w:rsidRPr="002630FA">
                <w:t>follows</w:t>
              </w:r>
              <w:r>
                <w:t>: one ‘LoadDelivery</w:t>
              </w:r>
              <w:r>
                <w:softHyphen/>
                <w:t>Schedule’ with one ‘LoadDeliveryInterval’ indicating the start time. Examples: Gas Day or base load.</w:t>
              </w:r>
            </w:ins>
          </w:p>
          <w:p w14:paraId="60EA95E2" w14:textId="77777777" w:rsidR="008C4CEF" w:rsidRDefault="008C4CEF" w:rsidP="00A269EB">
            <w:pPr>
              <w:pStyle w:val="CellBody"/>
              <w:rPr>
                <w:ins w:id="692" w:author="Autor"/>
                <w:rFonts w:eastAsia="Calibri"/>
              </w:rPr>
            </w:pPr>
            <w:ins w:id="693" w:author="Autor">
              <w:r>
                <w:rPr>
                  <w:rFonts w:eastAsia="Calibri"/>
                </w:rPr>
                <w:t>Examples:</w:t>
              </w:r>
            </w:ins>
          </w:p>
          <w:p w14:paraId="2284DEB6" w14:textId="77777777" w:rsidR="008C4CEF" w:rsidRPr="0072359C" w:rsidRDefault="008C4CEF" w:rsidP="00A269EB">
            <w:pPr>
              <w:pStyle w:val="condition1"/>
              <w:rPr>
                <w:ins w:id="694" w:author="Autor"/>
              </w:rPr>
            </w:pPr>
            <w:ins w:id="695" w:author="Autor">
              <w:r>
                <w:rPr>
                  <w:rFonts w:eastAsia="Calibri"/>
                </w:rPr>
                <w:t>To indicate the Gas Day in UK, set ‘DaysOfTheWeek’ to “WD WN”, and add one ‘LoadDeliveryInterval’ field with the value “05:00”.</w:t>
              </w:r>
            </w:ins>
          </w:p>
          <w:p w14:paraId="5E60BD43" w14:textId="77777777" w:rsidR="008C4CEF" w:rsidRPr="0072359C" w:rsidRDefault="008C4CEF" w:rsidP="00A269EB">
            <w:pPr>
              <w:pStyle w:val="Listlevel1"/>
              <w:rPr>
                <w:ins w:id="696" w:author="Autor"/>
                <w:lang w:val="en-US"/>
              </w:rPr>
            </w:pPr>
            <w:ins w:id="697" w:author="Autor">
              <w:r>
                <w:rPr>
                  <w:rFonts w:eastAsia="Calibri"/>
                </w:rPr>
                <w:t>To indicate an off-peak load, add two ‘LoadDeliverySchedule’ sections:</w:t>
              </w:r>
            </w:ins>
          </w:p>
          <w:p w14:paraId="4049A8AE" w14:textId="77777777" w:rsidR="008C4CEF" w:rsidRPr="00AF6595" w:rsidRDefault="008C4CEF" w:rsidP="00A269EB">
            <w:pPr>
              <w:pStyle w:val="condition2"/>
              <w:rPr>
                <w:ins w:id="698" w:author="Autor"/>
              </w:rPr>
            </w:pPr>
            <w:ins w:id="699" w:author="Autor">
              <w:r>
                <w:rPr>
                  <w:rFonts w:eastAsia="Calibri"/>
                </w:rPr>
                <w:t>[1]: Set ‘DaysOfTheWeek’ to “WD” and add four ‘LoadDeliveryInterval’ fields with the following values: “00:00”, “08:00”, “20:00” and “24:00”.</w:t>
              </w:r>
            </w:ins>
          </w:p>
          <w:p w14:paraId="64D8DFEB" w14:textId="77777777" w:rsidR="008C4CEF" w:rsidRPr="006159E6" w:rsidRDefault="008C4CEF" w:rsidP="00A269EB">
            <w:pPr>
              <w:pStyle w:val="condition2"/>
              <w:rPr>
                <w:ins w:id="700" w:author="Autor"/>
              </w:rPr>
            </w:pPr>
            <w:ins w:id="701" w:author="Autor">
              <w:r>
                <w:rPr>
                  <w:rFonts w:eastAsia="Calibri"/>
                </w:rPr>
                <w:t>[2]: Set ‘DaysOfTheWeek’ to “WN” and add one ‘LoadDeliveryInterval’ field with the value “00:00”.</w:t>
              </w:r>
            </w:ins>
          </w:p>
        </w:tc>
      </w:tr>
      <w:tr w:rsidR="008C4CEF" w:rsidRPr="006159E6" w14:paraId="6ED2361C" w14:textId="77777777" w:rsidTr="00A23627">
        <w:trPr>
          <w:cantSplit/>
          <w:ins w:id="702" w:author="Autor"/>
        </w:trPr>
        <w:tc>
          <w:tcPr>
            <w:tcW w:w="1418" w:type="dxa"/>
            <w:tcBorders>
              <w:top w:val="single" w:sz="4" w:space="0" w:color="auto"/>
              <w:left w:val="single" w:sz="4" w:space="0" w:color="auto"/>
              <w:bottom w:val="single" w:sz="4" w:space="0" w:color="auto"/>
              <w:right w:val="single" w:sz="4" w:space="0" w:color="auto"/>
            </w:tcBorders>
          </w:tcPr>
          <w:p w14:paraId="4D39E7EA" w14:textId="77777777" w:rsidR="008C4CEF" w:rsidRPr="006159E6" w:rsidRDefault="008C4CEF" w:rsidP="00A269EB">
            <w:pPr>
              <w:pStyle w:val="CellBody"/>
              <w:rPr>
                <w:ins w:id="703" w:author="Autor"/>
                <w:bCs/>
                <w:lang w:val="en-US"/>
              </w:rPr>
            </w:pPr>
            <w:ins w:id="704" w:author="Autor">
              <w:r w:rsidRPr="006159E6">
                <w:rPr>
                  <w:lang w:val="en-US"/>
                </w:rPr>
                <w:t>Load</w:t>
              </w:r>
              <w:r>
                <w:rPr>
                  <w:lang w:val="en-US"/>
                </w:rPr>
                <w:softHyphen/>
                <w:t>Delivery</w:t>
              </w:r>
              <w:r>
                <w:rPr>
                  <w:lang w:val="en-US"/>
                </w:rPr>
                <w:softHyphen/>
                <w:t>Interval</w:t>
              </w:r>
            </w:ins>
          </w:p>
        </w:tc>
        <w:tc>
          <w:tcPr>
            <w:tcW w:w="808" w:type="dxa"/>
            <w:gridSpan w:val="2"/>
            <w:tcBorders>
              <w:top w:val="single" w:sz="4" w:space="0" w:color="auto"/>
              <w:left w:val="single" w:sz="4" w:space="0" w:color="auto"/>
              <w:bottom w:val="single" w:sz="4" w:space="0" w:color="auto"/>
              <w:right w:val="single" w:sz="4" w:space="0" w:color="auto"/>
            </w:tcBorders>
          </w:tcPr>
          <w:p w14:paraId="4182D3C0" w14:textId="77777777" w:rsidR="008C4CEF" w:rsidRPr="006159E6" w:rsidRDefault="008C4CEF" w:rsidP="00A269EB">
            <w:pPr>
              <w:pStyle w:val="CellBody"/>
              <w:rPr>
                <w:ins w:id="705" w:author="Autor"/>
                <w:lang w:val="en-US"/>
              </w:rPr>
            </w:pPr>
            <w:ins w:id="706" w:author="Autor">
              <w:r>
                <w:rPr>
                  <w:lang w:val="en-US"/>
                </w:rPr>
                <w:t>M</w:t>
              </w:r>
            </w:ins>
          </w:p>
        </w:tc>
        <w:tc>
          <w:tcPr>
            <w:tcW w:w="1414" w:type="dxa"/>
            <w:tcBorders>
              <w:top w:val="single" w:sz="4" w:space="0" w:color="auto"/>
              <w:left w:val="single" w:sz="4" w:space="0" w:color="auto"/>
              <w:bottom w:val="single" w:sz="4" w:space="0" w:color="auto"/>
              <w:right w:val="single" w:sz="4" w:space="0" w:color="auto"/>
            </w:tcBorders>
          </w:tcPr>
          <w:p w14:paraId="53023B20" w14:textId="77777777" w:rsidR="008C4CEF" w:rsidRPr="006159E6" w:rsidRDefault="008C4CEF" w:rsidP="00A269EB">
            <w:pPr>
              <w:pStyle w:val="CellBody"/>
              <w:rPr>
                <w:ins w:id="707" w:author="Autor"/>
                <w:lang w:val="en-US"/>
              </w:rPr>
            </w:pPr>
            <w:ins w:id="708" w:author="Autor">
              <w:r w:rsidRPr="006159E6">
                <w:rPr>
                  <w:lang w:val="en-US"/>
                </w:rPr>
                <w:t>Load</w:t>
              </w:r>
              <w:r>
                <w:rPr>
                  <w:lang w:val="en-US"/>
                </w:rPr>
                <w:softHyphen/>
                <w:t>Delivery</w:t>
              </w:r>
              <w:r>
                <w:rPr>
                  <w:lang w:val="en-US"/>
                </w:rPr>
                <w:softHyphen/>
                <w:t xml:space="preserve">IntervalType </w:t>
              </w:r>
            </w:ins>
          </w:p>
        </w:tc>
        <w:tc>
          <w:tcPr>
            <w:tcW w:w="5858" w:type="dxa"/>
            <w:tcBorders>
              <w:top w:val="single" w:sz="4" w:space="0" w:color="auto"/>
              <w:left w:val="single" w:sz="4" w:space="0" w:color="auto"/>
              <w:bottom w:val="single" w:sz="4" w:space="0" w:color="auto"/>
              <w:right w:val="single" w:sz="4" w:space="0" w:color="auto"/>
            </w:tcBorders>
          </w:tcPr>
          <w:p w14:paraId="17A31451" w14:textId="77777777" w:rsidR="008C4CEF" w:rsidRPr="006159E6" w:rsidRDefault="008C4CEF" w:rsidP="00A269EB">
            <w:pPr>
              <w:pStyle w:val="CellBody"/>
              <w:rPr>
                <w:ins w:id="709" w:author="Autor"/>
                <w:lang w:val="en-US"/>
              </w:rPr>
            </w:pPr>
            <w:ins w:id="710" w:author="Autor">
              <w:r>
                <w:rPr>
                  <w:lang w:val="en-US"/>
                </w:rPr>
                <w:t>Repeatable field:</w:t>
              </w:r>
              <w:r w:rsidRPr="006159E6">
                <w:rPr>
                  <w:lang w:val="en-US"/>
                </w:rPr>
                <w:t xml:space="preserve"> (</w:t>
              </w:r>
              <w:r>
                <w:rPr>
                  <w:lang w:val="en-US"/>
                </w:rPr>
                <w:t>1</w:t>
              </w:r>
              <w:r w:rsidRPr="006159E6">
                <w:rPr>
                  <w:lang w:val="en-US"/>
                </w:rPr>
                <w:t>-n)</w:t>
              </w:r>
            </w:ins>
          </w:p>
          <w:p w14:paraId="664F2B29" w14:textId="77777777" w:rsidR="008C4CEF" w:rsidRDefault="008C4CEF" w:rsidP="00A269EB">
            <w:pPr>
              <w:pStyle w:val="CellBody"/>
              <w:rPr>
                <w:ins w:id="711" w:author="Autor"/>
              </w:rPr>
            </w:pPr>
            <w:ins w:id="712" w:author="Autor">
              <w:r w:rsidRPr="00C26D3D">
                <w:t>The time interval for each block or shape</w:t>
              </w:r>
              <w:r>
                <w:t xml:space="preserve"> in the local time of the delivery point or zone. The time intervals must be listed in ascending order.</w:t>
              </w:r>
            </w:ins>
          </w:p>
          <w:p w14:paraId="0637A588" w14:textId="77777777" w:rsidR="008C4CEF" w:rsidRPr="00FF6201" w:rsidRDefault="008C4CEF" w:rsidP="00A269EB">
            <w:pPr>
              <w:pStyle w:val="CellBody"/>
              <w:rPr>
                <w:ins w:id="713" w:author="Autor"/>
                <w:rFonts w:eastAsia="Calibri"/>
              </w:rPr>
            </w:pPr>
            <w:ins w:id="714" w:author="Autor">
              <w:r>
                <w:t xml:space="preserve">The time intervals are indicated in pairs, marking the start and end time of an interval. </w:t>
              </w:r>
            </w:ins>
          </w:p>
          <w:p w14:paraId="1FD5F985" w14:textId="77777777" w:rsidR="008C4CEF" w:rsidRPr="006159E6" w:rsidRDefault="008C4CEF" w:rsidP="00A269EB">
            <w:pPr>
              <w:pStyle w:val="CellBody"/>
              <w:rPr>
                <w:ins w:id="715" w:author="Autor"/>
                <w:rFonts w:eastAsia="Calibri"/>
              </w:rPr>
            </w:pPr>
            <w:ins w:id="716" w:author="Autor">
              <w:r>
                <w:rPr>
                  <w:rFonts w:eastAsia="Calibri"/>
                </w:rPr>
                <w:t>To indicate a complete day, it is sufficient to add a start time, which then corresponds to a 24 hour day. In this case, values less than or equal to 12:00 indicate a positive offset of the delivery schedule in relation to midnight. Values greater than 12:00 indicate a negative offset of the delivery schedule in relation to midnight. See also ‘DeliveryStartDate’ and ‘DeliveryEndDate’.</w:t>
              </w:r>
            </w:ins>
          </w:p>
        </w:tc>
      </w:tr>
      <w:tr w:rsidR="008C4CEF" w:rsidRPr="003E06E1" w14:paraId="20C1C66B" w14:textId="77777777" w:rsidTr="00A23627">
        <w:trPr>
          <w:cantSplit/>
          <w:ins w:id="717" w:author="Autor"/>
        </w:trPr>
        <w:tc>
          <w:tcPr>
            <w:tcW w:w="1418" w:type="dxa"/>
            <w:tcBorders>
              <w:top w:val="single" w:sz="4" w:space="0" w:color="auto"/>
              <w:left w:val="single" w:sz="4" w:space="0" w:color="auto"/>
              <w:bottom w:val="single" w:sz="4" w:space="0" w:color="auto"/>
              <w:right w:val="single" w:sz="4" w:space="0" w:color="auto"/>
            </w:tcBorders>
          </w:tcPr>
          <w:p w14:paraId="1172C55D" w14:textId="77777777" w:rsidR="008C4CEF" w:rsidRPr="006159E6" w:rsidRDefault="008C4CEF" w:rsidP="00A269EB">
            <w:pPr>
              <w:pStyle w:val="CellBody"/>
              <w:rPr>
                <w:ins w:id="718" w:author="Autor"/>
                <w:bCs/>
                <w:lang w:val="en-US"/>
              </w:rPr>
            </w:pPr>
            <w:ins w:id="719" w:author="Autor">
              <w:r>
                <w:rPr>
                  <w:lang w:val="en-US"/>
                </w:rPr>
                <w:t>DaysOfThe</w:t>
              </w:r>
              <w:r>
                <w:rPr>
                  <w:lang w:val="en-US"/>
                </w:rPr>
                <w:softHyphen/>
                <w:t>Week</w:t>
              </w:r>
            </w:ins>
          </w:p>
        </w:tc>
        <w:tc>
          <w:tcPr>
            <w:tcW w:w="808" w:type="dxa"/>
            <w:gridSpan w:val="2"/>
            <w:tcBorders>
              <w:top w:val="single" w:sz="4" w:space="0" w:color="auto"/>
              <w:left w:val="single" w:sz="4" w:space="0" w:color="auto"/>
              <w:bottom w:val="single" w:sz="4" w:space="0" w:color="auto"/>
              <w:right w:val="single" w:sz="4" w:space="0" w:color="auto"/>
            </w:tcBorders>
          </w:tcPr>
          <w:p w14:paraId="7B0A378E" w14:textId="77777777" w:rsidR="008C4CEF" w:rsidRPr="006159E6" w:rsidRDefault="008C4CEF" w:rsidP="00A269EB">
            <w:pPr>
              <w:pStyle w:val="CellBody"/>
              <w:rPr>
                <w:ins w:id="720" w:author="Autor"/>
                <w:lang w:val="en-US"/>
              </w:rPr>
            </w:pPr>
            <w:ins w:id="721" w:author="Autor">
              <w:r>
                <w:rPr>
                  <w:lang w:val="en-US"/>
                </w:rPr>
                <w:t>M</w:t>
              </w:r>
            </w:ins>
          </w:p>
        </w:tc>
        <w:tc>
          <w:tcPr>
            <w:tcW w:w="1414" w:type="dxa"/>
            <w:tcBorders>
              <w:top w:val="single" w:sz="4" w:space="0" w:color="auto"/>
              <w:left w:val="single" w:sz="4" w:space="0" w:color="auto"/>
              <w:bottom w:val="single" w:sz="4" w:space="0" w:color="auto"/>
              <w:right w:val="single" w:sz="4" w:space="0" w:color="auto"/>
            </w:tcBorders>
          </w:tcPr>
          <w:p w14:paraId="52023A52" w14:textId="77777777" w:rsidR="008C4CEF" w:rsidRPr="006159E6" w:rsidRDefault="008C4CEF" w:rsidP="00A269EB">
            <w:pPr>
              <w:pStyle w:val="CellBody"/>
              <w:rPr>
                <w:ins w:id="722" w:author="Autor"/>
                <w:lang w:val="en-US"/>
              </w:rPr>
            </w:pPr>
            <w:ins w:id="723" w:author="Autor">
              <w:r>
                <w:rPr>
                  <w:lang w:val="en-US"/>
                </w:rPr>
                <w:t>DOWType</w:t>
              </w:r>
            </w:ins>
          </w:p>
        </w:tc>
        <w:tc>
          <w:tcPr>
            <w:tcW w:w="5858" w:type="dxa"/>
            <w:tcBorders>
              <w:top w:val="single" w:sz="4" w:space="0" w:color="auto"/>
              <w:left w:val="single" w:sz="4" w:space="0" w:color="auto"/>
              <w:bottom w:val="single" w:sz="4" w:space="0" w:color="auto"/>
              <w:right w:val="single" w:sz="4" w:space="0" w:color="auto"/>
            </w:tcBorders>
          </w:tcPr>
          <w:p w14:paraId="3A843FD2" w14:textId="77777777" w:rsidR="008C4CEF" w:rsidRDefault="008C4CEF" w:rsidP="00A269EB">
            <w:pPr>
              <w:pStyle w:val="CellBody"/>
              <w:rPr>
                <w:ins w:id="724" w:author="Autor"/>
              </w:rPr>
            </w:pPr>
            <w:ins w:id="725" w:author="Autor">
              <w:r w:rsidRPr="00DE6E41">
                <w:t>The days of the week of the delivery</w:t>
              </w:r>
              <w:r>
                <w:t>. Multiple values can be used to indicate multiple days of the week, for example, “MO WE FR” for Mondays, Wednesdays and Fridays.</w:t>
              </w:r>
            </w:ins>
          </w:p>
          <w:p w14:paraId="7E912191" w14:textId="60ACE36B" w:rsidR="008C4CEF" w:rsidRPr="006159E6" w:rsidRDefault="008C4CEF" w:rsidP="00A269EB">
            <w:pPr>
              <w:pStyle w:val="CellBody"/>
              <w:rPr>
                <w:ins w:id="726" w:author="Autor"/>
                <w:rFonts w:eastAsia="Calibri"/>
              </w:rPr>
            </w:pPr>
            <w:ins w:id="727" w:author="Autor">
              <w:r>
                <w:rPr>
                  <w:rFonts w:eastAsia="Calibri"/>
                </w:rPr>
                <w:t>For each day of the week, there may only be one load delivery schedule.</w:t>
              </w:r>
            </w:ins>
          </w:p>
        </w:tc>
      </w:tr>
      <w:tr w:rsidR="00C4399A" w:rsidRPr="006159E6" w14:paraId="6EAA20B0" w14:textId="77777777" w:rsidTr="00736A1A">
        <w:trPr>
          <w:cantSplit/>
          <w:ins w:id="728" w:author="Autor"/>
        </w:trPr>
        <w:tc>
          <w:tcPr>
            <w:tcW w:w="9498" w:type="dxa"/>
            <w:gridSpan w:val="5"/>
            <w:shd w:val="clear" w:color="auto" w:fill="C0C0C0"/>
          </w:tcPr>
          <w:p w14:paraId="36E0F1D4" w14:textId="77777777" w:rsidR="00C4399A" w:rsidRPr="00FD3442" w:rsidRDefault="00C4399A" w:rsidP="000A4D80">
            <w:pPr>
              <w:pStyle w:val="CellBody"/>
              <w:rPr>
                <w:ins w:id="729" w:author="Autor"/>
                <w:rStyle w:val="Fett"/>
              </w:rPr>
            </w:pPr>
            <w:ins w:id="730" w:author="Autor">
              <w:r w:rsidRPr="00FD3442">
                <w:t>End of</w:t>
              </w:r>
              <w:r w:rsidRPr="00FD3442">
                <w:rPr>
                  <w:rStyle w:val="Fett"/>
                </w:rPr>
                <w:t xml:space="preserve"> LoadDeliverySchedule</w:t>
              </w:r>
            </w:ins>
          </w:p>
        </w:tc>
      </w:tr>
      <w:tr w:rsidR="00C4399A" w:rsidRPr="006159E6" w14:paraId="59D3254C"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05ED755D" w14:textId="77777777" w:rsidR="00C4399A" w:rsidRPr="006159E6" w:rsidRDefault="00C4399A" w:rsidP="00D02290">
            <w:pPr>
              <w:pStyle w:val="CellBody"/>
              <w:rPr>
                <w:bCs/>
                <w:lang w:val="en-US"/>
              </w:rPr>
            </w:pPr>
            <w:r w:rsidRPr="006159E6">
              <w:rPr>
                <w:lang w:val="en-US"/>
              </w:rPr>
              <w:lastRenderedPageBreak/>
              <w:t>Contract</w:t>
            </w:r>
            <w:r w:rsidRPr="006159E6">
              <w:rPr>
                <w:lang w:val="en-US"/>
              </w:rPr>
              <w:softHyphen/>
              <w:t>Capacity</w:t>
            </w:r>
          </w:p>
        </w:tc>
        <w:tc>
          <w:tcPr>
            <w:tcW w:w="800" w:type="dxa"/>
            <w:tcBorders>
              <w:top w:val="single" w:sz="4" w:space="0" w:color="auto"/>
              <w:left w:val="single" w:sz="4" w:space="0" w:color="auto"/>
              <w:bottom w:val="single" w:sz="4" w:space="0" w:color="auto"/>
              <w:right w:val="single" w:sz="4" w:space="0" w:color="auto"/>
            </w:tcBorders>
          </w:tcPr>
          <w:p w14:paraId="01BC1E92" w14:textId="77777777" w:rsidR="00C4399A" w:rsidRPr="006159E6" w:rsidRDefault="00C4399A" w:rsidP="00D0229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28ED79D8" w14:textId="77777777" w:rsidR="00C4399A" w:rsidRPr="006159E6" w:rsidRDefault="00C4399A" w:rsidP="00D02290">
            <w:pPr>
              <w:pStyle w:val="CellBody"/>
              <w:rPr>
                <w:lang w:val="en-US"/>
              </w:rPr>
            </w:pPr>
            <w:r w:rsidRPr="006159E6">
              <w:rPr>
                <w:lang w:val="en-US"/>
              </w:rPr>
              <w:t>QuantityType</w:t>
            </w:r>
          </w:p>
        </w:tc>
        <w:tc>
          <w:tcPr>
            <w:tcW w:w="5858" w:type="dxa"/>
            <w:tcBorders>
              <w:top w:val="single" w:sz="4" w:space="0" w:color="auto"/>
              <w:left w:val="single" w:sz="4" w:space="0" w:color="auto"/>
              <w:bottom w:val="single" w:sz="4" w:space="0" w:color="auto"/>
              <w:right w:val="single" w:sz="4" w:space="0" w:color="auto"/>
            </w:tcBorders>
          </w:tcPr>
          <w:p w14:paraId="39680CCB" w14:textId="77777777" w:rsidR="00C4399A" w:rsidRPr="006159E6" w:rsidRDefault="00C4399A" w:rsidP="00D02290">
            <w:pPr>
              <w:pStyle w:val="CellBody"/>
              <w:rPr>
                <w:lang w:val="en-US"/>
              </w:rPr>
            </w:pPr>
            <w:r>
              <w:rPr>
                <w:lang w:val="en-US"/>
              </w:rPr>
              <w:t>The q</w:t>
            </w:r>
            <w:r w:rsidRPr="006159E6">
              <w:rPr>
                <w:lang w:val="en-US"/>
              </w:rPr>
              <w:t>uantity per delivery time interval.</w:t>
            </w:r>
          </w:p>
          <w:p w14:paraId="67BF9080" w14:textId="77777777" w:rsidR="00C4399A" w:rsidRPr="006159E6" w:rsidRDefault="00C4399A" w:rsidP="00E73F7B">
            <w:pPr>
              <w:pStyle w:val="CellBody"/>
              <w:rPr>
                <w:rStyle w:val="Fett"/>
                <w:lang w:val="en-US"/>
              </w:rPr>
            </w:pPr>
            <w:r w:rsidRPr="006159E6">
              <w:rPr>
                <w:rStyle w:val="Fett"/>
                <w:lang w:val="en-US"/>
              </w:rPr>
              <w:t>Occurrence:</w:t>
            </w:r>
          </w:p>
          <w:p w14:paraId="3B1766A7" w14:textId="74389267" w:rsidR="00C4399A" w:rsidRDefault="00C4399A" w:rsidP="00ED3F3F">
            <w:pPr>
              <w:pStyle w:val="condition1"/>
            </w:pPr>
            <w:r w:rsidRPr="001030E6">
              <w:t xml:space="preserve">If </w:t>
            </w:r>
            <w:ins w:id="731" w:author="Autor">
              <w:r>
                <w:t>‘Reporting/</w:t>
              </w:r>
              <w:r w:rsidRPr="00F42E6C">
                <w:t>Europe/EURegulatoryDetails/ETDProduct</w:t>
              </w:r>
              <w:r>
                <w:softHyphen/>
              </w:r>
              <w:r w:rsidRPr="00F42E6C">
                <w:t>Information/Com</w:t>
              </w:r>
              <w:r>
                <w:t>modity</w:t>
              </w:r>
              <w:r>
                <w:softHyphen/>
                <w:t>Detail’ is set to “NG” or “EL”</w:t>
              </w:r>
            </w:ins>
            <w:del w:id="732" w:author="Autor">
              <w:r w:rsidRPr="001030E6" w:rsidDel="00782C11">
                <w:delText>‘ETDTradeDetails/PrimaryAssetClass’ is set to “Commodity”</w:delText>
              </w:r>
            </w:del>
            <w:r w:rsidRPr="001030E6">
              <w:t xml:space="preserve">, then this field is </w:t>
            </w:r>
            <w:r w:rsidR="00DD67A0" w:rsidRPr="00DD67A0">
              <w:t>mandatory</w:t>
            </w:r>
            <w:r w:rsidRPr="001030E6">
              <w:t>.</w:t>
            </w:r>
          </w:p>
          <w:p w14:paraId="0BC9DA94" w14:textId="77777777" w:rsidR="00C4399A" w:rsidRPr="006159E6" w:rsidRDefault="00C4399A" w:rsidP="00ED3F3F">
            <w:pPr>
              <w:pStyle w:val="condition1"/>
              <w:rPr>
                <w:rFonts w:eastAsia="Calibri"/>
                <w:szCs w:val="22"/>
              </w:rPr>
            </w:pPr>
            <w:r w:rsidRPr="001030E6">
              <w:t>Else</w:t>
            </w:r>
            <w:r>
              <w:t xml:space="preserve">, this field </w:t>
            </w:r>
            <w:r w:rsidRPr="006159E6">
              <w:t>must be omitted</w:t>
            </w:r>
            <w:r>
              <w:t>.</w:t>
            </w:r>
          </w:p>
        </w:tc>
      </w:tr>
      <w:tr w:rsidR="00C4399A" w:rsidRPr="006159E6" w14:paraId="144F0497"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144AC408" w14:textId="77777777" w:rsidR="00C4399A" w:rsidRPr="006159E6" w:rsidRDefault="00C4399A" w:rsidP="00D02290">
            <w:pPr>
              <w:pStyle w:val="CellBody"/>
              <w:rPr>
                <w:bCs/>
                <w:lang w:val="en-US"/>
              </w:rPr>
            </w:pPr>
            <w:r w:rsidRPr="006159E6">
              <w:rPr>
                <w:lang w:val="en-US"/>
              </w:rPr>
              <w:t>Energy</w:t>
            </w:r>
            <w:r w:rsidRPr="006159E6">
              <w:rPr>
                <w:lang w:val="en-US"/>
              </w:rPr>
              <w:softHyphen/>
              <w:t>Quantity</w:t>
            </w:r>
            <w:r w:rsidRPr="006159E6">
              <w:rPr>
                <w:lang w:val="en-US"/>
              </w:rPr>
              <w:softHyphen/>
              <w:t>Unit</w:t>
            </w:r>
          </w:p>
        </w:tc>
        <w:tc>
          <w:tcPr>
            <w:tcW w:w="800" w:type="dxa"/>
            <w:tcBorders>
              <w:top w:val="single" w:sz="4" w:space="0" w:color="auto"/>
              <w:left w:val="single" w:sz="4" w:space="0" w:color="auto"/>
              <w:bottom w:val="single" w:sz="4" w:space="0" w:color="auto"/>
              <w:right w:val="single" w:sz="4" w:space="0" w:color="auto"/>
            </w:tcBorders>
          </w:tcPr>
          <w:p w14:paraId="134F1E35" w14:textId="77777777" w:rsidR="00C4399A" w:rsidRPr="006159E6" w:rsidRDefault="00C4399A" w:rsidP="00D0229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5D468CAD" w14:textId="77777777" w:rsidR="00C4399A" w:rsidRPr="006159E6" w:rsidRDefault="00C4399A" w:rsidP="00D02290">
            <w:pPr>
              <w:pStyle w:val="CellBody"/>
              <w:rPr>
                <w:lang w:val="en-US"/>
              </w:rPr>
            </w:pPr>
            <w:r w:rsidRPr="006159E6">
              <w:rPr>
                <w:lang w:val="en-US"/>
              </w:rPr>
              <w:t>UnitOf</w:t>
            </w:r>
            <w:r w:rsidRPr="006159E6">
              <w:rPr>
                <w:lang w:val="en-US"/>
              </w:rPr>
              <w:softHyphen/>
              <w:t>Measure</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768FB63D" w14:textId="77777777" w:rsidR="00C4399A" w:rsidRPr="006159E6" w:rsidRDefault="00C4399A" w:rsidP="00D02290">
            <w:pPr>
              <w:pStyle w:val="CellBody"/>
              <w:rPr>
                <w:lang w:val="en-US"/>
              </w:rPr>
            </w:pPr>
            <w:r>
              <w:rPr>
                <w:lang w:val="en-US"/>
              </w:rPr>
              <w:t>A d</w:t>
            </w:r>
            <w:r w:rsidRPr="006159E6">
              <w:rPr>
                <w:lang w:val="en-US"/>
              </w:rPr>
              <w:t xml:space="preserve">aily or hourly quantity </w:t>
            </w:r>
            <w:r>
              <w:rPr>
                <w:lang w:val="en-US"/>
              </w:rPr>
              <w:t xml:space="preserve">of </w:t>
            </w:r>
            <w:r w:rsidRPr="006159E6">
              <w:rPr>
                <w:lang w:val="en-US"/>
              </w:rPr>
              <w:t>the underlying commodity.</w:t>
            </w:r>
          </w:p>
          <w:p w14:paraId="024F49DC" w14:textId="77777777" w:rsidR="00C4399A" w:rsidRPr="006159E6" w:rsidRDefault="00C4399A" w:rsidP="00E73F7B">
            <w:pPr>
              <w:pStyle w:val="CellBody"/>
              <w:rPr>
                <w:rStyle w:val="Fett"/>
                <w:lang w:val="en-US"/>
              </w:rPr>
            </w:pPr>
            <w:r w:rsidRPr="006159E6">
              <w:rPr>
                <w:rStyle w:val="Fett"/>
                <w:lang w:val="en-US"/>
              </w:rPr>
              <w:t>Occurrence:</w:t>
            </w:r>
          </w:p>
          <w:p w14:paraId="36D12E9A" w14:textId="5546211B" w:rsidR="00C4399A" w:rsidRDefault="00C4399A" w:rsidP="00ED3F3F">
            <w:pPr>
              <w:pStyle w:val="condition1"/>
            </w:pPr>
            <w:r w:rsidRPr="007B1300">
              <w:t>If</w:t>
            </w:r>
            <w:ins w:id="733" w:author="Autor">
              <w:r>
                <w:t xml:space="preserve"> ‘Reporting/</w:t>
              </w:r>
              <w:r w:rsidRPr="00F42E6C">
                <w:t>Europe/EURegulatoryDetails/ETDProduct</w:t>
              </w:r>
              <w:r w:rsidR="008C09D2">
                <w:softHyphen/>
              </w:r>
              <w:r w:rsidRPr="00F42E6C">
                <w:t>Information/</w:t>
              </w:r>
              <w:r w:rsidR="008C09D2">
                <w:softHyphen/>
              </w:r>
              <w:r w:rsidRPr="00F42E6C">
                <w:t>Com</w:t>
              </w:r>
              <w:r>
                <w:t>modityDetail’ is set to “NG” or “EL”</w:t>
              </w:r>
            </w:ins>
            <w:del w:id="734" w:author="Autor">
              <w:r w:rsidRPr="007B1300" w:rsidDel="00782C11">
                <w:delText>‘ETDTradeDetails/PrimaryAssetClass’ is set to “Commodity”</w:delText>
              </w:r>
            </w:del>
            <w:r w:rsidRPr="007B1300">
              <w:t xml:space="preserve">, then this field is </w:t>
            </w:r>
            <w:r w:rsidR="00DD67A0">
              <w:t>mandatory</w:t>
            </w:r>
            <w:r w:rsidRPr="007B1300">
              <w:t>.</w:t>
            </w:r>
          </w:p>
          <w:p w14:paraId="11F58DD6" w14:textId="77777777" w:rsidR="00C4399A" w:rsidRPr="006159E6" w:rsidRDefault="00C4399A" w:rsidP="00ED3F3F">
            <w:pPr>
              <w:pStyle w:val="condition1"/>
              <w:rPr>
                <w:rFonts w:eastAsia="Calibri"/>
                <w:szCs w:val="22"/>
              </w:rPr>
            </w:pPr>
            <w:r w:rsidRPr="007B1300">
              <w:t>Else</w:t>
            </w:r>
            <w:r>
              <w:t xml:space="preserve">, this field </w:t>
            </w:r>
            <w:r w:rsidRPr="006159E6">
              <w:t>must be omitted</w:t>
            </w:r>
            <w:r>
              <w:t>.</w:t>
            </w:r>
          </w:p>
        </w:tc>
      </w:tr>
      <w:tr w:rsidR="00C4399A" w:rsidRPr="006159E6" w14:paraId="212909D4"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366FD106" w14:textId="0DFF619E" w:rsidR="00C73580" w:rsidRPr="00C73580" w:rsidRDefault="00C4399A" w:rsidP="00290B97">
            <w:pPr>
              <w:pStyle w:val="CellBody"/>
              <w:rPr>
                <w:lang w:val="en-US"/>
              </w:rPr>
            </w:pPr>
            <w:r w:rsidRPr="006159E6">
              <w:rPr>
                <w:lang w:val="en-US"/>
              </w:rPr>
              <w:t>Delivery</w:t>
            </w:r>
            <w:r w:rsidRPr="006159E6">
              <w:rPr>
                <w:lang w:val="en-US"/>
              </w:rPr>
              <w:softHyphen/>
              <w:t>Start</w:t>
            </w:r>
            <w:r w:rsidRPr="006159E6">
              <w:rPr>
                <w:lang w:val="en-US"/>
              </w:rPr>
              <w:softHyphen/>
              <w:t>Date</w:t>
            </w:r>
            <w:r w:rsidRPr="006159E6">
              <w:rPr>
                <w:lang w:val="en-US"/>
              </w:rPr>
              <w:softHyphen/>
            </w:r>
            <w:del w:id="735" w:author="Autor">
              <w:r w:rsidRPr="006159E6" w:rsidDel="00290B97">
                <w:rPr>
                  <w:lang w:val="en-US"/>
                </w:rPr>
                <w:delText>AndTime</w:delText>
              </w:r>
            </w:del>
          </w:p>
        </w:tc>
        <w:tc>
          <w:tcPr>
            <w:tcW w:w="800" w:type="dxa"/>
            <w:tcBorders>
              <w:top w:val="single" w:sz="4" w:space="0" w:color="auto"/>
              <w:left w:val="single" w:sz="4" w:space="0" w:color="auto"/>
              <w:bottom w:val="single" w:sz="4" w:space="0" w:color="auto"/>
              <w:right w:val="single" w:sz="4" w:space="0" w:color="auto"/>
            </w:tcBorders>
          </w:tcPr>
          <w:p w14:paraId="7AB2A78C" w14:textId="77777777" w:rsidR="00C4399A" w:rsidRPr="006159E6" w:rsidRDefault="00C4399A" w:rsidP="00D0229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32D293EE" w14:textId="5BC23718" w:rsidR="00C4399A" w:rsidRPr="006159E6" w:rsidRDefault="00290B97" w:rsidP="00290B97">
            <w:pPr>
              <w:pStyle w:val="CellBody"/>
              <w:rPr>
                <w:lang w:val="en-US"/>
              </w:rPr>
            </w:pPr>
            <w:ins w:id="736" w:author="Autor">
              <w:r>
                <w:rPr>
                  <w:lang w:val="en-US"/>
                </w:rPr>
                <w:t>DateType</w:t>
              </w:r>
            </w:ins>
            <w:del w:id="737" w:author="Autor">
              <w:r w:rsidR="00C4399A" w:rsidRPr="006159E6" w:rsidDel="00290B97">
                <w:rPr>
                  <w:lang w:val="en-US"/>
                </w:rPr>
                <w:delText>UTC</w:delText>
              </w:r>
              <w:r w:rsidR="00C4399A" w:rsidRPr="006159E6" w:rsidDel="00290B97">
                <w:rPr>
                  <w:lang w:val="en-US"/>
                </w:rPr>
                <w:softHyphen/>
                <w:delText>Timestamp</w:delText>
              </w:r>
              <w:r w:rsidR="00C4399A" w:rsidRPr="006159E6" w:rsidDel="00290B97">
                <w:rPr>
                  <w:lang w:val="en-US"/>
                </w:rPr>
                <w:softHyphen/>
                <w:delText>Type</w:delText>
              </w:r>
            </w:del>
          </w:p>
        </w:tc>
        <w:tc>
          <w:tcPr>
            <w:tcW w:w="5858" w:type="dxa"/>
            <w:tcBorders>
              <w:top w:val="single" w:sz="4" w:space="0" w:color="auto"/>
              <w:left w:val="single" w:sz="4" w:space="0" w:color="auto"/>
              <w:bottom w:val="single" w:sz="4" w:space="0" w:color="auto"/>
              <w:right w:val="single" w:sz="4" w:space="0" w:color="auto"/>
            </w:tcBorders>
          </w:tcPr>
          <w:p w14:paraId="5381E4DB" w14:textId="3EE3D8A8" w:rsidR="00C4399A" w:rsidRDefault="00C4399A" w:rsidP="00D02290">
            <w:pPr>
              <w:pStyle w:val="CellBody"/>
              <w:rPr>
                <w:ins w:id="738" w:author="Autor"/>
                <w:lang w:val="en-US"/>
              </w:rPr>
            </w:pPr>
            <w:r>
              <w:rPr>
                <w:lang w:val="en-US"/>
              </w:rPr>
              <w:t>The s</w:t>
            </w:r>
            <w:r w:rsidRPr="006159E6">
              <w:rPr>
                <w:lang w:val="en-US"/>
              </w:rPr>
              <w:t xml:space="preserve">tart date </w:t>
            </w:r>
            <w:del w:id="739" w:author="Autor">
              <w:r w:rsidRPr="006159E6" w:rsidDel="000A416B">
                <w:rPr>
                  <w:lang w:val="en-US"/>
                </w:rPr>
                <w:delText xml:space="preserve">and time </w:delText>
              </w:r>
            </w:del>
            <w:r w:rsidRPr="006159E6">
              <w:rPr>
                <w:lang w:val="en-US"/>
              </w:rPr>
              <w:t>of delivery.</w:t>
            </w:r>
            <w:ins w:id="740" w:author="Autor">
              <w:r>
                <w:rPr>
                  <w:lang w:val="en-US"/>
                </w:rPr>
                <w:t xml:space="preserve"> </w:t>
              </w:r>
            </w:ins>
          </w:p>
          <w:p w14:paraId="29204F1E" w14:textId="3FF5AA27" w:rsidR="002F53F9" w:rsidRDefault="002F53F9" w:rsidP="00D02290">
            <w:pPr>
              <w:pStyle w:val="CellBody"/>
              <w:rPr>
                <w:ins w:id="741" w:author="Autor"/>
                <w:lang w:val="en-US"/>
              </w:rPr>
            </w:pPr>
            <w:ins w:id="742" w:author="Autor">
              <w:r>
                <w:rPr>
                  <w:lang w:val="en-US"/>
                </w:rPr>
                <w:t xml:space="preserve">For physically delivered products, this is the start of the physical delivery. For non-delivered products, this is the start of the notional delivery. </w:t>
              </w:r>
            </w:ins>
          </w:p>
          <w:p w14:paraId="4CD2F650" w14:textId="77777777" w:rsidR="007118C5" w:rsidRDefault="007118C5" w:rsidP="007118C5">
            <w:pPr>
              <w:pStyle w:val="CellBody"/>
              <w:rPr>
                <w:ins w:id="743" w:author="Autor"/>
              </w:rPr>
            </w:pPr>
            <w:ins w:id="744" w:author="Autor">
              <w:r w:rsidRPr="00DF2EE3">
                <w:rPr>
                  <w:rStyle w:val="Fett"/>
                </w:rPr>
                <w:t>Note:</w:t>
              </w:r>
              <w:r>
                <w:rPr>
                  <w:lang w:val="en-US"/>
                </w:rPr>
                <w:t xml:space="preserve"> For deliveries that are offset from midnight by a positive or negative number of hours as indicated in the ‘LoadDeliveryInterval’ field, the ‘DeliveryStartDate’ field must contain the date compliant with the market convention as described in the ETD product description. </w:t>
              </w:r>
            </w:ins>
          </w:p>
          <w:p w14:paraId="544047EF" w14:textId="77777777" w:rsidR="007118C5" w:rsidRDefault="007118C5" w:rsidP="007118C5">
            <w:pPr>
              <w:pStyle w:val="CellBody"/>
              <w:rPr>
                <w:ins w:id="745" w:author="Autor"/>
                <w:lang w:val="en-US"/>
              </w:rPr>
            </w:pPr>
            <w:ins w:id="746" w:author="Autor">
              <w:r>
                <w:rPr>
                  <w:lang w:val="en-US"/>
                </w:rPr>
                <w:t>Examples:</w:t>
              </w:r>
            </w:ins>
          </w:p>
          <w:p w14:paraId="49572837" w14:textId="77777777" w:rsidR="007118C5" w:rsidRDefault="007118C5" w:rsidP="00D51C4F">
            <w:pPr>
              <w:pStyle w:val="condition1"/>
              <w:rPr>
                <w:ins w:id="747" w:author="Autor"/>
              </w:rPr>
            </w:pPr>
            <w:ins w:id="748" w:author="Autor">
              <w:r>
                <w:t>The delivery schedule for the UK Electricity Day begins at 23:00 in local time, which represents a negative offset of one hour to the delivery start date. The physical delivery begins on 31 March 2017 at 23:00. ‘DeliveryStartDate’ is set to “2017-04-01” and ‘LoadDeliveryInterval’ is set to “23:00”.</w:t>
              </w:r>
            </w:ins>
          </w:p>
          <w:p w14:paraId="4E8D640C" w14:textId="2E301175" w:rsidR="007118C5" w:rsidRPr="007118C5" w:rsidRDefault="007118C5" w:rsidP="00033A28">
            <w:pPr>
              <w:pStyle w:val="condition1"/>
            </w:pPr>
            <w:ins w:id="749" w:author="Autor">
              <w:r>
                <w:t xml:space="preserve">The delivery schedule for the UK Gas Day begins at 05:00 in local time, which represents a positive offset of five hours to the delivery start date. The physical delivery begins on 01 April 2017 </w:t>
              </w:r>
              <w:r w:rsidRPr="007118C5">
                <w:t>at</w:t>
              </w:r>
              <w:r>
                <w:t xml:space="preserve"> 05:00. ‘DeliveryStartDate’ is set to “2017-04-01” and ‘LoadDeliveryInterval’ is set to “05:00”.</w:t>
              </w:r>
            </w:ins>
          </w:p>
          <w:p w14:paraId="393585C4" w14:textId="77777777" w:rsidR="00C4399A" w:rsidRPr="006159E6" w:rsidRDefault="00C4399A" w:rsidP="00E73F7B">
            <w:pPr>
              <w:pStyle w:val="CellBody"/>
              <w:rPr>
                <w:rStyle w:val="Fett"/>
                <w:lang w:val="en-US"/>
              </w:rPr>
            </w:pPr>
            <w:r w:rsidRPr="006159E6">
              <w:rPr>
                <w:rStyle w:val="Fett"/>
                <w:lang w:val="en-US"/>
              </w:rPr>
              <w:t>Occurrence:</w:t>
            </w:r>
          </w:p>
          <w:p w14:paraId="555992BC" w14:textId="0A7CC9B7" w:rsidR="00C4399A" w:rsidRDefault="00C4399A" w:rsidP="00ED3F3F">
            <w:pPr>
              <w:pStyle w:val="condition1"/>
            </w:pPr>
            <w:r w:rsidRPr="00CA6F62">
              <w:t xml:space="preserve">If </w:t>
            </w:r>
            <w:ins w:id="750" w:author="Autor">
              <w:r>
                <w:t>‘Reporting/</w:t>
              </w:r>
              <w:r w:rsidRPr="00F42E6C">
                <w:t>Europe/EURegulatoryDetails/ETDProduct</w:t>
              </w:r>
              <w:r w:rsidR="008C09D2">
                <w:softHyphen/>
              </w:r>
              <w:r w:rsidRPr="00F42E6C">
                <w:t>Information/</w:t>
              </w:r>
              <w:r w:rsidR="008C09D2">
                <w:softHyphen/>
              </w:r>
              <w:r w:rsidRPr="00F42E6C">
                <w:t>Com</w:t>
              </w:r>
              <w:r>
                <w:t>modityDetail’ is set to “NG” or “EL”</w:t>
              </w:r>
            </w:ins>
            <w:del w:id="751" w:author="Autor">
              <w:r w:rsidRPr="00CA6F62" w:rsidDel="00782C11">
                <w:delText>‘ETDTradeDetails/PrimaryAssetClass’ is set to “Commodity”</w:delText>
              </w:r>
            </w:del>
            <w:r w:rsidRPr="00CA6F62">
              <w:t xml:space="preserve">, then this field is </w:t>
            </w:r>
            <w:r w:rsidR="00DD67A0">
              <w:t>mandatory</w:t>
            </w:r>
            <w:r w:rsidR="00DD67A0" w:rsidRPr="007B1300">
              <w:t>.</w:t>
            </w:r>
          </w:p>
          <w:p w14:paraId="685F0AAA" w14:textId="77777777" w:rsidR="00C4399A" w:rsidRPr="006159E6" w:rsidRDefault="00C4399A" w:rsidP="00ED3F3F">
            <w:pPr>
              <w:pStyle w:val="condition1"/>
              <w:rPr>
                <w:rFonts w:eastAsia="Calibri"/>
                <w:szCs w:val="22"/>
              </w:rPr>
            </w:pPr>
            <w:r w:rsidRPr="00CA6F62">
              <w:t>Else</w:t>
            </w:r>
            <w:r>
              <w:t xml:space="preserve">, this field </w:t>
            </w:r>
            <w:r w:rsidRPr="006159E6">
              <w:t>must be omitted</w:t>
            </w:r>
            <w:r>
              <w:t>.</w:t>
            </w:r>
          </w:p>
        </w:tc>
      </w:tr>
      <w:tr w:rsidR="00C4399A" w:rsidRPr="006159E6" w14:paraId="76A4275B"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3E6ADD56" w14:textId="77777777" w:rsidR="00C4399A" w:rsidRPr="006159E6" w:rsidRDefault="00C4399A" w:rsidP="00D02290">
            <w:pPr>
              <w:pStyle w:val="CellBody"/>
              <w:rPr>
                <w:bCs/>
                <w:lang w:val="en-US"/>
              </w:rPr>
            </w:pPr>
            <w:r w:rsidRPr="006159E6">
              <w:rPr>
                <w:lang w:val="en-US"/>
              </w:rPr>
              <w:lastRenderedPageBreak/>
              <w:t>Delivery</w:t>
            </w:r>
            <w:r w:rsidRPr="006159E6">
              <w:rPr>
                <w:lang w:val="en-US"/>
              </w:rPr>
              <w:softHyphen/>
              <w:t>End</w:t>
            </w:r>
            <w:r w:rsidRPr="006159E6">
              <w:rPr>
                <w:lang w:val="en-US"/>
              </w:rPr>
              <w:softHyphen/>
              <w:t>Date</w:t>
            </w:r>
            <w:r w:rsidRPr="006159E6">
              <w:rPr>
                <w:lang w:val="en-US"/>
              </w:rPr>
              <w:softHyphen/>
            </w:r>
            <w:del w:id="752" w:author="Autor">
              <w:r w:rsidRPr="006159E6" w:rsidDel="00290B97">
                <w:rPr>
                  <w:lang w:val="en-US"/>
                </w:rPr>
                <w:delText>And</w:delText>
              </w:r>
              <w:r w:rsidRPr="006159E6" w:rsidDel="00290B97">
                <w:rPr>
                  <w:lang w:val="en-US"/>
                </w:rPr>
                <w:softHyphen/>
                <w:delText>Time</w:delText>
              </w:r>
            </w:del>
          </w:p>
        </w:tc>
        <w:tc>
          <w:tcPr>
            <w:tcW w:w="800" w:type="dxa"/>
            <w:tcBorders>
              <w:top w:val="single" w:sz="4" w:space="0" w:color="auto"/>
              <w:left w:val="single" w:sz="4" w:space="0" w:color="auto"/>
              <w:bottom w:val="single" w:sz="4" w:space="0" w:color="auto"/>
              <w:right w:val="single" w:sz="4" w:space="0" w:color="auto"/>
            </w:tcBorders>
          </w:tcPr>
          <w:p w14:paraId="24BA057C" w14:textId="77777777" w:rsidR="00C4399A" w:rsidRPr="006159E6" w:rsidRDefault="00C4399A" w:rsidP="00D0229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0F712657" w14:textId="34DEC37A" w:rsidR="00C4399A" w:rsidRPr="006159E6" w:rsidRDefault="00C4399A" w:rsidP="00D02290">
            <w:pPr>
              <w:pStyle w:val="CellBody"/>
              <w:rPr>
                <w:lang w:val="en-US"/>
              </w:rPr>
            </w:pPr>
            <w:del w:id="753" w:author="Autor">
              <w:r w:rsidRPr="006159E6" w:rsidDel="00290B97">
                <w:rPr>
                  <w:lang w:val="en-US"/>
                </w:rPr>
                <w:delText>UTC</w:delText>
              </w:r>
              <w:r w:rsidRPr="006159E6" w:rsidDel="00290B97">
                <w:rPr>
                  <w:lang w:val="en-US"/>
                </w:rPr>
                <w:softHyphen/>
                <w:delText>Timestamp</w:delText>
              </w:r>
              <w:r w:rsidRPr="006159E6" w:rsidDel="00290B97">
                <w:rPr>
                  <w:lang w:val="en-US"/>
                </w:rPr>
                <w:softHyphen/>
                <w:delText>Type</w:delText>
              </w:r>
            </w:del>
            <w:ins w:id="754" w:author="Autor">
              <w:r w:rsidR="00290B97">
                <w:rPr>
                  <w:lang w:val="en-US"/>
                </w:rPr>
                <w:t>DateType</w:t>
              </w:r>
            </w:ins>
          </w:p>
        </w:tc>
        <w:tc>
          <w:tcPr>
            <w:tcW w:w="5858" w:type="dxa"/>
            <w:tcBorders>
              <w:top w:val="single" w:sz="4" w:space="0" w:color="auto"/>
              <w:left w:val="single" w:sz="4" w:space="0" w:color="auto"/>
              <w:bottom w:val="single" w:sz="4" w:space="0" w:color="auto"/>
              <w:right w:val="single" w:sz="4" w:space="0" w:color="auto"/>
            </w:tcBorders>
          </w:tcPr>
          <w:p w14:paraId="02D8853E" w14:textId="11EA2D8C" w:rsidR="00C4399A" w:rsidRDefault="00C4399A" w:rsidP="00D02290">
            <w:pPr>
              <w:pStyle w:val="CellBody"/>
              <w:rPr>
                <w:ins w:id="755" w:author="Autor"/>
                <w:lang w:val="en-US"/>
              </w:rPr>
            </w:pPr>
            <w:r>
              <w:rPr>
                <w:lang w:val="en-US"/>
              </w:rPr>
              <w:t>The e</w:t>
            </w:r>
            <w:r w:rsidRPr="006159E6">
              <w:rPr>
                <w:lang w:val="en-US"/>
              </w:rPr>
              <w:t xml:space="preserve">nd date </w:t>
            </w:r>
            <w:del w:id="756" w:author="Autor">
              <w:r w:rsidRPr="006159E6" w:rsidDel="000A416B">
                <w:rPr>
                  <w:lang w:val="en-US"/>
                </w:rPr>
                <w:delText xml:space="preserve">and time </w:delText>
              </w:r>
            </w:del>
            <w:r w:rsidRPr="006159E6">
              <w:rPr>
                <w:lang w:val="en-US"/>
              </w:rPr>
              <w:t>of delivery.</w:t>
            </w:r>
          </w:p>
          <w:p w14:paraId="36605E1B" w14:textId="4802C28E" w:rsidR="000A416B" w:rsidDel="00862494" w:rsidRDefault="001D0BDA" w:rsidP="00D02290">
            <w:pPr>
              <w:pStyle w:val="CellBody"/>
              <w:rPr>
                <w:del w:id="757" w:author="Autor"/>
                <w:lang w:val="en-US"/>
              </w:rPr>
            </w:pPr>
            <w:ins w:id="758" w:author="Autor">
              <w:r>
                <w:rPr>
                  <w:lang w:val="en-US"/>
                </w:rPr>
                <w:t xml:space="preserve">For physically delivered products, this is the end of the physical delivery. For non-delivered products, this is the end of the notional delivery. </w:t>
              </w:r>
            </w:ins>
          </w:p>
          <w:p w14:paraId="539DD7CF" w14:textId="77777777" w:rsidR="00862494" w:rsidRDefault="00862494" w:rsidP="00862494">
            <w:pPr>
              <w:pStyle w:val="CellBody"/>
              <w:rPr>
                <w:ins w:id="759" w:author="Autor"/>
                <w:lang w:val="en-US"/>
              </w:rPr>
            </w:pPr>
            <w:ins w:id="760" w:author="Autor">
              <w:r w:rsidRPr="00DF2EE3">
                <w:rPr>
                  <w:rStyle w:val="Fett"/>
                </w:rPr>
                <w:t>Note:</w:t>
              </w:r>
              <w:r>
                <w:rPr>
                  <w:lang w:val="en-US"/>
                </w:rPr>
                <w:t xml:space="preserve"> For deliveries that are offset from midnight by a positive or negative number of hours as indicated in the ‘LoadDeliveryInterval’ field, the ‘DeliveryEndDate’ field must contain the date compliant with the market convention as described in the ETD product description.</w:t>
              </w:r>
            </w:ins>
          </w:p>
          <w:p w14:paraId="696D0DAB" w14:textId="77777777" w:rsidR="00862494" w:rsidRDefault="00862494" w:rsidP="00862494">
            <w:pPr>
              <w:pStyle w:val="CellBody"/>
              <w:rPr>
                <w:ins w:id="761" w:author="Autor"/>
                <w:lang w:val="en-US"/>
              </w:rPr>
            </w:pPr>
            <w:ins w:id="762" w:author="Autor">
              <w:r>
                <w:rPr>
                  <w:lang w:val="en-US"/>
                </w:rPr>
                <w:t>Examples:</w:t>
              </w:r>
            </w:ins>
          </w:p>
          <w:p w14:paraId="17B2416D" w14:textId="77777777" w:rsidR="00862494" w:rsidRDefault="00862494" w:rsidP="00862494">
            <w:pPr>
              <w:pStyle w:val="condition1"/>
              <w:rPr>
                <w:ins w:id="763" w:author="Autor"/>
              </w:rPr>
            </w:pPr>
            <w:ins w:id="764" w:author="Autor">
              <w:r>
                <w:t>The delivery schedule for the UK Electricity Day ends at 23:00 in local time, which represents a negative offset of one hour to the delivery end date. The physical delivery ends on 30 April 2017 at 23:00. ‘DeliveryEndDate’ is set to “2017-04-30” and ‘LoadDeliveryInterval’ is set to “23:00”.</w:t>
              </w:r>
            </w:ins>
          </w:p>
          <w:p w14:paraId="2CEEA82B" w14:textId="690DEFFB" w:rsidR="00862494" w:rsidRPr="00862494" w:rsidRDefault="00862494" w:rsidP="0084338A">
            <w:pPr>
              <w:pStyle w:val="condition1"/>
              <w:rPr>
                <w:ins w:id="765" w:author="Autor"/>
              </w:rPr>
            </w:pPr>
            <w:ins w:id="766" w:author="Autor">
              <w:r>
                <w:t xml:space="preserve">The delivery schedule for the UK Gas Day ends at 05:00 in local time, which represents a positive </w:t>
              </w:r>
              <w:r w:rsidRPr="00F10A6C">
                <w:t>offset</w:t>
              </w:r>
              <w:r>
                <w:t xml:space="preserve"> of five hours to the delivery start date. The physical delivery ends on 01 May 2017 at 05:00. ‘DeliveryEndDate’ is set to “2017-04-30” and ‘LoadDeliveryInterval’ is set to “05:00”.</w:t>
              </w:r>
            </w:ins>
          </w:p>
          <w:p w14:paraId="477C4063" w14:textId="77777777" w:rsidR="00C4399A" w:rsidRPr="006159E6" w:rsidRDefault="00C4399A" w:rsidP="00E73F7B">
            <w:pPr>
              <w:pStyle w:val="CellBody"/>
              <w:rPr>
                <w:rStyle w:val="Fett"/>
                <w:lang w:val="en-US"/>
              </w:rPr>
            </w:pPr>
            <w:r w:rsidRPr="006159E6">
              <w:rPr>
                <w:rStyle w:val="Fett"/>
                <w:lang w:val="en-US"/>
              </w:rPr>
              <w:t>Occurrence:</w:t>
            </w:r>
          </w:p>
          <w:p w14:paraId="04BEFDE6" w14:textId="27120A2B" w:rsidR="00C4399A" w:rsidRDefault="00C4399A" w:rsidP="00ED3F3F">
            <w:pPr>
              <w:pStyle w:val="condition1"/>
            </w:pPr>
            <w:r w:rsidRPr="00DA3305">
              <w:t xml:space="preserve">If </w:t>
            </w:r>
            <w:ins w:id="767" w:author="Autor">
              <w:r>
                <w:t>‘Reporting/</w:t>
              </w:r>
              <w:r w:rsidRPr="00F42E6C">
                <w:t>Europe/EURegulatoryDetails/</w:t>
              </w:r>
              <w:r w:rsidR="008C09D2">
                <w:softHyphen/>
              </w:r>
              <w:r w:rsidRPr="00F42E6C">
                <w:t>ETDProduct</w:t>
              </w:r>
              <w:r w:rsidR="008C09D2">
                <w:softHyphen/>
              </w:r>
              <w:r w:rsidRPr="00F42E6C">
                <w:t>Information/</w:t>
              </w:r>
              <w:r w:rsidR="008C09D2">
                <w:softHyphen/>
              </w:r>
              <w:r w:rsidRPr="00F42E6C">
                <w:t>Com</w:t>
              </w:r>
              <w:r>
                <w:t>modityDetail’ is set to “NG” or “EL”</w:t>
              </w:r>
            </w:ins>
            <w:del w:id="768" w:author="Autor">
              <w:r w:rsidRPr="00DA3305" w:rsidDel="00782C11">
                <w:delText xml:space="preserve"> ETDTradeDetails/PrimaryAssetClass’ is set to “Commodity”</w:delText>
              </w:r>
            </w:del>
            <w:r w:rsidRPr="00DA3305">
              <w:t>, then this field is</w:t>
            </w:r>
            <w:r w:rsidR="00DD67A0">
              <w:t xml:space="preserve"> mandatory</w:t>
            </w:r>
            <w:r w:rsidRPr="00DA3305">
              <w:t>.</w:t>
            </w:r>
          </w:p>
          <w:p w14:paraId="2E1F0233" w14:textId="77777777" w:rsidR="00C4399A" w:rsidRPr="006159E6" w:rsidRDefault="00C4399A" w:rsidP="00ED3F3F">
            <w:pPr>
              <w:pStyle w:val="condition1"/>
              <w:rPr>
                <w:rFonts w:eastAsia="Calibri"/>
                <w:szCs w:val="22"/>
              </w:rPr>
            </w:pPr>
            <w:r w:rsidRPr="00DA3305">
              <w:t>Else</w:t>
            </w:r>
            <w:r>
              <w:t xml:space="preserve">, this field </w:t>
            </w:r>
            <w:r w:rsidRPr="006159E6">
              <w:t>must be omitted</w:t>
            </w:r>
            <w:r>
              <w:t>.</w:t>
            </w:r>
          </w:p>
        </w:tc>
      </w:tr>
      <w:tr w:rsidR="00C4399A" w:rsidRPr="006159E6" w14:paraId="76448396"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1286BD2E" w14:textId="77777777" w:rsidR="00C4399A" w:rsidRPr="006159E6" w:rsidRDefault="00C4399A" w:rsidP="00D02290">
            <w:pPr>
              <w:pStyle w:val="CellBody"/>
              <w:rPr>
                <w:lang w:val="en-US"/>
              </w:rPr>
            </w:pPr>
            <w:r w:rsidRPr="006159E6">
              <w:rPr>
                <w:lang w:val="en-US"/>
              </w:rPr>
              <w:t>Currency2</w:t>
            </w:r>
          </w:p>
        </w:tc>
        <w:tc>
          <w:tcPr>
            <w:tcW w:w="800" w:type="dxa"/>
            <w:tcBorders>
              <w:top w:val="single" w:sz="4" w:space="0" w:color="auto"/>
              <w:left w:val="single" w:sz="4" w:space="0" w:color="auto"/>
              <w:bottom w:val="single" w:sz="4" w:space="0" w:color="auto"/>
              <w:right w:val="single" w:sz="4" w:space="0" w:color="auto"/>
            </w:tcBorders>
          </w:tcPr>
          <w:p w14:paraId="56144F92" w14:textId="77777777" w:rsidR="00C4399A" w:rsidRPr="006159E6" w:rsidRDefault="00C4399A" w:rsidP="00D0229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643D8747" w14:textId="77777777" w:rsidR="00C4399A" w:rsidRPr="006159E6" w:rsidRDefault="00C4399A"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277B9692" w14:textId="77777777" w:rsidR="00C4399A" w:rsidRPr="006159E6" w:rsidRDefault="00C4399A" w:rsidP="00D02290">
            <w:pPr>
              <w:pStyle w:val="CellBody"/>
              <w:rPr>
                <w:lang w:val="en-US"/>
              </w:rPr>
            </w:pPr>
            <w:r w:rsidRPr="006159E6">
              <w:rPr>
                <w:lang w:val="en-US"/>
              </w:rPr>
              <w:t>The cross currency, if different from the currency of delivery.</w:t>
            </w:r>
          </w:p>
          <w:p w14:paraId="4B4C2878" w14:textId="77777777" w:rsidR="00C4399A" w:rsidRPr="006159E6" w:rsidRDefault="00C4399A" w:rsidP="00E73F7B">
            <w:pPr>
              <w:pStyle w:val="CellBody"/>
              <w:rPr>
                <w:rStyle w:val="Fett"/>
                <w:lang w:val="en-US"/>
              </w:rPr>
            </w:pPr>
            <w:r w:rsidRPr="006159E6">
              <w:rPr>
                <w:rStyle w:val="Fett"/>
                <w:lang w:val="en-US"/>
              </w:rPr>
              <w:t>Occurrence:</w:t>
            </w:r>
          </w:p>
          <w:p w14:paraId="43B95DBC" w14:textId="77777777" w:rsidR="00C4399A" w:rsidRDefault="00C4399A" w:rsidP="00ED3F3F">
            <w:pPr>
              <w:pStyle w:val="condition1"/>
            </w:pPr>
            <w:r w:rsidRPr="00BA076D">
              <w:t xml:space="preserve">If ‘ETDTradeDetails/PrimaryAssetClass’ is set to “ForeignExchange” and </w:t>
            </w:r>
            <w:r>
              <w:t xml:space="preserve">the cross currency </w:t>
            </w:r>
            <w:r w:rsidRPr="00BA076D">
              <w:t>differs from ‘Deliver</w:t>
            </w:r>
            <w:r>
              <w:t>able</w:t>
            </w:r>
            <w:r w:rsidRPr="00BA076D">
              <w:t>Currency’, then this field is mandatory.</w:t>
            </w:r>
          </w:p>
          <w:p w14:paraId="394DBC7B" w14:textId="77777777" w:rsidR="00C4399A" w:rsidRPr="006159E6" w:rsidRDefault="00C4399A" w:rsidP="00ED3F3F">
            <w:pPr>
              <w:pStyle w:val="condition1"/>
              <w:rPr>
                <w:rFonts w:eastAsia="Calibri"/>
                <w:szCs w:val="22"/>
              </w:rPr>
            </w:pPr>
            <w:r w:rsidRPr="00BA076D">
              <w:t>Else</w:t>
            </w:r>
            <w:r>
              <w:t xml:space="preserve">, this field </w:t>
            </w:r>
            <w:r w:rsidRPr="006159E6">
              <w:t>must be omitted</w:t>
            </w:r>
            <w:r>
              <w:t>.</w:t>
            </w:r>
          </w:p>
        </w:tc>
      </w:tr>
      <w:tr w:rsidR="00C4399A" w:rsidRPr="006159E6" w14:paraId="45815AD2"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3D790794" w14:textId="77777777" w:rsidR="00C4399A" w:rsidRPr="006159E6" w:rsidRDefault="00C4399A" w:rsidP="00D02290">
            <w:pPr>
              <w:pStyle w:val="CellBody"/>
              <w:rPr>
                <w:lang w:val="en-US"/>
              </w:rPr>
            </w:pPr>
            <w:r w:rsidRPr="006159E6">
              <w:rPr>
                <w:lang w:val="en-US"/>
              </w:rPr>
              <w:t>Exchange</w:t>
            </w:r>
            <w:r w:rsidRPr="006159E6">
              <w:rPr>
                <w:lang w:val="en-US"/>
              </w:rPr>
              <w:softHyphen/>
              <w:t>Rate1</w:t>
            </w:r>
          </w:p>
        </w:tc>
        <w:tc>
          <w:tcPr>
            <w:tcW w:w="800" w:type="dxa"/>
            <w:tcBorders>
              <w:top w:val="single" w:sz="4" w:space="0" w:color="auto"/>
              <w:left w:val="single" w:sz="4" w:space="0" w:color="auto"/>
              <w:bottom w:val="single" w:sz="4" w:space="0" w:color="auto"/>
              <w:right w:val="single" w:sz="4" w:space="0" w:color="auto"/>
            </w:tcBorders>
          </w:tcPr>
          <w:p w14:paraId="67249CCB" w14:textId="77777777" w:rsidR="00C4399A" w:rsidRPr="006159E6" w:rsidRDefault="00C4399A" w:rsidP="00D0229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02A00465" w14:textId="77777777" w:rsidR="00C4399A" w:rsidRPr="006159E6" w:rsidRDefault="00C4399A" w:rsidP="00D02290">
            <w:pPr>
              <w:pStyle w:val="CellBody"/>
              <w:rPr>
                <w:lang w:val="en-US"/>
              </w:rPr>
            </w:pPr>
            <w:r w:rsidRPr="006159E6">
              <w:rPr>
                <w:lang w:val="en-US"/>
              </w:rPr>
              <w:t>PriceType</w:t>
            </w:r>
          </w:p>
        </w:tc>
        <w:tc>
          <w:tcPr>
            <w:tcW w:w="5858" w:type="dxa"/>
            <w:tcBorders>
              <w:top w:val="single" w:sz="4" w:space="0" w:color="auto"/>
              <w:left w:val="single" w:sz="4" w:space="0" w:color="auto"/>
              <w:bottom w:val="single" w:sz="4" w:space="0" w:color="auto"/>
              <w:right w:val="single" w:sz="4" w:space="0" w:color="auto"/>
            </w:tcBorders>
          </w:tcPr>
          <w:p w14:paraId="4FD558B4" w14:textId="77777777" w:rsidR="00C4399A" w:rsidRPr="006159E6" w:rsidRDefault="00C4399A" w:rsidP="00D02290">
            <w:pPr>
              <w:pStyle w:val="CellBody"/>
              <w:rPr>
                <w:lang w:val="en-US"/>
              </w:rPr>
            </w:pPr>
            <w:r w:rsidRPr="006159E6">
              <w:rPr>
                <w:lang w:val="en-US"/>
              </w:rPr>
              <w:t>The contractual rate of exchange of the currencies.</w:t>
            </w:r>
          </w:p>
          <w:p w14:paraId="46B8CC35" w14:textId="77777777" w:rsidR="00C4399A" w:rsidRPr="006159E6" w:rsidRDefault="00C4399A" w:rsidP="00E73F7B">
            <w:pPr>
              <w:pStyle w:val="CellBody"/>
              <w:rPr>
                <w:rStyle w:val="Fett"/>
                <w:lang w:val="en-US"/>
              </w:rPr>
            </w:pPr>
            <w:r w:rsidRPr="006159E6">
              <w:rPr>
                <w:rStyle w:val="Fett"/>
                <w:lang w:val="en-US"/>
              </w:rPr>
              <w:t>Occurrence:</w:t>
            </w:r>
          </w:p>
          <w:p w14:paraId="3A7EDD6E" w14:textId="77777777" w:rsidR="00C4399A" w:rsidRDefault="00C4399A" w:rsidP="00ED3F3F">
            <w:pPr>
              <w:pStyle w:val="condition1"/>
            </w:pPr>
            <w:r w:rsidRPr="003C4BB0">
              <w:t>If ‘ETDTradeDetails/PrimaryAssetClass’ is set to “ForeignExchange”, then this field is optional.</w:t>
            </w:r>
          </w:p>
          <w:p w14:paraId="30018613" w14:textId="77777777" w:rsidR="00C4399A" w:rsidRPr="006159E6" w:rsidRDefault="00C4399A" w:rsidP="00ED3F3F">
            <w:pPr>
              <w:pStyle w:val="condition1"/>
              <w:rPr>
                <w:rFonts w:eastAsia="Calibri"/>
                <w:szCs w:val="22"/>
              </w:rPr>
            </w:pPr>
            <w:r w:rsidRPr="003C4BB0">
              <w:t>Else</w:t>
            </w:r>
            <w:r>
              <w:t xml:space="preserve">, this field </w:t>
            </w:r>
            <w:r w:rsidRPr="006159E6">
              <w:t>must be omitted</w:t>
            </w:r>
            <w:r>
              <w:t>.</w:t>
            </w:r>
          </w:p>
        </w:tc>
      </w:tr>
      <w:tr w:rsidR="00C4399A" w:rsidRPr="006159E6" w14:paraId="6D6C01E3"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0E8614EA" w14:textId="77777777" w:rsidR="00C4399A" w:rsidRPr="006159E6" w:rsidRDefault="00C4399A" w:rsidP="00D02290">
            <w:pPr>
              <w:pStyle w:val="CellBody"/>
              <w:rPr>
                <w:lang w:val="en-US"/>
              </w:rPr>
            </w:pPr>
            <w:r w:rsidRPr="006159E6">
              <w:rPr>
                <w:lang w:val="en-US"/>
              </w:rPr>
              <w:t>Exchange</w:t>
            </w:r>
            <w:r w:rsidRPr="006159E6">
              <w:rPr>
                <w:lang w:val="en-US"/>
              </w:rPr>
              <w:softHyphen/>
              <w:t>Rate</w:t>
            </w:r>
            <w:r w:rsidRPr="006159E6">
              <w:rPr>
                <w:lang w:val="en-US"/>
              </w:rPr>
              <w:softHyphen/>
              <w:t>Basis</w:t>
            </w:r>
          </w:p>
        </w:tc>
        <w:tc>
          <w:tcPr>
            <w:tcW w:w="800" w:type="dxa"/>
            <w:tcBorders>
              <w:top w:val="single" w:sz="4" w:space="0" w:color="auto"/>
              <w:left w:val="single" w:sz="4" w:space="0" w:color="auto"/>
              <w:bottom w:val="single" w:sz="4" w:space="0" w:color="auto"/>
              <w:right w:val="single" w:sz="4" w:space="0" w:color="auto"/>
            </w:tcBorders>
          </w:tcPr>
          <w:p w14:paraId="48DD1AB1" w14:textId="77777777" w:rsidR="00C4399A" w:rsidRPr="006159E6" w:rsidRDefault="00C4399A" w:rsidP="00D0229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6555CF4A" w14:textId="77777777" w:rsidR="00C4399A" w:rsidRPr="006159E6" w:rsidRDefault="00C4399A" w:rsidP="00D02290">
            <w:pPr>
              <w:pStyle w:val="CellBody"/>
              <w:rPr>
                <w:lang w:val="en-US"/>
              </w:rPr>
            </w:pPr>
            <w:r w:rsidRPr="006159E6">
              <w:rPr>
                <w:lang w:val="en-US"/>
              </w:rPr>
              <w:t>QuoteBasis</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27FE45AB" w14:textId="77777777" w:rsidR="00C4399A" w:rsidRPr="006159E6" w:rsidRDefault="00C4399A" w:rsidP="00D02290">
            <w:pPr>
              <w:pStyle w:val="CellBody"/>
              <w:rPr>
                <w:lang w:val="en-US"/>
              </w:rPr>
            </w:pPr>
            <w:r>
              <w:rPr>
                <w:lang w:val="en-US"/>
              </w:rPr>
              <w:t>The q</w:t>
            </w:r>
            <w:r w:rsidRPr="006159E6">
              <w:rPr>
                <w:lang w:val="en-US"/>
              </w:rPr>
              <w:t xml:space="preserve">uote base for </w:t>
            </w:r>
            <w:r>
              <w:rPr>
                <w:lang w:val="en-US"/>
              </w:rPr>
              <w:t xml:space="preserve">an </w:t>
            </w:r>
            <w:r w:rsidRPr="006159E6">
              <w:rPr>
                <w:lang w:val="en-US"/>
              </w:rPr>
              <w:t>exchange rate.</w:t>
            </w:r>
          </w:p>
          <w:p w14:paraId="60C3674B" w14:textId="77777777" w:rsidR="00C4399A" w:rsidRPr="006159E6" w:rsidRDefault="00C4399A" w:rsidP="00E73F7B">
            <w:pPr>
              <w:pStyle w:val="CellBody"/>
              <w:rPr>
                <w:rStyle w:val="Fett"/>
                <w:lang w:val="en-US"/>
              </w:rPr>
            </w:pPr>
            <w:r w:rsidRPr="006159E6">
              <w:rPr>
                <w:rStyle w:val="Fett"/>
                <w:lang w:val="en-US"/>
              </w:rPr>
              <w:t>Occurrence:</w:t>
            </w:r>
          </w:p>
          <w:p w14:paraId="435E8E99" w14:textId="77777777" w:rsidR="00C4399A" w:rsidRDefault="00C4399A" w:rsidP="00ED3F3F">
            <w:pPr>
              <w:pStyle w:val="condition1"/>
            </w:pPr>
            <w:r w:rsidRPr="0064348D">
              <w:t>If ‘ETDTradeDetails/PrimaryAssetClass’ is set to “ForeignExchange”, then this field is optional.</w:t>
            </w:r>
          </w:p>
          <w:p w14:paraId="1D916212" w14:textId="77777777" w:rsidR="00C4399A" w:rsidRPr="006159E6" w:rsidRDefault="00C4399A" w:rsidP="00ED3F3F">
            <w:pPr>
              <w:pStyle w:val="condition1"/>
              <w:rPr>
                <w:rFonts w:eastAsia="Calibri"/>
                <w:szCs w:val="22"/>
              </w:rPr>
            </w:pPr>
            <w:r w:rsidRPr="0064348D">
              <w:t>Else</w:t>
            </w:r>
            <w:r>
              <w:t xml:space="preserve">, this field </w:t>
            </w:r>
            <w:r w:rsidRPr="006159E6">
              <w:t>must be omitted</w:t>
            </w:r>
            <w:r>
              <w:t>.</w:t>
            </w:r>
          </w:p>
        </w:tc>
      </w:tr>
      <w:tr w:rsidR="00C4399A" w:rsidRPr="006159E6" w14:paraId="3885580A"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639147E4" w14:textId="77777777" w:rsidR="00C4399A" w:rsidRPr="006159E6" w:rsidRDefault="00C4399A" w:rsidP="00D02290">
            <w:pPr>
              <w:pStyle w:val="CellBody"/>
              <w:rPr>
                <w:lang w:val="en-US"/>
              </w:rPr>
            </w:pPr>
            <w:r w:rsidRPr="006159E6">
              <w:rPr>
                <w:lang w:val="en-US"/>
              </w:rPr>
              <w:t>FixedRate</w:t>
            </w:r>
            <w:r w:rsidRPr="006159E6">
              <w:rPr>
                <w:lang w:val="en-US"/>
              </w:rPr>
              <w:softHyphen/>
              <w:t>OfLeg2</w:t>
            </w:r>
          </w:p>
        </w:tc>
        <w:tc>
          <w:tcPr>
            <w:tcW w:w="800" w:type="dxa"/>
            <w:tcBorders>
              <w:top w:val="single" w:sz="4" w:space="0" w:color="auto"/>
              <w:left w:val="single" w:sz="4" w:space="0" w:color="auto"/>
              <w:bottom w:val="single" w:sz="4" w:space="0" w:color="auto"/>
              <w:right w:val="single" w:sz="4" w:space="0" w:color="auto"/>
            </w:tcBorders>
          </w:tcPr>
          <w:p w14:paraId="577FDB5B" w14:textId="77777777" w:rsidR="00C4399A" w:rsidRPr="006159E6" w:rsidRDefault="00C4399A" w:rsidP="00D0229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5F0F109E" w14:textId="77777777" w:rsidR="00C4399A" w:rsidRPr="006159E6" w:rsidRDefault="00C4399A" w:rsidP="00D02290">
            <w:pPr>
              <w:pStyle w:val="CellBody"/>
              <w:rPr>
                <w:lang w:val="en-US"/>
              </w:rPr>
            </w:pPr>
            <w:r w:rsidRPr="006159E6">
              <w:rPr>
                <w:lang w:val="en-US"/>
              </w:rPr>
              <w:t>QuantityType</w:t>
            </w:r>
          </w:p>
        </w:tc>
        <w:tc>
          <w:tcPr>
            <w:tcW w:w="5858" w:type="dxa"/>
            <w:tcBorders>
              <w:top w:val="single" w:sz="4" w:space="0" w:color="auto"/>
              <w:left w:val="single" w:sz="4" w:space="0" w:color="auto"/>
              <w:bottom w:val="single" w:sz="4" w:space="0" w:color="auto"/>
              <w:right w:val="single" w:sz="4" w:space="0" w:color="auto"/>
            </w:tcBorders>
          </w:tcPr>
          <w:p w14:paraId="5FFD6014" w14:textId="77777777" w:rsidR="00C4399A" w:rsidRPr="006159E6" w:rsidRDefault="00C4399A" w:rsidP="00D02290">
            <w:pPr>
              <w:pStyle w:val="CellBody"/>
              <w:rPr>
                <w:lang w:val="en-US"/>
              </w:rPr>
            </w:pPr>
            <w:r>
              <w:rPr>
                <w:lang w:val="en-US"/>
              </w:rPr>
              <w:t>T</w:t>
            </w:r>
            <w:r w:rsidRPr="006159E6">
              <w:rPr>
                <w:lang w:val="en-US"/>
              </w:rPr>
              <w:t xml:space="preserve">he fixed rate </w:t>
            </w:r>
            <w:r>
              <w:rPr>
                <w:lang w:val="en-US"/>
              </w:rPr>
              <w:t xml:space="preserve">of </w:t>
            </w:r>
            <w:r w:rsidRPr="006159E6">
              <w:rPr>
                <w:lang w:val="en-US"/>
              </w:rPr>
              <w:t>leg 2, if applicable.</w:t>
            </w:r>
          </w:p>
          <w:p w14:paraId="165BC193" w14:textId="77777777" w:rsidR="00C4399A" w:rsidRPr="006159E6" w:rsidRDefault="00C4399A" w:rsidP="0037315C">
            <w:pPr>
              <w:pStyle w:val="CellBody"/>
              <w:rPr>
                <w:rStyle w:val="Fett"/>
                <w:lang w:val="en-US"/>
              </w:rPr>
            </w:pPr>
            <w:r w:rsidRPr="006159E6">
              <w:rPr>
                <w:rStyle w:val="Fett"/>
                <w:lang w:val="en-US"/>
              </w:rPr>
              <w:t>Occurrence:</w:t>
            </w:r>
          </w:p>
          <w:p w14:paraId="591DE3DE" w14:textId="77777777" w:rsidR="00C4399A" w:rsidRDefault="00C4399A" w:rsidP="00ED3F3F">
            <w:pPr>
              <w:pStyle w:val="condition1"/>
            </w:pPr>
            <w:r w:rsidRPr="0037315C">
              <w:t>If ‘ETDTradeDetails/PrimaryAssetClass’ is set to “InterestRate”, then this field is optional.</w:t>
            </w:r>
          </w:p>
          <w:p w14:paraId="6ABB8FB7" w14:textId="77777777" w:rsidR="00C4399A" w:rsidRPr="006159E6" w:rsidRDefault="00C4399A" w:rsidP="00ED3F3F">
            <w:pPr>
              <w:pStyle w:val="condition1"/>
              <w:rPr>
                <w:rFonts w:eastAsia="Calibri"/>
                <w:szCs w:val="22"/>
              </w:rPr>
            </w:pPr>
            <w:r w:rsidRPr="0037315C">
              <w:t>Else</w:t>
            </w:r>
            <w:r>
              <w:t xml:space="preserve">, this field </w:t>
            </w:r>
            <w:r w:rsidRPr="006159E6">
              <w:t>must be omitted</w:t>
            </w:r>
            <w:r>
              <w:t>.</w:t>
            </w:r>
          </w:p>
        </w:tc>
      </w:tr>
      <w:tr w:rsidR="00C4399A" w:rsidRPr="006159E6" w14:paraId="0CF3A527"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6E8F5B6F" w14:textId="57DEE205" w:rsidR="00C4399A" w:rsidRPr="006159E6" w:rsidRDefault="00C4399A" w:rsidP="00D02290">
            <w:pPr>
              <w:pStyle w:val="CellBody"/>
              <w:rPr>
                <w:lang w:val="en-US"/>
              </w:rPr>
            </w:pPr>
            <w:r w:rsidRPr="006159E6">
              <w:rPr>
                <w:lang w:val="en-US"/>
              </w:rPr>
              <w:t>FixedRate</w:t>
            </w:r>
            <w:r w:rsidRPr="006159E6">
              <w:rPr>
                <w:lang w:val="en-US"/>
              </w:rPr>
              <w:softHyphen/>
              <w:t>Day</w:t>
            </w:r>
            <w:r w:rsidRPr="006159E6">
              <w:rPr>
                <w:lang w:val="en-US"/>
              </w:rPr>
              <w:softHyphen/>
              <w:t>Count</w:t>
            </w:r>
            <w:ins w:id="769" w:author="Autor">
              <w:r w:rsidR="00400666">
                <w:rPr>
                  <w:lang w:val="en-US"/>
                </w:rPr>
                <w:t>Leg1</w:t>
              </w:r>
            </w:ins>
          </w:p>
        </w:tc>
        <w:tc>
          <w:tcPr>
            <w:tcW w:w="800" w:type="dxa"/>
            <w:tcBorders>
              <w:top w:val="single" w:sz="4" w:space="0" w:color="auto"/>
              <w:left w:val="single" w:sz="4" w:space="0" w:color="auto"/>
              <w:bottom w:val="single" w:sz="4" w:space="0" w:color="auto"/>
              <w:right w:val="single" w:sz="4" w:space="0" w:color="auto"/>
            </w:tcBorders>
          </w:tcPr>
          <w:p w14:paraId="0CB3AF6F" w14:textId="77777777" w:rsidR="00C4399A" w:rsidRPr="006159E6" w:rsidRDefault="00C4399A" w:rsidP="00D0229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645DDD69" w14:textId="77777777" w:rsidR="00C4399A" w:rsidRPr="006159E6" w:rsidRDefault="00C4399A" w:rsidP="00D02290">
            <w:pPr>
              <w:pStyle w:val="CellBody"/>
              <w:rPr>
                <w:lang w:val="en-US"/>
              </w:rPr>
            </w:pPr>
            <w:r w:rsidRPr="006159E6">
              <w:rPr>
                <w:lang w:val="en-US"/>
              </w:rPr>
              <w:t>Day</w:t>
            </w:r>
            <w:r w:rsidRPr="006159E6">
              <w:rPr>
                <w:lang w:val="en-US"/>
              </w:rPr>
              <w:softHyphen/>
              <w:t>Count</w:t>
            </w:r>
            <w:r w:rsidRPr="006159E6">
              <w:rPr>
                <w:lang w:val="en-US"/>
              </w:rPr>
              <w:softHyphen/>
              <w:t>Fraction</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0003E5CE" w14:textId="77777777" w:rsidR="00C4399A" w:rsidRPr="006159E6" w:rsidRDefault="00C4399A" w:rsidP="00D02290">
            <w:pPr>
              <w:pStyle w:val="CellBody"/>
              <w:rPr>
                <w:lang w:val="en-US"/>
              </w:rPr>
            </w:pPr>
            <w:r w:rsidRPr="006159E6">
              <w:rPr>
                <w:lang w:val="en-US"/>
              </w:rPr>
              <w:t>The actual number of days in the relevant fixed rate payer calculation period, if applicable.</w:t>
            </w:r>
          </w:p>
          <w:p w14:paraId="3093CF74" w14:textId="77777777" w:rsidR="00C4399A" w:rsidRPr="006159E6" w:rsidRDefault="00C4399A" w:rsidP="00E73F7B">
            <w:pPr>
              <w:pStyle w:val="CellBody"/>
              <w:rPr>
                <w:rStyle w:val="Fett"/>
                <w:lang w:val="en-US"/>
              </w:rPr>
            </w:pPr>
            <w:r w:rsidRPr="006159E6">
              <w:rPr>
                <w:rStyle w:val="Fett"/>
                <w:lang w:val="en-US"/>
              </w:rPr>
              <w:t>Occurrence:</w:t>
            </w:r>
          </w:p>
          <w:p w14:paraId="318A50C9" w14:textId="77777777" w:rsidR="00C4399A" w:rsidRDefault="00C4399A" w:rsidP="00ED3F3F">
            <w:pPr>
              <w:pStyle w:val="condition1"/>
            </w:pPr>
            <w:r w:rsidRPr="0091723F">
              <w:t>If ‘ETDTradeDetails/PrimaryAssetClass’ is set to “InterestRate”, then this field is optional.</w:t>
            </w:r>
          </w:p>
          <w:p w14:paraId="224A06CD" w14:textId="77777777" w:rsidR="00C4399A" w:rsidRPr="006159E6" w:rsidRDefault="00C4399A" w:rsidP="00ED3F3F">
            <w:pPr>
              <w:pStyle w:val="condition1"/>
              <w:rPr>
                <w:rFonts w:eastAsia="Calibri"/>
                <w:szCs w:val="22"/>
              </w:rPr>
            </w:pPr>
            <w:r w:rsidRPr="0091723F">
              <w:t>Else</w:t>
            </w:r>
            <w:r>
              <w:t xml:space="preserve">, this field </w:t>
            </w:r>
            <w:r w:rsidRPr="006159E6">
              <w:t>must be omitted</w:t>
            </w:r>
            <w:r>
              <w:t>.</w:t>
            </w:r>
          </w:p>
        </w:tc>
      </w:tr>
      <w:tr w:rsidR="00CA52B5" w:rsidRPr="006159E6" w14:paraId="3166D914" w14:textId="77777777" w:rsidTr="00A23627">
        <w:trPr>
          <w:cantSplit/>
          <w:ins w:id="770" w:author="Autor"/>
        </w:trPr>
        <w:tc>
          <w:tcPr>
            <w:tcW w:w="1426" w:type="dxa"/>
            <w:gridSpan w:val="2"/>
            <w:tcBorders>
              <w:top w:val="single" w:sz="4" w:space="0" w:color="auto"/>
              <w:left w:val="single" w:sz="4" w:space="0" w:color="auto"/>
              <w:bottom w:val="single" w:sz="4" w:space="0" w:color="auto"/>
              <w:right w:val="single" w:sz="4" w:space="0" w:color="auto"/>
            </w:tcBorders>
          </w:tcPr>
          <w:p w14:paraId="116C5C3F" w14:textId="77777777" w:rsidR="00CA52B5" w:rsidRPr="006159E6" w:rsidRDefault="00CA52B5" w:rsidP="00735D91">
            <w:pPr>
              <w:pStyle w:val="CellBody"/>
              <w:rPr>
                <w:ins w:id="771" w:author="Autor"/>
                <w:lang w:val="en-US"/>
              </w:rPr>
            </w:pPr>
            <w:ins w:id="772" w:author="Autor">
              <w:r w:rsidRPr="006159E6">
                <w:rPr>
                  <w:lang w:val="en-US"/>
                </w:rPr>
                <w:lastRenderedPageBreak/>
                <w:t>FixedRate</w:t>
              </w:r>
              <w:r w:rsidRPr="006159E6">
                <w:rPr>
                  <w:lang w:val="en-US"/>
                </w:rPr>
                <w:softHyphen/>
                <w:t>Day</w:t>
              </w:r>
              <w:r w:rsidRPr="006159E6">
                <w:rPr>
                  <w:lang w:val="en-US"/>
                </w:rPr>
                <w:softHyphen/>
                <w:t>Count</w:t>
              </w:r>
              <w:r>
                <w:rPr>
                  <w:lang w:val="en-US"/>
                </w:rPr>
                <w:t>Leg2</w:t>
              </w:r>
            </w:ins>
          </w:p>
        </w:tc>
        <w:tc>
          <w:tcPr>
            <w:tcW w:w="800" w:type="dxa"/>
            <w:tcBorders>
              <w:top w:val="single" w:sz="4" w:space="0" w:color="auto"/>
              <w:left w:val="single" w:sz="4" w:space="0" w:color="auto"/>
              <w:bottom w:val="single" w:sz="4" w:space="0" w:color="auto"/>
              <w:right w:val="single" w:sz="4" w:space="0" w:color="auto"/>
            </w:tcBorders>
          </w:tcPr>
          <w:p w14:paraId="051B849A" w14:textId="77777777" w:rsidR="00CA52B5" w:rsidRPr="006159E6" w:rsidRDefault="00CA52B5" w:rsidP="00735D91">
            <w:pPr>
              <w:pStyle w:val="CellBody"/>
              <w:rPr>
                <w:ins w:id="773" w:author="Autor"/>
                <w:lang w:val="en-US"/>
              </w:rPr>
            </w:pPr>
            <w:ins w:id="774" w:author="Autor">
              <w:r w:rsidRPr="006159E6">
                <w:rPr>
                  <w:lang w:val="en-US"/>
                </w:rPr>
                <w:t>C</w:t>
              </w:r>
            </w:ins>
          </w:p>
        </w:tc>
        <w:tc>
          <w:tcPr>
            <w:tcW w:w="1414" w:type="dxa"/>
            <w:tcBorders>
              <w:top w:val="single" w:sz="4" w:space="0" w:color="auto"/>
              <w:left w:val="single" w:sz="4" w:space="0" w:color="auto"/>
              <w:bottom w:val="single" w:sz="4" w:space="0" w:color="auto"/>
              <w:right w:val="single" w:sz="4" w:space="0" w:color="auto"/>
            </w:tcBorders>
          </w:tcPr>
          <w:p w14:paraId="0BBAC5C4" w14:textId="77777777" w:rsidR="00CA52B5" w:rsidRPr="006159E6" w:rsidRDefault="00CA52B5" w:rsidP="00735D91">
            <w:pPr>
              <w:pStyle w:val="CellBody"/>
              <w:rPr>
                <w:ins w:id="775" w:author="Autor"/>
                <w:lang w:val="en-US"/>
              </w:rPr>
            </w:pPr>
            <w:ins w:id="776" w:author="Autor">
              <w:r w:rsidRPr="006159E6">
                <w:rPr>
                  <w:lang w:val="en-US"/>
                </w:rPr>
                <w:t>Day</w:t>
              </w:r>
              <w:r w:rsidRPr="006159E6">
                <w:rPr>
                  <w:lang w:val="en-US"/>
                </w:rPr>
                <w:softHyphen/>
                <w:t>Count</w:t>
              </w:r>
              <w:r w:rsidRPr="006159E6">
                <w:rPr>
                  <w:lang w:val="en-US"/>
                </w:rPr>
                <w:softHyphen/>
                <w:t>Fraction</w:t>
              </w:r>
              <w:r w:rsidRPr="006159E6">
                <w:rPr>
                  <w:lang w:val="en-US"/>
                </w:rPr>
                <w:softHyphen/>
                <w:t>Type</w:t>
              </w:r>
            </w:ins>
          </w:p>
        </w:tc>
        <w:tc>
          <w:tcPr>
            <w:tcW w:w="5858" w:type="dxa"/>
            <w:tcBorders>
              <w:top w:val="single" w:sz="4" w:space="0" w:color="auto"/>
              <w:left w:val="single" w:sz="4" w:space="0" w:color="auto"/>
              <w:bottom w:val="single" w:sz="4" w:space="0" w:color="auto"/>
              <w:right w:val="single" w:sz="4" w:space="0" w:color="auto"/>
            </w:tcBorders>
          </w:tcPr>
          <w:p w14:paraId="17419E10" w14:textId="77777777" w:rsidR="00CA52B5" w:rsidRPr="006159E6" w:rsidRDefault="00CA52B5" w:rsidP="00735D91">
            <w:pPr>
              <w:pStyle w:val="CellBody"/>
              <w:rPr>
                <w:ins w:id="777" w:author="Autor"/>
                <w:lang w:val="en-US"/>
              </w:rPr>
            </w:pPr>
            <w:ins w:id="778" w:author="Autor">
              <w:r w:rsidRPr="006159E6">
                <w:rPr>
                  <w:lang w:val="en-US"/>
                </w:rPr>
                <w:t>The actual number of days in the relevant fixed rate payer calculation period, if applicable.</w:t>
              </w:r>
            </w:ins>
          </w:p>
          <w:p w14:paraId="4B598595" w14:textId="77777777" w:rsidR="00CA52B5" w:rsidRPr="006159E6" w:rsidRDefault="00CA52B5" w:rsidP="00735D91">
            <w:pPr>
              <w:pStyle w:val="CellBody"/>
              <w:rPr>
                <w:ins w:id="779" w:author="Autor"/>
                <w:rStyle w:val="Fett"/>
                <w:lang w:val="en-US"/>
              </w:rPr>
            </w:pPr>
            <w:ins w:id="780" w:author="Autor">
              <w:r w:rsidRPr="006159E6">
                <w:rPr>
                  <w:rStyle w:val="Fett"/>
                  <w:lang w:val="en-US"/>
                </w:rPr>
                <w:t>Occurrence:</w:t>
              </w:r>
            </w:ins>
          </w:p>
          <w:p w14:paraId="446680B1" w14:textId="77777777" w:rsidR="00CA52B5" w:rsidRDefault="00CA52B5" w:rsidP="00735D91">
            <w:pPr>
              <w:pStyle w:val="condition1"/>
              <w:rPr>
                <w:ins w:id="781" w:author="Autor"/>
              </w:rPr>
            </w:pPr>
            <w:ins w:id="782" w:author="Autor">
              <w:r w:rsidRPr="0091723F">
                <w:t>If ‘ETDTradeDetails/PrimaryAssetClass’ is set to “InterestRate”, then this field is optional.</w:t>
              </w:r>
            </w:ins>
          </w:p>
          <w:p w14:paraId="2B63DECB" w14:textId="77777777" w:rsidR="00CA52B5" w:rsidRPr="006159E6" w:rsidRDefault="00CA52B5" w:rsidP="00735D91">
            <w:pPr>
              <w:pStyle w:val="condition1"/>
              <w:rPr>
                <w:ins w:id="783" w:author="Autor"/>
                <w:rFonts w:eastAsia="Calibri"/>
                <w:szCs w:val="22"/>
              </w:rPr>
            </w:pPr>
            <w:ins w:id="784" w:author="Autor">
              <w:r w:rsidRPr="0091723F">
                <w:t>Else</w:t>
              </w:r>
              <w:r>
                <w:t xml:space="preserve">, this field </w:t>
              </w:r>
              <w:r w:rsidRPr="006159E6">
                <w:t>must be omitted</w:t>
              </w:r>
              <w:r>
                <w:t>.</w:t>
              </w:r>
            </w:ins>
          </w:p>
        </w:tc>
      </w:tr>
      <w:tr w:rsidR="00C4399A" w:rsidRPr="006159E6" w14:paraId="36784C63"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7A138D9D" w14:textId="001CCA7A" w:rsidR="00C4399A" w:rsidRPr="006159E6" w:rsidRDefault="00C4399A" w:rsidP="00400666">
            <w:pPr>
              <w:pStyle w:val="CellBody"/>
              <w:rPr>
                <w:lang w:val="en-US"/>
              </w:rPr>
            </w:pPr>
            <w:r w:rsidRPr="006159E6">
              <w:rPr>
                <w:lang w:val="en-US"/>
              </w:rPr>
              <w:t>FixedLeg</w:t>
            </w:r>
            <w:r w:rsidRPr="006159E6">
              <w:rPr>
                <w:lang w:val="en-US"/>
              </w:rPr>
              <w:softHyphen/>
              <w:t>Payment</w:t>
            </w:r>
            <w:r w:rsidRPr="006159E6">
              <w:rPr>
                <w:lang w:val="en-US"/>
              </w:rPr>
              <w:softHyphen/>
              <w:t>Frequency</w:t>
            </w:r>
            <w:r w:rsidR="00400666">
              <w:rPr>
                <w:lang w:val="en-US"/>
              </w:rPr>
              <w:softHyphen/>
            </w:r>
            <w:ins w:id="785" w:author="Autor">
              <w:r w:rsidR="00400666">
                <w:rPr>
                  <w:lang w:val="en-US"/>
                </w:rPr>
                <w:t>Leg1</w:t>
              </w:r>
            </w:ins>
            <w:r>
              <w:rPr>
                <w:lang w:val="en-US"/>
              </w:rPr>
              <w:softHyphen/>
            </w:r>
          </w:p>
        </w:tc>
        <w:tc>
          <w:tcPr>
            <w:tcW w:w="800" w:type="dxa"/>
            <w:tcBorders>
              <w:top w:val="single" w:sz="4" w:space="0" w:color="auto"/>
              <w:left w:val="single" w:sz="4" w:space="0" w:color="auto"/>
              <w:bottom w:val="single" w:sz="4" w:space="0" w:color="auto"/>
              <w:right w:val="single" w:sz="4" w:space="0" w:color="auto"/>
            </w:tcBorders>
          </w:tcPr>
          <w:p w14:paraId="5B2CAA52" w14:textId="77777777" w:rsidR="00C4399A" w:rsidRPr="006159E6" w:rsidRDefault="00C4399A" w:rsidP="00D02290">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5B8EEBC5" w14:textId="6BE0EB29" w:rsidR="00C4399A" w:rsidRPr="006159E6" w:rsidRDefault="00C4399A" w:rsidP="00D02290">
            <w:pPr>
              <w:pStyle w:val="CellBody"/>
              <w:rPr>
                <w:lang w:val="en-US"/>
              </w:rPr>
            </w:pPr>
            <w:r>
              <w:rPr>
                <w:lang w:val="en-US"/>
              </w:rPr>
              <w:t>Frequency</w:t>
            </w:r>
            <w:r>
              <w:rPr>
                <w:lang w:val="en-US"/>
              </w:rPr>
              <w:softHyphen/>
            </w:r>
            <w:r w:rsidRPr="006159E6">
              <w:rPr>
                <w:lang w:val="en-US"/>
              </w:rPr>
              <w:t>Period</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14F7D88F" w14:textId="54957016" w:rsidR="00C4399A" w:rsidRPr="006159E6" w:rsidRDefault="00C4399A" w:rsidP="00D02290">
            <w:pPr>
              <w:pStyle w:val="CellBody"/>
              <w:rPr>
                <w:lang w:val="en-US"/>
              </w:rPr>
            </w:pPr>
            <w:r>
              <w:rPr>
                <w:lang w:val="en-US"/>
              </w:rPr>
              <w:t>The f</w:t>
            </w:r>
            <w:r w:rsidRPr="006159E6">
              <w:rPr>
                <w:lang w:val="en-US"/>
              </w:rPr>
              <w:t xml:space="preserve">requency of payments for </w:t>
            </w:r>
            <w:ins w:id="786" w:author="Autor">
              <w:r>
                <w:rPr>
                  <w:lang w:val="en-US"/>
                </w:rPr>
                <w:t xml:space="preserve">leg 1 of </w:t>
              </w:r>
            </w:ins>
            <w:r w:rsidRPr="006159E6">
              <w:rPr>
                <w:lang w:val="en-US"/>
              </w:rPr>
              <w:t>the fixed rate</w:t>
            </w:r>
            <w:del w:id="787" w:author="Autor">
              <w:r w:rsidRPr="006159E6" w:rsidDel="00F871DA">
                <w:rPr>
                  <w:lang w:val="en-US"/>
                </w:rPr>
                <w:delText xml:space="preserve"> leg</w:delText>
              </w:r>
            </w:del>
            <w:r w:rsidRPr="006159E6">
              <w:rPr>
                <w:lang w:val="en-US"/>
              </w:rPr>
              <w:t>, if applicable.</w:t>
            </w:r>
          </w:p>
          <w:p w14:paraId="033BA053" w14:textId="77777777" w:rsidR="00C4399A" w:rsidRPr="006159E6" w:rsidRDefault="00C4399A" w:rsidP="00E73F7B">
            <w:pPr>
              <w:pStyle w:val="CellBody"/>
              <w:rPr>
                <w:rStyle w:val="Fett"/>
                <w:lang w:val="en-US"/>
              </w:rPr>
            </w:pPr>
            <w:r w:rsidRPr="006159E6">
              <w:rPr>
                <w:rStyle w:val="Fett"/>
                <w:lang w:val="en-US"/>
              </w:rPr>
              <w:t>Occurrence:</w:t>
            </w:r>
          </w:p>
          <w:p w14:paraId="21823060" w14:textId="77777777" w:rsidR="00C4399A" w:rsidRDefault="00C4399A" w:rsidP="00ED3F3F">
            <w:pPr>
              <w:pStyle w:val="condition1"/>
            </w:pPr>
            <w:r w:rsidRPr="00193125">
              <w:t>If ‘ETDTradeDetails/PrimaryAssetClass’ is set to “InterestRate”, then this field is optional.</w:t>
            </w:r>
          </w:p>
          <w:p w14:paraId="1A868A67" w14:textId="77777777" w:rsidR="00C4399A" w:rsidRPr="006159E6" w:rsidRDefault="00C4399A" w:rsidP="00ED3F3F">
            <w:pPr>
              <w:pStyle w:val="condition1"/>
              <w:rPr>
                <w:rFonts w:eastAsia="Calibri"/>
                <w:szCs w:val="22"/>
              </w:rPr>
            </w:pPr>
            <w:r w:rsidRPr="00193125">
              <w:t>Else</w:t>
            </w:r>
            <w:r>
              <w:t xml:space="preserve">, this field </w:t>
            </w:r>
            <w:r w:rsidRPr="006159E6">
              <w:t>must be omitted</w:t>
            </w:r>
            <w:r>
              <w:t>.</w:t>
            </w:r>
          </w:p>
        </w:tc>
      </w:tr>
      <w:tr w:rsidR="00C4399A" w:rsidRPr="006159E6" w14:paraId="11385DE9" w14:textId="77777777" w:rsidTr="00A23627">
        <w:trPr>
          <w:cantSplit/>
          <w:ins w:id="788" w:author="Autor"/>
        </w:trPr>
        <w:tc>
          <w:tcPr>
            <w:tcW w:w="1426" w:type="dxa"/>
            <w:gridSpan w:val="2"/>
            <w:tcBorders>
              <w:top w:val="single" w:sz="4" w:space="0" w:color="auto"/>
              <w:left w:val="single" w:sz="4" w:space="0" w:color="auto"/>
              <w:bottom w:val="single" w:sz="4" w:space="0" w:color="auto"/>
              <w:right w:val="single" w:sz="4" w:space="0" w:color="auto"/>
            </w:tcBorders>
          </w:tcPr>
          <w:p w14:paraId="74019216" w14:textId="47B6CDEF" w:rsidR="00C4399A" w:rsidRPr="006159E6" w:rsidRDefault="00C4399A" w:rsidP="00471FB6">
            <w:pPr>
              <w:pStyle w:val="CellBody"/>
              <w:rPr>
                <w:ins w:id="789" w:author="Autor"/>
                <w:lang w:val="en-US"/>
              </w:rPr>
            </w:pPr>
            <w:ins w:id="790" w:author="Autor">
              <w:r w:rsidRPr="006159E6">
                <w:rPr>
                  <w:lang w:val="en-US"/>
                </w:rPr>
                <w:t>FixedLeg</w:t>
              </w:r>
              <w:r w:rsidRPr="006159E6">
                <w:rPr>
                  <w:lang w:val="en-US"/>
                </w:rPr>
                <w:softHyphen/>
                <w:t>Payment</w:t>
              </w:r>
              <w:r w:rsidRPr="006159E6">
                <w:rPr>
                  <w:lang w:val="en-US"/>
                </w:rPr>
                <w:softHyphen/>
                <w:t>Frequency</w:t>
              </w:r>
              <w:r>
                <w:rPr>
                  <w:lang w:val="en-US"/>
                </w:rPr>
                <w:softHyphen/>
                <w:t>Leg2</w:t>
              </w:r>
              <w:r>
                <w:rPr>
                  <w:lang w:val="en-US"/>
                </w:rPr>
                <w:softHyphen/>
              </w:r>
            </w:ins>
          </w:p>
        </w:tc>
        <w:tc>
          <w:tcPr>
            <w:tcW w:w="800" w:type="dxa"/>
            <w:tcBorders>
              <w:top w:val="single" w:sz="4" w:space="0" w:color="auto"/>
              <w:left w:val="single" w:sz="4" w:space="0" w:color="auto"/>
              <w:bottom w:val="single" w:sz="4" w:space="0" w:color="auto"/>
              <w:right w:val="single" w:sz="4" w:space="0" w:color="auto"/>
            </w:tcBorders>
          </w:tcPr>
          <w:p w14:paraId="7B4E498E" w14:textId="77777777" w:rsidR="00C4399A" w:rsidRPr="006159E6" w:rsidRDefault="00C4399A" w:rsidP="000A4D80">
            <w:pPr>
              <w:pStyle w:val="CellBody"/>
              <w:rPr>
                <w:ins w:id="791" w:author="Autor"/>
                <w:lang w:val="en-US"/>
              </w:rPr>
            </w:pPr>
            <w:ins w:id="792" w:author="Autor">
              <w:r w:rsidRPr="006159E6">
                <w:rPr>
                  <w:lang w:val="en-US"/>
                </w:rPr>
                <w:t>C</w:t>
              </w:r>
            </w:ins>
          </w:p>
        </w:tc>
        <w:tc>
          <w:tcPr>
            <w:tcW w:w="1414" w:type="dxa"/>
            <w:tcBorders>
              <w:top w:val="single" w:sz="4" w:space="0" w:color="auto"/>
              <w:left w:val="single" w:sz="4" w:space="0" w:color="auto"/>
              <w:bottom w:val="single" w:sz="4" w:space="0" w:color="auto"/>
              <w:right w:val="single" w:sz="4" w:space="0" w:color="auto"/>
            </w:tcBorders>
          </w:tcPr>
          <w:p w14:paraId="0568D795" w14:textId="4B072948" w:rsidR="00C4399A" w:rsidRPr="006159E6" w:rsidRDefault="00C4399A" w:rsidP="000A4D80">
            <w:pPr>
              <w:pStyle w:val="CellBody"/>
              <w:rPr>
                <w:ins w:id="793" w:author="Autor"/>
                <w:lang w:val="en-US"/>
              </w:rPr>
            </w:pPr>
            <w:ins w:id="794" w:author="Autor">
              <w:r>
                <w:rPr>
                  <w:lang w:val="en-US"/>
                </w:rPr>
                <w:t>Frequency</w:t>
              </w:r>
              <w:r>
                <w:rPr>
                  <w:lang w:val="en-US"/>
                </w:rPr>
                <w:softHyphen/>
              </w:r>
              <w:r w:rsidRPr="006159E6">
                <w:rPr>
                  <w:lang w:val="en-US"/>
                </w:rPr>
                <w:t>Period</w:t>
              </w:r>
              <w:r w:rsidRPr="006159E6">
                <w:rPr>
                  <w:lang w:val="en-US"/>
                </w:rPr>
                <w:softHyphen/>
                <w:t>Type</w:t>
              </w:r>
            </w:ins>
          </w:p>
        </w:tc>
        <w:tc>
          <w:tcPr>
            <w:tcW w:w="5858" w:type="dxa"/>
            <w:tcBorders>
              <w:top w:val="single" w:sz="4" w:space="0" w:color="auto"/>
              <w:left w:val="single" w:sz="4" w:space="0" w:color="auto"/>
              <w:bottom w:val="single" w:sz="4" w:space="0" w:color="auto"/>
              <w:right w:val="single" w:sz="4" w:space="0" w:color="auto"/>
            </w:tcBorders>
          </w:tcPr>
          <w:p w14:paraId="22232082" w14:textId="13D1E403" w:rsidR="00C4399A" w:rsidRPr="006159E6" w:rsidRDefault="00C4399A" w:rsidP="000A4D80">
            <w:pPr>
              <w:pStyle w:val="CellBody"/>
              <w:rPr>
                <w:ins w:id="795" w:author="Autor"/>
                <w:lang w:val="en-US"/>
              </w:rPr>
            </w:pPr>
            <w:ins w:id="796" w:author="Autor">
              <w:r>
                <w:rPr>
                  <w:lang w:val="en-US"/>
                </w:rPr>
                <w:t>The f</w:t>
              </w:r>
              <w:r w:rsidRPr="006159E6">
                <w:rPr>
                  <w:lang w:val="en-US"/>
                </w:rPr>
                <w:t xml:space="preserve">requency of payments for </w:t>
              </w:r>
              <w:r>
                <w:rPr>
                  <w:lang w:val="en-US"/>
                </w:rPr>
                <w:t xml:space="preserve">leg 2 of </w:t>
              </w:r>
              <w:r w:rsidRPr="006159E6">
                <w:rPr>
                  <w:lang w:val="en-US"/>
                </w:rPr>
                <w:t>the fixed rate, if applicable.</w:t>
              </w:r>
            </w:ins>
          </w:p>
          <w:p w14:paraId="38A2E99A" w14:textId="77777777" w:rsidR="00C4399A" w:rsidRPr="006159E6" w:rsidRDefault="00C4399A" w:rsidP="000A4D80">
            <w:pPr>
              <w:pStyle w:val="CellBody"/>
              <w:rPr>
                <w:ins w:id="797" w:author="Autor"/>
                <w:rStyle w:val="Fett"/>
                <w:lang w:val="en-US"/>
              </w:rPr>
            </w:pPr>
            <w:ins w:id="798" w:author="Autor">
              <w:r w:rsidRPr="006159E6">
                <w:rPr>
                  <w:rStyle w:val="Fett"/>
                  <w:lang w:val="en-US"/>
                </w:rPr>
                <w:t>Occurrence:</w:t>
              </w:r>
            </w:ins>
          </w:p>
          <w:p w14:paraId="5CE892A2" w14:textId="77777777" w:rsidR="00C4399A" w:rsidRDefault="00C4399A" w:rsidP="000A4D80">
            <w:pPr>
              <w:pStyle w:val="condition1"/>
              <w:rPr>
                <w:ins w:id="799" w:author="Autor"/>
              </w:rPr>
            </w:pPr>
            <w:ins w:id="800" w:author="Autor">
              <w:r w:rsidRPr="00193125">
                <w:t>If ‘ETDTradeDetails/PrimaryAssetClass’ is set to “InterestRate”, then this field is optional.</w:t>
              </w:r>
            </w:ins>
          </w:p>
          <w:p w14:paraId="614E3AF3" w14:textId="77777777" w:rsidR="00C4399A" w:rsidRPr="006159E6" w:rsidRDefault="00C4399A" w:rsidP="000A4D80">
            <w:pPr>
              <w:pStyle w:val="condition1"/>
              <w:rPr>
                <w:ins w:id="801" w:author="Autor"/>
                <w:rFonts w:eastAsia="Calibri"/>
                <w:szCs w:val="22"/>
              </w:rPr>
            </w:pPr>
            <w:ins w:id="802" w:author="Autor">
              <w:r w:rsidRPr="00193125">
                <w:t>Else</w:t>
              </w:r>
              <w:r>
                <w:t xml:space="preserve">, this field </w:t>
              </w:r>
              <w:r w:rsidRPr="006159E6">
                <w:t>must be omitted</w:t>
              </w:r>
              <w:r>
                <w:t>.</w:t>
              </w:r>
            </w:ins>
          </w:p>
        </w:tc>
      </w:tr>
      <w:tr w:rsidR="00C4399A" w:rsidRPr="006159E6" w14:paraId="5CB6143A"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401749EE" w14:textId="5E98A3DD" w:rsidR="00C4399A" w:rsidRPr="006159E6" w:rsidRDefault="00C4399A" w:rsidP="00471FB6">
            <w:pPr>
              <w:pStyle w:val="CellBody"/>
              <w:rPr>
                <w:lang w:val="en-US"/>
              </w:rPr>
            </w:pPr>
            <w:r w:rsidRPr="006159E6">
              <w:rPr>
                <w:lang w:val="en-US"/>
              </w:rPr>
              <w:t>Floating</w:t>
            </w:r>
            <w:r w:rsidRPr="006159E6">
              <w:rPr>
                <w:lang w:val="en-US"/>
              </w:rPr>
              <w:softHyphen/>
              <w:t>Rate</w:t>
            </w:r>
            <w:r w:rsidRPr="006159E6">
              <w:rPr>
                <w:lang w:val="en-US"/>
              </w:rPr>
              <w:softHyphen/>
              <w:t>Payment</w:t>
            </w:r>
            <w:r w:rsidRPr="006159E6">
              <w:rPr>
                <w:lang w:val="en-US"/>
              </w:rPr>
              <w:softHyphen/>
              <w:t>Frequency</w:t>
            </w:r>
            <w:ins w:id="803" w:author="Autor">
              <w:r>
                <w:rPr>
                  <w:lang w:val="en-US"/>
                </w:rPr>
                <w:softHyphen/>
              </w:r>
            </w:ins>
            <w:r w:rsidR="00400666">
              <w:rPr>
                <w:lang w:val="en-US"/>
              </w:rPr>
              <w:softHyphen/>
            </w:r>
            <w:ins w:id="804" w:author="Autor">
              <w:r w:rsidR="00400666">
                <w:rPr>
                  <w:lang w:val="en-US"/>
                </w:rPr>
                <w:t>Leg1</w:t>
              </w:r>
              <w:r>
                <w:rPr>
                  <w:lang w:val="en-US"/>
                </w:rPr>
                <w:softHyphen/>
              </w:r>
            </w:ins>
          </w:p>
        </w:tc>
        <w:tc>
          <w:tcPr>
            <w:tcW w:w="800" w:type="dxa"/>
            <w:tcBorders>
              <w:top w:val="single" w:sz="4" w:space="0" w:color="auto"/>
              <w:left w:val="single" w:sz="4" w:space="0" w:color="auto"/>
              <w:bottom w:val="single" w:sz="4" w:space="0" w:color="auto"/>
              <w:right w:val="single" w:sz="4" w:space="0" w:color="auto"/>
            </w:tcBorders>
          </w:tcPr>
          <w:p w14:paraId="587C12BD" w14:textId="77777777" w:rsidR="00C4399A" w:rsidRPr="006159E6" w:rsidRDefault="00C4399A" w:rsidP="00432183">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2AE7D05A" w14:textId="19BC156E" w:rsidR="00C4399A" w:rsidRPr="006159E6" w:rsidRDefault="00C4399A" w:rsidP="00432183">
            <w:pPr>
              <w:pStyle w:val="CellBody"/>
              <w:rPr>
                <w:lang w:val="en-US"/>
              </w:rPr>
            </w:pPr>
            <w:r w:rsidRPr="006159E6">
              <w:rPr>
                <w:lang w:val="en-US"/>
              </w:rPr>
              <w:t>Frequency</w:t>
            </w:r>
            <w:r w:rsidRPr="006159E6">
              <w:rPr>
                <w:lang w:val="en-US"/>
              </w:rPr>
              <w:softHyphen/>
              <w:t>Period</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1A30D18F" w14:textId="76250521" w:rsidR="00C4399A" w:rsidRPr="006159E6" w:rsidRDefault="00C4399A" w:rsidP="00432183">
            <w:pPr>
              <w:pStyle w:val="CellBody"/>
              <w:rPr>
                <w:lang w:val="en-US"/>
              </w:rPr>
            </w:pPr>
            <w:r>
              <w:rPr>
                <w:lang w:val="en-US"/>
              </w:rPr>
              <w:t>The f</w:t>
            </w:r>
            <w:r w:rsidRPr="006159E6">
              <w:rPr>
                <w:lang w:val="en-US"/>
              </w:rPr>
              <w:t xml:space="preserve">requency of payments for </w:t>
            </w:r>
            <w:ins w:id="805" w:author="Autor">
              <w:r>
                <w:rPr>
                  <w:lang w:val="en-US"/>
                </w:rPr>
                <w:t xml:space="preserve">leg 1 of </w:t>
              </w:r>
            </w:ins>
            <w:r w:rsidRPr="006159E6">
              <w:rPr>
                <w:lang w:val="en-US"/>
              </w:rPr>
              <w:t>the floating rate</w:t>
            </w:r>
            <w:del w:id="806" w:author="Autor">
              <w:r w:rsidRPr="006159E6" w:rsidDel="00F87D0D">
                <w:rPr>
                  <w:lang w:val="en-US"/>
                </w:rPr>
                <w:delText xml:space="preserve"> leg</w:delText>
              </w:r>
            </w:del>
            <w:r w:rsidRPr="006159E6">
              <w:rPr>
                <w:lang w:val="en-US"/>
              </w:rPr>
              <w:t>, if applicable.</w:t>
            </w:r>
          </w:p>
          <w:p w14:paraId="5DE40BA7" w14:textId="77777777" w:rsidR="00C4399A" w:rsidRPr="006159E6" w:rsidRDefault="00C4399A" w:rsidP="00432183">
            <w:pPr>
              <w:pStyle w:val="CellBody"/>
              <w:rPr>
                <w:rStyle w:val="Fett"/>
                <w:lang w:val="en-US"/>
              </w:rPr>
            </w:pPr>
            <w:r w:rsidRPr="006159E6">
              <w:rPr>
                <w:rStyle w:val="Fett"/>
                <w:lang w:val="en-US"/>
              </w:rPr>
              <w:t>Occurrence:</w:t>
            </w:r>
          </w:p>
          <w:p w14:paraId="109FE20F" w14:textId="77777777" w:rsidR="00C4399A" w:rsidRDefault="00C4399A" w:rsidP="00ED3F3F">
            <w:pPr>
              <w:pStyle w:val="condition1"/>
            </w:pPr>
            <w:r w:rsidRPr="009E1B02">
              <w:t>If ‘ETDTradeDetails/PrimaryAssetClass’ is set to “InterestRate”, then this field is optional.</w:t>
            </w:r>
          </w:p>
          <w:p w14:paraId="60B00B80" w14:textId="77777777" w:rsidR="00C4399A" w:rsidRPr="006159E6" w:rsidRDefault="00C4399A" w:rsidP="00ED3F3F">
            <w:pPr>
              <w:pStyle w:val="condition1"/>
              <w:rPr>
                <w:rFonts w:eastAsia="Calibri"/>
                <w:szCs w:val="22"/>
              </w:rPr>
            </w:pPr>
            <w:r w:rsidRPr="009E1B02">
              <w:t>Else</w:t>
            </w:r>
            <w:r>
              <w:t xml:space="preserve">, this field </w:t>
            </w:r>
            <w:r w:rsidRPr="006159E6">
              <w:t>must be omitted</w:t>
            </w:r>
            <w:r>
              <w:t>.</w:t>
            </w:r>
          </w:p>
        </w:tc>
      </w:tr>
      <w:tr w:rsidR="00C4399A" w:rsidRPr="006159E6" w14:paraId="236B44CE" w14:textId="77777777" w:rsidTr="00A23627">
        <w:trPr>
          <w:cantSplit/>
          <w:ins w:id="807" w:author="Autor"/>
        </w:trPr>
        <w:tc>
          <w:tcPr>
            <w:tcW w:w="1426" w:type="dxa"/>
            <w:gridSpan w:val="2"/>
            <w:tcBorders>
              <w:top w:val="single" w:sz="4" w:space="0" w:color="auto"/>
              <w:left w:val="single" w:sz="4" w:space="0" w:color="auto"/>
              <w:bottom w:val="single" w:sz="4" w:space="0" w:color="auto"/>
              <w:right w:val="single" w:sz="4" w:space="0" w:color="auto"/>
            </w:tcBorders>
          </w:tcPr>
          <w:p w14:paraId="6D0A9B29" w14:textId="398CB59C" w:rsidR="00C4399A" w:rsidRPr="006159E6" w:rsidRDefault="00C4399A" w:rsidP="00471FB6">
            <w:pPr>
              <w:pStyle w:val="CellBody"/>
              <w:rPr>
                <w:ins w:id="808" w:author="Autor"/>
                <w:lang w:val="en-US"/>
              </w:rPr>
            </w:pPr>
            <w:ins w:id="809" w:author="Autor">
              <w:r w:rsidRPr="006159E6">
                <w:rPr>
                  <w:lang w:val="en-US"/>
                </w:rPr>
                <w:t>Floating</w:t>
              </w:r>
              <w:r w:rsidRPr="006159E6">
                <w:rPr>
                  <w:lang w:val="en-US"/>
                </w:rPr>
                <w:softHyphen/>
                <w:t>Rate</w:t>
              </w:r>
              <w:r w:rsidRPr="006159E6">
                <w:rPr>
                  <w:lang w:val="en-US"/>
                </w:rPr>
                <w:softHyphen/>
                <w:t>Payment</w:t>
              </w:r>
              <w:r w:rsidRPr="006159E6">
                <w:rPr>
                  <w:lang w:val="en-US"/>
                </w:rPr>
                <w:softHyphen/>
                <w:t>Frequency</w:t>
              </w:r>
            </w:ins>
            <w:r w:rsidR="00400666">
              <w:rPr>
                <w:lang w:val="en-US"/>
              </w:rPr>
              <w:softHyphen/>
            </w:r>
            <w:ins w:id="810" w:author="Autor">
              <w:r>
                <w:rPr>
                  <w:lang w:val="en-US"/>
                </w:rPr>
                <w:softHyphen/>
                <w:t>Leg2</w:t>
              </w:r>
            </w:ins>
          </w:p>
        </w:tc>
        <w:tc>
          <w:tcPr>
            <w:tcW w:w="800" w:type="dxa"/>
            <w:tcBorders>
              <w:top w:val="single" w:sz="4" w:space="0" w:color="auto"/>
              <w:left w:val="single" w:sz="4" w:space="0" w:color="auto"/>
              <w:bottom w:val="single" w:sz="4" w:space="0" w:color="auto"/>
              <w:right w:val="single" w:sz="4" w:space="0" w:color="auto"/>
            </w:tcBorders>
          </w:tcPr>
          <w:p w14:paraId="4AEF5E5E" w14:textId="77777777" w:rsidR="00C4399A" w:rsidRPr="006159E6" w:rsidRDefault="00C4399A" w:rsidP="000A4D80">
            <w:pPr>
              <w:pStyle w:val="CellBody"/>
              <w:rPr>
                <w:ins w:id="811" w:author="Autor"/>
                <w:lang w:val="en-US"/>
              </w:rPr>
            </w:pPr>
            <w:ins w:id="812" w:author="Autor">
              <w:r w:rsidRPr="006159E6">
                <w:rPr>
                  <w:lang w:val="en-US"/>
                </w:rPr>
                <w:t>C</w:t>
              </w:r>
            </w:ins>
          </w:p>
        </w:tc>
        <w:tc>
          <w:tcPr>
            <w:tcW w:w="1414" w:type="dxa"/>
            <w:tcBorders>
              <w:top w:val="single" w:sz="4" w:space="0" w:color="auto"/>
              <w:left w:val="single" w:sz="4" w:space="0" w:color="auto"/>
              <w:bottom w:val="single" w:sz="4" w:space="0" w:color="auto"/>
              <w:right w:val="single" w:sz="4" w:space="0" w:color="auto"/>
            </w:tcBorders>
          </w:tcPr>
          <w:p w14:paraId="5C041A55" w14:textId="131091FD" w:rsidR="00C4399A" w:rsidRPr="006159E6" w:rsidRDefault="00C4399A" w:rsidP="000A4D80">
            <w:pPr>
              <w:pStyle w:val="CellBody"/>
              <w:rPr>
                <w:ins w:id="813" w:author="Autor"/>
                <w:lang w:val="en-US"/>
              </w:rPr>
            </w:pPr>
            <w:ins w:id="814" w:author="Autor">
              <w:r>
                <w:rPr>
                  <w:lang w:val="en-US"/>
                </w:rPr>
                <w:t>Frequency</w:t>
              </w:r>
              <w:r>
                <w:rPr>
                  <w:lang w:val="en-US"/>
                </w:rPr>
                <w:softHyphen/>
              </w:r>
              <w:r w:rsidRPr="006159E6">
                <w:rPr>
                  <w:lang w:val="en-US"/>
                </w:rPr>
                <w:t>Period</w:t>
              </w:r>
              <w:r w:rsidRPr="006159E6">
                <w:rPr>
                  <w:lang w:val="en-US"/>
                </w:rPr>
                <w:softHyphen/>
                <w:t>Type</w:t>
              </w:r>
            </w:ins>
          </w:p>
        </w:tc>
        <w:tc>
          <w:tcPr>
            <w:tcW w:w="5858" w:type="dxa"/>
            <w:tcBorders>
              <w:top w:val="single" w:sz="4" w:space="0" w:color="auto"/>
              <w:left w:val="single" w:sz="4" w:space="0" w:color="auto"/>
              <w:bottom w:val="single" w:sz="4" w:space="0" w:color="auto"/>
              <w:right w:val="single" w:sz="4" w:space="0" w:color="auto"/>
            </w:tcBorders>
          </w:tcPr>
          <w:p w14:paraId="24731515" w14:textId="77777777" w:rsidR="00C4399A" w:rsidRPr="006159E6" w:rsidRDefault="00C4399A" w:rsidP="000A4D80">
            <w:pPr>
              <w:pStyle w:val="CellBody"/>
              <w:rPr>
                <w:ins w:id="815" w:author="Autor"/>
                <w:lang w:val="en-US"/>
              </w:rPr>
            </w:pPr>
            <w:ins w:id="816" w:author="Autor">
              <w:r>
                <w:rPr>
                  <w:lang w:val="en-US"/>
                </w:rPr>
                <w:t>The f</w:t>
              </w:r>
              <w:r w:rsidRPr="006159E6">
                <w:rPr>
                  <w:lang w:val="en-US"/>
                </w:rPr>
                <w:t xml:space="preserve">requency of payments for </w:t>
              </w:r>
              <w:r>
                <w:rPr>
                  <w:lang w:val="en-US"/>
                </w:rPr>
                <w:t xml:space="preserve">leg 2 of </w:t>
              </w:r>
              <w:r w:rsidRPr="006159E6">
                <w:rPr>
                  <w:lang w:val="en-US"/>
                </w:rPr>
                <w:t>the floating rate, if applicable.</w:t>
              </w:r>
            </w:ins>
          </w:p>
          <w:p w14:paraId="6DFC972D" w14:textId="77777777" w:rsidR="00C4399A" w:rsidRPr="006159E6" w:rsidRDefault="00C4399A" w:rsidP="000A4D80">
            <w:pPr>
              <w:pStyle w:val="CellBody"/>
              <w:rPr>
                <w:ins w:id="817" w:author="Autor"/>
                <w:rStyle w:val="Fett"/>
                <w:lang w:val="en-US"/>
              </w:rPr>
            </w:pPr>
            <w:ins w:id="818" w:author="Autor">
              <w:r w:rsidRPr="006159E6">
                <w:rPr>
                  <w:rStyle w:val="Fett"/>
                  <w:lang w:val="en-US"/>
                </w:rPr>
                <w:t>Occurrence:</w:t>
              </w:r>
            </w:ins>
          </w:p>
          <w:p w14:paraId="0E407D4E" w14:textId="77777777" w:rsidR="00C4399A" w:rsidRDefault="00C4399A" w:rsidP="000A4D80">
            <w:pPr>
              <w:pStyle w:val="condition1"/>
              <w:rPr>
                <w:ins w:id="819" w:author="Autor"/>
              </w:rPr>
            </w:pPr>
            <w:ins w:id="820" w:author="Autor">
              <w:r w:rsidRPr="009E1B02">
                <w:t>If ‘ETDTradeDetails/PrimaryAssetClass’ is set to “InterestRate”, then this field is optional.</w:t>
              </w:r>
            </w:ins>
          </w:p>
          <w:p w14:paraId="5B13D8A6" w14:textId="77777777" w:rsidR="00C4399A" w:rsidRPr="006159E6" w:rsidRDefault="00C4399A" w:rsidP="000A4D80">
            <w:pPr>
              <w:pStyle w:val="condition1"/>
              <w:rPr>
                <w:ins w:id="821" w:author="Autor"/>
                <w:rFonts w:eastAsia="Calibri"/>
                <w:szCs w:val="22"/>
              </w:rPr>
            </w:pPr>
            <w:ins w:id="822" w:author="Autor">
              <w:r w:rsidRPr="009E1B02">
                <w:t>Else</w:t>
              </w:r>
              <w:r>
                <w:t xml:space="preserve">, this field </w:t>
              </w:r>
              <w:r w:rsidRPr="006159E6">
                <w:t>must be omitted</w:t>
              </w:r>
              <w:r>
                <w:t>.</w:t>
              </w:r>
            </w:ins>
          </w:p>
        </w:tc>
      </w:tr>
      <w:tr w:rsidR="00C4399A" w:rsidRPr="006159E6" w14:paraId="47602F5E"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5032D008" w14:textId="333271BE" w:rsidR="00C4399A" w:rsidRPr="006159E6" w:rsidRDefault="00C4399A" w:rsidP="00471FB6">
            <w:pPr>
              <w:pStyle w:val="CellBody"/>
              <w:rPr>
                <w:lang w:val="en-US"/>
              </w:rPr>
            </w:pPr>
            <w:r w:rsidRPr="006159E6">
              <w:rPr>
                <w:lang w:val="en-US"/>
              </w:rPr>
              <w:t>Floating</w:t>
            </w:r>
            <w:r w:rsidRPr="006159E6">
              <w:rPr>
                <w:lang w:val="en-US"/>
              </w:rPr>
              <w:softHyphen/>
              <w:t>Rate</w:t>
            </w:r>
            <w:r w:rsidRPr="006159E6">
              <w:rPr>
                <w:lang w:val="en-US"/>
              </w:rPr>
              <w:softHyphen/>
              <w:t>Reset</w:t>
            </w:r>
            <w:r w:rsidRPr="006159E6">
              <w:rPr>
                <w:lang w:val="en-US"/>
              </w:rPr>
              <w:softHyphen/>
              <w:t>Frequency</w:t>
            </w:r>
            <w:ins w:id="823" w:author="Autor">
              <w:r>
                <w:rPr>
                  <w:lang w:val="en-US"/>
                </w:rPr>
                <w:softHyphen/>
              </w:r>
            </w:ins>
            <w:r w:rsidR="00400666">
              <w:rPr>
                <w:lang w:val="en-US"/>
              </w:rPr>
              <w:softHyphen/>
            </w:r>
            <w:ins w:id="824" w:author="Autor">
              <w:r w:rsidR="00400666">
                <w:rPr>
                  <w:lang w:val="en-US"/>
                </w:rPr>
                <w:t>Leg1</w:t>
              </w:r>
              <w:r>
                <w:rPr>
                  <w:lang w:val="en-US"/>
                </w:rPr>
                <w:softHyphen/>
              </w:r>
            </w:ins>
          </w:p>
        </w:tc>
        <w:tc>
          <w:tcPr>
            <w:tcW w:w="800" w:type="dxa"/>
            <w:tcBorders>
              <w:top w:val="single" w:sz="4" w:space="0" w:color="auto"/>
              <w:left w:val="single" w:sz="4" w:space="0" w:color="auto"/>
              <w:bottom w:val="single" w:sz="4" w:space="0" w:color="auto"/>
              <w:right w:val="single" w:sz="4" w:space="0" w:color="auto"/>
            </w:tcBorders>
          </w:tcPr>
          <w:p w14:paraId="4863B060" w14:textId="77777777" w:rsidR="00C4399A" w:rsidRPr="006159E6" w:rsidRDefault="00C4399A" w:rsidP="00432183">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33723B2D" w14:textId="5F8ECCB0" w:rsidR="00C4399A" w:rsidRPr="006159E6" w:rsidRDefault="00C4399A" w:rsidP="00432183">
            <w:pPr>
              <w:pStyle w:val="CellBody"/>
              <w:rPr>
                <w:lang w:val="en-US"/>
              </w:rPr>
            </w:pPr>
            <w:r w:rsidRPr="006159E6">
              <w:rPr>
                <w:lang w:val="en-US"/>
              </w:rPr>
              <w:t>Frequency</w:t>
            </w:r>
            <w:r w:rsidRPr="006159E6">
              <w:rPr>
                <w:lang w:val="en-US"/>
              </w:rPr>
              <w:softHyphen/>
              <w:t>Period</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40550131" w14:textId="28E42DE2" w:rsidR="00C4399A" w:rsidRPr="006159E6" w:rsidRDefault="00C4399A" w:rsidP="00432183">
            <w:pPr>
              <w:pStyle w:val="CellBody"/>
              <w:rPr>
                <w:lang w:val="en-US"/>
              </w:rPr>
            </w:pPr>
            <w:r>
              <w:rPr>
                <w:lang w:val="en-US"/>
              </w:rPr>
              <w:t>The reset f</w:t>
            </w:r>
            <w:r w:rsidRPr="006159E6">
              <w:rPr>
                <w:lang w:val="en-US"/>
              </w:rPr>
              <w:t xml:space="preserve">requency of </w:t>
            </w:r>
            <w:ins w:id="825" w:author="Autor">
              <w:r>
                <w:rPr>
                  <w:lang w:val="en-US"/>
                </w:rPr>
                <w:t xml:space="preserve">leg 1 of </w:t>
              </w:r>
            </w:ins>
            <w:r>
              <w:rPr>
                <w:lang w:val="en-US"/>
              </w:rPr>
              <w:t xml:space="preserve">the </w:t>
            </w:r>
            <w:r w:rsidRPr="006159E6">
              <w:rPr>
                <w:lang w:val="en-US"/>
              </w:rPr>
              <w:t>floating rate</w:t>
            </w:r>
            <w:del w:id="826" w:author="Autor">
              <w:r w:rsidRPr="006159E6" w:rsidDel="00F871DA">
                <w:rPr>
                  <w:lang w:val="en-US"/>
                </w:rPr>
                <w:delText xml:space="preserve"> leg</w:delText>
              </w:r>
            </w:del>
            <w:r w:rsidRPr="006159E6">
              <w:rPr>
                <w:lang w:val="en-US"/>
              </w:rPr>
              <w:t>, if applicable.</w:t>
            </w:r>
          </w:p>
          <w:p w14:paraId="181B9875" w14:textId="77777777" w:rsidR="00C4399A" w:rsidRPr="006159E6" w:rsidRDefault="00C4399A" w:rsidP="00432183">
            <w:pPr>
              <w:pStyle w:val="CellBody"/>
              <w:rPr>
                <w:rStyle w:val="Fett"/>
                <w:lang w:val="en-US"/>
              </w:rPr>
            </w:pPr>
            <w:r w:rsidRPr="006159E6">
              <w:rPr>
                <w:rStyle w:val="Fett"/>
                <w:lang w:val="en-US"/>
              </w:rPr>
              <w:t>Occurrence:</w:t>
            </w:r>
          </w:p>
          <w:p w14:paraId="75B48A4E" w14:textId="77777777" w:rsidR="00C4399A" w:rsidRDefault="00C4399A" w:rsidP="00ED3F3F">
            <w:pPr>
              <w:pStyle w:val="condition1"/>
            </w:pPr>
            <w:r w:rsidRPr="005B0CC5">
              <w:t>If ‘ETDTradeDetails/PrimaryAssetClass’ is set to “InterestRate”, then this field is optional</w:t>
            </w:r>
            <w:r>
              <w:t>.</w:t>
            </w:r>
          </w:p>
          <w:p w14:paraId="2A2ACF51" w14:textId="77777777" w:rsidR="00C4399A" w:rsidRPr="006159E6" w:rsidRDefault="00C4399A" w:rsidP="00ED3F3F">
            <w:pPr>
              <w:pStyle w:val="condition1"/>
              <w:rPr>
                <w:rFonts w:eastAsia="Calibri"/>
                <w:szCs w:val="22"/>
              </w:rPr>
            </w:pPr>
            <w:r w:rsidRPr="006159E6">
              <w:t>Else</w:t>
            </w:r>
            <w:r>
              <w:t xml:space="preserve">, this field </w:t>
            </w:r>
            <w:r w:rsidRPr="006159E6">
              <w:t>must be omitted</w:t>
            </w:r>
            <w:r>
              <w:t>.</w:t>
            </w:r>
          </w:p>
        </w:tc>
      </w:tr>
      <w:tr w:rsidR="00C4399A" w:rsidRPr="006159E6" w14:paraId="2A9BC46C" w14:textId="77777777" w:rsidTr="00A23627">
        <w:trPr>
          <w:cantSplit/>
          <w:ins w:id="827" w:author="Autor"/>
        </w:trPr>
        <w:tc>
          <w:tcPr>
            <w:tcW w:w="1426" w:type="dxa"/>
            <w:gridSpan w:val="2"/>
            <w:tcBorders>
              <w:top w:val="single" w:sz="4" w:space="0" w:color="auto"/>
              <w:left w:val="single" w:sz="4" w:space="0" w:color="auto"/>
              <w:bottom w:val="single" w:sz="4" w:space="0" w:color="auto"/>
              <w:right w:val="single" w:sz="4" w:space="0" w:color="auto"/>
            </w:tcBorders>
          </w:tcPr>
          <w:p w14:paraId="2CF7D148" w14:textId="08263E63" w:rsidR="00C4399A" w:rsidRPr="006159E6" w:rsidRDefault="00C4399A" w:rsidP="00471FB6">
            <w:pPr>
              <w:pStyle w:val="CellBody"/>
              <w:rPr>
                <w:ins w:id="828" w:author="Autor"/>
                <w:lang w:val="en-US"/>
              </w:rPr>
            </w:pPr>
            <w:ins w:id="829" w:author="Autor">
              <w:r w:rsidRPr="006159E6">
                <w:rPr>
                  <w:lang w:val="en-US"/>
                </w:rPr>
                <w:t>Floating</w:t>
              </w:r>
              <w:r w:rsidRPr="006159E6">
                <w:rPr>
                  <w:lang w:val="en-US"/>
                </w:rPr>
                <w:softHyphen/>
                <w:t>Rate</w:t>
              </w:r>
              <w:r w:rsidRPr="006159E6">
                <w:rPr>
                  <w:lang w:val="en-US"/>
                </w:rPr>
                <w:softHyphen/>
                <w:t>Reset</w:t>
              </w:r>
              <w:r w:rsidRPr="006159E6">
                <w:rPr>
                  <w:lang w:val="en-US"/>
                </w:rPr>
                <w:softHyphen/>
                <w:t>Frequency</w:t>
              </w:r>
              <w:r>
                <w:rPr>
                  <w:lang w:val="en-US"/>
                </w:rPr>
                <w:softHyphen/>
                <w:t>Leg2</w:t>
              </w:r>
              <w:r>
                <w:rPr>
                  <w:lang w:val="en-US"/>
                </w:rPr>
                <w:softHyphen/>
              </w:r>
            </w:ins>
          </w:p>
        </w:tc>
        <w:tc>
          <w:tcPr>
            <w:tcW w:w="800" w:type="dxa"/>
            <w:tcBorders>
              <w:top w:val="single" w:sz="4" w:space="0" w:color="auto"/>
              <w:left w:val="single" w:sz="4" w:space="0" w:color="auto"/>
              <w:bottom w:val="single" w:sz="4" w:space="0" w:color="auto"/>
              <w:right w:val="single" w:sz="4" w:space="0" w:color="auto"/>
            </w:tcBorders>
          </w:tcPr>
          <w:p w14:paraId="3A24830F" w14:textId="77777777" w:rsidR="00C4399A" w:rsidRPr="006159E6" w:rsidRDefault="00C4399A" w:rsidP="000A4D80">
            <w:pPr>
              <w:pStyle w:val="CellBody"/>
              <w:rPr>
                <w:ins w:id="830" w:author="Autor"/>
                <w:lang w:val="en-US"/>
              </w:rPr>
            </w:pPr>
            <w:ins w:id="831" w:author="Autor">
              <w:r w:rsidRPr="006159E6">
                <w:rPr>
                  <w:lang w:val="en-US"/>
                </w:rPr>
                <w:t>C</w:t>
              </w:r>
            </w:ins>
          </w:p>
        </w:tc>
        <w:tc>
          <w:tcPr>
            <w:tcW w:w="1414" w:type="dxa"/>
            <w:tcBorders>
              <w:top w:val="single" w:sz="4" w:space="0" w:color="auto"/>
              <w:left w:val="single" w:sz="4" w:space="0" w:color="auto"/>
              <w:bottom w:val="single" w:sz="4" w:space="0" w:color="auto"/>
              <w:right w:val="single" w:sz="4" w:space="0" w:color="auto"/>
            </w:tcBorders>
          </w:tcPr>
          <w:p w14:paraId="25C4B05D" w14:textId="225562DA" w:rsidR="00C4399A" w:rsidRPr="006159E6" w:rsidRDefault="00C4399A" w:rsidP="000A4D80">
            <w:pPr>
              <w:pStyle w:val="CellBody"/>
              <w:rPr>
                <w:ins w:id="832" w:author="Autor"/>
                <w:lang w:val="en-US"/>
              </w:rPr>
            </w:pPr>
            <w:ins w:id="833" w:author="Autor">
              <w:r>
                <w:rPr>
                  <w:lang w:val="en-US"/>
                </w:rPr>
                <w:t>Frequency</w:t>
              </w:r>
              <w:r>
                <w:rPr>
                  <w:lang w:val="en-US"/>
                </w:rPr>
                <w:softHyphen/>
              </w:r>
              <w:r w:rsidRPr="006159E6">
                <w:rPr>
                  <w:lang w:val="en-US"/>
                </w:rPr>
                <w:t>Period</w:t>
              </w:r>
              <w:r w:rsidRPr="006159E6">
                <w:rPr>
                  <w:lang w:val="en-US"/>
                </w:rPr>
                <w:softHyphen/>
                <w:t>Type</w:t>
              </w:r>
            </w:ins>
          </w:p>
        </w:tc>
        <w:tc>
          <w:tcPr>
            <w:tcW w:w="5858" w:type="dxa"/>
            <w:tcBorders>
              <w:top w:val="single" w:sz="4" w:space="0" w:color="auto"/>
              <w:left w:val="single" w:sz="4" w:space="0" w:color="auto"/>
              <w:bottom w:val="single" w:sz="4" w:space="0" w:color="auto"/>
              <w:right w:val="single" w:sz="4" w:space="0" w:color="auto"/>
            </w:tcBorders>
          </w:tcPr>
          <w:p w14:paraId="05AEB86E" w14:textId="7853B912" w:rsidR="00C4399A" w:rsidRPr="006159E6" w:rsidRDefault="00C4399A" w:rsidP="000A4D80">
            <w:pPr>
              <w:pStyle w:val="CellBody"/>
              <w:rPr>
                <w:ins w:id="834" w:author="Autor"/>
                <w:lang w:val="en-US"/>
              </w:rPr>
            </w:pPr>
            <w:ins w:id="835" w:author="Autor">
              <w:r>
                <w:rPr>
                  <w:lang w:val="en-US"/>
                </w:rPr>
                <w:t>The reset f</w:t>
              </w:r>
              <w:r w:rsidRPr="006159E6">
                <w:rPr>
                  <w:lang w:val="en-US"/>
                </w:rPr>
                <w:t>requency of</w:t>
              </w:r>
              <w:r>
                <w:rPr>
                  <w:lang w:val="en-US"/>
                </w:rPr>
                <w:t xml:space="preserve"> leg 2</w:t>
              </w:r>
              <w:r w:rsidRPr="006159E6">
                <w:rPr>
                  <w:lang w:val="en-US"/>
                </w:rPr>
                <w:t xml:space="preserve"> </w:t>
              </w:r>
              <w:r>
                <w:rPr>
                  <w:lang w:val="en-US"/>
                </w:rPr>
                <w:t xml:space="preserve">of the </w:t>
              </w:r>
              <w:r w:rsidRPr="006159E6">
                <w:rPr>
                  <w:lang w:val="en-US"/>
                </w:rPr>
                <w:t>floating rate, if applicable.</w:t>
              </w:r>
            </w:ins>
          </w:p>
          <w:p w14:paraId="1AE602DE" w14:textId="77777777" w:rsidR="00C4399A" w:rsidRPr="006159E6" w:rsidRDefault="00C4399A" w:rsidP="000A4D80">
            <w:pPr>
              <w:pStyle w:val="CellBody"/>
              <w:rPr>
                <w:ins w:id="836" w:author="Autor"/>
                <w:rStyle w:val="Fett"/>
                <w:lang w:val="en-US"/>
              </w:rPr>
            </w:pPr>
            <w:ins w:id="837" w:author="Autor">
              <w:r w:rsidRPr="006159E6">
                <w:rPr>
                  <w:rStyle w:val="Fett"/>
                  <w:lang w:val="en-US"/>
                </w:rPr>
                <w:t>Occurrence:</w:t>
              </w:r>
            </w:ins>
          </w:p>
          <w:p w14:paraId="0508CD41" w14:textId="77777777" w:rsidR="00C4399A" w:rsidRDefault="00C4399A" w:rsidP="000A4D80">
            <w:pPr>
              <w:pStyle w:val="condition1"/>
              <w:rPr>
                <w:ins w:id="838" w:author="Autor"/>
              </w:rPr>
            </w:pPr>
            <w:ins w:id="839" w:author="Autor">
              <w:r w:rsidRPr="005B0CC5">
                <w:t>If ‘ETDTradeDetails/PrimaryAssetClass’ is set to “InterestRate”, then this field is optional</w:t>
              </w:r>
              <w:r>
                <w:t>.</w:t>
              </w:r>
            </w:ins>
          </w:p>
          <w:p w14:paraId="3DB6D87B" w14:textId="77777777" w:rsidR="00C4399A" w:rsidRPr="006159E6" w:rsidRDefault="00C4399A" w:rsidP="000A4D80">
            <w:pPr>
              <w:pStyle w:val="condition1"/>
              <w:rPr>
                <w:ins w:id="840" w:author="Autor"/>
                <w:rFonts w:eastAsia="Calibri"/>
                <w:szCs w:val="22"/>
              </w:rPr>
            </w:pPr>
            <w:ins w:id="841" w:author="Autor">
              <w:r w:rsidRPr="006159E6">
                <w:t>Else</w:t>
              </w:r>
              <w:r>
                <w:t xml:space="preserve">, this field </w:t>
              </w:r>
              <w:r w:rsidRPr="006159E6">
                <w:t>must be omitted</w:t>
              </w:r>
              <w:r>
                <w:t>.</w:t>
              </w:r>
            </w:ins>
          </w:p>
        </w:tc>
      </w:tr>
      <w:tr w:rsidR="00C4399A" w:rsidRPr="006159E6" w14:paraId="598BB99D"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5005F3ED" w14:textId="701C0627" w:rsidR="00C4399A" w:rsidRPr="006159E6" w:rsidRDefault="00C4399A" w:rsidP="00432183">
            <w:pPr>
              <w:pStyle w:val="CellBody"/>
              <w:rPr>
                <w:lang w:val="en-US"/>
              </w:rPr>
            </w:pPr>
            <w:r w:rsidRPr="006159E6">
              <w:rPr>
                <w:lang w:val="en-US"/>
              </w:rPr>
              <w:t>Floating</w:t>
            </w:r>
            <w:r w:rsidRPr="006159E6">
              <w:rPr>
                <w:lang w:val="en-US"/>
              </w:rPr>
              <w:softHyphen/>
              <w:t>Rate</w:t>
            </w:r>
            <w:ins w:id="842" w:author="Autor">
              <w:r>
                <w:rPr>
                  <w:lang w:val="en-US"/>
                </w:rPr>
                <w:softHyphen/>
              </w:r>
            </w:ins>
            <w:r w:rsidRPr="006159E6">
              <w:rPr>
                <w:lang w:val="en-US"/>
              </w:rPr>
              <w:t>Of</w:t>
            </w:r>
            <w:r w:rsidRPr="006159E6">
              <w:rPr>
                <w:lang w:val="en-US"/>
              </w:rPr>
              <w:softHyphen/>
              <w:t>Leg1</w:t>
            </w:r>
          </w:p>
        </w:tc>
        <w:tc>
          <w:tcPr>
            <w:tcW w:w="800" w:type="dxa"/>
            <w:tcBorders>
              <w:top w:val="single" w:sz="4" w:space="0" w:color="auto"/>
              <w:left w:val="single" w:sz="4" w:space="0" w:color="auto"/>
              <w:bottom w:val="single" w:sz="4" w:space="0" w:color="auto"/>
              <w:right w:val="single" w:sz="4" w:space="0" w:color="auto"/>
            </w:tcBorders>
          </w:tcPr>
          <w:p w14:paraId="0F6BAF94" w14:textId="77777777" w:rsidR="00C4399A" w:rsidRPr="006159E6" w:rsidRDefault="00C4399A" w:rsidP="00432183">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313B8A7F" w14:textId="77777777" w:rsidR="00C4399A" w:rsidRPr="006159E6" w:rsidRDefault="00C4399A" w:rsidP="00432183">
            <w:pPr>
              <w:pStyle w:val="CellBody"/>
              <w:rPr>
                <w:lang w:val="en-US"/>
              </w:rPr>
            </w:pPr>
            <w:r w:rsidRPr="006159E6">
              <w:rPr>
                <w:lang w:val="en-US"/>
              </w:rPr>
              <w:t>RateIndex</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543CF9C9" w14:textId="77777777" w:rsidR="00C4399A" w:rsidRPr="006159E6" w:rsidRDefault="00C4399A" w:rsidP="00432183">
            <w:pPr>
              <w:pStyle w:val="CellBody"/>
              <w:rPr>
                <w:lang w:val="en-US"/>
              </w:rPr>
            </w:pPr>
            <w:r>
              <w:rPr>
                <w:lang w:val="en-US"/>
              </w:rPr>
              <w:t xml:space="preserve">The </w:t>
            </w:r>
            <w:r w:rsidRPr="006159E6">
              <w:rPr>
                <w:lang w:val="en-US"/>
              </w:rPr>
              <w:t>interest rate</w:t>
            </w:r>
            <w:r>
              <w:rPr>
                <w:lang w:val="en-US"/>
              </w:rPr>
              <w:t xml:space="preserve"> of leg 1 that is </w:t>
            </w:r>
            <w:r w:rsidRPr="006159E6">
              <w:rPr>
                <w:lang w:val="en-US"/>
              </w:rPr>
              <w:t>reset at predetermined intervals by reference to a market reference rate, if applicable.</w:t>
            </w:r>
          </w:p>
          <w:p w14:paraId="42477115" w14:textId="77777777" w:rsidR="00C4399A" w:rsidRPr="006159E6" w:rsidRDefault="00C4399A" w:rsidP="00432183">
            <w:pPr>
              <w:pStyle w:val="CellBody"/>
              <w:rPr>
                <w:rStyle w:val="Fett"/>
                <w:lang w:val="en-US"/>
              </w:rPr>
            </w:pPr>
            <w:r w:rsidRPr="006159E6">
              <w:rPr>
                <w:rStyle w:val="Fett"/>
                <w:lang w:val="en-US"/>
              </w:rPr>
              <w:t>Occurrence:</w:t>
            </w:r>
          </w:p>
          <w:p w14:paraId="49C9FD08" w14:textId="77777777" w:rsidR="00C4399A" w:rsidRDefault="00C4399A" w:rsidP="00ED3F3F">
            <w:pPr>
              <w:pStyle w:val="condition1"/>
            </w:pPr>
            <w:r w:rsidRPr="00106D52">
              <w:t>If ‘ETDTradeDetails/PrimaryAssetClass’ is set to “InterestRate”, then this field is optional.</w:t>
            </w:r>
          </w:p>
          <w:p w14:paraId="64FD03E8" w14:textId="77777777" w:rsidR="00C4399A" w:rsidRPr="006159E6" w:rsidRDefault="00C4399A" w:rsidP="00ED3F3F">
            <w:pPr>
              <w:pStyle w:val="condition1"/>
              <w:rPr>
                <w:rFonts w:eastAsia="Calibri"/>
                <w:szCs w:val="22"/>
              </w:rPr>
            </w:pPr>
            <w:r w:rsidRPr="00106D52">
              <w:t>Else</w:t>
            </w:r>
            <w:r>
              <w:t xml:space="preserve">, this field </w:t>
            </w:r>
            <w:r w:rsidRPr="006159E6">
              <w:t>must be omitted</w:t>
            </w:r>
            <w:r>
              <w:t>.</w:t>
            </w:r>
          </w:p>
        </w:tc>
      </w:tr>
      <w:tr w:rsidR="00C4399A" w:rsidRPr="006159E6" w14:paraId="2ACDB011" w14:textId="77777777" w:rsidTr="00A23627">
        <w:trPr>
          <w:cantSplit/>
          <w:ins w:id="843" w:author="Autor"/>
        </w:trPr>
        <w:tc>
          <w:tcPr>
            <w:tcW w:w="1426" w:type="dxa"/>
            <w:gridSpan w:val="2"/>
            <w:tcBorders>
              <w:top w:val="single" w:sz="4" w:space="0" w:color="auto"/>
              <w:left w:val="single" w:sz="4" w:space="0" w:color="auto"/>
              <w:bottom w:val="single" w:sz="4" w:space="0" w:color="auto"/>
              <w:right w:val="single" w:sz="4" w:space="0" w:color="auto"/>
            </w:tcBorders>
          </w:tcPr>
          <w:p w14:paraId="4BD2623A" w14:textId="61E7DC2C" w:rsidR="00C4399A" w:rsidRPr="006159E6" w:rsidRDefault="00C4399A" w:rsidP="00471FB6">
            <w:pPr>
              <w:pStyle w:val="CellBody"/>
              <w:rPr>
                <w:ins w:id="844" w:author="Autor"/>
                <w:lang w:val="en-US"/>
              </w:rPr>
            </w:pPr>
            <w:ins w:id="845" w:author="Autor">
              <w:r w:rsidRPr="006159E6">
                <w:rPr>
                  <w:lang w:val="en-US"/>
                </w:rPr>
                <w:t>Floating</w:t>
              </w:r>
              <w:r w:rsidRPr="006159E6">
                <w:rPr>
                  <w:lang w:val="en-US"/>
                </w:rPr>
                <w:softHyphen/>
                <w:t>Rate</w:t>
              </w:r>
              <w:r>
                <w:rPr>
                  <w:lang w:val="en-US"/>
                </w:rPr>
                <w:softHyphen/>
                <w:t>Reference</w:t>
              </w:r>
              <w:r>
                <w:rPr>
                  <w:lang w:val="en-US"/>
                </w:rPr>
                <w:softHyphen/>
                <w:t>Period</w:t>
              </w:r>
              <w:r>
                <w:rPr>
                  <w:lang w:val="en-US"/>
                </w:rPr>
                <w:softHyphen/>
              </w:r>
              <w:r w:rsidRPr="006159E6">
                <w:rPr>
                  <w:lang w:val="en-US"/>
                </w:rPr>
                <w:t>Leg1</w:t>
              </w:r>
            </w:ins>
          </w:p>
        </w:tc>
        <w:tc>
          <w:tcPr>
            <w:tcW w:w="800" w:type="dxa"/>
            <w:tcBorders>
              <w:top w:val="single" w:sz="4" w:space="0" w:color="auto"/>
              <w:left w:val="single" w:sz="4" w:space="0" w:color="auto"/>
              <w:bottom w:val="single" w:sz="4" w:space="0" w:color="auto"/>
              <w:right w:val="single" w:sz="4" w:space="0" w:color="auto"/>
            </w:tcBorders>
          </w:tcPr>
          <w:p w14:paraId="610F237C" w14:textId="77777777" w:rsidR="00C4399A" w:rsidRPr="006159E6" w:rsidRDefault="00C4399A" w:rsidP="000A4D80">
            <w:pPr>
              <w:pStyle w:val="CellBody"/>
              <w:rPr>
                <w:ins w:id="846" w:author="Autor"/>
                <w:lang w:val="en-US"/>
              </w:rPr>
            </w:pPr>
            <w:ins w:id="847" w:author="Autor">
              <w:r w:rsidRPr="006159E6">
                <w:rPr>
                  <w:lang w:val="en-US"/>
                </w:rPr>
                <w:t>C</w:t>
              </w:r>
            </w:ins>
          </w:p>
        </w:tc>
        <w:tc>
          <w:tcPr>
            <w:tcW w:w="1414" w:type="dxa"/>
            <w:tcBorders>
              <w:top w:val="single" w:sz="4" w:space="0" w:color="auto"/>
              <w:left w:val="single" w:sz="4" w:space="0" w:color="auto"/>
              <w:bottom w:val="single" w:sz="4" w:space="0" w:color="auto"/>
              <w:right w:val="single" w:sz="4" w:space="0" w:color="auto"/>
            </w:tcBorders>
          </w:tcPr>
          <w:p w14:paraId="1CD132C7" w14:textId="16C5360A" w:rsidR="00C4399A" w:rsidRPr="006159E6" w:rsidRDefault="00C4399A" w:rsidP="000A4D80">
            <w:pPr>
              <w:pStyle w:val="CellBody"/>
              <w:rPr>
                <w:ins w:id="848" w:author="Autor"/>
                <w:lang w:val="en-US"/>
              </w:rPr>
            </w:pPr>
            <w:ins w:id="849" w:author="Autor">
              <w:r>
                <w:rPr>
                  <w:lang w:val="en-US"/>
                </w:rPr>
                <w:t>Frequency</w:t>
              </w:r>
              <w:r>
                <w:rPr>
                  <w:lang w:val="en-US"/>
                </w:rPr>
                <w:softHyphen/>
              </w:r>
              <w:r w:rsidRPr="006159E6">
                <w:rPr>
                  <w:lang w:val="en-US"/>
                </w:rPr>
                <w:t>Period</w:t>
              </w:r>
              <w:r w:rsidRPr="006159E6">
                <w:rPr>
                  <w:lang w:val="en-US"/>
                </w:rPr>
                <w:softHyphen/>
                <w:t>Type</w:t>
              </w:r>
            </w:ins>
          </w:p>
        </w:tc>
        <w:tc>
          <w:tcPr>
            <w:tcW w:w="5858" w:type="dxa"/>
            <w:tcBorders>
              <w:top w:val="single" w:sz="4" w:space="0" w:color="auto"/>
              <w:left w:val="single" w:sz="4" w:space="0" w:color="auto"/>
              <w:bottom w:val="single" w:sz="4" w:space="0" w:color="auto"/>
              <w:right w:val="single" w:sz="4" w:space="0" w:color="auto"/>
            </w:tcBorders>
          </w:tcPr>
          <w:p w14:paraId="2095B0E5" w14:textId="77777777" w:rsidR="00C4399A" w:rsidRPr="006159E6" w:rsidRDefault="00C4399A" w:rsidP="000A4D80">
            <w:pPr>
              <w:pStyle w:val="CellBody"/>
              <w:rPr>
                <w:ins w:id="850" w:author="Autor"/>
                <w:lang w:val="en-US"/>
              </w:rPr>
            </w:pPr>
            <w:ins w:id="851" w:author="Autor">
              <w:r>
                <w:rPr>
                  <w:lang w:val="en-US"/>
                </w:rPr>
                <w:t>The period of the</w:t>
              </w:r>
              <w:r w:rsidRPr="006159E6">
                <w:rPr>
                  <w:lang w:val="en-US"/>
                </w:rPr>
                <w:t xml:space="preserve"> interest rate</w:t>
              </w:r>
              <w:r>
                <w:rPr>
                  <w:lang w:val="en-US"/>
                </w:rPr>
                <w:t xml:space="preserve"> of leg 1 that is </w:t>
              </w:r>
              <w:r w:rsidRPr="006159E6">
                <w:rPr>
                  <w:lang w:val="en-US"/>
                </w:rPr>
                <w:t>reset at predetermined intervals by reference to a market reference rate, if applicable.</w:t>
              </w:r>
            </w:ins>
          </w:p>
          <w:p w14:paraId="29B0084D" w14:textId="77777777" w:rsidR="00C4399A" w:rsidRPr="006159E6" w:rsidRDefault="00C4399A" w:rsidP="000A4D80">
            <w:pPr>
              <w:pStyle w:val="CellBody"/>
              <w:rPr>
                <w:ins w:id="852" w:author="Autor"/>
                <w:rStyle w:val="Fett"/>
                <w:lang w:val="en-US"/>
              </w:rPr>
            </w:pPr>
            <w:ins w:id="853" w:author="Autor">
              <w:r w:rsidRPr="006159E6">
                <w:rPr>
                  <w:rStyle w:val="Fett"/>
                  <w:lang w:val="en-US"/>
                </w:rPr>
                <w:t>Occurrence:</w:t>
              </w:r>
            </w:ins>
          </w:p>
          <w:p w14:paraId="613B33E8" w14:textId="77777777" w:rsidR="00C4399A" w:rsidRDefault="00C4399A" w:rsidP="000A4D80">
            <w:pPr>
              <w:pStyle w:val="condition1"/>
              <w:rPr>
                <w:ins w:id="854" w:author="Autor"/>
              </w:rPr>
            </w:pPr>
            <w:ins w:id="855" w:author="Autor">
              <w:r w:rsidRPr="00106D52">
                <w:t>If ‘ETDTradeDetails/PrimaryAssetClass’ is set to “InterestRate”, then this field is optional.</w:t>
              </w:r>
            </w:ins>
          </w:p>
          <w:p w14:paraId="3743457D" w14:textId="77777777" w:rsidR="00C4399A" w:rsidRPr="006159E6" w:rsidRDefault="00C4399A" w:rsidP="000A4D80">
            <w:pPr>
              <w:pStyle w:val="condition1"/>
              <w:rPr>
                <w:ins w:id="856" w:author="Autor"/>
                <w:rFonts w:eastAsia="Calibri"/>
                <w:szCs w:val="22"/>
              </w:rPr>
            </w:pPr>
            <w:ins w:id="857" w:author="Autor">
              <w:r w:rsidRPr="00106D52">
                <w:t>Else</w:t>
              </w:r>
              <w:r>
                <w:t xml:space="preserve">, this field </w:t>
              </w:r>
              <w:r w:rsidRPr="006159E6">
                <w:t>must be omitted</w:t>
              </w:r>
              <w:r>
                <w:t>.</w:t>
              </w:r>
            </w:ins>
          </w:p>
        </w:tc>
      </w:tr>
      <w:tr w:rsidR="00C4399A" w:rsidRPr="006159E6" w14:paraId="0E46B0CB"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605CB02C" w14:textId="77777777" w:rsidR="00C4399A" w:rsidRPr="006159E6" w:rsidRDefault="00C4399A" w:rsidP="00432183">
            <w:pPr>
              <w:pStyle w:val="CellBody"/>
              <w:rPr>
                <w:lang w:val="en-US"/>
              </w:rPr>
            </w:pPr>
            <w:r w:rsidRPr="006159E6">
              <w:rPr>
                <w:lang w:val="en-US"/>
              </w:rPr>
              <w:lastRenderedPageBreak/>
              <w:t>Floating</w:t>
            </w:r>
            <w:r w:rsidRPr="006159E6">
              <w:rPr>
                <w:lang w:val="en-US"/>
              </w:rPr>
              <w:softHyphen/>
              <w:t>RateOfLeg2</w:t>
            </w:r>
          </w:p>
        </w:tc>
        <w:tc>
          <w:tcPr>
            <w:tcW w:w="800" w:type="dxa"/>
            <w:tcBorders>
              <w:top w:val="single" w:sz="4" w:space="0" w:color="auto"/>
              <w:left w:val="single" w:sz="4" w:space="0" w:color="auto"/>
              <w:bottom w:val="single" w:sz="4" w:space="0" w:color="auto"/>
              <w:right w:val="single" w:sz="4" w:space="0" w:color="auto"/>
            </w:tcBorders>
          </w:tcPr>
          <w:p w14:paraId="5EDF76A7" w14:textId="77777777" w:rsidR="00C4399A" w:rsidRPr="006159E6" w:rsidRDefault="00C4399A" w:rsidP="00432183">
            <w:pPr>
              <w:pStyle w:val="CellBody"/>
              <w:rPr>
                <w:lang w:val="en-US"/>
              </w:rPr>
            </w:pPr>
            <w:r w:rsidRPr="006159E6">
              <w:rPr>
                <w:lang w:val="en-US"/>
              </w:rPr>
              <w:t>C</w:t>
            </w:r>
          </w:p>
        </w:tc>
        <w:tc>
          <w:tcPr>
            <w:tcW w:w="1414" w:type="dxa"/>
            <w:tcBorders>
              <w:top w:val="single" w:sz="4" w:space="0" w:color="auto"/>
              <w:left w:val="single" w:sz="4" w:space="0" w:color="auto"/>
              <w:bottom w:val="single" w:sz="4" w:space="0" w:color="auto"/>
              <w:right w:val="single" w:sz="4" w:space="0" w:color="auto"/>
            </w:tcBorders>
          </w:tcPr>
          <w:p w14:paraId="3DD7C95F" w14:textId="77777777" w:rsidR="00C4399A" w:rsidRPr="006159E6" w:rsidRDefault="00C4399A" w:rsidP="00432183">
            <w:pPr>
              <w:pStyle w:val="CellBody"/>
              <w:rPr>
                <w:lang w:val="en-US"/>
              </w:rPr>
            </w:pPr>
            <w:r w:rsidRPr="006159E6">
              <w:rPr>
                <w:lang w:val="en-US"/>
              </w:rPr>
              <w:t>RateIndex</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1A552026" w14:textId="77777777" w:rsidR="00C4399A" w:rsidRPr="006159E6" w:rsidRDefault="00C4399A" w:rsidP="00432183">
            <w:pPr>
              <w:pStyle w:val="CellBody"/>
              <w:rPr>
                <w:lang w:val="en-US"/>
              </w:rPr>
            </w:pPr>
            <w:r>
              <w:rPr>
                <w:lang w:val="en-US"/>
              </w:rPr>
              <w:t>The interest rate of leg 2 that is</w:t>
            </w:r>
            <w:r w:rsidRPr="006159E6">
              <w:rPr>
                <w:lang w:val="en-US"/>
              </w:rPr>
              <w:t xml:space="preserve"> reset at predetermined intervals by reference to a market reference rate, if applicable.</w:t>
            </w:r>
          </w:p>
          <w:p w14:paraId="4EBF1517" w14:textId="77777777" w:rsidR="00C4399A" w:rsidRPr="006159E6" w:rsidRDefault="00C4399A" w:rsidP="00432183">
            <w:pPr>
              <w:pStyle w:val="CellBody"/>
              <w:rPr>
                <w:rStyle w:val="Fett"/>
                <w:lang w:val="en-US"/>
              </w:rPr>
            </w:pPr>
            <w:r w:rsidRPr="006159E6">
              <w:rPr>
                <w:rStyle w:val="Fett"/>
                <w:lang w:val="en-US"/>
              </w:rPr>
              <w:t>Occurrence:</w:t>
            </w:r>
          </w:p>
          <w:p w14:paraId="1398F18B" w14:textId="77777777" w:rsidR="00C4399A" w:rsidRDefault="00C4399A" w:rsidP="00ED3F3F">
            <w:pPr>
              <w:pStyle w:val="condition1"/>
            </w:pPr>
            <w:r w:rsidRPr="00BB644B">
              <w:t>If ‘ETDTradeDetails/PrimaryAssetClass’ is set to “InterestRate”, then this field is optional.</w:t>
            </w:r>
          </w:p>
          <w:p w14:paraId="6D772155" w14:textId="77777777" w:rsidR="00C4399A" w:rsidRPr="006159E6" w:rsidRDefault="00C4399A" w:rsidP="00ED3F3F">
            <w:pPr>
              <w:pStyle w:val="condition1"/>
              <w:rPr>
                <w:rFonts w:eastAsia="Calibri"/>
                <w:szCs w:val="22"/>
              </w:rPr>
            </w:pPr>
            <w:r w:rsidRPr="00BB644B">
              <w:t>Else</w:t>
            </w:r>
            <w:r>
              <w:t xml:space="preserve">, this field must </w:t>
            </w:r>
            <w:r w:rsidRPr="006159E6">
              <w:t>be omitted</w:t>
            </w:r>
            <w:r>
              <w:t>.</w:t>
            </w:r>
          </w:p>
        </w:tc>
      </w:tr>
      <w:tr w:rsidR="00C4399A" w:rsidRPr="006159E6" w14:paraId="00C07558" w14:textId="77777777" w:rsidTr="00A23627">
        <w:trPr>
          <w:cantSplit/>
          <w:ins w:id="858" w:author="Autor"/>
        </w:trPr>
        <w:tc>
          <w:tcPr>
            <w:tcW w:w="1426" w:type="dxa"/>
            <w:gridSpan w:val="2"/>
            <w:tcBorders>
              <w:top w:val="single" w:sz="4" w:space="0" w:color="auto"/>
              <w:left w:val="single" w:sz="4" w:space="0" w:color="auto"/>
              <w:bottom w:val="single" w:sz="4" w:space="0" w:color="auto"/>
              <w:right w:val="single" w:sz="4" w:space="0" w:color="auto"/>
            </w:tcBorders>
          </w:tcPr>
          <w:p w14:paraId="40F5BDD0" w14:textId="76485147" w:rsidR="00C4399A" w:rsidRPr="006159E6" w:rsidRDefault="00C4399A" w:rsidP="00471FB6">
            <w:pPr>
              <w:pStyle w:val="CellBody"/>
              <w:rPr>
                <w:ins w:id="859" w:author="Autor"/>
                <w:lang w:val="en-US"/>
              </w:rPr>
            </w:pPr>
            <w:ins w:id="860" w:author="Autor">
              <w:r w:rsidRPr="006159E6">
                <w:rPr>
                  <w:lang w:val="en-US"/>
                </w:rPr>
                <w:t>Floating</w:t>
              </w:r>
              <w:r w:rsidRPr="006159E6">
                <w:rPr>
                  <w:lang w:val="en-US"/>
                </w:rPr>
                <w:softHyphen/>
                <w:t>Rate</w:t>
              </w:r>
              <w:r>
                <w:rPr>
                  <w:lang w:val="en-US"/>
                </w:rPr>
                <w:softHyphen/>
                <w:t>Reference</w:t>
              </w:r>
              <w:r>
                <w:rPr>
                  <w:lang w:val="en-US"/>
                </w:rPr>
                <w:softHyphen/>
                <w:t>Period</w:t>
              </w:r>
              <w:r>
                <w:rPr>
                  <w:lang w:val="en-US"/>
                </w:rPr>
                <w:softHyphen/>
                <w:t>Leg2</w:t>
              </w:r>
            </w:ins>
          </w:p>
        </w:tc>
        <w:tc>
          <w:tcPr>
            <w:tcW w:w="800" w:type="dxa"/>
            <w:tcBorders>
              <w:top w:val="single" w:sz="4" w:space="0" w:color="auto"/>
              <w:left w:val="single" w:sz="4" w:space="0" w:color="auto"/>
              <w:bottom w:val="single" w:sz="4" w:space="0" w:color="auto"/>
              <w:right w:val="single" w:sz="4" w:space="0" w:color="auto"/>
            </w:tcBorders>
          </w:tcPr>
          <w:p w14:paraId="2E7FA915" w14:textId="77777777" w:rsidR="00C4399A" w:rsidRPr="006159E6" w:rsidRDefault="00C4399A" w:rsidP="000A4D80">
            <w:pPr>
              <w:pStyle w:val="CellBody"/>
              <w:rPr>
                <w:ins w:id="861" w:author="Autor"/>
                <w:lang w:val="en-US"/>
              </w:rPr>
            </w:pPr>
            <w:ins w:id="862" w:author="Autor">
              <w:r w:rsidRPr="006159E6">
                <w:rPr>
                  <w:lang w:val="en-US"/>
                </w:rPr>
                <w:t>C</w:t>
              </w:r>
            </w:ins>
          </w:p>
        </w:tc>
        <w:tc>
          <w:tcPr>
            <w:tcW w:w="1414" w:type="dxa"/>
            <w:tcBorders>
              <w:top w:val="single" w:sz="4" w:space="0" w:color="auto"/>
              <w:left w:val="single" w:sz="4" w:space="0" w:color="auto"/>
              <w:bottom w:val="single" w:sz="4" w:space="0" w:color="auto"/>
              <w:right w:val="single" w:sz="4" w:space="0" w:color="auto"/>
            </w:tcBorders>
          </w:tcPr>
          <w:p w14:paraId="72866045" w14:textId="2F387D20" w:rsidR="00C4399A" w:rsidRPr="006159E6" w:rsidRDefault="00C4399A" w:rsidP="000A4D80">
            <w:pPr>
              <w:pStyle w:val="CellBody"/>
              <w:rPr>
                <w:ins w:id="863" w:author="Autor"/>
                <w:lang w:val="en-US"/>
              </w:rPr>
            </w:pPr>
            <w:ins w:id="864" w:author="Autor">
              <w:r>
                <w:rPr>
                  <w:lang w:val="en-US"/>
                </w:rPr>
                <w:t>Frequency</w:t>
              </w:r>
              <w:r>
                <w:rPr>
                  <w:lang w:val="en-US"/>
                </w:rPr>
                <w:softHyphen/>
              </w:r>
              <w:r w:rsidRPr="006159E6">
                <w:rPr>
                  <w:lang w:val="en-US"/>
                </w:rPr>
                <w:t>Period</w:t>
              </w:r>
              <w:r w:rsidRPr="006159E6">
                <w:rPr>
                  <w:lang w:val="en-US"/>
                </w:rPr>
                <w:softHyphen/>
                <w:t>Type</w:t>
              </w:r>
            </w:ins>
          </w:p>
        </w:tc>
        <w:tc>
          <w:tcPr>
            <w:tcW w:w="5858" w:type="dxa"/>
            <w:tcBorders>
              <w:top w:val="single" w:sz="4" w:space="0" w:color="auto"/>
              <w:left w:val="single" w:sz="4" w:space="0" w:color="auto"/>
              <w:bottom w:val="single" w:sz="4" w:space="0" w:color="auto"/>
              <w:right w:val="single" w:sz="4" w:space="0" w:color="auto"/>
            </w:tcBorders>
          </w:tcPr>
          <w:p w14:paraId="28282882" w14:textId="77777777" w:rsidR="00C4399A" w:rsidRPr="006159E6" w:rsidRDefault="00C4399A" w:rsidP="000A4D80">
            <w:pPr>
              <w:pStyle w:val="CellBody"/>
              <w:rPr>
                <w:ins w:id="865" w:author="Autor"/>
                <w:lang w:val="en-US"/>
              </w:rPr>
            </w:pPr>
            <w:ins w:id="866" w:author="Autor">
              <w:r>
                <w:rPr>
                  <w:lang w:val="en-US"/>
                </w:rPr>
                <w:t>The period of the</w:t>
              </w:r>
              <w:r w:rsidRPr="006159E6">
                <w:rPr>
                  <w:lang w:val="en-US"/>
                </w:rPr>
                <w:t xml:space="preserve"> interest rate</w:t>
              </w:r>
              <w:r>
                <w:rPr>
                  <w:lang w:val="en-US"/>
                </w:rPr>
                <w:t xml:space="preserve"> of leg 2 that is </w:t>
              </w:r>
              <w:r w:rsidRPr="006159E6">
                <w:rPr>
                  <w:lang w:val="en-US"/>
                </w:rPr>
                <w:t>reset at predetermined intervals by reference to a market reference rate, if applicable.</w:t>
              </w:r>
            </w:ins>
          </w:p>
          <w:p w14:paraId="27A6DD38" w14:textId="77777777" w:rsidR="00C4399A" w:rsidRPr="006159E6" w:rsidRDefault="00C4399A" w:rsidP="000A4D80">
            <w:pPr>
              <w:pStyle w:val="CellBody"/>
              <w:rPr>
                <w:ins w:id="867" w:author="Autor"/>
                <w:rStyle w:val="Fett"/>
                <w:lang w:val="en-US"/>
              </w:rPr>
            </w:pPr>
            <w:ins w:id="868" w:author="Autor">
              <w:r w:rsidRPr="006159E6">
                <w:rPr>
                  <w:rStyle w:val="Fett"/>
                  <w:lang w:val="en-US"/>
                </w:rPr>
                <w:t>Occurrence:</w:t>
              </w:r>
            </w:ins>
          </w:p>
          <w:p w14:paraId="47816697" w14:textId="77777777" w:rsidR="00C4399A" w:rsidRDefault="00C4399A" w:rsidP="000A4D80">
            <w:pPr>
              <w:pStyle w:val="condition1"/>
              <w:rPr>
                <w:ins w:id="869" w:author="Autor"/>
              </w:rPr>
            </w:pPr>
            <w:ins w:id="870" w:author="Autor">
              <w:r w:rsidRPr="00106D52">
                <w:t>If ‘ETDTradeDetails/PrimaryAssetClass’ is set to “InterestRate”, then this field is optional.</w:t>
              </w:r>
            </w:ins>
          </w:p>
          <w:p w14:paraId="4A498001" w14:textId="77777777" w:rsidR="00C4399A" w:rsidRPr="006159E6" w:rsidRDefault="00C4399A" w:rsidP="000A4D80">
            <w:pPr>
              <w:pStyle w:val="condition1"/>
              <w:rPr>
                <w:ins w:id="871" w:author="Autor"/>
                <w:rFonts w:eastAsia="Calibri"/>
                <w:szCs w:val="22"/>
              </w:rPr>
            </w:pPr>
            <w:ins w:id="872" w:author="Autor">
              <w:r w:rsidRPr="00106D52">
                <w:t>Else</w:t>
              </w:r>
              <w:r>
                <w:t xml:space="preserve">, this field </w:t>
              </w:r>
              <w:r w:rsidRPr="006159E6">
                <w:t>must be omitted</w:t>
              </w:r>
              <w:r>
                <w:t>.</w:t>
              </w:r>
            </w:ins>
          </w:p>
        </w:tc>
      </w:tr>
      <w:tr w:rsidR="00C4399A" w:rsidRPr="006159E6" w14:paraId="1750BDCB" w14:textId="77777777" w:rsidTr="00736A1A">
        <w:trPr>
          <w:cantSplit/>
        </w:trPr>
        <w:tc>
          <w:tcPr>
            <w:tcW w:w="9498" w:type="dxa"/>
            <w:gridSpan w:val="5"/>
            <w:shd w:val="clear" w:color="auto" w:fill="C0C0C0"/>
          </w:tcPr>
          <w:p w14:paraId="48F91969" w14:textId="77777777" w:rsidR="00C4399A" w:rsidRPr="006159E6" w:rsidRDefault="00C4399A" w:rsidP="00432183">
            <w:pPr>
              <w:pStyle w:val="CellBody"/>
              <w:rPr>
                <w:lang w:val="en-US"/>
              </w:rPr>
            </w:pPr>
            <w:r w:rsidRPr="006159E6">
              <w:rPr>
                <w:lang w:val="en-US"/>
              </w:rPr>
              <w:t xml:space="preserve">End of </w:t>
            </w:r>
            <w:r w:rsidRPr="006159E6">
              <w:rPr>
                <w:rStyle w:val="Fett"/>
                <w:lang w:val="en-US"/>
              </w:rPr>
              <w:t>ETDProductInformation</w:t>
            </w:r>
            <w:r w:rsidRPr="006159E6">
              <w:rPr>
                <w:lang w:val="en-US"/>
              </w:rPr>
              <w:t xml:space="preserve"> </w:t>
            </w:r>
          </w:p>
        </w:tc>
      </w:tr>
      <w:tr w:rsidR="00C4399A" w:rsidRPr="006159E6" w14:paraId="6026E9D1" w14:textId="77777777" w:rsidTr="00736A1A">
        <w:trPr>
          <w:cantSplit/>
        </w:trPr>
        <w:tc>
          <w:tcPr>
            <w:tcW w:w="9498" w:type="dxa"/>
            <w:gridSpan w:val="5"/>
            <w:shd w:val="clear" w:color="auto" w:fill="C0C0C0"/>
          </w:tcPr>
          <w:p w14:paraId="0F8DD6C3" w14:textId="77777777" w:rsidR="00C4399A" w:rsidRPr="006159E6" w:rsidRDefault="00C4399A" w:rsidP="003235DC">
            <w:pPr>
              <w:pStyle w:val="CellBody"/>
              <w:keepNext/>
              <w:rPr>
                <w:lang w:val="en-US"/>
              </w:rPr>
            </w:pPr>
            <w:r w:rsidRPr="006159E6">
              <w:rPr>
                <w:rStyle w:val="XSDSectionTitle"/>
                <w:lang w:val="en-US"/>
              </w:rPr>
              <w:t>EURegulatoryDetails/FormulaProductInformation</w:t>
            </w:r>
            <w:r w:rsidRPr="006159E6">
              <w:rPr>
                <w:lang w:val="en-US"/>
              </w:rPr>
              <w:t>: conditional section</w:t>
            </w:r>
          </w:p>
          <w:p w14:paraId="4F74AB4A" w14:textId="77777777" w:rsidR="00C4399A" w:rsidRPr="00AF55B4" w:rsidRDefault="00C4399A" w:rsidP="00432183">
            <w:pPr>
              <w:pStyle w:val="CellBody"/>
              <w:rPr>
                <w:rStyle w:val="Fett"/>
              </w:rPr>
            </w:pPr>
            <w:r w:rsidRPr="00AF55B4">
              <w:rPr>
                <w:rStyle w:val="Fett"/>
              </w:rPr>
              <w:t>Occurrence:</w:t>
            </w:r>
          </w:p>
          <w:p w14:paraId="49DC156B" w14:textId="77777777" w:rsidR="00C4399A" w:rsidRDefault="00C4399A" w:rsidP="00ED3F3F">
            <w:pPr>
              <w:pStyle w:val="condition1"/>
            </w:pPr>
            <w:r w:rsidRPr="006159E6">
              <w:t xml:space="preserve">If the transaction details section </w:t>
            </w:r>
            <w:r>
              <w:t xml:space="preserve">is </w:t>
            </w:r>
            <w:r w:rsidRPr="006159E6">
              <w:t>‘</w:t>
            </w:r>
            <w:r>
              <w:t xml:space="preserve">TradeConfirmation’ and contains </w:t>
            </w:r>
            <w:r w:rsidRPr="006159E6">
              <w:t xml:space="preserve">a </w:t>
            </w:r>
            <w:r>
              <w:t>‘</w:t>
            </w:r>
            <w:r w:rsidRPr="006159E6">
              <w:t>FloatPriceInformation</w:t>
            </w:r>
            <w:r>
              <w:t>/</w:t>
            </w:r>
            <w:r w:rsidRPr="006159E6">
              <w:t>FormulaID</w:t>
            </w:r>
            <w:r>
              <w:t>’ field</w:t>
            </w:r>
            <w:r w:rsidRPr="006159E6">
              <w:t>, then this section is mandatory</w:t>
            </w:r>
            <w:r>
              <w:t>.</w:t>
            </w:r>
          </w:p>
          <w:p w14:paraId="1B2E740D" w14:textId="77777777" w:rsidR="00C4399A" w:rsidRPr="006159E6" w:rsidRDefault="00C4399A" w:rsidP="00ED3F3F">
            <w:pPr>
              <w:pStyle w:val="condition1"/>
              <w:rPr>
                <w:b/>
                <w:bCs/>
              </w:rPr>
            </w:pPr>
            <w:r>
              <w:t xml:space="preserve">Else, this section </w:t>
            </w:r>
            <w:r w:rsidRPr="006159E6">
              <w:t>must be omitted.</w:t>
            </w:r>
          </w:p>
        </w:tc>
      </w:tr>
      <w:tr w:rsidR="00C4399A" w:rsidRPr="006159E6" w14:paraId="17FEE4BE"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4FE4E19F" w14:textId="77777777" w:rsidR="00C4399A" w:rsidRPr="006159E6" w:rsidRDefault="00C4399A" w:rsidP="00432183">
            <w:pPr>
              <w:pStyle w:val="CellBody"/>
              <w:rPr>
                <w:bCs/>
                <w:lang w:val="en-US"/>
              </w:rPr>
            </w:pPr>
            <w:r w:rsidRPr="006159E6">
              <w:rPr>
                <w:lang w:val="en-US"/>
              </w:rPr>
              <w:t>Underlying</w:t>
            </w:r>
          </w:p>
        </w:tc>
        <w:tc>
          <w:tcPr>
            <w:tcW w:w="800" w:type="dxa"/>
            <w:tcBorders>
              <w:top w:val="single" w:sz="4" w:space="0" w:color="auto"/>
              <w:left w:val="single" w:sz="4" w:space="0" w:color="auto"/>
              <w:bottom w:val="single" w:sz="4" w:space="0" w:color="auto"/>
              <w:right w:val="single" w:sz="4" w:space="0" w:color="auto"/>
            </w:tcBorders>
          </w:tcPr>
          <w:p w14:paraId="1AB083C7" w14:textId="6130714A" w:rsidR="00C4399A" w:rsidRPr="006159E6" w:rsidRDefault="00C4399A" w:rsidP="00432183">
            <w:pPr>
              <w:pStyle w:val="CellBody"/>
              <w:rPr>
                <w:lang w:val="en-US"/>
              </w:rPr>
            </w:pPr>
            <w:del w:id="873" w:author="Autor">
              <w:r w:rsidRPr="006159E6" w:rsidDel="00CA52B5">
                <w:rPr>
                  <w:lang w:val="en-US"/>
                </w:rPr>
                <w:delText>O</w:delText>
              </w:r>
            </w:del>
            <w:ins w:id="874" w:author="Autor">
              <w:r w:rsidR="00CA52B5">
                <w:rPr>
                  <w:lang w:val="en-US"/>
                </w:rPr>
                <w:t>M</w:t>
              </w:r>
            </w:ins>
          </w:p>
        </w:tc>
        <w:tc>
          <w:tcPr>
            <w:tcW w:w="1414" w:type="dxa"/>
            <w:tcBorders>
              <w:top w:val="single" w:sz="4" w:space="0" w:color="auto"/>
              <w:left w:val="single" w:sz="4" w:space="0" w:color="auto"/>
              <w:bottom w:val="single" w:sz="4" w:space="0" w:color="auto"/>
              <w:right w:val="single" w:sz="4" w:space="0" w:color="auto"/>
            </w:tcBorders>
          </w:tcPr>
          <w:p w14:paraId="00BC3C2B" w14:textId="77777777" w:rsidR="00C4399A" w:rsidRPr="006159E6" w:rsidRDefault="00C4399A" w:rsidP="00432183">
            <w:pPr>
              <w:pStyle w:val="CellBody"/>
              <w:rPr>
                <w:lang w:val="en-US"/>
              </w:rPr>
            </w:pPr>
            <w:r w:rsidRPr="006159E6">
              <w:rPr>
                <w:lang w:val="en-US"/>
              </w:rPr>
              <w:t>Underlying</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505CED0D" w14:textId="77777777" w:rsidR="00C4399A" w:rsidRPr="003C637D" w:rsidRDefault="00C4399A" w:rsidP="00432183">
            <w:pPr>
              <w:pStyle w:val="CellBody"/>
            </w:pPr>
            <w:r w:rsidRPr="006159E6">
              <w:rPr>
                <w:lang w:val="en-US"/>
              </w:rPr>
              <w:t xml:space="preserve">The underlying must be identified </w:t>
            </w:r>
            <w:r>
              <w:rPr>
                <w:lang w:val="en-US"/>
              </w:rPr>
              <w:t xml:space="preserve">with </w:t>
            </w:r>
            <w:r w:rsidRPr="006159E6">
              <w:rPr>
                <w:lang w:val="en-US"/>
              </w:rPr>
              <w:t xml:space="preserve">a unique identifier. In case of baskets or indices, an indication for this basket or index must be used </w:t>
            </w:r>
            <w:r>
              <w:rPr>
                <w:lang w:val="en-US"/>
              </w:rPr>
              <w:t>if</w:t>
            </w:r>
            <w:r w:rsidRPr="006159E6">
              <w:rPr>
                <w:lang w:val="en-US"/>
              </w:rPr>
              <w:t xml:space="preserve"> </w:t>
            </w:r>
            <w:r>
              <w:rPr>
                <w:lang w:val="en-US"/>
              </w:rPr>
              <w:t xml:space="preserve">no </w:t>
            </w:r>
            <w:r w:rsidRPr="006159E6">
              <w:rPr>
                <w:lang w:val="en-US"/>
              </w:rPr>
              <w:t>unique identifier exist</w:t>
            </w:r>
            <w:r>
              <w:rPr>
                <w:lang w:val="en-US"/>
              </w:rPr>
              <w:t>s</w:t>
            </w:r>
            <w:r w:rsidRPr="006159E6">
              <w:rPr>
                <w:lang w:val="en-US"/>
              </w:rPr>
              <w:t xml:space="preserve">. </w:t>
            </w:r>
          </w:p>
        </w:tc>
      </w:tr>
      <w:tr w:rsidR="00C4399A" w:rsidRPr="006159E6" w14:paraId="368812CE"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289A03DF" w14:textId="77777777" w:rsidR="00C4399A" w:rsidRPr="006159E6" w:rsidRDefault="00C4399A" w:rsidP="00432183">
            <w:pPr>
              <w:pStyle w:val="CellBody"/>
              <w:rPr>
                <w:bCs/>
                <w:lang w:val="en-US"/>
              </w:rPr>
            </w:pPr>
            <w:r w:rsidRPr="006159E6">
              <w:rPr>
                <w:lang w:val="en-US"/>
              </w:rPr>
              <w:t>Commodity</w:t>
            </w:r>
            <w:r w:rsidRPr="006159E6">
              <w:rPr>
                <w:lang w:val="en-US"/>
              </w:rPr>
              <w:softHyphen/>
              <w:t>Base</w:t>
            </w:r>
          </w:p>
        </w:tc>
        <w:tc>
          <w:tcPr>
            <w:tcW w:w="800" w:type="dxa"/>
            <w:tcBorders>
              <w:top w:val="single" w:sz="4" w:space="0" w:color="auto"/>
              <w:left w:val="single" w:sz="4" w:space="0" w:color="auto"/>
              <w:bottom w:val="single" w:sz="4" w:space="0" w:color="auto"/>
              <w:right w:val="single" w:sz="4" w:space="0" w:color="auto"/>
            </w:tcBorders>
          </w:tcPr>
          <w:p w14:paraId="37935A5A" w14:textId="77777777" w:rsidR="00C4399A" w:rsidRPr="006159E6" w:rsidRDefault="00C4399A" w:rsidP="00432183">
            <w:pPr>
              <w:pStyle w:val="CellBody"/>
              <w:rPr>
                <w:lang w:val="en-US"/>
              </w:rPr>
            </w:pPr>
            <w:r w:rsidRPr="006159E6">
              <w:rPr>
                <w:lang w:val="en-US"/>
              </w:rPr>
              <w:t>M</w:t>
            </w:r>
          </w:p>
        </w:tc>
        <w:tc>
          <w:tcPr>
            <w:tcW w:w="1414" w:type="dxa"/>
            <w:tcBorders>
              <w:top w:val="single" w:sz="4" w:space="0" w:color="auto"/>
              <w:left w:val="single" w:sz="4" w:space="0" w:color="auto"/>
              <w:bottom w:val="single" w:sz="4" w:space="0" w:color="auto"/>
              <w:right w:val="single" w:sz="4" w:space="0" w:color="auto"/>
            </w:tcBorders>
          </w:tcPr>
          <w:p w14:paraId="2AFE0E75" w14:textId="77777777" w:rsidR="00C4399A" w:rsidRPr="006159E6" w:rsidRDefault="00C4399A" w:rsidP="00432183">
            <w:pPr>
              <w:pStyle w:val="CellBody"/>
              <w:rPr>
                <w:lang w:val="en-US"/>
              </w:rPr>
            </w:pPr>
            <w:r w:rsidRPr="006159E6">
              <w:rPr>
                <w:lang w:val="en-US"/>
              </w:rPr>
              <w:t>Commodity</w:t>
            </w:r>
            <w:r w:rsidRPr="006159E6">
              <w:rPr>
                <w:lang w:val="en-US"/>
              </w:rPr>
              <w:softHyphen/>
              <w:t>Base</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6F7D5739" w14:textId="77777777" w:rsidR="00C4399A" w:rsidRPr="006159E6" w:rsidRDefault="00C4399A" w:rsidP="00432183">
            <w:pPr>
              <w:pStyle w:val="CellBody"/>
              <w:rPr>
                <w:lang w:val="en-US"/>
              </w:rPr>
            </w:pPr>
            <w:r>
              <w:rPr>
                <w:lang w:val="en-US"/>
              </w:rPr>
              <w:t>T</w:t>
            </w:r>
            <w:r w:rsidRPr="006159E6">
              <w:rPr>
                <w:lang w:val="en-US"/>
              </w:rPr>
              <w:t>he type of commodity underlying the contract.</w:t>
            </w:r>
          </w:p>
        </w:tc>
      </w:tr>
      <w:tr w:rsidR="00C4399A" w:rsidRPr="006159E6" w14:paraId="24BF8492"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1D462E4C" w14:textId="77777777" w:rsidR="00C4399A" w:rsidRPr="006159E6" w:rsidRDefault="00C4399A" w:rsidP="00432183">
            <w:pPr>
              <w:pStyle w:val="CellBody"/>
              <w:rPr>
                <w:bCs/>
                <w:lang w:val="en-US"/>
              </w:rPr>
            </w:pPr>
            <w:r w:rsidRPr="006159E6">
              <w:rPr>
                <w:lang w:val="en-US"/>
              </w:rPr>
              <w:t>Commodity</w:t>
            </w:r>
            <w:r w:rsidRPr="006159E6">
              <w:rPr>
                <w:lang w:val="en-US"/>
              </w:rPr>
              <w:softHyphen/>
              <w:t>Detail</w:t>
            </w:r>
          </w:p>
        </w:tc>
        <w:tc>
          <w:tcPr>
            <w:tcW w:w="800" w:type="dxa"/>
            <w:tcBorders>
              <w:top w:val="single" w:sz="4" w:space="0" w:color="auto"/>
              <w:left w:val="single" w:sz="4" w:space="0" w:color="auto"/>
              <w:bottom w:val="single" w:sz="4" w:space="0" w:color="auto"/>
              <w:right w:val="single" w:sz="4" w:space="0" w:color="auto"/>
            </w:tcBorders>
          </w:tcPr>
          <w:p w14:paraId="286ADBB3" w14:textId="77777777" w:rsidR="00C4399A" w:rsidRPr="006159E6" w:rsidRDefault="00C4399A" w:rsidP="00432183">
            <w:pPr>
              <w:pStyle w:val="CellBody"/>
              <w:rPr>
                <w:lang w:val="en-US"/>
              </w:rPr>
            </w:pPr>
            <w:r w:rsidRPr="006159E6">
              <w:rPr>
                <w:lang w:val="en-US"/>
              </w:rPr>
              <w:t>M</w:t>
            </w:r>
          </w:p>
        </w:tc>
        <w:tc>
          <w:tcPr>
            <w:tcW w:w="1414" w:type="dxa"/>
            <w:tcBorders>
              <w:top w:val="single" w:sz="4" w:space="0" w:color="auto"/>
              <w:left w:val="single" w:sz="4" w:space="0" w:color="auto"/>
              <w:bottom w:val="single" w:sz="4" w:space="0" w:color="auto"/>
              <w:right w:val="single" w:sz="4" w:space="0" w:color="auto"/>
            </w:tcBorders>
          </w:tcPr>
          <w:p w14:paraId="267B1D73" w14:textId="77777777" w:rsidR="00C4399A" w:rsidRPr="006159E6" w:rsidRDefault="00C4399A" w:rsidP="00432183">
            <w:pPr>
              <w:pStyle w:val="CellBody"/>
              <w:rPr>
                <w:lang w:val="en-US"/>
              </w:rPr>
            </w:pPr>
            <w:r w:rsidRPr="006159E6">
              <w:rPr>
                <w:lang w:val="en-US"/>
              </w:rPr>
              <w:t>Commodity</w:t>
            </w:r>
            <w:r w:rsidRPr="006159E6">
              <w:rPr>
                <w:lang w:val="en-US"/>
              </w:rPr>
              <w:softHyphen/>
              <w:t>Detail</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5C2579D3" w14:textId="1A16C4C4" w:rsidR="00C4399A" w:rsidRPr="006159E6" w:rsidRDefault="00C4399A" w:rsidP="00262FB9">
            <w:pPr>
              <w:pStyle w:val="CellBody"/>
              <w:rPr>
                <w:lang w:val="en-US"/>
              </w:rPr>
            </w:pPr>
            <w:r w:rsidRPr="006159E6">
              <w:rPr>
                <w:lang w:val="en-US"/>
              </w:rPr>
              <w:t>Details of the ‘CommodityBase’.</w:t>
            </w:r>
          </w:p>
        </w:tc>
      </w:tr>
      <w:tr w:rsidR="00C4399A" w:rsidRPr="006159E6" w14:paraId="7BA959D5"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624DA49C" w14:textId="77777777" w:rsidR="00C4399A" w:rsidRPr="006159E6" w:rsidRDefault="00C4399A" w:rsidP="00432183">
            <w:pPr>
              <w:pStyle w:val="CellBody"/>
              <w:rPr>
                <w:bCs/>
                <w:lang w:val="en-US"/>
              </w:rPr>
            </w:pPr>
            <w:r w:rsidRPr="006159E6">
              <w:rPr>
                <w:lang w:val="en-US"/>
              </w:rPr>
              <w:t>Index</w:t>
            </w:r>
            <w:r w:rsidRPr="006159E6">
              <w:rPr>
                <w:lang w:val="en-US"/>
              </w:rPr>
              <w:softHyphen/>
              <w:t>Currency</w:t>
            </w:r>
            <w:r w:rsidRPr="006159E6">
              <w:rPr>
                <w:lang w:val="en-US"/>
              </w:rPr>
              <w:softHyphen/>
              <w:t>Unit</w:t>
            </w:r>
          </w:p>
        </w:tc>
        <w:tc>
          <w:tcPr>
            <w:tcW w:w="800" w:type="dxa"/>
            <w:tcBorders>
              <w:top w:val="single" w:sz="4" w:space="0" w:color="auto"/>
              <w:left w:val="single" w:sz="4" w:space="0" w:color="auto"/>
              <w:bottom w:val="single" w:sz="4" w:space="0" w:color="auto"/>
              <w:right w:val="single" w:sz="4" w:space="0" w:color="auto"/>
            </w:tcBorders>
          </w:tcPr>
          <w:p w14:paraId="57B0F120" w14:textId="77777777" w:rsidR="00C4399A" w:rsidRPr="006159E6" w:rsidRDefault="00C4399A" w:rsidP="00432183">
            <w:pPr>
              <w:pStyle w:val="CellBody"/>
              <w:rPr>
                <w:lang w:val="en-US"/>
              </w:rPr>
            </w:pPr>
            <w:r w:rsidRPr="006159E6">
              <w:rPr>
                <w:lang w:val="en-US"/>
              </w:rPr>
              <w:t>O</w:t>
            </w:r>
          </w:p>
        </w:tc>
        <w:tc>
          <w:tcPr>
            <w:tcW w:w="1414" w:type="dxa"/>
            <w:tcBorders>
              <w:top w:val="single" w:sz="4" w:space="0" w:color="auto"/>
              <w:left w:val="single" w:sz="4" w:space="0" w:color="auto"/>
              <w:bottom w:val="single" w:sz="4" w:space="0" w:color="auto"/>
              <w:right w:val="single" w:sz="4" w:space="0" w:color="auto"/>
            </w:tcBorders>
          </w:tcPr>
          <w:p w14:paraId="3A1F4D84" w14:textId="77777777" w:rsidR="00C4399A" w:rsidRPr="006159E6" w:rsidRDefault="00C4399A" w:rsidP="00432183">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5DED8237" w14:textId="77777777" w:rsidR="00C4399A" w:rsidRPr="006159E6" w:rsidRDefault="00C4399A" w:rsidP="00432183">
            <w:pPr>
              <w:pStyle w:val="CellBody"/>
              <w:rPr>
                <w:lang w:val="en-US"/>
              </w:rPr>
            </w:pPr>
            <w:r w:rsidRPr="006159E6">
              <w:rPr>
                <w:lang w:val="en-US"/>
              </w:rPr>
              <w:t xml:space="preserve">The currency of the notional amount. </w:t>
            </w:r>
          </w:p>
        </w:tc>
      </w:tr>
      <w:tr w:rsidR="00C4399A" w:rsidRPr="006159E6" w14:paraId="2C4A1722" w14:textId="77777777" w:rsidTr="00736A1A">
        <w:trPr>
          <w:cantSplit/>
        </w:trPr>
        <w:tc>
          <w:tcPr>
            <w:tcW w:w="9498" w:type="dxa"/>
            <w:gridSpan w:val="5"/>
            <w:shd w:val="clear" w:color="auto" w:fill="C0C0C0"/>
          </w:tcPr>
          <w:p w14:paraId="2AE84920" w14:textId="77777777" w:rsidR="00C4399A" w:rsidRPr="006159E6" w:rsidRDefault="00C4399A" w:rsidP="00432183">
            <w:pPr>
              <w:pStyle w:val="CellBody"/>
              <w:rPr>
                <w:lang w:val="en-US"/>
              </w:rPr>
            </w:pPr>
            <w:r w:rsidRPr="006159E6">
              <w:rPr>
                <w:lang w:val="en-US"/>
              </w:rPr>
              <w:t xml:space="preserve">End of </w:t>
            </w:r>
            <w:r w:rsidRPr="006159E6">
              <w:rPr>
                <w:rStyle w:val="Fett"/>
                <w:lang w:val="en-US"/>
              </w:rPr>
              <w:t>FormulaProductInformation</w:t>
            </w:r>
            <w:r w:rsidRPr="006159E6">
              <w:rPr>
                <w:lang w:val="en-US"/>
              </w:rPr>
              <w:t xml:space="preserve"> </w:t>
            </w:r>
          </w:p>
        </w:tc>
      </w:tr>
      <w:tr w:rsidR="00C4399A" w:rsidRPr="006159E6" w14:paraId="24C79EF0" w14:textId="77777777" w:rsidTr="00736A1A">
        <w:trPr>
          <w:cantSplit/>
        </w:trPr>
        <w:tc>
          <w:tcPr>
            <w:tcW w:w="9498" w:type="dxa"/>
            <w:gridSpan w:val="5"/>
            <w:shd w:val="clear" w:color="auto" w:fill="C0C0C0"/>
          </w:tcPr>
          <w:p w14:paraId="31664A45" w14:textId="77777777" w:rsidR="00C4399A" w:rsidRPr="006159E6" w:rsidRDefault="00C4399A" w:rsidP="00432183">
            <w:pPr>
              <w:pStyle w:val="CellBody"/>
              <w:keepNext/>
              <w:rPr>
                <w:lang w:val="en-US"/>
              </w:rPr>
            </w:pPr>
            <w:r w:rsidRPr="006159E6">
              <w:rPr>
                <w:rStyle w:val="XSDSectionTitle"/>
                <w:lang w:val="en-US"/>
              </w:rPr>
              <w:t>EURegulatoryDetails/FinancialDeliveryInformation</w:t>
            </w:r>
            <w:r w:rsidRPr="006159E6">
              <w:rPr>
                <w:lang w:val="en-US"/>
              </w:rPr>
              <w:t>: conditional section</w:t>
            </w:r>
          </w:p>
          <w:p w14:paraId="3C3C0784" w14:textId="77777777" w:rsidR="00C4399A" w:rsidRPr="00E71E54" w:rsidRDefault="00C4399A" w:rsidP="00432183">
            <w:pPr>
              <w:pStyle w:val="CellBody"/>
              <w:rPr>
                <w:rStyle w:val="Fett"/>
              </w:rPr>
            </w:pPr>
            <w:r w:rsidRPr="00E71E54">
              <w:rPr>
                <w:rStyle w:val="Fett"/>
              </w:rPr>
              <w:t>Occurrence:</w:t>
            </w:r>
          </w:p>
          <w:p w14:paraId="65F9339C" w14:textId="77777777" w:rsidR="00C4399A" w:rsidRDefault="00C4399A" w:rsidP="00ED3F3F">
            <w:pPr>
              <w:pStyle w:val="condition1"/>
            </w:pPr>
            <w:r>
              <w:t xml:space="preserve">The </w:t>
            </w:r>
            <w:r w:rsidRPr="006159E6">
              <w:t xml:space="preserve">transaction details section </w:t>
            </w:r>
            <w:r>
              <w:t>is ‘TradeConfirmation’ and ‘TransactionType’ is a Financial Transaction:</w:t>
            </w:r>
          </w:p>
          <w:p w14:paraId="243DCDA7" w14:textId="0D8A5127" w:rsidR="00C4399A" w:rsidRDefault="00C4399A" w:rsidP="00A24B6B">
            <w:pPr>
              <w:pStyle w:val="condition2"/>
            </w:pPr>
            <w:r>
              <w:t xml:space="preserve">If the ‘IndexCommodity’ field contained in any ‘FloatPriceInformation/CommodityReference’ section is set to “Electricity” or “Nat_Gas”, then this section is optional. </w:t>
            </w:r>
          </w:p>
          <w:p w14:paraId="72073B4F" w14:textId="0DF9C9C4" w:rsidR="00C4399A" w:rsidRDefault="00B737AE" w:rsidP="00B737AE">
            <w:pPr>
              <w:pStyle w:val="condition2"/>
            </w:pPr>
            <w:ins w:id="875" w:author="Autor">
              <w:r w:rsidRPr="00B737AE">
                <w:t>If ‘EURegulatoryDetails/FormulaProductInformation/CommodityDetail’ is set to “EL” or “NG”</w:t>
              </w:r>
            </w:ins>
            <w:del w:id="876" w:author="Autor">
              <w:r w:rsidR="00C4399A" w:rsidDel="00B737AE">
                <w:delText>If the ‘FormulaID’ field is present in any ‘FloatPriceInformation’ section</w:delText>
              </w:r>
            </w:del>
            <w:r w:rsidR="00C4399A">
              <w:t xml:space="preserve">, then this section is optional. </w:t>
            </w:r>
          </w:p>
          <w:p w14:paraId="36924757" w14:textId="3C1E23AB" w:rsidR="00C4399A" w:rsidRPr="006159E6" w:rsidRDefault="00C4399A" w:rsidP="002D659E">
            <w:pPr>
              <w:pStyle w:val="condition1"/>
            </w:pPr>
            <w:r>
              <w:t>Else, this section must be omitted.</w:t>
            </w:r>
          </w:p>
        </w:tc>
      </w:tr>
      <w:tr w:rsidR="00C4399A" w:rsidRPr="006159E6" w14:paraId="74825167"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192917DC" w14:textId="77777777" w:rsidR="00C4399A" w:rsidRPr="006159E6" w:rsidRDefault="00C4399A" w:rsidP="00432183">
            <w:pPr>
              <w:pStyle w:val="CellBody"/>
              <w:rPr>
                <w:bCs/>
                <w:lang w:val="en-US"/>
              </w:rPr>
            </w:pPr>
            <w:r w:rsidRPr="006159E6">
              <w:rPr>
                <w:lang w:val="en-US"/>
              </w:rPr>
              <w:t>Delivery</w:t>
            </w:r>
            <w:r w:rsidRPr="006159E6">
              <w:rPr>
                <w:lang w:val="en-US"/>
              </w:rPr>
              <w:softHyphen/>
              <w:t>PointOr</w:t>
            </w:r>
            <w:r w:rsidRPr="006159E6">
              <w:rPr>
                <w:lang w:val="en-US"/>
              </w:rPr>
              <w:softHyphen/>
              <w:t>Zone</w:t>
            </w:r>
          </w:p>
        </w:tc>
        <w:tc>
          <w:tcPr>
            <w:tcW w:w="800" w:type="dxa"/>
            <w:tcBorders>
              <w:top w:val="single" w:sz="4" w:space="0" w:color="auto"/>
              <w:left w:val="single" w:sz="4" w:space="0" w:color="auto"/>
              <w:bottom w:val="single" w:sz="4" w:space="0" w:color="auto"/>
              <w:right w:val="single" w:sz="4" w:space="0" w:color="auto"/>
            </w:tcBorders>
          </w:tcPr>
          <w:p w14:paraId="58850F03" w14:textId="77777777" w:rsidR="00C4399A" w:rsidRPr="006159E6" w:rsidRDefault="00C4399A" w:rsidP="00432183">
            <w:pPr>
              <w:pStyle w:val="CellBody"/>
              <w:rPr>
                <w:lang w:val="en-US"/>
              </w:rPr>
            </w:pPr>
            <w:r w:rsidRPr="006159E6">
              <w:rPr>
                <w:lang w:val="en-US"/>
              </w:rPr>
              <w:t>M</w:t>
            </w:r>
          </w:p>
        </w:tc>
        <w:tc>
          <w:tcPr>
            <w:tcW w:w="1414" w:type="dxa"/>
            <w:tcBorders>
              <w:top w:val="single" w:sz="4" w:space="0" w:color="auto"/>
              <w:left w:val="single" w:sz="4" w:space="0" w:color="auto"/>
              <w:bottom w:val="single" w:sz="4" w:space="0" w:color="auto"/>
              <w:right w:val="single" w:sz="4" w:space="0" w:color="auto"/>
            </w:tcBorders>
          </w:tcPr>
          <w:p w14:paraId="039DD9DC" w14:textId="77777777" w:rsidR="00C4399A" w:rsidRPr="006159E6" w:rsidRDefault="00C4399A" w:rsidP="00432183">
            <w:pPr>
              <w:pStyle w:val="CellBody"/>
              <w:rPr>
                <w:lang w:val="en-US"/>
              </w:rPr>
            </w:pPr>
            <w:r w:rsidRPr="006159E6">
              <w:rPr>
                <w:lang w:val="en-US"/>
              </w:rPr>
              <w:t>AreaType</w:t>
            </w:r>
          </w:p>
        </w:tc>
        <w:tc>
          <w:tcPr>
            <w:tcW w:w="5858" w:type="dxa"/>
            <w:tcBorders>
              <w:top w:val="single" w:sz="4" w:space="0" w:color="auto"/>
              <w:left w:val="single" w:sz="4" w:space="0" w:color="auto"/>
              <w:bottom w:val="single" w:sz="4" w:space="0" w:color="auto"/>
              <w:right w:val="single" w:sz="4" w:space="0" w:color="auto"/>
            </w:tcBorders>
          </w:tcPr>
          <w:p w14:paraId="59BB7263" w14:textId="681B0B4A" w:rsidR="00C4399A" w:rsidRPr="006159E6" w:rsidRDefault="00C4399A" w:rsidP="00432183">
            <w:pPr>
              <w:pStyle w:val="CellBody"/>
              <w:rPr>
                <w:lang w:val="en-US"/>
              </w:rPr>
            </w:pPr>
            <w:r>
              <w:rPr>
                <w:lang w:val="en-US"/>
              </w:rPr>
              <w:t>Repeatable field</w:t>
            </w:r>
            <w:r w:rsidRPr="006159E6">
              <w:rPr>
                <w:lang w:val="en-US"/>
              </w:rPr>
              <w:t>: (1-n)</w:t>
            </w:r>
          </w:p>
          <w:p w14:paraId="072012EA" w14:textId="141FA189" w:rsidR="00C4399A" w:rsidRPr="006159E6" w:rsidRDefault="00C4399A" w:rsidP="00432183">
            <w:pPr>
              <w:pStyle w:val="CellBody"/>
              <w:rPr>
                <w:lang w:val="en-US"/>
              </w:rPr>
            </w:pPr>
            <w:r w:rsidRPr="006159E6">
              <w:rPr>
                <w:lang w:val="en-US"/>
              </w:rPr>
              <w:t xml:space="preserve">The EIC code identifying a delivery location </w:t>
            </w:r>
            <w:del w:id="877" w:author="Autor">
              <w:r w:rsidRPr="006159E6" w:rsidDel="00174FC0">
                <w:rPr>
                  <w:lang w:val="en-US"/>
                </w:rPr>
                <w:delText xml:space="preserve">within the EU </w:delText>
              </w:r>
            </w:del>
            <w:r>
              <w:rPr>
                <w:lang w:val="en-US"/>
              </w:rPr>
              <w:t>that</w:t>
            </w:r>
            <w:r w:rsidRPr="006159E6">
              <w:rPr>
                <w:lang w:val="en-US"/>
              </w:rPr>
              <w:t xml:space="preserve"> relates to the notional delivery.</w:t>
            </w:r>
          </w:p>
        </w:tc>
      </w:tr>
      <w:tr w:rsidR="00C4399A" w:rsidRPr="006159E6" w14:paraId="4ACA2F6E"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4679D7AD" w14:textId="77777777" w:rsidR="00C4399A" w:rsidRPr="006159E6" w:rsidRDefault="00C4399A" w:rsidP="00432183">
            <w:pPr>
              <w:pStyle w:val="CellBody"/>
              <w:rPr>
                <w:bCs/>
                <w:lang w:val="en-US"/>
              </w:rPr>
            </w:pPr>
            <w:r w:rsidRPr="006159E6">
              <w:rPr>
                <w:lang w:val="en-US"/>
              </w:rPr>
              <w:t>Inter</w:t>
            </w:r>
            <w:r>
              <w:rPr>
                <w:lang w:val="en-US"/>
              </w:rPr>
              <w:softHyphen/>
            </w:r>
            <w:r w:rsidRPr="006159E6">
              <w:rPr>
                <w:lang w:val="en-US"/>
              </w:rPr>
              <w:t>connection</w:t>
            </w:r>
            <w:r w:rsidRPr="006159E6">
              <w:rPr>
                <w:lang w:val="en-US"/>
              </w:rPr>
              <w:softHyphen/>
              <w:t>Point</w:t>
            </w:r>
          </w:p>
        </w:tc>
        <w:tc>
          <w:tcPr>
            <w:tcW w:w="800" w:type="dxa"/>
            <w:tcBorders>
              <w:top w:val="single" w:sz="4" w:space="0" w:color="auto"/>
              <w:left w:val="single" w:sz="4" w:space="0" w:color="auto"/>
              <w:bottom w:val="single" w:sz="4" w:space="0" w:color="auto"/>
              <w:right w:val="single" w:sz="4" w:space="0" w:color="auto"/>
            </w:tcBorders>
          </w:tcPr>
          <w:p w14:paraId="4B53DA0B" w14:textId="78B5C50A" w:rsidR="00C4399A" w:rsidRPr="006159E6" w:rsidRDefault="00C4399A" w:rsidP="00432183">
            <w:pPr>
              <w:pStyle w:val="CellBody"/>
              <w:rPr>
                <w:lang w:val="en-US"/>
              </w:rPr>
            </w:pPr>
            <w:ins w:id="878" w:author="Autor">
              <w:r>
                <w:rPr>
                  <w:lang w:val="en-US"/>
                </w:rPr>
                <w:t>M</w:t>
              </w:r>
            </w:ins>
            <w:del w:id="879" w:author="Autor">
              <w:r w:rsidRPr="006159E6" w:rsidDel="005720F4">
                <w:rPr>
                  <w:lang w:val="en-US"/>
                </w:rPr>
                <w:delText>O</w:delText>
              </w:r>
            </w:del>
          </w:p>
        </w:tc>
        <w:tc>
          <w:tcPr>
            <w:tcW w:w="1414" w:type="dxa"/>
            <w:tcBorders>
              <w:top w:val="single" w:sz="4" w:space="0" w:color="auto"/>
              <w:left w:val="single" w:sz="4" w:space="0" w:color="auto"/>
              <w:bottom w:val="single" w:sz="4" w:space="0" w:color="auto"/>
              <w:right w:val="single" w:sz="4" w:space="0" w:color="auto"/>
            </w:tcBorders>
          </w:tcPr>
          <w:p w14:paraId="6AE0BBCC" w14:textId="77777777" w:rsidR="00C4399A" w:rsidRPr="006159E6" w:rsidRDefault="00C4399A" w:rsidP="00432183">
            <w:pPr>
              <w:pStyle w:val="CellBody"/>
              <w:rPr>
                <w:lang w:val="en-US"/>
              </w:rPr>
            </w:pPr>
            <w:r w:rsidRPr="006159E6">
              <w:rPr>
                <w:lang w:val="en-US"/>
              </w:rPr>
              <w:t>AreaType</w:t>
            </w:r>
          </w:p>
        </w:tc>
        <w:tc>
          <w:tcPr>
            <w:tcW w:w="5858" w:type="dxa"/>
            <w:tcBorders>
              <w:top w:val="single" w:sz="4" w:space="0" w:color="auto"/>
              <w:left w:val="single" w:sz="4" w:space="0" w:color="auto"/>
              <w:bottom w:val="single" w:sz="4" w:space="0" w:color="auto"/>
              <w:right w:val="single" w:sz="4" w:space="0" w:color="auto"/>
            </w:tcBorders>
          </w:tcPr>
          <w:p w14:paraId="4A917F37" w14:textId="5E88EC51" w:rsidR="00C4399A" w:rsidRPr="006159E6" w:rsidRDefault="00C4399A" w:rsidP="00432183">
            <w:pPr>
              <w:pStyle w:val="CellBody"/>
              <w:rPr>
                <w:lang w:val="en-US"/>
              </w:rPr>
            </w:pPr>
            <w:r w:rsidRPr="006159E6">
              <w:rPr>
                <w:lang w:val="en-US"/>
              </w:rPr>
              <w:t xml:space="preserve">The EIC </w:t>
            </w:r>
            <w:r>
              <w:rPr>
                <w:lang w:val="en-US"/>
              </w:rPr>
              <w:t xml:space="preserve">code </w:t>
            </w:r>
            <w:r w:rsidRPr="006159E6">
              <w:rPr>
                <w:lang w:val="en-US"/>
              </w:rPr>
              <w:t xml:space="preserve">identifying a delivery location </w:t>
            </w:r>
            <w:del w:id="880" w:author="Autor">
              <w:r w:rsidRPr="006159E6" w:rsidDel="00174FC0">
                <w:rPr>
                  <w:lang w:val="en-US"/>
                </w:rPr>
                <w:delText xml:space="preserve">within the EU </w:delText>
              </w:r>
            </w:del>
            <w:r>
              <w:rPr>
                <w:lang w:val="en-US"/>
              </w:rPr>
              <w:t xml:space="preserve">that </w:t>
            </w:r>
            <w:r w:rsidRPr="006159E6">
              <w:rPr>
                <w:lang w:val="en-US"/>
              </w:rPr>
              <w:t>relates to the notional delivery.</w:t>
            </w:r>
          </w:p>
        </w:tc>
      </w:tr>
      <w:tr w:rsidR="00C4399A" w:rsidRPr="006159E6" w14:paraId="1C254F47"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498A6F9E" w14:textId="77777777" w:rsidR="00C4399A" w:rsidRPr="006159E6" w:rsidRDefault="00C4399A" w:rsidP="00432183">
            <w:pPr>
              <w:pStyle w:val="CellBody"/>
              <w:rPr>
                <w:bCs/>
                <w:lang w:val="en-US"/>
              </w:rPr>
            </w:pPr>
            <w:r w:rsidRPr="006159E6">
              <w:rPr>
                <w:lang w:val="en-US"/>
              </w:rPr>
              <w:t>Quantity</w:t>
            </w:r>
            <w:r w:rsidRPr="006159E6">
              <w:rPr>
                <w:lang w:val="en-US"/>
              </w:rPr>
              <w:softHyphen/>
              <w:t>Volume</w:t>
            </w:r>
          </w:p>
        </w:tc>
        <w:tc>
          <w:tcPr>
            <w:tcW w:w="800" w:type="dxa"/>
            <w:tcBorders>
              <w:top w:val="single" w:sz="4" w:space="0" w:color="auto"/>
              <w:left w:val="single" w:sz="4" w:space="0" w:color="auto"/>
              <w:bottom w:val="single" w:sz="4" w:space="0" w:color="auto"/>
              <w:right w:val="single" w:sz="4" w:space="0" w:color="auto"/>
            </w:tcBorders>
          </w:tcPr>
          <w:p w14:paraId="5EE8E660" w14:textId="77777777" w:rsidR="00C4399A" w:rsidRPr="006159E6" w:rsidRDefault="00C4399A" w:rsidP="00432183">
            <w:pPr>
              <w:pStyle w:val="CellBody"/>
              <w:rPr>
                <w:lang w:val="en-US"/>
              </w:rPr>
            </w:pPr>
            <w:r w:rsidRPr="006159E6">
              <w:rPr>
                <w:lang w:val="en-US"/>
              </w:rPr>
              <w:t>M</w:t>
            </w:r>
          </w:p>
        </w:tc>
        <w:tc>
          <w:tcPr>
            <w:tcW w:w="1414" w:type="dxa"/>
            <w:tcBorders>
              <w:top w:val="single" w:sz="4" w:space="0" w:color="auto"/>
              <w:left w:val="single" w:sz="4" w:space="0" w:color="auto"/>
              <w:bottom w:val="single" w:sz="4" w:space="0" w:color="auto"/>
              <w:right w:val="single" w:sz="4" w:space="0" w:color="auto"/>
            </w:tcBorders>
          </w:tcPr>
          <w:p w14:paraId="27DAD2E2" w14:textId="77777777" w:rsidR="00C4399A" w:rsidRPr="006159E6" w:rsidRDefault="00C4399A" w:rsidP="00432183">
            <w:pPr>
              <w:pStyle w:val="CellBody"/>
              <w:rPr>
                <w:lang w:val="en-US"/>
              </w:rPr>
            </w:pPr>
            <w:r w:rsidRPr="006159E6">
              <w:rPr>
                <w:lang w:val="en-US"/>
              </w:rPr>
              <w:t>QuantityType</w:t>
            </w:r>
          </w:p>
        </w:tc>
        <w:tc>
          <w:tcPr>
            <w:tcW w:w="5858" w:type="dxa"/>
            <w:tcBorders>
              <w:top w:val="single" w:sz="4" w:space="0" w:color="auto"/>
              <w:left w:val="single" w:sz="4" w:space="0" w:color="auto"/>
              <w:bottom w:val="single" w:sz="4" w:space="0" w:color="auto"/>
              <w:right w:val="single" w:sz="4" w:space="0" w:color="auto"/>
            </w:tcBorders>
          </w:tcPr>
          <w:p w14:paraId="10D8F20F" w14:textId="77777777" w:rsidR="00C4399A" w:rsidRPr="006159E6" w:rsidRDefault="00C4399A" w:rsidP="00432183">
            <w:pPr>
              <w:pStyle w:val="CellBody"/>
              <w:rPr>
                <w:lang w:val="en-US"/>
              </w:rPr>
            </w:pPr>
            <w:r>
              <w:rPr>
                <w:lang w:val="en-US"/>
              </w:rPr>
              <w:t>The t</w:t>
            </w:r>
            <w:r w:rsidRPr="006159E6">
              <w:rPr>
                <w:lang w:val="en-US"/>
              </w:rPr>
              <w:t>otal number of units included in the contract or order.</w:t>
            </w:r>
          </w:p>
          <w:p w14:paraId="6DCAE7A3" w14:textId="77777777" w:rsidR="00C4399A" w:rsidRPr="006159E6" w:rsidRDefault="00C4399A" w:rsidP="00432183">
            <w:pPr>
              <w:pStyle w:val="CellBody"/>
              <w:rPr>
                <w:lang w:val="en-US"/>
              </w:rPr>
            </w:pPr>
            <w:r w:rsidRPr="006159E6">
              <w:rPr>
                <w:lang w:val="en-US"/>
              </w:rPr>
              <w:t>This is the rate of delivery</w:t>
            </w:r>
            <w:r>
              <w:rPr>
                <w:lang w:val="en-US"/>
              </w:rPr>
              <w:t xml:space="preserve">, that is, </w:t>
            </w:r>
            <w:r w:rsidRPr="006159E6">
              <w:rPr>
                <w:lang w:val="en-US"/>
              </w:rPr>
              <w:t>a capacity, not a volume of energy delivery</w:t>
            </w:r>
            <w:r>
              <w:rPr>
                <w:lang w:val="en-US"/>
              </w:rPr>
              <w:t>.</w:t>
            </w:r>
          </w:p>
        </w:tc>
      </w:tr>
      <w:tr w:rsidR="00C4399A" w:rsidRPr="006159E6" w14:paraId="227C6FDA" w14:textId="77777777" w:rsidTr="00A23627">
        <w:trPr>
          <w:cantSplit/>
        </w:trPr>
        <w:tc>
          <w:tcPr>
            <w:tcW w:w="1426" w:type="dxa"/>
            <w:gridSpan w:val="2"/>
            <w:tcBorders>
              <w:top w:val="single" w:sz="4" w:space="0" w:color="auto"/>
              <w:left w:val="single" w:sz="4" w:space="0" w:color="auto"/>
              <w:bottom w:val="single" w:sz="4" w:space="0" w:color="auto"/>
              <w:right w:val="single" w:sz="4" w:space="0" w:color="auto"/>
            </w:tcBorders>
          </w:tcPr>
          <w:p w14:paraId="5E5F2265" w14:textId="77777777" w:rsidR="00C4399A" w:rsidRPr="006159E6" w:rsidRDefault="00C4399A" w:rsidP="00432183">
            <w:pPr>
              <w:pStyle w:val="CellBody"/>
              <w:rPr>
                <w:bCs/>
                <w:lang w:val="en-US"/>
              </w:rPr>
            </w:pPr>
            <w:r w:rsidRPr="006159E6">
              <w:rPr>
                <w:lang w:val="en-US"/>
              </w:rPr>
              <w:t>Quantity</w:t>
            </w:r>
            <w:r w:rsidRPr="006159E6">
              <w:rPr>
                <w:lang w:val="en-US"/>
              </w:rPr>
              <w:softHyphen/>
              <w:t>Volume</w:t>
            </w:r>
            <w:r w:rsidRPr="006159E6">
              <w:rPr>
                <w:lang w:val="en-US"/>
              </w:rPr>
              <w:softHyphen/>
              <w:t>Unit</w:t>
            </w:r>
          </w:p>
        </w:tc>
        <w:tc>
          <w:tcPr>
            <w:tcW w:w="800" w:type="dxa"/>
            <w:tcBorders>
              <w:top w:val="single" w:sz="4" w:space="0" w:color="auto"/>
              <w:left w:val="single" w:sz="4" w:space="0" w:color="auto"/>
              <w:bottom w:val="single" w:sz="4" w:space="0" w:color="auto"/>
              <w:right w:val="single" w:sz="4" w:space="0" w:color="auto"/>
            </w:tcBorders>
          </w:tcPr>
          <w:p w14:paraId="02B76119" w14:textId="77777777" w:rsidR="00C4399A" w:rsidRPr="006159E6" w:rsidRDefault="00C4399A" w:rsidP="00432183">
            <w:pPr>
              <w:pStyle w:val="CellBody"/>
              <w:rPr>
                <w:lang w:val="en-US"/>
              </w:rPr>
            </w:pPr>
            <w:r w:rsidRPr="006159E6">
              <w:rPr>
                <w:lang w:val="en-US"/>
              </w:rPr>
              <w:t>M</w:t>
            </w:r>
          </w:p>
        </w:tc>
        <w:tc>
          <w:tcPr>
            <w:tcW w:w="1414" w:type="dxa"/>
            <w:tcBorders>
              <w:top w:val="single" w:sz="4" w:space="0" w:color="auto"/>
              <w:left w:val="single" w:sz="4" w:space="0" w:color="auto"/>
              <w:bottom w:val="single" w:sz="4" w:space="0" w:color="auto"/>
              <w:right w:val="single" w:sz="4" w:space="0" w:color="auto"/>
            </w:tcBorders>
          </w:tcPr>
          <w:p w14:paraId="5014BED8" w14:textId="77777777" w:rsidR="00C4399A" w:rsidRPr="006159E6" w:rsidRDefault="00C4399A" w:rsidP="00432183">
            <w:pPr>
              <w:pStyle w:val="CellBody"/>
              <w:rPr>
                <w:lang w:val="en-US"/>
              </w:rPr>
            </w:pPr>
            <w:r w:rsidRPr="006159E6">
              <w:rPr>
                <w:lang w:val="en-US"/>
              </w:rPr>
              <w:t>UnitOf</w:t>
            </w:r>
            <w:r w:rsidRPr="006159E6">
              <w:rPr>
                <w:lang w:val="en-US"/>
              </w:rPr>
              <w:softHyphen/>
              <w:t>Measure</w:t>
            </w:r>
            <w:r w:rsidRPr="006159E6">
              <w:rPr>
                <w:lang w:val="en-US"/>
              </w:rPr>
              <w:softHyphen/>
              <w:t>Type</w:t>
            </w:r>
          </w:p>
        </w:tc>
        <w:tc>
          <w:tcPr>
            <w:tcW w:w="5858" w:type="dxa"/>
            <w:tcBorders>
              <w:top w:val="single" w:sz="4" w:space="0" w:color="auto"/>
              <w:left w:val="single" w:sz="4" w:space="0" w:color="auto"/>
              <w:bottom w:val="single" w:sz="4" w:space="0" w:color="auto"/>
              <w:right w:val="single" w:sz="4" w:space="0" w:color="auto"/>
            </w:tcBorders>
          </w:tcPr>
          <w:p w14:paraId="46EA383E" w14:textId="77777777" w:rsidR="00C4399A" w:rsidRPr="006159E6" w:rsidRDefault="00C4399A" w:rsidP="00432183">
            <w:pPr>
              <w:pStyle w:val="CellBody"/>
              <w:rPr>
                <w:lang w:val="en-US"/>
              </w:rPr>
            </w:pPr>
            <w:r>
              <w:rPr>
                <w:lang w:val="en-US"/>
              </w:rPr>
              <w:t>The u</w:t>
            </w:r>
            <w:r w:rsidRPr="006159E6">
              <w:rPr>
                <w:lang w:val="en-US"/>
              </w:rPr>
              <w:t>nit of measure for</w:t>
            </w:r>
            <w:r>
              <w:rPr>
                <w:lang w:val="en-US"/>
              </w:rPr>
              <w:t xml:space="preserve"> the</w:t>
            </w:r>
            <w:r w:rsidRPr="006159E6">
              <w:rPr>
                <w:lang w:val="en-US"/>
              </w:rPr>
              <w:t xml:space="preserve"> ‘QuantityVolume’</w:t>
            </w:r>
            <w:r>
              <w:rPr>
                <w:lang w:val="en-US"/>
              </w:rPr>
              <w:t xml:space="preserve"> field</w:t>
            </w:r>
            <w:r w:rsidRPr="006159E6">
              <w:rPr>
                <w:lang w:val="en-US"/>
              </w:rPr>
              <w:t>.</w:t>
            </w:r>
          </w:p>
        </w:tc>
      </w:tr>
      <w:tr w:rsidR="00C4399A" w:rsidRPr="006159E6" w:rsidDel="00E66B43" w14:paraId="529CD5E4" w14:textId="289854C9" w:rsidTr="00A23627">
        <w:trPr>
          <w:cantSplit/>
          <w:del w:id="881" w:author="Autor"/>
        </w:trPr>
        <w:tc>
          <w:tcPr>
            <w:tcW w:w="1426" w:type="dxa"/>
            <w:gridSpan w:val="2"/>
            <w:tcBorders>
              <w:top w:val="single" w:sz="4" w:space="0" w:color="auto"/>
              <w:left w:val="single" w:sz="4" w:space="0" w:color="auto"/>
              <w:bottom w:val="single" w:sz="4" w:space="0" w:color="auto"/>
              <w:right w:val="single" w:sz="4" w:space="0" w:color="auto"/>
            </w:tcBorders>
          </w:tcPr>
          <w:p w14:paraId="6A143D31" w14:textId="76E810CD" w:rsidR="00C4399A" w:rsidRPr="006159E6" w:rsidDel="00E66B43" w:rsidRDefault="00C4399A" w:rsidP="00432183">
            <w:pPr>
              <w:pStyle w:val="CellBody"/>
              <w:rPr>
                <w:del w:id="882" w:author="Autor"/>
                <w:bCs/>
                <w:lang w:val="en-US"/>
              </w:rPr>
            </w:pPr>
            <w:del w:id="883" w:author="Autor">
              <w:r w:rsidRPr="006159E6" w:rsidDel="00E66B43">
                <w:rPr>
                  <w:lang w:val="en-US"/>
                </w:rPr>
                <w:lastRenderedPageBreak/>
                <w:delText>Delivery</w:delText>
              </w:r>
              <w:r w:rsidRPr="006159E6" w:rsidDel="00E66B43">
                <w:rPr>
                  <w:lang w:val="en-US"/>
                </w:rPr>
                <w:softHyphen/>
                <w:delText>StartDate</w:delText>
              </w:r>
              <w:r w:rsidRPr="006159E6" w:rsidDel="00E66B43">
                <w:rPr>
                  <w:lang w:val="en-US"/>
                </w:rPr>
                <w:softHyphen/>
                <w:delText>AndTime</w:delText>
              </w:r>
            </w:del>
          </w:p>
        </w:tc>
        <w:tc>
          <w:tcPr>
            <w:tcW w:w="800" w:type="dxa"/>
            <w:tcBorders>
              <w:top w:val="single" w:sz="4" w:space="0" w:color="auto"/>
              <w:left w:val="single" w:sz="4" w:space="0" w:color="auto"/>
              <w:bottom w:val="single" w:sz="4" w:space="0" w:color="auto"/>
              <w:right w:val="single" w:sz="4" w:space="0" w:color="auto"/>
            </w:tcBorders>
          </w:tcPr>
          <w:p w14:paraId="257C70BF" w14:textId="3C237F92" w:rsidR="00A87E28" w:rsidRPr="006159E6" w:rsidDel="00E66B43" w:rsidRDefault="00C4399A" w:rsidP="00A87E28">
            <w:pPr>
              <w:pStyle w:val="CellBody"/>
              <w:rPr>
                <w:del w:id="884" w:author="Autor"/>
                <w:lang w:val="en-US"/>
              </w:rPr>
            </w:pPr>
            <w:del w:id="885" w:author="Autor">
              <w:r w:rsidRPr="006159E6" w:rsidDel="00E66B43">
                <w:rPr>
                  <w:lang w:val="en-US"/>
                </w:rPr>
                <w:delText>M</w:delText>
              </w:r>
            </w:del>
          </w:p>
        </w:tc>
        <w:tc>
          <w:tcPr>
            <w:tcW w:w="1414" w:type="dxa"/>
            <w:tcBorders>
              <w:top w:val="single" w:sz="4" w:space="0" w:color="auto"/>
              <w:left w:val="single" w:sz="4" w:space="0" w:color="auto"/>
              <w:bottom w:val="single" w:sz="4" w:space="0" w:color="auto"/>
              <w:right w:val="single" w:sz="4" w:space="0" w:color="auto"/>
            </w:tcBorders>
          </w:tcPr>
          <w:p w14:paraId="31FE1C90" w14:textId="38E1D57D" w:rsidR="00C4399A" w:rsidRPr="006159E6" w:rsidDel="00E66B43" w:rsidRDefault="00C4399A" w:rsidP="00432183">
            <w:pPr>
              <w:pStyle w:val="CellBody"/>
              <w:rPr>
                <w:del w:id="886" w:author="Autor"/>
                <w:lang w:val="en-US"/>
              </w:rPr>
            </w:pPr>
            <w:del w:id="887" w:author="Autor">
              <w:r w:rsidRPr="006159E6" w:rsidDel="00E66B43">
                <w:rPr>
                  <w:lang w:val="en-US"/>
                </w:rPr>
                <w:delText>ClockDate</w:delText>
              </w:r>
              <w:r w:rsidRPr="006159E6" w:rsidDel="00E66B43">
                <w:rPr>
                  <w:lang w:val="en-US"/>
                </w:rPr>
                <w:softHyphen/>
                <w:delText>Time</w:delText>
              </w:r>
              <w:r w:rsidRPr="006159E6" w:rsidDel="00E66B43">
                <w:rPr>
                  <w:lang w:val="en-US"/>
                </w:rPr>
                <w:softHyphen/>
                <w:delText>Type</w:delText>
              </w:r>
            </w:del>
          </w:p>
        </w:tc>
        <w:tc>
          <w:tcPr>
            <w:tcW w:w="5858" w:type="dxa"/>
            <w:tcBorders>
              <w:top w:val="single" w:sz="4" w:space="0" w:color="auto"/>
              <w:left w:val="single" w:sz="4" w:space="0" w:color="auto"/>
              <w:bottom w:val="single" w:sz="4" w:space="0" w:color="auto"/>
              <w:right w:val="single" w:sz="4" w:space="0" w:color="auto"/>
            </w:tcBorders>
          </w:tcPr>
          <w:p w14:paraId="1AB852CE" w14:textId="62FE4248" w:rsidR="00C4399A" w:rsidDel="00E66B43" w:rsidRDefault="00C4399A" w:rsidP="00432183">
            <w:pPr>
              <w:pStyle w:val="CellBody"/>
              <w:rPr>
                <w:del w:id="888" w:author="Autor"/>
                <w:lang w:val="en-US"/>
              </w:rPr>
            </w:pPr>
            <w:del w:id="889" w:author="Autor">
              <w:r w:rsidDel="00E66B43">
                <w:rPr>
                  <w:lang w:val="en-US"/>
                </w:rPr>
                <w:delText>A d</w:delText>
              </w:r>
              <w:r w:rsidRPr="006159E6" w:rsidDel="00E66B43">
                <w:rPr>
                  <w:lang w:val="en-US"/>
                </w:rPr>
                <w:delText>ate and time expressed in local time of the delivery point/area.</w:delText>
              </w:r>
            </w:del>
          </w:p>
          <w:p w14:paraId="7C9A9D98" w14:textId="4F41C110" w:rsidR="00C4399A" w:rsidRPr="006159E6" w:rsidDel="00E66B43" w:rsidRDefault="00C4399A" w:rsidP="00432183">
            <w:pPr>
              <w:pStyle w:val="CellBody"/>
              <w:rPr>
                <w:del w:id="890" w:author="Autor"/>
                <w:lang w:val="en-US"/>
              </w:rPr>
            </w:pPr>
          </w:p>
        </w:tc>
      </w:tr>
      <w:tr w:rsidR="00C4399A" w:rsidRPr="006159E6" w:rsidDel="00E66B43" w14:paraId="7E87EE96" w14:textId="334EBAAA" w:rsidTr="00A23627">
        <w:trPr>
          <w:cantSplit/>
          <w:del w:id="891" w:author="Autor"/>
        </w:trPr>
        <w:tc>
          <w:tcPr>
            <w:tcW w:w="1426" w:type="dxa"/>
            <w:gridSpan w:val="2"/>
            <w:tcBorders>
              <w:top w:val="single" w:sz="4" w:space="0" w:color="auto"/>
              <w:left w:val="single" w:sz="4" w:space="0" w:color="auto"/>
              <w:bottom w:val="single" w:sz="4" w:space="0" w:color="auto"/>
              <w:right w:val="single" w:sz="4" w:space="0" w:color="auto"/>
            </w:tcBorders>
          </w:tcPr>
          <w:p w14:paraId="57CCE549" w14:textId="5A942879" w:rsidR="00C4399A" w:rsidRPr="006159E6" w:rsidDel="00E66B43" w:rsidRDefault="00C4399A" w:rsidP="00432183">
            <w:pPr>
              <w:pStyle w:val="CellBody"/>
              <w:rPr>
                <w:del w:id="892" w:author="Autor"/>
                <w:bCs/>
                <w:lang w:val="en-US"/>
              </w:rPr>
            </w:pPr>
            <w:del w:id="893" w:author="Autor">
              <w:r w:rsidRPr="006159E6" w:rsidDel="00E66B43">
                <w:rPr>
                  <w:lang w:val="en-US"/>
                </w:rPr>
                <w:delText>Delivery</w:delText>
              </w:r>
              <w:r w:rsidRPr="006159E6" w:rsidDel="00E66B43">
                <w:rPr>
                  <w:lang w:val="en-US"/>
                </w:rPr>
                <w:softHyphen/>
                <w:delText>EndDate</w:delText>
              </w:r>
              <w:r w:rsidRPr="006159E6" w:rsidDel="00E66B43">
                <w:rPr>
                  <w:lang w:val="en-US"/>
                </w:rPr>
                <w:softHyphen/>
                <w:delText>AndTime</w:delText>
              </w:r>
            </w:del>
          </w:p>
        </w:tc>
        <w:tc>
          <w:tcPr>
            <w:tcW w:w="800" w:type="dxa"/>
            <w:tcBorders>
              <w:top w:val="single" w:sz="4" w:space="0" w:color="auto"/>
              <w:left w:val="single" w:sz="4" w:space="0" w:color="auto"/>
              <w:bottom w:val="single" w:sz="4" w:space="0" w:color="auto"/>
              <w:right w:val="single" w:sz="4" w:space="0" w:color="auto"/>
            </w:tcBorders>
          </w:tcPr>
          <w:p w14:paraId="6A8510DC" w14:textId="0504EE70" w:rsidR="00C4399A" w:rsidRPr="006159E6" w:rsidDel="00E66B43" w:rsidRDefault="00C4399A" w:rsidP="00A87E28">
            <w:pPr>
              <w:pStyle w:val="CellBody"/>
              <w:rPr>
                <w:del w:id="894" w:author="Autor"/>
                <w:lang w:val="en-US"/>
              </w:rPr>
            </w:pPr>
            <w:del w:id="895" w:author="Autor">
              <w:r w:rsidRPr="006159E6" w:rsidDel="00E66B43">
                <w:rPr>
                  <w:lang w:val="en-US"/>
                </w:rPr>
                <w:delText>M</w:delText>
              </w:r>
            </w:del>
          </w:p>
        </w:tc>
        <w:tc>
          <w:tcPr>
            <w:tcW w:w="1414" w:type="dxa"/>
            <w:tcBorders>
              <w:top w:val="single" w:sz="4" w:space="0" w:color="auto"/>
              <w:left w:val="single" w:sz="4" w:space="0" w:color="auto"/>
              <w:bottom w:val="single" w:sz="4" w:space="0" w:color="auto"/>
              <w:right w:val="single" w:sz="4" w:space="0" w:color="auto"/>
            </w:tcBorders>
          </w:tcPr>
          <w:p w14:paraId="0DE4C4FB" w14:textId="293BFFCD" w:rsidR="00C4399A" w:rsidRPr="006159E6" w:rsidDel="00E66B43" w:rsidRDefault="00C4399A" w:rsidP="00432183">
            <w:pPr>
              <w:pStyle w:val="CellBody"/>
              <w:rPr>
                <w:del w:id="896" w:author="Autor"/>
                <w:lang w:val="en-US"/>
              </w:rPr>
            </w:pPr>
            <w:del w:id="897" w:author="Autor">
              <w:r w:rsidRPr="006159E6" w:rsidDel="00E66B43">
                <w:rPr>
                  <w:lang w:val="en-US"/>
                </w:rPr>
                <w:delText>ClockDate</w:delText>
              </w:r>
              <w:r w:rsidRPr="006159E6" w:rsidDel="00E66B43">
                <w:rPr>
                  <w:lang w:val="en-US"/>
                </w:rPr>
                <w:softHyphen/>
                <w:delText>Time</w:delText>
              </w:r>
              <w:r w:rsidRPr="006159E6" w:rsidDel="00E66B43">
                <w:rPr>
                  <w:lang w:val="en-US"/>
                </w:rPr>
                <w:softHyphen/>
                <w:delText>Type</w:delText>
              </w:r>
            </w:del>
          </w:p>
        </w:tc>
        <w:tc>
          <w:tcPr>
            <w:tcW w:w="5858" w:type="dxa"/>
            <w:tcBorders>
              <w:top w:val="single" w:sz="4" w:space="0" w:color="auto"/>
              <w:left w:val="single" w:sz="4" w:space="0" w:color="auto"/>
              <w:bottom w:val="single" w:sz="4" w:space="0" w:color="auto"/>
              <w:right w:val="single" w:sz="4" w:space="0" w:color="auto"/>
            </w:tcBorders>
          </w:tcPr>
          <w:p w14:paraId="0A5EB06F" w14:textId="694FE603" w:rsidR="00C4399A" w:rsidDel="00E66B43" w:rsidRDefault="00C4399A" w:rsidP="00432183">
            <w:pPr>
              <w:pStyle w:val="CellBody"/>
              <w:rPr>
                <w:del w:id="898" w:author="Autor"/>
                <w:lang w:val="en-US"/>
              </w:rPr>
            </w:pPr>
            <w:del w:id="899" w:author="Autor">
              <w:r w:rsidDel="00E66B43">
                <w:rPr>
                  <w:lang w:val="en-US"/>
                </w:rPr>
                <w:delText>A d</w:delText>
              </w:r>
              <w:r w:rsidRPr="006159E6" w:rsidDel="00E66B43">
                <w:rPr>
                  <w:lang w:val="en-US"/>
                </w:rPr>
                <w:delText>ate and time expressed in local time of the delivery point/area.</w:delText>
              </w:r>
            </w:del>
          </w:p>
          <w:p w14:paraId="1C658ABB" w14:textId="3937F8C0" w:rsidR="00C4399A" w:rsidRPr="006159E6" w:rsidDel="00E66B43" w:rsidRDefault="00C4399A" w:rsidP="00432183">
            <w:pPr>
              <w:pStyle w:val="CellBody"/>
              <w:rPr>
                <w:del w:id="900" w:author="Autor"/>
                <w:lang w:val="en-US"/>
              </w:rPr>
            </w:pPr>
          </w:p>
        </w:tc>
      </w:tr>
      <w:tr w:rsidR="00AC3AED" w:rsidRPr="006159E6" w14:paraId="76860CC0" w14:textId="77777777" w:rsidTr="00A23627">
        <w:trPr>
          <w:cantSplit/>
          <w:ins w:id="901" w:author="Autor"/>
        </w:trPr>
        <w:tc>
          <w:tcPr>
            <w:tcW w:w="1426" w:type="dxa"/>
            <w:gridSpan w:val="2"/>
            <w:tcBorders>
              <w:top w:val="single" w:sz="4" w:space="0" w:color="auto"/>
              <w:left w:val="single" w:sz="4" w:space="0" w:color="auto"/>
              <w:bottom w:val="single" w:sz="4" w:space="0" w:color="auto"/>
              <w:right w:val="single" w:sz="4" w:space="0" w:color="auto"/>
            </w:tcBorders>
          </w:tcPr>
          <w:p w14:paraId="68A25664" w14:textId="77777777" w:rsidR="00AC3AED" w:rsidRPr="006159E6" w:rsidRDefault="00AC3AED" w:rsidP="002C4417">
            <w:pPr>
              <w:pStyle w:val="CellBody"/>
              <w:rPr>
                <w:ins w:id="902" w:author="Autor"/>
                <w:bCs/>
                <w:lang w:val="en-US"/>
              </w:rPr>
            </w:pPr>
            <w:ins w:id="903" w:author="Autor">
              <w:r w:rsidRPr="001A4439">
                <w:t>Delivery</w:t>
              </w:r>
              <w:r>
                <w:softHyphen/>
              </w:r>
              <w:r w:rsidRPr="001A4439">
                <w:t>Start</w:t>
              </w:r>
              <w:r>
                <w:t>Date</w:t>
              </w:r>
            </w:ins>
          </w:p>
        </w:tc>
        <w:tc>
          <w:tcPr>
            <w:tcW w:w="800" w:type="dxa"/>
            <w:tcBorders>
              <w:top w:val="single" w:sz="4" w:space="0" w:color="auto"/>
              <w:left w:val="single" w:sz="4" w:space="0" w:color="auto"/>
              <w:bottom w:val="single" w:sz="4" w:space="0" w:color="auto"/>
              <w:right w:val="single" w:sz="4" w:space="0" w:color="auto"/>
            </w:tcBorders>
          </w:tcPr>
          <w:p w14:paraId="36D92780" w14:textId="2CF40173" w:rsidR="00AC3AED" w:rsidRPr="006159E6" w:rsidRDefault="00AC3AED" w:rsidP="002C4417">
            <w:pPr>
              <w:pStyle w:val="CellBody"/>
              <w:rPr>
                <w:ins w:id="904" w:author="Autor"/>
                <w:lang w:val="en-US"/>
              </w:rPr>
            </w:pPr>
            <w:ins w:id="905" w:author="Autor">
              <w:r>
                <w:rPr>
                  <w:lang w:val="en-US"/>
                </w:rPr>
                <w:t>M</w:t>
              </w:r>
            </w:ins>
          </w:p>
        </w:tc>
        <w:tc>
          <w:tcPr>
            <w:tcW w:w="1414" w:type="dxa"/>
            <w:tcBorders>
              <w:top w:val="single" w:sz="4" w:space="0" w:color="auto"/>
              <w:left w:val="single" w:sz="4" w:space="0" w:color="auto"/>
              <w:bottom w:val="single" w:sz="4" w:space="0" w:color="auto"/>
              <w:right w:val="single" w:sz="4" w:space="0" w:color="auto"/>
            </w:tcBorders>
          </w:tcPr>
          <w:p w14:paraId="43CD25ED" w14:textId="77777777" w:rsidR="00AC3AED" w:rsidRPr="006159E6" w:rsidRDefault="00AC3AED" w:rsidP="002C4417">
            <w:pPr>
              <w:pStyle w:val="CellBody"/>
              <w:rPr>
                <w:ins w:id="906" w:author="Autor"/>
                <w:lang w:val="en-US"/>
              </w:rPr>
            </w:pPr>
            <w:ins w:id="907" w:author="Autor">
              <w:r>
                <w:rPr>
                  <w:lang w:val="en-US"/>
                </w:rPr>
                <w:t>DateType</w:t>
              </w:r>
            </w:ins>
          </w:p>
        </w:tc>
        <w:tc>
          <w:tcPr>
            <w:tcW w:w="5858" w:type="dxa"/>
            <w:tcBorders>
              <w:top w:val="single" w:sz="4" w:space="0" w:color="auto"/>
              <w:left w:val="single" w:sz="4" w:space="0" w:color="auto"/>
              <w:bottom w:val="single" w:sz="4" w:space="0" w:color="auto"/>
              <w:right w:val="single" w:sz="4" w:space="0" w:color="auto"/>
            </w:tcBorders>
          </w:tcPr>
          <w:p w14:paraId="7ACFB352" w14:textId="77777777" w:rsidR="00F11312" w:rsidRDefault="00E66B43" w:rsidP="00E66B43">
            <w:pPr>
              <w:pStyle w:val="CellBody"/>
              <w:rPr>
                <w:ins w:id="908" w:author="Autor"/>
                <w:lang w:val="en-US"/>
              </w:rPr>
            </w:pPr>
            <w:ins w:id="909" w:author="Autor">
              <w:r>
                <w:rPr>
                  <w:lang w:val="en-US"/>
                </w:rPr>
                <w:t>The d</w:t>
              </w:r>
              <w:r w:rsidRPr="006159E6">
                <w:rPr>
                  <w:lang w:val="en-US"/>
                </w:rPr>
                <w:t xml:space="preserve">ate </w:t>
              </w:r>
              <w:r>
                <w:rPr>
                  <w:lang w:val="en-US"/>
                </w:rPr>
                <w:t xml:space="preserve">is </w:t>
              </w:r>
              <w:r w:rsidRPr="006159E6">
                <w:rPr>
                  <w:lang w:val="en-US"/>
                </w:rPr>
                <w:t>expressed in local time of the delivery point/area.</w:t>
              </w:r>
              <w:r>
                <w:rPr>
                  <w:lang w:val="en-US"/>
                </w:rPr>
                <w:t xml:space="preserve"> </w:t>
              </w:r>
            </w:ins>
          </w:p>
          <w:p w14:paraId="67F909ED" w14:textId="77777777" w:rsidR="00F11312" w:rsidRDefault="00F11312" w:rsidP="00F11312">
            <w:pPr>
              <w:pStyle w:val="CellBody"/>
              <w:rPr>
                <w:ins w:id="910" w:author="Autor"/>
              </w:rPr>
            </w:pPr>
            <w:ins w:id="911" w:author="Autor">
              <w:r w:rsidRPr="00DF2EE3">
                <w:rPr>
                  <w:rStyle w:val="Fett"/>
                </w:rPr>
                <w:t>Note:</w:t>
              </w:r>
              <w:r>
                <w:rPr>
                  <w:lang w:val="en-US"/>
                </w:rPr>
                <w:t xml:space="preserve"> For deliveries that are offset from midnight by a positive or negative number of hours as indicated in the ‘LoadDeliveryInterval’ field, the ‘DeliveryStartDate’ field must contain the date compliant with the market convention. </w:t>
              </w:r>
            </w:ins>
          </w:p>
          <w:p w14:paraId="57FEC94C" w14:textId="77777777" w:rsidR="00F11312" w:rsidRDefault="00F11312" w:rsidP="00F11312">
            <w:pPr>
              <w:pStyle w:val="CellBody"/>
              <w:rPr>
                <w:ins w:id="912" w:author="Autor"/>
                <w:lang w:val="en-US"/>
              </w:rPr>
            </w:pPr>
            <w:ins w:id="913" w:author="Autor">
              <w:r>
                <w:rPr>
                  <w:lang w:val="en-US"/>
                </w:rPr>
                <w:t>Examples:</w:t>
              </w:r>
            </w:ins>
          </w:p>
          <w:p w14:paraId="647D60A5" w14:textId="77777777" w:rsidR="00F11312" w:rsidRDefault="00F11312" w:rsidP="00F11312">
            <w:pPr>
              <w:pStyle w:val="condition1"/>
              <w:rPr>
                <w:ins w:id="914" w:author="Autor"/>
              </w:rPr>
            </w:pPr>
            <w:ins w:id="915" w:author="Autor">
              <w:r>
                <w:t>The delivery schedule for the UK Electricity Day begins at 23:00 in local time, which represents a negative offset of one hour to the delivery start date. The physical delivery begins on 31 March 2017 at 23:00. ‘DeliveryStartDate’ is set to “2017-04-01” and ‘LoadDeliveryInterval’ is set to “23:00”.</w:t>
              </w:r>
            </w:ins>
          </w:p>
          <w:p w14:paraId="38F17355" w14:textId="77777777" w:rsidR="00F11312" w:rsidRDefault="00F11312" w:rsidP="00F11312">
            <w:pPr>
              <w:pStyle w:val="condition1"/>
              <w:rPr>
                <w:ins w:id="916" w:author="Autor"/>
              </w:rPr>
            </w:pPr>
            <w:ins w:id="917" w:author="Autor">
              <w:r>
                <w:t>The delivery schedule for the UK Gas Day begins at 05:00 in local time, which represents a positive offset of five hours to the delivery start date. The physical delivery begins on 01 April 2017 at 05:00. ‘DeliveryStartDate’ is set to “2017-04-01” and ‘LoadDeliveryInterval’ is set to “05:00”.</w:t>
              </w:r>
            </w:ins>
          </w:p>
          <w:p w14:paraId="3034D96E" w14:textId="31CE6C31" w:rsidR="00AC3AED" w:rsidRPr="006159E6" w:rsidRDefault="00E66B43" w:rsidP="00E66B43">
            <w:pPr>
              <w:pStyle w:val="CellBody"/>
              <w:rPr>
                <w:ins w:id="918" w:author="Autor"/>
                <w:rFonts w:eastAsia="Calibri"/>
                <w:szCs w:val="22"/>
                <w:lang w:val="en-US"/>
              </w:rPr>
            </w:pPr>
            <w:ins w:id="919" w:author="Autor">
              <w:r>
                <w:t xml:space="preserve">See also </w:t>
              </w:r>
              <w:r>
                <w:fldChar w:fldCharType="begin"/>
              </w:r>
              <w:r>
                <w:instrText xml:space="preserve"> REF BR008 \h </w:instrText>
              </w:r>
            </w:ins>
            <w:ins w:id="920" w:author="Autor">
              <w:r>
                <w:fldChar w:fldCharType="separate"/>
              </w:r>
              <w:r>
                <w:t>BR008</w:t>
              </w:r>
              <w:r>
                <w:fldChar w:fldCharType="end"/>
              </w:r>
              <w:r>
                <w:t xml:space="preserve">. </w:t>
              </w:r>
            </w:ins>
          </w:p>
        </w:tc>
      </w:tr>
      <w:tr w:rsidR="00AC3AED" w:rsidRPr="006159E6" w14:paraId="5E73A382" w14:textId="77777777" w:rsidTr="00A23627">
        <w:trPr>
          <w:cantSplit/>
          <w:ins w:id="921" w:author="Autor"/>
        </w:trPr>
        <w:tc>
          <w:tcPr>
            <w:tcW w:w="1426" w:type="dxa"/>
            <w:gridSpan w:val="2"/>
            <w:tcBorders>
              <w:top w:val="single" w:sz="4" w:space="0" w:color="auto"/>
              <w:left w:val="single" w:sz="4" w:space="0" w:color="auto"/>
              <w:bottom w:val="single" w:sz="4" w:space="0" w:color="auto"/>
              <w:right w:val="single" w:sz="4" w:space="0" w:color="auto"/>
            </w:tcBorders>
          </w:tcPr>
          <w:p w14:paraId="0FA42002" w14:textId="77777777" w:rsidR="00AC3AED" w:rsidRPr="006159E6" w:rsidRDefault="00AC3AED" w:rsidP="002C4417">
            <w:pPr>
              <w:pStyle w:val="CellBody"/>
              <w:rPr>
                <w:ins w:id="922" w:author="Autor"/>
                <w:bCs/>
                <w:lang w:val="en-US"/>
              </w:rPr>
            </w:pPr>
            <w:ins w:id="923" w:author="Autor">
              <w:r w:rsidRPr="001A4439">
                <w:t>Delivery</w:t>
              </w:r>
              <w:r>
                <w:softHyphen/>
                <w:t>EndDate</w:t>
              </w:r>
            </w:ins>
          </w:p>
        </w:tc>
        <w:tc>
          <w:tcPr>
            <w:tcW w:w="800" w:type="dxa"/>
            <w:tcBorders>
              <w:top w:val="single" w:sz="4" w:space="0" w:color="auto"/>
              <w:left w:val="single" w:sz="4" w:space="0" w:color="auto"/>
              <w:bottom w:val="single" w:sz="4" w:space="0" w:color="auto"/>
              <w:right w:val="single" w:sz="4" w:space="0" w:color="auto"/>
            </w:tcBorders>
          </w:tcPr>
          <w:p w14:paraId="266CA2C0" w14:textId="30D58E0D" w:rsidR="00AC3AED" w:rsidRPr="006159E6" w:rsidRDefault="00AC3AED" w:rsidP="00E66B43">
            <w:pPr>
              <w:pStyle w:val="CellBody"/>
              <w:rPr>
                <w:ins w:id="924" w:author="Autor"/>
                <w:lang w:val="en-US"/>
              </w:rPr>
            </w:pPr>
            <w:ins w:id="925" w:author="Autor">
              <w:r>
                <w:rPr>
                  <w:lang w:val="en-US"/>
                </w:rPr>
                <w:t>M</w:t>
              </w:r>
            </w:ins>
          </w:p>
        </w:tc>
        <w:tc>
          <w:tcPr>
            <w:tcW w:w="1414" w:type="dxa"/>
            <w:tcBorders>
              <w:top w:val="single" w:sz="4" w:space="0" w:color="auto"/>
              <w:left w:val="single" w:sz="4" w:space="0" w:color="auto"/>
              <w:bottom w:val="single" w:sz="4" w:space="0" w:color="auto"/>
              <w:right w:val="single" w:sz="4" w:space="0" w:color="auto"/>
            </w:tcBorders>
          </w:tcPr>
          <w:p w14:paraId="30AC782B" w14:textId="77777777" w:rsidR="00AC3AED" w:rsidRPr="006159E6" w:rsidRDefault="00AC3AED" w:rsidP="002C4417">
            <w:pPr>
              <w:pStyle w:val="CellBody"/>
              <w:rPr>
                <w:ins w:id="926" w:author="Autor"/>
                <w:lang w:val="en-US"/>
              </w:rPr>
            </w:pPr>
            <w:ins w:id="927" w:author="Autor">
              <w:r>
                <w:rPr>
                  <w:lang w:val="en-US"/>
                </w:rPr>
                <w:t>DateType</w:t>
              </w:r>
            </w:ins>
          </w:p>
        </w:tc>
        <w:tc>
          <w:tcPr>
            <w:tcW w:w="5858" w:type="dxa"/>
            <w:tcBorders>
              <w:top w:val="single" w:sz="4" w:space="0" w:color="auto"/>
              <w:left w:val="single" w:sz="4" w:space="0" w:color="auto"/>
              <w:bottom w:val="single" w:sz="4" w:space="0" w:color="auto"/>
              <w:right w:val="single" w:sz="4" w:space="0" w:color="auto"/>
            </w:tcBorders>
          </w:tcPr>
          <w:p w14:paraId="1846EA4C" w14:textId="77777777" w:rsidR="00F11312" w:rsidRDefault="00E66B43" w:rsidP="00E66B43">
            <w:pPr>
              <w:pStyle w:val="CellBody"/>
              <w:rPr>
                <w:ins w:id="928" w:author="Autor"/>
                <w:lang w:val="en-US"/>
              </w:rPr>
            </w:pPr>
            <w:ins w:id="929" w:author="Autor">
              <w:r>
                <w:rPr>
                  <w:lang w:val="en-US"/>
                </w:rPr>
                <w:t>The d</w:t>
              </w:r>
              <w:r w:rsidRPr="006159E6">
                <w:rPr>
                  <w:lang w:val="en-US"/>
                </w:rPr>
                <w:t xml:space="preserve">ate </w:t>
              </w:r>
              <w:r>
                <w:rPr>
                  <w:lang w:val="en-US"/>
                </w:rPr>
                <w:t xml:space="preserve">is </w:t>
              </w:r>
              <w:r w:rsidRPr="006159E6">
                <w:rPr>
                  <w:lang w:val="en-US"/>
                </w:rPr>
                <w:t>expressed in local time of the delivery point/area.</w:t>
              </w:r>
              <w:r>
                <w:rPr>
                  <w:lang w:val="en-US"/>
                </w:rPr>
                <w:t xml:space="preserve"> </w:t>
              </w:r>
            </w:ins>
          </w:p>
          <w:p w14:paraId="60419860" w14:textId="77777777" w:rsidR="00F11312" w:rsidRDefault="00F11312" w:rsidP="00F11312">
            <w:pPr>
              <w:pStyle w:val="CellBody"/>
              <w:rPr>
                <w:ins w:id="930" w:author="Autor"/>
                <w:lang w:val="en-US"/>
              </w:rPr>
            </w:pPr>
            <w:ins w:id="931" w:author="Autor">
              <w:r w:rsidRPr="00DF2EE3">
                <w:rPr>
                  <w:rStyle w:val="Fett"/>
                </w:rPr>
                <w:t>Note:</w:t>
              </w:r>
              <w:r>
                <w:rPr>
                  <w:lang w:val="en-US"/>
                </w:rPr>
                <w:t xml:space="preserve"> For deliveries that are offset from midnight by a positive or negative number of hours as indicated in the ‘LoadDeliveryInterval’ field, the ‘DeliveryEndDate’ field must contain the date compliant with the market convention.</w:t>
              </w:r>
            </w:ins>
          </w:p>
          <w:p w14:paraId="4F7F7CBB" w14:textId="77777777" w:rsidR="00F11312" w:rsidRDefault="00F11312" w:rsidP="00F11312">
            <w:pPr>
              <w:pStyle w:val="CellBody"/>
              <w:rPr>
                <w:ins w:id="932" w:author="Autor"/>
                <w:lang w:val="en-US"/>
              </w:rPr>
            </w:pPr>
            <w:ins w:id="933" w:author="Autor">
              <w:r>
                <w:rPr>
                  <w:lang w:val="en-US"/>
                </w:rPr>
                <w:t>Examples:</w:t>
              </w:r>
            </w:ins>
          </w:p>
          <w:p w14:paraId="68E0F450" w14:textId="77777777" w:rsidR="00F11312" w:rsidRDefault="00F11312" w:rsidP="00F11312">
            <w:pPr>
              <w:pStyle w:val="condition1"/>
              <w:rPr>
                <w:ins w:id="934" w:author="Autor"/>
              </w:rPr>
            </w:pPr>
            <w:ins w:id="935" w:author="Autor">
              <w:r>
                <w:t>The delivery schedule for the UK Electricity Day ends at 23:00 in local time, which represents a negative offset of one hour to the delivery end date. The physical delivery ends on 30 April 2017 at 23:00. ‘DeliveryEndDate’ is set to “2017-04-30” and ‘LoadDeliveryInterval’ is set to “23:00”.</w:t>
              </w:r>
            </w:ins>
          </w:p>
          <w:p w14:paraId="19098DDC" w14:textId="77777777" w:rsidR="00F11312" w:rsidRDefault="00F11312" w:rsidP="00F11312">
            <w:pPr>
              <w:pStyle w:val="condition1"/>
              <w:rPr>
                <w:ins w:id="936" w:author="Autor"/>
              </w:rPr>
            </w:pPr>
            <w:ins w:id="937" w:author="Autor">
              <w:r>
                <w:t>The delivery schedule for the UK Gas Day ends at 05:00 in local time, which represents a positive offset of five hours to the delivery start date. The physical delivery ends on 01 May 2017 at 05:00. ‘DeliveryEndDate’ is set to “2017-04-30” and ‘LoadDeliveryInterval’ is set to “05:00”.</w:t>
              </w:r>
            </w:ins>
          </w:p>
          <w:p w14:paraId="638AC9FC" w14:textId="3BAEF0E8" w:rsidR="00AC3AED" w:rsidRPr="006159E6" w:rsidRDefault="00E66B43" w:rsidP="00E66B43">
            <w:pPr>
              <w:pStyle w:val="CellBody"/>
              <w:rPr>
                <w:ins w:id="938" w:author="Autor"/>
                <w:rFonts w:eastAsia="Calibri"/>
                <w:szCs w:val="22"/>
                <w:lang w:val="en-US"/>
              </w:rPr>
            </w:pPr>
            <w:ins w:id="939" w:author="Autor">
              <w:r>
                <w:t xml:space="preserve">See also </w:t>
              </w:r>
              <w:r>
                <w:fldChar w:fldCharType="begin"/>
              </w:r>
              <w:r>
                <w:instrText xml:space="preserve"> REF BR008 \h </w:instrText>
              </w:r>
            </w:ins>
            <w:ins w:id="940" w:author="Autor">
              <w:r>
                <w:fldChar w:fldCharType="separate"/>
              </w:r>
              <w:r>
                <w:t>BR008</w:t>
              </w:r>
              <w:r>
                <w:fldChar w:fldCharType="end"/>
              </w:r>
              <w:r>
                <w:t>.</w:t>
              </w:r>
            </w:ins>
          </w:p>
        </w:tc>
      </w:tr>
      <w:tr w:rsidR="00A61417" w:rsidRPr="006159E6" w14:paraId="6C547DA3" w14:textId="77777777" w:rsidTr="00A23627">
        <w:trPr>
          <w:cantSplit/>
          <w:ins w:id="941" w:author="Autor"/>
        </w:trPr>
        <w:tc>
          <w:tcPr>
            <w:tcW w:w="1426" w:type="dxa"/>
            <w:gridSpan w:val="2"/>
            <w:tcBorders>
              <w:top w:val="single" w:sz="4" w:space="0" w:color="auto"/>
              <w:left w:val="single" w:sz="4" w:space="0" w:color="auto"/>
              <w:bottom w:val="single" w:sz="4" w:space="0" w:color="auto"/>
              <w:right w:val="single" w:sz="4" w:space="0" w:color="auto"/>
            </w:tcBorders>
          </w:tcPr>
          <w:p w14:paraId="19FA6116" w14:textId="77777777" w:rsidR="00A61417" w:rsidRPr="0051769E" w:rsidRDefault="00A61417" w:rsidP="002C4417">
            <w:pPr>
              <w:pStyle w:val="CellBody"/>
              <w:rPr>
                <w:ins w:id="942" w:author="Autor"/>
                <w:bCs/>
                <w:lang w:val="en-US"/>
              </w:rPr>
            </w:pPr>
            <w:ins w:id="943" w:author="Autor">
              <w:r w:rsidRPr="0051769E">
                <w:rPr>
                  <w:lang w:val="en-US"/>
                </w:rPr>
                <w:t>Duration</w:t>
              </w:r>
            </w:ins>
          </w:p>
        </w:tc>
        <w:tc>
          <w:tcPr>
            <w:tcW w:w="800" w:type="dxa"/>
            <w:tcBorders>
              <w:top w:val="single" w:sz="4" w:space="0" w:color="auto"/>
              <w:left w:val="single" w:sz="4" w:space="0" w:color="auto"/>
              <w:bottom w:val="single" w:sz="4" w:space="0" w:color="auto"/>
              <w:right w:val="single" w:sz="4" w:space="0" w:color="auto"/>
            </w:tcBorders>
          </w:tcPr>
          <w:p w14:paraId="356B5A4A" w14:textId="607C3862" w:rsidR="00A61417" w:rsidRPr="0051769E" w:rsidRDefault="00CA656E" w:rsidP="002C4417">
            <w:pPr>
              <w:pStyle w:val="CellBody"/>
              <w:rPr>
                <w:ins w:id="944" w:author="Autor"/>
                <w:lang w:val="en-US"/>
              </w:rPr>
            </w:pPr>
            <w:ins w:id="945" w:author="Autor">
              <w:r>
                <w:rPr>
                  <w:lang w:val="en-US"/>
                </w:rPr>
                <w:t>M</w:t>
              </w:r>
            </w:ins>
          </w:p>
        </w:tc>
        <w:tc>
          <w:tcPr>
            <w:tcW w:w="1414" w:type="dxa"/>
            <w:tcBorders>
              <w:top w:val="single" w:sz="4" w:space="0" w:color="auto"/>
              <w:left w:val="single" w:sz="4" w:space="0" w:color="auto"/>
              <w:bottom w:val="single" w:sz="4" w:space="0" w:color="auto"/>
              <w:right w:val="single" w:sz="4" w:space="0" w:color="auto"/>
            </w:tcBorders>
          </w:tcPr>
          <w:p w14:paraId="7273A5CB" w14:textId="74C62C99" w:rsidR="00A61417" w:rsidRPr="0051769E" w:rsidRDefault="00322FDD" w:rsidP="002C4417">
            <w:pPr>
              <w:pStyle w:val="CellBody"/>
              <w:rPr>
                <w:ins w:id="946" w:author="Autor"/>
                <w:lang w:val="en-US"/>
              </w:rPr>
            </w:pPr>
            <w:ins w:id="947" w:author="Autor">
              <w:r>
                <w:rPr>
                  <w:lang w:val="en-US"/>
                </w:rPr>
                <w:t>Duration</w:t>
              </w:r>
              <w:r w:rsidR="00A61417" w:rsidRPr="0051769E">
                <w:rPr>
                  <w:lang w:val="en-US"/>
                </w:rPr>
                <w:t>Type</w:t>
              </w:r>
            </w:ins>
          </w:p>
        </w:tc>
        <w:tc>
          <w:tcPr>
            <w:tcW w:w="5858" w:type="dxa"/>
            <w:tcBorders>
              <w:top w:val="single" w:sz="4" w:space="0" w:color="auto"/>
              <w:left w:val="single" w:sz="4" w:space="0" w:color="auto"/>
              <w:bottom w:val="single" w:sz="4" w:space="0" w:color="auto"/>
              <w:right w:val="single" w:sz="4" w:space="0" w:color="auto"/>
            </w:tcBorders>
          </w:tcPr>
          <w:p w14:paraId="321969EB" w14:textId="77777777" w:rsidR="009D1462" w:rsidRDefault="00A61417" w:rsidP="00CA656E">
            <w:pPr>
              <w:pStyle w:val="CellBody"/>
              <w:rPr>
                <w:ins w:id="948" w:author="Autor"/>
                <w:rFonts w:eastAsia="Calibri"/>
              </w:rPr>
            </w:pPr>
            <w:ins w:id="949" w:author="Autor">
              <w:r w:rsidRPr="0051769E">
                <w:rPr>
                  <w:lang w:val="en-US"/>
                </w:rPr>
                <w:t xml:space="preserve">The </w:t>
              </w:r>
              <w:r w:rsidR="00AC3AED" w:rsidRPr="0051769E">
                <w:rPr>
                  <w:lang w:val="en-US"/>
                </w:rPr>
                <w:t xml:space="preserve">full </w:t>
              </w:r>
              <w:r w:rsidRPr="0051769E">
                <w:rPr>
                  <w:lang w:val="en-US"/>
                </w:rPr>
                <w:t>duration of the delivery period.</w:t>
              </w:r>
              <w:r w:rsidR="009D1462">
                <w:rPr>
                  <w:rFonts w:eastAsia="Calibri"/>
                </w:rPr>
                <w:t xml:space="preserve"> </w:t>
              </w:r>
            </w:ins>
          </w:p>
          <w:p w14:paraId="0AEEA54C" w14:textId="044A06A2" w:rsidR="007E1FD4" w:rsidRDefault="007E1FD4" w:rsidP="00CA656E">
            <w:pPr>
              <w:pStyle w:val="CellBody"/>
              <w:rPr>
                <w:ins w:id="950" w:author="Autor"/>
                <w:rFonts w:eastAsia="Calibri"/>
              </w:rPr>
            </w:pPr>
            <w:ins w:id="951" w:author="Autor">
              <w:r>
                <w:rPr>
                  <w:rFonts w:eastAsia="Calibri"/>
                </w:rPr>
                <w:t xml:space="preserve">The value is always the largest </w:t>
              </w:r>
              <w:r w:rsidR="002206E0">
                <w:rPr>
                  <w:rFonts w:eastAsia="Calibri"/>
                </w:rPr>
                <w:t>unit</w:t>
              </w:r>
              <w:r>
                <w:rPr>
                  <w:rFonts w:eastAsia="Calibri"/>
                </w:rPr>
                <w:t xml:space="preserve"> that can be expressed as an integer. </w:t>
              </w:r>
            </w:ins>
          </w:p>
          <w:p w14:paraId="004804A5" w14:textId="77777777" w:rsidR="007E1FD4" w:rsidRDefault="007E1FD4" w:rsidP="00CA656E">
            <w:pPr>
              <w:pStyle w:val="CellBody"/>
              <w:rPr>
                <w:ins w:id="952" w:author="Autor"/>
                <w:rFonts w:eastAsia="Calibri"/>
              </w:rPr>
            </w:pPr>
            <w:ins w:id="953" w:author="Autor">
              <w:r>
                <w:rPr>
                  <w:rFonts w:eastAsia="Calibri"/>
                </w:rPr>
                <w:t>Examples:</w:t>
              </w:r>
            </w:ins>
          </w:p>
          <w:p w14:paraId="1A36F761" w14:textId="77777777" w:rsidR="007E1FD4" w:rsidRDefault="007E1FD4" w:rsidP="007E1FD4">
            <w:pPr>
              <w:pStyle w:val="condition1"/>
              <w:rPr>
                <w:ins w:id="954" w:author="Autor"/>
              </w:rPr>
            </w:pPr>
            <w:ins w:id="955" w:author="Autor">
              <w:r>
                <w:t>If the duration is two weeks, the value must be “W” (week).</w:t>
              </w:r>
            </w:ins>
          </w:p>
          <w:p w14:paraId="41E71FBE" w14:textId="77777777" w:rsidR="007E1FD4" w:rsidRDefault="007E1FD4" w:rsidP="007E1FD4">
            <w:pPr>
              <w:pStyle w:val="condition1"/>
              <w:rPr>
                <w:ins w:id="956" w:author="Autor"/>
              </w:rPr>
            </w:pPr>
            <w:ins w:id="957" w:author="Autor">
              <w:r>
                <w:t>If the duration is 5 weeks, the value must be “M” (month).</w:t>
              </w:r>
            </w:ins>
          </w:p>
          <w:p w14:paraId="20DD7EC1" w14:textId="5BFDA2EB" w:rsidR="007E1FD4" w:rsidRPr="00CA656E" w:rsidRDefault="007E1FD4" w:rsidP="007E1FD4">
            <w:pPr>
              <w:pStyle w:val="condition1"/>
              <w:rPr>
                <w:ins w:id="958" w:author="Autor"/>
              </w:rPr>
            </w:pPr>
            <w:ins w:id="959" w:author="Autor">
              <w:r>
                <w:t>If the duration is four month, the value must be “Q” (quarter).</w:t>
              </w:r>
            </w:ins>
          </w:p>
        </w:tc>
      </w:tr>
      <w:tr w:rsidR="00736A1A" w:rsidRPr="006159E6" w14:paraId="48366634" w14:textId="77777777" w:rsidTr="00736A1A">
        <w:trPr>
          <w:cantSplit/>
          <w:ins w:id="960" w:author="Autor"/>
        </w:trPr>
        <w:tc>
          <w:tcPr>
            <w:tcW w:w="9498" w:type="dxa"/>
            <w:gridSpan w:val="5"/>
            <w:shd w:val="clear" w:color="auto" w:fill="C0C0C0"/>
          </w:tcPr>
          <w:p w14:paraId="7DC45379" w14:textId="77777777" w:rsidR="00736A1A" w:rsidRDefault="00736A1A" w:rsidP="00A269EB">
            <w:pPr>
              <w:pStyle w:val="CellBody"/>
              <w:rPr>
                <w:ins w:id="961" w:author="Autor"/>
                <w:lang w:val="en-US"/>
              </w:rPr>
            </w:pPr>
            <w:ins w:id="962" w:author="Autor">
              <w:r w:rsidRPr="006159E6">
                <w:rPr>
                  <w:rStyle w:val="XSDSectionTitle"/>
                  <w:lang w:val="en-US"/>
                </w:rPr>
                <w:lastRenderedPageBreak/>
                <w:t>FinancialDeliveryInformation</w:t>
              </w:r>
              <w:r>
                <w:rPr>
                  <w:rStyle w:val="XSDSectionTitle"/>
                  <w:lang w:val="en-US"/>
                </w:rPr>
                <w:t>/LoadDeliverySchedule</w:t>
              </w:r>
              <w:r w:rsidRPr="006159E6">
                <w:rPr>
                  <w:lang w:val="en-US"/>
                </w:rPr>
                <w:t xml:space="preserve">: </w:t>
              </w:r>
              <w:r>
                <w:rPr>
                  <w:lang w:val="en-US"/>
                </w:rPr>
                <w:t>conditional,</w:t>
              </w:r>
              <w:r w:rsidRPr="006159E6">
                <w:rPr>
                  <w:lang w:val="en-US"/>
                </w:rPr>
                <w:t xml:space="preserve"> </w:t>
              </w:r>
              <w:r>
                <w:rPr>
                  <w:lang w:val="en-US"/>
                </w:rPr>
                <w:t xml:space="preserve">repeatable </w:t>
              </w:r>
              <w:r w:rsidRPr="006159E6">
                <w:rPr>
                  <w:lang w:val="en-US"/>
                </w:rPr>
                <w:t>section</w:t>
              </w:r>
              <w:r>
                <w:rPr>
                  <w:lang w:val="en-US"/>
                </w:rPr>
                <w:t xml:space="preserve"> (1-n)</w:t>
              </w:r>
            </w:ins>
          </w:p>
          <w:p w14:paraId="6FC3354D" w14:textId="77777777" w:rsidR="00736A1A" w:rsidRDefault="00736A1A" w:rsidP="00A269EB">
            <w:pPr>
              <w:pStyle w:val="CellBody"/>
              <w:rPr>
                <w:ins w:id="963" w:author="Autor"/>
                <w:lang w:val="en-US"/>
              </w:rPr>
            </w:pPr>
            <w:ins w:id="964" w:author="Autor">
              <w:r>
                <w:rPr>
                  <w:lang w:val="en-US"/>
                </w:rPr>
                <w:t>For each delivery schedule pattern, one ‘LoadDeliverySchedule’ section must be present.</w:t>
              </w:r>
            </w:ins>
          </w:p>
          <w:p w14:paraId="2EE0BDFD" w14:textId="77777777" w:rsidR="00736A1A" w:rsidRPr="008B1411" w:rsidRDefault="00736A1A" w:rsidP="00A269EB">
            <w:pPr>
              <w:pStyle w:val="CellBody"/>
              <w:rPr>
                <w:ins w:id="965" w:author="Autor"/>
                <w:rStyle w:val="Fett"/>
              </w:rPr>
            </w:pPr>
            <w:ins w:id="966" w:author="Autor">
              <w:r>
                <w:rPr>
                  <w:rStyle w:val="Fett"/>
                </w:rPr>
                <w:t>Values</w:t>
              </w:r>
              <w:r w:rsidRPr="008B1411">
                <w:rPr>
                  <w:rStyle w:val="Fett"/>
                </w:rPr>
                <w:t>:</w:t>
              </w:r>
            </w:ins>
          </w:p>
          <w:p w14:paraId="7EE565DA" w14:textId="77777777" w:rsidR="00736A1A" w:rsidRDefault="00736A1A" w:rsidP="00A269EB">
            <w:pPr>
              <w:pStyle w:val="condition1"/>
              <w:rPr>
                <w:ins w:id="967" w:author="Autor"/>
              </w:rPr>
            </w:pPr>
            <w:ins w:id="968" w:author="Autor">
              <w:r w:rsidRPr="00DD0E24">
                <w:rPr>
                  <w:rFonts w:eastAsia="Calibri"/>
                </w:rPr>
                <w:t xml:space="preserve">The schedules described in the ‘LoadDeliverySchedule’ sections may not overlap in terms of times or days of the week. Each time schedule must start after the end of the previous time schedule. For each day of the week, there may only be one schedule, for example, there may not be one schedule for Mondays and another for weekdays. </w:t>
              </w:r>
              <w:r>
                <w:t xml:space="preserve"> </w:t>
              </w:r>
            </w:ins>
          </w:p>
          <w:p w14:paraId="41815F52" w14:textId="77777777" w:rsidR="00736A1A" w:rsidRDefault="00736A1A" w:rsidP="00A269EB">
            <w:pPr>
              <w:pStyle w:val="CellBody"/>
              <w:rPr>
                <w:ins w:id="969" w:author="Autor"/>
                <w:lang w:val="en-US"/>
              </w:rPr>
            </w:pPr>
            <w:ins w:id="970" w:author="Autor">
              <w:r>
                <w:t xml:space="preserve">Continuous delivery schedules with whole day deliveries must be described as </w:t>
              </w:r>
              <w:r w:rsidRPr="002630FA">
                <w:t>follows</w:t>
              </w:r>
              <w:r>
                <w:t>: one ‘LoadDelivery</w:t>
              </w:r>
              <w:r>
                <w:softHyphen/>
                <w:t>Schedule’ with one ‘LoadDeliveryInterval’ indicating the start time. Examples: Gas Day or base load.</w:t>
              </w:r>
            </w:ins>
          </w:p>
          <w:p w14:paraId="1B32A1D6" w14:textId="77777777" w:rsidR="00736A1A" w:rsidRDefault="00736A1A" w:rsidP="00A269EB">
            <w:pPr>
              <w:pStyle w:val="CellBody"/>
              <w:rPr>
                <w:ins w:id="971" w:author="Autor"/>
                <w:rFonts w:eastAsia="Calibri"/>
              </w:rPr>
            </w:pPr>
            <w:ins w:id="972" w:author="Autor">
              <w:r>
                <w:rPr>
                  <w:rFonts w:eastAsia="Calibri"/>
                </w:rPr>
                <w:t>Examples:</w:t>
              </w:r>
            </w:ins>
          </w:p>
          <w:p w14:paraId="00774871" w14:textId="77777777" w:rsidR="00736A1A" w:rsidRPr="0072359C" w:rsidRDefault="00736A1A" w:rsidP="00A269EB">
            <w:pPr>
              <w:pStyle w:val="condition1"/>
              <w:rPr>
                <w:ins w:id="973" w:author="Autor"/>
              </w:rPr>
            </w:pPr>
            <w:ins w:id="974" w:author="Autor">
              <w:r>
                <w:rPr>
                  <w:rFonts w:eastAsia="Calibri"/>
                </w:rPr>
                <w:t>To indicate the Gas Day in UK, set ‘DaysOfTheWeek’ to “WD WN”, and add one ‘LoadDeliveryInterval’ field with the value “05:00”.</w:t>
              </w:r>
            </w:ins>
          </w:p>
          <w:p w14:paraId="7B22C547" w14:textId="77777777" w:rsidR="00736A1A" w:rsidRPr="0072359C" w:rsidRDefault="00736A1A" w:rsidP="00A269EB">
            <w:pPr>
              <w:pStyle w:val="Listlevel1"/>
              <w:rPr>
                <w:ins w:id="975" w:author="Autor"/>
                <w:lang w:val="en-US"/>
              </w:rPr>
            </w:pPr>
            <w:ins w:id="976" w:author="Autor">
              <w:r>
                <w:rPr>
                  <w:rFonts w:eastAsia="Calibri"/>
                </w:rPr>
                <w:t>To indicate an off-peak load, add two ‘LoadDeliverySchedule’ sections:</w:t>
              </w:r>
            </w:ins>
          </w:p>
          <w:p w14:paraId="7FF737C4" w14:textId="77777777" w:rsidR="00736A1A" w:rsidRPr="00AF6595" w:rsidRDefault="00736A1A" w:rsidP="00A269EB">
            <w:pPr>
              <w:pStyle w:val="condition2"/>
              <w:rPr>
                <w:ins w:id="977" w:author="Autor"/>
              </w:rPr>
            </w:pPr>
            <w:ins w:id="978" w:author="Autor">
              <w:r>
                <w:rPr>
                  <w:rFonts w:eastAsia="Calibri"/>
                </w:rPr>
                <w:t>[1]: Set ‘DaysOfTheWeek’ to “WD” and add four ‘LoadDeliveryInterval’ fields with the following values: “00:00”, “08:00”, “20:00” and “24:00”.</w:t>
              </w:r>
            </w:ins>
          </w:p>
          <w:p w14:paraId="4A235310" w14:textId="77777777" w:rsidR="00736A1A" w:rsidRPr="000A48F2" w:rsidRDefault="00736A1A" w:rsidP="00A269EB">
            <w:pPr>
              <w:pStyle w:val="condition2"/>
              <w:rPr>
                <w:ins w:id="979" w:author="Autor"/>
              </w:rPr>
            </w:pPr>
            <w:ins w:id="980" w:author="Autor">
              <w:r>
                <w:rPr>
                  <w:rFonts w:eastAsia="Calibri"/>
                </w:rPr>
                <w:t>[2]: Set ‘DaysOfTheWeek’ to “WN” and add one ‘LoadDeliveryInterval’ field with the value “00:00”.</w:t>
              </w:r>
            </w:ins>
          </w:p>
        </w:tc>
      </w:tr>
      <w:tr w:rsidR="00736A1A" w:rsidRPr="006159E6" w14:paraId="23018768" w14:textId="77777777" w:rsidTr="00A23627">
        <w:trPr>
          <w:cantSplit/>
          <w:ins w:id="981" w:author="Autor"/>
        </w:trPr>
        <w:tc>
          <w:tcPr>
            <w:tcW w:w="1418" w:type="dxa"/>
            <w:tcBorders>
              <w:top w:val="single" w:sz="4" w:space="0" w:color="auto"/>
              <w:left w:val="single" w:sz="4" w:space="0" w:color="auto"/>
              <w:bottom w:val="single" w:sz="4" w:space="0" w:color="auto"/>
              <w:right w:val="single" w:sz="4" w:space="0" w:color="auto"/>
            </w:tcBorders>
          </w:tcPr>
          <w:p w14:paraId="69FBA71D" w14:textId="77777777" w:rsidR="00736A1A" w:rsidRPr="006159E6" w:rsidRDefault="00736A1A" w:rsidP="00A269EB">
            <w:pPr>
              <w:pStyle w:val="CellBody"/>
              <w:rPr>
                <w:ins w:id="982" w:author="Autor"/>
                <w:bCs/>
                <w:lang w:val="en-US"/>
              </w:rPr>
            </w:pPr>
            <w:ins w:id="983" w:author="Autor">
              <w:r w:rsidRPr="006159E6">
                <w:rPr>
                  <w:lang w:val="en-US"/>
                </w:rPr>
                <w:t>Load</w:t>
              </w:r>
              <w:r>
                <w:rPr>
                  <w:lang w:val="en-US"/>
                </w:rPr>
                <w:softHyphen/>
                <w:t>Delivery</w:t>
              </w:r>
              <w:r>
                <w:rPr>
                  <w:lang w:val="en-US"/>
                </w:rPr>
                <w:softHyphen/>
                <w:t>Interval</w:t>
              </w:r>
            </w:ins>
          </w:p>
        </w:tc>
        <w:tc>
          <w:tcPr>
            <w:tcW w:w="808" w:type="dxa"/>
            <w:gridSpan w:val="2"/>
            <w:tcBorders>
              <w:top w:val="single" w:sz="4" w:space="0" w:color="auto"/>
              <w:left w:val="single" w:sz="4" w:space="0" w:color="auto"/>
              <w:bottom w:val="single" w:sz="4" w:space="0" w:color="auto"/>
              <w:right w:val="single" w:sz="4" w:space="0" w:color="auto"/>
            </w:tcBorders>
          </w:tcPr>
          <w:p w14:paraId="7646F5A6" w14:textId="77777777" w:rsidR="00736A1A" w:rsidRPr="006159E6" w:rsidRDefault="00736A1A" w:rsidP="00A269EB">
            <w:pPr>
              <w:pStyle w:val="CellBody"/>
              <w:rPr>
                <w:ins w:id="984" w:author="Autor"/>
                <w:lang w:val="en-US"/>
              </w:rPr>
            </w:pPr>
            <w:ins w:id="985" w:author="Autor">
              <w:r>
                <w:rPr>
                  <w:lang w:val="en-US"/>
                </w:rPr>
                <w:t>M</w:t>
              </w:r>
            </w:ins>
          </w:p>
        </w:tc>
        <w:tc>
          <w:tcPr>
            <w:tcW w:w="1414" w:type="dxa"/>
            <w:tcBorders>
              <w:top w:val="single" w:sz="4" w:space="0" w:color="auto"/>
              <w:left w:val="single" w:sz="4" w:space="0" w:color="auto"/>
              <w:bottom w:val="single" w:sz="4" w:space="0" w:color="auto"/>
              <w:right w:val="single" w:sz="4" w:space="0" w:color="auto"/>
            </w:tcBorders>
          </w:tcPr>
          <w:p w14:paraId="1B4AD3A6" w14:textId="77777777" w:rsidR="00736A1A" w:rsidRPr="006159E6" w:rsidRDefault="00736A1A" w:rsidP="00A269EB">
            <w:pPr>
              <w:pStyle w:val="CellBody"/>
              <w:rPr>
                <w:ins w:id="986" w:author="Autor"/>
                <w:lang w:val="en-US"/>
              </w:rPr>
            </w:pPr>
            <w:ins w:id="987" w:author="Autor">
              <w:r w:rsidRPr="006159E6">
                <w:rPr>
                  <w:lang w:val="en-US"/>
                </w:rPr>
                <w:t>Load</w:t>
              </w:r>
              <w:r>
                <w:rPr>
                  <w:lang w:val="en-US"/>
                </w:rPr>
                <w:softHyphen/>
                <w:t>Delivery</w:t>
              </w:r>
              <w:r>
                <w:rPr>
                  <w:lang w:val="en-US"/>
                </w:rPr>
                <w:softHyphen/>
                <w:t xml:space="preserve">IntervalType </w:t>
              </w:r>
            </w:ins>
          </w:p>
        </w:tc>
        <w:tc>
          <w:tcPr>
            <w:tcW w:w="5858" w:type="dxa"/>
            <w:tcBorders>
              <w:top w:val="single" w:sz="4" w:space="0" w:color="auto"/>
              <w:left w:val="single" w:sz="4" w:space="0" w:color="auto"/>
              <w:bottom w:val="single" w:sz="4" w:space="0" w:color="auto"/>
              <w:right w:val="single" w:sz="4" w:space="0" w:color="auto"/>
            </w:tcBorders>
          </w:tcPr>
          <w:p w14:paraId="20A641FA" w14:textId="77777777" w:rsidR="00736A1A" w:rsidRPr="006159E6" w:rsidRDefault="00736A1A" w:rsidP="00A269EB">
            <w:pPr>
              <w:pStyle w:val="CellBody"/>
              <w:rPr>
                <w:ins w:id="988" w:author="Autor"/>
                <w:lang w:val="en-US"/>
              </w:rPr>
            </w:pPr>
            <w:ins w:id="989" w:author="Autor">
              <w:r>
                <w:rPr>
                  <w:lang w:val="en-US"/>
                </w:rPr>
                <w:t>Repeatable field:</w:t>
              </w:r>
              <w:r w:rsidRPr="006159E6">
                <w:rPr>
                  <w:lang w:val="en-US"/>
                </w:rPr>
                <w:t xml:space="preserve"> (</w:t>
              </w:r>
              <w:r>
                <w:rPr>
                  <w:lang w:val="en-US"/>
                </w:rPr>
                <w:t>1</w:t>
              </w:r>
              <w:r w:rsidRPr="006159E6">
                <w:rPr>
                  <w:lang w:val="en-US"/>
                </w:rPr>
                <w:t>-n)</w:t>
              </w:r>
            </w:ins>
          </w:p>
          <w:p w14:paraId="253DCFEA" w14:textId="77777777" w:rsidR="00736A1A" w:rsidRDefault="00736A1A" w:rsidP="00A269EB">
            <w:pPr>
              <w:pStyle w:val="CellBody"/>
              <w:rPr>
                <w:ins w:id="990" w:author="Autor"/>
              </w:rPr>
            </w:pPr>
            <w:ins w:id="991" w:author="Autor">
              <w:r w:rsidRPr="00C26D3D">
                <w:t>The time interval for each block or shape</w:t>
              </w:r>
              <w:r>
                <w:t xml:space="preserve"> in the local time of the delivery point or zone. The time intervals must be listed in ascending order.</w:t>
              </w:r>
            </w:ins>
          </w:p>
          <w:p w14:paraId="4F5E1168" w14:textId="77777777" w:rsidR="00736A1A" w:rsidRPr="00FF6201" w:rsidRDefault="00736A1A" w:rsidP="00A269EB">
            <w:pPr>
              <w:pStyle w:val="CellBody"/>
              <w:rPr>
                <w:ins w:id="992" w:author="Autor"/>
                <w:rFonts w:eastAsia="Calibri"/>
              </w:rPr>
            </w:pPr>
            <w:ins w:id="993" w:author="Autor">
              <w:r>
                <w:t xml:space="preserve">The time intervals are indicated in pairs, marking the start and end time of an interval. </w:t>
              </w:r>
            </w:ins>
          </w:p>
          <w:p w14:paraId="66CEB4F8" w14:textId="77777777" w:rsidR="00736A1A" w:rsidRPr="006159E6" w:rsidRDefault="00736A1A" w:rsidP="00A269EB">
            <w:pPr>
              <w:pStyle w:val="CellBody"/>
              <w:rPr>
                <w:ins w:id="994" w:author="Autor"/>
                <w:rFonts w:eastAsia="Calibri"/>
              </w:rPr>
            </w:pPr>
            <w:ins w:id="995" w:author="Autor">
              <w:r>
                <w:rPr>
                  <w:rFonts w:eastAsia="Calibri"/>
                </w:rPr>
                <w:t>To indicate a complete day, it is sufficient to add a start time, which then corresponds to a 24 hour day. In this case, values less than or equal to 12:00 indicate a positive offset of the delivery schedule in relation to midnight. Values greater than 12:00 indicate a negative offset of the delivery schedule in relation to midnight. See also ‘DeliveryStartDate’ and ‘DeliveryEndDate’.</w:t>
              </w:r>
            </w:ins>
          </w:p>
        </w:tc>
      </w:tr>
      <w:tr w:rsidR="00736A1A" w:rsidRPr="006159E6" w14:paraId="1C9E9F76" w14:textId="77777777" w:rsidTr="00A23627">
        <w:trPr>
          <w:cantSplit/>
          <w:ins w:id="996" w:author="Autor"/>
        </w:trPr>
        <w:tc>
          <w:tcPr>
            <w:tcW w:w="1418" w:type="dxa"/>
            <w:tcBorders>
              <w:top w:val="single" w:sz="4" w:space="0" w:color="auto"/>
              <w:left w:val="single" w:sz="4" w:space="0" w:color="auto"/>
              <w:bottom w:val="single" w:sz="4" w:space="0" w:color="auto"/>
              <w:right w:val="single" w:sz="4" w:space="0" w:color="auto"/>
            </w:tcBorders>
          </w:tcPr>
          <w:p w14:paraId="0CB4572F" w14:textId="77777777" w:rsidR="00736A1A" w:rsidRPr="006159E6" w:rsidRDefault="00736A1A" w:rsidP="00A269EB">
            <w:pPr>
              <w:pStyle w:val="CellBody"/>
              <w:rPr>
                <w:ins w:id="997" w:author="Autor"/>
                <w:bCs/>
                <w:lang w:val="en-US"/>
              </w:rPr>
            </w:pPr>
            <w:ins w:id="998" w:author="Autor">
              <w:r>
                <w:rPr>
                  <w:lang w:val="en-US"/>
                </w:rPr>
                <w:t>DaysOfThe</w:t>
              </w:r>
              <w:r>
                <w:rPr>
                  <w:lang w:val="en-US"/>
                </w:rPr>
                <w:softHyphen/>
                <w:t>Week</w:t>
              </w:r>
            </w:ins>
          </w:p>
        </w:tc>
        <w:tc>
          <w:tcPr>
            <w:tcW w:w="808" w:type="dxa"/>
            <w:gridSpan w:val="2"/>
            <w:tcBorders>
              <w:top w:val="single" w:sz="4" w:space="0" w:color="auto"/>
              <w:left w:val="single" w:sz="4" w:space="0" w:color="auto"/>
              <w:bottom w:val="single" w:sz="4" w:space="0" w:color="auto"/>
              <w:right w:val="single" w:sz="4" w:space="0" w:color="auto"/>
            </w:tcBorders>
          </w:tcPr>
          <w:p w14:paraId="7D81549A" w14:textId="77777777" w:rsidR="00736A1A" w:rsidRPr="006159E6" w:rsidRDefault="00736A1A" w:rsidP="00A269EB">
            <w:pPr>
              <w:pStyle w:val="CellBody"/>
              <w:rPr>
                <w:ins w:id="999" w:author="Autor"/>
                <w:lang w:val="en-US"/>
              </w:rPr>
            </w:pPr>
            <w:ins w:id="1000" w:author="Autor">
              <w:r>
                <w:rPr>
                  <w:lang w:val="en-US"/>
                </w:rPr>
                <w:t>M</w:t>
              </w:r>
            </w:ins>
          </w:p>
        </w:tc>
        <w:tc>
          <w:tcPr>
            <w:tcW w:w="1414" w:type="dxa"/>
            <w:tcBorders>
              <w:top w:val="single" w:sz="4" w:space="0" w:color="auto"/>
              <w:left w:val="single" w:sz="4" w:space="0" w:color="auto"/>
              <w:bottom w:val="single" w:sz="4" w:space="0" w:color="auto"/>
              <w:right w:val="single" w:sz="4" w:space="0" w:color="auto"/>
            </w:tcBorders>
          </w:tcPr>
          <w:p w14:paraId="6597906E" w14:textId="77777777" w:rsidR="00736A1A" w:rsidRPr="006159E6" w:rsidRDefault="00736A1A" w:rsidP="00A269EB">
            <w:pPr>
              <w:pStyle w:val="CellBody"/>
              <w:rPr>
                <w:ins w:id="1001" w:author="Autor"/>
                <w:lang w:val="en-US"/>
              </w:rPr>
            </w:pPr>
            <w:ins w:id="1002" w:author="Autor">
              <w:r>
                <w:rPr>
                  <w:lang w:val="en-US"/>
                </w:rPr>
                <w:t>DOWType</w:t>
              </w:r>
            </w:ins>
          </w:p>
        </w:tc>
        <w:tc>
          <w:tcPr>
            <w:tcW w:w="5858" w:type="dxa"/>
            <w:tcBorders>
              <w:top w:val="single" w:sz="4" w:space="0" w:color="auto"/>
              <w:left w:val="single" w:sz="4" w:space="0" w:color="auto"/>
              <w:bottom w:val="single" w:sz="4" w:space="0" w:color="auto"/>
              <w:right w:val="single" w:sz="4" w:space="0" w:color="auto"/>
            </w:tcBorders>
          </w:tcPr>
          <w:p w14:paraId="028CA8CD" w14:textId="77777777" w:rsidR="00736A1A" w:rsidRDefault="00736A1A" w:rsidP="00A269EB">
            <w:pPr>
              <w:pStyle w:val="CellBody"/>
              <w:rPr>
                <w:ins w:id="1003" w:author="Autor"/>
              </w:rPr>
            </w:pPr>
            <w:ins w:id="1004" w:author="Autor">
              <w:r w:rsidRPr="00DE6E41">
                <w:t>The days of the week of the delivery</w:t>
              </w:r>
              <w:r>
                <w:t>. Multiple values can be used to indicate multiple days of the week, for example, “MO WE FR” for Mondays, Wednesdays and Fridays.</w:t>
              </w:r>
            </w:ins>
          </w:p>
          <w:p w14:paraId="693475F8" w14:textId="74E72E2B" w:rsidR="00736A1A" w:rsidRPr="006159E6" w:rsidRDefault="00736A1A" w:rsidP="00A269EB">
            <w:pPr>
              <w:pStyle w:val="CellBody"/>
              <w:rPr>
                <w:ins w:id="1005" w:author="Autor"/>
                <w:rFonts w:eastAsia="Calibri"/>
              </w:rPr>
            </w:pPr>
            <w:ins w:id="1006" w:author="Autor">
              <w:r>
                <w:rPr>
                  <w:rFonts w:eastAsia="Calibri"/>
                </w:rPr>
                <w:t>For each day of the week, there may only be one load delivery schedule.</w:t>
              </w:r>
            </w:ins>
            <w:r>
              <w:rPr>
                <w:rFonts w:eastAsia="Calibri"/>
              </w:rPr>
              <w:t xml:space="preserve"> </w:t>
            </w:r>
          </w:p>
        </w:tc>
      </w:tr>
      <w:tr w:rsidR="00A61417" w:rsidRPr="006159E6" w14:paraId="58C5AD7D" w14:textId="77777777" w:rsidTr="00736A1A">
        <w:trPr>
          <w:cantSplit/>
          <w:ins w:id="1007" w:author="Autor"/>
        </w:trPr>
        <w:tc>
          <w:tcPr>
            <w:tcW w:w="9498" w:type="dxa"/>
            <w:gridSpan w:val="5"/>
            <w:shd w:val="clear" w:color="auto" w:fill="C0C0C0"/>
          </w:tcPr>
          <w:p w14:paraId="581FD89C" w14:textId="77777777" w:rsidR="00A61417" w:rsidRPr="00FD3442" w:rsidRDefault="00A61417" w:rsidP="002C4417">
            <w:pPr>
              <w:pStyle w:val="CellBody"/>
              <w:rPr>
                <w:ins w:id="1008" w:author="Autor"/>
                <w:rStyle w:val="Fett"/>
              </w:rPr>
            </w:pPr>
            <w:ins w:id="1009" w:author="Autor">
              <w:r w:rsidRPr="00FD3442">
                <w:t>End of</w:t>
              </w:r>
              <w:r w:rsidRPr="00FD3442">
                <w:rPr>
                  <w:rStyle w:val="Fett"/>
                </w:rPr>
                <w:t xml:space="preserve"> LoadDeliverySchedule</w:t>
              </w:r>
            </w:ins>
          </w:p>
        </w:tc>
      </w:tr>
      <w:tr w:rsidR="00C4399A" w:rsidRPr="006159E6" w14:paraId="0D3589B2" w14:textId="77777777" w:rsidTr="00736A1A">
        <w:trPr>
          <w:cantSplit/>
        </w:trPr>
        <w:tc>
          <w:tcPr>
            <w:tcW w:w="9498" w:type="dxa"/>
            <w:gridSpan w:val="5"/>
            <w:shd w:val="clear" w:color="auto" w:fill="C0C0C0"/>
          </w:tcPr>
          <w:p w14:paraId="7198C7CA" w14:textId="77777777" w:rsidR="00C4399A" w:rsidRPr="006159E6" w:rsidRDefault="00C4399A" w:rsidP="00432183">
            <w:pPr>
              <w:pStyle w:val="CellBody"/>
              <w:rPr>
                <w:lang w:val="en-US"/>
              </w:rPr>
            </w:pPr>
            <w:r w:rsidRPr="006159E6">
              <w:rPr>
                <w:lang w:val="en-US"/>
              </w:rPr>
              <w:t xml:space="preserve">End of </w:t>
            </w:r>
            <w:r w:rsidRPr="006159E6">
              <w:rPr>
                <w:rStyle w:val="Fett"/>
                <w:lang w:val="en-US"/>
              </w:rPr>
              <w:t>FinancialDeliveryInformation</w:t>
            </w:r>
            <w:r w:rsidRPr="006159E6">
              <w:rPr>
                <w:lang w:val="en-US"/>
              </w:rPr>
              <w:t xml:space="preserve"> </w:t>
            </w:r>
          </w:p>
        </w:tc>
      </w:tr>
      <w:tr w:rsidR="00C4399A" w:rsidRPr="006159E6" w14:paraId="6D40A293" w14:textId="77777777" w:rsidTr="00736A1A">
        <w:trPr>
          <w:cantSplit/>
        </w:trPr>
        <w:tc>
          <w:tcPr>
            <w:tcW w:w="9498" w:type="dxa"/>
            <w:gridSpan w:val="5"/>
            <w:shd w:val="clear" w:color="auto" w:fill="C0C0C0"/>
          </w:tcPr>
          <w:p w14:paraId="59F02823" w14:textId="77777777" w:rsidR="00C4399A" w:rsidRPr="006159E6" w:rsidRDefault="00C4399A" w:rsidP="00432183">
            <w:pPr>
              <w:pStyle w:val="CellBody"/>
              <w:rPr>
                <w:lang w:val="en-US"/>
              </w:rPr>
            </w:pPr>
            <w:r w:rsidRPr="006159E6">
              <w:rPr>
                <w:lang w:val="en-US"/>
              </w:rPr>
              <w:t xml:space="preserve">End of </w:t>
            </w:r>
            <w:r w:rsidRPr="006159E6">
              <w:rPr>
                <w:rStyle w:val="Fett"/>
                <w:lang w:val="en-US"/>
              </w:rPr>
              <w:t>EURegulatoryDetails</w:t>
            </w:r>
            <w:r w:rsidRPr="006159E6" w:rsidDel="00130DBE">
              <w:rPr>
                <w:lang w:val="en-US"/>
              </w:rPr>
              <w:t xml:space="preserve"> </w:t>
            </w:r>
          </w:p>
        </w:tc>
      </w:tr>
      <w:tr w:rsidR="00C4399A" w:rsidRPr="006159E6" w14:paraId="057A9D7E" w14:textId="77777777" w:rsidTr="00736A1A">
        <w:trPr>
          <w:cantSplit/>
        </w:trPr>
        <w:tc>
          <w:tcPr>
            <w:tcW w:w="9498" w:type="dxa"/>
            <w:gridSpan w:val="5"/>
            <w:shd w:val="clear" w:color="auto" w:fill="C0C0C0"/>
          </w:tcPr>
          <w:p w14:paraId="63A9D5C4" w14:textId="77777777" w:rsidR="00C4399A" w:rsidRPr="006159E6" w:rsidRDefault="00C4399A" w:rsidP="00432183">
            <w:pPr>
              <w:pStyle w:val="CellBody"/>
              <w:rPr>
                <w:lang w:val="en-US"/>
              </w:rPr>
            </w:pPr>
            <w:r w:rsidRPr="006159E6">
              <w:rPr>
                <w:lang w:val="en-US"/>
              </w:rPr>
              <w:t xml:space="preserve">End of </w:t>
            </w:r>
            <w:r w:rsidRPr="006159E6">
              <w:rPr>
                <w:rStyle w:val="Fett"/>
                <w:lang w:val="en-US"/>
              </w:rPr>
              <w:t>Europe</w:t>
            </w:r>
            <w:r w:rsidRPr="006159E6">
              <w:rPr>
                <w:lang w:val="en-US"/>
              </w:rPr>
              <w:t xml:space="preserve"> </w:t>
            </w:r>
          </w:p>
        </w:tc>
      </w:tr>
    </w:tbl>
    <w:p w14:paraId="4BF8A3B8" w14:textId="77777777" w:rsidR="00FA7E9A" w:rsidRPr="006159E6" w:rsidRDefault="00FA7E9A" w:rsidP="00FE600F">
      <w:pPr>
        <w:pStyle w:val="berschrift2"/>
        <w:rPr>
          <w:lang w:val="en-US"/>
        </w:rPr>
      </w:pPr>
      <w:bookmarkStart w:id="1010" w:name="_Toc345944388"/>
      <w:bookmarkStart w:id="1011" w:name="_Ref377556705"/>
      <w:bookmarkStart w:id="1012" w:name="_Ref377560027"/>
      <w:bookmarkStart w:id="1013" w:name="_Toc489975918"/>
      <w:bookmarkEnd w:id="165"/>
      <w:bookmarkEnd w:id="168"/>
      <w:bookmarkEnd w:id="1010"/>
      <w:r w:rsidRPr="006159E6">
        <w:rPr>
          <w:lang w:val="en-US"/>
        </w:rPr>
        <w:t>TradeConfirmation</w:t>
      </w:r>
      <w:bookmarkEnd w:id="159"/>
      <w:bookmarkEnd w:id="160"/>
      <w:bookmarkEnd w:id="161"/>
      <w:bookmarkEnd w:id="162"/>
      <w:r w:rsidR="008B441B" w:rsidRPr="006159E6">
        <w:rPr>
          <w:lang w:val="en-US"/>
        </w:rPr>
        <w:t xml:space="preserve"> (CNF)</w:t>
      </w:r>
      <w:bookmarkEnd w:id="1011"/>
      <w:bookmarkEnd w:id="1012"/>
      <w:bookmarkEnd w:id="1013"/>
    </w:p>
    <w:p w14:paraId="1CADA57C" w14:textId="77777777" w:rsidR="00A37A46" w:rsidRPr="006159E6" w:rsidRDefault="006E56FC" w:rsidP="008E1625">
      <w:pPr>
        <w:keepNext/>
        <w:rPr>
          <w:lang w:val="en-US"/>
        </w:rPr>
      </w:pPr>
      <w:r w:rsidRPr="006159E6">
        <w:rPr>
          <w:lang w:val="en-US"/>
        </w:rPr>
        <w:t xml:space="preserve">The </w:t>
      </w:r>
      <w:r w:rsidR="000C2CD8" w:rsidRPr="006159E6">
        <w:rPr>
          <w:lang w:val="en-US"/>
        </w:rPr>
        <w:t>TradeConfirmation section describes the</w:t>
      </w:r>
      <w:r w:rsidR="00652C8B" w:rsidRPr="006159E6">
        <w:rPr>
          <w:lang w:val="en-US"/>
        </w:rPr>
        <w:t xml:space="preserve"> commerci</w:t>
      </w:r>
      <w:r w:rsidR="007335DA" w:rsidRPr="006159E6">
        <w:rPr>
          <w:lang w:val="en-US"/>
        </w:rPr>
        <w:t>al</w:t>
      </w:r>
      <w:r w:rsidR="000C2CD8" w:rsidRPr="006159E6">
        <w:rPr>
          <w:lang w:val="en-US"/>
        </w:rPr>
        <w:t xml:space="preserve"> aspects of an OTC commodity trade.</w:t>
      </w:r>
    </w:p>
    <w:p w14:paraId="4CB23F24" w14:textId="77777777" w:rsidR="00205C52" w:rsidRPr="006159E6" w:rsidRDefault="00402D2C" w:rsidP="0089710F">
      <w:pPr>
        <w:rPr>
          <w:lang w:val="en-US"/>
        </w:rPr>
      </w:pPr>
      <w:r w:rsidRPr="006159E6">
        <w:rPr>
          <w:lang w:val="en-US"/>
        </w:rPr>
        <w:t xml:space="preserve">The TradeConfirmation </w:t>
      </w:r>
      <w:r w:rsidR="001939CF" w:rsidRPr="006159E6">
        <w:rPr>
          <w:lang w:val="en-US"/>
        </w:rPr>
        <w:t xml:space="preserve">section </w:t>
      </w:r>
      <w:r w:rsidRPr="006159E6">
        <w:rPr>
          <w:lang w:val="en-US"/>
        </w:rPr>
        <w:t xml:space="preserve">is composed of several </w:t>
      </w:r>
      <w:r w:rsidR="001939CF" w:rsidRPr="006159E6">
        <w:rPr>
          <w:lang w:val="en-US"/>
        </w:rPr>
        <w:t>subsections. Some sections</w:t>
      </w:r>
      <w:r w:rsidR="004C5280" w:rsidRPr="006159E6">
        <w:rPr>
          <w:lang w:val="en-US"/>
        </w:rPr>
        <w:t xml:space="preserve"> and fields</w:t>
      </w:r>
      <w:r w:rsidR="001939CF" w:rsidRPr="006159E6">
        <w:rPr>
          <w:lang w:val="en-US"/>
        </w:rPr>
        <w:t xml:space="preserve"> are </w:t>
      </w:r>
      <w:r w:rsidRPr="006159E6">
        <w:rPr>
          <w:lang w:val="en-US"/>
        </w:rPr>
        <w:t xml:space="preserve">mandatory for all uses of the </w:t>
      </w:r>
      <w:r w:rsidR="001939CF" w:rsidRPr="006159E6">
        <w:rPr>
          <w:lang w:val="en-US"/>
        </w:rPr>
        <w:t xml:space="preserve">TradeConfirmation section. Other subsections and </w:t>
      </w:r>
      <w:r w:rsidRPr="006159E6">
        <w:rPr>
          <w:lang w:val="en-US"/>
        </w:rPr>
        <w:t>fields are optional</w:t>
      </w:r>
      <w:r w:rsidR="001939CF" w:rsidRPr="006159E6">
        <w:rPr>
          <w:lang w:val="en-US"/>
        </w:rPr>
        <w:t xml:space="preserve">. Their usage </w:t>
      </w:r>
      <w:r w:rsidRPr="006159E6">
        <w:rPr>
          <w:lang w:val="en-US"/>
        </w:rPr>
        <w:t>depends on the ‘TransactionType’ and the ‘Commodity’</w:t>
      </w:r>
      <w:r w:rsidR="001939CF" w:rsidRPr="006159E6">
        <w:rPr>
          <w:lang w:val="en-US"/>
        </w:rPr>
        <w:t>,</w:t>
      </w:r>
      <w:r w:rsidRPr="006159E6">
        <w:rPr>
          <w:lang w:val="en-US"/>
        </w:rPr>
        <w:t xml:space="preserve"> which are defined terms within this standard</w:t>
      </w:r>
      <w:r w:rsidR="00205C52" w:rsidRPr="006159E6">
        <w:rPr>
          <w:lang w:val="en-US"/>
        </w:rPr>
        <w:t>.</w:t>
      </w:r>
    </w:p>
    <w:tbl>
      <w:tblPr>
        <w:tblW w:w="9498"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8" w:type="dxa"/>
          <w:right w:w="68" w:type="dxa"/>
        </w:tblCellMar>
        <w:tblLook w:val="0020" w:firstRow="1" w:lastRow="0" w:firstColumn="0" w:lastColumn="0" w:noHBand="0" w:noVBand="0"/>
      </w:tblPr>
      <w:tblGrid>
        <w:gridCol w:w="1418"/>
        <w:gridCol w:w="850"/>
        <w:gridCol w:w="1418"/>
        <w:gridCol w:w="5812"/>
      </w:tblGrid>
      <w:tr w:rsidR="004765D5" w:rsidRPr="006159E6" w14:paraId="15A617EA" w14:textId="77777777" w:rsidTr="003235DC">
        <w:trPr>
          <w:cantSplit/>
          <w:tblHeader/>
        </w:trPr>
        <w:tc>
          <w:tcPr>
            <w:tcW w:w="1418" w:type="dxa"/>
            <w:shd w:val="clear" w:color="auto" w:fill="D9D9D9" w:themeFill="background1" w:themeFillShade="D9"/>
          </w:tcPr>
          <w:p w14:paraId="6D2D31A6" w14:textId="77777777" w:rsidR="004765D5" w:rsidRPr="006159E6" w:rsidRDefault="004765D5" w:rsidP="00407BCE">
            <w:pPr>
              <w:pStyle w:val="CellBody"/>
              <w:keepNext/>
              <w:rPr>
                <w:rStyle w:val="Fett"/>
                <w:lang w:val="en-US"/>
              </w:rPr>
            </w:pPr>
            <w:r w:rsidRPr="006159E6">
              <w:rPr>
                <w:rStyle w:val="Fett"/>
                <w:lang w:val="en-US"/>
              </w:rPr>
              <w:lastRenderedPageBreak/>
              <w:t>Name</w:t>
            </w:r>
          </w:p>
        </w:tc>
        <w:tc>
          <w:tcPr>
            <w:tcW w:w="850" w:type="dxa"/>
            <w:shd w:val="clear" w:color="auto" w:fill="D9D9D9" w:themeFill="background1" w:themeFillShade="D9"/>
          </w:tcPr>
          <w:p w14:paraId="79D6AAE2" w14:textId="77777777" w:rsidR="004765D5" w:rsidRPr="006159E6" w:rsidRDefault="004765D5" w:rsidP="00D02290">
            <w:pPr>
              <w:pStyle w:val="CellBody"/>
              <w:rPr>
                <w:rStyle w:val="Fett"/>
                <w:lang w:val="en-US"/>
              </w:rPr>
            </w:pPr>
            <w:r w:rsidRPr="006159E6">
              <w:rPr>
                <w:rStyle w:val="Fett"/>
                <w:lang w:val="en-US"/>
              </w:rPr>
              <w:t>Usage</w:t>
            </w:r>
          </w:p>
        </w:tc>
        <w:tc>
          <w:tcPr>
            <w:tcW w:w="1418" w:type="dxa"/>
            <w:shd w:val="clear" w:color="auto" w:fill="D9D9D9" w:themeFill="background1" w:themeFillShade="D9"/>
          </w:tcPr>
          <w:p w14:paraId="3B668A6D" w14:textId="77777777" w:rsidR="004765D5" w:rsidRPr="006159E6" w:rsidRDefault="001E619B" w:rsidP="00D02290">
            <w:pPr>
              <w:pStyle w:val="CellBody"/>
              <w:rPr>
                <w:rStyle w:val="Fett"/>
                <w:lang w:val="en-US"/>
              </w:rPr>
            </w:pPr>
            <w:r w:rsidRPr="006159E6">
              <w:rPr>
                <w:rStyle w:val="Fett"/>
                <w:lang w:val="en-US"/>
              </w:rPr>
              <w:t>Type</w:t>
            </w:r>
          </w:p>
        </w:tc>
        <w:tc>
          <w:tcPr>
            <w:tcW w:w="5812" w:type="dxa"/>
            <w:shd w:val="clear" w:color="auto" w:fill="D9D9D9" w:themeFill="background1" w:themeFillShade="D9"/>
          </w:tcPr>
          <w:p w14:paraId="67D947D8" w14:textId="77777777" w:rsidR="004765D5" w:rsidRPr="006159E6" w:rsidRDefault="004765D5" w:rsidP="00D02290">
            <w:pPr>
              <w:pStyle w:val="CellBody"/>
              <w:rPr>
                <w:rStyle w:val="Fett"/>
                <w:lang w:val="en-US"/>
              </w:rPr>
            </w:pPr>
            <w:r w:rsidRPr="006159E6">
              <w:rPr>
                <w:rStyle w:val="Fett"/>
                <w:lang w:val="en-US"/>
              </w:rPr>
              <w:t>Business Rule</w:t>
            </w:r>
          </w:p>
        </w:tc>
      </w:tr>
      <w:tr w:rsidR="00A37A46" w:rsidRPr="006159E6" w14:paraId="6E182BE7" w14:textId="77777777" w:rsidTr="003235DC">
        <w:tblPrEx>
          <w:tblLook w:val="0000" w:firstRow="0" w:lastRow="0" w:firstColumn="0" w:lastColumn="0" w:noHBand="0" w:noVBand="0"/>
        </w:tblPrEx>
        <w:trPr>
          <w:cantSplit/>
          <w:trHeight w:val="284"/>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cPr>
          <w:p w14:paraId="1FF03BCF" w14:textId="77777777" w:rsidR="00A37A46" w:rsidRPr="006159E6" w:rsidRDefault="00A37A46" w:rsidP="00D02290">
            <w:pPr>
              <w:pStyle w:val="CellBody"/>
              <w:rPr>
                <w:lang w:val="en-US"/>
              </w:rPr>
            </w:pPr>
            <w:r w:rsidRPr="006159E6">
              <w:rPr>
                <w:rStyle w:val="XSDSectionTitle"/>
                <w:lang w:val="en-US"/>
              </w:rPr>
              <w:t>TradeConfirmation</w:t>
            </w:r>
            <w:r w:rsidRPr="006159E6">
              <w:rPr>
                <w:lang w:val="en-US"/>
              </w:rPr>
              <w:t xml:space="preserve">: </w:t>
            </w:r>
            <w:r w:rsidR="0059295A" w:rsidRPr="006159E6">
              <w:rPr>
                <w:lang w:val="en-US"/>
              </w:rPr>
              <w:t xml:space="preserve">choice within </w:t>
            </w:r>
            <w:r w:rsidRPr="006159E6">
              <w:rPr>
                <w:lang w:val="en-US"/>
              </w:rPr>
              <w:t>mandatory section</w:t>
            </w:r>
          </w:p>
          <w:p w14:paraId="5E3338D5" w14:textId="77777777" w:rsidR="00620BCD" w:rsidRPr="006159E6" w:rsidRDefault="00597FA1" w:rsidP="0032554A">
            <w:pPr>
              <w:pStyle w:val="CellBody"/>
              <w:rPr>
                <w:lang w:val="en-US"/>
              </w:rPr>
            </w:pPr>
            <w:r w:rsidRPr="006159E6">
              <w:rPr>
                <w:lang w:val="en-US"/>
              </w:rPr>
              <w:t>The TradeConfirmation</w:t>
            </w:r>
            <w:r w:rsidR="00F72E79" w:rsidRPr="006159E6">
              <w:rPr>
                <w:lang w:val="en-US"/>
              </w:rPr>
              <w:t xml:space="preserve"> section</w:t>
            </w:r>
            <w:r w:rsidRPr="006159E6">
              <w:rPr>
                <w:lang w:val="en-US"/>
              </w:rPr>
              <w:t xml:space="preserve"> has two additional attributes: @Schema</w:t>
            </w:r>
            <w:r w:rsidR="00132D7B" w:rsidRPr="006159E6">
              <w:rPr>
                <w:lang w:val="en-US"/>
              </w:rPr>
              <w:t>Version</w:t>
            </w:r>
            <w:r w:rsidRPr="006159E6">
              <w:rPr>
                <w:lang w:val="en-US"/>
              </w:rPr>
              <w:t xml:space="preserve"> and @Schema</w:t>
            </w:r>
            <w:r w:rsidR="00132D7B" w:rsidRPr="006159E6">
              <w:rPr>
                <w:lang w:val="en-US"/>
              </w:rPr>
              <w:t>Release</w:t>
            </w:r>
            <w:r w:rsidRPr="006159E6">
              <w:rPr>
                <w:lang w:val="en-US"/>
              </w:rPr>
              <w:t xml:space="preserve">. The attributes describe </w:t>
            </w:r>
            <w:r w:rsidR="001A6526" w:rsidRPr="006159E6">
              <w:rPr>
                <w:lang w:val="en-US"/>
              </w:rPr>
              <w:t>the</w:t>
            </w:r>
            <w:r w:rsidRPr="006159E6">
              <w:rPr>
                <w:lang w:val="en-US"/>
              </w:rPr>
              <w:t xml:space="preserve"> schema version </w:t>
            </w:r>
            <w:r w:rsidR="001A6526" w:rsidRPr="006159E6">
              <w:rPr>
                <w:lang w:val="en-US"/>
              </w:rPr>
              <w:t xml:space="preserve">that </w:t>
            </w:r>
            <w:r w:rsidRPr="006159E6">
              <w:rPr>
                <w:lang w:val="en-US"/>
              </w:rPr>
              <w:t>was used to create the CpML</w:t>
            </w:r>
            <w:r w:rsidR="002E78B3" w:rsidRPr="006159E6">
              <w:rPr>
                <w:lang w:val="en-US"/>
              </w:rPr>
              <w:t>D</w:t>
            </w:r>
            <w:r w:rsidRPr="006159E6">
              <w:rPr>
                <w:lang w:val="en-US"/>
              </w:rPr>
              <w:t>ocument</w:t>
            </w:r>
            <w:r w:rsidR="00132D7B" w:rsidRPr="006159E6">
              <w:rPr>
                <w:lang w:val="en-US"/>
              </w:rPr>
              <w:t>.</w:t>
            </w:r>
            <w:r w:rsidR="001A6526" w:rsidRPr="006159E6">
              <w:rPr>
                <w:lang w:val="en-US"/>
              </w:rPr>
              <w:t xml:space="preserve"> </w:t>
            </w:r>
            <w:r w:rsidR="00620BCD" w:rsidRPr="006159E6">
              <w:rPr>
                <w:lang w:val="en-US"/>
              </w:rPr>
              <w:t xml:space="preserve">The attributes </w:t>
            </w:r>
            <w:r w:rsidR="00437819" w:rsidRPr="006159E6">
              <w:rPr>
                <w:lang w:val="en-US"/>
              </w:rPr>
              <w:t xml:space="preserve">are </w:t>
            </w:r>
            <w:r w:rsidR="0032554A" w:rsidRPr="006159E6">
              <w:rPr>
                <w:lang w:val="en-US"/>
              </w:rPr>
              <w:t xml:space="preserve">mandatory but can be left blank. They </w:t>
            </w:r>
            <w:r w:rsidR="00620BCD" w:rsidRPr="006159E6">
              <w:rPr>
                <w:lang w:val="en-US"/>
              </w:rPr>
              <w:t xml:space="preserve">are deprecated and are retained for backwards compatibility. </w:t>
            </w:r>
          </w:p>
        </w:tc>
      </w:tr>
      <w:tr w:rsidR="00FB12A5" w:rsidRPr="006159E6" w14:paraId="0817FBEC" w14:textId="77777777" w:rsidTr="003235DC">
        <w:trPr>
          <w:cantSplit/>
        </w:trPr>
        <w:tc>
          <w:tcPr>
            <w:tcW w:w="1418" w:type="dxa"/>
          </w:tcPr>
          <w:p w14:paraId="305925AB" w14:textId="77777777" w:rsidR="00FB12A5" w:rsidRPr="006159E6" w:rsidRDefault="00CB522E" w:rsidP="00D02290">
            <w:pPr>
              <w:pStyle w:val="CellBody"/>
              <w:rPr>
                <w:lang w:val="en-US"/>
              </w:rPr>
            </w:pPr>
            <w:r w:rsidRPr="006159E6">
              <w:rPr>
                <w:lang w:val="en-US"/>
              </w:rPr>
              <w:fldChar w:fldCharType="begin"/>
            </w:r>
            <w:r w:rsidRPr="006159E6">
              <w:rPr>
                <w:lang w:val="en-US"/>
              </w:rPr>
              <w:instrText xml:space="preserve"> REF DocumentID \h </w:instrText>
            </w:r>
            <w:r w:rsidRPr="006159E6">
              <w:rPr>
                <w:lang w:val="en-US"/>
              </w:rPr>
            </w:r>
            <w:r w:rsidRPr="006159E6">
              <w:rPr>
                <w:lang w:val="en-US"/>
              </w:rPr>
              <w:fldChar w:fldCharType="separate"/>
            </w:r>
            <w:r w:rsidR="00D7069B" w:rsidRPr="006159E6">
              <w:rPr>
                <w:lang w:val="en-US"/>
              </w:rPr>
              <w:t>DocumentID</w:t>
            </w:r>
            <w:r w:rsidRPr="006159E6">
              <w:rPr>
                <w:lang w:val="en-US"/>
              </w:rPr>
              <w:fldChar w:fldCharType="end"/>
            </w:r>
          </w:p>
        </w:tc>
        <w:tc>
          <w:tcPr>
            <w:tcW w:w="850" w:type="dxa"/>
          </w:tcPr>
          <w:p w14:paraId="6706E88F" w14:textId="77777777" w:rsidR="00FB12A5" w:rsidRPr="006159E6" w:rsidRDefault="00FB12A5" w:rsidP="00D02290">
            <w:pPr>
              <w:pStyle w:val="CellBody"/>
              <w:rPr>
                <w:lang w:val="en-US"/>
              </w:rPr>
            </w:pPr>
            <w:r w:rsidRPr="006159E6">
              <w:rPr>
                <w:lang w:val="en-US"/>
              </w:rPr>
              <w:t>M</w:t>
            </w:r>
          </w:p>
        </w:tc>
        <w:tc>
          <w:tcPr>
            <w:tcW w:w="1418" w:type="dxa"/>
          </w:tcPr>
          <w:p w14:paraId="0F14B52E" w14:textId="77777777" w:rsidR="00FB12A5" w:rsidRPr="006159E6" w:rsidRDefault="00FB12A5" w:rsidP="00D02290">
            <w:pPr>
              <w:pStyle w:val="CellBody"/>
              <w:rPr>
                <w:lang w:val="en-US"/>
              </w:rPr>
            </w:pPr>
            <w:r w:rsidRPr="006159E6">
              <w:rPr>
                <w:lang w:val="en-US"/>
              </w:rPr>
              <w:t>Identification</w:t>
            </w:r>
            <w:r w:rsidRPr="006159E6">
              <w:rPr>
                <w:lang w:val="en-US"/>
              </w:rPr>
              <w:softHyphen/>
              <w:t>Type</w:t>
            </w:r>
          </w:p>
        </w:tc>
        <w:tc>
          <w:tcPr>
            <w:tcW w:w="5812" w:type="dxa"/>
          </w:tcPr>
          <w:p w14:paraId="28776986" w14:textId="77777777" w:rsidR="00B9127B" w:rsidRPr="006159E6" w:rsidRDefault="00B9127B" w:rsidP="00AA430A">
            <w:pPr>
              <w:pStyle w:val="CellBody"/>
              <w:rPr>
                <w:lang w:val="en-US"/>
              </w:rPr>
            </w:pPr>
            <w:r w:rsidRPr="006159E6">
              <w:rPr>
                <w:lang w:val="en-US"/>
              </w:rPr>
              <w:t xml:space="preserve">The sender assigns a unique identification to each </w:t>
            </w:r>
            <w:r w:rsidR="00757F16" w:rsidRPr="006159E6">
              <w:rPr>
                <w:lang w:val="en-US"/>
              </w:rPr>
              <w:t>CpMLDocument with a ‘</w:t>
            </w:r>
            <w:r w:rsidRPr="006159E6">
              <w:rPr>
                <w:lang w:val="en-US"/>
              </w:rPr>
              <w:t>TradeConfirmation</w:t>
            </w:r>
            <w:r w:rsidR="00757F16" w:rsidRPr="006159E6">
              <w:rPr>
                <w:lang w:val="en-US"/>
              </w:rPr>
              <w:t>’ section</w:t>
            </w:r>
            <w:r w:rsidRPr="006159E6">
              <w:rPr>
                <w:lang w:val="en-US"/>
              </w:rPr>
              <w:t>.</w:t>
            </w:r>
            <w:r w:rsidR="00334A95" w:rsidRPr="006159E6">
              <w:rPr>
                <w:lang w:val="en-US"/>
              </w:rPr>
              <w:t xml:space="preserve"> For more information, see “</w:t>
            </w:r>
            <w:r w:rsidR="00334A95" w:rsidRPr="006159E6">
              <w:rPr>
                <w:lang w:val="en-US"/>
              </w:rPr>
              <w:fldChar w:fldCharType="begin"/>
            </w:r>
            <w:r w:rsidR="00334A95" w:rsidRPr="006159E6">
              <w:rPr>
                <w:lang w:val="en-US"/>
              </w:rPr>
              <w:instrText xml:space="preserve"> REF _Ref447557284 \h </w:instrText>
            </w:r>
            <w:r w:rsidR="00334A95" w:rsidRPr="006159E6">
              <w:rPr>
                <w:lang w:val="en-US"/>
              </w:rPr>
            </w:r>
            <w:r w:rsidR="00334A95" w:rsidRPr="006159E6">
              <w:rPr>
                <w:lang w:val="en-US"/>
              </w:rPr>
              <w:fldChar w:fldCharType="separate"/>
            </w:r>
            <w:r w:rsidR="00D7069B" w:rsidRPr="006159E6">
              <w:rPr>
                <w:lang w:val="en-US"/>
              </w:rPr>
              <w:t>CPMLDocument IDs</w:t>
            </w:r>
            <w:r w:rsidR="00334A95" w:rsidRPr="006159E6">
              <w:rPr>
                <w:lang w:val="en-US"/>
              </w:rPr>
              <w:fldChar w:fldCharType="end"/>
            </w:r>
            <w:r w:rsidR="00334A95" w:rsidRPr="006159E6">
              <w:rPr>
                <w:lang w:val="en-US"/>
              </w:rPr>
              <w:t>”.</w:t>
            </w:r>
          </w:p>
        </w:tc>
      </w:tr>
      <w:tr w:rsidR="00FB12A5" w:rsidRPr="006159E6" w14:paraId="7D903F79" w14:textId="77777777" w:rsidTr="003235DC">
        <w:trPr>
          <w:cantSplit/>
        </w:trPr>
        <w:tc>
          <w:tcPr>
            <w:tcW w:w="1418" w:type="dxa"/>
          </w:tcPr>
          <w:p w14:paraId="1B282FBA" w14:textId="77777777" w:rsidR="00FB12A5" w:rsidRPr="006159E6" w:rsidRDefault="00FB12A5" w:rsidP="00D02290">
            <w:pPr>
              <w:pStyle w:val="CellBody"/>
              <w:rPr>
                <w:lang w:val="en-US"/>
              </w:rPr>
            </w:pPr>
            <w:r w:rsidRPr="006159E6">
              <w:rPr>
                <w:lang w:val="en-US"/>
              </w:rPr>
              <w:t>Document</w:t>
            </w:r>
            <w:r w:rsidRPr="006159E6">
              <w:rPr>
                <w:lang w:val="en-US"/>
              </w:rPr>
              <w:softHyphen/>
              <w:t>Usage</w:t>
            </w:r>
          </w:p>
        </w:tc>
        <w:tc>
          <w:tcPr>
            <w:tcW w:w="850" w:type="dxa"/>
          </w:tcPr>
          <w:p w14:paraId="6FBBC5BD" w14:textId="77777777" w:rsidR="00FB12A5" w:rsidRPr="006159E6" w:rsidRDefault="00FB12A5" w:rsidP="00D02290">
            <w:pPr>
              <w:pStyle w:val="CellBody"/>
              <w:rPr>
                <w:lang w:val="en-US"/>
              </w:rPr>
            </w:pPr>
            <w:r w:rsidRPr="006159E6">
              <w:rPr>
                <w:lang w:val="en-US"/>
              </w:rPr>
              <w:t>M</w:t>
            </w:r>
          </w:p>
        </w:tc>
        <w:tc>
          <w:tcPr>
            <w:tcW w:w="1418" w:type="dxa"/>
          </w:tcPr>
          <w:p w14:paraId="119DD554" w14:textId="77777777" w:rsidR="00FB12A5" w:rsidRPr="006159E6" w:rsidRDefault="00FB12A5" w:rsidP="00D02290">
            <w:pPr>
              <w:pStyle w:val="CellBody"/>
              <w:rPr>
                <w:lang w:val="en-US"/>
              </w:rPr>
            </w:pPr>
            <w:r w:rsidRPr="006159E6">
              <w:rPr>
                <w:lang w:val="en-US"/>
              </w:rPr>
              <w:t>UsageType</w:t>
            </w:r>
          </w:p>
        </w:tc>
        <w:tc>
          <w:tcPr>
            <w:tcW w:w="5812" w:type="dxa"/>
          </w:tcPr>
          <w:p w14:paraId="6F0DC01E" w14:textId="77777777" w:rsidR="00FB12A5" w:rsidRPr="006159E6" w:rsidRDefault="00FB12A5" w:rsidP="00D02290">
            <w:pPr>
              <w:pStyle w:val="CellBody"/>
              <w:rPr>
                <w:lang w:val="en-US"/>
              </w:rPr>
            </w:pPr>
          </w:p>
        </w:tc>
      </w:tr>
      <w:tr w:rsidR="00FB12A5" w:rsidRPr="006159E6" w14:paraId="753516CF" w14:textId="77777777" w:rsidTr="003235DC">
        <w:trPr>
          <w:cantSplit/>
        </w:trPr>
        <w:tc>
          <w:tcPr>
            <w:tcW w:w="1418" w:type="dxa"/>
          </w:tcPr>
          <w:p w14:paraId="21DFF979" w14:textId="77777777" w:rsidR="00FB12A5" w:rsidRPr="006159E6" w:rsidRDefault="00FB12A5" w:rsidP="00D02290">
            <w:pPr>
              <w:pStyle w:val="CellBody"/>
              <w:rPr>
                <w:lang w:val="en-US"/>
              </w:rPr>
            </w:pPr>
            <w:r w:rsidRPr="006159E6">
              <w:rPr>
                <w:lang w:val="en-US"/>
              </w:rPr>
              <w:t>Sender</w:t>
            </w:r>
            <w:r w:rsidRPr="006159E6">
              <w:rPr>
                <w:lang w:val="en-US"/>
              </w:rPr>
              <w:softHyphen/>
              <w:t>ID</w:t>
            </w:r>
          </w:p>
        </w:tc>
        <w:tc>
          <w:tcPr>
            <w:tcW w:w="850" w:type="dxa"/>
          </w:tcPr>
          <w:p w14:paraId="28725BD1" w14:textId="77777777" w:rsidR="00FB12A5" w:rsidRPr="006159E6" w:rsidRDefault="00FB12A5" w:rsidP="00D02290">
            <w:pPr>
              <w:pStyle w:val="CellBody"/>
              <w:rPr>
                <w:lang w:val="en-US"/>
              </w:rPr>
            </w:pPr>
            <w:r w:rsidRPr="006159E6">
              <w:rPr>
                <w:lang w:val="en-US"/>
              </w:rPr>
              <w:t>M</w:t>
            </w:r>
          </w:p>
        </w:tc>
        <w:tc>
          <w:tcPr>
            <w:tcW w:w="1418" w:type="dxa"/>
          </w:tcPr>
          <w:p w14:paraId="463937FE" w14:textId="77777777" w:rsidR="00FB12A5" w:rsidRPr="006159E6" w:rsidRDefault="00FB12A5" w:rsidP="00D02290">
            <w:pPr>
              <w:pStyle w:val="CellBody"/>
              <w:rPr>
                <w:lang w:val="en-US"/>
              </w:rPr>
            </w:pPr>
            <w:r w:rsidRPr="006159E6">
              <w:rPr>
                <w:lang w:val="en-US"/>
              </w:rPr>
              <w:t>PartyType</w:t>
            </w:r>
          </w:p>
        </w:tc>
        <w:tc>
          <w:tcPr>
            <w:tcW w:w="5812" w:type="dxa"/>
          </w:tcPr>
          <w:p w14:paraId="1C25E7AA" w14:textId="77777777" w:rsidR="00FB12A5" w:rsidRPr="006159E6" w:rsidRDefault="00FB12A5" w:rsidP="00D02290">
            <w:pPr>
              <w:pStyle w:val="CellBody"/>
              <w:rPr>
                <w:lang w:val="en-US"/>
              </w:rPr>
            </w:pPr>
          </w:p>
        </w:tc>
      </w:tr>
      <w:tr w:rsidR="00FB12A5" w:rsidRPr="006159E6" w14:paraId="35CCCD88" w14:textId="77777777" w:rsidTr="003235DC">
        <w:trPr>
          <w:cantSplit/>
        </w:trPr>
        <w:tc>
          <w:tcPr>
            <w:tcW w:w="1418" w:type="dxa"/>
          </w:tcPr>
          <w:p w14:paraId="10B8E9EE" w14:textId="77777777" w:rsidR="00FB12A5" w:rsidRPr="006159E6" w:rsidRDefault="00FB12A5" w:rsidP="00D02290">
            <w:pPr>
              <w:pStyle w:val="CellBody"/>
              <w:rPr>
                <w:lang w:val="en-US"/>
              </w:rPr>
            </w:pPr>
            <w:r w:rsidRPr="006159E6">
              <w:rPr>
                <w:lang w:val="en-US"/>
              </w:rPr>
              <w:t>Receiver</w:t>
            </w:r>
            <w:r w:rsidRPr="006159E6">
              <w:rPr>
                <w:lang w:val="en-US"/>
              </w:rPr>
              <w:softHyphen/>
              <w:t>ID</w:t>
            </w:r>
          </w:p>
        </w:tc>
        <w:tc>
          <w:tcPr>
            <w:tcW w:w="850" w:type="dxa"/>
          </w:tcPr>
          <w:p w14:paraId="20F30423" w14:textId="77777777" w:rsidR="00FB12A5" w:rsidRPr="006159E6" w:rsidRDefault="00FB12A5" w:rsidP="00D02290">
            <w:pPr>
              <w:pStyle w:val="CellBody"/>
              <w:rPr>
                <w:lang w:val="en-US"/>
              </w:rPr>
            </w:pPr>
            <w:r w:rsidRPr="006159E6">
              <w:rPr>
                <w:lang w:val="en-US"/>
              </w:rPr>
              <w:t>M</w:t>
            </w:r>
          </w:p>
        </w:tc>
        <w:tc>
          <w:tcPr>
            <w:tcW w:w="1418" w:type="dxa"/>
          </w:tcPr>
          <w:p w14:paraId="25F280CB" w14:textId="77777777" w:rsidR="00FB12A5" w:rsidRPr="006159E6" w:rsidRDefault="00FB12A5" w:rsidP="00D02290">
            <w:pPr>
              <w:pStyle w:val="CellBody"/>
              <w:rPr>
                <w:lang w:val="en-US"/>
              </w:rPr>
            </w:pPr>
            <w:r w:rsidRPr="006159E6">
              <w:rPr>
                <w:lang w:val="en-US"/>
              </w:rPr>
              <w:t>PartyType</w:t>
            </w:r>
          </w:p>
        </w:tc>
        <w:tc>
          <w:tcPr>
            <w:tcW w:w="5812" w:type="dxa"/>
          </w:tcPr>
          <w:p w14:paraId="6343A98F" w14:textId="1C2A87CD" w:rsidR="00FB12A5" w:rsidRPr="006159E6" w:rsidRDefault="00DB777C" w:rsidP="00D02290">
            <w:pPr>
              <w:pStyle w:val="CellBody"/>
              <w:rPr>
                <w:lang w:val="en-US"/>
              </w:rPr>
            </w:pPr>
            <w:ins w:id="1014" w:author="Autor">
              <w:r>
                <w:t>The ‘ReceiverID’ must be set to the identification code used to identify the other counterparty to the trade. This ID must differ from the ‘SenderID’.</w:t>
              </w:r>
            </w:ins>
          </w:p>
        </w:tc>
      </w:tr>
      <w:tr w:rsidR="00FB12A5" w:rsidRPr="006159E6" w14:paraId="4C987A20" w14:textId="77777777" w:rsidTr="003235DC">
        <w:trPr>
          <w:cantSplit/>
        </w:trPr>
        <w:tc>
          <w:tcPr>
            <w:tcW w:w="1418" w:type="dxa"/>
          </w:tcPr>
          <w:p w14:paraId="0CF5BA8B" w14:textId="77777777" w:rsidR="00FB12A5" w:rsidRPr="006159E6" w:rsidRDefault="00FB12A5" w:rsidP="00D02290">
            <w:pPr>
              <w:pStyle w:val="CellBody"/>
              <w:rPr>
                <w:lang w:val="en-US"/>
              </w:rPr>
            </w:pPr>
            <w:r w:rsidRPr="006159E6">
              <w:rPr>
                <w:lang w:val="en-US"/>
              </w:rPr>
              <w:t>Receiver</w:t>
            </w:r>
            <w:r w:rsidRPr="006159E6">
              <w:rPr>
                <w:lang w:val="en-US"/>
              </w:rPr>
              <w:softHyphen/>
              <w:t>Role</w:t>
            </w:r>
          </w:p>
        </w:tc>
        <w:tc>
          <w:tcPr>
            <w:tcW w:w="850" w:type="dxa"/>
          </w:tcPr>
          <w:p w14:paraId="4A021BB2" w14:textId="77777777" w:rsidR="00FB12A5" w:rsidRPr="006159E6" w:rsidRDefault="00FB12A5" w:rsidP="00D02290">
            <w:pPr>
              <w:pStyle w:val="CellBody"/>
              <w:rPr>
                <w:lang w:val="en-US"/>
              </w:rPr>
            </w:pPr>
            <w:r w:rsidRPr="006159E6">
              <w:rPr>
                <w:lang w:val="en-US"/>
              </w:rPr>
              <w:t>M</w:t>
            </w:r>
          </w:p>
        </w:tc>
        <w:tc>
          <w:tcPr>
            <w:tcW w:w="1418" w:type="dxa"/>
          </w:tcPr>
          <w:p w14:paraId="4DED5427" w14:textId="77777777" w:rsidR="00FB12A5" w:rsidRPr="006159E6" w:rsidRDefault="00FB12A5" w:rsidP="00D02290">
            <w:pPr>
              <w:pStyle w:val="CellBody"/>
              <w:rPr>
                <w:lang w:val="en-US"/>
              </w:rPr>
            </w:pPr>
            <w:r w:rsidRPr="006159E6">
              <w:rPr>
                <w:lang w:val="en-US"/>
              </w:rPr>
              <w:t>RoleType</w:t>
            </w:r>
          </w:p>
        </w:tc>
        <w:tc>
          <w:tcPr>
            <w:tcW w:w="5812" w:type="dxa"/>
          </w:tcPr>
          <w:p w14:paraId="24C249DD" w14:textId="77777777" w:rsidR="00C35A52" w:rsidRPr="006159E6" w:rsidRDefault="00C35A52" w:rsidP="00D02290">
            <w:pPr>
              <w:pStyle w:val="CellBody"/>
              <w:rPr>
                <w:lang w:val="en-US"/>
              </w:rPr>
            </w:pPr>
          </w:p>
        </w:tc>
      </w:tr>
      <w:tr w:rsidR="00FB12A5" w:rsidRPr="006159E6" w14:paraId="1E30D760" w14:textId="77777777" w:rsidTr="003235DC">
        <w:trPr>
          <w:cantSplit/>
        </w:trPr>
        <w:tc>
          <w:tcPr>
            <w:tcW w:w="1418" w:type="dxa"/>
          </w:tcPr>
          <w:p w14:paraId="10920B79" w14:textId="77777777" w:rsidR="00FB12A5" w:rsidRPr="006159E6" w:rsidRDefault="00FB12A5" w:rsidP="00D02290">
            <w:pPr>
              <w:pStyle w:val="CellBody"/>
              <w:rPr>
                <w:lang w:val="en-US"/>
              </w:rPr>
            </w:pPr>
            <w:r w:rsidRPr="006159E6">
              <w:rPr>
                <w:lang w:val="en-US"/>
              </w:rPr>
              <w:t>Document</w:t>
            </w:r>
            <w:r w:rsidRPr="006159E6">
              <w:rPr>
                <w:lang w:val="en-US"/>
              </w:rPr>
              <w:softHyphen/>
              <w:t>Version</w:t>
            </w:r>
          </w:p>
        </w:tc>
        <w:tc>
          <w:tcPr>
            <w:tcW w:w="850" w:type="dxa"/>
          </w:tcPr>
          <w:p w14:paraId="4DCEDF5F" w14:textId="77777777" w:rsidR="00FB12A5" w:rsidRPr="006159E6" w:rsidRDefault="00FB12A5" w:rsidP="00D02290">
            <w:pPr>
              <w:pStyle w:val="CellBody"/>
              <w:rPr>
                <w:lang w:val="en-US"/>
              </w:rPr>
            </w:pPr>
            <w:r w:rsidRPr="006159E6">
              <w:rPr>
                <w:lang w:val="en-US"/>
              </w:rPr>
              <w:t>M</w:t>
            </w:r>
          </w:p>
        </w:tc>
        <w:tc>
          <w:tcPr>
            <w:tcW w:w="1418" w:type="dxa"/>
          </w:tcPr>
          <w:p w14:paraId="145C251E" w14:textId="77777777" w:rsidR="00FB12A5" w:rsidRPr="006159E6" w:rsidRDefault="00FB12A5" w:rsidP="00D02290">
            <w:pPr>
              <w:pStyle w:val="CellBody"/>
              <w:rPr>
                <w:lang w:val="en-US"/>
              </w:rPr>
            </w:pPr>
            <w:r w:rsidRPr="006159E6">
              <w:rPr>
                <w:lang w:val="en-US"/>
              </w:rPr>
              <w:t>Version</w:t>
            </w:r>
            <w:r w:rsidRPr="006159E6">
              <w:rPr>
                <w:lang w:val="en-US"/>
              </w:rPr>
              <w:softHyphen/>
              <w:t>Type</w:t>
            </w:r>
          </w:p>
        </w:tc>
        <w:tc>
          <w:tcPr>
            <w:tcW w:w="5812" w:type="dxa"/>
          </w:tcPr>
          <w:p w14:paraId="2E08AF10" w14:textId="77777777" w:rsidR="00FB12A5" w:rsidRPr="006159E6" w:rsidRDefault="00FB12A5" w:rsidP="00D02290">
            <w:pPr>
              <w:pStyle w:val="CellBody"/>
              <w:rPr>
                <w:lang w:val="en-US"/>
              </w:rPr>
            </w:pPr>
          </w:p>
        </w:tc>
      </w:tr>
      <w:tr w:rsidR="00FB12A5" w:rsidRPr="006159E6" w14:paraId="704E8C42" w14:textId="77777777" w:rsidTr="003235DC">
        <w:trPr>
          <w:cantSplit/>
        </w:trPr>
        <w:tc>
          <w:tcPr>
            <w:tcW w:w="1418" w:type="dxa"/>
          </w:tcPr>
          <w:p w14:paraId="52C33A31" w14:textId="77777777" w:rsidR="00FB12A5" w:rsidRPr="006159E6" w:rsidRDefault="00FB12A5" w:rsidP="00D02290">
            <w:pPr>
              <w:pStyle w:val="CellBody"/>
              <w:rPr>
                <w:lang w:val="en-US"/>
              </w:rPr>
            </w:pPr>
            <w:r w:rsidRPr="006159E6">
              <w:rPr>
                <w:lang w:val="en-US"/>
              </w:rPr>
              <w:t>Market</w:t>
            </w:r>
          </w:p>
        </w:tc>
        <w:tc>
          <w:tcPr>
            <w:tcW w:w="850" w:type="dxa"/>
          </w:tcPr>
          <w:p w14:paraId="269C4C1C" w14:textId="77777777" w:rsidR="00FB12A5" w:rsidRPr="006159E6" w:rsidRDefault="00FB12A5" w:rsidP="00D02290">
            <w:pPr>
              <w:pStyle w:val="CellBody"/>
              <w:rPr>
                <w:lang w:val="en-US"/>
              </w:rPr>
            </w:pPr>
            <w:r w:rsidRPr="006159E6">
              <w:rPr>
                <w:lang w:val="en-US"/>
              </w:rPr>
              <w:t>C</w:t>
            </w:r>
          </w:p>
        </w:tc>
        <w:tc>
          <w:tcPr>
            <w:tcW w:w="1418" w:type="dxa"/>
          </w:tcPr>
          <w:p w14:paraId="55208DA3" w14:textId="77777777" w:rsidR="00FB12A5" w:rsidRPr="006159E6" w:rsidRDefault="00FB12A5" w:rsidP="00D02290">
            <w:pPr>
              <w:pStyle w:val="CellBody"/>
              <w:rPr>
                <w:lang w:val="en-US"/>
              </w:rPr>
            </w:pPr>
            <w:r w:rsidRPr="006159E6">
              <w:rPr>
                <w:lang w:val="en-US"/>
              </w:rPr>
              <w:t>Country</w:t>
            </w:r>
            <w:r w:rsidRPr="006159E6">
              <w:rPr>
                <w:lang w:val="en-US"/>
              </w:rPr>
              <w:softHyphen/>
              <w:t>Code</w:t>
            </w:r>
            <w:r w:rsidRPr="006159E6">
              <w:rPr>
                <w:lang w:val="en-US"/>
              </w:rPr>
              <w:softHyphen/>
              <w:t>Type</w:t>
            </w:r>
          </w:p>
        </w:tc>
        <w:tc>
          <w:tcPr>
            <w:tcW w:w="5812" w:type="dxa"/>
          </w:tcPr>
          <w:p w14:paraId="5CE67A48" w14:textId="77777777" w:rsidR="00990EBE" w:rsidRPr="006159E6" w:rsidRDefault="00121D02" w:rsidP="00D02290">
            <w:pPr>
              <w:pStyle w:val="CellBody"/>
              <w:rPr>
                <w:rStyle w:val="Fett"/>
                <w:lang w:val="en-US"/>
              </w:rPr>
            </w:pPr>
            <w:r w:rsidRPr="006159E6">
              <w:rPr>
                <w:rStyle w:val="Fett"/>
                <w:lang w:val="en-US"/>
              </w:rPr>
              <w:t>O</w:t>
            </w:r>
            <w:r w:rsidR="00B452B8" w:rsidRPr="006159E6">
              <w:rPr>
                <w:rStyle w:val="Fett"/>
                <w:lang w:val="en-US"/>
              </w:rPr>
              <w:t>c</w:t>
            </w:r>
            <w:r w:rsidRPr="006159E6">
              <w:rPr>
                <w:rStyle w:val="Fett"/>
                <w:lang w:val="en-US"/>
              </w:rPr>
              <w:t>currence</w:t>
            </w:r>
            <w:r w:rsidR="00990EBE" w:rsidRPr="006159E6">
              <w:rPr>
                <w:rStyle w:val="Fett"/>
                <w:lang w:val="en-US"/>
              </w:rPr>
              <w:t>:</w:t>
            </w:r>
          </w:p>
          <w:p w14:paraId="10EE14B8" w14:textId="77777777" w:rsidR="004021E4" w:rsidRPr="006159E6" w:rsidRDefault="00FB12A5" w:rsidP="00ED3F3F">
            <w:pPr>
              <w:pStyle w:val="condition1"/>
            </w:pPr>
            <w:r w:rsidRPr="006159E6">
              <w:t xml:space="preserve">If ‘TransactionType’ is </w:t>
            </w:r>
            <w:r w:rsidR="00A554C4">
              <w:t xml:space="preserve">not </w:t>
            </w:r>
            <w:r w:rsidRPr="006159E6">
              <w:t>a Financial Transaction</w:t>
            </w:r>
            <w:r w:rsidR="004021E4" w:rsidRPr="006159E6">
              <w:t xml:space="preserve"> </w:t>
            </w:r>
            <w:r w:rsidR="00A554C4">
              <w:t xml:space="preserve">and </w:t>
            </w:r>
            <w:r w:rsidRPr="006159E6">
              <w:t xml:space="preserve">if ‘Commodity’ is </w:t>
            </w:r>
            <w:r w:rsidR="004021E4" w:rsidRPr="006159E6">
              <w:t xml:space="preserve">set to </w:t>
            </w:r>
            <w:r w:rsidRPr="006159E6">
              <w:t xml:space="preserve">“Power” or “Gas”, then this field </w:t>
            </w:r>
            <w:r w:rsidR="00A554C4">
              <w:t>is mandatory</w:t>
            </w:r>
            <w:r w:rsidR="004021E4" w:rsidRPr="006159E6">
              <w:t>.</w:t>
            </w:r>
          </w:p>
          <w:p w14:paraId="189D944A" w14:textId="77777777" w:rsidR="00FB12A5" w:rsidRPr="006159E6" w:rsidRDefault="00AB0EEF" w:rsidP="00ED3F3F">
            <w:pPr>
              <w:pStyle w:val="condition1"/>
            </w:pPr>
            <w:r w:rsidRPr="006159E6">
              <w:t>Else, this field</w:t>
            </w:r>
            <w:r w:rsidR="004021E4" w:rsidRPr="006159E6">
              <w:t xml:space="preserve"> </w:t>
            </w:r>
            <w:r w:rsidR="00A554C4">
              <w:t>must be omitted</w:t>
            </w:r>
            <w:r w:rsidR="00FB12A5" w:rsidRPr="006159E6">
              <w:t>.</w:t>
            </w:r>
          </w:p>
        </w:tc>
      </w:tr>
      <w:tr w:rsidR="00FB12A5" w:rsidRPr="006159E6" w14:paraId="19FE7B54" w14:textId="77777777" w:rsidTr="003235DC">
        <w:trPr>
          <w:cantSplit/>
        </w:trPr>
        <w:tc>
          <w:tcPr>
            <w:tcW w:w="1418" w:type="dxa"/>
          </w:tcPr>
          <w:p w14:paraId="1067B4B8" w14:textId="77777777" w:rsidR="00FB12A5" w:rsidRPr="006159E6" w:rsidRDefault="00FB12A5" w:rsidP="00D02290">
            <w:pPr>
              <w:pStyle w:val="CellBody"/>
              <w:rPr>
                <w:lang w:val="en-US"/>
              </w:rPr>
            </w:pPr>
            <w:r w:rsidRPr="006159E6">
              <w:rPr>
                <w:lang w:val="en-US"/>
              </w:rPr>
              <w:t>Commodity</w:t>
            </w:r>
          </w:p>
        </w:tc>
        <w:tc>
          <w:tcPr>
            <w:tcW w:w="850" w:type="dxa"/>
          </w:tcPr>
          <w:p w14:paraId="758CAA51" w14:textId="77777777" w:rsidR="00FB12A5" w:rsidRPr="006159E6" w:rsidRDefault="00FB12A5" w:rsidP="00D02290">
            <w:pPr>
              <w:pStyle w:val="CellBody"/>
              <w:rPr>
                <w:lang w:val="en-US"/>
              </w:rPr>
            </w:pPr>
            <w:r w:rsidRPr="006159E6">
              <w:rPr>
                <w:lang w:val="en-US"/>
              </w:rPr>
              <w:t>C</w:t>
            </w:r>
          </w:p>
        </w:tc>
        <w:tc>
          <w:tcPr>
            <w:tcW w:w="1418" w:type="dxa"/>
          </w:tcPr>
          <w:p w14:paraId="306EDD76" w14:textId="77777777" w:rsidR="00FB12A5" w:rsidRPr="006159E6" w:rsidRDefault="00FB12A5" w:rsidP="00D02290">
            <w:pPr>
              <w:pStyle w:val="CellBody"/>
              <w:rPr>
                <w:lang w:val="en-US"/>
              </w:rPr>
            </w:pPr>
            <w:r w:rsidRPr="006159E6">
              <w:rPr>
                <w:lang w:val="en-US"/>
              </w:rPr>
              <w:t>Energy</w:t>
            </w:r>
            <w:r w:rsidRPr="006159E6">
              <w:rPr>
                <w:lang w:val="en-US"/>
              </w:rPr>
              <w:softHyphen/>
              <w:t>Product</w:t>
            </w:r>
            <w:r w:rsidRPr="006159E6">
              <w:rPr>
                <w:lang w:val="en-US"/>
              </w:rPr>
              <w:softHyphen/>
              <w:t>Type</w:t>
            </w:r>
          </w:p>
        </w:tc>
        <w:tc>
          <w:tcPr>
            <w:tcW w:w="5812" w:type="dxa"/>
          </w:tcPr>
          <w:p w14:paraId="2832D169" w14:textId="77777777" w:rsidR="009A0784" w:rsidRPr="006159E6" w:rsidRDefault="00121D02" w:rsidP="00D02290">
            <w:pPr>
              <w:pStyle w:val="CellBody"/>
              <w:rPr>
                <w:rStyle w:val="Fett"/>
                <w:lang w:val="en-US"/>
              </w:rPr>
            </w:pPr>
            <w:r w:rsidRPr="006159E6">
              <w:rPr>
                <w:rStyle w:val="Fett"/>
                <w:lang w:val="en-US"/>
              </w:rPr>
              <w:t>Oc</w:t>
            </w:r>
            <w:r w:rsidR="00B452B8" w:rsidRPr="006159E6">
              <w:rPr>
                <w:rStyle w:val="Fett"/>
                <w:lang w:val="en-US"/>
              </w:rPr>
              <w:t>c</w:t>
            </w:r>
            <w:r w:rsidRPr="006159E6">
              <w:rPr>
                <w:rStyle w:val="Fett"/>
                <w:lang w:val="en-US"/>
              </w:rPr>
              <w:t>urrence</w:t>
            </w:r>
            <w:r w:rsidR="009A0784" w:rsidRPr="006159E6">
              <w:rPr>
                <w:rStyle w:val="Fett"/>
                <w:lang w:val="en-US"/>
              </w:rPr>
              <w:t>:</w:t>
            </w:r>
          </w:p>
          <w:p w14:paraId="40985EF1" w14:textId="77777777" w:rsidR="009A0784" w:rsidRPr="006159E6" w:rsidRDefault="00FB12A5" w:rsidP="00ED3F3F">
            <w:pPr>
              <w:pStyle w:val="condition1"/>
            </w:pPr>
            <w:r w:rsidRPr="006159E6">
              <w:t>If ‘TransactionType’ is a Financial Transaction, then this field must be omitted</w:t>
            </w:r>
            <w:r w:rsidR="009A0784" w:rsidRPr="006159E6">
              <w:t>.</w:t>
            </w:r>
          </w:p>
          <w:p w14:paraId="307F2D6D" w14:textId="77777777" w:rsidR="00FB12A5" w:rsidRPr="006159E6" w:rsidRDefault="00AB0EEF" w:rsidP="00ED3F3F">
            <w:pPr>
              <w:pStyle w:val="condition1"/>
            </w:pPr>
            <w:r w:rsidRPr="006159E6">
              <w:t>Else, this field</w:t>
            </w:r>
            <w:r w:rsidR="009A0784" w:rsidRPr="006159E6">
              <w:t xml:space="preserve"> is </w:t>
            </w:r>
            <w:r w:rsidR="00FB12A5" w:rsidRPr="006159E6">
              <w:t>mandatory.</w:t>
            </w:r>
          </w:p>
        </w:tc>
      </w:tr>
      <w:tr w:rsidR="00FB12A5" w:rsidRPr="006159E6" w14:paraId="086AC812" w14:textId="77777777" w:rsidTr="003235DC">
        <w:trPr>
          <w:cantSplit/>
        </w:trPr>
        <w:tc>
          <w:tcPr>
            <w:tcW w:w="1418" w:type="dxa"/>
          </w:tcPr>
          <w:p w14:paraId="52CDF8FE" w14:textId="77777777" w:rsidR="00FB12A5" w:rsidRPr="006159E6" w:rsidRDefault="00FB12A5" w:rsidP="00D02290">
            <w:pPr>
              <w:pStyle w:val="CellBody"/>
              <w:rPr>
                <w:lang w:val="en-US"/>
              </w:rPr>
            </w:pPr>
            <w:r w:rsidRPr="006159E6">
              <w:rPr>
                <w:lang w:val="en-US"/>
              </w:rPr>
              <w:t>Transaction</w:t>
            </w:r>
            <w:r w:rsidRPr="006159E6">
              <w:rPr>
                <w:lang w:val="en-US"/>
              </w:rPr>
              <w:softHyphen/>
              <w:t>Type</w:t>
            </w:r>
          </w:p>
        </w:tc>
        <w:tc>
          <w:tcPr>
            <w:tcW w:w="850" w:type="dxa"/>
          </w:tcPr>
          <w:p w14:paraId="42D5F9F2" w14:textId="77777777" w:rsidR="00FB12A5" w:rsidRPr="006159E6" w:rsidRDefault="00FB12A5" w:rsidP="00D02290">
            <w:pPr>
              <w:pStyle w:val="CellBody"/>
              <w:rPr>
                <w:lang w:val="en-US"/>
              </w:rPr>
            </w:pPr>
            <w:r w:rsidRPr="006159E6">
              <w:rPr>
                <w:lang w:val="en-US"/>
              </w:rPr>
              <w:t>M</w:t>
            </w:r>
          </w:p>
        </w:tc>
        <w:tc>
          <w:tcPr>
            <w:tcW w:w="1418" w:type="dxa"/>
          </w:tcPr>
          <w:p w14:paraId="25E2924E" w14:textId="77777777" w:rsidR="00FB12A5" w:rsidRPr="006159E6" w:rsidRDefault="00FB12A5" w:rsidP="00D02290">
            <w:pPr>
              <w:pStyle w:val="CellBody"/>
              <w:rPr>
                <w:lang w:val="en-US"/>
              </w:rPr>
            </w:pPr>
            <w:r w:rsidRPr="006159E6">
              <w:rPr>
                <w:lang w:val="en-US"/>
              </w:rPr>
              <w:t>Transaction</w:t>
            </w:r>
            <w:r w:rsidRPr="006159E6">
              <w:rPr>
                <w:lang w:val="en-US"/>
              </w:rPr>
              <w:softHyphen/>
              <w:t>Type</w:t>
            </w:r>
          </w:p>
        </w:tc>
        <w:tc>
          <w:tcPr>
            <w:tcW w:w="5812" w:type="dxa"/>
          </w:tcPr>
          <w:p w14:paraId="00138891" w14:textId="77777777" w:rsidR="00FB12A5" w:rsidRPr="006159E6" w:rsidRDefault="00FB12A5" w:rsidP="00D02290">
            <w:pPr>
              <w:pStyle w:val="CellBody"/>
              <w:rPr>
                <w:lang w:val="en-US"/>
              </w:rPr>
            </w:pPr>
          </w:p>
        </w:tc>
      </w:tr>
      <w:tr w:rsidR="00FB12A5" w:rsidRPr="006159E6" w14:paraId="5FC0D7B5" w14:textId="77777777" w:rsidTr="003235DC">
        <w:trPr>
          <w:cantSplit/>
        </w:trPr>
        <w:tc>
          <w:tcPr>
            <w:tcW w:w="1418" w:type="dxa"/>
          </w:tcPr>
          <w:p w14:paraId="038A0029" w14:textId="77777777" w:rsidR="00FB12A5" w:rsidRPr="006159E6" w:rsidRDefault="00FB12A5" w:rsidP="00D02290">
            <w:pPr>
              <w:pStyle w:val="CellBody"/>
              <w:rPr>
                <w:lang w:val="en-US"/>
              </w:rPr>
            </w:pPr>
            <w:r w:rsidRPr="006159E6">
              <w:rPr>
                <w:lang w:val="en-US"/>
              </w:rPr>
              <w:t>Delivery</w:t>
            </w:r>
            <w:r w:rsidRPr="006159E6">
              <w:rPr>
                <w:lang w:val="en-US"/>
              </w:rPr>
              <w:softHyphen/>
              <w:t>Point</w:t>
            </w:r>
            <w:r w:rsidRPr="006159E6">
              <w:rPr>
                <w:lang w:val="en-US"/>
              </w:rPr>
              <w:softHyphen/>
              <w:t>Area</w:t>
            </w:r>
          </w:p>
        </w:tc>
        <w:tc>
          <w:tcPr>
            <w:tcW w:w="850" w:type="dxa"/>
          </w:tcPr>
          <w:p w14:paraId="6034C6B4" w14:textId="77777777" w:rsidR="00FB12A5" w:rsidRPr="006159E6" w:rsidRDefault="00FB12A5" w:rsidP="00D02290">
            <w:pPr>
              <w:pStyle w:val="CellBody"/>
              <w:rPr>
                <w:lang w:val="en-US"/>
              </w:rPr>
            </w:pPr>
            <w:r w:rsidRPr="006159E6">
              <w:rPr>
                <w:lang w:val="en-US"/>
              </w:rPr>
              <w:t>C</w:t>
            </w:r>
          </w:p>
        </w:tc>
        <w:tc>
          <w:tcPr>
            <w:tcW w:w="1418" w:type="dxa"/>
          </w:tcPr>
          <w:p w14:paraId="63B7DCAC" w14:textId="77777777" w:rsidR="00FB12A5" w:rsidRPr="006159E6" w:rsidRDefault="00FB12A5" w:rsidP="00D02290">
            <w:pPr>
              <w:pStyle w:val="CellBody"/>
              <w:rPr>
                <w:lang w:val="en-US"/>
              </w:rPr>
            </w:pPr>
            <w:r w:rsidRPr="006159E6">
              <w:rPr>
                <w:lang w:val="en-US"/>
              </w:rPr>
              <w:t>AreaType</w:t>
            </w:r>
          </w:p>
        </w:tc>
        <w:tc>
          <w:tcPr>
            <w:tcW w:w="5812" w:type="dxa"/>
          </w:tcPr>
          <w:p w14:paraId="1F998EB9" w14:textId="77777777" w:rsidR="00B37427" w:rsidRPr="006159E6" w:rsidRDefault="00121D02" w:rsidP="00D02290">
            <w:pPr>
              <w:pStyle w:val="CellBody"/>
              <w:rPr>
                <w:rStyle w:val="Fett"/>
                <w:lang w:val="en-US"/>
              </w:rPr>
            </w:pPr>
            <w:r w:rsidRPr="006159E6">
              <w:rPr>
                <w:rStyle w:val="Fett"/>
                <w:lang w:val="en-US"/>
              </w:rPr>
              <w:t>Oc</w:t>
            </w:r>
            <w:r w:rsidR="003036C5" w:rsidRPr="006159E6">
              <w:rPr>
                <w:rStyle w:val="Fett"/>
                <w:lang w:val="en-US"/>
              </w:rPr>
              <w:t>c</w:t>
            </w:r>
            <w:r w:rsidRPr="006159E6">
              <w:rPr>
                <w:rStyle w:val="Fett"/>
                <w:lang w:val="en-US"/>
              </w:rPr>
              <w:t>urrence</w:t>
            </w:r>
            <w:r w:rsidR="00B37427" w:rsidRPr="006159E6">
              <w:rPr>
                <w:rStyle w:val="Fett"/>
                <w:lang w:val="en-US"/>
              </w:rPr>
              <w:t>:</w:t>
            </w:r>
          </w:p>
          <w:p w14:paraId="610519AF" w14:textId="77777777" w:rsidR="00B37427" w:rsidRPr="006159E6" w:rsidRDefault="00FB12A5" w:rsidP="00ED3F3F">
            <w:pPr>
              <w:pStyle w:val="condition1"/>
            </w:pPr>
            <w:r w:rsidRPr="006159E6">
              <w:t>If ‘TransactionType’ is a Financial Transaction</w:t>
            </w:r>
            <w:r w:rsidR="00B37427" w:rsidRPr="006159E6">
              <w:t xml:space="preserve"> </w:t>
            </w:r>
            <w:r w:rsidRPr="006159E6">
              <w:t>or if ‘Commodity’ is an Emissions Commodity</w:t>
            </w:r>
            <w:r w:rsidR="00B37427" w:rsidRPr="006159E6">
              <w:t>,</w:t>
            </w:r>
            <w:r w:rsidRPr="006159E6">
              <w:t xml:space="preserve"> then this field must be omitted</w:t>
            </w:r>
            <w:r w:rsidR="00B37427" w:rsidRPr="006159E6">
              <w:t>.</w:t>
            </w:r>
          </w:p>
          <w:p w14:paraId="1BB73D8C" w14:textId="609310D0" w:rsidR="00FB12A5" w:rsidRPr="006159E6" w:rsidRDefault="00AB0EEF" w:rsidP="00ED3F3F">
            <w:pPr>
              <w:pStyle w:val="condition1"/>
            </w:pPr>
            <w:r w:rsidRPr="006159E6">
              <w:t>Else, this field</w:t>
            </w:r>
            <w:r w:rsidR="00B37427" w:rsidRPr="006159E6">
              <w:t xml:space="preserve"> </w:t>
            </w:r>
            <w:r w:rsidR="00FB12A5" w:rsidRPr="006159E6">
              <w:t>is mandatory.</w:t>
            </w:r>
          </w:p>
        </w:tc>
      </w:tr>
      <w:tr w:rsidR="00FB12A5" w:rsidRPr="006159E6" w14:paraId="099F880C" w14:textId="77777777" w:rsidTr="003235DC">
        <w:trPr>
          <w:cantSplit/>
        </w:trPr>
        <w:tc>
          <w:tcPr>
            <w:tcW w:w="1418" w:type="dxa"/>
          </w:tcPr>
          <w:p w14:paraId="04202F45" w14:textId="77777777" w:rsidR="00FB12A5" w:rsidRPr="006159E6" w:rsidRDefault="00FB12A5" w:rsidP="00D02290">
            <w:pPr>
              <w:pStyle w:val="CellBody"/>
              <w:rPr>
                <w:lang w:val="en-US"/>
              </w:rPr>
            </w:pPr>
            <w:r w:rsidRPr="006159E6">
              <w:rPr>
                <w:lang w:val="en-US"/>
              </w:rPr>
              <w:t>Buyer</w:t>
            </w:r>
            <w:r w:rsidRPr="006159E6">
              <w:rPr>
                <w:lang w:val="en-US"/>
              </w:rPr>
              <w:softHyphen/>
              <w:t>Party</w:t>
            </w:r>
          </w:p>
        </w:tc>
        <w:tc>
          <w:tcPr>
            <w:tcW w:w="850" w:type="dxa"/>
          </w:tcPr>
          <w:p w14:paraId="61C22ED9" w14:textId="77777777" w:rsidR="00FB12A5" w:rsidRPr="006159E6" w:rsidRDefault="00FB12A5" w:rsidP="00D02290">
            <w:pPr>
              <w:pStyle w:val="CellBody"/>
              <w:rPr>
                <w:lang w:val="en-US"/>
              </w:rPr>
            </w:pPr>
            <w:r w:rsidRPr="006159E6">
              <w:rPr>
                <w:lang w:val="en-US"/>
              </w:rPr>
              <w:t>M</w:t>
            </w:r>
            <w:r w:rsidR="00671DF2" w:rsidRPr="006159E6">
              <w:rPr>
                <w:lang w:val="en-US"/>
              </w:rPr>
              <w:t>+C</w:t>
            </w:r>
          </w:p>
        </w:tc>
        <w:tc>
          <w:tcPr>
            <w:tcW w:w="1418" w:type="dxa"/>
          </w:tcPr>
          <w:p w14:paraId="718C314A" w14:textId="77777777" w:rsidR="00FB12A5" w:rsidRPr="006159E6" w:rsidRDefault="00FB12A5" w:rsidP="00D02290">
            <w:pPr>
              <w:pStyle w:val="CellBody"/>
              <w:rPr>
                <w:lang w:val="en-US"/>
              </w:rPr>
            </w:pPr>
            <w:r w:rsidRPr="006159E6">
              <w:rPr>
                <w:lang w:val="en-US"/>
              </w:rPr>
              <w:t>PartyType</w:t>
            </w:r>
          </w:p>
        </w:tc>
        <w:tc>
          <w:tcPr>
            <w:tcW w:w="5812" w:type="dxa"/>
          </w:tcPr>
          <w:p w14:paraId="2A4BEAC1" w14:textId="77777777" w:rsidR="00671DF2" w:rsidRPr="006159E6" w:rsidRDefault="0055584D" w:rsidP="00D02290">
            <w:pPr>
              <w:pStyle w:val="CellBody"/>
              <w:rPr>
                <w:rStyle w:val="Fett"/>
                <w:lang w:val="en-US"/>
              </w:rPr>
            </w:pPr>
            <w:r w:rsidRPr="006159E6">
              <w:rPr>
                <w:rStyle w:val="Fett"/>
                <w:lang w:val="en-US"/>
              </w:rPr>
              <w:t>Values</w:t>
            </w:r>
            <w:r w:rsidR="00121D02" w:rsidRPr="006159E6">
              <w:rPr>
                <w:rStyle w:val="Fett"/>
                <w:lang w:val="en-US"/>
              </w:rPr>
              <w:t>:</w:t>
            </w:r>
          </w:p>
          <w:p w14:paraId="3D79C628" w14:textId="77777777" w:rsidR="00671DF2" w:rsidRPr="006159E6" w:rsidRDefault="00FB12A5" w:rsidP="00ED3F3F">
            <w:pPr>
              <w:pStyle w:val="condition1"/>
            </w:pPr>
            <w:r w:rsidRPr="006159E6">
              <w:t xml:space="preserve">If ‘TransactionType’ </w:t>
            </w:r>
            <w:r w:rsidR="00671DF2" w:rsidRPr="006159E6">
              <w:t xml:space="preserve">is set to </w:t>
            </w:r>
            <w:r w:rsidRPr="006159E6">
              <w:t>“FOR” or “PHYS_INX”, then this field must be the party code of the buyer</w:t>
            </w:r>
            <w:r w:rsidR="00671DF2" w:rsidRPr="006159E6">
              <w:t>.</w:t>
            </w:r>
          </w:p>
          <w:p w14:paraId="03B3B06C" w14:textId="77777777" w:rsidR="00110EB1" w:rsidRPr="006159E6" w:rsidRDefault="00FB12A5" w:rsidP="00ED3F3F">
            <w:pPr>
              <w:pStyle w:val="condition1"/>
            </w:pPr>
            <w:r w:rsidRPr="006159E6">
              <w:t xml:space="preserve">If ‘TransactionType’ </w:t>
            </w:r>
            <w:r w:rsidR="00671DF2" w:rsidRPr="006159E6">
              <w:t xml:space="preserve">is set to </w:t>
            </w:r>
            <w:r w:rsidRPr="006159E6">
              <w:t xml:space="preserve">“FXD_SWP”, then this field must be the party code </w:t>
            </w:r>
            <w:r w:rsidR="008806F0" w:rsidRPr="006159E6">
              <w:t xml:space="preserve">used for </w:t>
            </w:r>
            <w:r w:rsidRPr="006159E6">
              <w:t>‘</w:t>
            </w:r>
            <w:r w:rsidR="008806F0" w:rsidRPr="006159E6">
              <w:t>Fixed</w:t>
            </w:r>
            <w:r w:rsidR="008806F0" w:rsidRPr="006159E6">
              <w:softHyphen/>
              <w:t>PriceInformation/</w:t>
            </w:r>
            <w:r w:rsidRPr="006159E6">
              <w:t>FixedPricePayer’</w:t>
            </w:r>
            <w:r w:rsidR="00671DF2" w:rsidRPr="006159E6">
              <w:t>.</w:t>
            </w:r>
            <w:r w:rsidRPr="006159E6">
              <w:t xml:space="preserve"> </w:t>
            </w:r>
          </w:p>
          <w:p w14:paraId="1F83C214" w14:textId="77777777" w:rsidR="00110EB1" w:rsidRPr="006159E6" w:rsidRDefault="00FB12A5" w:rsidP="00ED3F3F">
            <w:pPr>
              <w:pStyle w:val="condition1"/>
            </w:pPr>
            <w:r w:rsidRPr="006159E6">
              <w:t xml:space="preserve">If ‘TransactionType’ </w:t>
            </w:r>
            <w:r w:rsidR="00671DF2" w:rsidRPr="006159E6">
              <w:t xml:space="preserve">is set to </w:t>
            </w:r>
            <w:r w:rsidRPr="006159E6">
              <w:t xml:space="preserve">“FLT_SWP”, then this field must be the greater party code of the two parties to the </w:t>
            </w:r>
            <w:r w:rsidR="00560C7B">
              <w:t>trade</w:t>
            </w:r>
            <w:r w:rsidR="00671DF2" w:rsidRPr="006159E6">
              <w:t>.</w:t>
            </w:r>
            <w:r w:rsidR="00110EB1" w:rsidRPr="006159E6">
              <w:br/>
            </w:r>
            <w:r w:rsidR="00671DF2" w:rsidRPr="006159E6">
              <w:t xml:space="preserve">Alphanumeric sorting must be applied, for example, </w:t>
            </w:r>
            <w:r w:rsidRPr="006159E6">
              <w:t>“23X------------2” is greater than “23X------------1”</w:t>
            </w:r>
            <w:r w:rsidR="00671DF2" w:rsidRPr="006159E6">
              <w:t>.</w:t>
            </w:r>
          </w:p>
          <w:p w14:paraId="1CB93E80" w14:textId="77777777" w:rsidR="00FB12A5" w:rsidRPr="006159E6" w:rsidRDefault="00FB12A5" w:rsidP="00ED3F3F">
            <w:pPr>
              <w:pStyle w:val="condition1"/>
            </w:pPr>
            <w:r w:rsidRPr="006159E6">
              <w:t xml:space="preserve">If ‘TransactionType’ </w:t>
            </w:r>
            <w:r w:rsidR="00671DF2" w:rsidRPr="006159E6">
              <w:t xml:space="preserve">is set to </w:t>
            </w:r>
            <w:r w:rsidR="00155862" w:rsidRPr="006159E6">
              <w:t xml:space="preserve">“OPT”, “OPT_PHYS_INX”, “OPT_FIN_INX”, </w:t>
            </w:r>
            <w:r w:rsidRPr="006159E6">
              <w:rPr>
                <w:szCs w:val="16"/>
              </w:rPr>
              <w:t>“OPT_FXD_SWP” or “OPT_FLT_SWP”</w:t>
            </w:r>
            <w:r w:rsidR="00671DF2" w:rsidRPr="006159E6">
              <w:rPr>
                <w:szCs w:val="16"/>
              </w:rPr>
              <w:t>,</w:t>
            </w:r>
            <w:r w:rsidRPr="006159E6">
              <w:t xml:space="preserve"> then this field must be the party code </w:t>
            </w:r>
            <w:r w:rsidR="0017777E" w:rsidRPr="006159E6">
              <w:t xml:space="preserve">used for </w:t>
            </w:r>
            <w:r w:rsidRPr="006159E6">
              <w:t>‘OptionHolder’.</w:t>
            </w:r>
          </w:p>
        </w:tc>
      </w:tr>
      <w:tr w:rsidR="00FB12A5" w:rsidRPr="006159E6" w14:paraId="1E093C98" w14:textId="77777777" w:rsidTr="003235DC">
        <w:trPr>
          <w:cantSplit/>
        </w:trPr>
        <w:tc>
          <w:tcPr>
            <w:tcW w:w="1418" w:type="dxa"/>
          </w:tcPr>
          <w:p w14:paraId="4832FC24" w14:textId="77777777" w:rsidR="00FB12A5" w:rsidRPr="006159E6" w:rsidRDefault="00FB12A5" w:rsidP="00D02290">
            <w:pPr>
              <w:pStyle w:val="CellBody"/>
              <w:rPr>
                <w:lang w:val="en-US"/>
              </w:rPr>
            </w:pPr>
            <w:r w:rsidRPr="006159E6">
              <w:rPr>
                <w:lang w:val="en-US"/>
              </w:rPr>
              <w:lastRenderedPageBreak/>
              <w:t>Seller</w:t>
            </w:r>
            <w:r w:rsidRPr="006159E6">
              <w:rPr>
                <w:lang w:val="en-US"/>
              </w:rPr>
              <w:softHyphen/>
              <w:t>Party</w:t>
            </w:r>
          </w:p>
        </w:tc>
        <w:tc>
          <w:tcPr>
            <w:tcW w:w="850" w:type="dxa"/>
          </w:tcPr>
          <w:p w14:paraId="66FFCB5D" w14:textId="77777777" w:rsidR="00FB12A5" w:rsidRPr="006159E6" w:rsidRDefault="00FB12A5" w:rsidP="00D02290">
            <w:pPr>
              <w:pStyle w:val="CellBody"/>
              <w:rPr>
                <w:lang w:val="en-US"/>
              </w:rPr>
            </w:pPr>
            <w:r w:rsidRPr="006159E6">
              <w:rPr>
                <w:lang w:val="en-US"/>
              </w:rPr>
              <w:t>M</w:t>
            </w:r>
            <w:r w:rsidR="00671DF2" w:rsidRPr="006159E6">
              <w:rPr>
                <w:lang w:val="en-US"/>
              </w:rPr>
              <w:t>+C</w:t>
            </w:r>
          </w:p>
        </w:tc>
        <w:tc>
          <w:tcPr>
            <w:tcW w:w="1418" w:type="dxa"/>
          </w:tcPr>
          <w:p w14:paraId="7E29AA43" w14:textId="77777777" w:rsidR="00FB12A5" w:rsidRPr="006159E6" w:rsidRDefault="00FB12A5" w:rsidP="00D02290">
            <w:pPr>
              <w:pStyle w:val="CellBody"/>
              <w:rPr>
                <w:lang w:val="en-US"/>
              </w:rPr>
            </w:pPr>
            <w:r w:rsidRPr="006159E6">
              <w:rPr>
                <w:lang w:val="en-US"/>
              </w:rPr>
              <w:t>PartyType</w:t>
            </w:r>
          </w:p>
        </w:tc>
        <w:tc>
          <w:tcPr>
            <w:tcW w:w="5812" w:type="dxa"/>
          </w:tcPr>
          <w:p w14:paraId="1F75D9BB" w14:textId="77777777" w:rsidR="00671DF2" w:rsidRPr="006159E6" w:rsidRDefault="0055584D" w:rsidP="00D02290">
            <w:pPr>
              <w:pStyle w:val="CellBody"/>
              <w:rPr>
                <w:rStyle w:val="Fett"/>
                <w:lang w:val="en-US"/>
              </w:rPr>
            </w:pPr>
            <w:r w:rsidRPr="006159E6">
              <w:rPr>
                <w:rStyle w:val="Fett"/>
                <w:lang w:val="en-US"/>
              </w:rPr>
              <w:t>Values</w:t>
            </w:r>
            <w:r w:rsidR="00671DF2" w:rsidRPr="006159E6">
              <w:rPr>
                <w:rStyle w:val="Fett"/>
                <w:lang w:val="en-US"/>
              </w:rPr>
              <w:t>:</w:t>
            </w:r>
          </w:p>
          <w:p w14:paraId="072EAB7C" w14:textId="77777777" w:rsidR="00345365" w:rsidRPr="006159E6" w:rsidRDefault="00FB12A5" w:rsidP="00ED3F3F">
            <w:pPr>
              <w:pStyle w:val="condition1"/>
            </w:pPr>
            <w:r w:rsidRPr="006159E6">
              <w:t xml:space="preserve">If ‘TransactionType’ </w:t>
            </w:r>
            <w:r w:rsidR="00671DF2" w:rsidRPr="006159E6">
              <w:t xml:space="preserve">is set to </w:t>
            </w:r>
            <w:r w:rsidRPr="006159E6">
              <w:t xml:space="preserve">“FOR” or “PHYS_INX”, then this field must be the party code of the seller of the </w:t>
            </w:r>
            <w:r w:rsidR="00560C7B">
              <w:t>trade</w:t>
            </w:r>
            <w:r w:rsidR="00671DF2" w:rsidRPr="006159E6">
              <w:t>.</w:t>
            </w:r>
          </w:p>
          <w:p w14:paraId="247571A4" w14:textId="77777777" w:rsidR="00345365" w:rsidRPr="006159E6" w:rsidRDefault="00FB12A5" w:rsidP="00ED3F3F">
            <w:pPr>
              <w:pStyle w:val="condition1"/>
            </w:pPr>
            <w:r w:rsidRPr="006159E6">
              <w:t xml:space="preserve">If ‘TransactionType’ </w:t>
            </w:r>
            <w:r w:rsidR="00671DF2" w:rsidRPr="006159E6">
              <w:t xml:space="preserve">is set to </w:t>
            </w:r>
            <w:r w:rsidRPr="006159E6">
              <w:t xml:space="preserve">“FXD_SWP”, then this field must be the party code </w:t>
            </w:r>
            <w:r w:rsidR="008806F0" w:rsidRPr="006159E6">
              <w:t xml:space="preserve">used for </w:t>
            </w:r>
            <w:r w:rsidRPr="006159E6">
              <w:t>‘</w:t>
            </w:r>
            <w:r w:rsidR="008806F0" w:rsidRPr="006159E6">
              <w:t>FloatPrice</w:t>
            </w:r>
            <w:r w:rsidR="008806F0" w:rsidRPr="006159E6">
              <w:softHyphen/>
              <w:t>Information/</w:t>
            </w:r>
            <w:r w:rsidRPr="006159E6">
              <w:t>FloatPricePayer’</w:t>
            </w:r>
            <w:r w:rsidR="00671DF2" w:rsidRPr="006159E6">
              <w:t>.</w:t>
            </w:r>
            <w:r w:rsidRPr="006159E6">
              <w:t xml:space="preserve"> </w:t>
            </w:r>
          </w:p>
          <w:p w14:paraId="48955FE4" w14:textId="77777777" w:rsidR="00345365" w:rsidRPr="006159E6" w:rsidRDefault="00FB12A5" w:rsidP="00ED3F3F">
            <w:pPr>
              <w:pStyle w:val="condition1"/>
            </w:pPr>
            <w:r w:rsidRPr="006159E6">
              <w:t xml:space="preserve">If ‘TransactionType’ </w:t>
            </w:r>
            <w:r w:rsidR="00671DF2" w:rsidRPr="006159E6">
              <w:t xml:space="preserve">is set to </w:t>
            </w:r>
            <w:r w:rsidRPr="006159E6">
              <w:t xml:space="preserve">“FLT_SWP”, then this field must be the lesser party code of the two parties to the </w:t>
            </w:r>
            <w:r w:rsidR="00560C7B">
              <w:t>trade</w:t>
            </w:r>
            <w:r w:rsidR="00671DF2" w:rsidRPr="006159E6">
              <w:t xml:space="preserve">. </w:t>
            </w:r>
            <w:r w:rsidR="00345365" w:rsidRPr="006159E6">
              <w:br/>
            </w:r>
            <w:r w:rsidR="00671DF2" w:rsidRPr="006159E6">
              <w:t xml:space="preserve">Alphanumeric sorting must be applied, for example, </w:t>
            </w:r>
            <w:r w:rsidRPr="006159E6">
              <w:t>“23X------------1” is less than “23X------------2”</w:t>
            </w:r>
            <w:r w:rsidR="00671DF2" w:rsidRPr="006159E6">
              <w:t>.</w:t>
            </w:r>
          </w:p>
          <w:p w14:paraId="258C9A54" w14:textId="77777777" w:rsidR="00FB12A5" w:rsidRPr="006159E6" w:rsidRDefault="00FB12A5" w:rsidP="00ED3F3F">
            <w:pPr>
              <w:pStyle w:val="condition1"/>
            </w:pPr>
            <w:r w:rsidRPr="006159E6">
              <w:t xml:space="preserve">If ‘TransactionType’ </w:t>
            </w:r>
            <w:r w:rsidR="00671DF2" w:rsidRPr="006159E6">
              <w:t xml:space="preserve">is set to </w:t>
            </w:r>
            <w:r w:rsidR="00155862" w:rsidRPr="006159E6">
              <w:t xml:space="preserve">“OPT”, “OPT_PHYS_INX”, “OPT_FIN_INX”, </w:t>
            </w:r>
            <w:r w:rsidRPr="006159E6">
              <w:rPr>
                <w:szCs w:val="16"/>
              </w:rPr>
              <w:t xml:space="preserve">“OPT_FXD_SWP” or “OPT_FLT_SWP”, </w:t>
            </w:r>
            <w:r w:rsidRPr="006159E6">
              <w:t xml:space="preserve">then this field must be the party code </w:t>
            </w:r>
            <w:r w:rsidR="00033806" w:rsidRPr="006159E6">
              <w:t xml:space="preserve">used for </w:t>
            </w:r>
            <w:r w:rsidRPr="006159E6">
              <w:t>‘Option</w:t>
            </w:r>
            <w:r w:rsidRPr="006159E6">
              <w:softHyphen/>
              <w:t>Writer’.</w:t>
            </w:r>
          </w:p>
        </w:tc>
      </w:tr>
      <w:tr w:rsidR="00FB12A5" w:rsidRPr="006159E6" w14:paraId="60161857" w14:textId="77777777" w:rsidTr="003235DC">
        <w:trPr>
          <w:cantSplit/>
        </w:trPr>
        <w:tc>
          <w:tcPr>
            <w:tcW w:w="1418" w:type="dxa"/>
          </w:tcPr>
          <w:p w14:paraId="63664FE9" w14:textId="77777777" w:rsidR="00FB12A5" w:rsidRPr="006159E6" w:rsidRDefault="00FB12A5" w:rsidP="00D02290">
            <w:pPr>
              <w:pStyle w:val="CellBody"/>
              <w:rPr>
                <w:lang w:val="en-US"/>
              </w:rPr>
            </w:pPr>
            <w:r w:rsidRPr="006159E6">
              <w:rPr>
                <w:lang w:val="en-US"/>
              </w:rPr>
              <w:t>Load</w:t>
            </w:r>
            <w:r w:rsidRPr="006159E6">
              <w:rPr>
                <w:lang w:val="en-US"/>
              </w:rPr>
              <w:softHyphen/>
              <w:t>Type</w:t>
            </w:r>
          </w:p>
        </w:tc>
        <w:tc>
          <w:tcPr>
            <w:tcW w:w="850" w:type="dxa"/>
          </w:tcPr>
          <w:p w14:paraId="67147C6D" w14:textId="77777777" w:rsidR="00FB12A5" w:rsidRPr="006159E6" w:rsidRDefault="00FB12A5" w:rsidP="00D02290">
            <w:pPr>
              <w:pStyle w:val="CellBody"/>
              <w:rPr>
                <w:lang w:val="en-US"/>
              </w:rPr>
            </w:pPr>
            <w:r w:rsidRPr="006159E6">
              <w:rPr>
                <w:lang w:val="en-US"/>
              </w:rPr>
              <w:t>C</w:t>
            </w:r>
          </w:p>
        </w:tc>
        <w:tc>
          <w:tcPr>
            <w:tcW w:w="1418" w:type="dxa"/>
          </w:tcPr>
          <w:p w14:paraId="17F65930" w14:textId="77777777" w:rsidR="00FB12A5" w:rsidRPr="006159E6" w:rsidRDefault="00FB12A5" w:rsidP="00D02290">
            <w:pPr>
              <w:pStyle w:val="CellBody"/>
              <w:rPr>
                <w:lang w:val="en-US"/>
              </w:rPr>
            </w:pPr>
            <w:r w:rsidRPr="006159E6">
              <w:rPr>
                <w:lang w:val="en-US"/>
              </w:rPr>
              <w:t>Contract</w:t>
            </w:r>
            <w:r w:rsidRPr="006159E6">
              <w:rPr>
                <w:lang w:val="en-US"/>
              </w:rPr>
              <w:softHyphen/>
              <w:t>Type</w:t>
            </w:r>
          </w:p>
        </w:tc>
        <w:tc>
          <w:tcPr>
            <w:tcW w:w="5812" w:type="dxa"/>
          </w:tcPr>
          <w:p w14:paraId="60C83604" w14:textId="77777777" w:rsidR="00234554" w:rsidRPr="006159E6" w:rsidRDefault="0055584D" w:rsidP="00D02290">
            <w:pPr>
              <w:pStyle w:val="CellBody"/>
              <w:rPr>
                <w:rStyle w:val="Fett"/>
                <w:lang w:val="en-US"/>
              </w:rPr>
            </w:pPr>
            <w:r w:rsidRPr="006159E6">
              <w:rPr>
                <w:rStyle w:val="Fett"/>
                <w:lang w:val="en-US"/>
              </w:rPr>
              <w:t>Occu</w:t>
            </w:r>
            <w:r w:rsidR="003036C5" w:rsidRPr="006159E6">
              <w:rPr>
                <w:rStyle w:val="Fett"/>
                <w:lang w:val="en-US"/>
              </w:rPr>
              <w:t>r</w:t>
            </w:r>
            <w:r w:rsidRPr="006159E6">
              <w:rPr>
                <w:rStyle w:val="Fett"/>
                <w:lang w:val="en-US"/>
              </w:rPr>
              <w:t>rence</w:t>
            </w:r>
            <w:r w:rsidR="00234554" w:rsidRPr="006159E6">
              <w:rPr>
                <w:rStyle w:val="Fett"/>
                <w:lang w:val="en-US"/>
              </w:rPr>
              <w:t>:</w:t>
            </w:r>
          </w:p>
          <w:p w14:paraId="7BCD1E67" w14:textId="77777777" w:rsidR="00AA7591" w:rsidRPr="006159E6" w:rsidRDefault="00FB12A5" w:rsidP="00ED3F3F">
            <w:pPr>
              <w:pStyle w:val="condition1"/>
            </w:pPr>
            <w:r w:rsidRPr="006159E6">
              <w:t>If ‘TransactionType’ is a Financial Transaction</w:t>
            </w:r>
            <w:r w:rsidR="00234554" w:rsidRPr="006159E6">
              <w:t xml:space="preserve"> o</w:t>
            </w:r>
            <w:r w:rsidRPr="006159E6">
              <w:t xml:space="preserve">r if ‘Commodity’ is an Emissions Commodity or </w:t>
            </w:r>
            <w:r w:rsidR="0006495F" w:rsidRPr="006159E6">
              <w:t xml:space="preserve">set to </w:t>
            </w:r>
            <w:r w:rsidRPr="006159E6">
              <w:t xml:space="preserve">“Coal”, </w:t>
            </w:r>
            <w:r w:rsidR="0006495F" w:rsidRPr="006159E6">
              <w:t xml:space="preserve">“Bullion” or “Oil”, </w:t>
            </w:r>
            <w:r w:rsidRPr="006159E6">
              <w:t>then this field must be omitted</w:t>
            </w:r>
            <w:r w:rsidR="00234554" w:rsidRPr="006159E6">
              <w:t>.</w:t>
            </w:r>
          </w:p>
          <w:p w14:paraId="0714454A" w14:textId="77777777" w:rsidR="00AA7591" w:rsidRPr="006159E6" w:rsidRDefault="00AB0EEF" w:rsidP="00ED3F3F">
            <w:pPr>
              <w:pStyle w:val="condition1"/>
            </w:pPr>
            <w:r w:rsidRPr="006159E6">
              <w:t>Else, this field</w:t>
            </w:r>
            <w:r w:rsidR="00234554" w:rsidRPr="006159E6">
              <w:t xml:space="preserve"> </w:t>
            </w:r>
            <w:r w:rsidR="00FB12A5" w:rsidRPr="006159E6">
              <w:t>is mandatory.</w:t>
            </w:r>
          </w:p>
          <w:p w14:paraId="2FB2E2B4" w14:textId="77777777" w:rsidR="0055584D" w:rsidRPr="006159E6" w:rsidRDefault="0055584D" w:rsidP="00D02290">
            <w:pPr>
              <w:pStyle w:val="CellBody"/>
              <w:rPr>
                <w:rStyle w:val="Fett"/>
                <w:lang w:val="en-US"/>
              </w:rPr>
            </w:pPr>
            <w:r w:rsidRPr="006159E6">
              <w:rPr>
                <w:rStyle w:val="Fett"/>
                <w:lang w:val="en-US"/>
              </w:rPr>
              <w:t>Values:</w:t>
            </w:r>
          </w:p>
          <w:p w14:paraId="7CAFDD6B" w14:textId="77777777" w:rsidR="007979A1" w:rsidRPr="006159E6" w:rsidRDefault="006D36EF" w:rsidP="00ED3F3F">
            <w:pPr>
              <w:pStyle w:val="condition1"/>
            </w:pPr>
            <w:r w:rsidRPr="006159E6">
              <w:t xml:space="preserve">For gas </w:t>
            </w:r>
            <w:r w:rsidR="009F64B5" w:rsidRPr="006159E6">
              <w:t>transactions</w:t>
            </w:r>
            <w:r w:rsidR="001752F8" w:rsidRPr="006159E6">
              <w:t>,</w:t>
            </w:r>
            <w:r w:rsidRPr="006159E6">
              <w:t xml:space="preserve"> the value must be</w:t>
            </w:r>
            <w:r w:rsidR="00F12AED" w:rsidRPr="006159E6">
              <w:t xml:space="preserve"> set to</w:t>
            </w:r>
            <w:r w:rsidRPr="006159E6">
              <w:t xml:space="preserve"> “Base”. </w:t>
            </w:r>
          </w:p>
          <w:p w14:paraId="01CE3D66" w14:textId="77777777" w:rsidR="006D36EF" w:rsidRPr="006159E6" w:rsidRDefault="006D36EF" w:rsidP="00ED3F3F">
            <w:pPr>
              <w:pStyle w:val="condition1"/>
            </w:pPr>
            <w:r w:rsidRPr="006159E6">
              <w:t>For</w:t>
            </w:r>
            <w:r w:rsidR="004852AC" w:rsidRPr="006159E6">
              <w:t xml:space="preserve"> electricity transactions</w:t>
            </w:r>
            <w:r w:rsidR="007979A1" w:rsidRPr="006159E6">
              <w:t>,</w:t>
            </w:r>
            <w:r w:rsidRPr="006159E6">
              <w:t xml:space="preserve"> the value must be</w:t>
            </w:r>
            <w:r w:rsidR="007951D9" w:rsidRPr="006159E6">
              <w:t xml:space="preserve"> set to</w:t>
            </w:r>
            <w:r w:rsidRPr="006159E6">
              <w:t xml:space="preserve"> “Custom”.</w:t>
            </w:r>
          </w:p>
        </w:tc>
      </w:tr>
      <w:tr w:rsidR="00FB12A5" w:rsidRPr="006159E6" w14:paraId="4E15A27F" w14:textId="77777777" w:rsidTr="003235DC">
        <w:trPr>
          <w:cantSplit/>
        </w:trPr>
        <w:tc>
          <w:tcPr>
            <w:tcW w:w="1418" w:type="dxa"/>
          </w:tcPr>
          <w:p w14:paraId="4AB0BAD7" w14:textId="77777777" w:rsidR="00FB12A5" w:rsidRPr="006159E6" w:rsidRDefault="00FB12A5" w:rsidP="00D02290">
            <w:pPr>
              <w:pStyle w:val="CellBody"/>
              <w:rPr>
                <w:lang w:val="en-US"/>
              </w:rPr>
            </w:pPr>
            <w:r w:rsidRPr="006159E6">
              <w:rPr>
                <w:lang w:val="en-US"/>
              </w:rPr>
              <w:t>Agreement</w:t>
            </w:r>
          </w:p>
        </w:tc>
        <w:tc>
          <w:tcPr>
            <w:tcW w:w="850" w:type="dxa"/>
          </w:tcPr>
          <w:p w14:paraId="78FCB6E6" w14:textId="77777777" w:rsidR="00FB12A5" w:rsidRPr="006159E6" w:rsidRDefault="00FB12A5" w:rsidP="00D02290">
            <w:pPr>
              <w:pStyle w:val="CellBody"/>
              <w:rPr>
                <w:lang w:val="en-US"/>
              </w:rPr>
            </w:pPr>
            <w:r w:rsidRPr="006159E6">
              <w:rPr>
                <w:lang w:val="en-US"/>
              </w:rPr>
              <w:t>M</w:t>
            </w:r>
          </w:p>
        </w:tc>
        <w:tc>
          <w:tcPr>
            <w:tcW w:w="1418" w:type="dxa"/>
          </w:tcPr>
          <w:p w14:paraId="12018BDF" w14:textId="77777777" w:rsidR="00FB12A5" w:rsidRPr="006159E6" w:rsidRDefault="00FB12A5" w:rsidP="00D02290">
            <w:pPr>
              <w:pStyle w:val="CellBody"/>
              <w:rPr>
                <w:lang w:val="en-US"/>
              </w:rPr>
            </w:pPr>
            <w:r w:rsidRPr="006159E6">
              <w:rPr>
                <w:lang w:val="en-US"/>
              </w:rPr>
              <w:t>Agreement</w:t>
            </w:r>
            <w:r w:rsidRPr="006159E6">
              <w:rPr>
                <w:lang w:val="en-US"/>
              </w:rPr>
              <w:softHyphen/>
              <w:t>Type</w:t>
            </w:r>
          </w:p>
        </w:tc>
        <w:tc>
          <w:tcPr>
            <w:tcW w:w="5812" w:type="dxa"/>
          </w:tcPr>
          <w:p w14:paraId="605F964B" w14:textId="77777777" w:rsidR="00FB12A5" w:rsidRPr="006159E6" w:rsidRDefault="00FB12A5" w:rsidP="00D02290">
            <w:pPr>
              <w:pStyle w:val="CellBody"/>
              <w:rPr>
                <w:lang w:val="en-US"/>
              </w:rPr>
            </w:pPr>
          </w:p>
        </w:tc>
      </w:tr>
      <w:tr w:rsidR="00FB12A5" w:rsidRPr="006159E6" w14:paraId="610692DB" w14:textId="77777777" w:rsidTr="003235DC">
        <w:trPr>
          <w:cantSplit/>
        </w:trPr>
        <w:tc>
          <w:tcPr>
            <w:tcW w:w="1418" w:type="dxa"/>
          </w:tcPr>
          <w:p w14:paraId="2F07C784" w14:textId="77777777" w:rsidR="00FB12A5" w:rsidRPr="006159E6" w:rsidRDefault="00FB12A5" w:rsidP="00D02290">
            <w:pPr>
              <w:pStyle w:val="CellBody"/>
              <w:rPr>
                <w:lang w:val="en-US"/>
              </w:rPr>
            </w:pPr>
            <w:r w:rsidRPr="006159E6">
              <w:rPr>
                <w:lang w:val="en-US"/>
              </w:rPr>
              <w:t>Currency</w:t>
            </w:r>
          </w:p>
        </w:tc>
        <w:tc>
          <w:tcPr>
            <w:tcW w:w="850" w:type="dxa"/>
          </w:tcPr>
          <w:p w14:paraId="587DE393" w14:textId="77777777" w:rsidR="00FB12A5" w:rsidRPr="006159E6" w:rsidRDefault="00FB12A5" w:rsidP="00D02290">
            <w:pPr>
              <w:pStyle w:val="CellBody"/>
              <w:rPr>
                <w:lang w:val="en-US"/>
              </w:rPr>
            </w:pPr>
            <w:r w:rsidRPr="006159E6">
              <w:rPr>
                <w:lang w:val="en-US"/>
              </w:rPr>
              <w:t>M</w:t>
            </w:r>
          </w:p>
        </w:tc>
        <w:tc>
          <w:tcPr>
            <w:tcW w:w="1418" w:type="dxa"/>
          </w:tcPr>
          <w:p w14:paraId="70906953" w14:textId="77777777" w:rsidR="00FB12A5" w:rsidRPr="006159E6" w:rsidRDefault="00FB12A5" w:rsidP="00D02290">
            <w:pPr>
              <w:pStyle w:val="CellBody"/>
              <w:rPr>
                <w:lang w:val="en-US"/>
              </w:rPr>
            </w:pPr>
            <w:r w:rsidRPr="006159E6">
              <w:rPr>
                <w:lang w:val="en-US"/>
              </w:rPr>
              <w:t>CurrencyCode</w:t>
            </w:r>
            <w:r w:rsidRPr="006159E6">
              <w:rPr>
                <w:lang w:val="en-US"/>
              </w:rPr>
              <w:softHyphen/>
              <w:t>Type</w:t>
            </w:r>
          </w:p>
        </w:tc>
        <w:tc>
          <w:tcPr>
            <w:tcW w:w="5812" w:type="dxa"/>
          </w:tcPr>
          <w:p w14:paraId="6F2576B5" w14:textId="77777777" w:rsidR="00C91DC5" w:rsidRPr="006159E6" w:rsidRDefault="00641C2B" w:rsidP="00C91DC5">
            <w:pPr>
              <w:pStyle w:val="CellBody"/>
              <w:rPr>
                <w:lang w:val="en-US"/>
              </w:rPr>
            </w:pPr>
            <w:r w:rsidRPr="006159E6">
              <w:rPr>
                <w:lang w:val="en-US"/>
              </w:rPr>
              <w:t>Wit</w:t>
            </w:r>
            <w:r w:rsidRPr="006159E6">
              <w:rPr>
                <w:rStyle w:val="Kommentarzeichen"/>
                <w:lang w:val="en-US"/>
              </w:rPr>
              <w:t xml:space="preserve">h </w:t>
            </w:r>
            <w:r w:rsidR="00C91DC5" w:rsidRPr="006159E6">
              <w:rPr>
                <w:lang w:val="en-US"/>
              </w:rPr>
              <w:t>boolean attribute @UseFractionUnit</w:t>
            </w:r>
            <w:r w:rsidRPr="006159E6">
              <w:rPr>
                <w:lang w:val="en-US"/>
              </w:rPr>
              <w:t>.</w:t>
            </w:r>
          </w:p>
          <w:p w14:paraId="0B47EAC7" w14:textId="77777777" w:rsidR="00FB12A5" w:rsidRPr="006159E6" w:rsidRDefault="00FB12A5" w:rsidP="002A3E2E">
            <w:pPr>
              <w:pStyle w:val="CellBody"/>
              <w:rPr>
                <w:lang w:val="en-US"/>
              </w:rPr>
            </w:pPr>
            <w:r w:rsidRPr="006159E6">
              <w:rPr>
                <w:rStyle w:val="Fett"/>
                <w:lang w:val="en-US"/>
              </w:rPr>
              <w:t>Important</w:t>
            </w:r>
            <w:r w:rsidRPr="006159E6">
              <w:rPr>
                <w:lang w:val="en-US"/>
              </w:rPr>
              <w:t>: For Financial Transactions</w:t>
            </w:r>
            <w:r w:rsidR="00575DF0" w:rsidRPr="006159E6">
              <w:rPr>
                <w:lang w:val="en-US"/>
              </w:rPr>
              <w:t>,</w:t>
            </w:r>
            <w:r w:rsidRPr="006159E6">
              <w:rPr>
                <w:lang w:val="en-US"/>
              </w:rPr>
              <w:t xml:space="preserve"> this is the </w:t>
            </w:r>
            <w:r w:rsidR="006B3081" w:rsidRPr="006159E6">
              <w:rPr>
                <w:lang w:val="en-US"/>
              </w:rPr>
              <w:t>s</w:t>
            </w:r>
            <w:r w:rsidRPr="006159E6">
              <w:rPr>
                <w:lang w:val="en-US"/>
              </w:rPr>
              <w:t>ettlement</w:t>
            </w:r>
            <w:r w:rsidR="006B3081" w:rsidRPr="006159E6">
              <w:rPr>
                <w:lang w:val="en-US"/>
              </w:rPr>
              <w:t xml:space="preserve"> c</w:t>
            </w:r>
            <w:r w:rsidRPr="006159E6">
              <w:rPr>
                <w:lang w:val="en-US"/>
              </w:rPr>
              <w:t>urrency</w:t>
            </w:r>
            <w:r w:rsidR="00575DF0" w:rsidRPr="006159E6">
              <w:rPr>
                <w:lang w:val="en-US"/>
              </w:rPr>
              <w:t>.</w:t>
            </w:r>
            <w:r w:rsidRPr="006159E6">
              <w:rPr>
                <w:lang w:val="en-US"/>
              </w:rPr>
              <w:t xml:space="preserve"> </w:t>
            </w:r>
          </w:p>
        </w:tc>
      </w:tr>
      <w:tr w:rsidR="00FB12A5" w:rsidRPr="006159E6" w14:paraId="3034CE3B" w14:textId="77777777" w:rsidTr="003235DC">
        <w:trPr>
          <w:cantSplit/>
        </w:trPr>
        <w:tc>
          <w:tcPr>
            <w:tcW w:w="1418" w:type="dxa"/>
          </w:tcPr>
          <w:p w14:paraId="543CCF19" w14:textId="77777777" w:rsidR="00FB12A5" w:rsidRPr="006159E6" w:rsidRDefault="00FB12A5" w:rsidP="00D02290">
            <w:pPr>
              <w:pStyle w:val="CellBody"/>
              <w:rPr>
                <w:lang w:val="en-US"/>
              </w:rPr>
            </w:pPr>
            <w:r w:rsidRPr="006159E6">
              <w:rPr>
                <w:lang w:val="en-US"/>
              </w:rPr>
              <w:t>Total</w:t>
            </w:r>
            <w:r w:rsidRPr="006159E6">
              <w:rPr>
                <w:lang w:val="en-US"/>
              </w:rPr>
              <w:softHyphen/>
              <w:t>Volume</w:t>
            </w:r>
          </w:p>
        </w:tc>
        <w:tc>
          <w:tcPr>
            <w:tcW w:w="850" w:type="dxa"/>
          </w:tcPr>
          <w:p w14:paraId="3BE1CF5E" w14:textId="77777777" w:rsidR="00FB12A5" w:rsidRPr="006159E6" w:rsidRDefault="00A03707" w:rsidP="00D02290">
            <w:pPr>
              <w:pStyle w:val="CellBody"/>
              <w:rPr>
                <w:lang w:val="en-US"/>
              </w:rPr>
            </w:pPr>
            <w:r w:rsidRPr="006159E6">
              <w:rPr>
                <w:lang w:val="en-US"/>
              </w:rPr>
              <w:t>M</w:t>
            </w:r>
            <w:r w:rsidR="006E491E" w:rsidRPr="006159E6">
              <w:rPr>
                <w:lang w:val="en-US"/>
              </w:rPr>
              <w:t>+C</w:t>
            </w:r>
          </w:p>
        </w:tc>
        <w:tc>
          <w:tcPr>
            <w:tcW w:w="1418" w:type="dxa"/>
          </w:tcPr>
          <w:p w14:paraId="60DD2875" w14:textId="77777777" w:rsidR="00FB12A5" w:rsidRPr="006159E6" w:rsidRDefault="00FB12A5" w:rsidP="00D02290">
            <w:pPr>
              <w:pStyle w:val="CellBody"/>
              <w:rPr>
                <w:lang w:val="en-US"/>
              </w:rPr>
            </w:pPr>
            <w:r w:rsidRPr="006159E6">
              <w:rPr>
                <w:lang w:val="en-US"/>
              </w:rPr>
              <w:t>QuantityType</w:t>
            </w:r>
          </w:p>
        </w:tc>
        <w:tc>
          <w:tcPr>
            <w:tcW w:w="5812" w:type="dxa"/>
          </w:tcPr>
          <w:p w14:paraId="1F65EC25" w14:textId="77777777" w:rsidR="00167292" w:rsidRPr="006159E6" w:rsidRDefault="00167292" w:rsidP="00D02290">
            <w:pPr>
              <w:pStyle w:val="CellBody"/>
              <w:rPr>
                <w:lang w:val="en-US"/>
              </w:rPr>
            </w:pPr>
            <w:r w:rsidRPr="006159E6">
              <w:rPr>
                <w:lang w:val="en-US"/>
              </w:rPr>
              <w:t xml:space="preserve">The amount in physical units of measure or currency as appropriate and as further defined in </w:t>
            </w:r>
            <w:r w:rsidR="00B5282F" w:rsidRPr="006159E6">
              <w:rPr>
                <w:lang w:val="en-US"/>
              </w:rPr>
              <w:t xml:space="preserve">the </w:t>
            </w:r>
            <w:r w:rsidRPr="006159E6">
              <w:rPr>
                <w:lang w:val="en-US"/>
              </w:rPr>
              <w:t xml:space="preserve">XML choice </w:t>
            </w:r>
            <w:r w:rsidR="00897DA9" w:rsidRPr="006159E6">
              <w:rPr>
                <w:lang w:val="en-US"/>
              </w:rPr>
              <w:t>(</w:t>
            </w:r>
            <w:r w:rsidRPr="006159E6">
              <w:rPr>
                <w:lang w:val="en-US"/>
              </w:rPr>
              <w:t>‘Total</w:t>
            </w:r>
            <w:r w:rsidRPr="006159E6">
              <w:rPr>
                <w:lang w:val="en-US"/>
              </w:rPr>
              <w:softHyphen/>
              <w:t>Volume</w:t>
            </w:r>
            <w:r w:rsidR="00897DA9" w:rsidRPr="006159E6">
              <w:rPr>
                <w:lang w:val="en-US"/>
              </w:rPr>
              <w:t>Unit’ or ‘TotalAmountCurrency’</w:t>
            </w:r>
            <w:r w:rsidR="00172667" w:rsidRPr="006159E6">
              <w:rPr>
                <w:lang w:val="en-US"/>
              </w:rPr>
              <w:t>)</w:t>
            </w:r>
            <w:r w:rsidRPr="006159E6">
              <w:rPr>
                <w:lang w:val="en-US"/>
              </w:rPr>
              <w:t>.</w:t>
            </w:r>
          </w:p>
          <w:p w14:paraId="2421008A" w14:textId="77777777" w:rsidR="00803F42" w:rsidRPr="006159E6" w:rsidRDefault="0026696D" w:rsidP="00D02290">
            <w:pPr>
              <w:pStyle w:val="CellBody"/>
              <w:rPr>
                <w:rStyle w:val="Fett"/>
                <w:lang w:val="en-US"/>
              </w:rPr>
            </w:pPr>
            <w:r w:rsidRPr="006159E6">
              <w:rPr>
                <w:rStyle w:val="Fett"/>
                <w:lang w:val="en-US"/>
              </w:rPr>
              <w:t>Values</w:t>
            </w:r>
            <w:r w:rsidR="00803F42" w:rsidRPr="006159E6">
              <w:rPr>
                <w:rStyle w:val="Fett"/>
                <w:lang w:val="en-US"/>
              </w:rPr>
              <w:t>:</w:t>
            </w:r>
          </w:p>
          <w:p w14:paraId="211E7159" w14:textId="77777777" w:rsidR="00FB12A5" w:rsidRPr="006159E6" w:rsidRDefault="00FB12A5" w:rsidP="00ED3F3F">
            <w:pPr>
              <w:pStyle w:val="condition1"/>
            </w:pPr>
            <w:r w:rsidRPr="006159E6">
              <w:t xml:space="preserve">If ‘Commodity’ is an Emissions Commodity, then the value of this field must be </w:t>
            </w:r>
            <w:r w:rsidR="00FD574F" w:rsidRPr="006159E6">
              <w:t>an i</w:t>
            </w:r>
            <w:r w:rsidRPr="006159E6">
              <w:t>nteger between 1 and 8 significant figures</w:t>
            </w:r>
            <w:r w:rsidR="00E34E31" w:rsidRPr="006159E6">
              <w:t xml:space="preserve"> (up to 99,999,999)</w:t>
            </w:r>
            <w:r w:rsidRPr="006159E6">
              <w:t>.</w:t>
            </w:r>
          </w:p>
          <w:p w14:paraId="27EF1430" w14:textId="77777777" w:rsidR="00FB12A5" w:rsidRDefault="00FB12A5" w:rsidP="00ED3F3F">
            <w:pPr>
              <w:pStyle w:val="condition1"/>
            </w:pPr>
            <w:r w:rsidRPr="006159E6">
              <w:t>For Financial Transactions</w:t>
            </w:r>
            <w:r w:rsidR="00113B47" w:rsidRPr="006159E6">
              <w:t>,</w:t>
            </w:r>
            <w:r w:rsidRPr="006159E6">
              <w:t xml:space="preserve"> this is the </w:t>
            </w:r>
            <w:r w:rsidR="005237BC" w:rsidRPr="006159E6">
              <w:t>t</w:t>
            </w:r>
            <w:r w:rsidRPr="006159E6">
              <w:t xml:space="preserve">otal </w:t>
            </w:r>
            <w:r w:rsidR="005237BC" w:rsidRPr="006159E6">
              <w:t>n</w:t>
            </w:r>
            <w:r w:rsidRPr="006159E6">
              <w:t xml:space="preserve">otional </w:t>
            </w:r>
            <w:r w:rsidR="005237BC" w:rsidRPr="006159E6">
              <w:t>q</w:t>
            </w:r>
            <w:r w:rsidRPr="006159E6">
              <w:t>uantity</w:t>
            </w:r>
            <w:r w:rsidR="00167292" w:rsidRPr="006159E6">
              <w:t xml:space="preserve">. In this case, the </w:t>
            </w:r>
            <w:r w:rsidRPr="006159E6">
              <w:t xml:space="preserve">field </w:t>
            </w:r>
            <w:r w:rsidR="000E030B" w:rsidRPr="006159E6">
              <w:t xml:space="preserve">must </w:t>
            </w:r>
            <w:r w:rsidRPr="006159E6">
              <w:t>be rounded to 2 decimal places.</w:t>
            </w:r>
          </w:p>
          <w:p w14:paraId="19E63966" w14:textId="77777777" w:rsidR="00B305B1" w:rsidRPr="006159E6" w:rsidRDefault="00B305B1" w:rsidP="005565E3">
            <w:pPr>
              <w:pStyle w:val="CellBody"/>
              <w:rPr>
                <w:lang w:val="en-US"/>
              </w:rPr>
            </w:pPr>
            <w:r>
              <w:rPr>
                <w:lang w:val="en-US"/>
              </w:rPr>
              <w:t xml:space="preserve">See also rule </w:t>
            </w:r>
            <w:r w:rsidR="005565E3">
              <w:rPr>
                <w:lang w:val="en-US"/>
              </w:rPr>
              <w:t>BR</w:t>
            </w:r>
            <w:r>
              <w:rPr>
                <w:lang w:val="en-US"/>
              </w:rPr>
              <w:t>00</w:t>
            </w:r>
            <w:r w:rsidR="006C4B49">
              <w:rPr>
                <w:lang w:val="en-US"/>
              </w:rPr>
              <w:t>2</w:t>
            </w:r>
            <w:r>
              <w:rPr>
                <w:lang w:val="en-US"/>
              </w:rPr>
              <w:t xml:space="preserve"> in the section </w:t>
            </w:r>
            <w:r w:rsidR="005565E3">
              <w:rPr>
                <w:lang w:val="en-US"/>
              </w:rPr>
              <w:t>“</w:t>
            </w:r>
            <w:r>
              <w:rPr>
                <w:lang w:val="en-US"/>
              </w:rPr>
              <w:fldChar w:fldCharType="begin"/>
            </w:r>
            <w:r>
              <w:rPr>
                <w:lang w:val="en-US"/>
              </w:rPr>
              <w:instrText xml:space="preserve"> REF _Ref455671626 \h </w:instrText>
            </w:r>
            <w:r>
              <w:rPr>
                <w:lang w:val="en-US"/>
              </w:rPr>
            </w:r>
            <w:r>
              <w:rPr>
                <w:lang w:val="en-US"/>
              </w:rPr>
              <w:fldChar w:fldCharType="separate"/>
            </w:r>
            <w:r w:rsidR="00D7069B" w:rsidRPr="006159E6">
              <w:t xml:space="preserve">Additional </w:t>
            </w:r>
            <w:r w:rsidR="00D7069B">
              <w:t>Business Rules</w:t>
            </w:r>
            <w:r>
              <w:rPr>
                <w:lang w:val="en-US"/>
              </w:rPr>
              <w:fldChar w:fldCharType="end"/>
            </w:r>
            <w:r w:rsidR="005565E3">
              <w:rPr>
                <w:lang w:val="en-US"/>
              </w:rPr>
              <w:t>”</w:t>
            </w:r>
            <w:r>
              <w:rPr>
                <w:lang w:val="en-US"/>
              </w:rPr>
              <w:t>.</w:t>
            </w:r>
          </w:p>
        </w:tc>
      </w:tr>
      <w:tr w:rsidR="000179C3" w:rsidRPr="006159E6" w14:paraId="142AF0EB" w14:textId="77777777" w:rsidTr="003235DC">
        <w:trPr>
          <w:cantSplit/>
        </w:trPr>
        <w:tc>
          <w:tcPr>
            <w:tcW w:w="9498" w:type="dxa"/>
            <w:gridSpan w:val="4"/>
            <w:shd w:val="clear" w:color="auto" w:fill="BFBFBF" w:themeFill="background1" w:themeFillShade="BF"/>
          </w:tcPr>
          <w:p w14:paraId="74D86E8B" w14:textId="77777777" w:rsidR="000179C3" w:rsidRPr="006159E6" w:rsidRDefault="00C81DCC" w:rsidP="00D02290">
            <w:pPr>
              <w:pStyle w:val="CellBody"/>
              <w:rPr>
                <w:lang w:val="en-US"/>
              </w:rPr>
            </w:pPr>
            <w:r w:rsidRPr="006159E6">
              <w:rPr>
                <w:rStyle w:val="XSDSectionTitle"/>
                <w:lang w:val="en-US"/>
              </w:rPr>
              <w:t>TradeConfirmation</w:t>
            </w:r>
            <w:r w:rsidR="00507F61" w:rsidRPr="006159E6">
              <w:rPr>
                <w:rStyle w:val="XSDSectionTitle"/>
                <w:lang w:val="en-US"/>
              </w:rPr>
              <w:t>/</w:t>
            </w:r>
            <w:r w:rsidR="0002497F" w:rsidRPr="006159E6">
              <w:rPr>
                <w:rStyle w:val="XSDSectionTitle"/>
                <w:lang w:val="en-US"/>
              </w:rPr>
              <w:t xml:space="preserve">XSD </w:t>
            </w:r>
            <w:r w:rsidR="000179C3" w:rsidRPr="006159E6">
              <w:rPr>
                <w:rStyle w:val="XSDSectionTitle"/>
                <w:lang w:val="en-US"/>
              </w:rPr>
              <w:t>choice</w:t>
            </w:r>
            <w:r w:rsidR="00621667" w:rsidRPr="006159E6">
              <w:rPr>
                <w:lang w:val="en-US"/>
              </w:rPr>
              <w:t>: conditional</w:t>
            </w:r>
            <w:r w:rsidR="006F11A5" w:rsidRPr="006159E6">
              <w:rPr>
                <w:lang w:val="en-US"/>
              </w:rPr>
              <w:t xml:space="preserve"> section</w:t>
            </w:r>
          </w:p>
          <w:p w14:paraId="2E15C4C8" w14:textId="77777777" w:rsidR="008A28D5" w:rsidRPr="006159E6" w:rsidRDefault="008A28D5" w:rsidP="00D02290">
            <w:pPr>
              <w:pStyle w:val="CellBody"/>
              <w:rPr>
                <w:lang w:val="en-US"/>
              </w:rPr>
            </w:pPr>
            <w:r w:rsidRPr="006159E6">
              <w:rPr>
                <w:lang w:val="en-US"/>
              </w:rPr>
              <w:t xml:space="preserve">Depending on the </w:t>
            </w:r>
            <w:r w:rsidR="003C24E6" w:rsidRPr="006159E6">
              <w:rPr>
                <w:lang w:val="en-US"/>
              </w:rPr>
              <w:t>commodity</w:t>
            </w:r>
            <w:r w:rsidRPr="006159E6">
              <w:rPr>
                <w:lang w:val="en-US"/>
              </w:rPr>
              <w:t xml:space="preserve">, one of the following fields </w:t>
            </w:r>
            <w:r w:rsidR="00521C85" w:rsidRPr="006159E6">
              <w:rPr>
                <w:lang w:val="en-US"/>
              </w:rPr>
              <w:t>must be present</w:t>
            </w:r>
            <w:r w:rsidR="00D271C7" w:rsidRPr="006159E6">
              <w:rPr>
                <w:lang w:val="en-US"/>
              </w:rPr>
              <w:t>.</w:t>
            </w:r>
          </w:p>
        </w:tc>
      </w:tr>
      <w:tr w:rsidR="00FB12A5" w:rsidRPr="006159E6" w14:paraId="2885CCBA" w14:textId="77777777" w:rsidTr="003235DC">
        <w:trPr>
          <w:cantSplit/>
        </w:trPr>
        <w:tc>
          <w:tcPr>
            <w:tcW w:w="1418" w:type="dxa"/>
          </w:tcPr>
          <w:p w14:paraId="4E692D0E" w14:textId="77777777" w:rsidR="00FB12A5" w:rsidRPr="006159E6" w:rsidRDefault="00FB12A5" w:rsidP="00D02290">
            <w:pPr>
              <w:pStyle w:val="CellBody"/>
              <w:rPr>
                <w:lang w:val="en-US"/>
              </w:rPr>
            </w:pPr>
            <w:r w:rsidRPr="006159E6">
              <w:rPr>
                <w:lang w:val="en-US"/>
              </w:rPr>
              <w:t>Total</w:t>
            </w:r>
            <w:r w:rsidRPr="006159E6">
              <w:rPr>
                <w:lang w:val="en-US"/>
              </w:rPr>
              <w:softHyphen/>
              <w:t>Volume</w:t>
            </w:r>
            <w:r w:rsidRPr="006159E6">
              <w:rPr>
                <w:lang w:val="en-US"/>
              </w:rPr>
              <w:softHyphen/>
              <w:t>Unit</w:t>
            </w:r>
          </w:p>
        </w:tc>
        <w:tc>
          <w:tcPr>
            <w:tcW w:w="850" w:type="dxa"/>
          </w:tcPr>
          <w:p w14:paraId="33F24914" w14:textId="77777777" w:rsidR="00FB12A5" w:rsidRPr="006159E6" w:rsidRDefault="00FB12A5" w:rsidP="00D02290">
            <w:pPr>
              <w:pStyle w:val="CellBody"/>
              <w:rPr>
                <w:lang w:val="en-US"/>
              </w:rPr>
            </w:pPr>
            <w:r w:rsidRPr="006159E6">
              <w:rPr>
                <w:lang w:val="en-US"/>
              </w:rPr>
              <w:t>M+CH</w:t>
            </w:r>
          </w:p>
        </w:tc>
        <w:tc>
          <w:tcPr>
            <w:tcW w:w="1418" w:type="dxa"/>
          </w:tcPr>
          <w:p w14:paraId="70EA59AE" w14:textId="77777777" w:rsidR="00FB12A5" w:rsidRPr="006159E6" w:rsidRDefault="00FB12A5" w:rsidP="00D02290">
            <w:pPr>
              <w:pStyle w:val="CellBody"/>
              <w:rPr>
                <w:lang w:val="en-US"/>
              </w:rPr>
            </w:pPr>
            <w:r w:rsidRPr="006159E6">
              <w:rPr>
                <w:lang w:val="en-US"/>
              </w:rPr>
              <w:t>Unit</w:t>
            </w:r>
            <w:r w:rsidRPr="006159E6">
              <w:rPr>
                <w:lang w:val="en-US"/>
              </w:rPr>
              <w:softHyphen/>
              <w:t>Of</w:t>
            </w:r>
            <w:r w:rsidRPr="006159E6">
              <w:rPr>
                <w:lang w:val="en-US"/>
              </w:rPr>
              <w:softHyphen/>
              <w:t>Measure</w:t>
            </w:r>
            <w:r w:rsidRPr="006159E6">
              <w:rPr>
                <w:lang w:val="en-US"/>
              </w:rPr>
              <w:softHyphen/>
              <w:t>Type</w:t>
            </w:r>
          </w:p>
        </w:tc>
        <w:tc>
          <w:tcPr>
            <w:tcW w:w="5812" w:type="dxa"/>
          </w:tcPr>
          <w:p w14:paraId="697F6B1C" w14:textId="77777777" w:rsidR="009E0DF2" w:rsidRPr="006159E6" w:rsidRDefault="007D197C" w:rsidP="00D02290">
            <w:pPr>
              <w:pStyle w:val="CellBody"/>
              <w:rPr>
                <w:rStyle w:val="Fett"/>
                <w:lang w:val="en-US"/>
              </w:rPr>
            </w:pPr>
            <w:r w:rsidRPr="006159E6">
              <w:rPr>
                <w:rStyle w:val="Fett"/>
                <w:lang w:val="en-US"/>
              </w:rPr>
              <w:t>Values</w:t>
            </w:r>
            <w:r w:rsidR="009E0DF2" w:rsidRPr="006159E6">
              <w:rPr>
                <w:rStyle w:val="Fett"/>
                <w:lang w:val="en-US"/>
              </w:rPr>
              <w:t>:</w:t>
            </w:r>
          </w:p>
          <w:p w14:paraId="583CF799" w14:textId="77777777" w:rsidR="003A59B6" w:rsidRPr="006159E6" w:rsidRDefault="00FB12A5" w:rsidP="00ED3F3F">
            <w:pPr>
              <w:pStyle w:val="condition1"/>
            </w:pPr>
            <w:r w:rsidRPr="006159E6">
              <w:t xml:space="preserve">If ‘Commodity’ </w:t>
            </w:r>
            <w:r w:rsidR="009349D0" w:rsidRPr="006159E6">
              <w:t>is</w:t>
            </w:r>
            <w:r w:rsidRPr="006159E6">
              <w:t xml:space="preserve"> an </w:t>
            </w:r>
            <w:r w:rsidR="001505ED" w:rsidRPr="006159E6">
              <w:t>Emissions Commodity</w:t>
            </w:r>
            <w:r w:rsidRPr="006159E6">
              <w:t>, then the value of this field must be</w:t>
            </w:r>
            <w:r w:rsidR="00593FEC" w:rsidRPr="006159E6">
              <w:t xml:space="preserve"> a valid Emissions Commodity value</w:t>
            </w:r>
            <w:r w:rsidR="00F27AF5" w:rsidRPr="006159E6">
              <w:t>. In this case,</w:t>
            </w:r>
            <w:r w:rsidRPr="006159E6">
              <w:t xml:space="preserve"> ‘Total</w:t>
            </w:r>
            <w:r w:rsidRPr="006159E6">
              <w:softHyphen/>
              <w:t>Volume</w:t>
            </w:r>
            <w:r w:rsidR="00F27AF5" w:rsidRPr="006159E6">
              <w:t>Unit’</w:t>
            </w:r>
            <w:r w:rsidRPr="006159E6">
              <w:t xml:space="preserve"> express</w:t>
            </w:r>
            <w:r w:rsidR="00F27AF5" w:rsidRPr="006159E6">
              <w:t xml:space="preserve">es </w:t>
            </w:r>
            <w:r w:rsidRPr="006159E6">
              <w:t>the total number of EUA certificates in the underlying transaction.</w:t>
            </w:r>
          </w:p>
          <w:p w14:paraId="35F38E09" w14:textId="77777777" w:rsidR="003A59B6" w:rsidRPr="006159E6" w:rsidRDefault="00FB12A5" w:rsidP="00ED3F3F">
            <w:pPr>
              <w:pStyle w:val="condition1"/>
            </w:pPr>
            <w:r w:rsidRPr="006159E6">
              <w:t>For Financial Transactions</w:t>
            </w:r>
            <w:r w:rsidR="00113B47" w:rsidRPr="006159E6">
              <w:t>,</w:t>
            </w:r>
            <w:r w:rsidRPr="006159E6">
              <w:t xml:space="preserve"> this is the </w:t>
            </w:r>
            <w:r w:rsidR="00593FEC" w:rsidRPr="006159E6">
              <w:t>‘CapacityUnit’ in which the ‘NotionalQuantity’ is denominated.</w:t>
            </w:r>
          </w:p>
          <w:p w14:paraId="5B9CC6DC" w14:textId="77777777" w:rsidR="00FB12A5" w:rsidRPr="006159E6" w:rsidRDefault="003A59B6" w:rsidP="00ED3F3F">
            <w:pPr>
              <w:pStyle w:val="condition1"/>
            </w:pPr>
            <w:r w:rsidRPr="006159E6">
              <w:t>F</w:t>
            </w:r>
            <w:r w:rsidR="00FB12A5" w:rsidRPr="006159E6">
              <w:t>or non-physical commodity</w:t>
            </w:r>
            <w:r w:rsidRPr="006159E6">
              <w:t xml:space="preserve"> transactions</w:t>
            </w:r>
            <w:r w:rsidR="00FB12A5" w:rsidRPr="006159E6">
              <w:t xml:space="preserve"> (such as </w:t>
            </w:r>
            <w:r w:rsidR="001A1D99" w:rsidRPr="006159E6">
              <w:t>v</w:t>
            </w:r>
            <w:r w:rsidR="00FB12A5" w:rsidRPr="006159E6">
              <w:t>olatility) or non-commodity asset class transactions</w:t>
            </w:r>
            <w:r w:rsidR="00113B47" w:rsidRPr="006159E6">
              <w:t>,</w:t>
            </w:r>
            <w:r w:rsidRPr="006159E6">
              <w:t xml:space="preserve"> this is the ‘TotalAmountCurrency’</w:t>
            </w:r>
            <w:r w:rsidR="00FB12A5" w:rsidRPr="006159E6">
              <w:t>.</w:t>
            </w:r>
          </w:p>
        </w:tc>
      </w:tr>
      <w:tr w:rsidR="00FB12A5" w:rsidRPr="006159E6" w14:paraId="60A6E758" w14:textId="77777777" w:rsidTr="003235DC">
        <w:trPr>
          <w:cantSplit/>
        </w:trPr>
        <w:tc>
          <w:tcPr>
            <w:tcW w:w="1418" w:type="dxa"/>
          </w:tcPr>
          <w:p w14:paraId="300BB724" w14:textId="77777777" w:rsidR="00FB12A5" w:rsidRPr="006159E6" w:rsidRDefault="00FB12A5" w:rsidP="00D02290">
            <w:pPr>
              <w:pStyle w:val="CellBody"/>
              <w:rPr>
                <w:lang w:val="en-US"/>
              </w:rPr>
            </w:pPr>
            <w:r w:rsidRPr="006159E6">
              <w:rPr>
                <w:lang w:val="en-US"/>
              </w:rPr>
              <w:t>Total</w:t>
            </w:r>
            <w:r w:rsidRPr="006159E6">
              <w:rPr>
                <w:lang w:val="en-US"/>
              </w:rPr>
              <w:softHyphen/>
              <w:t>Amount</w:t>
            </w:r>
            <w:r w:rsidRPr="006159E6">
              <w:rPr>
                <w:lang w:val="en-US"/>
              </w:rPr>
              <w:softHyphen/>
              <w:t>Currency</w:t>
            </w:r>
          </w:p>
        </w:tc>
        <w:tc>
          <w:tcPr>
            <w:tcW w:w="850" w:type="dxa"/>
          </w:tcPr>
          <w:p w14:paraId="4C7DA310" w14:textId="77777777" w:rsidR="00FB12A5" w:rsidRPr="006159E6" w:rsidRDefault="00FB12A5" w:rsidP="00D02290">
            <w:pPr>
              <w:pStyle w:val="CellBody"/>
              <w:rPr>
                <w:lang w:val="en-US"/>
              </w:rPr>
            </w:pPr>
            <w:r w:rsidRPr="006159E6">
              <w:rPr>
                <w:lang w:val="en-US"/>
              </w:rPr>
              <w:t>M+CH</w:t>
            </w:r>
          </w:p>
        </w:tc>
        <w:tc>
          <w:tcPr>
            <w:tcW w:w="1418" w:type="dxa"/>
          </w:tcPr>
          <w:p w14:paraId="0AE5857E" w14:textId="77777777" w:rsidR="00FB12A5" w:rsidRPr="006159E6" w:rsidRDefault="00FB12A5"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223EDCBC" w14:textId="77777777" w:rsidR="00FB12A5" w:rsidRPr="006159E6" w:rsidRDefault="008A3C7A" w:rsidP="008A3C7A">
            <w:pPr>
              <w:pStyle w:val="CellBody"/>
              <w:rPr>
                <w:lang w:val="en-US"/>
              </w:rPr>
            </w:pPr>
            <w:r w:rsidRPr="006159E6">
              <w:rPr>
                <w:lang w:val="en-US"/>
              </w:rPr>
              <w:t xml:space="preserve">Used for non-commodity asset classes to express </w:t>
            </w:r>
            <w:r w:rsidR="00FB12A5" w:rsidRPr="006159E6">
              <w:rPr>
                <w:lang w:val="en-US"/>
              </w:rPr>
              <w:t xml:space="preserve">the </w:t>
            </w:r>
            <w:r w:rsidR="00F90006" w:rsidRPr="006159E6">
              <w:rPr>
                <w:lang w:val="en-US"/>
              </w:rPr>
              <w:t>n</w:t>
            </w:r>
            <w:r w:rsidR="00FB12A5" w:rsidRPr="006159E6">
              <w:rPr>
                <w:lang w:val="en-US"/>
              </w:rPr>
              <w:t>otional</w:t>
            </w:r>
            <w:r w:rsidR="00F90006" w:rsidRPr="006159E6">
              <w:rPr>
                <w:lang w:val="en-US"/>
              </w:rPr>
              <w:t xml:space="preserve"> a</w:t>
            </w:r>
            <w:r w:rsidR="00FB12A5" w:rsidRPr="006159E6">
              <w:rPr>
                <w:lang w:val="en-US"/>
              </w:rPr>
              <w:t>mount</w:t>
            </w:r>
            <w:r w:rsidR="00F90006" w:rsidRPr="006159E6">
              <w:rPr>
                <w:lang w:val="en-US"/>
              </w:rPr>
              <w:t xml:space="preserve"> c</w:t>
            </w:r>
            <w:r w:rsidR="00FB12A5" w:rsidRPr="006159E6">
              <w:rPr>
                <w:lang w:val="en-US"/>
              </w:rPr>
              <w:t>urrency.</w:t>
            </w:r>
          </w:p>
        </w:tc>
      </w:tr>
      <w:tr w:rsidR="0002497F" w:rsidRPr="006159E6" w14:paraId="492DF119" w14:textId="77777777" w:rsidTr="003235DC">
        <w:trPr>
          <w:cantSplit/>
        </w:trPr>
        <w:tc>
          <w:tcPr>
            <w:tcW w:w="9498" w:type="dxa"/>
            <w:gridSpan w:val="4"/>
            <w:shd w:val="clear" w:color="auto" w:fill="BFBFBF" w:themeFill="background1" w:themeFillShade="BF"/>
          </w:tcPr>
          <w:p w14:paraId="7E060D02" w14:textId="77777777" w:rsidR="0002497F" w:rsidRPr="006159E6" w:rsidRDefault="0002497F" w:rsidP="00D02290">
            <w:pPr>
              <w:pStyle w:val="CellBody"/>
              <w:rPr>
                <w:lang w:val="en-US"/>
              </w:rPr>
            </w:pPr>
            <w:r w:rsidRPr="006159E6">
              <w:rPr>
                <w:lang w:val="en-US"/>
              </w:rPr>
              <w:t xml:space="preserve">End of </w:t>
            </w:r>
            <w:r w:rsidR="007804E8" w:rsidRPr="006159E6">
              <w:rPr>
                <w:rStyle w:val="Fett"/>
                <w:lang w:val="en-US"/>
              </w:rPr>
              <w:t xml:space="preserve">XSD </w:t>
            </w:r>
            <w:r w:rsidRPr="006159E6">
              <w:rPr>
                <w:rStyle w:val="Fett"/>
                <w:lang w:val="en-US"/>
              </w:rPr>
              <w:t>choice</w:t>
            </w:r>
          </w:p>
        </w:tc>
      </w:tr>
      <w:tr w:rsidR="00311FAA" w:rsidRPr="006159E6" w14:paraId="34EF5D81" w14:textId="77777777" w:rsidTr="003235DC">
        <w:trPr>
          <w:cantSplit/>
          <w:ins w:id="1015" w:author="Autor"/>
        </w:trPr>
        <w:tc>
          <w:tcPr>
            <w:tcW w:w="9498" w:type="dxa"/>
            <w:gridSpan w:val="4"/>
            <w:shd w:val="clear" w:color="auto" w:fill="BFBFBF" w:themeFill="background1" w:themeFillShade="BF"/>
          </w:tcPr>
          <w:p w14:paraId="3A69F5DF" w14:textId="77777777" w:rsidR="00311FAA" w:rsidRDefault="00311FAA" w:rsidP="00735D91">
            <w:pPr>
              <w:pStyle w:val="CellBody"/>
              <w:keepNext/>
              <w:rPr>
                <w:ins w:id="1016" w:author="Autor"/>
                <w:lang w:val="en-US"/>
              </w:rPr>
            </w:pPr>
            <w:ins w:id="1017" w:author="Autor">
              <w:r w:rsidRPr="006159E6">
                <w:rPr>
                  <w:rStyle w:val="XSDSectionTitle"/>
                  <w:lang w:val="en-US"/>
                </w:rPr>
                <w:lastRenderedPageBreak/>
                <w:t>XSD choice</w:t>
              </w:r>
              <w:r w:rsidRPr="006159E6">
                <w:rPr>
                  <w:lang w:val="en-US"/>
                </w:rPr>
                <w:t xml:space="preserve">: </w:t>
              </w:r>
              <w:r>
                <w:rPr>
                  <w:lang w:val="en-US"/>
                </w:rPr>
                <w:t>mandatory</w:t>
              </w:r>
              <w:r w:rsidRPr="006159E6">
                <w:rPr>
                  <w:lang w:val="en-US"/>
                </w:rPr>
                <w:t xml:space="preserve"> section</w:t>
              </w:r>
            </w:ins>
          </w:p>
          <w:p w14:paraId="0E0A41A8" w14:textId="77777777" w:rsidR="00311FAA" w:rsidRDefault="00311FAA" w:rsidP="00735D91">
            <w:pPr>
              <w:pStyle w:val="CellBody"/>
              <w:rPr>
                <w:ins w:id="1018" w:author="Autor"/>
                <w:lang w:val="en-US"/>
              </w:rPr>
            </w:pPr>
            <w:ins w:id="1019" w:author="Autor">
              <w:r w:rsidRPr="000C3B8A">
                <w:rPr>
                  <w:rStyle w:val="Fett"/>
                </w:rPr>
                <w:t>Choices</w:t>
              </w:r>
              <w:r>
                <w:rPr>
                  <w:lang w:val="en-US"/>
                </w:rPr>
                <w:t>:</w:t>
              </w:r>
            </w:ins>
          </w:p>
          <w:p w14:paraId="3A85951C" w14:textId="77777777" w:rsidR="00311FAA" w:rsidRDefault="00311FAA" w:rsidP="00735D91">
            <w:pPr>
              <w:pStyle w:val="condition1"/>
              <w:rPr>
                <w:ins w:id="1020" w:author="Autor"/>
              </w:rPr>
            </w:pPr>
            <w:ins w:id="1021" w:author="Autor">
              <w:r>
                <w:t>If the trade date is to be expressed in local time without a time zone indicator, then ‘TradeDate’ must be used.</w:t>
              </w:r>
            </w:ins>
          </w:p>
          <w:p w14:paraId="31B62D29" w14:textId="77777777" w:rsidR="00311FAA" w:rsidRPr="001A4439" w:rsidRDefault="00311FAA" w:rsidP="00735D91">
            <w:pPr>
              <w:pStyle w:val="condition1"/>
              <w:rPr>
                <w:ins w:id="1022" w:author="Autor"/>
              </w:rPr>
            </w:pPr>
            <w:ins w:id="1023" w:author="Autor">
              <w:r>
                <w:t>If the trade date and time is to be expressed in UTC plus time zone offset, then ‘</w:t>
              </w:r>
              <w:r w:rsidRPr="00B54E3E">
                <w:t>TradeExecutionTimestamp</w:t>
              </w:r>
              <w:r>
                <w:t xml:space="preserve">’ must be used. See also </w:t>
              </w:r>
              <w:r>
                <w:fldChar w:fldCharType="begin"/>
              </w:r>
              <w:r>
                <w:instrText xml:space="preserve"> REF BR008 \h </w:instrText>
              </w:r>
            </w:ins>
            <w:ins w:id="1024" w:author="Autor">
              <w:r>
                <w:fldChar w:fldCharType="separate"/>
              </w:r>
              <w:r>
                <w:t>BR008</w:t>
              </w:r>
              <w:r>
                <w:fldChar w:fldCharType="end"/>
              </w:r>
              <w:r>
                <w:t>.</w:t>
              </w:r>
            </w:ins>
          </w:p>
        </w:tc>
      </w:tr>
      <w:tr w:rsidR="004B7A4F" w:rsidRPr="006159E6" w14:paraId="579810B7" w14:textId="77777777" w:rsidTr="003235DC">
        <w:trPr>
          <w:cantSplit/>
        </w:trPr>
        <w:tc>
          <w:tcPr>
            <w:tcW w:w="1418" w:type="dxa"/>
            <w:tcBorders>
              <w:top w:val="single" w:sz="4" w:space="0" w:color="auto"/>
              <w:left w:val="single" w:sz="4" w:space="0" w:color="auto"/>
              <w:bottom w:val="single" w:sz="4" w:space="0" w:color="auto"/>
              <w:right w:val="single" w:sz="4" w:space="0" w:color="auto"/>
            </w:tcBorders>
          </w:tcPr>
          <w:p w14:paraId="3A80DD50" w14:textId="77777777" w:rsidR="004B7A4F" w:rsidRPr="006159E6" w:rsidRDefault="004B7A4F" w:rsidP="009053C6">
            <w:pPr>
              <w:pStyle w:val="CellBody"/>
              <w:rPr>
                <w:bCs/>
                <w:lang w:val="en-US"/>
              </w:rPr>
            </w:pPr>
            <w:r>
              <w:rPr>
                <w:lang w:val="en-US"/>
              </w:rPr>
              <w:t>TradeDate</w:t>
            </w:r>
          </w:p>
        </w:tc>
        <w:tc>
          <w:tcPr>
            <w:tcW w:w="850" w:type="dxa"/>
            <w:tcBorders>
              <w:top w:val="single" w:sz="4" w:space="0" w:color="auto"/>
              <w:left w:val="single" w:sz="4" w:space="0" w:color="auto"/>
              <w:bottom w:val="single" w:sz="4" w:space="0" w:color="auto"/>
              <w:right w:val="single" w:sz="4" w:space="0" w:color="auto"/>
            </w:tcBorders>
          </w:tcPr>
          <w:p w14:paraId="7CB72AD6" w14:textId="232E5D79" w:rsidR="004B7A4F" w:rsidRPr="006159E6" w:rsidRDefault="003F2596" w:rsidP="006E6138">
            <w:pPr>
              <w:pStyle w:val="CellBody"/>
              <w:rPr>
                <w:lang w:val="en-US"/>
              </w:rPr>
            </w:pPr>
            <w:r>
              <w:rPr>
                <w:lang w:val="en-US"/>
              </w:rPr>
              <w:t>M</w:t>
            </w:r>
            <w:ins w:id="1025" w:author="Autor">
              <w:r w:rsidR="006E6138">
                <w:rPr>
                  <w:lang w:val="en-US"/>
                </w:rPr>
                <w:t>+CH</w:t>
              </w:r>
            </w:ins>
          </w:p>
        </w:tc>
        <w:tc>
          <w:tcPr>
            <w:tcW w:w="1418" w:type="dxa"/>
            <w:tcBorders>
              <w:top w:val="single" w:sz="4" w:space="0" w:color="auto"/>
              <w:left w:val="single" w:sz="4" w:space="0" w:color="auto"/>
              <w:bottom w:val="single" w:sz="4" w:space="0" w:color="auto"/>
              <w:right w:val="single" w:sz="4" w:space="0" w:color="auto"/>
            </w:tcBorders>
          </w:tcPr>
          <w:p w14:paraId="19F35FB6" w14:textId="77777777" w:rsidR="004B7A4F" w:rsidRPr="006159E6" w:rsidRDefault="004B7A4F" w:rsidP="009053C6">
            <w:pPr>
              <w:pStyle w:val="CellBody"/>
              <w:rPr>
                <w:lang w:val="en-US"/>
              </w:rPr>
            </w:pPr>
            <w:r>
              <w:rPr>
                <w:lang w:val="en-US"/>
              </w:rPr>
              <w:t>DateType</w:t>
            </w:r>
          </w:p>
        </w:tc>
        <w:tc>
          <w:tcPr>
            <w:tcW w:w="5812" w:type="dxa"/>
            <w:tcBorders>
              <w:top w:val="single" w:sz="4" w:space="0" w:color="auto"/>
              <w:left w:val="single" w:sz="4" w:space="0" w:color="auto"/>
              <w:bottom w:val="single" w:sz="4" w:space="0" w:color="auto"/>
              <w:right w:val="single" w:sz="4" w:space="0" w:color="auto"/>
            </w:tcBorders>
          </w:tcPr>
          <w:p w14:paraId="28AB8849" w14:textId="27FA7626" w:rsidR="004B7A4F" w:rsidRPr="00A67465" w:rsidRDefault="006E6138" w:rsidP="004E5AA0">
            <w:pPr>
              <w:pStyle w:val="CellBody"/>
              <w:rPr>
                <w:lang w:val="en-US"/>
              </w:rPr>
            </w:pPr>
            <w:ins w:id="1026" w:author="Autor">
              <w:r w:rsidRPr="000C3B8A">
                <w:rPr>
                  <w:rStyle w:val="Fett"/>
                </w:rPr>
                <w:t>Note</w:t>
              </w:r>
              <w:r>
                <w:rPr>
                  <w:lang w:val="en-US"/>
                </w:rPr>
                <w:t xml:space="preserve">: </w:t>
              </w:r>
              <w:r w:rsidR="004E5AA0">
                <w:rPr>
                  <w:lang w:val="en-US"/>
                </w:rPr>
                <w:t>T</w:t>
              </w:r>
              <w:r w:rsidR="004E5AA0">
                <w:t>his field is deprecated, but retained for backwards compatibility</w:t>
              </w:r>
              <w:r>
                <w:rPr>
                  <w:lang w:val="en-US"/>
                </w:rPr>
                <w:t>.</w:t>
              </w:r>
            </w:ins>
          </w:p>
        </w:tc>
      </w:tr>
      <w:tr w:rsidR="00311FAA" w:rsidRPr="006159E6" w14:paraId="1417BF35" w14:textId="77777777" w:rsidTr="003235DC">
        <w:trPr>
          <w:cantSplit/>
          <w:ins w:id="1027" w:author="Autor"/>
        </w:trPr>
        <w:tc>
          <w:tcPr>
            <w:tcW w:w="1418" w:type="dxa"/>
            <w:tcBorders>
              <w:top w:val="single" w:sz="4" w:space="0" w:color="auto"/>
              <w:left w:val="single" w:sz="4" w:space="0" w:color="auto"/>
              <w:bottom w:val="single" w:sz="4" w:space="0" w:color="auto"/>
              <w:right w:val="single" w:sz="4" w:space="0" w:color="auto"/>
            </w:tcBorders>
          </w:tcPr>
          <w:p w14:paraId="18F1E391" w14:textId="77777777" w:rsidR="00311FAA" w:rsidRPr="006159E6" w:rsidRDefault="00311FAA" w:rsidP="00735D91">
            <w:pPr>
              <w:pStyle w:val="CellBody"/>
              <w:rPr>
                <w:ins w:id="1028" w:author="Autor"/>
                <w:bCs/>
                <w:lang w:val="en-US"/>
              </w:rPr>
            </w:pPr>
            <w:ins w:id="1029" w:author="Autor">
              <w:r>
                <w:rPr>
                  <w:lang w:val="en-US"/>
                </w:rPr>
                <w:t>TradeExecutionTimestamp</w:t>
              </w:r>
            </w:ins>
          </w:p>
        </w:tc>
        <w:tc>
          <w:tcPr>
            <w:tcW w:w="850" w:type="dxa"/>
            <w:tcBorders>
              <w:top w:val="single" w:sz="4" w:space="0" w:color="auto"/>
              <w:left w:val="single" w:sz="4" w:space="0" w:color="auto"/>
              <w:bottom w:val="single" w:sz="4" w:space="0" w:color="auto"/>
              <w:right w:val="single" w:sz="4" w:space="0" w:color="auto"/>
            </w:tcBorders>
          </w:tcPr>
          <w:p w14:paraId="12B3EBC0" w14:textId="77777777" w:rsidR="00311FAA" w:rsidRPr="006159E6" w:rsidRDefault="00311FAA" w:rsidP="00735D91">
            <w:pPr>
              <w:pStyle w:val="CellBody"/>
              <w:rPr>
                <w:ins w:id="1030" w:author="Autor"/>
                <w:lang w:val="en-US"/>
              </w:rPr>
            </w:pPr>
            <w:ins w:id="1031" w:author="Autor">
              <w:r>
                <w:rPr>
                  <w:lang w:val="en-US"/>
                </w:rPr>
                <w:t>M+CH</w:t>
              </w:r>
            </w:ins>
          </w:p>
        </w:tc>
        <w:tc>
          <w:tcPr>
            <w:tcW w:w="1418" w:type="dxa"/>
            <w:tcBorders>
              <w:top w:val="single" w:sz="4" w:space="0" w:color="auto"/>
              <w:left w:val="single" w:sz="4" w:space="0" w:color="auto"/>
              <w:bottom w:val="single" w:sz="4" w:space="0" w:color="auto"/>
              <w:right w:val="single" w:sz="4" w:space="0" w:color="auto"/>
            </w:tcBorders>
          </w:tcPr>
          <w:p w14:paraId="1B67CF76" w14:textId="77777777" w:rsidR="00311FAA" w:rsidRPr="006159E6" w:rsidRDefault="00311FAA" w:rsidP="00735D91">
            <w:pPr>
              <w:pStyle w:val="CellBody"/>
              <w:rPr>
                <w:ins w:id="1032" w:author="Autor"/>
                <w:lang w:val="en-US"/>
              </w:rPr>
            </w:pPr>
            <w:ins w:id="1033" w:author="Autor">
              <w:r w:rsidRPr="00EA5032">
                <w:rPr>
                  <w:lang w:val="en-US"/>
                </w:rPr>
                <w:t>UTCOffset</w:t>
              </w:r>
              <w:r>
                <w:rPr>
                  <w:lang w:val="en-US"/>
                </w:rPr>
                <w:softHyphen/>
              </w:r>
              <w:r w:rsidRPr="00EA5032">
                <w:rPr>
                  <w:lang w:val="en-US"/>
                </w:rPr>
                <w:t>Timestamp</w:t>
              </w:r>
              <w:r>
                <w:rPr>
                  <w:lang w:val="en-US"/>
                </w:rPr>
                <w:softHyphen/>
              </w:r>
              <w:r w:rsidRPr="00EA5032">
                <w:rPr>
                  <w:lang w:val="en-US"/>
                </w:rPr>
                <w:t>Type</w:t>
              </w:r>
            </w:ins>
          </w:p>
        </w:tc>
        <w:tc>
          <w:tcPr>
            <w:tcW w:w="5812" w:type="dxa"/>
            <w:tcBorders>
              <w:top w:val="single" w:sz="4" w:space="0" w:color="auto"/>
              <w:left w:val="single" w:sz="4" w:space="0" w:color="auto"/>
              <w:bottom w:val="single" w:sz="4" w:space="0" w:color="auto"/>
              <w:right w:val="single" w:sz="4" w:space="0" w:color="auto"/>
            </w:tcBorders>
          </w:tcPr>
          <w:p w14:paraId="788EA9DF" w14:textId="77777777" w:rsidR="00311FAA" w:rsidRPr="006159E6" w:rsidRDefault="00311FAA" w:rsidP="00735D91">
            <w:pPr>
              <w:pStyle w:val="CellBody"/>
              <w:rPr>
                <w:ins w:id="1034" w:author="Autor"/>
                <w:rFonts w:eastAsia="Calibri"/>
                <w:szCs w:val="22"/>
                <w:lang w:val="en-US"/>
              </w:rPr>
            </w:pPr>
          </w:p>
        </w:tc>
      </w:tr>
      <w:tr w:rsidR="00311FAA" w:rsidRPr="006159E6" w14:paraId="54D8BDE0" w14:textId="77777777" w:rsidTr="003235DC">
        <w:trPr>
          <w:cantSplit/>
          <w:ins w:id="1035" w:author="Autor"/>
        </w:trPr>
        <w:tc>
          <w:tcPr>
            <w:tcW w:w="9498" w:type="dxa"/>
            <w:gridSpan w:val="4"/>
            <w:shd w:val="clear" w:color="auto" w:fill="BFBFBF" w:themeFill="background1" w:themeFillShade="BF"/>
          </w:tcPr>
          <w:p w14:paraId="6E0F1D02" w14:textId="77777777" w:rsidR="00311FAA" w:rsidRPr="001A4439" w:rsidRDefault="00311FAA" w:rsidP="00735D91">
            <w:pPr>
              <w:pStyle w:val="CellBody"/>
              <w:rPr>
                <w:ins w:id="1036" w:author="Autor"/>
                <w:lang w:val="en-US"/>
              </w:rPr>
            </w:pPr>
            <w:ins w:id="1037" w:author="Autor">
              <w:r>
                <w:rPr>
                  <w:lang w:val="en-US"/>
                </w:rPr>
                <w:t xml:space="preserve">End of </w:t>
              </w:r>
              <w:r w:rsidRPr="000C3B8A">
                <w:rPr>
                  <w:rStyle w:val="Fett"/>
                </w:rPr>
                <w:t>XSD choice</w:t>
              </w:r>
            </w:ins>
          </w:p>
        </w:tc>
      </w:tr>
      <w:tr w:rsidR="00FB12A5" w:rsidRPr="006159E6" w14:paraId="79C7CBFB" w14:textId="77777777" w:rsidTr="003235DC">
        <w:trPr>
          <w:cantSplit/>
        </w:trPr>
        <w:tc>
          <w:tcPr>
            <w:tcW w:w="1418" w:type="dxa"/>
          </w:tcPr>
          <w:p w14:paraId="511790E3" w14:textId="77777777" w:rsidR="00FB12A5" w:rsidRPr="006159E6" w:rsidRDefault="00FB12A5" w:rsidP="00D02290">
            <w:pPr>
              <w:pStyle w:val="CellBody"/>
              <w:rPr>
                <w:lang w:val="en-US"/>
              </w:rPr>
            </w:pPr>
            <w:r w:rsidRPr="006159E6">
              <w:rPr>
                <w:lang w:val="en-US"/>
              </w:rPr>
              <w:t>Capacity</w:t>
            </w:r>
            <w:r w:rsidRPr="006159E6">
              <w:rPr>
                <w:lang w:val="en-US"/>
              </w:rPr>
              <w:softHyphen/>
              <w:t>Unit</w:t>
            </w:r>
          </w:p>
        </w:tc>
        <w:tc>
          <w:tcPr>
            <w:tcW w:w="850" w:type="dxa"/>
          </w:tcPr>
          <w:p w14:paraId="101E41B7" w14:textId="77777777" w:rsidR="00FB12A5" w:rsidRPr="006159E6" w:rsidRDefault="00FB12A5" w:rsidP="00D02290">
            <w:pPr>
              <w:pStyle w:val="CellBody"/>
              <w:rPr>
                <w:lang w:val="en-US"/>
              </w:rPr>
            </w:pPr>
            <w:r w:rsidRPr="006159E6">
              <w:rPr>
                <w:lang w:val="en-US"/>
              </w:rPr>
              <w:t>C</w:t>
            </w:r>
          </w:p>
        </w:tc>
        <w:tc>
          <w:tcPr>
            <w:tcW w:w="1418" w:type="dxa"/>
          </w:tcPr>
          <w:p w14:paraId="73CBB682" w14:textId="77777777" w:rsidR="00FB12A5" w:rsidRPr="006159E6" w:rsidRDefault="00FB12A5" w:rsidP="00D02290">
            <w:pPr>
              <w:pStyle w:val="CellBody"/>
              <w:rPr>
                <w:lang w:val="en-US"/>
              </w:rPr>
            </w:pPr>
            <w:r w:rsidRPr="006159E6">
              <w:rPr>
                <w:lang w:val="en-US"/>
              </w:rPr>
              <w:t>Unit</w:t>
            </w:r>
            <w:r w:rsidRPr="006159E6">
              <w:rPr>
                <w:lang w:val="en-US"/>
              </w:rPr>
              <w:softHyphen/>
              <w:t>Of</w:t>
            </w:r>
            <w:r w:rsidRPr="006159E6">
              <w:rPr>
                <w:lang w:val="en-US"/>
              </w:rPr>
              <w:softHyphen/>
              <w:t>Measure</w:t>
            </w:r>
            <w:r w:rsidRPr="006159E6">
              <w:rPr>
                <w:lang w:val="en-US"/>
              </w:rPr>
              <w:softHyphen/>
              <w:t>Type</w:t>
            </w:r>
          </w:p>
        </w:tc>
        <w:tc>
          <w:tcPr>
            <w:tcW w:w="5812" w:type="dxa"/>
          </w:tcPr>
          <w:p w14:paraId="69259FCC" w14:textId="77777777" w:rsidR="00E53565" w:rsidRPr="006159E6" w:rsidRDefault="00396D46" w:rsidP="00D02290">
            <w:pPr>
              <w:pStyle w:val="CellBody"/>
              <w:rPr>
                <w:rStyle w:val="Fett"/>
                <w:lang w:val="en-US"/>
              </w:rPr>
            </w:pPr>
            <w:r w:rsidRPr="006159E6">
              <w:rPr>
                <w:rStyle w:val="Fett"/>
                <w:lang w:val="en-US"/>
              </w:rPr>
              <w:t>Occurrence</w:t>
            </w:r>
            <w:r w:rsidR="00E53565" w:rsidRPr="006159E6">
              <w:rPr>
                <w:rStyle w:val="Fett"/>
                <w:lang w:val="en-US"/>
              </w:rPr>
              <w:t>:</w:t>
            </w:r>
          </w:p>
          <w:p w14:paraId="637037A3" w14:textId="77777777" w:rsidR="00737EF5" w:rsidRPr="006159E6" w:rsidRDefault="00FB12A5" w:rsidP="00ED3F3F">
            <w:pPr>
              <w:pStyle w:val="condition1"/>
            </w:pPr>
            <w:r w:rsidRPr="006159E6">
              <w:t>If ‘TransactionType’ is a Financial Transaction or if ‘Commodity’ is an Emissions Commodity, then this field must be omitted</w:t>
            </w:r>
            <w:r w:rsidR="00737EF5" w:rsidRPr="006159E6">
              <w:t>.</w:t>
            </w:r>
          </w:p>
          <w:p w14:paraId="631362F2" w14:textId="77777777" w:rsidR="00FB12A5" w:rsidRPr="006159E6" w:rsidRDefault="00AB0EEF" w:rsidP="00ED3F3F">
            <w:pPr>
              <w:pStyle w:val="condition1"/>
            </w:pPr>
            <w:r w:rsidRPr="006159E6">
              <w:t>Else, this field</w:t>
            </w:r>
            <w:r w:rsidR="00737EF5" w:rsidRPr="006159E6">
              <w:t xml:space="preserve"> is </w:t>
            </w:r>
            <w:r w:rsidR="00FB12A5" w:rsidRPr="006159E6">
              <w:t>mandatory.</w:t>
            </w:r>
          </w:p>
        </w:tc>
      </w:tr>
      <w:tr w:rsidR="00F715EA" w:rsidRPr="006159E6" w14:paraId="09F49B9C" w14:textId="77777777" w:rsidTr="003235DC">
        <w:trPr>
          <w:cantSplit/>
        </w:trPr>
        <w:tc>
          <w:tcPr>
            <w:tcW w:w="9498" w:type="dxa"/>
            <w:gridSpan w:val="4"/>
            <w:shd w:val="clear" w:color="auto" w:fill="BFBFBF" w:themeFill="background1" w:themeFillShade="BF"/>
          </w:tcPr>
          <w:p w14:paraId="00E955DF" w14:textId="77777777" w:rsidR="00F715EA" w:rsidRPr="006159E6" w:rsidRDefault="004E1818" w:rsidP="00B35D53">
            <w:pPr>
              <w:pStyle w:val="CellBody"/>
              <w:keepNext/>
              <w:rPr>
                <w:lang w:val="en-US"/>
              </w:rPr>
            </w:pPr>
            <w:r w:rsidRPr="006159E6">
              <w:rPr>
                <w:rStyle w:val="XSDSectionTitle"/>
                <w:lang w:val="en-US"/>
              </w:rPr>
              <w:t>TradeConfirmation</w:t>
            </w:r>
            <w:r w:rsidR="00507F61" w:rsidRPr="006159E6">
              <w:rPr>
                <w:rStyle w:val="XSDSectionTitle"/>
                <w:lang w:val="en-US"/>
              </w:rPr>
              <w:t>/</w:t>
            </w:r>
            <w:r w:rsidRPr="006159E6">
              <w:rPr>
                <w:rStyle w:val="XSDSectionTitle"/>
                <w:lang w:val="en-US"/>
              </w:rPr>
              <w:t>PriceUnit</w:t>
            </w:r>
            <w:r w:rsidRPr="006159E6">
              <w:rPr>
                <w:lang w:val="en-US"/>
              </w:rPr>
              <w:t>: conditional section</w:t>
            </w:r>
          </w:p>
          <w:p w14:paraId="128FFEE4" w14:textId="77777777" w:rsidR="001542FF" w:rsidRPr="006159E6" w:rsidRDefault="001542FF" w:rsidP="00D02290">
            <w:pPr>
              <w:pStyle w:val="CellBody"/>
              <w:rPr>
                <w:rStyle w:val="Fett"/>
                <w:lang w:val="en-US"/>
              </w:rPr>
            </w:pPr>
            <w:r w:rsidRPr="006159E6">
              <w:rPr>
                <w:rStyle w:val="Fett"/>
                <w:lang w:val="en-US"/>
              </w:rPr>
              <w:t>Conditions:</w:t>
            </w:r>
          </w:p>
          <w:p w14:paraId="3932311E" w14:textId="77777777" w:rsidR="001542FF" w:rsidRPr="006159E6" w:rsidRDefault="00CC75B9" w:rsidP="00ED3F3F">
            <w:pPr>
              <w:pStyle w:val="condition1"/>
            </w:pPr>
            <w:r w:rsidRPr="006159E6">
              <w:t>If ‘TransactionType’ is a Financial</w:t>
            </w:r>
            <w:r w:rsidR="00DA4C3E" w:rsidRPr="006159E6">
              <w:t xml:space="preserve"> </w:t>
            </w:r>
            <w:r w:rsidRPr="006159E6">
              <w:t>Transaction or if ‘Commodity’ is an Emissions</w:t>
            </w:r>
            <w:r w:rsidR="001542FF" w:rsidRPr="006159E6">
              <w:t xml:space="preserve"> </w:t>
            </w:r>
            <w:r w:rsidRPr="006159E6">
              <w:t>Commodity, then this section must be omitted</w:t>
            </w:r>
            <w:r w:rsidR="001542FF" w:rsidRPr="006159E6">
              <w:t>.</w:t>
            </w:r>
          </w:p>
          <w:p w14:paraId="55932B65" w14:textId="77777777" w:rsidR="00CC75B9" w:rsidRPr="006159E6" w:rsidRDefault="00AB0EEF" w:rsidP="00ED3F3F">
            <w:pPr>
              <w:pStyle w:val="condition1"/>
            </w:pPr>
            <w:r w:rsidRPr="006159E6">
              <w:t>Else, this section</w:t>
            </w:r>
            <w:r w:rsidR="001542FF" w:rsidRPr="006159E6">
              <w:t xml:space="preserve"> </w:t>
            </w:r>
            <w:r w:rsidR="00CC75B9" w:rsidRPr="006159E6">
              <w:t>is mandatory.</w:t>
            </w:r>
          </w:p>
        </w:tc>
      </w:tr>
      <w:tr w:rsidR="00FB12A5" w:rsidRPr="006159E6" w14:paraId="7E0F947B" w14:textId="77777777" w:rsidTr="003235DC">
        <w:trPr>
          <w:cantSplit/>
        </w:trPr>
        <w:tc>
          <w:tcPr>
            <w:tcW w:w="1418" w:type="dxa"/>
          </w:tcPr>
          <w:p w14:paraId="080261F4" w14:textId="77777777" w:rsidR="00FB12A5" w:rsidRPr="006159E6" w:rsidRDefault="00FB12A5" w:rsidP="00D02290">
            <w:pPr>
              <w:pStyle w:val="CellBody"/>
              <w:rPr>
                <w:lang w:val="en-US"/>
              </w:rPr>
            </w:pPr>
            <w:r w:rsidRPr="006159E6">
              <w:rPr>
                <w:lang w:val="en-US"/>
              </w:rPr>
              <w:t>Currency</w:t>
            </w:r>
          </w:p>
        </w:tc>
        <w:tc>
          <w:tcPr>
            <w:tcW w:w="850" w:type="dxa"/>
          </w:tcPr>
          <w:p w14:paraId="5E747C8B" w14:textId="77777777" w:rsidR="00FB12A5" w:rsidRPr="006159E6" w:rsidRDefault="00FB12A5" w:rsidP="00D02290">
            <w:pPr>
              <w:pStyle w:val="CellBody"/>
              <w:rPr>
                <w:lang w:val="en-US"/>
              </w:rPr>
            </w:pPr>
            <w:r w:rsidRPr="006159E6">
              <w:rPr>
                <w:lang w:val="en-US"/>
              </w:rPr>
              <w:t>M</w:t>
            </w:r>
            <w:r w:rsidR="00787E9A" w:rsidRPr="006159E6">
              <w:rPr>
                <w:lang w:val="en-US"/>
              </w:rPr>
              <w:t>+C</w:t>
            </w:r>
          </w:p>
        </w:tc>
        <w:tc>
          <w:tcPr>
            <w:tcW w:w="1418" w:type="dxa"/>
          </w:tcPr>
          <w:p w14:paraId="35DAD576" w14:textId="77777777" w:rsidR="00FB12A5" w:rsidRPr="006159E6" w:rsidRDefault="00FB12A5"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273BD81A" w14:textId="77777777" w:rsidR="00326073" w:rsidRPr="006159E6" w:rsidRDefault="00326073" w:rsidP="00326073">
            <w:pPr>
              <w:pStyle w:val="CellBody"/>
              <w:rPr>
                <w:lang w:val="en-US"/>
              </w:rPr>
            </w:pPr>
            <w:r w:rsidRPr="006159E6">
              <w:rPr>
                <w:lang w:val="en-US"/>
              </w:rPr>
              <w:t>Wit</w:t>
            </w:r>
            <w:r w:rsidRPr="006159E6">
              <w:rPr>
                <w:rStyle w:val="Kommentarzeichen"/>
                <w:lang w:val="en-US"/>
              </w:rPr>
              <w:t xml:space="preserve">h </w:t>
            </w:r>
            <w:r w:rsidRPr="006159E6">
              <w:rPr>
                <w:lang w:val="en-US"/>
              </w:rPr>
              <w:t>boolean attribute @UseFractionUnit.</w:t>
            </w:r>
          </w:p>
          <w:p w14:paraId="3DDE14D1" w14:textId="77777777" w:rsidR="00787E9A" w:rsidRPr="006159E6" w:rsidRDefault="00787E9A" w:rsidP="00D02290">
            <w:pPr>
              <w:pStyle w:val="CellBody"/>
              <w:rPr>
                <w:rStyle w:val="Fett"/>
                <w:lang w:val="en-US"/>
              </w:rPr>
            </w:pPr>
            <w:r w:rsidRPr="006159E6">
              <w:rPr>
                <w:rStyle w:val="Fett"/>
                <w:lang w:val="en-US"/>
              </w:rPr>
              <w:t>Values:</w:t>
            </w:r>
          </w:p>
          <w:p w14:paraId="0BD178AF" w14:textId="77777777" w:rsidR="00FB12A5" w:rsidRPr="006159E6" w:rsidRDefault="00FB12A5" w:rsidP="00ED3F3F">
            <w:pPr>
              <w:pStyle w:val="condition1"/>
            </w:pPr>
            <w:r w:rsidRPr="006159E6">
              <w:t xml:space="preserve">The currency must </w:t>
            </w:r>
            <w:r w:rsidR="00787E9A" w:rsidRPr="006159E6">
              <w:t xml:space="preserve">be equal to </w:t>
            </w:r>
            <w:r w:rsidRPr="006159E6">
              <w:t>‘</w:t>
            </w:r>
            <w:r w:rsidR="00787E9A" w:rsidRPr="006159E6">
              <w:t>TradeConfirmation/</w:t>
            </w:r>
            <w:r w:rsidRPr="006159E6">
              <w:t>Currency’.</w:t>
            </w:r>
          </w:p>
        </w:tc>
      </w:tr>
      <w:tr w:rsidR="00FB12A5" w:rsidRPr="006159E6" w14:paraId="758F84C3" w14:textId="77777777" w:rsidTr="003235DC">
        <w:trPr>
          <w:cantSplit/>
        </w:trPr>
        <w:tc>
          <w:tcPr>
            <w:tcW w:w="1418" w:type="dxa"/>
          </w:tcPr>
          <w:p w14:paraId="36C03AC1" w14:textId="77777777" w:rsidR="00FB12A5" w:rsidRPr="006159E6" w:rsidRDefault="00FB12A5" w:rsidP="00D02290">
            <w:pPr>
              <w:pStyle w:val="CellBody"/>
              <w:rPr>
                <w:lang w:val="en-US"/>
              </w:rPr>
            </w:pPr>
            <w:r w:rsidRPr="006159E6">
              <w:rPr>
                <w:lang w:val="en-US"/>
              </w:rPr>
              <w:t>Capacity</w:t>
            </w:r>
            <w:r w:rsidRPr="006159E6">
              <w:rPr>
                <w:lang w:val="en-US"/>
              </w:rPr>
              <w:softHyphen/>
              <w:t>Unit</w:t>
            </w:r>
          </w:p>
        </w:tc>
        <w:tc>
          <w:tcPr>
            <w:tcW w:w="850" w:type="dxa"/>
          </w:tcPr>
          <w:p w14:paraId="079AD290" w14:textId="77777777" w:rsidR="00FB12A5" w:rsidRPr="006159E6" w:rsidRDefault="00FB12A5" w:rsidP="00D02290">
            <w:pPr>
              <w:pStyle w:val="CellBody"/>
              <w:rPr>
                <w:lang w:val="en-US"/>
              </w:rPr>
            </w:pPr>
            <w:r w:rsidRPr="006159E6">
              <w:rPr>
                <w:lang w:val="en-US"/>
              </w:rPr>
              <w:t>M</w:t>
            </w:r>
          </w:p>
        </w:tc>
        <w:tc>
          <w:tcPr>
            <w:tcW w:w="1418" w:type="dxa"/>
          </w:tcPr>
          <w:p w14:paraId="598C869F" w14:textId="77777777" w:rsidR="00FB12A5" w:rsidRPr="006159E6" w:rsidRDefault="00FB12A5" w:rsidP="00D02290">
            <w:pPr>
              <w:pStyle w:val="CellBody"/>
              <w:rPr>
                <w:lang w:val="en-US"/>
              </w:rPr>
            </w:pPr>
            <w:r w:rsidRPr="006159E6">
              <w:rPr>
                <w:lang w:val="en-US"/>
              </w:rPr>
              <w:t>UnitOf</w:t>
            </w:r>
            <w:r w:rsidRPr="006159E6">
              <w:rPr>
                <w:lang w:val="en-US"/>
              </w:rPr>
              <w:softHyphen/>
              <w:t>Measure</w:t>
            </w:r>
            <w:r w:rsidRPr="006159E6">
              <w:rPr>
                <w:lang w:val="en-US"/>
              </w:rPr>
              <w:softHyphen/>
              <w:t>Type</w:t>
            </w:r>
          </w:p>
        </w:tc>
        <w:tc>
          <w:tcPr>
            <w:tcW w:w="5812" w:type="dxa"/>
          </w:tcPr>
          <w:p w14:paraId="7F157752" w14:textId="77777777" w:rsidR="00ED6732" w:rsidRPr="006159E6" w:rsidRDefault="00ED6732" w:rsidP="00984835">
            <w:pPr>
              <w:pStyle w:val="CellBody"/>
              <w:rPr>
                <w:lang w:val="en-US"/>
              </w:rPr>
            </w:pPr>
          </w:p>
        </w:tc>
      </w:tr>
      <w:tr w:rsidR="00C6230C" w:rsidRPr="006159E6" w14:paraId="7D6240B4" w14:textId="77777777" w:rsidTr="003235DC">
        <w:trPr>
          <w:cantSplit/>
        </w:trPr>
        <w:tc>
          <w:tcPr>
            <w:tcW w:w="9498" w:type="dxa"/>
            <w:gridSpan w:val="4"/>
            <w:shd w:val="clear" w:color="auto" w:fill="BFBFBF" w:themeFill="background1" w:themeFillShade="BF"/>
          </w:tcPr>
          <w:p w14:paraId="1DE53656" w14:textId="77777777" w:rsidR="00C6230C" w:rsidRPr="006159E6" w:rsidRDefault="007F69E3" w:rsidP="00D02290">
            <w:pPr>
              <w:pStyle w:val="CellBody"/>
              <w:rPr>
                <w:lang w:val="en-US"/>
              </w:rPr>
            </w:pPr>
            <w:r w:rsidRPr="006159E6">
              <w:rPr>
                <w:lang w:val="en-US"/>
              </w:rPr>
              <w:t xml:space="preserve">End of </w:t>
            </w:r>
            <w:r w:rsidRPr="006159E6">
              <w:rPr>
                <w:rStyle w:val="Fett"/>
                <w:lang w:val="en-US"/>
              </w:rPr>
              <w:t>PriceUnit</w:t>
            </w:r>
          </w:p>
        </w:tc>
      </w:tr>
      <w:tr w:rsidR="00FB12A5" w:rsidRPr="006159E6" w14:paraId="3FDBE202" w14:textId="77777777" w:rsidTr="003235DC">
        <w:trPr>
          <w:cantSplit/>
        </w:trPr>
        <w:tc>
          <w:tcPr>
            <w:tcW w:w="1418" w:type="dxa"/>
          </w:tcPr>
          <w:p w14:paraId="3D5933D3" w14:textId="107C26FE" w:rsidR="00FB12A5" w:rsidRPr="006159E6" w:rsidRDefault="00FB12A5" w:rsidP="00D02290">
            <w:pPr>
              <w:pStyle w:val="CellBody"/>
              <w:rPr>
                <w:lang w:val="en-US"/>
              </w:rPr>
            </w:pPr>
            <w:r w:rsidRPr="006159E6">
              <w:rPr>
                <w:lang w:val="en-US"/>
              </w:rPr>
              <w:t>Variable</w:t>
            </w:r>
            <w:r w:rsidRPr="006159E6">
              <w:rPr>
                <w:lang w:val="en-US"/>
              </w:rPr>
              <w:softHyphen/>
              <w:t>Volume</w:t>
            </w:r>
          </w:p>
        </w:tc>
        <w:tc>
          <w:tcPr>
            <w:tcW w:w="850" w:type="dxa"/>
          </w:tcPr>
          <w:p w14:paraId="2225F800" w14:textId="77777777" w:rsidR="00FB12A5" w:rsidRPr="006159E6" w:rsidRDefault="00FB12A5" w:rsidP="00D02290">
            <w:pPr>
              <w:pStyle w:val="CellBody"/>
              <w:rPr>
                <w:lang w:val="en-US"/>
              </w:rPr>
            </w:pPr>
            <w:r w:rsidRPr="006159E6">
              <w:rPr>
                <w:lang w:val="en-US"/>
              </w:rPr>
              <w:t>C</w:t>
            </w:r>
          </w:p>
        </w:tc>
        <w:tc>
          <w:tcPr>
            <w:tcW w:w="1418" w:type="dxa"/>
          </w:tcPr>
          <w:p w14:paraId="25A7E361" w14:textId="77777777" w:rsidR="00FB12A5" w:rsidRPr="006159E6" w:rsidRDefault="00FB12A5" w:rsidP="00D02290">
            <w:pPr>
              <w:pStyle w:val="CellBody"/>
              <w:rPr>
                <w:lang w:val="en-US"/>
              </w:rPr>
            </w:pPr>
            <w:r w:rsidRPr="006159E6">
              <w:rPr>
                <w:lang w:val="en-US"/>
              </w:rPr>
              <w:t>TrueFalseType</w:t>
            </w:r>
          </w:p>
        </w:tc>
        <w:tc>
          <w:tcPr>
            <w:tcW w:w="5812" w:type="dxa"/>
          </w:tcPr>
          <w:p w14:paraId="34CACFBD" w14:textId="77777777" w:rsidR="00646BFF" w:rsidRPr="006159E6" w:rsidRDefault="00646BFF" w:rsidP="00D02290">
            <w:pPr>
              <w:pStyle w:val="CellBody"/>
              <w:rPr>
                <w:rStyle w:val="Fett"/>
                <w:lang w:val="en-US"/>
              </w:rPr>
            </w:pPr>
            <w:r w:rsidRPr="006159E6">
              <w:rPr>
                <w:rStyle w:val="Fett"/>
                <w:lang w:val="en-US"/>
              </w:rPr>
              <w:t>Occurrence:</w:t>
            </w:r>
          </w:p>
          <w:p w14:paraId="639054C8" w14:textId="77777777" w:rsidR="00646BFF" w:rsidRPr="006159E6" w:rsidRDefault="00FB12A5" w:rsidP="00ED3F3F">
            <w:pPr>
              <w:pStyle w:val="condition1"/>
            </w:pPr>
            <w:r w:rsidRPr="006159E6">
              <w:t xml:space="preserve">If ‘TransactionType’ is a Financial Transaction </w:t>
            </w:r>
            <w:r w:rsidR="00723E44" w:rsidRPr="006159E6">
              <w:t>using a v</w:t>
            </w:r>
            <w:r w:rsidRPr="006159E6">
              <w:t>ariable</w:t>
            </w:r>
            <w:r w:rsidR="00723E44" w:rsidRPr="006159E6">
              <w:t xml:space="preserve"> v</w:t>
            </w:r>
            <w:r w:rsidRPr="006159E6">
              <w:t xml:space="preserve">olume, then this field </w:t>
            </w:r>
            <w:r w:rsidR="00B61F60" w:rsidRPr="006159E6">
              <w:t>is mandatory</w:t>
            </w:r>
            <w:r w:rsidR="00646BFF" w:rsidRPr="006159E6">
              <w:t>.</w:t>
            </w:r>
          </w:p>
          <w:p w14:paraId="331175AB" w14:textId="77777777" w:rsidR="00FB12A5" w:rsidRPr="006159E6" w:rsidRDefault="00AB0EEF" w:rsidP="00ED3F3F">
            <w:pPr>
              <w:pStyle w:val="condition1"/>
            </w:pPr>
            <w:r w:rsidRPr="006159E6">
              <w:t>Else, this field</w:t>
            </w:r>
            <w:r w:rsidR="00AE3F6A" w:rsidRPr="006159E6">
              <w:t xml:space="preserve"> must be omitted.</w:t>
            </w:r>
          </w:p>
        </w:tc>
      </w:tr>
      <w:tr w:rsidR="0002497F" w:rsidRPr="006159E6" w14:paraId="624CE0B9" w14:textId="77777777" w:rsidTr="003235DC">
        <w:trPr>
          <w:cantSplit/>
        </w:trPr>
        <w:tc>
          <w:tcPr>
            <w:tcW w:w="9498" w:type="dxa"/>
            <w:gridSpan w:val="4"/>
            <w:shd w:val="clear" w:color="auto" w:fill="C0C0C0"/>
          </w:tcPr>
          <w:p w14:paraId="717A4C1A" w14:textId="77777777" w:rsidR="0002497F" w:rsidRDefault="00BF1CEA" w:rsidP="00A44E24">
            <w:pPr>
              <w:pStyle w:val="CellBody"/>
              <w:keepNext/>
              <w:rPr>
                <w:lang w:val="en-US"/>
              </w:rPr>
            </w:pPr>
            <w:r w:rsidRPr="006159E6">
              <w:rPr>
                <w:rStyle w:val="XSDSectionTitle"/>
                <w:lang w:val="en-US"/>
              </w:rPr>
              <w:lastRenderedPageBreak/>
              <w:t>TradeConfirmation</w:t>
            </w:r>
            <w:r w:rsidR="00507F61" w:rsidRPr="006159E6">
              <w:rPr>
                <w:rStyle w:val="XSDSectionTitle"/>
                <w:lang w:val="en-US"/>
              </w:rPr>
              <w:t>/</w:t>
            </w:r>
            <w:r w:rsidRPr="006159E6">
              <w:rPr>
                <w:rStyle w:val="XSDSectionTitle"/>
                <w:lang w:val="en-US"/>
              </w:rPr>
              <w:t>TimeIntervalQuantities</w:t>
            </w:r>
            <w:r w:rsidRPr="006159E6">
              <w:rPr>
                <w:lang w:val="en-US"/>
              </w:rPr>
              <w:t xml:space="preserve">: </w:t>
            </w:r>
            <w:r w:rsidR="004F7C2D" w:rsidRPr="006159E6">
              <w:rPr>
                <w:lang w:val="en-US"/>
              </w:rPr>
              <w:t xml:space="preserve">conditional </w:t>
            </w:r>
            <w:r w:rsidR="001D4F98" w:rsidRPr="006159E6">
              <w:rPr>
                <w:lang w:val="en-US"/>
              </w:rPr>
              <w:t>section</w:t>
            </w:r>
          </w:p>
          <w:p w14:paraId="7BC6786E" w14:textId="77777777" w:rsidR="0070165F" w:rsidRPr="006159E6" w:rsidRDefault="0070165F" w:rsidP="00D02290">
            <w:pPr>
              <w:pStyle w:val="CellBody"/>
              <w:rPr>
                <w:lang w:val="en-US"/>
              </w:rPr>
            </w:pPr>
            <w:r>
              <w:rPr>
                <w:lang w:val="en-US"/>
              </w:rPr>
              <w:t>See also</w:t>
            </w:r>
            <w:r w:rsidR="000D4625">
              <w:rPr>
                <w:lang w:val="en-US"/>
              </w:rPr>
              <w:t xml:space="preserve"> “</w:t>
            </w:r>
            <w:r w:rsidR="000D4625">
              <w:rPr>
                <w:lang w:val="en-US"/>
              </w:rPr>
              <w:fldChar w:fldCharType="begin"/>
            </w:r>
            <w:r w:rsidR="000D4625">
              <w:rPr>
                <w:lang w:val="en-US"/>
              </w:rPr>
              <w:instrText xml:space="preserve"> REF _Ref454359828 \h </w:instrText>
            </w:r>
            <w:r w:rsidR="000D4625">
              <w:rPr>
                <w:lang w:val="en-US"/>
              </w:rPr>
            </w:r>
            <w:r w:rsidR="000D4625">
              <w:rPr>
                <w:lang w:val="en-US"/>
              </w:rPr>
              <w:fldChar w:fldCharType="separate"/>
            </w:r>
            <w:r w:rsidR="00D7069B">
              <w:t xml:space="preserve">Examples for </w:t>
            </w:r>
            <w:r w:rsidR="00D7069B" w:rsidRPr="006159E6">
              <w:t>‘TimeIntervalQuantities’</w:t>
            </w:r>
            <w:r w:rsidR="000D4625">
              <w:rPr>
                <w:lang w:val="en-US"/>
              </w:rPr>
              <w:fldChar w:fldCharType="end"/>
            </w:r>
            <w:r w:rsidR="000D4625">
              <w:rPr>
                <w:lang w:val="en-US"/>
              </w:rPr>
              <w:t>”</w:t>
            </w:r>
            <w:r>
              <w:rPr>
                <w:lang w:val="en-US"/>
              </w:rPr>
              <w:t>.</w:t>
            </w:r>
          </w:p>
          <w:p w14:paraId="0806FEE3" w14:textId="77777777" w:rsidR="00E84FFB" w:rsidRPr="006159E6" w:rsidRDefault="00E84FFB" w:rsidP="00D02290">
            <w:pPr>
              <w:pStyle w:val="CellBody"/>
              <w:rPr>
                <w:rStyle w:val="Fett"/>
                <w:lang w:val="en-US"/>
              </w:rPr>
            </w:pPr>
            <w:r w:rsidRPr="006159E6">
              <w:rPr>
                <w:rStyle w:val="Fett"/>
                <w:lang w:val="en-US"/>
              </w:rPr>
              <w:t>Occurrence:</w:t>
            </w:r>
          </w:p>
          <w:p w14:paraId="0F6D05BD" w14:textId="77777777" w:rsidR="00DF2F6C" w:rsidRPr="006159E6" w:rsidRDefault="00DF2F6C" w:rsidP="00ED3F3F">
            <w:pPr>
              <w:pStyle w:val="condition1"/>
            </w:pPr>
            <w:r w:rsidRPr="006159E6">
              <w:t>If ‘</w:t>
            </w:r>
            <w:r w:rsidR="0002497F" w:rsidRPr="006159E6">
              <w:t>TransactionType</w:t>
            </w:r>
            <w:r w:rsidRPr="006159E6">
              <w:t xml:space="preserve">’ </w:t>
            </w:r>
            <w:r w:rsidR="00250C53" w:rsidRPr="006159E6">
              <w:t xml:space="preserve">is </w:t>
            </w:r>
            <w:r w:rsidRPr="006159E6">
              <w:t>set to</w:t>
            </w:r>
            <w:r w:rsidR="008865D5" w:rsidRPr="006159E6">
              <w:t xml:space="preserve"> “FOR”, “OPT”, “PHYS_INX”</w:t>
            </w:r>
            <w:r w:rsidR="0002497F" w:rsidRPr="006159E6">
              <w:t xml:space="preserve"> </w:t>
            </w:r>
            <w:r w:rsidRPr="006159E6">
              <w:t xml:space="preserve">or </w:t>
            </w:r>
            <w:r w:rsidR="0002497F" w:rsidRPr="006159E6">
              <w:t>“OPT_PHYS_INX”</w:t>
            </w:r>
            <w:r w:rsidRPr="006159E6">
              <w:t xml:space="preserve">, </w:t>
            </w:r>
            <w:r w:rsidR="009533B8" w:rsidRPr="006159E6">
              <w:t xml:space="preserve">then </w:t>
            </w:r>
            <w:r w:rsidRPr="006159E6">
              <w:t>th</w:t>
            </w:r>
            <w:r w:rsidR="000610AA" w:rsidRPr="006159E6">
              <w:t>is</w:t>
            </w:r>
            <w:r w:rsidRPr="006159E6">
              <w:t xml:space="preserve"> section </w:t>
            </w:r>
            <w:r w:rsidR="006E55FE" w:rsidRPr="006159E6">
              <w:t>is mandatory</w:t>
            </w:r>
            <w:r w:rsidRPr="006159E6">
              <w:t>.</w:t>
            </w:r>
          </w:p>
          <w:p w14:paraId="6481CAC5" w14:textId="77777777" w:rsidR="0002497F" w:rsidRPr="006159E6" w:rsidRDefault="00DF2F6C" w:rsidP="00ED3F3F">
            <w:pPr>
              <w:pStyle w:val="condition1"/>
            </w:pPr>
            <w:r w:rsidRPr="006159E6">
              <w:t>If ‘</w:t>
            </w:r>
            <w:r w:rsidR="0002497F" w:rsidRPr="006159E6">
              <w:t>TransactionType</w:t>
            </w:r>
            <w:r w:rsidRPr="006159E6">
              <w:t>’</w:t>
            </w:r>
            <w:r w:rsidR="0002497F" w:rsidRPr="006159E6">
              <w:t xml:space="preserve"> is a </w:t>
            </w:r>
            <w:r w:rsidR="00B32375" w:rsidRPr="006159E6">
              <w:t>Financial</w:t>
            </w:r>
            <w:r w:rsidRPr="006159E6">
              <w:t xml:space="preserve"> </w:t>
            </w:r>
            <w:r w:rsidR="00B32375" w:rsidRPr="006159E6">
              <w:t>Transaction</w:t>
            </w:r>
            <w:r w:rsidRPr="006159E6">
              <w:t xml:space="preserve"> or if ‘Commodity’ </w:t>
            </w:r>
            <w:r w:rsidR="00A243D4" w:rsidRPr="006159E6">
              <w:t xml:space="preserve">is an Emissions Commodity, </w:t>
            </w:r>
            <w:r w:rsidR="002D14C4" w:rsidRPr="006159E6">
              <w:t xml:space="preserve">then </w:t>
            </w:r>
            <w:r w:rsidR="00A243D4" w:rsidRPr="006159E6">
              <w:t>this</w:t>
            </w:r>
            <w:r w:rsidRPr="006159E6">
              <w:t xml:space="preserve"> section must be omitted</w:t>
            </w:r>
            <w:r w:rsidR="00B32375" w:rsidRPr="006159E6">
              <w:t>.</w:t>
            </w:r>
          </w:p>
        </w:tc>
      </w:tr>
      <w:tr w:rsidR="00981ECC" w:rsidRPr="006159E6" w14:paraId="64193763" w14:textId="77777777" w:rsidTr="003235DC">
        <w:trPr>
          <w:cantSplit/>
        </w:trPr>
        <w:tc>
          <w:tcPr>
            <w:tcW w:w="9498" w:type="dxa"/>
            <w:gridSpan w:val="4"/>
            <w:shd w:val="clear" w:color="auto" w:fill="C0C0C0"/>
          </w:tcPr>
          <w:p w14:paraId="3A560E65" w14:textId="77777777" w:rsidR="00981ECC" w:rsidRPr="006159E6" w:rsidRDefault="00463BD0" w:rsidP="0018113D">
            <w:pPr>
              <w:pStyle w:val="CellBody"/>
              <w:keepNext/>
              <w:rPr>
                <w:lang w:val="en-US"/>
              </w:rPr>
            </w:pPr>
            <w:r w:rsidRPr="006159E6">
              <w:rPr>
                <w:rStyle w:val="XSDSectionTitle"/>
                <w:lang w:val="en-US"/>
              </w:rPr>
              <w:t>TimeIntervalQuantities</w:t>
            </w:r>
            <w:r w:rsidR="00507F61" w:rsidRPr="006159E6">
              <w:rPr>
                <w:rStyle w:val="XSDSectionTitle"/>
                <w:lang w:val="en-US"/>
              </w:rPr>
              <w:t>/</w:t>
            </w:r>
            <w:r w:rsidRPr="006159E6">
              <w:rPr>
                <w:rStyle w:val="XSDSectionTitle"/>
                <w:lang w:val="en-US"/>
              </w:rPr>
              <w:t>TimeIntervalQuantity</w:t>
            </w:r>
            <w:r w:rsidRPr="006159E6">
              <w:rPr>
                <w:lang w:val="en-US"/>
              </w:rPr>
              <w:t>: mandatory</w:t>
            </w:r>
            <w:r w:rsidR="005A21FF" w:rsidRPr="006159E6">
              <w:rPr>
                <w:lang w:val="en-US"/>
              </w:rPr>
              <w:t>,</w:t>
            </w:r>
            <w:r w:rsidRPr="006159E6">
              <w:rPr>
                <w:lang w:val="en-US"/>
              </w:rPr>
              <w:t xml:space="preserve"> repeatable section (1-n)</w:t>
            </w:r>
          </w:p>
          <w:p w14:paraId="127315D5" w14:textId="77777777" w:rsidR="00E84FFB" w:rsidRPr="006159E6" w:rsidDel="006B7F40" w:rsidRDefault="00E84FFB" w:rsidP="00D02290">
            <w:pPr>
              <w:pStyle w:val="CellBody"/>
              <w:rPr>
                <w:lang w:val="en-US"/>
              </w:rPr>
            </w:pPr>
            <w:r w:rsidRPr="006159E6">
              <w:rPr>
                <w:lang w:val="en-US"/>
              </w:rPr>
              <w:t>Ordered by adjacent intervals.</w:t>
            </w:r>
          </w:p>
        </w:tc>
      </w:tr>
      <w:tr w:rsidR="005D66A4" w:rsidRPr="006159E6" w14:paraId="5E462F26" w14:textId="77777777" w:rsidTr="003235DC">
        <w:trPr>
          <w:cantSplit/>
          <w:ins w:id="1038" w:author="Autor"/>
        </w:trPr>
        <w:tc>
          <w:tcPr>
            <w:tcW w:w="9498" w:type="dxa"/>
            <w:gridSpan w:val="4"/>
            <w:shd w:val="clear" w:color="auto" w:fill="BFBFBF" w:themeFill="background1" w:themeFillShade="BF"/>
          </w:tcPr>
          <w:p w14:paraId="72B6CB5F" w14:textId="3448AC93" w:rsidR="005D66A4" w:rsidRDefault="005D66A4" w:rsidP="0018113D">
            <w:pPr>
              <w:pStyle w:val="CellBody"/>
              <w:keepNext/>
              <w:rPr>
                <w:ins w:id="1039" w:author="Autor"/>
                <w:lang w:val="en-US"/>
              </w:rPr>
            </w:pPr>
            <w:ins w:id="1040" w:author="Autor">
              <w:r w:rsidRPr="006159E6">
                <w:rPr>
                  <w:rStyle w:val="XSDSectionTitle"/>
                  <w:lang w:val="en-US"/>
                </w:rPr>
                <w:t>XSD choice</w:t>
              </w:r>
              <w:r w:rsidRPr="006159E6">
                <w:rPr>
                  <w:lang w:val="en-US"/>
                </w:rPr>
                <w:t xml:space="preserve">: </w:t>
              </w:r>
              <w:r w:rsidR="00BC6E8C">
                <w:rPr>
                  <w:lang w:val="en-US"/>
                </w:rPr>
                <w:t>mandatory</w:t>
              </w:r>
              <w:r w:rsidRPr="006159E6">
                <w:rPr>
                  <w:lang w:val="en-US"/>
                </w:rPr>
                <w:t xml:space="preserve"> section</w:t>
              </w:r>
            </w:ins>
          </w:p>
          <w:p w14:paraId="69A4F03F" w14:textId="77777777" w:rsidR="005D66A4" w:rsidRDefault="005D66A4" w:rsidP="00735D91">
            <w:pPr>
              <w:pStyle w:val="CellBody"/>
              <w:rPr>
                <w:ins w:id="1041" w:author="Autor"/>
                <w:lang w:val="en-US"/>
              </w:rPr>
            </w:pPr>
            <w:ins w:id="1042" w:author="Autor">
              <w:r w:rsidRPr="000C3B8A">
                <w:rPr>
                  <w:rStyle w:val="Fett"/>
                </w:rPr>
                <w:t>Choices</w:t>
              </w:r>
              <w:r>
                <w:rPr>
                  <w:lang w:val="en-US"/>
                </w:rPr>
                <w:t>:</w:t>
              </w:r>
            </w:ins>
          </w:p>
          <w:p w14:paraId="77A1A0F0" w14:textId="77777777" w:rsidR="005D66A4" w:rsidRDefault="005D66A4" w:rsidP="00735D91">
            <w:pPr>
              <w:pStyle w:val="condition1"/>
              <w:rPr>
                <w:ins w:id="1043" w:author="Autor"/>
              </w:rPr>
            </w:pPr>
            <w:ins w:id="1044" w:author="Autor">
              <w:r>
                <w:t>If the delivery period is to be expressed in local time of the delivery point area without a time zone indicator, then ‘DeliveryStartDateAndTime’ and ‘</w:t>
              </w:r>
              <w:r w:rsidRPr="006159E6">
                <w:t>Delivery</w:t>
              </w:r>
              <w:r w:rsidRPr="006159E6">
                <w:softHyphen/>
              </w:r>
              <w:r>
                <w:t>End</w:t>
              </w:r>
              <w:r w:rsidRPr="006159E6">
                <w:softHyphen/>
                <w:t>Date</w:t>
              </w:r>
              <w:r w:rsidRPr="006159E6">
                <w:softHyphen/>
                <w:t>AndTime</w:t>
              </w:r>
              <w:r>
                <w:t>’ must be used.</w:t>
              </w:r>
            </w:ins>
          </w:p>
          <w:p w14:paraId="0EA8014A" w14:textId="77777777" w:rsidR="005D66A4" w:rsidRPr="001A4439" w:rsidRDefault="005D66A4" w:rsidP="00735D91">
            <w:pPr>
              <w:pStyle w:val="condition1"/>
              <w:rPr>
                <w:ins w:id="1045" w:author="Autor"/>
              </w:rPr>
            </w:pPr>
            <w:ins w:id="1046" w:author="Autor">
              <w:r>
                <w:t>If the delivery period is to be expressed in UTC plus time zone offset, then ‘DeliveryStartTimestamp’ and ‘</w:t>
              </w:r>
              <w:r w:rsidRPr="001A4439">
                <w:t>Delivery</w:t>
              </w:r>
              <w:r>
                <w:softHyphen/>
                <w:t>End</w:t>
              </w:r>
              <w:r>
                <w:softHyphen/>
              </w:r>
              <w:r w:rsidRPr="001A4439">
                <w:t>Timestamp</w:t>
              </w:r>
              <w:r>
                <w:t xml:space="preserve">’ must be used. See also </w:t>
              </w:r>
              <w:r>
                <w:fldChar w:fldCharType="begin"/>
              </w:r>
              <w:r>
                <w:instrText xml:space="preserve"> REF BR008 \h </w:instrText>
              </w:r>
            </w:ins>
            <w:ins w:id="1047" w:author="Autor">
              <w:r>
                <w:fldChar w:fldCharType="separate"/>
              </w:r>
              <w:r>
                <w:t>BR008</w:t>
              </w:r>
              <w:r>
                <w:fldChar w:fldCharType="end"/>
              </w:r>
              <w:r>
                <w:t>.</w:t>
              </w:r>
            </w:ins>
          </w:p>
        </w:tc>
      </w:tr>
      <w:tr w:rsidR="00774D0C" w:rsidRPr="006159E6" w14:paraId="54527593" w14:textId="77777777" w:rsidTr="003235DC">
        <w:trPr>
          <w:cantSplit/>
        </w:trPr>
        <w:tc>
          <w:tcPr>
            <w:tcW w:w="1418" w:type="dxa"/>
          </w:tcPr>
          <w:p w14:paraId="0FCCCC16" w14:textId="77777777" w:rsidR="00774D0C" w:rsidRPr="006159E6" w:rsidRDefault="00774D0C" w:rsidP="00C85DEC">
            <w:pPr>
              <w:pStyle w:val="CellBody"/>
              <w:rPr>
                <w:lang w:val="en-US"/>
              </w:rPr>
            </w:pPr>
            <w:r w:rsidRPr="006159E6">
              <w:rPr>
                <w:lang w:val="en-US"/>
              </w:rPr>
              <w:t>Delivery</w:t>
            </w:r>
            <w:r w:rsidRPr="006159E6">
              <w:rPr>
                <w:lang w:val="en-US"/>
              </w:rPr>
              <w:softHyphen/>
              <w:t>Start</w:t>
            </w:r>
            <w:r w:rsidRPr="006159E6">
              <w:rPr>
                <w:lang w:val="en-US"/>
              </w:rPr>
              <w:softHyphen/>
              <w:t>Date</w:t>
            </w:r>
            <w:r w:rsidRPr="006159E6">
              <w:rPr>
                <w:lang w:val="en-US"/>
              </w:rPr>
              <w:softHyphen/>
              <w:t>And</w:t>
            </w:r>
            <w:r w:rsidRPr="006159E6">
              <w:rPr>
                <w:lang w:val="en-US"/>
              </w:rPr>
              <w:softHyphen/>
              <w:t>Time</w:t>
            </w:r>
          </w:p>
        </w:tc>
        <w:tc>
          <w:tcPr>
            <w:tcW w:w="850" w:type="dxa"/>
          </w:tcPr>
          <w:p w14:paraId="3EBE1ACB" w14:textId="461766D6" w:rsidR="00774D0C" w:rsidRPr="006159E6" w:rsidRDefault="00774D0C" w:rsidP="00C85DEC">
            <w:pPr>
              <w:pStyle w:val="CellBody"/>
              <w:rPr>
                <w:lang w:val="en-US"/>
              </w:rPr>
            </w:pPr>
            <w:r w:rsidRPr="006159E6">
              <w:rPr>
                <w:lang w:val="en-US"/>
              </w:rPr>
              <w:t>M+C</w:t>
            </w:r>
            <w:ins w:id="1048" w:author="Autor">
              <w:r w:rsidR="00574025">
                <w:rPr>
                  <w:lang w:val="en-US"/>
                </w:rPr>
                <w:t>H</w:t>
              </w:r>
            </w:ins>
          </w:p>
        </w:tc>
        <w:tc>
          <w:tcPr>
            <w:tcW w:w="1418" w:type="dxa"/>
          </w:tcPr>
          <w:p w14:paraId="1E16BD6F" w14:textId="77777777" w:rsidR="00774D0C" w:rsidRPr="006159E6" w:rsidRDefault="00774D0C" w:rsidP="00C85DEC">
            <w:pPr>
              <w:pStyle w:val="CellBody"/>
              <w:rPr>
                <w:lang w:val="en-US"/>
              </w:rPr>
            </w:pPr>
            <w:r w:rsidRPr="006159E6">
              <w:rPr>
                <w:lang w:val="en-US"/>
              </w:rPr>
              <w:t>Clock</w:t>
            </w:r>
            <w:r w:rsidRPr="006159E6">
              <w:rPr>
                <w:lang w:val="en-US"/>
              </w:rPr>
              <w:softHyphen/>
              <w:t>Date</w:t>
            </w:r>
            <w:r w:rsidRPr="006159E6">
              <w:rPr>
                <w:lang w:val="en-US"/>
              </w:rPr>
              <w:softHyphen/>
              <w:t>Time</w:t>
            </w:r>
            <w:r w:rsidRPr="006159E6">
              <w:rPr>
                <w:lang w:val="en-US"/>
              </w:rPr>
              <w:softHyphen/>
              <w:t>Type</w:t>
            </w:r>
          </w:p>
        </w:tc>
        <w:tc>
          <w:tcPr>
            <w:tcW w:w="5812" w:type="dxa"/>
          </w:tcPr>
          <w:p w14:paraId="696DFD13" w14:textId="56CAAA8F" w:rsidR="00774D0C" w:rsidRDefault="00774D0C" w:rsidP="00C85DEC">
            <w:pPr>
              <w:pStyle w:val="CellBody"/>
              <w:rPr>
                <w:lang w:val="en-US"/>
              </w:rPr>
            </w:pPr>
            <w:r w:rsidRPr="006159E6">
              <w:rPr>
                <w:lang w:val="en-US"/>
              </w:rPr>
              <w:t xml:space="preserve">This date and time </w:t>
            </w:r>
            <w:r>
              <w:rPr>
                <w:lang w:val="en-US"/>
              </w:rPr>
              <w:t xml:space="preserve">is </w:t>
            </w:r>
            <w:r w:rsidRPr="006159E6">
              <w:rPr>
                <w:lang w:val="en-US"/>
              </w:rPr>
              <w:t xml:space="preserve">expressed in </w:t>
            </w:r>
            <w:r>
              <w:rPr>
                <w:lang w:val="en-US"/>
              </w:rPr>
              <w:t>local</w:t>
            </w:r>
            <w:r w:rsidRPr="006159E6">
              <w:rPr>
                <w:lang w:val="en-US"/>
              </w:rPr>
              <w:t xml:space="preserve"> time</w:t>
            </w:r>
            <w:r>
              <w:rPr>
                <w:lang w:val="en-US"/>
              </w:rPr>
              <w:t xml:space="preserve"> of the delivery point area</w:t>
            </w:r>
            <w:r w:rsidRPr="006159E6">
              <w:rPr>
                <w:lang w:val="en-US"/>
              </w:rPr>
              <w:t>.</w:t>
            </w:r>
          </w:p>
          <w:p w14:paraId="2E41EC36" w14:textId="77777777" w:rsidR="005D66A4" w:rsidRDefault="005D66A4" w:rsidP="005D66A4">
            <w:pPr>
              <w:pStyle w:val="CellBody"/>
              <w:rPr>
                <w:ins w:id="1049" w:author="Autor"/>
                <w:lang w:val="en-US"/>
              </w:rPr>
            </w:pPr>
            <w:ins w:id="1050" w:author="Autor">
              <w:r w:rsidRPr="000C3B8A">
                <w:rPr>
                  <w:rStyle w:val="Fett"/>
                </w:rPr>
                <w:t>Note</w:t>
              </w:r>
              <w:r>
                <w:rPr>
                  <w:lang w:val="en-US"/>
                </w:rPr>
                <w:t xml:space="preserve">: This field is retained for backwards compatibility, see also </w:t>
              </w:r>
              <w:r>
                <w:rPr>
                  <w:lang w:val="en-US"/>
                </w:rPr>
                <w:fldChar w:fldCharType="begin"/>
              </w:r>
              <w:r>
                <w:rPr>
                  <w:lang w:val="en-US"/>
                </w:rPr>
                <w:instrText xml:space="preserve"> REF BR008 \h </w:instrText>
              </w:r>
            </w:ins>
            <w:r>
              <w:rPr>
                <w:lang w:val="en-US"/>
              </w:rPr>
            </w:r>
            <w:ins w:id="1051" w:author="Autor">
              <w:r>
                <w:rPr>
                  <w:lang w:val="en-US"/>
                </w:rPr>
                <w:fldChar w:fldCharType="separate"/>
              </w:r>
              <w:r>
                <w:rPr>
                  <w:lang w:val="en-US"/>
                </w:rPr>
                <w:t>BR008</w:t>
              </w:r>
              <w:r>
                <w:rPr>
                  <w:lang w:val="en-US"/>
                </w:rPr>
                <w:fldChar w:fldCharType="end"/>
              </w:r>
              <w:r>
                <w:rPr>
                  <w:lang w:val="en-US"/>
                </w:rPr>
                <w:t>.</w:t>
              </w:r>
            </w:ins>
          </w:p>
          <w:p w14:paraId="3B92B31F" w14:textId="77777777" w:rsidR="00774D0C" w:rsidRPr="006159E6" w:rsidRDefault="00774D0C" w:rsidP="00C85DEC">
            <w:pPr>
              <w:pStyle w:val="CellBody"/>
              <w:rPr>
                <w:rStyle w:val="Fett"/>
                <w:lang w:val="en-US"/>
              </w:rPr>
            </w:pPr>
            <w:r w:rsidRPr="006159E6">
              <w:rPr>
                <w:rStyle w:val="Fett"/>
                <w:lang w:val="en-US"/>
              </w:rPr>
              <w:t>Values:</w:t>
            </w:r>
          </w:p>
          <w:p w14:paraId="05EE7159" w14:textId="74A2D789" w:rsidR="00774D0C" w:rsidRPr="006159E6" w:rsidRDefault="00774D0C" w:rsidP="00ED3F3F">
            <w:pPr>
              <w:pStyle w:val="condition1"/>
              <w:rPr>
                <w:rStyle w:val="Fett"/>
              </w:rPr>
            </w:pPr>
            <w:r w:rsidRPr="006159E6">
              <w:t>Within one section, each ‘DeliveryStartDateAndTime’ must be identical to or later than the date and time in the previous ‘DeliveryEndDateAndTime’ field.</w:t>
            </w:r>
          </w:p>
          <w:p w14:paraId="277F28F1" w14:textId="77777777" w:rsidR="00774D0C" w:rsidRPr="006159E6" w:rsidRDefault="00774D0C" w:rsidP="00ED3F3F">
            <w:pPr>
              <w:pStyle w:val="condition1"/>
            </w:pPr>
            <w:r w:rsidRPr="006159E6">
              <w:t>If ‘Commodity’ is set to “Coal”, then the time part of this field must be set to “00:00:00”.</w:t>
            </w:r>
          </w:p>
        </w:tc>
      </w:tr>
      <w:tr w:rsidR="00774D0C" w:rsidRPr="006159E6" w14:paraId="449DDC19" w14:textId="77777777" w:rsidTr="003235DC">
        <w:trPr>
          <w:cantSplit/>
        </w:trPr>
        <w:tc>
          <w:tcPr>
            <w:tcW w:w="1418" w:type="dxa"/>
          </w:tcPr>
          <w:p w14:paraId="616D26AF" w14:textId="77777777" w:rsidR="00774D0C" w:rsidRPr="006159E6" w:rsidRDefault="00774D0C" w:rsidP="00C85DEC">
            <w:pPr>
              <w:pStyle w:val="CellBody"/>
              <w:rPr>
                <w:lang w:val="en-US"/>
              </w:rPr>
            </w:pPr>
            <w:r w:rsidRPr="006159E6">
              <w:rPr>
                <w:lang w:val="en-US"/>
              </w:rPr>
              <w:t>Delivery</w:t>
            </w:r>
            <w:r w:rsidRPr="006159E6">
              <w:rPr>
                <w:lang w:val="en-US"/>
              </w:rPr>
              <w:softHyphen/>
              <w:t>End</w:t>
            </w:r>
            <w:r w:rsidRPr="006159E6">
              <w:rPr>
                <w:lang w:val="en-US"/>
              </w:rPr>
              <w:softHyphen/>
              <w:t>Date</w:t>
            </w:r>
            <w:r w:rsidRPr="006159E6">
              <w:rPr>
                <w:lang w:val="en-US"/>
              </w:rPr>
              <w:softHyphen/>
              <w:t>And</w:t>
            </w:r>
            <w:r w:rsidRPr="006159E6">
              <w:rPr>
                <w:lang w:val="en-US"/>
              </w:rPr>
              <w:softHyphen/>
              <w:t>Time</w:t>
            </w:r>
          </w:p>
        </w:tc>
        <w:tc>
          <w:tcPr>
            <w:tcW w:w="850" w:type="dxa"/>
          </w:tcPr>
          <w:p w14:paraId="3371F8F1" w14:textId="0BC7948A" w:rsidR="00774D0C" w:rsidRPr="006159E6" w:rsidRDefault="00774D0C" w:rsidP="00C85DEC">
            <w:pPr>
              <w:pStyle w:val="CellBody"/>
              <w:rPr>
                <w:lang w:val="en-US"/>
              </w:rPr>
            </w:pPr>
            <w:r w:rsidRPr="006159E6">
              <w:rPr>
                <w:lang w:val="en-US"/>
              </w:rPr>
              <w:t>M+C</w:t>
            </w:r>
            <w:ins w:id="1052" w:author="Autor">
              <w:r w:rsidR="00574025">
                <w:rPr>
                  <w:lang w:val="en-US"/>
                </w:rPr>
                <w:t>H</w:t>
              </w:r>
            </w:ins>
          </w:p>
        </w:tc>
        <w:tc>
          <w:tcPr>
            <w:tcW w:w="1418" w:type="dxa"/>
          </w:tcPr>
          <w:p w14:paraId="36680892" w14:textId="77777777" w:rsidR="00774D0C" w:rsidRPr="006159E6" w:rsidRDefault="00774D0C" w:rsidP="00C85DEC">
            <w:pPr>
              <w:pStyle w:val="CellBody"/>
              <w:rPr>
                <w:lang w:val="en-US"/>
              </w:rPr>
            </w:pPr>
            <w:r w:rsidRPr="006159E6">
              <w:rPr>
                <w:lang w:val="en-US"/>
              </w:rPr>
              <w:t>Clock</w:t>
            </w:r>
            <w:r w:rsidRPr="006159E6">
              <w:rPr>
                <w:lang w:val="en-US"/>
              </w:rPr>
              <w:softHyphen/>
              <w:t>Date</w:t>
            </w:r>
            <w:r w:rsidRPr="006159E6">
              <w:rPr>
                <w:lang w:val="en-US"/>
              </w:rPr>
              <w:softHyphen/>
              <w:t>Time</w:t>
            </w:r>
            <w:r w:rsidRPr="006159E6">
              <w:rPr>
                <w:lang w:val="en-US"/>
              </w:rPr>
              <w:softHyphen/>
              <w:t>Type</w:t>
            </w:r>
          </w:p>
        </w:tc>
        <w:tc>
          <w:tcPr>
            <w:tcW w:w="5812" w:type="dxa"/>
          </w:tcPr>
          <w:p w14:paraId="501DACC5" w14:textId="0A6D0E2B" w:rsidR="00774D0C" w:rsidRDefault="00774D0C" w:rsidP="00C85DEC">
            <w:pPr>
              <w:pStyle w:val="CellBody"/>
              <w:rPr>
                <w:lang w:val="en-US"/>
              </w:rPr>
            </w:pPr>
            <w:r w:rsidRPr="006159E6">
              <w:rPr>
                <w:lang w:val="en-US"/>
              </w:rPr>
              <w:t xml:space="preserve">This date and time </w:t>
            </w:r>
            <w:r>
              <w:rPr>
                <w:lang w:val="en-US"/>
              </w:rPr>
              <w:t xml:space="preserve">is </w:t>
            </w:r>
            <w:r w:rsidRPr="006159E6">
              <w:rPr>
                <w:lang w:val="en-US"/>
              </w:rPr>
              <w:t xml:space="preserve">expressed in </w:t>
            </w:r>
            <w:r>
              <w:rPr>
                <w:lang w:val="en-US"/>
              </w:rPr>
              <w:t>local</w:t>
            </w:r>
            <w:r w:rsidRPr="006159E6">
              <w:rPr>
                <w:lang w:val="en-US"/>
              </w:rPr>
              <w:t xml:space="preserve"> time</w:t>
            </w:r>
            <w:r>
              <w:rPr>
                <w:lang w:val="en-US"/>
              </w:rPr>
              <w:t xml:space="preserve"> of the delivery point area</w:t>
            </w:r>
            <w:r w:rsidRPr="006159E6">
              <w:rPr>
                <w:lang w:val="en-US"/>
              </w:rPr>
              <w:t>.</w:t>
            </w:r>
          </w:p>
          <w:p w14:paraId="419B221F" w14:textId="77777777" w:rsidR="005D66A4" w:rsidRDefault="005D66A4" w:rsidP="005D66A4">
            <w:pPr>
              <w:pStyle w:val="CellBody"/>
              <w:rPr>
                <w:ins w:id="1053" w:author="Autor"/>
                <w:lang w:val="en-US"/>
              </w:rPr>
            </w:pPr>
            <w:ins w:id="1054" w:author="Autor">
              <w:r w:rsidRPr="000C3B8A">
                <w:rPr>
                  <w:rStyle w:val="Fett"/>
                </w:rPr>
                <w:t>Note</w:t>
              </w:r>
              <w:r>
                <w:rPr>
                  <w:lang w:val="en-US"/>
                </w:rPr>
                <w:t xml:space="preserve">: This field is retained for backwards compatibility, see also </w:t>
              </w:r>
              <w:r>
                <w:rPr>
                  <w:lang w:val="en-US"/>
                </w:rPr>
                <w:fldChar w:fldCharType="begin"/>
              </w:r>
              <w:r>
                <w:rPr>
                  <w:lang w:val="en-US"/>
                </w:rPr>
                <w:instrText xml:space="preserve"> REF BR008 \h </w:instrText>
              </w:r>
            </w:ins>
            <w:r>
              <w:rPr>
                <w:lang w:val="en-US"/>
              </w:rPr>
            </w:r>
            <w:ins w:id="1055" w:author="Autor">
              <w:r>
                <w:rPr>
                  <w:lang w:val="en-US"/>
                </w:rPr>
                <w:fldChar w:fldCharType="separate"/>
              </w:r>
              <w:r>
                <w:rPr>
                  <w:lang w:val="en-US"/>
                </w:rPr>
                <w:t>BR008</w:t>
              </w:r>
              <w:r>
                <w:rPr>
                  <w:lang w:val="en-US"/>
                </w:rPr>
                <w:fldChar w:fldCharType="end"/>
              </w:r>
              <w:r>
                <w:rPr>
                  <w:lang w:val="en-US"/>
                </w:rPr>
                <w:t>.</w:t>
              </w:r>
            </w:ins>
          </w:p>
          <w:p w14:paraId="1D79D257" w14:textId="77777777" w:rsidR="00774D0C" w:rsidRPr="006159E6" w:rsidRDefault="00774D0C" w:rsidP="00C85DEC">
            <w:pPr>
              <w:pStyle w:val="CellBody"/>
              <w:rPr>
                <w:rStyle w:val="Fett"/>
                <w:lang w:val="en-US"/>
              </w:rPr>
            </w:pPr>
            <w:r w:rsidRPr="006159E6">
              <w:rPr>
                <w:rStyle w:val="Fett"/>
                <w:lang w:val="en-US"/>
              </w:rPr>
              <w:t>Values:</w:t>
            </w:r>
          </w:p>
          <w:p w14:paraId="65872619" w14:textId="77777777" w:rsidR="00774D0C" w:rsidRPr="006159E6" w:rsidRDefault="00774D0C" w:rsidP="00ED3F3F">
            <w:pPr>
              <w:pStyle w:val="condition1"/>
              <w:rPr>
                <w:rStyle w:val="Fett"/>
              </w:rPr>
            </w:pPr>
            <w:r w:rsidRPr="006159E6">
              <w:t>This point in time is the first second after the specified delivery period ends. Therefore, ‘DeliveryEndDateAndTime’ must be later than the date and time in the associated ‘DeliveryStartDateAndTime’ field.</w:t>
            </w:r>
          </w:p>
          <w:p w14:paraId="0CCD8CC3" w14:textId="77777777" w:rsidR="00774D0C" w:rsidRPr="006159E6" w:rsidRDefault="00774D0C" w:rsidP="00ED3F3F">
            <w:pPr>
              <w:pStyle w:val="condition1"/>
            </w:pPr>
            <w:r w:rsidRPr="006159E6">
              <w:t>If ‘Commodity’ is set to “Coal”, then the time part of this field must be set to “00:00:00”.</w:t>
            </w:r>
          </w:p>
        </w:tc>
      </w:tr>
      <w:tr w:rsidR="00E00276" w:rsidRPr="006159E6" w14:paraId="4158F811" w14:textId="77777777" w:rsidTr="003235DC">
        <w:trPr>
          <w:cantSplit/>
          <w:ins w:id="1056" w:author="Autor"/>
        </w:trPr>
        <w:tc>
          <w:tcPr>
            <w:tcW w:w="1418" w:type="dxa"/>
            <w:tcBorders>
              <w:top w:val="single" w:sz="4" w:space="0" w:color="auto"/>
              <w:left w:val="single" w:sz="4" w:space="0" w:color="auto"/>
              <w:bottom w:val="single" w:sz="4" w:space="0" w:color="auto"/>
              <w:right w:val="single" w:sz="4" w:space="0" w:color="auto"/>
            </w:tcBorders>
          </w:tcPr>
          <w:p w14:paraId="77A07199" w14:textId="77777777" w:rsidR="00E00276" w:rsidRPr="006159E6" w:rsidRDefault="00E00276" w:rsidP="00735D91">
            <w:pPr>
              <w:pStyle w:val="CellBody"/>
              <w:rPr>
                <w:ins w:id="1057" w:author="Autor"/>
                <w:bCs/>
                <w:lang w:val="en-US"/>
              </w:rPr>
            </w:pPr>
            <w:ins w:id="1058" w:author="Autor">
              <w:r w:rsidRPr="001A4439">
                <w:t>Delivery</w:t>
              </w:r>
              <w:r>
                <w:softHyphen/>
              </w:r>
              <w:r w:rsidRPr="001A4439">
                <w:t>Start</w:t>
              </w:r>
              <w:r>
                <w:softHyphen/>
              </w:r>
              <w:r w:rsidRPr="001A4439">
                <w:t>Timestamp</w:t>
              </w:r>
            </w:ins>
          </w:p>
        </w:tc>
        <w:tc>
          <w:tcPr>
            <w:tcW w:w="850" w:type="dxa"/>
            <w:tcBorders>
              <w:top w:val="single" w:sz="4" w:space="0" w:color="auto"/>
              <w:left w:val="single" w:sz="4" w:space="0" w:color="auto"/>
              <w:bottom w:val="single" w:sz="4" w:space="0" w:color="auto"/>
              <w:right w:val="single" w:sz="4" w:space="0" w:color="auto"/>
            </w:tcBorders>
          </w:tcPr>
          <w:p w14:paraId="6132EC52" w14:textId="77777777" w:rsidR="00E00276" w:rsidRPr="006159E6" w:rsidRDefault="00E00276" w:rsidP="00735D91">
            <w:pPr>
              <w:pStyle w:val="CellBody"/>
              <w:rPr>
                <w:ins w:id="1059" w:author="Autor"/>
                <w:lang w:val="en-US"/>
              </w:rPr>
            </w:pPr>
            <w:ins w:id="1060" w:author="Autor">
              <w:r>
                <w:rPr>
                  <w:lang w:val="en-US"/>
                </w:rPr>
                <w:t>M+CH</w:t>
              </w:r>
            </w:ins>
          </w:p>
        </w:tc>
        <w:tc>
          <w:tcPr>
            <w:tcW w:w="1418" w:type="dxa"/>
            <w:tcBorders>
              <w:top w:val="single" w:sz="4" w:space="0" w:color="auto"/>
              <w:left w:val="single" w:sz="4" w:space="0" w:color="auto"/>
              <w:bottom w:val="single" w:sz="4" w:space="0" w:color="auto"/>
              <w:right w:val="single" w:sz="4" w:space="0" w:color="auto"/>
            </w:tcBorders>
          </w:tcPr>
          <w:p w14:paraId="79A0FBA6" w14:textId="5BC5D767" w:rsidR="00E00276" w:rsidRPr="006159E6" w:rsidRDefault="00E00276" w:rsidP="00735D91">
            <w:pPr>
              <w:pStyle w:val="CellBody"/>
              <w:rPr>
                <w:ins w:id="1061" w:author="Autor"/>
                <w:lang w:val="en-US"/>
              </w:rPr>
            </w:pPr>
            <w:ins w:id="1062" w:author="Autor">
              <w:r w:rsidRPr="004F022B">
                <w:rPr>
                  <w:lang w:val="en-US"/>
                </w:rPr>
                <w:t>UTCOffset</w:t>
              </w:r>
              <w:r w:rsidR="004D05CD">
                <w:rPr>
                  <w:lang w:val="en-US"/>
                </w:rPr>
                <w:t>-</w:t>
              </w:r>
              <w:r w:rsidRPr="004F022B">
                <w:rPr>
                  <w:lang w:val="en-US"/>
                </w:rPr>
                <w:t>Timestamp</w:t>
              </w:r>
              <w:r w:rsidR="004D05CD">
                <w:rPr>
                  <w:lang w:val="en-US"/>
                </w:rPr>
                <w:t>-</w:t>
              </w:r>
              <w:r w:rsidRPr="004F022B">
                <w:rPr>
                  <w:lang w:val="en-US"/>
                </w:rPr>
                <w:t>Type</w:t>
              </w:r>
            </w:ins>
          </w:p>
        </w:tc>
        <w:tc>
          <w:tcPr>
            <w:tcW w:w="5812" w:type="dxa"/>
            <w:tcBorders>
              <w:top w:val="single" w:sz="4" w:space="0" w:color="auto"/>
              <w:left w:val="single" w:sz="4" w:space="0" w:color="auto"/>
              <w:bottom w:val="single" w:sz="4" w:space="0" w:color="auto"/>
              <w:right w:val="single" w:sz="4" w:space="0" w:color="auto"/>
            </w:tcBorders>
          </w:tcPr>
          <w:p w14:paraId="2FE304CB" w14:textId="013B25D8" w:rsidR="00E00276" w:rsidRPr="00D4224A" w:rsidRDefault="00E00276" w:rsidP="00735D91">
            <w:pPr>
              <w:pStyle w:val="CellBody"/>
              <w:rPr>
                <w:ins w:id="1063" w:author="Autor"/>
                <w:rStyle w:val="Fett"/>
                <w:b w:val="0"/>
                <w:bCs w:val="0"/>
              </w:rPr>
            </w:pPr>
            <w:ins w:id="1064" w:author="Autor">
              <w:r>
                <w:rPr>
                  <w:rStyle w:val="Fett"/>
                  <w:b w:val="0"/>
                  <w:bCs w:val="0"/>
                </w:rPr>
                <w:t>The time zone offset of this time</w:t>
              </w:r>
              <w:r w:rsidR="00DF25F5">
                <w:rPr>
                  <w:rStyle w:val="Fett"/>
                  <w:b w:val="0"/>
                  <w:bCs w:val="0"/>
                </w:rPr>
                <w:t xml:space="preserve"> </w:t>
              </w:r>
              <w:r>
                <w:rPr>
                  <w:rStyle w:val="Fett"/>
                  <w:b w:val="0"/>
                  <w:bCs w:val="0"/>
                </w:rPr>
                <w:t>stamp must correspond to the time zone of the delivery point area.</w:t>
              </w:r>
            </w:ins>
          </w:p>
          <w:p w14:paraId="333BB265" w14:textId="77777777" w:rsidR="00E00276" w:rsidRPr="006159E6" w:rsidRDefault="00E00276" w:rsidP="00735D91">
            <w:pPr>
              <w:pStyle w:val="CellBody"/>
              <w:rPr>
                <w:ins w:id="1065" w:author="Autor"/>
                <w:rStyle w:val="Fett"/>
                <w:lang w:val="en-US"/>
              </w:rPr>
            </w:pPr>
            <w:ins w:id="1066" w:author="Autor">
              <w:r w:rsidRPr="006159E6">
                <w:rPr>
                  <w:rStyle w:val="Fett"/>
                  <w:lang w:val="en-US"/>
                </w:rPr>
                <w:t>Values:</w:t>
              </w:r>
            </w:ins>
          </w:p>
          <w:p w14:paraId="14378D95" w14:textId="77777777" w:rsidR="00E00276" w:rsidRPr="006159E6" w:rsidRDefault="00E00276" w:rsidP="00735D91">
            <w:pPr>
              <w:pStyle w:val="condition1"/>
              <w:rPr>
                <w:ins w:id="1067" w:author="Autor"/>
                <w:rStyle w:val="Fett"/>
              </w:rPr>
            </w:pPr>
            <w:ins w:id="1068" w:author="Autor">
              <w:r w:rsidRPr="006159E6">
                <w:t>Within one section, each ‘DeliveryStartTime</w:t>
              </w:r>
              <w:r>
                <w:t>stamp</w:t>
              </w:r>
              <w:r w:rsidRPr="006159E6">
                <w:t>’ must be identical to or later than the date and time in the previous ‘DeliveryEnd</w:t>
              </w:r>
              <w:r>
                <w:t>T</w:t>
              </w:r>
              <w:r w:rsidRPr="006159E6">
                <w:t>ime</w:t>
              </w:r>
              <w:r>
                <w:t>stamp</w:t>
              </w:r>
              <w:r w:rsidRPr="006159E6">
                <w:t>’ field.</w:t>
              </w:r>
            </w:ins>
          </w:p>
          <w:p w14:paraId="323F4C25" w14:textId="77777777" w:rsidR="00E00276" w:rsidRPr="006159E6" w:rsidRDefault="00E00276" w:rsidP="00735D91">
            <w:pPr>
              <w:pStyle w:val="condition1"/>
              <w:rPr>
                <w:ins w:id="1069" w:author="Autor"/>
                <w:rFonts w:eastAsia="Calibri"/>
                <w:szCs w:val="22"/>
              </w:rPr>
            </w:pPr>
            <w:ins w:id="1070" w:author="Autor">
              <w:r w:rsidRPr="006159E6">
                <w:t>If ‘Commodity’ is set to “Coal”, then the time part of this field must be set to “00:00:00”.</w:t>
              </w:r>
            </w:ins>
          </w:p>
        </w:tc>
      </w:tr>
      <w:tr w:rsidR="00E00276" w:rsidRPr="006159E6" w14:paraId="157EE993" w14:textId="77777777" w:rsidTr="003235DC">
        <w:trPr>
          <w:cantSplit/>
          <w:ins w:id="1071" w:author="Autor"/>
        </w:trPr>
        <w:tc>
          <w:tcPr>
            <w:tcW w:w="1418" w:type="dxa"/>
            <w:tcBorders>
              <w:top w:val="single" w:sz="4" w:space="0" w:color="auto"/>
              <w:left w:val="single" w:sz="4" w:space="0" w:color="auto"/>
              <w:bottom w:val="single" w:sz="4" w:space="0" w:color="auto"/>
              <w:right w:val="single" w:sz="4" w:space="0" w:color="auto"/>
            </w:tcBorders>
          </w:tcPr>
          <w:p w14:paraId="0D3168BD" w14:textId="77777777" w:rsidR="00E00276" w:rsidRPr="006159E6" w:rsidRDefault="00E00276" w:rsidP="00735D91">
            <w:pPr>
              <w:pStyle w:val="CellBody"/>
              <w:rPr>
                <w:ins w:id="1072" w:author="Autor"/>
                <w:bCs/>
                <w:lang w:val="en-US"/>
              </w:rPr>
            </w:pPr>
            <w:ins w:id="1073" w:author="Autor">
              <w:r w:rsidRPr="001A4439">
                <w:t>Delivery</w:t>
              </w:r>
              <w:r>
                <w:softHyphen/>
                <w:t>End</w:t>
              </w:r>
              <w:r>
                <w:softHyphen/>
              </w:r>
              <w:r w:rsidRPr="001A4439">
                <w:t>Timestamp</w:t>
              </w:r>
            </w:ins>
          </w:p>
        </w:tc>
        <w:tc>
          <w:tcPr>
            <w:tcW w:w="850" w:type="dxa"/>
            <w:tcBorders>
              <w:top w:val="single" w:sz="4" w:space="0" w:color="auto"/>
              <w:left w:val="single" w:sz="4" w:space="0" w:color="auto"/>
              <w:bottom w:val="single" w:sz="4" w:space="0" w:color="auto"/>
              <w:right w:val="single" w:sz="4" w:space="0" w:color="auto"/>
            </w:tcBorders>
          </w:tcPr>
          <w:p w14:paraId="3B8BD5DB" w14:textId="77777777" w:rsidR="00E00276" w:rsidRPr="006159E6" w:rsidRDefault="00E00276" w:rsidP="00735D91">
            <w:pPr>
              <w:pStyle w:val="CellBody"/>
              <w:rPr>
                <w:ins w:id="1074" w:author="Autor"/>
                <w:lang w:val="en-US"/>
              </w:rPr>
            </w:pPr>
            <w:ins w:id="1075" w:author="Autor">
              <w:r>
                <w:rPr>
                  <w:lang w:val="en-US"/>
                </w:rPr>
                <w:t>M+CH</w:t>
              </w:r>
            </w:ins>
          </w:p>
        </w:tc>
        <w:tc>
          <w:tcPr>
            <w:tcW w:w="1418" w:type="dxa"/>
            <w:tcBorders>
              <w:top w:val="single" w:sz="4" w:space="0" w:color="auto"/>
              <w:left w:val="single" w:sz="4" w:space="0" w:color="auto"/>
              <w:bottom w:val="single" w:sz="4" w:space="0" w:color="auto"/>
              <w:right w:val="single" w:sz="4" w:space="0" w:color="auto"/>
            </w:tcBorders>
          </w:tcPr>
          <w:p w14:paraId="7E97F910" w14:textId="69461925" w:rsidR="00E00276" w:rsidRPr="006159E6" w:rsidRDefault="00E00276" w:rsidP="00735D91">
            <w:pPr>
              <w:pStyle w:val="CellBody"/>
              <w:rPr>
                <w:ins w:id="1076" w:author="Autor"/>
                <w:lang w:val="en-US"/>
              </w:rPr>
            </w:pPr>
            <w:ins w:id="1077" w:author="Autor">
              <w:r w:rsidRPr="004F022B">
                <w:rPr>
                  <w:lang w:val="en-US"/>
                </w:rPr>
                <w:t>UTCOffset</w:t>
              </w:r>
              <w:r w:rsidR="004D05CD">
                <w:rPr>
                  <w:lang w:val="en-US"/>
                </w:rPr>
                <w:softHyphen/>
                <w:t>Timestamp</w:t>
              </w:r>
              <w:r w:rsidR="004D05CD">
                <w:rPr>
                  <w:lang w:val="en-US"/>
                </w:rPr>
                <w:softHyphen/>
              </w:r>
              <w:r w:rsidRPr="004F022B">
                <w:rPr>
                  <w:lang w:val="en-US"/>
                </w:rPr>
                <w:t>Type</w:t>
              </w:r>
            </w:ins>
          </w:p>
        </w:tc>
        <w:tc>
          <w:tcPr>
            <w:tcW w:w="5812" w:type="dxa"/>
            <w:tcBorders>
              <w:top w:val="single" w:sz="4" w:space="0" w:color="auto"/>
              <w:left w:val="single" w:sz="4" w:space="0" w:color="auto"/>
              <w:bottom w:val="single" w:sz="4" w:space="0" w:color="auto"/>
              <w:right w:val="single" w:sz="4" w:space="0" w:color="auto"/>
            </w:tcBorders>
          </w:tcPr>
          <w:p w14:paraId="273AD818" w14:textId="5527789A" w:rsidR="00E00276" w:rsidRPr="00D4224A" w:rsidRDefault="00E00276" w:rsidP="00735D91">
            <w:pPr>
              <w:pStyle w:val="CellBody"/>
              <w:rPr>
                <w:ins w:id="1078" w:author="Autor"/>
                <w:rStyle w:val="Fett"/>
                <w:b w:val="0"/>
                <w:bCs w:val="0"/>
              </w:rPr>
            </w:pPr>
            <w:ins w:id="1079" w:author="Autor">
              <w:r>
                <w:rPr>
                  <w:rStyle w:val="Fett"/>
                  <w:b w:val="0"/>
                  <w:bCs w:val="0"/>
                </w:rPr>
                <w:t>The time zone offset of this time</w:t>
              </w:r>
              <w:r w:rsidR="00DF25F5">
                <w:rPr>
                  <w:rStyle w:val="Fett"/>
                  <w:b w:val="0"/>
                  <w:bCs w:val="0"/>
                </w:rPr>
                <w:t xml:space="preserve"> </w:t>
              </w:r>
              <w:r>
                <w:rPr>
                  <w:rStyle w:val="Fett"/>
                  <w:b w:val="0"/>
                  <w:bCs w:val="0"/>
                </w:rPr>
                <w:t>stamp must correspond to the time zone of the delivery point area.</w:t>
              </w:r>
            </w:ins>
          </w:p>
          <w:p w14:paraId="1780DF2C" w14:textId="77777777" w:rsidR="00E00276" w:rsidRPr="006159E6" w:rsidRDefault="00E00276" w:rsidP="00735D91">
            <w:pPr>
              <w:pStyle w:val="CellBody"/>
              <w:rPr>
                <w:ins w:id="1080" w:author="Autor"/>
                <w:rStyle w:val="Fett"/>
                <w:lang w:val="en-US"/>
              </w:rPr>
            </w:pPr>
            <w:ins w:id="1081" w:author="Autor">
              <w:r w:rsidRPr="006159E6">
                <w:rPr>
                  <w:rStyle w:val="Fett"/>
                  <w:lang w:val="en-US"/>
                </w:rPr>
                <w:t>Values:</w:t>
              </w:r>
            </w:ins>
          </w:p>
          <w:p w14:paraId="45FE5547" w14:textId="77777777" w:rsidR="00E00276" w:rsidRPr="006159E6" w:rsidRDefault="00E00276" w:rsidP="00735D91">
            <w:pPr>
              <w:pStyle w:val="condition1"/>
              <w:rPr>
                <w:ins w:id="1082" w:author="Autor"/>
                <w:rStyle w:val="Fett"/>
              </w:rPr>
            </w:pPr>
            <w:ins w:id="1083" w:author="Autor">
              <w:r w:rsidRPr="006159E6">
                <w:t>This point in time is the first second after the specified delivery period ends. Therefore, ‘DeliveryEndTime</w:t>
              </w:r>
              <w:r>
                <w:t>stamp</w:t>
              </w:r>
              <w:r w:rsidRPr="006159E6">
                <w:t>’ must be later than the date and time in the associated ‘DeliveryStartTime</w:t>
              </w:r>
              <w:r>
                <w:t>stamp</w:t>
              </w:r>
              <w:r w:rsidRPr="006159E6">
                <w:t>’ field.</w:t>
              </w:r>
            </w:ins>
          </w:p>
          <w:p w14:paraId="491A6AC5" w14:textId="77777777" w:rsidR="00E00276" w:rsidRPr="006159E6" w:rsidRDefault="00E00276" w:rsidP="00735D91">
            <w:pPr>
              <w:pStyle w:val="condition1"/>
              <w:rPr>
                <w:ins w:id="1084" w:author="Autor"/>
                <w:rFonts w:eastAsia="Calibri"/>
                <w:szCs w:val="22"/>
              </w:rPr>
            </w:pPr>
            <w:ins w:id="1085" w:author="Autor">
              <w:r w:rsidRPr="006159E6">
                <w:t>If ‘Commodity’ is set to “Coal”, then the time part of this field must be set to “00:00:00”.</w:t>
              </w:r>
            </w:ins>
          </w:p>
        </w:tc>
      </w:tr>
      <w:tr w:rsidR="00574025" w:rsidRPr="006159E6" w14:paraId="715C9A7A" w14:textId="77777777" w:rsidTr="003235DC">
        <w:trPr>
          <w:cantSplit/>
          <w:ins w:id="1086" w:author="Autor"/>
        </w:trPr>
        <w:tc>
          <w:tcPr>
            <w:tcW w:w="9498" w:type="dxa"/>
            <w:gridSpan w:val="4"/>
            <w:shd w:val="clear" w:color="auto" w:fill="BFBFBF" w:themeFill="background1" w:themeFillShade="BF"/>
          </w:tcPr>
          <w:p w14:paraId="09432E87" w14:textId="77777777" w:rsidR="00574025" w:rsidRPr="001A4439" w:rsidRDefault="00574025" w:rsidP="00735D91">
            <w:pPr>
              <w:pStyle w:val="CellBody"/>
              <w:rPr>
                <w:ins w:id="1087" w:author="Autor"/>
                <w:lang w:val="en-US"/>
              </w:rPr>
            </w:pPr>
            <w:ins w:id="1088" w:author="Autor">
              <w:r>
                <w:rPr>
                  <w:lang w:val="en-US"/>
                </w:rPr>
                <w:t xml:space="preserve">End of </w:t>
              </w:r>
              <w:r w:rsidRPr="000C3B8A">
                <w:rPr>
                  <w:rStyle w:val="Fett"/>
                </w:rPr>
                <w:t>XSD choice</w:t>
              </w:r>
            </w:ins>
          </w:p>
        </w:tc>
      </w:tr>
      <w:tr w:rsidR="00FB12A5" w:rsidRPr="006159E6" w14:paraId="1CA233C8" w14:textId="77777777" w:rsidTr="003235DC">
        <w:trPr>
          <w:cantSplit/>
        </w:trPr>
        <w:tc>
          <w:tcPr>
            <w:tcW w:w="1418" w:type="dxa"/>
          </w:tcPr>
          <w:p w14:paraId="20C8A918" w14:textId="77777777" w:rsidR="00FB12A5" w:rsidRPr="006159E6" w:rsidRDefault="00FB12A5" w:rsidP="00D02290">
            <w:pPr>
              <w:pStyle w:val="CellBody"/>
              <w:rPr>
                <w:lang w:val="en-US"/>
              </w:rPr>
            </w:pPr>
            <w:r w:rsidRPr="006159E6">
              <w:rPr>
                <w:lang w:val="en-US"/>
              </w:rPr>
              <w:lastRenderedPageBreak/>
              <w:t>Contract</w:t>
            </w:r>
            <w:r w:rsidRPr="006159E6">
              <w:rPr>
                <w:lang w:val="en-US"/>
              </w:rPr>
              <w:softHyphen/>
              <w:t>Capacity</w:t>
            </w:r>
          </w:p>
        </w:tc>
        <w:tc>
          <w:tcPr>
            <w:tcW w:w="850" w:type="dxa"/>
          </w:tcPr>
          <w:p w14:paraId="4D0BBB71" w14:textId="77777777" w:rsidR="00FB12A5" w:rsidRPr="006159E6" w:rsidRDefault="00FB12A5" w:rsidP="00D02290">
            <w:pPr>
              <w:pStyle w:val="CellBody"/>
              <w:rPr>
                <w:lang w:val="en-US"/>
              </w:rPr>
            </w:pPr>
            <w:r w:rsidRPr="006159E6">
              <w:rPr>
                <w:lang w:val="en-US"/>
              </w:rPr>
              <w:t>M</w:t>
            </w:r>
          </w:p>
        </w:tc>
        <w:tc>
          <w:tcPr>
            <w:tcW w:w="1418" w:type="dxa"/>
          </w:tcPr>
          <w:p w14:paraId="5622B32B" w14:textId="77777777" w:rsidR="00FB12A5" w:rsidRPr="006159E6" w:rsidRDefault="00FB12A5" w:rsidP="00D02290">
            <w:pPr>
              <w:pStyle w:val="CellBody"/>
              <w:rPr>
                <w:lang w:val="en-US"/>
              </w:rPr>
            </w:pPr>
            <w:r w:rsidRPr="006159E6">
              <w:rPr>
                <w:lang w:val="en-US"/>
              </w:rPr>
              <w:t>Quantity</w:t>
            </w:r>
            <w:r w:rsidRPr="006159E6">
              <w:rPr>
                <w:lang w:val="en-US"/>
              </w:rPr>
              <w:softHyphen/>
              <w:t>Type</w:t>
            </w:r>
          </w:p>
        </w:tc>
        <w:tc>
          <w:tcPr>
            <w:tcW w:w="5812" w:type="dxa"/>
          </w:tcPr>
          <w:p w14:paraId="0C405FA7" w14:textId="77777777" w:rsidR="00FB12A5" w:rsidRPr="006159E6" w:rsidRDefault="00FB12A5" w:rsidP="00D02290">
            <w:pPr>
              <w:pStyle w:val="CellBody"/>
              <w:rPr>
                <w:lang w:val="en-US"/>
              </w:rPr>
            </w:pPr>
          </w:p>
        </w:tc>
      </w:tr>
      <w:tr w:rsidR="00FB12A5" w:rsidRPr="006159E6" w14:paraId="1CF62D0E" w14:textId="77777777" w:rsidTr="003235DC">
        <w:trPr>
          <w:cantSplit/>
        </w:trPr>
        <w:tc>
          <w:tcPr>
            <w:tcW w:w="1418" w:type="dxa"/>
            <w:tcBorders>
              <w:bottom w:val="single" w:sz="4" w:space="0" w:color="auto"/>
            </w:tcBorders>
          </w:tcPr>
          <w:p w14:paraId="15A93648" w14:textId="77777777" w:rsidR="00FB12A5" w:rsidRPr="006159E6" w:rsidRDefault="00FB12A5" w:rsidP="00D02290">
            <w:pPr>
              <w:pStyle w:val="CellBody"/>
              <w:rPr>
                <w:lang w:val="en-US"/>
              </w:rPr>
            </w:pPr>
            <w:r w:rsidRPr="006159E6">
              <w:rPr>
                <w:lang w:val="en-US"/>
              </w:rPr>
              <w:t>Price</w:t>
            </w:r>
          </w:p>
        </w:tc>
        <w:tc>
          <w:tcPr>
            <w:tcW w:w="850" w:type="dxa"/>
            <w:tcBorders>
              <w:bottom w:val="single" w:sz="4" w:space="0" w:color="auto"/>
            </w:tcBorders>
          </w:tcPr>
          <w:p w14:paraId="17942B98" w14:textId="77777777" w:rsidR="00FB12A5" w:rsidRPr="006159E6" w:rsidRDefault="00FB12A5" w:rsidP="00D02290">
            <w:pPr>
              <w:pStyle w:val="CellBody"/>
              <w:rPr>
                <w:lang w:val="en-US"/>
              </w:rPr>
            </w:pPr>
            <w:r w:rsidRPr="006159E6">
              <w:rPr>
                <w:lang w:val="en-US"/>
              </w:rPr>
              <w:t>C</w:t>
            </w:r>
          </w:p>
        </w:tc>
        <w:tc>
          <w:tcPr>
            <w:tcW w:w="1418" w:type="dxa"/>
            <w:tcBorders>
              <w:bottom w:val="single" w:sz="4" w:space="0" w:color="auto"/>
            </w:tcBorders>
          </w:tcPr>
          <w:p w14:paraId="2A592BFB" w14:textId="77777777" w:rsidR="00FB12A5" w:rsidRPr="006159E6" w:rsidRDefault="00FB12A5" w:rsidP="00D02290">
            <w:pPr>
              <w:pStyle w:val="CellBody"/>
              <w:rPr>
                <w:lang w:val="en-US"/>
              </w:rPr>
            </w:pPr>
            <w:r w:rsidRPr="006159E6">
              <w:rPr>
                <w:lang w:val="en-US"/>
              </w:rPr>
              <w:t>Price</w:t>
            </w:r>
            <w:r w:rsidRPr="006159E6">
              <w:rPr>
                <w:lang w:val="en-US"/>
              </w:rPr>
              <w:softHyphen/>
              <w:t>Type</w:t>
            </w:r>
          </w:p>
        </w:tc>
        <w:tc>
          <w:tcPr>
            <w:tcW w:w="5812" w:type="dxa"/>
            <w:tcBorders>
              <w:bottom w:val="single" w:sz="4" w:space="0" w:color="auto"/>
            </w:tcBorders>
          </w:tcPr>
          <w:p w14:paraId="39F8F3C8" w14:textId="77777777" w:rsidR="00D35863" w:rsidRPr="006159E6" w:rsidRDefault="00D35863" w:rsidP="00D02290">
            <w:pPr>
              <w:pStyle w:val="CellBody"/>
              <w:rPr>
                <w:rStyle w:val="Fett"/>
                <w:lang w:val="en-US"/>
              </w:rPr>
            </w:pPr>
            <w:r w:rsidRPr="006159E6">
              <w:rPr>
                <w:rStyle w:val="Fett"/>
                <w:lang w:val="en-US"/>
              </w:rPr>
              <w:t>Occurrence:</w:t>
            </w:r>
          </w:p>
          <w:p w14:paraId="1EAD10F5" w14:textId="77777777" w:rsidR="00D35863" w:rsidRPr="006159E6" w:rsidRDefault="00FB12A5" w:rsidP="00ED3F3F">
            <w:pPr>
              <w:pStyle w:val="condition1"/>
            </w:pPr>
            <w:r w:rsidRPr="006159E6">
              <w:t xml:space="preserve">If ‘TotalContractValue’ is </w:t>
            </w:r>
            <w:r w:rsidR="00D35863" w:rsidRPr="006159E6">
              <w:t>present</w:t>
            </w:r>
            <w:r w:rsidRPr="006159E6">
              <w:t xml:space="preserve">, then this field </w:t>
            </w:r>
            <w:r w:rsidR="00B61F60" w:rsidRPr="006159E6">
              <w:t>is mandatory</w:t>
            </w:r>
            <w:r w:rsidRPr="006159E6">
              <w:t xml:space="preserve">. </w:t>
            </w:r>
          </w:p>
          <w:p w14:paraId="70703D8D" w14:textId="77777777" w:rsidR="00FB12A5" w:rsidRPr="006159E6" w:rsidRDefault="00AB0EEF" w:rsidP="00ED3F3F">
            <w:pPr>
              <w:pStyle w:val="condition1"/>
            </w:pPr>
            <w:r w:rsidRPr="006159E6">
              <w:t>Else, this field</w:t>
            </w:r>
            <w:r w:rsidR="00D35863" w:rsidRPr="006159E6">
              <w:t xml:space="preserve"> must be omitted</w:t>
            </w:r>
            <w:r w:rsidR="00FB12A5" w:rsidRPr="006159E6">
              <w:t>.</w:t>
            </w:r>
          </w:p>
        </w:tc>
      </w:tr>
      <w:tr w:rsidR="00FB12A5" w:rsidRPr="006159E6" w14:paraId="71B2C197" w14:textId="77777777" w:rsidTr="003235DC">
        <w:trPr>
          <w:cantSplit/>
        </w:trPr>
        <w:tc>
          <w:tcPr>
            <w:tcW w:w="1418" w:type="dxa"/>
            <w:tcBorders>
              <w:top w:val="single" w:sz="4" w:space="0" w:color="auto"/>
              <w:left w:val="single" w:sz="4" w:space="0" w:color="auto"/>
              <w:bottom w:val="single" w:sz="4" w:space="0" w:color="auto"/>
              <w:right w:val="single" w:sz="4" w:space="0" w:color="auto"/>
            </w:tcBorders>
          </w:tcPr>
          <w:p w14:paraId="2B2B3C0B" w14:textId="77777777" w:rsidR="00FB12A5" w:rsidRPr="006159E6" w:rsidRDefault="00FB12A5" w:rsidP="00D02290">
            <w:pPr>
              <w:pStyle w:val="CellBody"/>
              <w:rPr>
                <w:lang w:val="en-US"/>
              </w:rPr>
            </w:pPr>
            <w:r w:rsidRPr="006159E6">
              <w:rPr>
                <w:lang w:val="en-US"/>
              </w:rPr>
              <w:t>Payment</w:t>
            </w:r>
            <w:r w:rsidRPr="006159E6">
              <w:rPr>
                <w:lang w:val="en-US"/>
              </w:rPr>
              <w:softHyphen/>
              <w:t>Event</w:t>
            </w:r>
          </w:p>
        </w:tc>
        <w:tc>
          <w:tcPr>
            <w:tcW w:w="850" w:type="dxa"/>
            <w:tcBorders>
              <w:top w:val="single" w:sz="4" w:space="0" w:color="auto"/>
              <w:left w:val="single" w:sz="4" w:space="0" w:color="auto"/>
              <w:bottom w:val="single" w:sz="4" w:space="0" w:color="auto"/>
              <w:right w:val="single" w:sz="4" w:space="0" w:color="auto"/>
            </w:tcBorders>
          </w:tcPr>
          <w:p w14:paraId="34AB3030" w14:textId="77777777" w:rsidR="00FB12A5" w:rsidRPr="006159E6" w:rsidRDefault="00FB12A5" w:rsidP="00D02290">
            <w:pPr>
              <w:pStyle w:val="CellBody"/>
              <w:rPr>
                <w:lang w:val="en-US"/>
              </w:rPr>
            </w:pPr>
            <w:r w:rsidRPr="006159E6">
              <w:rPr>
                <w:lang w:val="en-US"/>
              </w:rPr>
              <w:t>C</w:t>
            </w:r>
          </w:p>
        </w:tc>
        <w:tc>
          <w:tcPr>
            <w:tcW w:w="1418" w:type="dxa"/>
            <w:tcBorders>
              <w:top w:val="single" w:sz="4" w:space="0" w:color="auto"/>
              <w:left w:val="single" w:sz="4" w:space="0" w:color="auto"/>
              <w:bottom w:val="single" w:sz="4" w:space="0" w:color="auto"/>
              <w:right w:val="single" w:sz="4" w:space="0" w:color="auto"/>
            </w:tcBorders>
          </w:tcPr>
          <w:p w14:paraId="26647223" w14:textId="77777777" w:rsidR="00FB12A5" w:rsidRPr="006159E6" w:rsidRDefault="00FB12A5" w:rsidP="00D02290">
            <w:pPr>
              <w:pStyle w:val="CellBody"/>
              <w:rPr>
                <w:lang w:val="en-US"/>
              </w:rPr>
            </w:pPr>
            <w:r w:rsidRPr="006159E6">
              <w:rPr>
                <w:lang w:val="en-US"/>
              </w:rPr>
              <w:t>Payment</w:t>
            </w:r>
            <w:r w:rsidRPr="006159E6">
              <w:rPr>
                <w:lang w:val="en-US"/>
              </w:rPr>
              <w:softHyphen/>
              <w:t>Event</w:t>
            </w:r>
            <w:r w:rsidRPr="006159E6">
              <w:rPr>
                <w:lang w:val="en-US"/>
              </w:rPr>
              <w:softHyphen/>
              <w:t>Type</w:t>
            </w:r>
          </w:p>
        </w:tc>
        <w:tc>
          <w:tcPr>
            <w:tcW w:w="5812" w:type="dxa"/>
            <w:tcBorders>
              <w:top w:val="single" w:sz="4" w:space="0" w:color="auto"/>
              <w:left w:val="single" w:sz="4" w:space="0" w:color="auto"/>
              <w:bottom w:val="single" w:sz="4" w:space="0" w:color="auto"/>
              <w:right w:val="single" w:sz="4" w:space="0" w:color="auto"/>
            </w:tcBorders>
          </w:tcPr>
          <w:p w14:paraId="767B743D" w14:textId="77777777" w:rsidR="00E63692" w:rsidRPr="006159E6" w:rsidRDefault="00E63692" w:rsidP="00D02290">
            <w:pPr>
              <w:pStyle w:val="CellBody"/>
              <w:rPr>
                <w:rStyle w:val="Fett"/>
                <w:lang w:val="en-US"/>
              </w:rPr>
            </w:pPr>
            <w:r w:rsidRPr="006159E6">
              <w:rPr>
                <w:rStyle w:val="Fett"/>
                <w:lang w:val="en-US"/>
              </w:rPr>
              <w:t>Occurrence:</w:t>
            </w:r>
          </w:p>
          <w:p w14:paraId="79274BF5" w14:textId="77777777" w:rsidR="00E63692" w:rsidRPr="006159E6" w:rsidRDefault="00FB12A5" w:rsidP="00ED3F3F">
            <w:pPr>
              <w:pStyle w:val="condition1"/>
            </w:pPr>
            <w:r w:rsidRPr="006159E6">
              <w:t xml:space="preserve">If ‘Commodity’ is </w:t>
            </w:r>
            <w:r w:rsidR="00E63692" w:rsidRPr="006159E6">
              <w:t xml:space="preserve">not set to </w:t>
            </w:r>
            <w:r w:rsidRPr="006159E6">
              <w:t xml:space="preserve">“Gas” </w:t>
            </w:r>
            <w:r w:rsidR="00E63692" w:rsidRPr="006159E6">
              <w:t xml:space="preserve">or </w:t>
            </w:r>
            <w:r w:rsidRPr="006159E6">
              <w:t>“Power”, then this field is optional</w:t>
            </w:r>
            <w:r w:rsidR="00E63692" w:rsidRPr="006159E6">
              <w:t>.</w:t>
            </w:r>
          </w:p>
          <w:p w14:paraId="7399E352" w14:textId="77777777" w:rsidR="00FB12A5" w:rsidRPr="006159E6" w:rsidRDefault="00AB0EEF" w:rsidP="00ED3F3F">
            <w:pPr>
              <w:pStyle w:val="condition1"/>
            </w:pPr>
            <w:r w:rsidRPr="006159E6">
              <w:t>Else, this field</w:t>
            </w:r>
            <w:r w:rsidR="00AE3F6A" w:rsidRPr="006159E6">
              <w:t xml:space="preserve"> must be omitted.</w:t>
            </w:r>
          </w:p>
        </w:tc>
      </w:tr>
      <w:tr w:rsidR="00FB12A5" w:rsidRPr="006159E6" w14:paraId="2A13B601" w14:textId="77777777" w:rsidTr="003235DC">
        <w:trPr>
          <w:cantSplit/>
        </w:trPr>
        <w:tc>
          <w:tcPr>
            <w:tcW w:w="1418" w:type="dxa"/>
            <w:tcBorders>
              <w:top w:val="single" w:sz="4" w:space="0" w:color="auto"/>
              <w:left w:val="single" w:sz="4" w:space="0" w:color="auto"/>
              <w:bottom w:val="single" w:sz="4" w:space="0" w:color="auto"/>
              <w:right w:val="single" w:sz="4" w:space="0" w:color="auto"/>
            </w:tcBorders>
          </w:tcPr>
          <w:p w14:paraId="71B9A0FC" w14:textId="77777777" w:rsidR="00FB12A5" w:rsidRPr="006159E6" w:rsidRDefault="00FB12A5" w:rsidP="00D02290">
            <w:pPr>
              <w:pStyle w:val="CellBody"/>
              <w:rPr>
                <w:lang w:val="en-US"/>
              </w:rPr>
            </w:pPr>
            <w:r w:rsidRPr="006159E6">
              <w:rPr>
                <w:lang w:val="en-US"/>
              </w:rPr>
              <w:t>Payment</w:t>
            </w:r>
            <w:r w:rsidRPr="006159E6">
              <w:rPr>
                <w:lang w:val="en-US"/>
              </w:rPr>
              <w:softHyphen/>
              <w:t>Event</w:t>
            </w:r>
            <w:r w:rsidRPr="006159E6">
              <w:rPr>
                <w:lang w:val="en-US"/>
              </w:rPr>
              <w:softHyphen/>
              <w:t>Offset</w:t>
            </w:r>
          </w:p>
        </w:tc>
        <w:tc>
          <w:tcPr>
            <w:tcW w:w="850" w:type="dxa"/>
            <w:tcBorders>
              <w:top w:val="single" w:sz="4" w:space="0" w:color="auto"/>
              <w:left w:val="single" w:sz="4" w:space="0" w:color="auto"/>
              <w:bottom w:val="single" w:sz="4" w:space="0" w:color="auto"/>
              <w:right w:val="single" w:sz="4" w:space="0" w:color="auto"/>
            </w:tcBorders>
          </w:tcPr>
          <w:p w14:paraId="7961C95F" w14:textId="77777777" w:rsidR="00FB12A5" w:rsidRPr="006159E6" w:rsidRDefault="00FB12A5" w:rsidP="00D02290">
            <w:pPr>
              <w:pStyle w:val="CellBody"/>
              <w:rPr>
                <w:lang w:val="en-US"/>
              </w:rPr>
            </w:pPr>
            <w:r w:rsidRPr="006159E6">
              <w:rPr>
                <w:lang w:val="en-US"/>
              </w:rPr>
              <w:t>C</w:t>
            </w:r>
          </w:p>
        </w:tc>
        <w:tc>
          <w:tcPr>
            <w:tcW w:w="1418" w:type="dxa"/>
            <w:tcBorders>
              <w:top w:val="single" w:sz="4" w:space="0" w:color="auto"/>
              <w:left w:val="single" w:sz="4" w:space="0" w:color="auto"/>
              <w:bottom w:val="single" w:sz="4" w:space="0" w:color="auto"/>
              <w:right w:val="single" w:sz="4" w:space="0" w:color="auto"/>
            </w:tcBorders>
          </w:tcPr>
          <w:p w14:paraId="37773C05" w14:textId="77777777" w:rsidR="00FB12A5" w:rsidRPr="006159E6" w:rsidRDefault="00FB12A5" w:rsidP="00D02290">
            <w:pPr>
              <w:pStyle w:val="CellBody"/>
              <w:rPr>
                <w:lang w:val="en-US"/>
              </w:rPr>
            </w:pPr>
            <w:r w:rsidRPr="006159E6">
              <w:rPr>
                <w:lang w:val="en-US"/>
              </w:rPr>
              <w:t>Quantity</w:t>
            </w:r>
            <w:r w:rsidRPr="006159E6">
              <w:rPr>
                <w:lang w:val="en-US"/>
              </w:rPr>
              <w:softHyphen/>
              <w:t>Type</w:t>
            </w:r>
          </w:p>
        </w:tc>
        <w:tc>
          <w:tcPr>
            <w:tcW w:w="5812" w:type="dxa"/>
            <w:tcBorders>
              <w:top w:val="single" w:sz="4" w:space="0" w:color="auto"/>
              <w:left w:val="single" w:sz="4" w:space="0" w:color="auto"/>
              <w:bottom w:val="single" w:sz="4" w:space="0" w:color="auto"/>
              <w:right w:val="single" w:sz="4" w:space="0" w:color="auto"/>
            </w:tcBorders>
          </w:tcPr>
          <w:p w14:paraId="7446650E" w14:textId="77777777" w:rsidR="00524C9D" w:rsidRPr="006159E6" w:rsidRDefault="00524C9D" w:rsidP="00D02290">
            <w:pPr>
              <w:pStyle w:val="CellBody"/>
              <w:rPr>
                <w:rStyle w:val="Fett"/>
                <w:lang w:val="en-US"/>
              </w:rPr>
            </w:pPr>
            <w:r w:rsidRPr="006159E6">
              <w:rPr>
                <w:rStyle w:val="Fett"/>
                <w:lang w:val="en-US"/>
              </w:rPr>
              <w:t>Occurrence:</w:t>
            </w:r>
          </w:p>
          <w:p w14:paraId="4B9FB0BD" w14:textId="77777777" w:rsidR="00524C9D" w:rsidRPr="006159E6" w:rsidRDefault="00FB12A5" w:rsidP="00ED3F3F">
            <w:pPr>
              <w:pStyle w:val="condition1"/>
            </w:pPr>
            <w:r w:rsidRPr="006159E6">
              <w:t xml:space="preserve">If ‘Commodity’ is </w:t>
            </w:r>
            <w:r w:rsidR="00524C9D" w:rsidRPr="006159E6">
              <w:t xml:space="preserve">not set to </w:t>
            </w:r>
            <w:r w:rsidRPr="006159E6">
              <w:t xml:space="preserve">“Gas” </w:t>
            </w:r>
            <w:r w:rsidR="00524C9D" w:rsidRPr="006159E6">
              <w:t xml:space="preserve">or </w:t>
            </w:r>
            <w:r w:rsidRPr="006159E6">
              <w:t>“Power”, then this field is optional</w:t>
            </w:r>
            <w:r w:rsidR="00524C9D" w:rsidRPr="006159E6">
              <w:t>.</w:t>
            </w:r>
          </w:p>
          <w:p w14:paraId="484C16CE" w14:textId="77777777" w:rsidR="00FB12A5" w:rsidRPr="006159E6" w:rsidRDefault="00AB0EEF" w:rsidP="00ED3F3F">
            <w:pPr>
              <w:pStyle w:val="condition1"/>
            </w:pPr>
            <w:r w:rsidRPr="006159E6">
              <w:t>Else, this field</w:t>
            </w:r>
            <w:r w:rsidR="00AE3F6A" w:rsidRPr="006159E6">
              <w:t xml:space="preserve"> must be omitted.</w:t>
            </w:r>
          </w:p>
        </w:tc>
      </w:tr>
      <w:tr w:rsidR="006914CC" w:rsidRPr="006159E6" w14:paraId="38C5FAB1" w14:textId="77777777" w:rsidTr="003235DC">
        <w:trPr>
          <w:cantSplit/>
        </w:trPr>
        <w:tc>
          <w:tcPr>
            <w:tcW w:w="9498" w:type="dxa"/>
            <w:gridSpan w:val="4"/>
            <w:shd w:val="clear" w:color="auto" w:fill="BFBFBF" w:themeFill="background1" w:themeFillShade="BF"/>
          </w:tcPr>
          <w:p w14:paraId="5139FDAF" w14:textId="77777777" w:rsidR="006914CC" w:rsidRPr="006159E6" w:rsidDel="00213593" w:rsidRDefault="006914CC" w:rsidP="00D02290">
            <w:pPr>
              <w:pStyle w:val="CellBody"/>
              <w:rPr>
                <w:lang w:val="en-US"/>
              </w:rPr>
            </w:pPr>
            <w:r w:rsidRPr="006159E6">
              <w:rPr>
                <w:lang w:val="en-US"/>
              </w:rPr>
              <w:t xml:space="preserve">End of </w:t>
            </w:r>
            <w:r w:rsidRPr="006159E6">
              <w:rPr>
                <w:rStyle w:val="Fett"/>
                <w:lang w:val="en-US" w:eastAsia="en-US"/>
              </w:rPr>
              <w:t>TimeIntervalQuantity</w:t>
            </w:r>
            <w:r w:rsidRPr="006159E6">
              <w:rPr>
                <w:lang w:val="en-US"/>
              </w:rPr>
              <w:t xml:space="preserve"> </w:t>
            </w:r>
          </w:p>
        </w:tc>
      </w:tr>
      <w:tr w:rsidR="006914CC" w:rsidRPr="006159E6" w14:paraId="11647A9E" w14:textId="77777777" w:rsidTr="003235DC">
        <w:trPr>
          <w:cantSplit/>
        </w:trPr>
        <w:tc>
          <w:tcPr>
            <w:tcW w:w="9498" w:type="dxa"/>
            <w:gridSpan w:val="4"/>
            <w:shd w:val="clear" w:color="auto" w:fill="BFBFBF" w:themeFill="background1" w:themeFillShade="BF"/>
          </w:tcPr>
          <w:p w14:paraId="1E2F2328" w14:textId="77777777" w:rsidR="006914CC" w:rsidRPr="006159E6" w:rsidDel="00213593" w:rsidRDefault="006914CC" w:rsidP="00D02290">
            <w:pPr>
              <w:pStyle w:val="CellBody"/>
              <w:rPr>
                <w:lang w:val="en-US"/>
              </w:rPr>
            </w:pPr>
            <w:r w:rsidRPr="006159E6">
              <w:rPr>
                <w:lang w:val="en-US"/>
              </w:rPr>
              <w:t xml:space="preserve">End of </w:t>
            </w:r>
            <w:r w:rsidRPr="006159E6">
              <w:rPr>
                <w:rStyle w:val="Fett"/>
                <w:lang w:val="en-US"/>
              </w:rPr>
              <w:t>TimeIntervalQuantities</w:t>
            </w:r>
            <w:r w:rsidRPr="006159E6">
              <w:rPr>
                <w:lang w:val="en-US"/>
              </w:rPr>
              <w:t xml:space="preserve"> </w:t>
            </w:r>
          </w:p>
        </w:tc>
      </w:tr>
      <w:tr w:rsidR="008510BF" w:rsidRPr="006159E6" w14:paraId="16094DBE" w14:textId="77777777" w:rsidTr="003235DC">
        <w:tblPrEx>
          <w:tblLook w:val="0000" w:firstRow="0" w:lastRow="0" w:firstColumn="0" w:lastColumn="0" w:noHBand="0" w:noVBand="0"/>
        </w:tblPrEx>
        <w:trPr>
          <w:cantSplit/>
        </w:trPr>
        <w:tc>
          <w:tcPr>
            <w:tcW w:w="9498" w:type="dxa"/>
            <w:gridSpan w:val="4"/>
            <w:shd w:val="clear" w:color="auto" w:fill="C0C0C0"/>
          </w:tcPr>
          <w:p w14:paraId="56C0C501" w14:textId="77777777" w:rsidR="008510BF" w:rsidRPr="006159E6" w:rsidRDefault="008510BF" w:rsidP="00D02290">
            <w:pPr>
              <w:pStyle w:val="CellBody"/>
              <w:rPr>
                <w:lang w:val="en-US"/>
              </w:rPr>
            </w:pPr>
            <w:r w:rsidRPr="006159E6">
              <w:rPr>
                <w:rStyle w:val="XSDSectionTitle"/>
                <w:lang w:val="en-US"/>
              </w:rPr>
              <w:t>TradeConfirmation</w:t>
            </w:r>
            <w:r w:rsidR="00507F61" w:rsidRPr="006159E6">
              <w:rPr>
                <w:rStyle w:val="XSDSectionTitle"/>
                <w:lang w:val="en-US"/>
              </w:rPr>
              <w:t>/</w:t>
            </w:r>
            <w:r w:rsidR="00615417" w:rsidRPr="006159E6">
              <w:rPr>
                <w:rStyle w:val="XSDSectionTitle"/>
                <w:lang w:val="en-US"/>
              </w:rPr>
              <w:t>FixedPrice</w:t>
            </w:r>
            <w:r w:rsidRPr="006159E6">
              <w:rPr>
                <w:rStyle w:val="XSDSectionTitle"/>
                <w:lang w:val="en-US"/>
              </w:rPr>
              <w:t>Information</w:t>
            </w:r>
            <w:r w:rsidR="00BD5DB7" w:rsidRPr="006159E6">
              <w:rPr>
                <w:lang w:val="en-US"/>
              </w:rPr>
              <w:t>: conditional section</w:t>
            </w:r>
          </w:p>
          <w:p w14:paraId="3C52ADC0" w14:textId="77777777" w:rsidR="00016EEC" w:rsidRPr="006159E6" w:rsidRDefault="00016EEC" w:rsidP="00D02290">
            <w:pPr>
              <w:pStyle w:val="CellBody"/>
              <w:rPr>
                <w:lang w:val="en-US"/>
              </w:rPr>
            </w:pPr>
            <w:r w:rsidRPr="006159E6">
              <w:rPr>
                <w:lang w:val="en-US"/>
              </w:rPr>
              <w:t>‘Fixed</w:t>
            </w:r>
            <w:r w:rsidRPr="006159E6">
              <w:rPr>
                <w:lang w:val="en-US"/>
              </w:rPr>
              <w:softHyphen/>
              <w:t>Price</w:t>
            </w:r>
            <w:r w:rsidRPr="006159E6">
              <w:rPr>
                <w:lang w:val="en-US"/>
              </w:rPr>
              <w:softHyphen/>
              <w:t>Information’ contains details specific to the fixed leg of a fixed/float swap.</w:t>
            </w:r>
          </w:p>
          <w:p w14:paraId="4AE0784A" w14:textId="77777777" w:rsidR="00BB6161" w:rsidRPr="006159E6" w:rsidRDefault="00BB6161" w:rsidP="00D02290">
            <w:pPr>
              <w:pStyle w:val="CellBody"/>
              <w:rPr>
                <w:rStyle w:val="Fett"/>
                <w:lang w:val="en-US"/>
              </w:rPr>
            </w:pPr>
            <w:r w:rsidRPr="006159E6">
              <w:rPr>
                <w:rStyle w:val="Fett"/>
                <w:lang w:val="en-US"/>
              </w:rPr>
              <w:t>Occurrence:</w:t>
            </w:r>
          </w:p>
          <w:p w14:paraId="20738B0C" w14:textId="77777777" w:rsidR="00BB6161" w:rsidRPr="006159E6" w:rsidRDefault="00BB6161" w:rsidP="00ED3F3F">
            <w:pPr>
              <w:pStyle w:val="condition1"/>
            </w:pPr>
            <w:r w:rsidRPr="006159E6">
              <w:t>I</w:t>
            </w:r>
            <w:r w:rsidR="008510BF" w:rsidRPr="006159E6">
              <w:t xml:space="preserve">f </w:t>
            </w:r>
            <w:r w:rsidRPr="006159E6">
              <w:t>‘</w:t>
            </w:r>
            <w:r w:rsidR="008510BF" w:rsidRPr="006159E6">
              <w:t>TransactionType</w:t>
            </w:r>
            <w:r w:rsidRPr="006159E6">
              <w:t>’</w:t>
            </w:r>
            <w:r w:rsidR="008510BF" w:rsidRPr="006159E6">
              <w:t xml:space="preserve"> </w:t>
            </w:r>
            <w:r w:rsidRPr="006159E6">
              <w:t xml:space="preserve">is set to </w:t>
            </w:r>
            <w:r w:rsidR="008510BF" w:rsidRPr="006159E6">
              <w:t xml:space="preserve">“FXD_SWP” or “OPT_FXD_SWP”, </w:t>
            </w:r>
            <w:r w:rsidR="002805A4" w:rsidRPr="006159E6">
              <w:t xml:space="preserve">then </w:t>
            </w:r>
            <w:r w:rsidR="009B7F41" w:rsidRPr="006159E6">
              <w:t>this</w:t>
            </w:r>
            <w:r w:rsidRPr="006159E6">
              <w:t xml:space="preserve"> section </w:t>
            </w:r>
            <w:r w:rsidR="00B61F60" w:rsidRPr="006159E6">
              <w:t>is mandatory</w:t>
            </w:r>
            <w:r w:rsidRPr="006159E6">
              <w:t>.</w:t>
            </w:r>
          </w:p>
          <w:p w14:paraId="0BAA0EE0" w14:textId="77777777" w:rsidR="008510BF" w:rsidRPr="006159E6" w:rsidRDefault="00AB0EEF" w:rsidP="00ED3F3F">
            <w:pPr>
              <w:pStyle w:val="condition1"/>
            </w:pPr>
            <w:r w:rsidRPr="006159E6">
              <w:t>Else, this section</w:t>
            </w:r>
            <w:r w:rsidR="008510BF" w:rsidRPr="006159E6">
              <w:t xml:space="preserve"> must </w:t>
            </w:r>
            <w:r w:rsidR="00F70324" w:rsidRPr="006159E6">
              <w:t>be omitted</w:t>
            </w:r>
            <w:r w:rsidR="005F1663" w:rsidRPr="006159E6">
              <w:t>.</w:t>
            </w:r>
          </w:p>
        </w:tc>
      </w:tr>
      <w:tr w:rsidR="00FB12A5" w:rsidRPr="006159E6" w14:paraId="1A42E720" w14:textId="77777777" w:rsidTr="003235DC">
        <w:tblPrEx>
          <w:tblLook w:val="0000" w:firstRow="0" w:lastRow="0" w:firstColumn="0" w:lastColumn="0" w:noHBand="0" w:noVBand="0"/>
        </w:tblPrEx>
        <w:trPr>
          <w:cantSplit/>
        </w:trPr>
        <w:tc>
          <w:tcPr>
            <w:tcW w:w="1418" w:type="dxa"/>
          </w:tcPr>
          <w:p w14:paraId="7DF8257F" w14:textId="77777777" w:rsidR="00FB12A5" w:rsidRPr="006159E6" w:rsidRDefault="00FB12A5" w:rsidP="00D02290">
            <w:pPr>
              <w:pStyle w:val="CellBody"/>
              <w:rPr>
                <w:lang w:val="en-US"/>
              </w:rPr>
            </w:pPr>
            <w:r w:rsidRPr="006159E6">
              <w:rPr>
                <w:lang w:val="en-US"/>
              </w:rPr>
              <w:t>Fixed</w:t>
            </w:r>
            <w:r w:rsidRPr="006159E6">
              <w:rPr>
                <w:lang w:val="en-US"/>
              </w:rPr>
              <w:softHyphen/>
              <w:t>Price</w:t>
            </w:r>
            <w:r w:rsidRPr="006159E6">
              <w:rPr>
                <w:lang w:val="en-US"/>
              </w:rPr>
              <w:softHyphen/>
              <w:t>Payer</w:t>
            </w:r>
          </w:p>
        </w:tc>
        <w:tc>
          <w:tcPr>
            <w:tcW w:w="850" w:type="dxa"/>
          </w:tcPr>
          <w:p w14:paraId="33C3712C" w14:textId="77777777" w:rsidR="00FB12A5" w:rsidRPr="006159E6" w:rsidRDefault="00FB12A5" w:rsidP="000746C0">
            <w:pPr>
              <w:pStyle w:val="CellBody"/>
              <w:rPr>
                <w:lang w:val="en-US"/>
              </w:rPr>
            </w:pPr>
            <w:r w:rsidRPr="006159E6">
              <w:rPr>
                <w:lang w:val="en-US"/>
              </w:rPr>
              <w:t>M</w:t>
            </w:r>
            <w:r w:rsidR="000746C0" w:rsidRPr="006159E6">
              <w:rPr>
                <w:lang w:val="en-US"/>
              </w:rPr>
              <w:t>+C</w:t>
            </w:r>
          </w:p>
        </w:tc>
        <w:tc>
          <w:tcPr>
            <w:tcW w:w="1418" w:type="dxa"/>
          </w:tcPr>
          <w:p w14:paraId="6BD97E85" w14:textId="77777777" w:rsidR="00FB12A5" w:rsidRPr="006159E6" w:rsidRDefault="00FB12A5" w:rsidP="00D02290">
            <w:pPr>
              <w:pStyle w:val="CellBody"/>
              <w:rPr>
                <w:lang w:val="en-US"/>
              </w:rPr>
            </w:pPr>
            <w:r w:rsidRPr="006159E6">
              <w:rPr>
                <w:lang w:val="en-US"/>
              </w:rPr>
              <w:t>PartyType</w:t>
            </w:r>
          </w:p>
        </w:tc>
        <w:tc>
          <w:tcPr>
            <w:tcW w:w="5812" w:type="dxa"/>
          </w:tcPr>
          <w:p w14:paraId="11D7B6D8" w14:textId="77777777" w:rsidR="000746C0" w:rsidRPr="006159E6" w:rsidRDefault="000746C0" w:rsidP="000746C0">
            <w:pPr>
              <w:pStyle w:val="CellBody"/>
              <w:rPr>
                <w:rStyle w:val="Fett"/>
                <w:lang w:val="en-US"/>
              </w:rPr>
            </w:pPr>
            <w:r w:rsidRPr="006159E6">
              <w:rPr>
                <w:rStyle w:val="Fett"/>
                <w:lang w:val="en-US"/>
              </w:rPr>
              <w:t>Values:</w:t>
            </w:r>
          </w:p>
          <w:p w14:paraId="1B8E4022" w14:textId="77777777" w:rsidR="000746C0" w:rsidRPr="006159E6" w:rsidRDefault="00FB12A5" w:rsidP="00ED3F3F">
            <w:pPr>
              <w:pStyle w:val="condition1"/>
            </w:pPr>
            <w:r w:rsidRPr="006159E6">
              <w:t xml:space="preserve">If ‘TransactionType’ </w:t>
            </w:r>
            <w:r w:rsidR="000746C0" w:rsidRPr="006159E6">
              <w:t xml:space="preserve">is set to </w:t>
            </w:r>
            <w:r w:rsidRPr="006159E6">
              <w:t xml:space="preserve">“FXD_SWP”, then this field </w:t>
            </w:r>
            <w:r w:rsidR="001D68CE" w:rsidRPr="006159E6">
              <w:t>must be equal to ‘</w:t>
            </w:r>
            <w:r w:rsidRPr="006159E6">
              <w:t>BuyerParty</w:t>
            </w:r>
            <w:r w:rsidR="001D68CE" w:rsidRPr="006159E6">
              <w:t>’</w:t>
            </w:r>
            <w:r w:rsidRPr="006159E6">
              <w:t>.</w:t>
            </w:r>
          </w:p>
          <w:p w14:paraId="3B3F0CA7" w14:textId="77777777" w:rsidR="000746C0" w:rsidRPr="006159E6" w:rsidRDefault="000746C0" w:rsidP="00ED3F3F">
            <w:pPr>
              <w:pStyle w:val="condition1"/>
            </w:pPr>
            <w:r w:rsidRPr="006159E6">
              <w:t>I</w:t>
            </w:r>
            <w:r w:rsidR="00FB12A5" w:rsidRPr="006159E6">
              <w:t xml:space="preserve">f ‘TransactionType’ </w:t>
            </w:r>
            <w:r w:rsidRPr="006159E6">
              <w:t xml:space="preserve">is set to </w:t>
            </w:r>
            <w:r w:rsidR="00FB12A5" w:rsidRPr="006159E6">
              <w:t xml:space="preserve">“OPT_FXD_SWP” and ‘OptionType’ </w:t>
            </w:r>
            <w:r w:rsidRPr="006159E6">
              <w:t xml:space="preserve">is set to </w:t>
            </w:r>
            <w:r w:rsidR="00FB12A5" w:rsidRPr="006159E6">
              <w:t xml:space="preserve">“Call” or “Capped_Call”, then this field </w:t>
            </w:r>
            <w:r w:rsidR="00801738" w:rsidRPr="006159E6">
              <w:t xml:space="preserve">must be equal to </w:t>
            </w:r>
            <w:r w:rsidR="001D68CE" w:rsidRPr="006159E6">
              <w:t>‘</w:t>
            </w:r>
            <w:r w:rsidR="00FB12A5" w:rsidRPr="006159E6">
              <w:t>OptionHolder</w:t>
            </w:r>
            <w:r w:rsidR="001D68CE" w:rsidRPr="006159E6">
              <w:t>’</w:t>
            </w:r>
            <w:r w:rsidR="00FB12A5" w:rsidRPr="006159E6">
              <w:t>.</w:t>
            </w:r>
          </w:p>
          <w:p w14:paraId="7CD53443" w14:textId="77777777" w:rsidR="000746C0" w:rsidRPr="006159E6" w:rsidRDefault="000746C0" w:rsidP="00ED3F3F">
            <w:pPr>
              <w:pStyle w:val="condition1"/>
            </w:pPr>
            <w:r w:rsidRPr="006159E6">
              <w:t>I</w:t>
            </w:r>
            <w:r w:rsidR="00FB12A5" w:rsidRPr="006159E6">
              <w:t xml:space="preserve">f ‘TransactionType’ </w:t>
            </w:r>
            <w:r w:rsidRPr="006159E6">
              <w:t xml:space="preserve">is set to </w:t>
            </w:r>
            <w:r w:rsidR="00FB12A5" w:rsidRPr="006159E6">
              <w:t xml:space="preserve">“OPT_FXD_SWP” and ‘OptionType’ </w:t>
            </w:r>
            <w:r w:rsidRPr="006159E6">
              <w:t xml:space="preserve">is set to </w:t>
            </w:r>
            <w:r w:rsidR="00FB12A5" w:rsidRPr="006159E6">
              <w:t xml:space="preserve">“Put” or “Floored_Put”, then this field </w:t>
            </w:r>
            <w:r w:rsidR="00801738" w:rsidRPr="006159E6">
              <w:t xml:space="preserve">must be equal to </w:t>
            </w:r>
            <w:r w:rsidR="001D68CE" w:rsidRPr="006159E6">
              <w:t>‘</w:t>
            </w:r>
            <w:r w:rsidR="00FB12A5" w:rsidRPr="006159E6">
              <w:t>OptionWriter</w:t>
            </w:r>
            <w:r w:rsidR="001D68CE" w:rsidRPr="006159E6">
              <w:t>’</w:t>
            </w:r>
            <w:r w:rsidR="00FB12A5" w:rsidRPr="006159E6">
              <w:t>.</w:t>
            </w:r>
          </w:p>
        </w:tc>
      </w:tr>
      <w:tr w:rsidR="00FB12A5" w:rsidRPr="006159E6" w14:paraId="2A7AC46C" w14:textId="77777777" w:rsidTr="003235DC">
        <w:tblPrEx>
          <w:tblLook w:val="0000" w:firstRow="0" w:lastRow="0" w:firstColumn="0" w:lastColumn="0" w:noHBand="0" w:noVBand="0"/>
        </w:tblPrEx>
        <w:trPr>
          <w:cantSplit/>
        </w:trPr>
        <w:tc>
          <w:tcPr>
            <w:tcW w:w="1418" w:type="dxa"/>
          </w:tcPr>
          <w:p w14:paraId="13A988F9" w14:textId="77777777" w:rsidR="00FB12A5" w:rsidRPr="006159E6" w:rsidRDefault="00FB12A5" w:rsidP="00D02290">
            <w:pPr>
              <w:pStyle w:val="CellBody"/>
              <w:rPr>
                <w:lang w:val="en-US"/>
              </w:rPr>
            </w:pPr>
            <w:r w:rsidRPr="006159E6">
              <w:rPr>
                <w:lang w:val="en-US"/>
              </w:rPr>
              <w:t>FPCurrency</w:t>
            </w:r>
            <w:r w:rsidRPr="006159E6">
              <w:rPr>
                <w:lang w:val="en-US"/>
              </w:rPr>
              <w:softHyphen/>
              <w:t>Unit</w:t>
            </w:r>
          </w:p>
        </w:tc>
        <w:tc>
          <w:tcPr>
            <w:tcW w:w="850" w:type="dxa"/>
          </w:tcPr>
          <w:p w14:paraId="69F883D5" w14:textId="77777777" w:rsidR="00FB12A5" w:rsidRPr="006159E6" w:rsidRDefault="00FB12A5" w:rsidP="00D02290">
            <w:pPr>
              <w:pStyle w:val="CellBody"/>
              <w:rPr>
                <w:lang w:val="en-US"/>
              </w:rPr>
            </w:pPr>
            <w:r w:rsidRPr="006159E6">
              <w:rPr>
                <w:lang w:val="en-US"/>
              </w:rPr>
              <w:t>C</w:t>
            </w:r>
          </w:p>
        </w:tc>
        <w:tc>
          <w:tcPr>
            <w:tcW w:w="1418" w:type="dxa"/>
          </w:tcPr>
          <w:p w14:paraId="7DE6783D" w14:textId="77777777" w:rsidR="00FB12A5" w:rsidRPr="006159E6" w:rsidRDefault="00FB12A5"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0D9FB1A7" w14:textId="77777777" w:rsidR="00621FE5" w:rsidRPr="006159E6" w:rsidRDefault="00621FE5" w:rsidP="000746C0">
            <w:pPr>
              <w:pStyle w:val="CellBody"/>
              <w:rPr>
                <w:rStyle w:val="Fett"/>
                <w:lang w:val="en-US"/>
              </w:rPr>
            </w:pPr>
            <w:r w:rsidRPr="006159E6">
              <w:rPr>
                <w:rStyle w:val="Fett"/>
                <w:lang w:val="en-US"/>
              </w:rPr>
              <w:t>Occurrence:</w:t>
            </w:r>
          </w:p>
          <w:p w14:paraId="426EFFF3" w14:textId="77777777" w:rsidR="00621FE5" w:rsidRPr="006159E6" w:rsidRDefault="00FB12A5" w:rsidP="00ED3F3F">
            <w:pPr>
              <w:pStyle w:val="condition1"/>
            </w:pPr>
            <w:r w:rsidRPr="006159E6">
              <w:t xml:space="preserve">If ‘FPCurrencyUnit’ </w:t>
            </w:r>
            <w:r w:rsidR="001B6E89" w:rsidRPr="006159E6">
              <w:t>differs from the</w:t>
            </w:r>
            <w:r w:rsidR="00621FE5" w:rsidRPr="006159E6">
              <w:t xml:space="preserve"> </w:t>
            </w:r>
            <w:r w:rsidR="00147F21" w:rsidRPr="006159E6">
              <w:t>s</w:t>
            </w:r>
            <w:r w:rsidRPr="006159E6">
              <w:t>ettlement</w:t>
            </w:r>
            <w:r w:rsidR="00147F21" w:rsidRPr="006159E6">
              <w:t xml:space="preserve"> c</w:t>
            </w:r>
            <w:r w:rsidRPr="006159E6">
              <w:t>urrency</w:t>
            </w:r>
            <w:r w:rsidR="009E14DE">
              <w:t xml:space="preserve"> </w:t>
            </w:r>
            <w:r w:rsidR="00095D50" w:rsidRPr="006159E6">
              <w:t>specified in</w:t>
            </w:r>
            <w:r w:rsidR="00621FE5" w:rsidRPr="006159E6">
              <w:t xml:space="preserve"> the ‘TradeConfirmation/</w:t>
            </w:r>
            <w:r w:rsidRPr="006159E6">
              <w:t>Currency’ field</w:t>
            </w:r>
            <w:r w:rsidR="00621FE5" w:rsidRPr="006159E6">
              <w:t xml:space="preserve">, then </w:t>
            </w:r>
            <w:r w:rsidRPr="006159E6">
              <w:t>this field is mandatory</w:t>
            </w:r>
            <w:r w:rsidR="00621FE5" w:rsidRPr="006159E6">
              <w:t>.</w:t>
            </w:r>
          </w:p>
          <w:p w14:paraId="375DF488" w14:textId="77777777" w:rsidR="000746C0" w:rsidRPr="006159E6" w:rsidRDefault="00AB0EEF" w:rsidP="00ED3F3F">
            <w:pPr>
              <w:pStyle w:val="condition1"/>
            </w:pPr>
            <w:r w:rsidRPr="006159E6">
              <w:t>Else, this field</w:t>
            </w:r>
            <w:r w:rsidR="00AE3F6A" w:rsidRPr="006159E6">
              <w:t xml:space="preserve"> must be omitted.</w:t>
            </w:r>
          </w:p>
        </w:tc>
      </w:tr>
      <w:tr w:rsidR="00FB12A5" w:rsidRPr="006159E6" w14:paraId="07CD88BA" w14:textId="77777777" w:rsidTr="003235DC">
        <w:tblPrEx>
          <w:tblLook w:val="0000" w:firstRow="0" w:lastRow="0" w:firstColumn="0" w:lastColumn="0" w:noHBand="0" w:noVBand="0"/>
        </w:tblPrEx>
        <w:trPr>
          <w:cantSplit/>
        </w:trPr>
        <w:tc>
          <w:tcPr>
            <w:tcW w:w="1418" w:type="dxa"/>
          </w:tcPr>
          <w:p w14:paraId="42CE33DB" w14:textId="77777777" w:rsidR="00FB12A5" w:rsidRPr="006159E6" w:rsidRDefault="00FB12A5" w:rsidP="00D02290">
            <w:pPr>
              <w:pStyle w:val="CellBody"/>
              <w:rPr>
                <w:lang w:val="en-US"/>
              </w:rPr>
            </w:pPr>
            <w:r w:rsidRPr="006159E6">
              <w:rPr>
                <w:lang w:val="en-US"/>
              </w:rPr>
              <w:t>FPCapacity</w:t>
            </w:r>
            <w:r w:rsidRPr="006159E6">
              <w:rPr>
                <w:lang w:val="en-US"/>
              </w:rPr>
              <w:softHyphen/>
              <w:t>Unit</w:t>
            </w:r>
          </w:p>
        </w:tc>
        <w:tc>
          <w:tcPr>
            <w:tcW w:w="850" w:type="dxa"/>
          </w:tcPr>
          <w:p w14:paraId="7BA8437A" w14:textId="77777777" w:rsidR="00FB12A5" w:rsidRPr="006159E6" w:rsidRDefault="00FB12A5" w:rsidP="00D02290">
            <w:pPr>
              <w:pStyle w:val="CellBody"/>
              <w:rPr>
                <w:lang w:val="en-US"/>
              </w:rPr>
            </w:pPr>
            <w:r w:rsidRPr="006159E6">
              <w:rPr>
                <w:lang w:val="en-US"/>
              </w:rPr>
              <w:t>C</w:t>
            </w:r>
          </w:p>
        </w:tc>
        <w:tc>
          <w:tcPr>
            <w:tcW w:w="1418" w:type="dxa"/>
          </w:tcPr>
          <w:p w14:paraId="0131A73F" w14:textId="77777777" w:rsidR="00FB12A5" w:rsidRPr="006159E6" w:rsidRDefault="00FB12A5" w:rsidP="00D02290">
            <w:pPr>
              <w:pStyle w:val="CellBody"/>
              <w:rPr>
                <w:lang w:val="en-US"/>
              </w:rPr>
            </w:pPr>
            <w:r w:rsidRPr="006159E6">
              <w:rPr>
                <w:lang w:val="en-US"/>
              </w:rPr>
              <w:t>UnitOf</w:t>
            </w:r>
            <w:r w:rsidRPr="006159E6">
              <w:rPr>
                <w:lang w:val="en-US"/>
              </w:rPr>
              <w:softHyphen/>
              <w:t>Measure</w:t>
            </w:r>
            <w:r w:rsidRPr="006159E6">
              <w:rPr>
                <w:lang w:val="en-US"/>
              </w:rPr>
              <w:softHyphen/>
              <w:t>Type</w:t>
            </w:r>
          </w:p>
        </w:tc>
        <w:tc>
          <w:tcPr>
            <w:tcW w:w="5812" w:type="dxa"/>
          </w:tcPr>
          <w:p w14:paraId="68E9BC2E" w14:textId="77777777" w:rsidR="001B6E89" w:rsidRPr="006159E6" w:rsidRDefault="001B6E89" w:rsidP="00D02290">
            <w:pPr>
              <w:pStyle w:val="CellBody"/>
              <w:rPr>
                <w:rStyle w:val="Fett"/>
                <w:lang w:val="en-US"/>
              </w:rPr>
            </w:pPr>
            <w:r w:rsidRPr="006159E6">
              <w:rPr>
                <w:rStyle w:val="Fett"/>
                <w:lang w:val="en-US"/>
              </w:rPr>
              <w:t>Occurrence:</w:t>
            </w:r>
          </w:p>
          <w:p w14:paraId="69E51590" w14:textId="77777777" w:rsidR="001B6E89" w:rsidRPr="006159E6" w:rsidRDefault="00FB12A5" w:rsidP="00ED3F3F">
            <w:pPr>
              <w:pStyle w:val="condition1"/>
            </w:pPr>
            <w:r w:rsidRPr="006159E6">
              <w:t xml:space="preserve">If </w:t>
            </w:r>
            <w:r w:rsidR="00024FA4" w:rsidRPr="006159E6">
              <w:t>the unit for the fixed price capacity</w:t>
            </w:r>
            <w:r w:rsidR="005E61C1" w:rsidRPr="006159E6">
              <w:t xml:space="preserve"> </w:t>
            </w:r>
            <w:r w:rsidR="001B6E89" w:rsidRPr="006159E6">
              <w:t>differs from the</w:t>
            </w:r>
            <w:r w:rsidRPr="006159E6">
              <w:t xml:space="preserve"> </w:t>
            </w:r>
            <w:r w:rsidR="00095D50" w:rsidRPr="006159E6">
              <w:t>notional capacity unit specified in</w:t>
            </w:r>
            <w:r w:rsidR="001B6E89" w:rsidRPr="006159E6">
              <w:t xml:space="preserve"> </w:t>
            </w:r>
            <w:r w:rsidRPr="006159E6">
              <w:t>the ‘</w:t>
            </w:r>
            <w:r w:rsidR="000D3515" w:rsidRPr="006159E6">
              <w:t>TradeConfirmation/</w:t>
            </w:r>
            <w:r w:rsidRPr="006159E6">
              <w:t xml:space="preserve">TotalVolumeUnit’ </w:t>
            </w:r>
            <w:r w:rsidR="000D3515" w:rsidRPr="006159E6">
              <w:t xml:space="preserve">field </w:t>
            </w:r>
            <w:r w:rsidRPr="006159E6">
              <w:t xml:space="preserve">or </w:t>
            </w:r>
            <w:r w:rsidR="000D3515" w:rsidRPr="006159E6">
              <w:t xml:space="preserve">the </w:t>
            </w:r>
            <w:r w:rsidRPr="006159E6">
              <w:t>‘</w:t>
            </w:r>
            <w:r w:rsidR="001B6E89" w:rsidRPr="006159E6">
              <w:t>‘</w:t>
            </w:r>
            <w:r w:rsidRPr="006159E6">
              <w:t>TradeConfirmation</w:t>
            </w:r>
            <w:r w:rsidR="000D3515" w:rsidRPr="006159E6">
              <w:t>/TotalAmountCurrency</w:t>
            </w:r>
            <w:r w:rsidR="001B6E89" w:rsidRPr="006159E6">
              <w:t>’</w:t>
            </w:r>
            <w:r w:rsidR="00024FA4" w:rsidRPr="006159E6">
              <w:t xml:space="preserve"> </w:t>
            </w:r>
            <w:r w:rsidR="000D3515" w:rsidRPr="006159E6">
              <w:t>field</w:t>
            </w:r>
            <w:r w:rsidRPr="006159E6">
              <w:t>, then this field is mandatory</w:t>
            </w:r>
            <w:r w:rsidR="001B6E89" w:rsidRPr="006159E6">
              <w:t>.</w:t>
            </w:r>
          </w:p>
          <w:p w14:paraId="14792D5A" w14:textId="77777777" w:rsidR="00505374" w:rsidRPr="006159E6" w:rsidRDefault="00AB0EEF" w:rsidP="00ED3F3F">
            <w:pPr>
              <w:pStyle w:val="condition1"/>
            </w:pPr>
            <w:r w:rsidRPr="006159E6">
              <w:t>Else, this field</w:t>
            </w:r>
            <w:r w:rsidR="00AE3F6A" w:rsidRPr="006159E6">
              <w:t xml:space="preserve"> must be omitted.</w:t>
            </w:r>
          </w:p>
        </w:tc>
      </w:tr>
      <w:tr w:rsidR="00FB12A5" w:rsidRPr="006159E6" w14:paraId="7C900936" w14:textId="77777777" w:rsidTr="003235DC">
        <w:tblPrEx>
          <w:tblLook w:val="0000" w:firstRow="0" w:lastRow="0" w:firstColumn="0" w:lastColumn="0" w:noHBand="0" w:noVBand="0"/>
        </w:tblPrEx>
        <w:trPr>
          <w:cantSplit/>
        </w:trPr>
        <w:tc>
          <w:tcPr>
            <w:tcW w:w="1418" w:type="dxa"/>
          </w:tcPr>
          <w:p w14:paraId="7302EF6E" w14:textId="77777777" w:rsidR="00FB12A5" w:rsidRPr="006159E6" w:rsidRDefault="00FB12A5" w:rsidP="00D02290">
            <w:pPr>
              <w:pStyle w:val="CellBody"/>
              <w:rPr>
                <w:lang w:val="en-US"/>
              </w:rPr>
            </w:pPr>
            <w:r w:rsidRPr="006159E6">
              <w:rPr>
                <w:lang w:val="en-US"/>
              </w:rPr>
              <w:t>FP</w:t>
            </w:r>
            <w:r w:rsidRPr="006159E6">
              <w:rPr>
                <w:lang w:val="en-US"/>
              </w:rPr>
              <w:softHyphen/>
              <w:t>Capacity</w:t>
            </w:r>
            <w:r w:rsidRPr="006159E6">
              <w:rPr>
                <w:lang w:val="en-US"/>
              </w:rPr>
              <w:softHyphen/>
              <w:t>Conversion</w:t>
            </w:r>
            <w:r w:rsidRPr="006159E6">
              <w:rPr>
                <w:lang w:val="en-US"/>
              </w:rPr>
              <w:softHyphen/>
              <w:t>Rate</w:t>
            </w:r>
          </w:p>
        </w:tc>
        <w:tc>
          <w:tcPr>
            <w:tcW w:w="850" w:type="dxa"/>
          </w:tcPr>
          <w:p w14:paraId="52A84113" w14:textId="77777777" w:rsidR="00FB12A5" w:rsidRPr="006159E6" w:rsidRDefault="00FB12A5" w:rsidP="00D02290">
            <w:pPr>
              <w:pStyle w:val="CellBody"/>
              <w:rPr>
                <w:lang w:val="en-US"/>
              </w:rPr>
            </w:pPr>
            <w:r w:rsidRPr="006159E6">
              <w:rPr>
                <w:lang w:val="en-US"/>
              </w:rPr>
              <w:t>C</w:t>
            </w:r>
          </w:p>
        </w:tc>
        <w:tc>
          <w:tcPr>
            <w:tcW w:w="1418" w:type="dxa"/>
          </w:tcPr>
          <w:p w14:paraId="1BD56852" w14:textId="77777777" w:rsidR="00FB12A5" w:rsidRPr="006159E6" w:rsidRDefault="00FB12A5" w:rsidP="00D02290">
            <w:pPr>
              <w:pStyle w:val="CellBody"/>
              <w:rPr>
                <w:lang w:val="en-US"/>
              </w:rPr>
            </w:pPr>
            <w:r w:rsidRPr="006159E6">
              <w:rPr>
                <w:lang w:val="en-US"/>
              </w:rPr>
              <w:t>Quantity</w:t>
            </w:r>
            <w:r w:rsidRPr="006159E6">
              <w:rPr>
                <w:lang w:val="en-US"/>
              </w:rPr>
              <w:softHyphen/>
              <w:t>Type</w:t>
            </w:r>
          </w:p>
        </w:tc>
        <w:tc>
          <w:tcPr>
            <w:tcW w:w="5812" w:type="dxa"/>
          </w:tcPr>
          <w:p w14:paraId="650FD346" w14:textId="77777777" w:rsidR="002532AA" w:rsidRPr="006159E6" w:rsidRDefault="00B76B7C" w:rsidP="00D02290">
            <w:pPr>
              <w:pStyle w:val="CellBody"/>
              <w:rPr>
                <w:lang w:val="en-US"/>
              </w:rPr>
            </w:pPr>
            <w:r>
              <w:rPr>
                <w:lang w:val="en-US"/>
              </w:rPr>
              <w:t>The c</w:t>
            </w:r>
            <w:r w:rsidR="002532AA" w:rsidRPr="006159E6">
              <w:rPr>
                <w:lang w:val="en-US"/>
              </w:rPr>
              <w:t>onversion rate from ‘FPCapacityUnit’ to the notional capacity unit</w:t>
            </w:r>
            <w:r w:rsidR="008F2984" w:rsidRPr="006159E6">
              <w:rPr>
                <w:lang w:val="en-US"/>
              </w:rPr>
              <w:t xml:space="preserve"> specified in </w:t>
            </w:r>
            <w:r w:rsidR="004016B0" w:rsidRPr="006159E6">
              <w:rPr>
                <w:lang w:val="en-US"/>
              </w:rPr>
              <w:t>the ‘TradeConfirmation/TotalVolumeUnit’ field or the ‘TradeConfirmation/TotalAmountCurrency’ field</w:t>
            </w:r>
            <w:r w:rsidR="002532AA" w:rsidRPr="006159E6">
              <w:rPr>
                <w:lang w:val="en-US"/>
              </w:rPr>
              <w:t>.</w:t>
            </w:r>
          </w:p>
          <w:p w14:paraId="2B291B31" w14:textId="77777777" w:rsidR="00D97348" w:rsidRPr="006159E6" w:rsidRDefault="00D97348" w:rsidP="00D02290">
            <w:pPr>
              <w:pStyle w:val="CellBody"/>
              <w:rPr>
                <w:rStyle w:val="Fett"/>
                <w:lang w:val="en-US"/>
              </w:rPr>
            </w:pPr>
            <w:r w:rsidRPr="006159E6">
              <w:rPr>
                <w:rStyle w:val="Fett"/>
                <w:lang w:val="en-US"/>
              </w:rPr>
              <w:t>Occurrence:</w:t>
            </w:r>
          </w:p>
          <w:p w14:paraId="6304FCD1" w14:textId="77777777" w:rsidR="00D97348" w:rsidRPr="006159E6" w:rsidRDefault="00FB12A5" w:rsidP="00ED3F3F">
            <w:pPr>
              <w:pStyle w:val="condition1"/>
            </w:pPr>
            <w:r w:rsidRPr="006159E6">
              <w:t>If ‘FPCapacityUnit’ is present, then this field is mandatory</w:t>
            </w:r>
            <w:r w:rsidR="00D97348" w:rsidRPr="006159E6">
              <w:t>.</w:t>
            </w:r>
          </w:p>
          <w:p w14:paraId="5163CBD8" w14:textId="77777777" w:rsidR="00FB12A5" w:rsidRPr="006159E6" w:rsidRDefault="00AB0EEF" w:rsidP="00ED3F3F">
            <w:pPr>
              <w:pStyle w:val="condition1"/>
            </w:pPr>
            <w:r w:rsidRPr="006159E6">
              <w:t>Else, this field</w:t>
            </w:r>
            <w:r w:rsidR="00AE3F6A" w:rsidRPr="006159E6">
              <w:t xml:space="preserve"> must be omitted.</w:t>
            </w:r>
            <w:r w:rsidR="00FB12A5" w:rsidRPr="006159E6" w:rsidDel="001F1261">
              <w:t xml:space="preserve"> </w:t>
            </w:r>
          </w:p>
        </w:tc>
      </w:tr>
      <w:tr w:rsidR="008510BF" w:rsidRPr="006159E6" w14:paraId="29B8B3FC" w14:textId="77777777" w:rsidTr="003235DC">
        <w:tblPrEx>
          <w:tblLook w:val="0000" w:firstRow="0" w:lastRow="0" w:firstColumn="0" w:lastColumn="0" w:noHBand="0" w:noVBand="0"/>
        </w:tblPrEx>
        <w:trPr>
          <w:cantSplit/>
        </w:trPr>
        <w:tc>
          <w:tcPr>
            <w:tcW w:w="9498" w:type="dxa"/>
            <w:gridSpan w:val="4"/>
            <w:shd w:val="clear" w:color="auto" w:fill="C0C0C0"/>
          </w:tcPr>
          <w:p w14:paraId="3CBE6476" w14:textId="77777777" w:rsidR="008510BF" w:rsidRPr="006159E6" w:rsidRDefault="008510BF" w:rsidP="0013697E">
            <w:pPr>
              <w:pStyle w:val="CellBody"/>
              <w:keepNext/>
              <w:rPr>
                <w:lang w:val="en-US"/>
              </w:rPr>
            </w:pPr>
            <w:r w:rsidRPr="006159E6">
              <w:rPr>
                <w:rStyle w:val="XSDSectionTitle"/>
                <w:lang w:val="en-US"/>
              </w:rPr>
              <w:lastRenderedPageBreak/>
              <w:t>FixedPriceInformation</w:t>
            </w:r>
            <w:r w:rsidR="00507F61" w:rsidRPr="006159E6">
              <w:rPr>
                <w:rStyle w:val="XSDSectionTitle"/>
                <w:lang w:val="en-US"/>
              </w:rPr>
              <w:t>/</w:t>
            </w:r>
            <w:r w:rsidRPr="006159E6">
              <w:rPr>
                <w:rStyle w:val="XSDSectionTitle"/>
                <w:lang w:val="en-US"/>
              </w:rPr>
              <w:t>FXInformation</w:t>
            </w:r>
            <w:r w:rsidR="00F35063" w:rsidRPr="006159E6">
              <w:rPr>
                <w:lang w:val="en-US"/>
              </w:rPr>
              <w:t>: conditional section</w:t>
            </w:r>
            <w:r w:rsidRPr="006159E6">
              <w:rPr>
                <w:lang w:val="en-US"/>
              </w:rPr>
              <w:t xml:space="preserve"> </w:t>
            </w:r>
          </w:p>
          <w:p w14:paraId="6F20E8D8" w14:textId="77777777" w:rsidR="00F70324" w:rsidRPr="006159E6" w:rsidRDefault="00F70324" w:rsidP="00D02290">
            <w:pPr>
              <w:pStyle w:val="CellBody"/>
              <w:rPr>
                <w:rStyle w:val="Fett"/>
                <w:lang w:val="en-US"/>
              </w:rPr>
            </w:pPr>
            <w:r w:rsidRPr="006159E6">
              <w:rPr>
                <w:rStyle w:val="Fett"/>
                <w:lang w:val="en-US"/>
              </w:rPr>
              <w:t>Occurrence:</w:t>
            </w:r>
          </w:p>
          <w:p w14:paraId="5C918879" w14:textId="77777777" w:rsidR="00F70324" w:rsidRPr="006159E6" w:rsidRDefault="00F70324" w:rsidP="00ED3F3F">
            <w:pPr>
              <w:pStyle w:val="condition1"/>
            </w:pPr>
            <w:r w:rsidRPr="006159E6">
              <w:t xml:space="preserve">If </w:t>
            </w:r>
            <w:r w:rsidR="008510BF" w:rsidRPr="006159E6">
              <w:t>‘FPCurrencyUnit’ is present</w:t>
            </w:r>
            <w:r w:rsidR="003E36CB" w:rsidRPr="006159E6">
              <w:t>,</w:t>
            </w:r>
            <w:r w:rsidR="008510BF" w:rsidRPr="006159E6">
              <w:t xml:space="preserve"> </w:t>
            </w:r>
            <w:r w:rsidR="009B7F41" w:rsidRPr="006159E6">
              <w:t xml:space="preserve">then this </w:t>
            </w:r>
            <w:r w:rsidRPr="006159E6">
              <w:t xml:space="preserve">section </w:t>
            </w:r>
            <w:r w:rsidR="00B61F60" w:rsidRPr="006159E6">
              <w:t>is mandatory</w:t>
            </w:r>
            <w:r w:rsidRPr="006159E6">
              <w:t xml:space="preserve">. </w:t>
            </w:r>
          </w:p>
          <w:p w14:paraId="562D7A46" w14:textId="77777777" w:rsidR="008510BF" w:rsidRPr="006159E6" w:rsidRDefault="00AB0EEF" w:rsidP="00ED3F3F">
            <w:pPr>
              <w:pStyle w:val="condition1"/>
            </w:pPr>
            <w:r w:rsidRPr="006159E6">
              <w:t>Else, this section</w:t>
            </w:r>
            <w:r w:rsidR="00F70324" w:rsidRPr="006159E6">
              <w:t xml:space="preserve"> </w:t>
            </w:r>
            <w:r w:rsidR="008510BF" w:rsidRPr="006159E6">
              <w:t xml:space="preserve">must be </w:t>
            </w:r>
            <w:r w:rsidR="00F70324" w:rsidRPr="006159E6">
              <w:t>omitted</w:t>
            </w:r>
            <w:r w:rsidR="003E36CB" w:rsidRPr="006159E6">
              <w:t>.</w:t>
            </w:r>
          </w:p>
        </w:tc>
      </w:tr>
      <w:tr w:rsidR="00E95A52" w:rsidRPr="006159E6" w14:paraId="1CA4B582" w14:textId="77777777" w:rsidTr="003235DC">
        <w:tblPrEx>
          <w:tblLook w:val="0000" w:firstRow="0" w:lastRow="0" w:firstColumn="0" w:lastColumn="0" w:noHBand="0" w:noVBand="0"/>
        </w:tblPrEx>
        <w:trPr>
          <w:cantSplit/>
        </w:trPr>
        <w:tc>
          <w:tcPr>
            <w:tcW w:w="9498" w:type="dxa"/>
            <w:gridSpan w:val="4"/>
            <w:shd w:val="clear" w:color="auto" w:fill="C0C0C0"/>
          </w:tcPr>
          <w:p w14:paraId="2DDD9B3F" w14:textId="77777777" w:rsidR="00E95A52" w:rsidRPr="006159E6" w:rsidRDefault="00E95A52" w:rsidP="00D02290">
            <w:pPr>
              <w:pStyle w:val="CellBody"/>
              <w:rPr>
                <w:lang w:val="en-US"/>
              </w:rPr>
            </w:pPr>
            <w:r w:rsidRPr="006159E6">
              <w:rPr>
                <w:rStyle w:val="XSDSectionTitle"/>
                <w:lang w:val="en-US"/>
              </w:rPr>
              <w:t>FXInformation</w:t>
            </w:r>
            <w:r w:rsidR="00507F61" w:rsidRPr="006159E6">
              <w:rPr>
                <w:rStyle w:val="XSDSectionTitle"/>
                <w:lang w:val="en-US"/>
              </w:rPr>
              <w:t>/</w:t>
            </w:r>
            <w:r w:rsidRPr="006159E6">
              <w:rPr>
                <w:rStyle w:val="XSDSectionTitle"/>
                <w:lang w:val="en-US"/>
              </w:rPr>
              <w:t>XSD choice</w:t>
            </w:r>
            <w:r w:rsidR="00821A85" w:rsidRPr="006159E6">
              <w:rPr>
                <w:lang w:val="en-US"/>
              </w:rPr>
              <w:t xml:space="preserve">: </w:t>
            </w:r>
            <w:r w:rsidR="002F3E7B" w:rsidRPr="006159E6">
              <w:rPr>
                <w:lang w:val="en-US"/>
              </w:rPr>
              <w:t>mandatory</w:t>
            </w:r>
            <w:r w:rsidR="00857877" w:rsidRPr="006159E6">
              <w:rPr>
                <w:lang w:val="en-US"/>
              </w:rPr>
              <w:t xml:space="preserve"> section</w:t>
            </w:r>
          </w:p>
          <w:p w14:paraId="29998B6B" w14:textId="77777777" w:rsidR="00F70324" w:rsidRPr="006159E6" w:rsidRDefault="00F70324" w:rsidP="00D02290">
            <w:pPr>
              <w:pStyle w:val="CellBody"/>
              <w:rPr>
                <w:rStyle w:val="Fett"/>
                <w:lang w:val="en-US"/>
              </w:rPr>
            </w:pPr>
            <w:r w:rsidRPr="006159E6">
              <w:rPr>
                <w:rStyle w:val="Fett"/>
                <w:lang w:val="en-US"/>
              </w:rPr>
              <w:t>Choices:</w:t>
            </w:r>
          </w:p>
          <w:p w14:paraId="02863EF3" w14:textId="77777777" w:rsidR="00F70324" w:rsidRPr="006159E6" w:rsidRDefault="00A27977" w:rsidP="00ED3F3F">
            <w:pPr>
              <w:pStyle w:val="condition1"/>
            </w:pPr>
            <w:r w:rsidRPr="006159E6">
              <w:t xml:space="preserve">If </w:t>
            </w:r>
            <w:r w:rsidR="00F70324" w:rsidRPr="006159E6">
              <w:t>‘</w:t>
            </w:r>
            <w:r w:rsidRPr="006159E6">
              <w:t>FXReference</w:t>
            </w:r>
            <w:r w:rsidR="00F70324" w:rsidRPr="006159E6">
              <w:t>’</w:t>
            </w:r>
            <w:r w:rsidR="00F6237B" w:rsidRPr="006159E6">
              <w:t xml:space="preserve"> is present, then </w:t>
            </w:r>
            <w:r w:rsidR="00F70324" w:rsidRPr="006159E6">
              <w:t>‘</w:t>
            </w:r>
            <w:r w:rsidRPr="006159E6">
              <w:t>FXMethod</w:t>
            </w:r>
            <w:r w:rsidR="00F70324" w:rsidRPr="006159E6">
              <w:t>’</w:t>
            </w:r>
            <w:r w:rsidR="00F6237B" w:rsidRPr="006159E6">
              <w:t xml:space="preserve"> must also be present and </w:t>
            </w:r>
            <w:r w:rsidR="00F70324" w:rsidRPr="006159E6">
              <w:t>‘</w:t>
            </w:r>
            <w:r w:rsidRPr="006159E6">
              <w:t>FXRate</w:t>
            </w:r>
            <w:r w:rsidR="00F70324" w:rsidRPr="006159E6">
              <w:t>’</w:t>
            </w:r>
            <w:r w:rsidRPr="006159E6">
              <w:t xml:space="preserve"> must be omitted. </w:t>
            </w:r>
          </w:p>
          <w:p w14:paraId="732990CB" w14:textId="4DB81A36" w:rsidR="00A27977" w:rsidRPr="006159E6" w:rsidRDefault="00F6237B" w:rsidP="00A10750">
            <w:pPr>
              <w:pStyle w:val="condition1"/>
            </w:pPr>
            <w:r w:rsidRPr="006159E6">
              <w:t xml:space="preserve">Else, </w:t>
            </w:r>
            <w:r w:rsidR="00F70324" w:rsidRPr="006159E6">
              <w:t>‘</w:t>
            </w:r>
            <w:r w:rsidR="00A27977" w:rsidRPr="006159E6">
              <w:t>FXRate</w:t>
            </w:r>
            <w:r w:rsidR="00F70324" w:rsidRPr="006159E6">
              <w:t>’</w:t>
            </w:r>
            <w:r w:rsidR="00A27977" w:rsidRPr="006159E6">
              <w:t xml:space="preserve"> </w:t>
            </w:r>
            <w:r w:rsidR="00A10750">
              <w:t>is mandatory</w:t>
            </w:r>
            <w:r w:rsidRPr="006159E6">
              <w:t xml:space="preserve"> and </w:t>
            </w:r>
            <w:r w:rsidR="00F70324" w:rsidRPr="006159E6">
              <w:t>‘</w:t>
            </w:r>
            <w:r w:rsidR="00A27977" w:rsidRPr="006159E6">
              <w:t>FXReference</w:t>
            </w:r>
            <w:r w:rsidR="00F70324" w:rsidRPr="006159E6">
              <w:t>’</w:t>
            </w:r>
            <w:r w:rsidR="00A27977" w:rsidRPr="006159E6">
              <w:t xml:space="preserve"> and </w:t>
            </w:r>
            <w:r w:rsidR="00F70324" w:rsidRPr="006159E6">
              <w:t>‘</w:t>
            </w:r>
            <w:r w:rsidR="00A27977" w:rsidRPr="006159E6">
              <w:t>FXMethod</w:t>
            </w:r>
            <w:r w:rsidR="00F70324" w:rsidRPr="006159E6">
              <w:t>’</w:t>
            </w:r>
            <w:r w:rsidR="00A27977" w:rsidRPr="006159E6">
              <w:t xml:space="preserve"> must be omitted.</w:t>
            </w:r>
          </w:p>
        </w:tc>
      </w:tr>
      <w:tr w:rsidR="00FB12A5" w:rsidRPr="006159E6" w14:paraId="4B230914" w14:textId="77777777" w:rsidTr="003235DC">
        <w:tblPrEx>
          <w:tblLook w:val="0000" w:firstRow="0" w:lastRow="0" w:firstColumn="0" w:lastColumn="0" w:noHBand="0" w:noVBand="0"/>
        </w:tblPrEx>
        <w:trPr>
          <w:cantSplit/>
        </w:trPr>
        <w:tc>
          <w:tcPr>
            <w:tcW w:w="1418" w:type="dxa"/>
          </w:tcPr>
          <w:p w14:paraId="75D40D12" w14:textId="77777777" w:rsidR="00FB12A5" w:rsidRPr="006159E6" w:rsidRDefault="00FB12A5" w:rsidP="00D02290">
            <w:pPr>
              <w:pStyle w:val="CellBody"/>
              <w:rPr>
                <w:lang w:val="en-US"/>
              </w:rPr>
            </w:pPr>
            <w:r w:rsidRPr="006159E6">
              <w:rPr>
                <w:lang w:val="en-US"/>
              </w:rPr>
              <w:t>FXReference</w:t>
            </w:r>
          </w:p>
        </w:tc>
        <w:tc>
          <w:tcPr>
            <w:tcW w:w="850" w:type="dxa"/>
          </w:tcPr>
          <w:p w14:paraId="63066B5D" w14:textId="77777777" w:rsidR="00FB12A5" w:rsidRPr="006159E6" w:rsidRDefault="00FB12A5" w:rsidP="00D02290">
            <w:pPr>
              <w:pStyle w:val="CellBody"/>
              <w:rPr>
                <w:lang w:val="en-US"/>
              </w:rPr>
            </w:pPr>
            <w:r w:rsidRPr="006159E6">
              <w:rPr>
                <w:lang w:val="en-US"/>
              </w:rPr>
              <w:t>M+CH</w:t>
            </w:r>
          </w:p>
        </w:tc>
        <w:tc>
          <w:tcPr>
            <w:tcW w:w="1418" w:type="dxa"/>
          </w:tcPr>
          <w:p w14:paraId="0851CA7F" w14:textId="77777777" w:rsidR="00FB12A5" w:rsidRPr="006159E6" w:rsidRDefault="00FB12A5" w:rsidP="00D02290">
            <w:pPr>
              <w:pStyle w:val="CellBody"/>
              <w:rPr>
                <w:lang w:val="en-US"/>
              </w:rPr>
            </w:pPr>
            <w:r w:rsidRPr="006159E6">
              <w:rPr>
                <w:lang w:val="en-US"/>
              </w:rPr>
              <w:t>FXReference</w:t>
            </w:r>
            <w:r w:rsidR="00C84B9B" w:rsidRPr="006159E6">
              <w:rPr>
                <w:lang w:val="en-US"/>
              </w:rPr>
              <w:softHyphen/>
            </w:r>
            <w:r w:rsidRPr="006159E6">
              <w:rPr>
                <w:lang w:val="en-US"/>
              </w:rPr>
              <w:t>Type</w:t>
            </w:r>
          </w:p>
        </w:tc>
        <w:tc>
          <w:tcPr>
            <w:tcW w:w="5812" w:type="dxa"/>
          </w:tcPr>
          <w:p w14:paraId="44D21957" w14:textId="77777777" w:rsidR="006C2AFB" w:rsidRPr="006159E6" w:rsidRDefault="00B76B7C" w:rsidP="00B76B7C">
            <w:pPr>
              <w:pStyle w:val="CellBody"/>
              <w:rPr>
                <w:rStyle w:val="Fett"/>
                <w:lang w:val="en-US"/>
              </w:rPr>
            </w:pPr>
            <w:r>
              <w:rPr>
                <w:lang w:val="en-US"/>
              </w:rPr>
              <w:t>The r</w:t>
            </w:r>
            <w:r w:rsidR="002E259E" w:rsidRPr="006159E6">
              <w:rPr>
                <w:lang w:val="en-US"/>
              </w:rPr>
              <w:t>eference c</w:t>
            </w:r>
            <w:r w:rsidR="00FB12A5" w:rsidRPr="006159E6">
              <w:rPr>
                <w:lang w:val="en-US"/>
              </w:rPr>
              <w:t xml:space="preserve">onversion rate from ‘FPCurrencyUnit’ to the </w:t>
            </w:r>
            <w:r w:rsidR="006C2AFB" w:rsidRPr="006159E6">
              <w:rPr>
                <w:lang w:val="en-US"/>
              </w:rPr>
              <w:t>s</w:t>
            </w:r>
            <w:r w:rsidR="00FB12A5" w:rsidRPr="006159E6">
              <w:rPr>
                <w:lang w:val="en-US"/>
              </w:rPr>
              <w:t>ettlement</w:t>
            </w:r>
            <w:r w:rsidR="006C2AFB" w:rsidRPr="006159E6">
              <w:rPr>
                <w:lang w:val="en-US"/>
              </w:rPr>
              <w:t xml:space="preserve"> c</w:t>
            </w:r>
            <w:r w:rsidR="00FB12A5" w:rsidRPr="006159E6">
              <w:rPr>
                <w:lang w:val="en-US"/>
              </w:rPr>
              <w:t xml:space="preserve">urrency </w:t>
            </w:r>
            <w:r w:rsidR="005A1D16" w:rsidRPr="006159E6">
              <w:rPr>
                <w:lang w:val="en-US"/>
              </w:rPr>
              <w:t xml:space="preserve">unit </w:t>
            </w:r>
            <w:r w:rsidR="006C2AFB" w:rsidRPr="006159E6">
              <w:rPr>
                <w:lang w:val="en-US"/>
              </w:rPr>
              <w:t xml:space="preserve">of </w:t>
            </w:r>
            <w:r w:rsidR="00FB12A5" w:rsidRPr="006159E6">
              <w:rPr>
                <w:lang w:val="en-US"/>
              </w:rPr>
              <w:t xml:space="preserve">the </w:t>
            </w:r>
            <w:r w:rsidR="00560C7B">
              <w:rPr>
                <w:lang w:val="en-US"/>
              </w:rPr>
              <w:t>trade</w:t>
            </w:r>
            <w:r w:rsidR="008F2984" w:rsidRPr="006159E6">
              <w:rPr>
                <w:lang w:val="en-US"/>
              </w:rPr>
              <w:t xml:space="preserve"> specified in </w:t>
            </w:r>
            <w:r w:rsidR="006C2AFB" w:rsidRPr="006159E6">
              <w:rPr>
                <w:lang w:val="en-US"/>
              </w:rPr>
              <w:t xml:space="preserve">the </w:t>
            </w:r>
            <w:r w:rsidR="00FB12A5" w:rsidRPr="006159E6">
              <w:rPr>
                <w:lang w:val="en-US"/>
              </w:rPr>
              <w:t>‘</w:t>
            </w:r>
            <w:r w:rsidR="006C2AFB" w:rsidRPr="006159E6">
              <w:rPr>
                <w:lang w:val="en-US"/>
              </w:rPr>
              <w:t>TradeConfirmation/</w:t>
            </w:r>
            <w:r w:rsidR="00FB12A5" w:rsidRPr="006159E6">
              <w:rPr>
                <w:lang w:val="en-US"/>
              </w:rPr>
              <w:t>Currency’ field.</w:t>
            </w:r>
          </w:p>
        </w:tc>
      </w:tr>
      <w:tr w:rsidR="00FB12A5" w:rsidRPr="006159E6" w14:paraId="3359B3C6" w14:textId="77777777" w:rsidTr="003235DC">
        <w:tblPrEx>
          <w:tblLook w:val="0000" w:firstRow="0" w:lastRow="0" w:firstColumn="0" w:lastColumn="0" w:noHBand="0" w:noVBand="0"/>
        </w:tblPrEx>
        <w:trPr>
          <w:cantSplit/>
        </w:trPr>
        <w:tc>
          <w:tcPr>
            <w:tcW w:w="1418" w:type="dxa"/>
          </w:tcPr>
          <w:p w14:paraId="1A202261" w14:textId="77777777" w:rsidR="00FB12A5" w:rsidRPr="006159E6" w:rsidRDefault="00FB12A5" w:rsidP="00D02290">
            <w:pPr>
              <w:pStyle w:val="CellBody"/>
              <w:rPr>
                <w:lang w:val="en-US"/>
              </w:rPr>
            </w:pPr>
            <w:r w:rsidRPr="006159E6">
              <w:rPr>
                <w:lang w:val="en-US"/>
              </w:rPr>
              <w:t>FXMethod</w:t>
            </w:r>
          </w:p>
        </w:tc>
        <w:tc>
          <w:tcPr>
            <w:tcW w:w="850" w:type="dxa"/>
          </w:tcPr>
          <w:p w14:paraId="5DD39C1B" w14:textId="77777777" w:rsidR="00FB12A5" w:rsidRPr="006159E6" w:rsidRDefault="00FB12A5" w:rsidP="00D02290">
            <w:pPr>
              <w:pStyle w:val="CellBody"/>
              <w:rPr>
                <w:lang w:val="en-US"/>
              </w:rPr>
            </w:pPr>
            <w:r w:rsidRPr="006159E6">
              <w:rPr>
                <w:lang w:val="en-US"/>
              </w:rPr>
              <w:t>M+CH</w:t>
            </w:r>
          </w:p>
        </w:tc>
        <w:tc>
          <w:tcPr>
            <w:tcW w:w="1418" w:type="dxa"/>
          </w:tcPr>
          <w:p w14:paraId="1A18B2D8" w14:textId="77777777" w:rsidR="00FB12A5" w:rsidRPr="006159E6" w:rsidRDefault="00FB12A5" w:rsidP="00D02290">
            <w:pPr>
              <w:pStyle w:val="CellBody"/>
              <w:rPr>
                <w:lang w:val="en-US"/>
              </w:rPr>
            </w:pPr>
            <w:r w:rsidRPr="006159E6">
              <w:rPr>
                <w:lang w:val="en-US"/>
              </w:rPr>
              <w:t>FXConversion</w:t>
            </w:r>
            <w:r w:rsidRPr="006159E6">
              <w:rPr>
                <w:lang w:val="en-US"/>
              </w:rPr>
              <w:softHyphen/>
              <w:t>MethodType</w:t>
            </w:r>
          </w:p>
        </w:tc>
        <w:tc>
          <w:tcPr>
            <w:tcW w:w="5812" w:type="dxa"/>
          </w:tcPr>
          <w:p w14:paraId="4091C5AF" w14:textId="77777777" w:rsidR="00FB12A5" w:rsidRPr="006159E6" w:rsidRDefault="00FB12A5" w:rsidP="00FE5A67">
            <w:pPr>
              <w:pStyle w:val="CellBody"/>
              <w:rPr>
                <w:lang w:val="en-US"/>
              </w:rPr>
            </w:pPr>
          </w:p>
        </w:tc>
      </w:tr>
      <w:tr w:rsidR="00FB12A5" w:rsidRPr="006159E6" w14:paraId="600696F5" w14:textId="77777777" w:rsidTr="003235DC">
        <w:tblPrEx>
          <w:tblLook w:val="0000" w:firstRow="0" w:lastRow="0" w:firstColumn="0" w:lastColumn="0" w:noHBand="0" w:noVBand="0"/>
        </w:tblPrEx>
        <w:trPr>
          <w:cantSplit/>
        </w:trPr>
        <w:tc>
          <w:tcPr>
            <w:tcW w:w="1418" w:type="dxa"/>
          </w:tcPr>
          <w:p w14:paraId="13528DAC" w14:textId="77777777" w:rsidR="00FB12A5" w:rsidRPr="006159E6" w:rsidRDefault="00FB12A5" w:rsidP="00D02290">
            <w:pPr>
              <w:pStyle w:val="CellBody"/>
              <w:rPr>
                <w:lang w:val="en-US"/>
              </w:rPr>
            </w:pPr>
            <w:r w:rsidRPr="006159E6">
              <w:rPr>
                <w:lang w:val="en-US"/>
              </w:rPr>
              <w:t>FXRate</w:t>
            </w:r>
          </w:p>
        </w:tc>
        <w:tc>
          <w:tcPr>
            <w:tcW w:w="850" w:type="dxa"/>
          </w:tcPr>
          <w:p w14:paraId="6111B1AF" w14:textId="77777777" w:rsidR="00FB12A5" w:rsidRPr="006159E6" w:rsidRDefault="00FB12A5" w:rsidP="00D02290">
            <w:pPr>
              <w:pStyle w:val="CellBody"/>
              <w:rPr>
                <w:lang w:val="en-US"/>
              </w:rPr>
            </w:pPr>
            <w:r w:rsidRPr="006159E6">
              <w:rPr>
                <w:lang w:val="en-US"/>
              </w:rPr>
              <w:t>M+CH</w:t>
            </w:r>
          </w:p>
        </w:tc>
        <w:tc>
          <w:tcPr>
            <w:tcW w:w="1418" w:type="dxa"/>
          </w:tcPr>
          <w:p w14:paraId="7EDA7B3C" w14:textId="77777777" w:rsidR="00FB12A5" w:rsidRPr="006159E6" w:rsidRDefault="00FB12A5" w:rsidP="00D02290">
            <w:pPr>
              <w:pStyle w:val="CellBody"/>
              <w:rPr>
                <w:lang w:val="en-US"/>
              </w:rPr>
            </w:pPr>
            <w:r w:rsidRPr="006159E6">
              <w:rPr>
                <w:lang w:val="en-US"/>
              </w:rPr>
              <w:t>QuantityType</w:t>
            </w:r>
          </w:p>
        </w:tc>
        <w:tc>
          <w:tcPr>
            <w:tcW w:w="5812" w:type="dxa"/>
          </w:tcPr>
          <w:p w14:paraId="1EB6A5E2" w14:textId="77777777" w:rsidR="00FB12A5" w:rsidRPr="006159E6" w:rsidRDefault="00B76B7C" w:rsidP="00B76B7C">
            <w:pPr>
              <w:pStyle w:val="CellBody"/>
              <w:rPr>
                <w:lang w:val="en-US"/>
              </w:rPr>
            </w:pPr>
            <w:r>
              <w:rPr>
                <w:lang w:val="en-US"/>
              </w:rPr>
              <w:t>The f</w:t>
            </w:r>
            <w:r w:rsidR="0041529D" w:rsidRPr="006159E6">
              <w:rPr>
                <w:lang w:val="en-US"/>
              </w:rPr>
              <w:t>ixed conversion rate</w:t>
            </w:r>
            <w:r w:rsidR="00FB12A5" w:rsidRPr="006159E6">
              <w:rPr>
                <w:lang w:val="en-US"/>
              </w:rPr>
              <w:t xml:space="preserve"> from ‘FPCurrencyUnit’ to the </w:t>
            </w:r>
            <w:r w:rsidR="00147F21" w:rsidRPr="006159E6">
              <w:rPr>
                <w:lang w:val="en-US"/>
              </w:rPr>
              <w:t>s</w:t>
            </w:r>
            <w:r w:rsidR="00FB12A5" w:rsidRPr="006159E6">
              <w:rPr>
                <w:lang w:val="en-US"/>
              </w:rPr>
              <w:t>ettlement</w:t>
            </w:r>
            <w:r w:rsidR="00147F21" w:rsidRPr="006159E6">
              <w:rPr>
                <w:lang w:val="en-US"/>
              </w:rPr>
              <w:t xml:space="preserve"> c</w:t>
            </w:r>
            <w:r w:rsidR="00FB12A5" w:rsidRPr="006159E6">
              <w:rPr>
                <w:lang w:val="en-US"/>
              </w:rPr>
              <w:t xml:space="preserve">urrency </w:t>
            </w:r>
            <w:r w:rsidR="001933A0" w:rsidRPr="006159E6">
              <w:rPr>
                <w:lang w:val="en-US"/>
              </w:rPr>
              <w:t xml:space="preserve">unit </w:t>
            </w:r>
            <w:r w:rsidR="00FE5A67" w:rsidRPr="006159E6">
              <w:rPr>
                <w:lang w:val="en-US"/>
              </w:rPr>
              <w:t xml:space="preserve">of </w:t>
            </w:r>
            <w:r w:rsidR="00FB12A5" w:rsidRPr="006159E6">
              <w:rPr>
                <w:lang w:val="en-US"/>
              </w:rPr>
              <w:t xml:space="preserve">the </w:t>
            </w:r>
            <w:r w:rsidR="00560C7B">
              <w:rPr>
                <w:lang w:val="en-US"/>
              </w:rPr>
              <w:t>trade</w:t>
            </w:r>
            <w:r w:rsidR="008F2984" w:rsidRPr="006159E6">
              <w:rPr>
                <w:lang w:val="en-US"/>
              </w:rPr>
              <w:t xml:space="preserve"> specified in </w:t>
            </w:r>
            <w:r w:rsidR="00FE5A67" w:rsidRPr="006159E6">
              <w:rPr>
                <w:lang w:val="en-US"/>
              </w:rPr>
              <w:t xml:space="preserve">the </w:t>
            </w:r>
            <w:r w:rsidR="00FB12A5" w:rsidRPr="006159E6">
              <w:rPr>
                <w:lang w:val="en-US"/>
              </w:rPr>
              <w:t>‘</w:t>
            </w:r>
            <w:r w:rsidR="00FE5A67" w:rsidRPr="006159E6">
              <w:rPr>
                <w:lang w:val="en-US"/>
              </w:rPr>
              <w:t>TradeConfirmation/</w:t>
            </w:r>
            <w:r w:rsidR="00FB12A5" w:rsidRPr="006159E6">
              <w:rPr>
                <w:lang w:val="en-US"/>
              </w:rPr>
              <w:t xml:space="preserve">Currency’ field. </w:t>
            </w:r>
          </w:p>
        </w:tc>
      </w:tr>
      <w:tr w:rsidR="00E95A52" w:rsidRPr="006159E6" w14:paraId="0494D957"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7DA1642" w14:textId="77777777" w:rsidR="00E95A52" w:rsidRPr="006159E6" w:rsidRDefault="00E95A52" w:rsidP="00D02290">
            <w:pPr>
              <w:pStyle w:val="CellBody"/>
              <w:rPr>
                <w:lang w:val="en-US"/>
              </w:rPr>
            </w:pPr>
            <w:r w:rsidRPr="006159E6">
              <w:rPr>
                <w:lang w:val="en-US"/>
              </w:rPr>
              <w:t xml:space="preserve">End of </w:t>
            </w:r>
            <w:r w:rsidRPr="006159E6">
              <w:rPr>
                <w:rStyle w:val="Fett"/>
                <w:lang w:val="en-US"/>
              </w:rPr>
              <w:t>XSD choice</w:t>
            </w:r>
            <w:r w:rsidR="007433C9" w:rsidRPr="006159E6">
              <w:rPr>
                <w:lang w:val="en-US"/>
              </w:rPr>
              <w:t xml:space="preserve"> </w:t>
            </w:r>
          </w:p>
        </w:tc>
      </w:tr>
      <w:tr w:rsidR="004158C9" w:rsidRPr="006159E6" w14:paraId="2B9629C4"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D629FB7" w14:textId="77777777" w:rsidR="004158C9" w:rsidRPr="006159E6" w:rsidRDefault="004158C9" w:rsidP="00D02290">
            <w:pPr>
              <w:pStyle w:val="CellBody"/>
              <w:rPr>
                <w:lang w:val="en-US"/>
              </w:rPr>
            </w:pPr>
            <w:r w:rsidRPr="006159E6">
              <w:rPr>
                <w:lang w:val="en-US"/>
              </w:rPr>
              <w:t xml:space="preserve">End of </w:t>
            </w:r>
            <w:r w:rsidRPr="006159E6">
              <w:rPr>
                <w:rStyle w:val="Fett"/>
                <w:lang w:val="en-US"/>
              </w:rPr>
              <w:t>FXInformation</w:t>
            </w:r>
            <w:r w:rsidRPr="006159E6">
              <w:rPr>
                <w:lang w:val="en-US"/>
              </w:rPr>
              <w:t xml:space="preserve"> </w:t>
            </w:r>
          </w:p>
        </w:tc>
      </w:tr>
      <w:tr w:rsidR="004158C9" w:rsidRPr="006159E6" w14:paraId="66CA82E9"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CD0877" w14:textId="77777777" w:rsidR="004158C9" w:rsidRPr="006159E6" w:rsidRDefault="004158C9" w:rsidP="00D02290">
            <w:pPr>
              <w:pStyle w:val="CellBody"/>
              <w:rPr>
                <w:lang w:val="en-US"/>
              </w:rPr>
            </w:pPr>
            <w:r w:rsidRPr="006159E6">
              <w:rPr>
                <w:lang w:val="en-US"/>
              </w:rPr>
              <w:t xml:space="preserve">End of </w:t>
            </w:r>
            <w:r w:rsidRPr="006159E6">
              <w:rPr>
                <w:rStyle w:val="Fett"/>
                <w:lang w:val="en-US"/>
              </w:rPr>
              <w:t>FixedPriceInformation</w:t>
            </w:r>
          </w:p>
        </w:tc>
      </w:tr>
      <w:tr w:rsidR="00E915C1" w:rsidRPr="006159E6" w14:paraId="7E153322"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20D2201" w14:textId="77777777" w:rsidR="00E915C1" w:rsidRPr="006159E6" w:rsidRDefault="00BE7A0C" w:rsidP="00D02290">
            <w:pPr>
              <w:pStyle w:val="CellBody"/>
              <w:rPr>
                <w:lang w:val="en-US"/>
              </w:rPr>
            </w:pPr>
            <w:r w:rsidRPr="006159E6">
              <w:rPr>
                <w:rStyle w:val="XSDSectionTitle"/>
                <w:lang w:val="en-US"/>
              </w:rPr>
              <w:t>TradeC</w:t>
            </w:r>
            <w:r w:rsidR="0040778F" w:rsidRPr="006159E6">
              <w:rPr>
                <w:rStyle w:val="XSDSectionTitle"/>
                <w:lang w:val="en-US"/>
              </w:rPr>
              <w:t>o</w:t>
            </w:r>
            <w:r w:rsidRPr="006159E6">
              <w:rPr>
                <w:rStyle w:val="XSDSectionTitle"/>
                <w:lang w:val="en-US"/>
              </w:rPr>
              <w:t>nfirmation</w:t>
            </w:r>
            <w:r w:rsidR="00507F61" w:rsidRPr="006159E6">
              <w:rPr>
                <w:rStyle w:val="XSDSectionTitle"/>
                <w:lang w:val="en-US"/>
              </w:rPr>
              <w:t>/</w:t>
            </w:r>
            <w:r w:rsidR="00E915C1" w:rsidRPr="006159E6">
              <w:rPr>
                <w:rStyle w:val="XSDSectionTitle"/>
                <w:lang w:val="en-US"/>
              </w:rPr>
              <w:t>XSD choice</w:t>
            </w:r>
            <w:r w:rsidR="00A962F8" w:rsidRPr="006159E6">
              <w:rPr>
                <w:lang w:val="en-US"/>
              </w:rPr>
              <w:t>: mandatory</w:t>
            </w:r>
            <w:r w:rsidR="00857877" w:rsidRPr="006159E6">
              <w:rPr>
                <w:lang w:val="en-US"/>
              </w:rPr>
              <w:t xml:space="preserve"> section</w:t>
            </w:r>
          </w:p>
          <w:p w14:paraId="4CDE2F6B" w14:textId="77777777" w:rsidR="00586B0D" w:rsidRPr="006159E6" w:rsidRDefault="00586B0D" w:rsidP="00D02290">
            <w:pPr>
              <w:pStyle w:val="CellBody"/>
              <w:rPr>
                <w:rStyle w:val="Fett"/>
                <w:lang w:val="en-US"/>
              </w:rPr>
            </w:pPr>
            <w:r w:rsidRPr="006159E6">
              <w:rPr>
                <w:rStyle w:val="Fett"/>
                <w:lang w:val="en-US"/>
              </w:rPr>
              <w:t>Choices:</w:t>
            </w:r>
          </w:p>
          <w:p w14:paraId="02CDF86A" w14:textId="6363DB01" w:rsidR="00586B0D" w:rsidRPr="006159E6" w:rsidRDefault="00586B0D" w:rsidP="00ED3F3F">
            <w:pPr>
              <w:pStyle w:val="condition1"/>
            </w:pPr>
            <w:r w:rsidRPr="006159E6">
              <w:t>If ‘TransactionType’ is set to</w:t>
            </w:r>
            <w:r w:rsidR="00FD3E5A" w:rsidRPr="006159E6">
              <w:t xml:space="preserve"> “</w:t>
            </w:r>
            <w:r w:rsidRPr="006159E6">
              <w:t xml:space="preserve">FOR” or “OPT”, then </w:t>
            </w:r>
            <w:r w:rsidR="005A221C" w:rsidRPr="006159E6">
              <w:t>‘</w:t>
            </w:r>
            <w:r w:rsidR="00D14F13" w:rsidRPr="006159E6">
              <w:t>TotalContractValue</w:t>
            </w:r>
            <w:r w:rsidR="005A221C" w:rsidRPr="006159E6">
              <w:t>’</w:t>
            </w:r>
            <w:r w:rsidR="00D14F13" w:rsidRPr="006159E6">
              <w:t xml:space="preserve"> </w:t>
            </w:r>
            <w:r w:rsidR="00A10750">
              <w:t>is mandatory</w:t>
            </w:r>
            <w:r w:rsidRPr="006159E6">
              <w:t xml:space="preserve">. </w:t>
            </w:r>
          </w:p>
          <w:p w14:paraId="32BFAB23" w14:textId="04C3C57B" w:rsidR="00E840F1" w:rsidRPr="006159E6" w:rsidRDefault="00E840F1" w:rsidP="00ED3F3F">
            <w:pPr>
              <w:pStyle w:val="condition1"/>
            </w:pPr>
            <w:r w:rsidRPr="006159E6">
              <w:t>If ‘TransactionType’ is a Financial Transaction or is set to “PHYS_INX” or “OPT_PHYS_INX”, then ‘FloatP</w:t>
            </w:r>
            <w:r w:rsidR="009B2602" w:rsidRPr="006159E6">
              <w:t xml:space="preserve">riceInformation’ </w:t>
            </w:r>
            <w:r w:rsidR="00A10750">
              <w:t>is mandatory</w:t>
            </w:r>
            <w:r w:rsidRPr="006159E6">
              <w:t xml:space="preserve">. </w:t>
            </w:r>
          </w:p>
        </w:tc>
      </w:tr>
      <w:tr w:rsidR="00FB12A5" w:rsidRPr="006159E6" w14:paraId="3FEA7704" w14:textId="77777777" w:rsidTr="003235DC">
        <w:tblPrEx>
          <w:tblLook w:val="0000" w:firstRow="0" w:lastRow="0" w:firstColumn="0" w:lastColumn="0" w:noHBand="0" w:noVBand="0"/>
        </w:tblPrEx>
        <w:trPr>
          <w:cantSplit/>
        </w:trPr>
        <w:tc>
          <w:tcPr>
            <w:tcW w:w="1418" w:type="dxa"/>
          </w:tcPr>
          <w:p w14:paraId="0E5792E5" w14:textId="77777777" w:rsidR="00FB12A5" w:rsidRPr="006159E6" w:rsidRDefault="00FB12A5" w:rsidP="00D02290">
            <w:pPr>
              <w:pStyle w:val="CellBody"/>
              <w:rPr>
                <w:lang w:val="en-US"/>
              </w:rPr>
            </w:pPr>
            <w:r w:rsidRPr="006159E6">
              <w:rPr>
                <w:lang w:val="en-US"/>
              </w:rPr>
              <w:t>Total</w:t>
            </w:r>
            <w:r w:rsidRPr="006159E6">
              <w:rPr>
                <w:lang w:val="en-US"/>
              </w:rPr>
              <w:softHyphen/>
              <w:t>Contract</w:t>
            </w:r>
            <w:r w:rsidRPr="006159E6">
              <w:rPr>
                <w:lang w:val="en-US"/>
              </w:rPr>
              <w:softHyphen/>
              <w:t>Value</w:t>
            </w:r>
          </w:p>
        </w:tc>
        <w:tc>
          <w:tcPr>
            <w:tcW w:w="850" w:type="dxa"/>
          </w:tcPr>
          <w:p w14:paraId="50AB1243" w14:textId="77777777" w:rsidR="00FB12A5" w:rsidRPr="006159E6" w:rsidRDefault="00FB12A5" w:rsidP="00D02290">
            <w:pPr>
              <w:pStyle w:val="CellBody"/>
              <w:rPr>
                <w:lang w:val="en-US"/>
              </w:rPr>
            </w:pPr>
            <w:r w:rsidRPr="006159E6">
              <w:rPr>
                <w:lang w:val="en-US"/>
              </w:rPr>
              <w:t>M+CH</w:t>
            </w:r>
          </w:p>
        </w:tc>
        <w:tc>
          <w:tcPr>
            <w:tcW w:w="1418" w:type="dxa"/>
          </w:tcPr>
          <w:p w14:paraId="4DE88196" w14:textId="77777777" w:rsidR="00FB12A5" w:rsidRPr="006159E6" w:rsidRDefault="00FB12A5" w:rsidP="00D02290">
            <w:pPr>
              <w:pStyle w:val="CellBody"/>
              <w:rPr>
                <w:lang w:val="en-US"/>
              </w:rPr>
            </w:pPr>
            <w:r w:rsidRPr="006159E6">
              <w:rPr>
                <w:lang w:val="en-US"/>
              </w:rPr>
              <w:t>PriceType</w:t>
            </w:r>
          </w:p>
        </w:tc>
        <w:tc>
          <w:tcPr>
            <w:tcW w:w="5812" w:type="dxa"/>
          </w:tcPr>
          <w:p w14:paraId="1A18878A" w14:textId="2FFD1CC9" w:rsidR="00205093" w:rsidRDefault="00FB12A5" w:rsidP="003E4064">
            <w:pPr>
              <w:pStyle w:val="CellBody"/>
              <w:rPr>
                <w:lang w:val="en-US"/>
              </w:rPr>
            </w:pPr>
            <w:del w:id="1089" w:author="Autor">
              <w:r w:rsidRPr="006159E6" w:rsidDel="00205093">
                <w:rPr>
                  <w:lang w:val="en-US"/>
                </w:rPr>
                <w:delText xml:space="preserve">This is an absolute value </w:delText>
              </w:r>
              <w:r w:rsidR="003E4064" w:rsidRPr="006159E6" w:rsidDel="00205093">
                <w:rPr>
                  <w:lang w:val="en-US"/>
                </w:rPr>
                <w:delText xml:space="preserve">that </w:delText>
              </w:r>
              <w:r w:rsidRPr="006159E6" w:rsidDel="00205093">
                <w:rPr>
                  <w:lang w:val="en-US"/>
                </w:rPr>
                <w:delText xml:space="preserve">must be represented as an unsigned value regardless of whether this is the </w:delText>
              </w:r>
              <w:r w:rsidR="00645B2C" w:rsidRPr="006159E6" w:rsidDel="00205093">
                <w:rPr>
                  <w:lang w:val="en-US"/>
                </w:rPr>
                <w:delText>b</w:delText>
              </w:r>
              <w:r w:rsidRPr="006159E6" w:rsidDel="00205093">
                <w:rPr>
                  <w:lang w:val="en-US"/>
                </w:rPr>
                <w:delText xml:space="preserve">uyer’s or the </w:delText>
              </w:r>
              <w:r w:rsidR="00645B2C" w:rsidRPr="006159E6" w:rsidDel="00205093">
                <w:rPr>
                  <w:lang w:val="en-US"/>
                </w:rPr>
                <w:delText>s</w:delText>
              </w:r>
              <w:r w:rsidRPr="006159E6" w:rsidDel="00205093">
                <w:rPr>
                  <w:lang w:val="en-US"/>
                </w:rPr>
                <w:delText xml:space="preserve">eller’s </w:delText>
              </w:r>
              <w:r w:rsidR="00645B2C" w:rsidRPr="006159E6" w:rsidDel="00205093">
                <w:rPr>
                  <w:lang w:val="en-US"/>
                </w:rPr>
                <w:delText>CpMLD</w:delText>
              </w:r>
              <w:r w:rsidR="00285187" w:rsidRPr="006159E6" w:rsidDel="00205093">
                <w:rPr>
                  <w:lang w:val="en-US"/>
                </w:rPr>
                <w:delText>ocument or whether</w:delText>
              </w:r>
              <w:r w:rsidRPr="006159E6" w:rsidDel="00205093">
                <w:rPr>
                  <w:lang w:val="en-US"/>
                </w:rPr>
                <w:delText xml:space="preserve"> the ‘Price’ is a positive or negative amount.</w:delText>
              </w:r>
            </w:del>
          </w:p>
          <w:p w14:paraId="463A26AC" w14:textId="0B0922A5" w:rsidR="00B305B1" w:rsidRPr="006159E6" w:rsidRDefault="00B305B1" w:rsidP="0013697E">
            <w:pPr>
              <w:pStyle w:val="CellBody"/>
              <w:rPr>
                <w:lang w:val="en-US"/>
              </w:rPr>
            </w:pPr>
            <w:r>
              <w:rPr>
                <w:lang w:val="en-US"/>
              </w:rPr>
              <w:t xml:space="preserve">See also </w:t>
            </w:r>
            <w:r w:rsidR="0013697E">
              <w:rPr>
                <w:lang w:val="en-US"/>
              </w:rPr>
              <w:fldChar w:fldCharType="begin"/>
            </w:r>
            <w:r w:rsidR="0013697E">
              <w:rPr>
                <w:lang w:val="en-US"/>
              </w:rPr>
              <w:instrText xml:space="preserve"> REF BR002 \h </w:instrText>
            </w:r>
            <w:r w:rsidR="0013697E">
              <w:rPr>
                <w:lang w:val="en-US"/>
              </w:rPr>
            </w:r>
            <w:r w:rsidR="0013697E">
              <w:rPr>
                <w:lang w:val="en-US"/>
              </w:rPr>
              <w:fldChar w:fldCharType="separate"/>
            </w:r>
            <w:r w:rsidR="0013697E">
              <w:rPr>
                <w:lang w:val="en-US"/>
              </w:rPr>
              <w:t>BR</w:t>
            </w:r>
            <w:r w:rsidR="0013697E" w:rsidRPr="006159E6">
              <w:rPr>
                <w:lang w:val="en-US"/>
              </w:rPr>
              <w:t>0</w:t>
            </w:r>
            <w:r w:rsidR="0013697E">
              <w:rPr>
                <w:lang w:val="en-US"/>
              </w:rPr>
              <w:t>02</w:t>
            </w:r>
            <w:r w:rsidR="0013697E">
              <w:rPr>
                <w:lang w:val="en-US"/>
              </w:rPr>
              <w:fldChar w:fldCharType="end"/>
            </w:r>
            <w:r w:rsidR="0013697E">
              <w:rPr>
                <w:lang w:val="en-US"/>
              </w:rPr>
              <w:t xml:space="preserve"> </w:t>
            </w:r>
            <w:r>
              <w:rPr>
                <w:lang w:val="en-US"/>
              </w:rPr>
              <w:t xml:space="preserve">in the section </w:t>
            </w:r>
            <w:r w:rsidR="005565E3">
              <w:rPr>
                <w:lang w:val="en-US"/>
              </w:rPr>
              <w:t>“</w:t>
            </w:r>
            <w:r>
              <w:rPr>
                <w:lang w:val="en-US"/>
              </w:rPr>
              <w:fldChar w:fldCharType="begin"/>
            </w:r>
            <w:r>
              <w:rPr>
                <w:lang w:val="en-US"/>
              </w:rPr>
              <w:instrText xml:space="preserve"> REF _Ref455671626 \h </w:instrText>
            </w:r>
            <w:r>
              <w:rPr>
                <w:lang w:val="en-US"/>
              </w:rPr>
            </w:r>
            <w:r>
              <w:rPr>
                <w:lang w:val="en-US"/>
              </w:rPr>
              <w:fldChar w:fldCharType="separate"/>
            </w:r>
            <w:r w:rsidR="00D7069B" w:rsidRPr="006159E6">
              <w:t xml:space="preserve">Additional </w:t>
            </w:r>
            <w:r w:rsidR="00D7069B">
              <w:t>Business Rules</w:t>
            </w:r>
            <w:r>
              <w:rPr>
                <w:lang w:val="en-US"/>
              </w:rPr>
              <w:fldChar w:fldCharType="end"/>
            </w:r>
            <w:r w:rsidR="005565E3">
              <w:rPr>
                <w:lang w:val="en-US"/>
              </w:rPr>
              <w:t>”</w:t>
            </w:r>
            <w:r>
              <w:rPr>
                <w:lang w:val="en-US"/>
              </w:rPr>
              <w:t>.</w:t>
            </w:r>
          </w:p>
        </w:tc>
      </w:tr>
      <w:tr w:rsidR="00CB3E68" w:rsidRPr="006159E6" w14:paraId="67D1324B" w14:textId="77777777" w:rsidTr="003235DC">
        <w:tblPrEx>
          <w:tblLook w:val="0000" w:firstRow="0" w:lastRow="0" w:firstColumn="0" w:lastColumn="0" w:noHBand="0" w:noVBand="0"/>
        </w:tblPrEx>
        <w:trPr>
          <w:cantSplit/>
        </w:trPr>
        <w:tc>
          <w:tcPr>
            <w:tcW w:w="9498" w:type="dxa"/>
            <w:gridSpan w:val="4"/>
            <w:shd w:val="clear" w:color="auto" w:fill="C0C0C0"/>
          </w:tcPr>
          <w:p w14:paraId="20E4A8D3" w14:textId="77777777" w:rsidR="00CB3E68" w:rsidRPr="006159E6" w:rsidRDefault="00FE7CE8" w:rsidP="00C66F51">
            <w:pPr>
              <w:pStyle w:val="CellBody"/>
              <w:keepNext/>
              <w:rPr>
                <w:lang w:val="en-US"/>
              </w:rPr>
            </w:pPr>
            <w:r w:rsidRPr="006159E6">
              <w:rPr>
                <w:rStyle w:val="XSDSectionTitle"/>
                <w:lang w:val="en-US"/>
              </w:rPr>
              <w:lastRenderedPageBreak/>
              <w:t>XSD choice</w:t>
            </w:r>
            <w:r w:rsidR="00507F61" w:rsidRPr="006159E6">
              <w:rPr>
                <w:rStyle w:val="XSDSectionTitle"/>
                <w:lang w:val="en-US"/>
              </w:rPr>
              <w:t>/</w:t>
            </w:r>
            <w:r w:rsidRPr="006159E6">
              <w:rPr>
                <w:rStyle w:val="XSDSectionTitle"/>
                <w:lang w:val="en-US"/>
              </w:rPr>
              <w:t>FloatPriceInformation</w:t>
            </w:r>
            <w:r w:rsidRPr="006159E6">
              <w:rPr>
                <w:lang w:val="en-US"/>
              </w:rPr>
              <w:t xml:space="preserve">: </w:t>
            </w:r>
            <w:r w:rsidR="00496A0D" w:rsidRPr="006159E6">
              <w:rPr>
                <w:lang w:val="en-US"/>
              </w:rPr>
              <w:t xml:space="preserve">repeatable </w:t>
            </w:r>
            <w:r w:rsidR="00D1768E" w:rsidRPr="006159E6">
              <w:rPr>
                <w:lang w:val="en-US"/>
              </w:rPr>
              <w:t>choice</w:t>
            </w:r>
            <w:r w:rsidR="00AC69F5" w:rsidRPr="006159E6">
              <w:rPr>
                <w:lang w:val="en-US"/>
              </w:rPr>
              <w:t xml:space="preserve"> </w:t>
            </w:r>
            <w:r w:rsidR="00EB3FA2" w:rsidRPr="006159E6">
              <w:rPr>
                <w:lang w:val="en-US"/>
              </w:rPr>
              <w:t xml:space="preserve">section </w:t>
            </w:r>
            <w:r w:rsidR="00E977D4" w:rsidRPr="006159E6">
              <w:rPr>
                <w:lang w:val="en-US"/>
              </w:rPr>
              <w:t xml:space="preserve">within </w:t>
            </w:r>
            <w:r w:rsidR="00AC69F5" w:rsidRPr="006159E6">
              <w:rPr>
                <w:lang w:val="en-US"/>
              </w:rPr>
              <w:t xml:space="preserve">mandatory section </w:t>
            </w:r>
            <w:r w:rsidRPr="006159E6">
              <w:rPr>
                <w:lang w:val="en-US"/>
              </w:rPr>
              <w:t>(1-2)</w:t>
            </w:r>
          </w:p>
          <w:p w14:paraId="7F2D6E5B" w14:textId="77777777" w:rsidR="00496E2D" w:rsidRPr="006159E6" w:rsidRDefault="00496E2D" w:rsidP="00D02290">
            <w:pPr>
              <w:pStyle w:val="CellBody"/>
              <w:rPr>
                <w:lang w:val="en-US"/>
              </w:rPr>
            </w:pPr>
            <w:r w:rsidRPr="006159E6">
              <w:rPr>
                <w:lang w:val="en-US"/>
              </w:rPr>
              <w:t>‘Float</w:t>
            </w:r>
            <w:r w:rsidRPr="006159E6">
              <w:rPr>
                <w:lang w:val="en-US"/>
              </w:rPr>
              <w:softHyphen/>
              <w:t>Price</w:t>
            </w:r>
            <w:r w:rsidRPr="006159E6">
              <w:rPr>
                <w:lang w:val="en-US"/>
              </w:rPr>
              <w:softHyphen/>
              <w:t xml:space="preserve">Information’ contains relevant information for the floating legs of swaps and index </w:t>
            </w:r>
            <w:r w:rsidR="00560C7B">
              <w:rPr>
                <w:lang w:val="en-US"/>
              </w:rPr>
              <w:t>trade</w:t>
            </w:r>
            <w:r w:rsidRPr="006159E6">
              <w:rPr>
                <w:lang w:val="en-US"/>
              </w:rPr>
              <w:t>s that support baskets of indexes and formula swaps.</w:t>
            </w:r>
          </w:p>
          <w:p w14:paraId="0CEF92BF" w14:textId="77777777" w:rsidR="007F2599" w:rsidRPr="006159E6" w:rsidRDefault="007F2599" w:rsidP="00D02290">
            <w:pPr>
              <w:pStyle w:val="CellBody"/>
              <w:rPr>
                <w:lang w:val="en-US"/>
              </w:rPr>
            </w:pPr>
            <w:r w:rsidRPr="006159E6">
              <w:rPr>
                <w:lang w:val="en-US"/>
              </w:rPr>
              <w:t xml:space="preserve">Ordered </w:t>
            </w:r>
            <w:hyperlink r:id="rId39" w:history="1">
              <w:r w:rsidRPr="006159E6">
                <w:rPr>
                  <w:lang w:val="en-US"/>
                </w:rPr>
                <w:t>by</w:t>
              </w:r>
            </w:hyperlink>
            <w:r w:rsidRPr="006159E6">
              <w:rPr>
                <w:lang w:val="en-US"/>
              </w:rPr>
              <w:t xml:space="preserve"> ascending value of the party code for ‘FloatPricePayer’.</w:t>
            </w:r>
          </w:p>
          <w:p w14:paraId="5DDD5C43" w14:textId="77777777" w:rsidR="005B2143" w:rsidRPr="006159E6" w:rsidRDefault="005B2143" w:rsidP="005B2143">
            <w:pPr>
              <w:pStyle w:val="CellBody"/>
              <w:rPr>
                <w:rStyle w:val="Fett"/>
                <w:lang w:val="en-US"/>
              </w:rPr>
            </w:pPr>
            <w:r w:rsidRPr="006159E6">
              <w:rPr>
                <w:rStyle w:val="Fett"/>
                <w:lang w:val="en-US"/>
              </w:rPr>
              <w:t>Rep</w:t>
            </w:r>
            <w:r w:rsidR="00E250A9" w:rsidRPr="006159E6">
              <w:rPr>
                <w:rStyle w:val="Fett"/>
                <w:lang w:val="en-US"/>
              </w:rPr>
              <w:t>etitions</w:t>
            </w:r>
            <w:r w:rsidRPr="006159E6">
              <w:rPr>
                <w:rStyle w:val="Fett"/>
                <w:lang w:val="en-US"/>
              </w:rPr>
              <w:t>:</w:t>
            </w:r>
          </w:p>
          <w:p w14:paraId="10295CFF" w14:textId="77777777" w:rsidR="00CB72B9" w:rsidRPr="006159E6" w:rsidRDefault="001B3088" w:rsidP="00ED3F3F">
            <w:pPr>
              <w:pStyle w:val="condition1"/>
            </w:pPr>
            <w:r w:rsidRPr="006159E6">
              <w:t xml:space="preserve">If ‘TransactionType’ </w:t>
            </w:r>
            <w:r w:rsidR="005B2143" w:rsidRPr="006159E6">
              <w:t xml:space="preserve">is set to </w:t>
            </w:r>
            <w:r w:rsidR="00CF787F" w:rsidRPr="006159E6">
              <w:t xml:space="preserve">“FXD_SWP”, “OPT_FXD_SWP”, </w:t>
            </w:r>
            <w:r w:rsidRPr="006159E6">
              <w:t>“OPT_FIN_INX” or “PHYS_INX” or “OPT_PHYS_INX”</w:t>
            </w:r>
            <w:r w:rsidR="00A243D4" w:rsidRPr="006159E6">
              <w:t xml:space="preserve">, </w:t>
            </w:r>
            <w:r w:rsidR="00884B1A" w:rsidRPr="006159E6">
              <w:t xml:space="preserve">then </w:t>
            </w:r>
            <w:r w:rsidR="00A243D4" w:rsidRPr="006159E6">
              <w:t>this</w:t>
            </w:r>
            <w:r w:rsidR="005B2143" w:rsidRPr="006159E6">
              <w:t xml:space="preserve"> section must only be present once</w:t>
            </w:r>
            <w:r w:rsidRPr="006159E6">
              <w:t>.</w:t>
            </w:r>
          </w:p>
          <w:p w14:paraId="1DE15045" w14:textId="77777777" w:rsidR="008B52CE" w:rsidRPr="006159E6" w:rsidRDefault="001B3088" w:rsidP="00ED3F3F">
            <w:pPr>
              <w:pStyle w:val="condition1"/>
            </w:pPr>
            <w:r w:rsidRPr="006159E6">
              <w:t xml:space="preserve">If </w:t>
            </w:r>
            <w:r w:rsidR="007F2599" w:rsidRPr="006159E6">
              <w:t>‘</w:t>
            </w:r>
            <w:r w:rsidRPr="006159E6">
              <w:t>TransactionType</w:t>
            </w:r>
            <w:r w:rsidR="007F2599" w:rsidRPr="006159E6">
              <w:t xml:space="preserve">’ is set to </w:t>
            </w:r>
            <w:r w:rsidRPr="006159E6">
              <w:t>“FLT_SWP” or “OPT_FLT_SWP”</w:t>
            </w:r>
            <w:r w:rsidR="007F2599" w:rsidRPr="006159E6">
              <w:t>,</w:t>
            </w:r>
            <w:r w:rsidRPr="006159E6">
              <w:t xml:space="preserve"> </w:t>
            </w:r>
            <w:r w:rsidR="00884B1A" w:rsidRPr="006159E6">
              <w:t xml:space="preserve">then </w:t>
            </w:r>
            <w:r w:rsidR="00A243D4" w:rsidRPr="006159E6">
              <w:t>this</w:t>
            </w:r>
            <w:r w:rsidR="00C33ED0" w:rsidRPr="006159E6">
              <w:t xml:space="preserve"> section must be present twice</w:t>
            </w:r>
            <w:r w:rsidRPr="006159E6">
              <w:t>.</w:t>
            </w:r>
          </w:p>
        </w:tc>
      </w:tr>
      <w:tr w:rsidR="00FB12A5" w:rsidRPr="006159E6" w14:paraId="0F3EF4EC" w14:textId="77777777" w:rsidTr="003235DC">
        <w:tblPrEx>
          <w:tblLook w:val="0000" w:firstRow="0" w:lastRow="0" w:firstColumn="0" w:lastColumn="0" w:noHBand="0" w:noVBand="0"/>
        </w:tblPrEx>
        <w:trPr>
          <w:cantSplit/>
          <w:trHeight w:val="699"/>
        </w:trPr>
        <w:tc>
          <w:tcPr>
            <w:tcW w:w="1418" w:type="dxa"/>
          </w:tcPr>
          <w:p w14:paraId="5F834F2C" w14:textId="77777777" w:rsidR="00FB12A5" w:rsidRPr="006159E6" w:rsidRDefault="00FB12A5" w:rsidP="00D02290">
            <w:pPr>
              <w:pStyle w:val="CellBody"/>
              <w:rPr>
                <w:lang w:val="en-US"/>
              </w:rPr>
            </w:pPr>
            <w:r w:rsidRPr="006159E6">
              <w:rPr>
                <w:lang w:val="en-US"/>
              </w:rPr>
              <w:t>FloatPrice</w:t>
            </w:r>
            <w:r w:rsidRPr="006159E6">
              <w:rPr>
                <w:lang w:val="en-US"/>
              </w:rPr>
              <w:softHyphen/>
              <w:t>Payer</w:t>
            </w:r>
          </w:p>
        </w:tc>
        <w:tc>
          <w:tcPr>
            <w:tcW w:w="850" w:type="dxa"/>
          </w:tcPr>
          <w:p w14:paraId="4B81225A" w14:textId="77777777" w:rsidR="00FB12A5" w:rsidRPr="006159E6" w:rsidRDefault="00FB12A5" w:rsidP="00D02290">
            <w:pPr>
              <w:pStyle w:val="CellBody"/>
              <w:rPr>
                <w:lang w:val="en-US"/>
              </w:rPr>
            </w:pPr>
            <w:r w:rsidRPr="006159E6">
              <w:rPr>
                <w:lang w:val="en-US"/>
              </w:rPr>
              <w:t>M</w:t>
            </w:r>
            <w:r w:rsidR="00E80CAB" w:rsidRPr="006159E6">
              <w:rPr>
                <w:lang w:val="en-US"/>
              </w:rPr>
              <w:t>+C</w:t>
            </w:r>
          </w:p>
        </w:tc>
        <w:tc>
          <w:tcPr>
            <w:tcW w:w="1418" w:type="dxa"/>
          </w:tcPr>
          <w:p w14:paraId="340FA898" w14:textId="77777777" w:rsidR="00FB12A5" w:rsidRPr="006159E6" w:rsidRDefault="00FB12A5" w:rsidP="00D02290">
            <w:pPr>
              <w:pStyle w:val="CellBody"/>
              <w:rPr>
                <w:lang w:val="en-US"/>
              </w:rPr>
            </w:pPr>
            <w:r w:rsidRPr="006159E6">
              <w:rPr>
                <w:lang w:val="en-US"/>
              </w:rPr>
              <w:t>PartyType</w:t>
            </w:r>
          </w:p>
        </w:tc>
        <w:tc>
          <w:tcPr>
            <w:tcW w:w="5812" w:type="dxa"/>
          </w:tcPr>
          <w:p w14:paraId="57C39726" w14:textId="77777777" w:rsidR="00E80CAB" w:rsidRPr="006159E6" w:rsidRDefault="00E80CAB" w:rsidP="00D02290">
            <w:pPr>
              <w:pStyle w:val="CellBody"/>
              <w:rPr>
                <w:rStyle w:val="Fett"/>
                <w:lang w:val="en-US"/>
              </w:rPr>
            </w:pPr>
            <w:r w:rsidRPr="006159E6">
              <w:rPr>
                <w:rStyle w:val="Fett"/>
                <w:lang w:val="en-US"/>
              </w:rPr>
              <w:t>Values:</w:t>
            </w:r>
          </w:p>
          <w:p w14:paraId="058A7509" w14:textId="77777777" w:rsidR="00221EA7" w:rsidRPr="006159E6" w:rsidRDefault="00FB12A5" w:rsidP="00ED3F3F">
            <w:pPr>
              <w:pStyle w:val="condition1"/>
            </w:pPr>
            <w:r w:rsidRPr="006159E6">
              <w:t xml:space="preserve">If ‘TransactionType’ </w:t>
            </w:r>
            <w:r w:rsidR="007B1281" w:rsidRPr="006159E6">
              <w:t xml:space="preserve">is set to </w:t>
            </w:r>
            <w:r w:rsidRPr="006159E6">
              <w:t xml:space="preserve">“FXD_SWP”, then this field </w:t>
            </w:r>
            <w:r w:rsidR="007B1281" w:rsidRPr="006159E6">
              <w:t xml:space="preserve">must be equal to </w:t>
            </w:r>
            <w:r w:rsidRPr="006159E6">
              <w:t>‘SellerParty’.</w:t>
            </w:r>
          </w:p>
          <w:p w14:paraId="2BB880C9" w14:textId="77777777" w:rsidR="008F248B" w:rsidRPr="006159E6" w:rsidRDefault="00221EA7" w:rsidP="00ED3F3F">
            <w:pPr>
              <w:pStyle w:val="condition1"/>
            </w:pPr>
            <w:r w:rsidRPr="006159E6">
              <w:t>I</w:t>
            </w:r>
            <w:r w:rsidR="00FB12A5" w:rsidRPr="006159E6">
              <w:t xml:space="preserve">f ‘TransactionType’ </w:t>
            </w:r>
            <w:r w:rsidRPr="006159E6">
              <w:t xml:space="preserve">is set to </w:t>
            </w:r>
            <w:r w:rsidR="00FB12A5" w:rsidRPr="006159E6">
              <w:t xml:space="preserve">“OPT_FXD_SWP” and ‘Option Style’ </w:t>
            </w:r>
            <w:r w:rsidRPr="006159E6">
              <w:t xml:space="preserve">is set to </w:t>
            </w:r>
            <w:r w:rsidR="00FB12A5" w:rsidRPr="006159E6">
              <w:t xml:space="preserve">“Call”, then this field </w:t>
            </w:r>
            <w:r w:rsidRPr="006159E6">
              <w:t>must be equal to</w:t>
            </w:r>
            <w:r w:rsidR="00FB12A5" w:rsidRPr="006159E6">
              <w:t xml:space="preserve"> ‘OptionWriter’.</w:t>
            </w:r>
          </w:p>
          <w:p w14:paraId="6031606E" w14:textId="77777777" w:rsidR="003332B1" w:rsidRPr="006159E6" w:rsidRDefault="008F248B" w:rsidP="00ED3F3F">
            <w:pPr>
              <w:pStyle w:val="condition1"/>
            </w:pPr>
            <w:r w:rsidRPr="006159E6">
              <w:t>I</w:t>
            </w:r>
            <w:r w:rsidR="00FB12A5" w:rsidRPr="006159E6">
              <w:t xml:space="preserve">f ‘TransactionType’ </w:t>
            </w:r>
            <w:r w:rsidRPr="006159E6">
              <w:t xml:space="preserve">is set to </w:t>
            </w:r>
            <w:r w:rsidR="00FB12A5" w:rsidRPr="006159E6">
              <w:t xml:space="preserve">“OPT_FXD_SWP” and ‘Option Style’ </w:t>
            </w:r>
            <w:r w:rsidRPr="006159E6">
              <w:t xml:space="preserve">is set to </w:t>
            </w:r>
            <w:r w:rsidR="00FB12A5" w:rsidRPr="006159E6">
              <w:t xml:space="preserve">“Put”, then this field </w:t>
            </w:r>
            <w:r w:rsidRPr="006159E6">
              <w:t>must be equal to</w:t>
            </w:r>
            <w:r w:rsidR="00FB12A5" w:rsidRPr="006159E6">
              <w:t xml:space="preserve"> ‘OptionHolder’.</w:t>
            </w:r>
          </w:p>
          <w:p w14:paraId="614D4BC1" w14:textId="77777777" w:rsidR="003332B1" w:rsidRPr="006159E6" w:rsidRDefault="003332B1" w:rsidP="00ED3F3F">
            <w:pPr>
              <w:pStyle w:val="condition1"/>
            </w:pPr>
            <w:r w:rsidRPr="006159E6">
              <w:t>I</w:t>
            </w:r>
            <w:r w:rsidR="00FB12A5" w:rsidRPr="006159E6">
              <w:t xml:space="preserve">f ‘TransactionType’ </w:t>
            </w:r>
            <w:r w:rsidRPr="006159E6">
              <w:t xml:space="preserve">is set to </w:t>
            </w:r>
            <w:r w:rsidR="00FB12A5" w:rsidRPr="006159E6">
              <w:t xml:space="preserve">“PHYS_INX”, then this field </w:t>
            </w:r>
            <w:r w:rsidRPr="006159E6">
              <w:t>must be equal to</w:t>
            </w:r>
            <w:r w:rsidR="00FB12A5" w:rsidRPr="006159E6">
              <w:t xml:space="preserve"> ‘Buyer</w:t>
            </w:r>
            <w:r w:rsidR="00C51263" w:rsidRPr="006159E6">
              <w:softHyphen/>
            </w:r>
            <w:r w:rsidR="00FB12A5" w:rsidRPr="006159E6">
              <w:t>Party’.</w:t>
            </w:r>
          </w:p>
          <w:p w14:paraId="6D600540" w14:textId="77777777" w:rsidR="003332B1" w:rsidRPr="006159E6" w:rsidRDefault="003332B1" w:rsidP="00ED3F3F">
            <w:pPr>
              <w:pStyle w:val="condition1"/>
            </w:pPr>
            <w:r w:rsidRPr="006159E6">
              <w:t>I</w:t>
            </w:r>
            <w:r w:rsidR="00FB12A5" w:rsidRPr="006159E6">
              <w:t xml:space="preserve">f ‘TransactionType’ </w:t>
            </w:r>
            <w:r w:rsidRPr="006159E6">
              <w:t xml:space="preserve">is set to </w:t>
            </w:r>
            <w:r w:rsidR="00FB12A5" w:rsidRPr="006159E6">
              <w:t xml:space="preserve">“OPT_ PHYS_INX” and ‘OptionType’ </w:t>
            </w:r>
            <w:r w:rsidRPr="006159E6">
              <w:t xml:space="preserve">is set to </w:t>
            </w:r>
            <w:r w:rsidR="00FB12A5" w:rsidRPr="006159E6">
              <w:t xml:space="preserve">“Call” or ”Capped_Call”, then this field </w:t>
            </w:r>
            <w:r w:rsidRPr="006159E6">
              <w:t>must be equal to</w:t>
            </w:r>
            <w:r w:rsidR="003B4B01">
              <w:t xml:space="preserve"> </w:t>
            </w:r>
            <w:r w:rsidR="00FB12A5" w:rsidRPr="006159E6">
              <w:t>‘OptionHolder’.</w:t>
            </w:r>
          </w:p>
          <w:p w14:paraId="17B655CC" w14:textId="77777777" w:rsidR="003332B1" w:rsidRPr="006159E6" w:rsidRDefault="003332B1" w:rsidP="00ED3F3F">
            <w:pPr>
              <w:pStyle w:val="condition1"/>
            </w:pPr>
            <w:r w:rsidRPr="006159E6">
              <w:t>I</w:t>
            </w:r>
            <w:r w:rsidR="00FB12A5" w:rsidRPr="006159E6">
              <w:t xml:space="preserve">f ‘TransactionType’ </w:t>
            </w:r>
            <w:r w:rsidRPr="006159E6">
              <w:t xml:space="preserve">is set to </w:t>
            </w:r>
            <w:r w:rsidR="00FB12A5" w:rsidRPr="006159E6">
              <w:t xml:space="preserve">“OPT_ PHYS_INX” and ‘OptionType’ </w:t>
            </w:r>
            <w:r w:rsidRPr="006159E6">
              <w:t xml:space="preserve">is set to </w:t>
            </w:r>
            <w:r w:rsidR="00FB12A5" w:rsidRPr="006159E6">
              <w:t xml:space="preserve">“Put” or “Floored_Put”, then this field </w:t>
            </w:r>
            <w:r w:rsidRPr="006159E6">
              <w:t>must be equal to</w:t>
            </w:r>
            <w:r w:rsidR="00FB12A5" w:rsidRPr="006159E6">
              <w:t xml:space="preserve"> ‘OptionWriter’.</w:t>
            </w:r>
          </w:p>
          <w:p w14:paraId="49063C2A" w14:textId="77777777" w:rsidR="008B3FAA" w:rsidRPr="006159E6" w:rsidRDefault="003332B1" w:rsidP="00ED3F3F">
            <w:pPr>
              <w:pStyle w:val="condition1"/>
            </w:pPr>
            <w:r w:rsidRPr="006159E6">
              <w:t>I</w:t>
            </w:r>
            <w:r w:rsidR="00FB12A5" w:rsidRPr="006159E6">
              <w:t xml:space="preserve">f ‘TransactionType’ </w:t>
            </w:r>
            <w:r w:rsidRPr="006159E6">
              <w:t xml:space="preserve">is set to </w:t>
            </w:r>
            <w:r w:rsidR="00192786" w:rsidRPr="006159E6">
              <w:t>“FLT_SWP”, then this field specifies</w:t>
            </w:r>
            <w:r w:rsidR="00FB12A5" w:rsidRPr="006159E6">
              <w:t xml:space="preserve"> the payer of this leg</w:t>
            </w:r>
            <w:r w:rsidR="00C4751E" w:rsidRPr="006159E6">
              <w:t>.</w:t>
            </w:r>
          </w:p>
        </w:tc>
      </w:tr>
      <w:tr w:rsidR="00FB12A5" w:rsidRPr="006159E6" w14:paraId="1FA80E4C" w14:textId="77777777" w:rsidTr="003235DC">
        <w:tblPrEx>
          <w:tblLook w:val="0000" w:firstRow="0" w:lastRow="0" w:firstColumn="0" w:lastColumn="0" w:noHBand="0" w:noVBand="0"/>
        </w:tblPrEx>
        <w:tc>
          <w:tcPr>
            <w:tcW w:w="1418" w:type="dxa"/>
          </w:tcPr>
          <w:p w14:paraId="7D46B728" w14:textId="77777777" w:rsidR="00FB12A5" w:rsidRPr="006159E6" w:rsidRDefault="00FB12A5" w:rsidP="00D02290">
            <w:pPr>
              <w:pStyle w:val="CellBody"/>
              <w:rPr>
                <w:lang w:val="en-US"/>
              </w:rPr>
            </w:pPr>
            <w:r w:rsidRPr="006159E6">
              <w:rPr>
                <w:lang w:val="en-US"/>
              </w:rPr>
              <w:t>FormulaID</w:t>
            </w:r>
          </w:p>
        </w:tc>
        <w:tc>
          <w:tcPr>
            <w:tcW w:w="850" w:type="dxa"/>
          </w:tcPr>
          <w:p w14:paraId="1CED66EE" w14:textId="77777777" w:rsidR="00FB12A5" w:rsidRPr="006159E6" w:rsidRDefault="00FB12A5" w:rsidP="00D02290">
            <w:pPr>
              <w:pStyle w:val="CellBody"/>
              <w:rPr>
                <w:lang w:val="en-US"/>
              </w:rPr>
            </w:pPr>
            <w:r w:rsidRPr="006159E6">
              <w:rPr>
                <w:lang w:val="en-US"/>
              </w:rPr>
              <w:t>C</w:t>
            </w:r>
          </w:p>
        </w:tc>
        <w:tc>
          <w:tcPr>
            <w:tcW w:w="1418" w:type="dxa"/>
          </w:tcPr>
          <w:p w14:paraId="5A92736E" w14:textId="77777777" w:rsidR="00FB12A5" w:rsidRPr="006159E6" w:rsidRDefault="00FB12A5" w:rsidP="00D02290">
            <w:pPr>
              <w:pStyle w:val="CellBody"/>
              <w:rPr>
                <w:lang w:val="en-US"/>
              </w:rPr>
            </w:pPr>
            <w:r w:rsidRPr="006159E6">
              <w:rPr>
                <w:lang w:val="en-US"/>
              </w:rPr>
              <w:t>Identification</w:t>
            </w:r>
            <w:r w:rsidR="00861FFF" w:rsidRPr="006159E6">
              <w:rPr>
                <w:lang w:val="en-US"/>
              </w:rPr>
              <w:softHyphen/>
            </w:r>
            <w:r w:rsidRPr="006159E6">
              <w:rPr>
                <w:lang w:val="en-US"/>
              </w:rPr>
              <w:t>Type</w:t>
            </w:r>
          </w:p>
        </w:tc>
        <w:tc>
          <w:tcPr>
            <w:tcW w:w="5812" w:type="dxa"/>
          </w:tcPr>
          <w:p w14:paraId="3F631AED" w14:textId="77777777" w:rsidR="000F69EF" w:rsidRPr="006159E6" w:rsidRDefault="00056995" w:rsidP="00D02290">
            <w:pPr>
              <w:pStyle w:val="CellBody"/>
              <w:rPr>
                <w:lang w:val="en-US"/>
              </w:rPr>
            </w:pPr>
            <w:r w:rsidRPr="006159E6">
              <w:rPr>
                <w:lang w:val="en-US"/>
              </w:rPr>
              <w:t xml:space="preserve">If the parties to a </w:t>
            </w:r>
            <w:r w:rsidR="00560C7B">
              <w:rPr>
                <w:lang w:val="en-US"/>
              </w:rPr>
              <w:t>trade</w:t>
            </w:r>
            <w:r w:rsidRPr="006159E6">
              <w:rPr>
                <w:lang w:val="en-US"/>
              </w:rPr>
              <w:t xml:space="preserve"> or </w:t>
            </w:r>
            <w:r w:rsidR="00B566CA" w:rsidRPr="006159E6">
              <w:rPr>
                <w:lang w:val="en-US"/>
              </w:rPr>
              <w:t xml:space="preserve">type of </w:t>
            </w:r>
            <w:r w:rsidRPr="006159E6">
              <w:rPr>
                <w:lang w:val="en-US"/>
              </w:rPr>
              <w:t>comple</w:t>
            </w:r>
            <w:r w:rsidR="00B566CA" w:rsidRPr="006159E6">
              <w:rPr>
                <w:lang w:val="en-US"/>
              </w:rPr>
              <w:t>x</w:t>
            </w:r>
            <w:r w:rsidRPr="006159E6">
              <w:rPr>
                <w:lang w:val="en-US"/>
              </w:rPr>
              <w:t xml:space="preserve"> </w:t>
            </w:r>
            <w:r w:rsidR="00560C7B">
              <w:rPr>
                <w:lang w:val="en-US"/>
              </w:rPr>
              <w:t>trade</w:t>
            </w:r>
            <w:r w:rsidRPr="006159E6">
              <w:rPr>
                <w:lang w:val="en-US"/>
              </w:rPr>
              <w:t xml:space="preserve"> agreed on a formula ID, then both parties must use the ‘FormulaID’ field. In this case, the </w:t>
            </w:r>
            <w:r w:rsidR="00757835" w:rsidRPr="006159E6">
              <w:rPr>
                <w:lang w:val="en-US"/>
              </w:rPr>
              <w:t xml:space="preserve">‘CommodityReferences’ section </w:t>
            </w:r>
            <w:r w:rsidRPr="006159E6">
              <w:rPr>
                <w:lang w:val="en-US"/>
              </w:rPr>
              <w:t>must be omitted, with the exeption of</w:t>
            </w:r>
            <w:r w:rsidR="00015E10" w:rsidRPr="006159E6">
              <w:rPr>
                <w:lang w:val="en-US"/>
              </w:rPr>
              <w:t xml:space="preserve"> the ‘SpreadInformation’</w:t>
            </w:r>
            <w:r w:rsidR="000F69EF" w:rsidRPr="006159E6">
              <w:rPr>
                <w:lang w:val="en-US"/>
              </w:rPr>
              <w:t>. The same formula can be reused with different spreads without the need to define an additional formula between parties to account for the new spread.</w:t>
            </w:r>
          </w:p>
          <w:p w14:paraId="580CD960" w14:textId="77777777" w:rsidR="00410B89" w:rsidRPr="006159E6" w:rsidRDefault="00410B89" w:rsidP="00D02290">
            <w:pPr>
              <w:pStyle w:val="CellBody"/>
              <w:rPr>
                <w:rStyle w:val="Fett"/>
                <w:lang w:val="en-US"/>
              </w:rPr>
            </w:pPr>
            <w:r w:rsidRPr="006159E6">
              <w:rPr>
                <w:rStyle w:val="Fett"/>
                <w:lang w:val="en-US"/>
              </w:rPr>
              <w:t>Occurrence:</w:t>
            </w:r>
          </w:p>
          <w:p w14:paraId="7FFC2B90" w14:textId="77777777" w:rsidR="00410B89" w:rsidRPr="006159E6" w:rsidRDefault="00FB12A5" w:rsidP="00ED3F3F">
            <w:pPr>
              <w:pStyle w:val="condition1"/>
            </w:pPr>
            <w:r w:rsidRPr="006159E6">
              <w:t xml:space="preserve">If </w:t>
            </w:r>
            <w:r w:rsidR="00410B89" w:rsidRPr="006159E6">
              <w:t>the</w:t>
            </w:r>
            <w:r w:rsidRPr="006159E6">
              <w:t xml:space="preserve"> transaction uses a </w:t>
            </w:r>
            <w:r w:rsidR="009F05A6" w:rsidRPr="006159E6">
              <w:t>f</w:t>
            </w:r>
            <w:r w:rsidRPr="006159E6">
              <w:t>ormula</w:t>
            </w:r>
            <w:r w:rsidR="009F05A6" w:rsidRPr="006159E6">
              <w:t xml:space="preserve"> </w:t>
            </w:r>
            <w:r w:rsidRPr="006159E6">
              <w:t>ID</w:t>
            </w:r>
            <w:r w:rsidR="00410B89" w:rsidRPr="006159E6">
              <w:t>,</w:t>
            </w:r>
            <w:r w:rsidRPr="006159E6">
              <w:t xml:space="preserve"> then this field is mandatory</w:t>
            </w:r>
            <w:r w:rsidR="00410B89" w:rsidRPr="006159E6">
              <w:t>.</w:t>
            </w:r>
          </w:p>
          <w:p w14:paraId="08201E8A" w14:textId="77777777" w:rsidR="000F69EF" w:rsidRPr="006159E6" w:rsidRDefault="000F69EF" w:rsidP="00ED3F3F">
            <w:pPr>
              <w:pStyle w:val="condition1"/>
            </w:pPr>
            <w:r w:rsidRPr="006159E6">
              <w:t xml:space="preserve">If ‘TransactionType’ is a </w:t>
            </w:r>
            <w:r w:rsidR="00FB12A5" w:rsidRPr="006159E6">
              <w:t>Financial</w:t>
            </w:r>
            <w:r w:rsidR="009F05A6" w:rsidRPr="006159E6">
              <w:t xml:space="preserve"> </w:t>
            </w:r>
            <w:r w:rsidR="00FB12A5" w:rsidRPr="006159E6">
              <w:t xml:space="preserve">Transaction or </w:t>
            </w:r>
            <w:r w:rsidRPr="006159E6">
              <w:t xml:space="preserve">is set to </w:t>
            </w:r>
            <w:r w:rsidR="00FB12A5" w:rsidRPr="006159E6">
              <w:t>“PHYS_INX” or “OPT_PHYS_INX”</w:t>
            </w:r>
            <w:r w:rsidRPr="006159E6">
              <w:t>, then</w:t>
            </w:r>
            <w:r w:rsidR="00FB12A5" w:rsidRPr="006159E6">
              <w:t xml:space="preserve"> </w:t>
            </w:r>
            <w:r w:rsidRPr="006159E6">
              <w:t>‘</w:t>
            </w:r>
            <w:r w:rsidR="00FB12A5" w:rsidRPr="006159E6">
              <w:t>FormulaID</w:t>
            </w:r>
            <w:r w:rsidRPr="006159E6">
              <w:t>’</w:t>
            </w:r>
            <w:r w:rsidR="00FB12A5" w:rsidRPr="006159E6">
              <w:t xml:space="preserve"> </w:t>
            </w:r>
            <w:r w:rsidRPr="006159E6">
              <w:t xml:space="preserve">may be used </w:t>
            </w:r>
            <w:r w:rsidR="00FB12A5" w:rsidRPr="006159E6">
              <w:t>as an alternative to the ‘</w:t>
            </w:r>
            <w:r w:rsidRPr="006159E6">
              <w:t>FloatPriceInformation/</w:t>
            </w:r>
            <w:r w:rsidR="00FB12A5" w:rsidRPr="006159E6">
              <w:t xml:space="preserve">CommodityReference’ section. </w:t>
            </w:r>
          </w:p>
          <w:p w14:paraId="534044E9" w14:textId="77777777" w:rsidR="006D5714" w:rsidRPr="006159E6" w:rsidRDefault="00FB12A5" w:rsidP="00ED3F3F">
            <w:pPr>
              <w:pStyle w:val="condition1"/>
            </w:pPr>
            <w:r w:rsidRPr="006159E6">
              <w:t xml:space="preserve">If ‘TransactionType’ </w:t>
            </w:r>
            <w:r w:rsidR="000F69EF" w:rsidRPr="006159E6">
              <w:t xml:space="preserve">is set to </w:t>
            </w:r>
            <w:r w:rsidRPr="006159E6">
              <w:t>“FLT_SWP” or “OPT_FLT_SWP”</w:t>
            </w:r>
            <w:r w:rsidR="000F69EF" w:rsidRPr="006159E6">
              <w:t xml:space="preserve"> and</w:t>
            </w:r>
            <w:r w:rsidRPr="006159E6">
              <w:t xml:space="preserve"> if ‘FloatPrice</w:t>
            </w:r>
            <w:r w:rsidRPr="006159E6">
              <w:softHyphen/>
              <w:t>Information’ section [1] (leg 1) uses ‘FormulaID’</w:t>
            </w:r>
            <w:r w:rsidR="000F69EF" w:rsidRPr="006159E6">
              <w:t>,</w:t>
            </w:r>
            <w:r w:rsidRPr="006159E6">
              <w:t xml:space="preserve"> then ‘FloatPriceInformation’ section [2] (leg 2) </w:t>
            </w:r>
            <w:r w:rsidR="000F69EF" w:rsidRPr="006159E6">
              <w:t>may</w:t>
            </w:r>
            <w:r w:rsidRPr="006159E6">
              <w:t xml:space="preserve"> also use ‘FormulaID’</w:t>
            </w:r>
            <w:r w:rsidR="000F69EF" w:rsidRPr="006159E6">
              <w:t>.</w:t>
            </w:r>
            <w:r w:rsidR="000F69EF" w:rsidRPr="006159E6">
              <w:br/>
            </w:r>
            <w:r w:rsidR="000F69EF" w:rsidRPr="006159E6">
              <w:rPr>
                <w:rStyle w:val="Fett"/>
              </w:rPr>
              <w:t>Important</w:t>
            </w:r>
            <w:r w:rsidR="000F69EF" w:rsidRPr="006159E6">
              <w:t>: T</w:t>
            </w:r>
            <w:r w:rsidRPr="006159E6">
              <w:t xml:space="preserve">he values for ‘FomulaID’ </w:t>
            </w:r>
            <w:r w:rsidR="009959B6" w:rsidRPr="006159E6">
              <w:t>may</w:t>
            </w:r>
            <w:r w:rsidRPr="006159E6">
              <w:t xml:space="preserve"> be </w:t>
            </w:r>
            <w:r w:rsidR="004A42E1" w:rsidRPr="006159E6">
              <w:t>equal in both</w:t>
            </w:r>
            <w:r w:rsidRPr="006159E6">
              <w:t xml:space="preserve"> leg</w:t>
            </w:r>
            <w:r w:rsidR="004A42E1" w:rsidRPr="006159E6">
              <w:t>s</w:t>
            </w:r>
            <w:r w:rsidRPr="006159E6">
              <w:t>. A leg using ‘FormulaID’ may be mixed with a leg using ‘CommodityReference’ sections.</w:t>
            </w:r>
          </w:p>
          <w:p w14:paraId="63A081FF" w14:textId="77777777" w:rsidR="002E7812" w:rsidRPr="006159E6" w:rsidRDefault="00AB0EEF" w:rsidP="00ED3F3F">
            <w:pPr>
              <w:pStyle w:val="condition1"/>
            </w:pPr>
            <w:r w:rsidRPr="006159E6">
              <w:t>Else, this field</w:t>
            </w:r>
            <w:r w:rsidR="002E7812" w:rsidRPr="006159E6">
              <w:t xml:space="preserve"> must be omitted.</w:t>
            </w:r>
          </w:p>
        </w:tc>
      </w:tr>
      <w:tr w:rsidR="0071564D" w:rsidRPr="006159E6" w14:paraId="401ADFF9" w14:textId="77777777" w:rsidTr="003235DC">
        <w:tblPrEx>
          <w:tblLook w:val="0000" w:firstRow="0" w:lastRow="0" w:firstColumn="0" w:lastColumn="0" w:noHBand="0" w:noVBand="0"/>
        </w:tblPrEx>
        <w:trPr>
          <w:cantSplit/>
        </w:trPr>
        <w:tc>
          <w:tcPr>
            <w:tcW w:w="9498" w:type="dxa"/>
            <w:gridSpan w:val="4"/>
            <w:shd w:val="clear" w:color="auto" w:fill="C0C0C0"/>
          </w:tcPr>
          <w:p w14:paraId="0D393A5A" w14:textId="77777777" w:rsidR="0071564D" w:rsidRPr="006159E6" w:rsidRDefault="0071564D" w:rsidP="00D02290">
            <w:pPr>
              <w:pStyle w:val="CellBody"/>
              <w:rPr>
                <w:lang w:val="en-US"/>
              </w:rPr>
            </w:pPr>
            <w:r w:rsidRPr="006159E6">
              <w:rPr>
                <w:rStyle w:val="XSDSectionTitle"/>
                <w:lang w:val="en-US"/>
              </w:rPr>
              <w:t>FloatPriceInformation</w:t>
            </w:r>
            <w:r w:rsidR="00507F61" w:rsidRPr="006159E6">
              <w:rPr>
                <w:rStyle w:val="XSDSectionTitle"/>
                <w:lang w:val="en-US"/>
              </w:rPr>
              <w:t>/</w:t>
            </w:r>
            <w:r w:rsidRPr="006159E6">
              <w:rPr>
                <w:rStyle w:val="XSDSectionTitle"/>
                <w:lang w:val="en-US"/>
              </w:rPr>
              <w:t>FormulaSpreadInformation</w:t>
            </w:r>
            <w:r w:rsidRPr="006159E6">
              <w:rPr>
                <w:lang w:val="en-US"/>
              </w:rPr>
              <w:t xml:space="preserve">: </w:t>
            </w:r>
            <w:r w:rsidR="00914A26" w:rsidRPr="006159E6">
              <w:rPr>
                <w:lang w:val="en-US"/>
              </w:rPr>
              <w:t>conditional</w:t>
            </w:r>
            <w:r w:rsidR="001B57D9" w:rsidRPr="006159E6">
              <w:rPr>
                <w:lang w:val="en-US"/>
              </w:rPr>
              <w:t xml:space="preserve"> section</w:t>
            </w:r>
          </w:p>
          <w:p w14:paraId="67803FC5" w14:textId="77777777" w:rsidR="003A4406" w:rsidRPr="006159E6" w:rsidRDefault="003A4406" w:rsidP="00D02290">
            <w:pPr>
              <w:pStyle w:val="CellBody"/>
              <w:rPr>
                <w:rStyle w:val="Fett"/>
                <w:lang w:val="en-US"/>
              </w:rPr>
            </w:pPr>
            <w:r w:rsidRPr="006159E6">
              <w:rPr>
                <w:rStyle w:val="Fett"/>
                <w:lang w:val="en-US"/>
              </w:rPr>
              <w:t>Occurrence:</w:t>
            </w:r>
          </w:p>
          <w:p w14:paraId="3E1B67CC" w14:textId="77777777" w:rsidR="00C46871" w:rsidRPr="006159E6" w:rsidRDefault="0006207E" w:rsidP="00ED3F3F">
            <w:pPr>
              <w:pStyle w:val="condition1"/>
            </w:pPr>
            <w:r w:rsidRPr="006159E6">
              <w:t>If ‘Formula</w:t>
            </w:r>
            <w:r w:rsidR="00914A26" w:rsidRPr="006159E6">
              <w:t>ID’ is present</w:t>
            </w:r>
            <w:r w:rsidR="00C46871" w:rsidRPr="006159E6">
              <w:t xml:space="preserve"> and </w:t>
            </w:r>
            <w:r w:rsidRPr="006159E6">
              <w:t>‘Spread</w:t>
            </w:r>
            <w:r w:rsidR="00914A26" w:rsidRPr="006159E6">
              <w:t xml:space="preserve">Amount’ is a </w:t>
            </w:r>
            <w:r w:rsidR="00C46871" w:rsidRPr="006159E6">
              <w:t xml:space="preserve">positive or negative </w:t>
            </w:r>
            <w:r w:rsidR="00914A26" w:rsidRPr="006159E6">
              <w:t xml:space="preserve">amount, </w:t>
            </w:r>
            <w:r w:rsidR="00C46871" w:rsidRPr="006159E6">
              <w:t xml:space="preserve">then this section </w:t>
            </w:r>
            <w:r w:rsidR="00B61F60" w:rsidRPr="006159E6">
              <w:t>is mandatory</w:t>
            </w:r>
            <w:r w:rsidR="00C46871" w:rsidRPr="006159E6">
              <w:t xml:space="preserve">. </w:t>
            </w:r>
          </w:p>
          <w:p w14:paraId="3C69C0EC" w14:textId="77777777" w:rsidR="00914A26" w:rsidRPr="006159E6" w:rsidRDefault="00AB0EEF" w:rsidP="00ED3F3F">
            <w:pPr>
              <w:pStyle w:val="condition1"/>
            </w:pPr>
            <w:r w:rsidRPr="006159E6">
              <w:t>Else, this section</w:t>
            </w:r>
            <w:r w:rsidR="00C46871" w:rsidRPr="006159E6">
              <w:t xml:space="preserve"> </w:t>
            </w:r>
            <w:r w:rsidR="00914A26" w:rsidRPr="006159E6">
              <w:t>must be omitted.</w:t>
            </w:r>
          </w:p>
        </w:tc>
      </w:tr>
      <w:tr w:rsidR="00FB12A5" w:rsidRPr="006159E6" w14:paraId="073BA871" w14:textId="77777777" w:rsidTr="003235DC">
        <w:tblPrEx>
          <w:tblLook w:val="0000" w:firstRow="0" w:lastRow="0" w:firstColumn="0" w:lastColumn="0" w:noHBand="0" w:noVBand="0"/>
        </w:tblPrEx>
        <w:trPr>
          <w:cantSplit/>
        </w:trPr>
        <w:tc>
          <w:tcPr>
            <w:tcW w:w="1418" w:type="dxa"/>
          </w:tcPr>
          <w:p w14:paraId="620F1CCF" w14:textId="77777777" w:rsidR="00FB12A5" w:rsidRPr="006159E6" w:rsidRDefault="00FB12A5" w:rsidP="00D02290">
            <w:pPr>
              <w:pStyle w:val="CellBody"/>
              <w:rPr>
                <w:lang w:val="en-US"/>
              </w:rPr>
            </w:pPr>
            <w:r w:rsidRPr="006159E6">
              <w:rPr>
                <w:lang w:val="en-US"/>
              </w:rPr>
              <w:t>Spread</w:t>
            </w:r>
            <w:r w:rsidRPr="006159E6">
              <w:rPr>
                <w:lang w:val="en-US"/>
              </w:rPr>
              <w:softHyphen/>
              <w:t>Payer</w:t>
            </w:r>
          </w:p>
        </w:tc>
        <w:tc>
          <w:tcPr>
            <w:tcW w:w="850" w:type="dxa"/>
          </w:tcPr>
          <w:p w14:paraId="78D12ABB" w14:textId="77777777" w:rsidR="00FB12A5" w:rsidRPr="006159E6" w:rsidRDefault="00FB12A5" w:rsidP="00D02290">
            <w:pPr>
              <w:pStyle w:val="CellBody"/>
              <w:rPr>
                <w:lang w:val="en-US"/>
              </w:rPr>
            </w:pPr>
            <w:r w:rsidRPr="006159E6">
              <w:rPr>
                <w:lang w:val="en-US"/>
              </w:rPr>
              <w:t>M</w:t>
            </w:r>
          </w:p>
        </w:tc>
        <w:tc>
          <w:tcPr>
            <w:tcW w:w="1418" w:type="dxa"/>
          </w:tcPr>
          <w:p w14:paraId="0B61399A" w14:textId="77777777" w:rsidR="00FB12A5" w:rsidRPr="006159E6" w:rsidRDefault="00FB12A5" w:rsidP="00D02290">
            <w:pPr>
              <w:pStyle w:val="CellBody"/>
              <w:rPr>
                <w:lang w:val="en-US"/>
              </w:rPr>
            </w:pPr>
            <w:r w:rsidRPr="006159E6">
              <w:rPr>
                <w:lang w:val="en-US"/>
              </w:rPr>
              <w:t>PartyType</w:t>
            </w:r>
          </w:p>
        </w:tc>
        <w:tc>
          <w:tcPr>
            <w:tcW w:w="5812" w:type="dxa"/>
          </w:tcPr>
          <w:p w14:paraId="2BEB918D" w14:textId="77777777" w:rsidR="00FB12A5" w:rsidRPr="006159E6" w:rsidRDefault="00FB12A5" w:rsidP="00D02290">
            <w:pPr>
              <w:pStyle w:val="CellBody"/>
              <w:rPr>
                <w:lang w:val="en-US"/>
              </w:rPr>
            </w:pPr>
          </w:p>
        </w:tc>
      </w:tr>
      <w:tr w:rsidR="00FB12A5" w:rsidRPr="006159E6" w14:paraId="27BD737A" w14:textId="77777777" w:rsidTr="003235DC">
        <w:tblPrEx>
          <w:tblLook w:val="0000" w:firstRow="0" w:lastRow="0" w:firstColumn="0" w:lastColumn="0" w:noHBand="0" w:noVBand="0"/>
        </w:tblPrEx>
        <w:trPr>
          <w:cantSplit/>
        </w:trPr>
        <w:tc>
          <w:tcPr>
            <w:tcW w:w="1418" w:type="dxa"/>
          </w:tcPr>
          <w:p w14:paraId="16B99ED7" w14:textId="77777777" w:rsidR="00FB12A5" w:rsidRPr="006159E6" w:rsidRDefault="00FB12A5" w:rsidP="008D0324">
            <w:pPr>
              <w:pStyle w:val="CellBody"/>
              <w:rPr>
                <w:lang w:val="en-US"/>
              </w:rPr>
            </w:pPr>
            <w:r w:rsidRPr="006159E6">
              <w:rPr>
                <w:lang w:val="en-US"/>
              </w:rPr>
              <w:t>Spread</w:t>
            </w:r>
            <w:r w:rsidR="008D0324" w:rsidRPr="006159E6">
              <w:rPr>
                <w:lang w:val="en-US"/>
              </w:rPr>
              <w:softHyphen/>
            </w:r>
            <w:r w:rsidRPr="006159E6">
              <w:rPr>
                <w:lang w:val="en-US"/>
              </w:rPr>
              <w:t xml:space="preserve">Amount </w:t>
            </w:r>
          </w:p>
        </w:tc>
        <w:tc>
          <w:tcPr>
            <w:tcW w:w="850" w:type="dxa"/>
          </w:tcPr>
          <w:p w14:paraId="6A0F62E3" w14:textId="77777777" w:rsidR="00FB12A5" w:rsidRPr="006159E6" w:rsidRDefault="002E7812" w:rsidP="002E7812">
            <w:pPr>
              <w:pStyle w:val="CellBody"/>
              <w:rPr>
                <w:lang w:val="en-US"/>
              </w:rPr>
            </w:pPr>
            <w:r w:rsidRPr="006159E6">
              <w:rPr>
                <w:lang w:val="en-US"/>
              </w:rPr>
              <w:t>C</w:t>
            </w:r>
          </w:p>
        </w:tc>
        <w:tc>
          <w:tcPr>
            <w:tcW w:w="1418" w:type="dxa"/>
          </w:tcPr>
          <w:p w14:paraId="6B5194ED" w14:textId="77777777" w:rsidR="00FB12A5" w:rsidRPr="006159E6" w:rsidRDefault="00FB12A5" w:rsidP="00D02290">
            <w:pPr>
              <w:pStyle w:val="CellBody"/>
              <w:rPr>
                <w:lang w:val="en-US"/>
              </w:rPr>
            </w:pPr>
            <w:r w:rsidRPr="006159E6">
              <w:rPr>
                <w:lang w:val="en-US"/>
              </w:rPr>
              <w:t>PriceType</w:t>
            </w:r>
          </w:p>
        </w:tc>
        <w:tc>
          <w:tcPr>
            <w:tcW w:w="5812" w:type="dxa"/>
          </w:tcPr>
          <w:p w14:paraId="33CB289B" w14:textId="77777777" w:rsidR="00DE4088" w:rsidRPr="006159E6" w:rsidRDefault="00DE4088" w:rsidP="00DE4088">
            <w:pPr>
              <w:pStyle w:val="CellBody"/>
              <w:keepNext/>
              <w:rPr>
                <w:rStyle w:val="Fett"/>
                <w:lang w:val="en-US"/>
              </w:rPr>
            </w:pPr>
            <w:r w:rsidRPr="006159E6">
              <w:rPr>
                <w:lang w:val="en-US"/>
              </w:rPr>
              <w:t>‘SpreadAmount’ may be a positive or negative value.</w:t>
            </w:r>
          </w:p>
          <w:p w14:paraId="13E19A5A" w14:textId="77777777" w:rsidR="00CA6FD0" w:rsidRPr="006159E6" w:rsidRDefault="00CA6FD0" w:rsidP="00D02290">
            <w:pPr>
              <w:pStyle w:val="CellBody"/>
              <w:rPr>
                <w:rStyle w:val="Fett"/>
                <w:lang w:val="en-US"/>
              </w:rPr>
            </w:pPr>
            <w:r w:rsidRPr="006159E6">
              <w:rPr>
                <w:rStyle w:val="Fett"/>
                <w:lang w:val="en-US"/>
              </w:rPr>
              <w:t>Occurrence:</w:t>
            </w:r>
          </w:p>
          <w:p w14:paraId="50EB3294" w14:textId="77777777" w:rsidR="00FB12A5" w:rsidRPr="006159E6" w:rsidRDefault="00FB12A5" w:rsidP="00ED3F3F">
            <w:pPr>
              <w:pStyle w:val="condition1"/>
            </w:pPr>
            <w:r w:rsidRPr="006159E6">
              <w:t>If ‘SpreadRate’ is present</w:t>
            </w:r>
            <w:r w:rsidR="00CA6FD0" w:rsidRPr="006159E6">
              <w:t>,</w:t>
            </w:r>
            <w:r w:rsidRPr="006159E6">
              <w:t xml:space="preserve"> then this field</w:t>
            </w:r>
            <w:r w:rsidR="00CA6FD0" w:rsidRPr="006159E6">
              <w:t xml:space="preserve"> m</w:t>
            </w:r>
            <w:r w:rsidRPr="006159E6">
              <w:t>ust be omitted</w:t>
            </w:r>
            <w:r w:rsidR="00CA6FD0" w:rsidRPr="006159E6">
              <w:t>.</w:t>
            </w:r>
          </w:p>
          <w:p w14:paraId="6A004755" w14:textId="77777777" w:rsidR="00FB12A5" w:rsidRPr="006159E6" w:rsidRDefault="00AB0EEF" w:rsidP="00ED3F3F">
            <w:pPr>
              <w:pStyle w:val="condition1"/>
            </w:pPr>
            <w:r w:rsidRPr="006159E6">
              <w:t>Else, this field</w:t>
            </w:r>
            <w:r w:rsidR="00CA6FD0" w:rsidRPr="006159E6">
              <w:t xml:space="preserve"> </w:t>
            </w:r>
            <w:r w:rsidR="00B61F60" w:rsidRPr="006159E6">
              <w:t>is mandatory</w:t>
            </w:r>
            <w:r w:rsidR="00CA6FD0" w:rsidRPr="006159E6">
              <w:t>.</w:t>
            </w:r>
          </w:p>
        </w:tc>
      </w:tr>
      <w:tr w:rsidR="00FB12A5" w:rsidRPr="006159E6" w14:paraId="0C320E9A" w14:textId="77777777" w:rsidTr="003235DC">
        <w:tblPrEx>
          <w:tblLook w:val="0000" w:firstRow="0" w:lastRow="0" w:firstColumn="0" w:lastColumn="0" w:noHBand="0" w:noVBand="0"/>
        </w:tblPrEx>
        <w:trPr>
          <w:cantSplit/>
        </w:trPr>
        <w:tc>
          <w:tcPr>
            <w:tcW w:w="1418" w:type="dxa"/>
          </w:tcPr>
          <w:p w14:paraId="2A03E2DE" w14:textId="77777777" w:rsidR="00FB12A5" w:rsidRPr="006159E6" w:rsidRDefault="00FB12A5" w:rsidP="00D02290">
            <w:pPr>
              <w:pStyle w:val="CellBody"/>
              <w:rPr>
                <w:lang w:val="en-US"/>
              </w:rPr>
            </w:pPr>
            <w:r w:rsidRPr="006159E6">
              <w:rPr>
                <w:lang w:val="en-US"/>
              </w:rPr>
              <w:lastRenderedPageBreak/>
              <w:t>Spread</w:t>
            </w:r>
            <w:r w:rsidRPr="006159E6">
              <w:rPr>
                <w:lang w:val="en-US"/>
              </w:rPr>
              <w:softHyphen/>
              <w:t xml:space="preserve">Rate </w:t>
            </w:r>
          </w:p>
        </w:tc>
        <w:tc>
          <w:tcPr>
            <w:tcW w:w="850" w:type="dxa"/>
          </w:tcPr>
          <w:p w14:paraId="7223266D" w14:textId="77777777" w:rsidR="00FB12A5" w:rsidRPr="006159E6" w:rsidRDefault="00FB12A5" w:rsidP="00D02290">
            <w:pPr>
              <w:pStyle w:val="CellBody"/>
              <w:rPr>
                <w:lang w:val="en-US"/>
              </w:rPr>
            </w:pPr>
            <w:r w:rsidRPr="006159E6">
              <w:rPr>
                <w:lang w:val="en-US"/>
              </w:rPr>
              <w:t>C</w:t>
            </w:r>
          </w:p>
        </w:tc>
        <w:tc>
          <w:tcPr>
            <w:tcW w:w="1418" w:type="dxa"/>
          </w:tcPr>
          <w:p w14:paraId="49862440" w14:textId="77777777" w:rsidR="00FB12A5" w:rsidRPr="006159E6" w:rsidRDefault="00FB12A5" w:rsidP="00D02290">
            <w:pPr>
              <w:pStyle w:val="CellBody"/>
              <w:rPr>
                <w:lang w:val="en-US"/>
              </w:rPr>
            </w:pPr>
            <w:r w:rsidRPr="006159E6">
              <w:rPr>
                <w:lang w:val="en-US"/>
              </w:rPr>
              <w:t>Quantity</w:t>
            </w:r>
            <w:r w:rsidRPr="006159E6">
              <w:rPr>
                <w:lang w:val="en-US"/>
              </w:rPr>
              <w:softHyphen/>
              <w:t>Type</w:t>
            </w:r>
          </w:p>
        </w:tc>
        <w:tc>
          <w:tcPr>
            <w:tcW w:w="5812" w:type="dxa"/>
          </w:tcPr>
          <w:p w14:paraId="3A298072" w14:textId="77777777" w:rsidR="00DE4088" w:rsidRPr="006159E6" w:rsidRDefault="00DE4088" w:rsidP="00DE4088">
            <w:pPr>
              <w:pStyle w:val="CellBody"/>
              <w:keepNext/>
              <w:rPr>
                <w:rStyle w:val="Fett"/>
                <w:lang w:val="en-US"/>
              </w:rPr>
            </w:pPr>
            <w:r w:rsidRPr="006159E6">
              <w:rPr>
                <w:lang w:val="en-US"/>
              </w:rPr>
              <w:t>‘SpreadRate’ may be a positive or negative value.</w:t>
            </w:r>
          </w:p>
          <w:p w14:paraId="65315D0B" w14:textId="77777777" w:rsidR="001D56EA" w:rsidRPr="006159E6" w:rsidRDefault="001D56EA" w:rsidP="00D02290">
            <w:pPr>
              <w:pStyle w:val="CellBody"/>
              <w:rPr>
                <w:rStyle w:val="Fett"/>
                <w:lang w:val="en-US"/>
              </w:rPr>
            </w:pPr>
            <w:r w:rsidRPr="006159E6">
              <w:rPr>
                <w:rStyle w:val="Fett"/>
                <w:lang w:val="en-US"/>
              </w:rPr>
              <w:t>Occurrence:</w:t>
            </w:r>
          </w:p>
          <w:p w14:paraId="31CB61B6" w14:textId="77777777" w:rsidR="00A66378" w:rsidRPr="006159E6" w:rsidRDefault="00FB12A5" w:rsidP="00ED3F3F">
            <w:pPr>
              <w:pStyle w:val="condition1"/>
            </w:pPr>
            <w:r w:rsidRPr="006159E6">
              <w:t>If ‘SpreadAmount’ is present</w:t>
            </w:r>
            <w:r w:rsidR="00A66378" w:rsidRPr="006159E6">
              <w:t>,</w:t>
            </w:r>
            <w:r w:rsidRPr="006159E6">
              <w:t xml:space="preserve"> then this field</w:t>
            </w:r>
            <w:r w:rsidR="00A66378" w:rsidRPr="006159E6">
              <w:t xml:space="preserve"> m</w:t>
            </w:r>
            <w:r w:rsidRPr="006159E6">
              <w:t>ust be omitted</w:t>
            </w:r>
            <w:r w:rsidR="00A66378" w:rsidRPr="006159E6">
              <w:t>.</w:t>
            </w:r>
          </w:p>
          <w:p w14:paraId="6270607A" w14:textId="77777777" w:rsidR="00FB12A5" w:rsidRPr="006159E6" w:rsidRDefault="00AB0EEF" w:rsidP="00ED3F3F">
            <w:pPr>
              <w:pStyle w:val="condition1"/>
            </w:pPr>
            <w:r w:rsidRPr="006159E6">
              <w:t>Else, this field</w:t>
            </w:r>
            <w:r w:rsidR="00A66378" w:rsidRPr="006159E6">
              <w:t xml:space="preserve"> </w:t>
            </w:r>
            <w:r w:rsidR="00B61F60" w:rsidRPr="006159E6">
              <w:t>is mandatory</w:t>
            </w:r>
            <w:r w:rsidR="00FB12A5" w:rsidRPr="006159E6">
              <w:t>.</w:t>
            </w:r>
          </w:p>
        </w:tc>
      </w:tr>
      <w:tr w:rsidR="00FB12A5" w:rsidRPr="006159E6" w14:paraId="7431C081" w14:textId="77777777" w:rsidTr="003235DC">
        <w:tblPrEx>
          <w:tblLook w:val="0000" w:firstRow="0" w:lastRow="0" w:firstColumn="0" w:lastColumn="0" w:noHBand="0" w:noVBand="0"/>
        </w:tblPrEx>
        <w:trPr>
          <w:cantSplit/>
        </w:trPr>
        <w:tc>
          <w:tcPr>
            <w:tcW w:w="1418" w:type="dxa"/>
          </w:tcPr>
          <w:p w14:paraId="7766DB18" w14:textId="77777777" w:rsidR="00FB12A5" w:rsidRPr="006159E6" w:rsidRDefault="00FB12A5" w:rsidP="00D02290">
            <w:pPr>
              <w:pStyle w:val="CellBody"/>
              <w:rPr>
                <w:lang w:val="en-US"/>
              </w:rPr>
            </w:pPr>
            <w:r w:rsidRPr="006159E6">
              <w:rPr>
                <w:lang w:val="en-US"/>
              </w:rPr>
              <w:t>Spread</w:t>
            </w:r>
            <w:r w:rsidRPr="006159E6">
              <w:rPr>
                <w:lang w:val="en-US"/>
              </w:rPr>
              <w:softHyphen/>
              <w:t>Currency</w:t>
            </w:r>
            <w:r w:rsidRPr="006159E6">
              <w:rPr>
                <w:lang w:val="en-US"/>
              </w:rPr>
              <w:softHyphen/>
              <w:t>Unit</w:t>
            </w:r>
          </w:p>
        </w:tc>
        <w:tc>
          <w:tcPr>
            <w:tcW w:w="850" w:type="dxa"/>
          </w:tcPr>
          <w:p w14:paraId="3FF02DEA" w14:textId="77777777" w:rsidR="00FB12A5" w:rsidRPr="006159E6" w:rsidRDefault="00FB12A5" w:rsidP="00D02290">
            <w:pPr>
              <w:pStyle w:val="CellBody"/>
              <w:rPr>
                <w:lang w:val="en-US"/>
              </w:rPr>
            </w:pPr>
            <w:r w:rsidRPr="006159E6">
              <w:rPr>
                <w:lang w:val="en-US"/>
              </w:rPr>
              <w:t>C</w:t>
            </w:r>
          </w:p>
        </w:tc>
        <w:tc>
          <w:tcPr>
            <w:tcW w:w="1418" w:type="dxa"/>
          </w:tcPr>
          <w:p w14:paraId="7C1E5022" w14:textId="77777777" w:rsidR="00FB12A5" w:rsidRPr="006159E6" w:rsidRDefault="00FB12A5"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31F5184C" w14:textId="77777777" w:rsidR="00A76674" w:rsidRPr="006159E6" w:rsidRDefault="00A76674" w:rsidP="00D02290">
            <w:pPr>
              <w:pStyle w:val="CellBody"/>
              <w:rPr>
                <w:rStyle w:val="Fett"/>
                <w:lang w:val="en-US"/>
              </w:rPr>
            </w:pPr>
            <w:r w:rsidRPr="006159E6">
              <w:rPr>
                <w:rStyle w:val="Fett"/>
                <w:lang w:val="en-US"/>
              </w:rPr>
              <w:t>Occurrence:</w:t>
            </w:r>
          </w:p>
          <w:p w14:paraId="22B1DD79" w14:textId="77777777" w:rsidR="00A76674" w:rsidRPr="006159E6" w:rsidRDefault="00FB12A5" w:rsidP="00ED3F3F">
            <w:pPr>
              <w:pStyle w:val="condition1"/>
            </w:pPr>
            <w:r w:rsidRPr="006159E6">
              <w:t>If ‘SpreadRate’ is present</w:t>
            </w:r>
            <w:r w:rsidR="00A76674" w:rsidRPr="006159E6">
              <w:t>,</w:t>
            </w:r>
            <w:r w:rsidRPr="006159E6">
              <w:t xml:space="preserve"> then this field </w:t>
            </w:r>
            <w:r w:rsidR="00A76674" w:rsidRPr="006159E6">
              <w:t>m</w:t>
            </w:r>
            <w:r w:rsidRPr="006159E6">
              <w:t>ust be omitted</w:t>
            </w:r>
            <w:r w:rsidR="00A76674" w:rsidRPr="006159E6">
              <w:t>.</w:t>
            </w:r>
          </w:p>
          <w:p w14:paraId="1C8A37D6" w14:textId="77777777" w:rsidR="00D54203" w:rsidRPr="006159E6" w:rsidRDefault="00FB12A5" w:rsidP="00ED3F3F">
            <w:pPr>
              <w:pStyle w:val="condition1"/>
            </w:pPr>
            <w:r w:rsidRPr="006159E6">
              <w:t xml:space="preserve">If ‘SpreadAmount’ is present and ‘SpreadCurrencyUnit’ </w:t>
            </w:r>
            <w:r w:rsidR="00D45FD2" w:rsidRPr="006159E6">
              <w:t xml:space="preserve">differs from </w:t>
            </w:r>
            <w:r w:rsidR="004A42E1" w:rsidRPr="006159E6">
              <w:t xml:space="preserve">the </w:t>
            </w:r>
            <w:r w:rsidR="00147F21" w:rsidRPr="006159E6">
              <w:t>s</w:t>
            </w:r>
            <w:r w:rsidRPr="006159E6">
              <w:t>ettlement</w:t>
            </w:r>
            <w:r w:rsidR="00147F21" w:rsidRPr="006159E6">
              <w:t xml:space="preserve"> c</w:t>
            </w:r>
            <w:r w:rsidRPr="006159E6">
              <w:t>urrency</w:t>
            </w:r>
            <w:r w:rsidR="003D716F" w:rsidRPr="006159E6">
              <w:t xml:space="preserve"> specified in</w:t>
            </w:r>
            <w:r w:rsidR="00D54203" w:rsidRPr="006159E6">
              <w:t xml:space="preserve"> </w:t>
            </w:r>
            <w:r w:rsidRPr="006159E6">
              <w:t>the ‘</w:t>
            </w:r>
            <w:r w:rsidR="00D54203" w:rsidRPr="006159E6">
              <w:t>TradeConfirmation/</w:t>
            </w:r>
            <w:r w:rsidRPr="006159E6">
              <w:t>Currency’ field, then this field is mandatory</w:t>
            </w:r>
            <w:r w:rsidR="00D54203" w:rsidRPr="006159E6">
              <w:t>.</w:t>
            </w:r>
          </w:p>
          <w:p w14:paraId="7D8CCE27" w14:textId="77777777" w:rsidR="00FB12A5" w:rsidRPr="006159E6" w:rsidRDefault="00AB0EEF" w:rsidP="00ED3F3F">
            <w:pPr>
              <w:pStyle w:val="condition1"/>
            </w:pPr>
            <w:r w:rsidRPr="006159E6">
              <w:t>Else, this field</w:t>
            </w:r>
            <w:r w:rsidR="00D97348" w:rsidRPr="006159E6">
              <w:t xml:space="preserve"> must be omitted</w:t>
            </w:r>
            <w:r w:rsidR="00FB12A5" w:rsidRPr="006159E6">
              <w:t xml:space="preserve">. </w:t>
            </w:r>
          </w:p>
          <w:p w14:paraId="1DCD9DF7" w14:textId="77777777" w:rsidR="00D45FD2" w:rsidRPr="006159E6" w:rsidRDefault="00FB12A5" w:rsidP="001B74DB">
            <w:pPr>
              <w:pStyle w:val="CellBody"/>
              <w:rPr>
                <w:lang w:val="en-US"/>
              </w:rPr>
            </w:pPr>
            <w:r w:rsidRPr="006159E6">
              <w:rPr>
                <w:rStyle w:val="Fett"/>
                <w:lang w:val="en-US"/>
              </w:rPr>
              <w:t>Important</w:t>
            </w:r>
            <w:r w:rsidRPr="006159E6">
              <w:rPr>
                <w:lang w:val="en-US"/>
              </w:rPr>
              <w:t xml:space="preserve">: The spread must always be in the </w:t>
            </w:r>
            <w:r w:rsidR="001B74DB" w:rsidRPr="006159E6">
              <w:rPr>
                <w:lang w:val="en-US"/>
              </w:rPr>
              <w:t>n</w:t>
            </w:r>
            <w:r w:rsidRPr="006159E6">
              <w:rPr>
                <w:lang w:val="en-US"/>
              </w:rPr>
              <w:t xml:space="preserve">otional </w:t>
            </w:r>
            <w:r w:rsidR="001B74DB" w:rsidRPr="006159E6">
              <w:rPr>
                <w:lang w:val="en-US"/>
              </w:rPr>
              <w:t>c</w:t>
            </w:r>
            <w:r w:rsidRPr="006159E6">
              <w:rPr>
                <w:lang w:val="en-US"/>
              </w:rPr>
              <w:t xml:space="preserve">apacity </w:t>
            </w:r>
            <w:r w:rsidR="001B74DB" w:rsidRPr="006159E6">
              <w:rPr>
                <w:lang w:val="en-US"/>
              </w:rPr>
              <w:t>u</w:t>
            </w:r>
            <w:r w:rsidRPr="006159E6">
              <w:rPr>
                <w:lang w:val="en-US"/>
              </w:rPr>
              <w:t>nit</w:t>
            </w:r>
            <w:r w:rsidR="001B74DB" w:rsidRPr="006159E6">
              <w:rPr>
                <w:lang w:val="en-US"/>
              </w:rPr>
              <w:t>.</w:t>
            </w:r>
          </w:p>
        </w:tc>
      </w:tr>
      <w:tr w:rsidR="002C26E8" w:rsidRPr="006159E6" w14:paraId="39CF3DEB" w14:textId="77777777" w:rsidTr="003235DC">
        <w:tblPrEx>
          <w:tblLook w:val="0000" w:firstRow="0" w:lastRow="0" w:firstColumn="0" w:lastColumn="0" w:noHBand="0" w:noVBand="0"/>
        </w:tblPrEx>
        <w:trPr>
          <w:cantSplit/>
        </w:trPr>
        <w:tc>
          <w:tcPr>
            <w:tcW w:w="9498" w:type="dxa"/>
            <w:gridSpan w:val="4"/>
            <w:shd w:val="clear" w:color="auto" w:fill="C0C0C0"/>
          </w:tcPr>
          <w:p w14:paraId="33B30269" w14:textId="77777777" w:rsidR="002C26E8" w:rsidRPr="006159E6" w:rsidRDefault="002C26E8" w:rsidP="00D02290">
            <w:pPr>
              <w:pStyle w:val="CellBody"/>
              <w:rPr>
                <w:lang w:val="en-US"/>
              </w:rPr>
            </w:pPr>
            <w:r w:rsidRPr="006159E6">
              <w:rPr>
                <w:rStyle w:val="XSDSectionTitle"/>
                <w:lang w:val="en-US"/>
              </w:rPr>
              <w:t>FormulaSpreadInformation</w:t>
            </w:r>
            <w:r w:rsidR="00507F61" w:rsidRPr="006159E6">
              <w:rPr>
                <w:rStyle w:val="XSDSectionTitle"/>
                <w:lang w:val="en-US"/>
              </w:rPr>
              <w:t>/</w:t>
            </w:r>
            <w:r w:rsidRPr="006159E6">
              <w:rPr>
                <w:rStyle w:val="XSDSectionTitle"/>
                <w:lang w:val="en-US"/>
              </w:rPr>
              <w:t>FXInformation</w:t>
            </w:r>
            <w:r w:rsidR="005D251B" w:rsidRPr="006159E6">
              <w:rPr>
                <w:lang w:val="en-US"/>
              </w:rPr>
              <w:t>:</w:t>
            </w:r>
            <w:r w:rsidRPr="006159E6">
              <w:rPr>
                <w:lang w:val="en-US"/>
              </w:rPr>
              <w:t xml:space="preserve"> </w:t>
            </w:r>
            <w:r w:rsidR="00156DD2" w:rsidRPr="006159E6">
              <w:rPr>
                <w:lang w:val="en-US"/>
              </w:rPr>
              <w:t>conditional s</w:t>
            </w:r>
            <w:r w:rsidRPr="006159E6">
              <w:rPr>
                <w:lang w:val="en-US"/>
              </w:rPr>
              <w:t>ection</w:t>
            </w:r>
          </w:p>
          <w:p w14:paraId="75703F32" w14:textId="77777777" w:rsidR="00897BEF" w:rsidRPr="006159E6" w:rsidRDefault="00897BEF" w:rsidP="00897BEF">
            <w:pPr>
              <w:pStyle w:val="CellBody"/>
              <w:rPr>
                <w:rStyle w:val="Fett"/>
                <w:lang w:val="en-US"/>
              </w:rPr>
            </w:pPr>
            <w:r w:rsidRPr="006159E6">
              <w:rPr>
                <w:rStyle w:val="Fett"/>
                <w:lang w:val="en-US"/>
              </w:rPr>
              <w:t>Occurrence:</w:t>
            </w:r>
          </w:p>
          <w:p w14:paraId="6E35652F" w14:textId="77777777" w:rsidR="00897BEF" w:rsidRPr="006159E6" w:rsidRDefault="00897BEF" w:rsidP="00ED3F3F">
            <w:pPr>
              <w:pStyle w:val="condition1"/>
            </w:pPr>
            <w:r w:rsidRPr="006159E6">
              <w:t>If ‘SpreadCurrencyUnit’ is present,</w:t>
            </w:r>
            <w:r w:rsidR="00B661DF" w:rsidRPr="006159E6">
              <w:t xml:space="preserve"> then</w:t>
            </w:r>
            <w:r w:rsidRPr="006159E6">
              <w:t xml:space="preserve"> th</w:t>
            </w:r>
            <w:r w:rsidR="00ED556E" w:rsidRPr="006159E6">
              <w:t>is</w:t>
            </w:r>
            <w:r w:rsidRPr="006159E6">
              <w:t xml:space="preserve"> section </w:t>
            </w:r>
            <w:r w:rsidR="00B61F60" w:rsidRPr="006159E6">
              <w:t>is mandatory</w:t>
            </w:r>
            <w:r w:rsidRPr="006159E6">
              <w:t xml:space="preserve">. </w:t>
            </w:r>
          </w:p>
          <w:p w14:paraId="1177BE61" w14:textId="77777777" w:rsidR="00A552E2" w:rsidRPr="006159E6" w:rsidRDefault="00AB0EEF" w:rsidP="00ED3F3F">
            <w:pPr>
              <w:pStyle w:val="condition1"/>
            </w:pPr>
            <w:r w:rsidRPr="006159E6">
              <w:t>Else, this section</w:t>
            </w:r>
            <w:r w:rsidR="00897BEF" w:rsidRPr="006159E6">
              <w:t xml:space="preserve"> must be omitted.</w:t>
            </w:r>
          </w:p>
        </w:tc>
      </w:tr>
      <w:tr w:rsidR="00505DE0" w:rsidRPr="006159E6" w14:paraId="4D0C6269" w14:textId="77777777" w:rsidTr="003235DC">
        <w:tblPrEx>
          <w:tblLook w:val="0000" w:firstRow="0" w:lastRow="0" w:firstColumn="0" w:lastColumn="0" w:noHBand="0" w:noVBand="0"/>
        </w:tblPrEx>
        <w:trPr>
          <w:cantSplit/>
        </w:trPr>
        <w:tc>
          <w:tcPr>
            <w:tcW w:w="9498" w:type="dxa"/>
            <w:gridSpan w:val="4"/>
            <w:shd w:val="clear" w:color="auto" w:fill="C0C0C0"/>
          </w:tcPr>
          <w:p w14:paraId="5E87406D" w14:textId="77777777" w:rsidR="00505DE0" w:rsidRPr="006159E6" w:rsidRDefault="00033EBB" w:rsidP="00D02290">
            <w:pPr>
              <w:pStyle w:val="CellBody"/>
              <w:rPr>
                <w:lang w:val="en-US"/>
              </w:rPr>
            </w:pPr>
            <w:r w:rsidRPr="006159E6">
              <w:rPr>
                <w:rStyle w:val="XSDSectionTitle"/>
                <w:lang w:val="en-US"/>
              </w:rPr>
              <w:t>FXInformation</w:t>
            </w:r>
            <w:r w:rsidR="00507F61" w:rsidRPr="006159E6">
              <w:rPr>
                <w:rStyle w:val="XSDSectionTitle"/>
                <w:lang w:val="en-US"/>
              </w:rPr>
              <w:t>/</w:t>
            </w:r>
            <w:r w:rsidR="00505DE0" w:rsidRPr="006159E6">
              <w:rPr>
                <w:rStyle w:val="XSDSectionTitle"/>
                <w:lang w:val="en-US"/>
              </w:rPr>
              <w:t>XSD choice</w:t>
            </w:r>
            <w:r w:rsidR="001A3D62" w:rsidRPr="006159E6">
              <w:rPr>
                <w:lang w:val="en-US"/>
              </w:rPr>
              <w:t>: mandatory</w:t>
            </w:r>
            <w:r w:rsidR="00863E39" w:rsidRPr="006159E6">
              <w:rPr>
                <w:lang w:val="en-US"/>
              </w:rPr>
              <w:t xml:space="preserve"> section</w:t>
            </w:r>
          </w:p>
          <w:p w14:paraId="05BF908F" w14:textId="77777777" w:rsidR="009E2B3A" w:rsidRPr="006159E6" w:rsidRDefault="009E2B3A" w:rsidP="009E2B3A">
            <w:pPr>
              <w:pStyle w:val="CellBody"/>
              <w:rPr>
                <w:rStyle w:val="Fett"/>
                <w:lang w:val="en-US"/>
              </w:rPr>
            </w:pPr>
            <w:r w:rsidRPr="006159E6">
              <w:rPr>
                <w:rStyle w:val="Fett"/>
                <w:lang w:val="en-US"/>
              </w:rPr>
              <w:t>Choices:</w:t>
            </w:r>
          </w:p>
          <w:p w14:paraId="21197433" w14:textId="77777777" w:rsidR="00EC03EB" w:rsidRPr="006159E6" w:rsidRDefault="00EC03EB" w:rsidP="00ED3F3F">
            <w:pPr>
              <w:pStyle w:val="condition1"/>
            </w:pPr>
            <w:r w:rsidRPr="006159E6">
              <w:t xml:space="preserve">If ‘FXReference’ is present, then ‘FXMethod’ must also be present and ‘FXRate’ must be omitted. </w:t>
            </w:r>
          </w:p>
          <w:p w14:paraId="688B8F7B" w14:textId="77777777" w:rsidR="00505DE0" w:rsidRPr="006159E6" w:rsidRDefault="00EC03EB" w:rsidP="00ED3F3F">
            <w:pPr>
              <w:pStyle w:val="condition1"/>
            </w:pPr>
            <w:r w:rsidRPr="006159E6">
              <w:t xml:space="preserve">Else, ‘FXRate’ </w:t>
            </w:r>
            <w:r w:rsidR="00B61F60" w:rsidRPr="006159E6">
              <w:t>is mandatory</w:t>
            </w:r>
            <w:r w:rsidRPr="006159E6">
              <w:t xml:space="preserve"> and ‘FXReference’ and ‘FXMethod’ must be omitted.</w:t>
            </w:r>
          </w:p>
        </w:tc>
      </w:tr>
      <w:tr w:rsidR="00FB12A5" w:rsidRPr="006159E6" w14:paraId="6FCDFC72" w14:textId="77777777" w:rsidTr="003235DC">
        <w:tblPrEx>
          <w:tblLook w:val="0000" w:firstRow="0" w:lastRow="0" w:firstColumn="0" w:lastColumn="0" w:noHBand="0" w:noVBand="0"/>
        </w:tblPrEx>
        <w:trPr>
          <w:cantSplit/>
        </w:trPr>
        <w:tc>
          <w:tcPr>
            <w:tcW w:w="1418" w:type="dxa"/>
          </w:tcPr>
          <w:p w14:paraId="6F28323B" w14:textId="77777777" w:rsidR="00FB12A5" w:rsidRPr="006159E6" w:rsidRDefault="00FB12A5" w:rsidP="00D02290">
            <w:pPr>
              <w:pStyle w:val="CellBody"/>
              <w:rPr>
                <w:lang w:val="en-US"/>
              </w:rPr>
            </w:pPr>
            <w:r w:rsidRPr="006159E6">
              <w:rPr>
                <w:lang w:val="en-US"/>
              </w:rPr>
              <w:t>FXReference</w:t>
            </w:r>
          </w:p>
        </w:tc>
        <w:tc>
          <w:tcPr>
            <w:tcW w:w="850" w:type="dxa"/>
          </w:tcPr>
          <w:p w14:paraId="741BE456" w14:textId="77777777" w:rsidR="00FB12A5" w:rsidRPr="006159E6" w:rsidRDefault="00FB12A5" w:rsidP="00D02290">
            <w:pPr>
              <w:pStyle w:val="CellBody"/>
              <w:rPr>
                <w:lang w:val="en-US"/>
              </w:rPr>
            </w:pPr>
            <w:r w:rsidRPr="006159E6">
              <w:rPr>
                <w:lang w:val="en-US"/>
              </w:rPr>
              <w:t>M+CH</w:t>
            </w:r>
          </w:p>
        </w:tc>
        <w:tc>
          <w:tcPr>
            <w:tcW w:w="1418" w:type="dxa"/>
          </w:tcPr>
          <w:p w14:paraId="6D13AE73" w14:textId="77777777" w:rsidR="00FB12A5" w:rsidRPr="006159E6" w:rsidRDefault="00FB12A5" w:rsidP="00D02290">
            <w:pPr>
              <w:pStyle w:val="CellBody"/>
              <w:rPr>
                <w:lang w:val="en-US"/>
              </w:rPr>
            </w:pPr>
            <w:r w:rsidRPr="006159E6">
              <w:rPr>
                <w:lang w:val="en-US"/>
              </w:rPr>
              <w:t>FXReference</w:t>
            </w:r>
            <w:r w:rsidR="00861FFF" w:rsidRPr="006159E6">
              <w:rPr>
                <w:lang w:val="en-US"/>
              </w:rPr>
              <w:softHyphen/>
            </w:r>
            <w:r w:rsidRPr="006159E6">
              <w:rPr>
                <w:lang w:val="en-US"/>
              </w:rPr>
              <w:t>Type</w:t>
            </w:r>
          </w:p>
        </w:tc>
        <w:tc>
          <w:tcPr>
            <w:tcW w:w="5812" w:type="dxa"/>
          </w:tcPr>
          <w:p w14:paraId="271871AF" w14:textId="77777777" w:rsidR="00E82F19" w:rsidRPr="006159E6" w:rsidRDefault="00B76B7C" w:rsidP="00B76B7C">
            <w:pPr>
              <w:pStyle w:val="CellBody"/>
              <w:rPr>
                <w:lang w:val="en-US"/>
              </w:rPr>
            </w:pPr>
            <w:r>
              <w:rPr>
                <w:lang w:val="en-US"/>
              </w:rPr>
              <w:t>The r</w:t>
            </w:r>
            <w:r w:rsidR="0041529D" w:rsidRPr="006159E6">
              <w:rPr>
                <w:lang w:val="en-US"/>
              </w:rPr>
              <w:t xml:space="preserve">eference conversion rate </w:t>
            </w:r>
            <w:r w:rsidR="00EC03EB" w:rsidRPr="006159E6">
              <w:rPr>
                <w:lang w:val="en-US"/>
              </w:rPr>
              <w:t xml:space="preserve">from ‘FPCurrencyUnit’ to the settlement currency </w:t>
            </w:r>
            <w:r w:rsidR="005A1D16" w:rsidRPr="006159E6">
              <w:rPr>
                <w:lang w:val="en-US"/>
              </w:rPr>
              <w:t xml:space="preserve">unit </w:t>
            </w:r>
            <w:r w:rsidR="00EC03EB" w:rsidRPr="006159E6">
              <w:rPr>
                <w:lang w:val="en-US"/>
              </w:rPr>
              <w:t xml:space="preserve">of the </w:t>
            </w:r>
            <w:r w:rsidR="00560C7B">
              <w:rPr>
                <w:lang w:val="en-US"/>
              </w:rPr>
              <w:t>trade</w:t>
            </w:r>
            <w:r w:rsidR="003D716F" w:rsidRPr="006159E6">
              <w:rPr>
                <w:lang w:val="en-US"/>
              </w:rPr>
              <w:t xml:space="preserve"> specified in</w:t>
            </w:r>
            <w:r w:rsidR="00EC03EB" w:rsidRPr="006159E6">
              <w:rPr>
                <w:lang w:val="en-US"/>
              </w:rPr>
              <w:t xml:space="preserve"> the ‘TradeConfirmation/Currency’ field.</w:t>
            </w:r>
          </w:p>
        </w:tc>
      </w:tr>
      <w:tr w:rsidR="00FB12A5" w:rsidRPr="006159E6" w14:paraId="77E4FC73" w14:textId="77777777" w:rsidTr="003235DC">
        <w:tblPrEx>
          <w:tblLook w:val="0000" w:firstRow="0" w:lastRow="0" w:firstColumn="0" w:lastColumn="0" w:noHBand="0" w:noVBand="0"/>
        </w:tblPrEx>
        <w:trPr>
          <w:cantSplit/>
        </w:trPr>
        <w:tc>
          <w:tcPr>
            <w:tcW w:w="1418" w:type="dxa"/>
          </w:tcPr>
          <w:p w14:paraId="4C5A9241" w14:textId="77777777" w:rsidR="00FB12A5" w:rsidRPr="006159E6" w:rsidRDefault="00FB12A5" w:rsidP="00D02290">
            <w:pPr>
              <w:pStyle w:val="CellBody"/>
              <w:rPr>
                <w:lang w:val="en-US"/>
              </w:rPr>
            </w:pPr>
            <w:r w:rsidRPr="006159E6">
              <w:rPr>
                <w:lang w:val="en-US"/>
              </w:rPr>
              <w:t>FXMethod</w:t>
            </w:r>
          </w:p>
        </w:tc>
        <w:tc>
          <w:tcPr>
            <w:tcW w:w="850" w:type="dxa"/>
          </w:tcPr>
          <w:p w14:paraId="49A9B6BB" w14:textId="77777777" w:rsidR="00FB12A5" w:rsidRPr="006159E6" w:rsidRDefault="00FB12A5" w:rsidP="00D02290">
            <w:pPr>
              <w:pStyle w:val="CellBody"/>
              <w:rPr>
                <w:lang w:val="en-US"/>
              </w:rPr>
            </w:pPr>
            <w:r w:rsidRPr="006159E6">
              <w:rPr>
                <w:lang w:val="en-US"/>
              </w:rPr>
              <w:t>M+CH</w:t>
            </w:r>
          </w:p>
        </w:tc>
        <w:tc>
          <w:tcPr>
            <w:tcW w:w="1418" w:type="dxa"/>
          </w:tcPr>
          <w:p w14:paraId="0ED40C16" w14:textId="77777777" w:rsidR="00FB12A5" w:rsidRPr="006159E6" w:rsidRDefault="00FB12A5" w:rsidP="00D02290">
            <w:pPr>
              <w:pStyle w:val="CellBody"/>
              <w:rPr>
                <w:lang w:val="en-US"/>
              </w:rPr>
            </w:pPr>
            <w:r w:rsidRPr="006159E6">
              <w:rPr>
                <w:lang w:val="en-US"/>
              </w:rPr>
              <w:t>FXConversion</w:t>
            </w:r>
            <w:r w:rsidRPr="006159E6">
              <w:rPr>
                <w:lang w:val="en-US"/>
              </w:rPr>
              <w:softHyphen/>
              <w:t>MethodType</w:t>
            </w:r>
          </w:p>
        </w:tc>
        <w:tc>
          <w:tcPr>
            <w:tcW w:w="5812" w:type="dxa"/>
          </w:tcPr>
          <w:p w14:paraId="77E06DE6" w14:textId="77777777" w:rsidR="00FB12A5" w:rsidRPr="006159E6" w:rsidRDefault="00FB12A5" w:rsidP="00EC03EB">
            <w:pPr>
              <w:pStyle w:val="CellBody"/>
              <w:rPr>
                <w:lang w:val="en-US"/>
              </w:rPr>
            </w:pPr>
          </w:p>
        </w:tc>
      </w:tr>
      <w:tr w:rsidR="00FB12A5" w:rsidRPr="006159E6" w14:paraId="19A26D2B" w14:textId="77777777" w:rsidTr="003235DC">
        <w:tblPrEx>
          <w:tblLook w:val="0000" w:firstRow="0" w:lastRow="0" w:firstColumn="0" w:lastColumn="0" w:noHBand="0" w:noVBand="0"/>
        </w:tblPrEx>
        <w:trPr>
          <w:cantSplit/>
        </w:trPr>
        <w:tc>
          <w:tcPr>
            <w:tcW w:w="1418" w:type="dxa"/>
          </w:tcPr>
          <w:p w14:paraId="26B5B733" w14:textId="77777777" w:rsidR="00FB12A5" w:rsidRPr="006159E6" w:rsidRDefault="00FB12A5" w:rsidP="00D02290">
            <w:pPr>
              <w:pStyle w:val="CellBody"/>
              <w:rPr>
                <w:lang w:val="en-US"/>
              </w:rPr>
            </w:pPr>
            <w:r w:rsidRPr="006159E6">
              <w:rPr>
                <w:lang w:val="en-US"/>
              </w:rPr>
              <w:t>FXRate</w:t>
            </w:r>
          </w:p>
        </w:tc>
        <w:tc>
          <w:tcPr>
            <w:tcW w:w="850" w:type="dxa"/>
          </w:tcPr>
          <w:p w14:paraId="2441D6E7" w14:textId="77777777" w:rsidR="00FB12A5" w:rsidRPr="006159E6" w:rsidRDefault="00FB12A5" w:rsidP="00D02290">
            <w:pPr>
              <w:pStyle w:val="CellBody"/>
              <w:rPr>
                <w:lang w:val="en-US"/>
              </w:rPr>
            </w:pPr>
            <w:r w:rsidRPr="006159E6">
              <w:rPr>
                <w:lang w:val="en-US"/>
              </w:rPr>
              <w:t>M+CH</w:t>
            </w:r>
          </w:p>
        </w:tc>
        <w:tc>
          <w:tcPr>
            <w:tcW w:w="1418" w:type="dxa"/>
          </w:tcPr>
          <w:p w14:paraId="0CDE1850" w14:textId="77777777" w:rsidR="00FB12A5" w:rsidRPr="006159E6" w:rsidRDefault="00FB12A5" w:rsidP="00D02290">
            <w:pPr>
              <w:pStyle w:val="CellBody"/>
              <w:rPr>
                <w:lang w:val="en-US"/>
              </w:rPr>
            </w:pPr>
            <w:r w:rsidRPr="006159E6">
              <w:rPr>
                <w:lang w:val="en-US"/>
              </w:rPr>
              <w:t>QuantityType</w:t>
            </w:r>
          </w:p>
        </w:tc>
        <w:tc>
          <w:tcPr>
            <w:tcW w:w="5812" w:type="dxa"/>
          </w:tcPr>
          <w:p w14:paraId="3F5777F9" w14:textId="77777777" w:rsidR="00E82F19" w:rsidRPr="006159E6" w:rsidRDefault="00B76B7C" w:rsidP="00B76B7C">
            <w:pPr>
              <w:pStyle w:val="CellBody"/>
              <w:rPr>
                <w:lang w:val="en-US"/>
              </w:rPr>
            </w:pPr>
            <w:r>
              <w:rPr>
                <w:lang w:val="en-US"/>
              </w:rPr>
              <w:t>The f</w:t>
            </w:r>
            <w:r w:rsidR="0041529D" w:rsidRPr="006159E6">
              <w:rPr>
                <w:lang w:val="en-US"/>
              </w:rPr>
              <w:t>ixed conversion rate</w:t>
            </w:r>
            <w:r w:rsidR="00EC03EB" w:rsidRPr="006159E6">
              <w:rPr>
                <w:lang w:val="en-US"/>
              </w:rPr>
              <w:t xml:space="preserve"> from ‘FPCurrencyUnit’ to the settlement currency </w:t>
            </w:r>
            <w:r w:rsidR="005A1D16" w:rsidRPr="006159E6">
              <w:rPr>
                <w:lang w:val="en-US"/>
              </w:rPr>
              <w:t xml:space="preserve">unit </w:t>
            </w:r>
            <w:r w:rsidR="00EC03EB" w:rsidRPr="006159E6">
              <w:rPr>
                <w:lang w:val="en-US"/>
              </w:rPr>
              <w:t xml:space="preserve">of the </w:t>
            </w:r>
            <w:r w:rsidR="00560C7B">
              <w:rPr>
                <w:lang w:val="en-US"/>
              </w:rPr>
              <w:t>trade</w:t>
            </w:r>
            <w:r w:rsidR="006D2F5E" w:rsidRPr="006159E6">
              <w:rPr>
                <w:lang w:val="en-US"/>
              </w:rPr>
              <w:t xml:space="preserve"> specified in</w:t>
            </w:r>
            <w:r w:rsidR="00EC03EB" w:rsidRPr="006159E6">
              <w:rPr>
                <w:lang w:val="en-US"/>
              </w:rPr>
              <w:t xml:space="preserve"> the ‘TradeConfirmation/Currency’ field.</w:t>
            </w:r>
          </w:p>
        </w:tc>
      </w:tr>
      <w:tr w:rsidR="00D67F27" w:rsidRPr="006159E6" w14:paraId="25B4A011"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742B8B5" w14:textId="77777777" w:rsidR="00D67F27" w:rsidRPr="006159E6" w:rsidRDefault="00D67F27" w:rsidP="00D02290">
            <w:pPr>
              <w:pStyle w:val="CellBody"/>
              <w:rPr>
                <w:lang w:val="en-US"/>
              </w:rPr>
            </w:pPr>
            <w:r w:rsidRPr="006159E6">
              <w:rPr>
                <w:lang w:val="en-US"/>
              </w:rPr>
              <w:t xml:space="preserve">End of </w:t>
            </w:r>
            <w:r w:rsidRPr="006159E6">
              <w:rPr>
                <w:rStyle w:val="Fett"/>
                <w:lang w:val="en-US"/>
              </w:rPr>
              <w:t>XSD choice</w:t>
            </w:r>
            <w:r w:rsidR="007433C9" w:rsidRPr="006159E6">
              <w:rPr>
                <w:lang w:val="en-US"/>
              </w:rPr>
              <w:t xml:space="preserve"> </w:t>
            </w:r>
          </w:p>
        </w:tc>
      </w:tr>
      <w:tr w:rsidR="002C26E8" w:rsidRPr="006159E6" w14:paraId="0C22EB7E"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D6D7B61" w14:textId="77777777" w:rsidR="002C26E8" w:rsidRPr="006159E6" w:rsidRDefault="002C26E8" w:rsidP="00D02290">
            <w:pPr>
              <w:pStyle w:val="CellBody"/>
              <w:rPr>
                <w:lang w:val="en-US"/>
              </w:rPr>
            </w:pPr>
            <w:r w:rsidRPr="006159E6">
              <w:rPr>
                <w:lang w:val="en-US"/>
              </w:rPr>
              <w:t xml:space="preserve">End of </w:t>
            </w:r>
            <w:r w:rsidRPr="006159E6">
              <w:rPr>
                <w:rStyle w:val="Fett"/>
                <w:lang w:val="en-US"/>
              </w:rPr>
              <w:t>FXInformation</w:t>
            </w:r>
            <w:r w:rsidRPr="006159E6">
              <w:rPr>
                <w:lang w:val="en-US"/>
              </w:rPr>
              <w:t xml:space="preserve"> </w:t>
            </w:r>
          </w:p>
        </w:tc>
      </w:tr>
      <w:tr w:rsidR="00B77BBF" w:rsidRPr="006159E6" w14:paraId="4AFB7CE3"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2B0FD8B" w14:textId="77777777" w:rsidR="00B77BBF" w:rsidRPr="006159E6" w:rsidRDefault="00B77BBF" w:rsidP="00D02290">
            <w:pPr>
              <w:pStyle w:val="CellBody"/>
              <w:rPr>
                <w:lang w:val="en-US"/>
              </w:rPr>
            </w:pPr>
            <w:r w:rsidRPr="006159E6">
              <w:rPr>
                <w:lang w:val="en-US"/>
              </w:rPr>
              <w:t xml:space="preserve">End of </w:t>
            </w:r>
            <w:r w:rsidRPr="006159E6">
              <w:rPr>
                <w:rStyle w:val="Fett"/>
                <w:lang w:val="en-US"/>
              </w:rPr>
              <w:t>FormulaSpreadInformation</w:t>
            </w:r>
            <w:r w:rsidRPr="006159E6">
              <w:rPr>
                <w:lang w:val="en-US"/>
              </w:rPr>
              <w:t xml:space="preserve"> </w:t>
            </w:r>
          </w:p>
        </w:tc>
      </w:tr>
      <w:tr w:rsidR="00CB3E68" w:rsidRPr="006159E6" w14:paraId="68DED584" w14:textId="77777777" w:rsidTr="003235DC">
        <w:tblPrEx>
          <w:tblLook w:val="0000" w:firstRow="0" w:lastRow="0" w:firstColumn="0" w:lastColumn="0" w:noHBand="0" w:noVBand="0"/>
        </w:tblPrEx>
        <w:trPr>
          <w:cantSplit/>
        </w:trPr>
        <w:tc>
          <w:tcPr>
            <w:tcW w:w="9498" w:type="dxa"/>
            <w:gridSpan w:val="4"/>
            <w:shd w:val="clear" w:color="auto" w:fill="C0C0C0"/>
          </w:tcPr>
          <w:p w14:paraId="2CF2DD91" w14:textId="77777777" w:rsidR="00CB3E68" w:rsidRPr="006159E6" w:rsidRDefault="00CE3CF7" w:rsidP="002B34F4">
            <w:pPr>
              <w:pStyle w:val="CellBody"/>
              <w:keepNext/>
              <w:rPr>
                <w:lang w:val="en-US"/>
              </w:rPr>
            </w:pPr>
            <w:r w:rsidRPr="006159E6">
              <w:rPr>
                <w:rStyle w:val="XSDSectionTitle"/>
                <w:lang w:val="en-US"/>
              </w:rPr>
              <w:t>FloatPriceInformation</w:t>
            </w:r>
            <w:r w:rsidR="00507F61" w:rsidRPr="006159E6">
              <w:rPr>
                <w:rStyle w:val="XSDSectionTitle"/>
                <w:lang w:val="en-US"/>
              </w:rPr>
              <w:t>/</w:t>
            </w:r>
            <w:r w:rsidRPr="006159E6">
              <w:rPr>
                <w:rStyle w:val="XSDSectionTitle"/>
                <w:lang w:val="en-US"/>
              </w:rPr>
              <w:t>CommodityReferences</w:t>
            </w:r>
            <w:r w:rsidRPr="006159E6">
              <w:rPr>
                <w:lang w:val="en-US"/>
              </w:rPr>
              <w:t xml:space="preserve">: </w:t>
            </w:r>
            <w:r w:rsidR="00054E20" w:rsidRPr="006159E6">
              <w:rPr>
                <w:lang w:val="en-US"/>
              </w:rPr>
              <w:t>conditional</w:t>
            </w:r>
            <w:r w:rsidRPr="006159E6">
              <w:rPr>
                <w:lang w:val="en-US"/>
              </w:rPr>
              <w:t xml:space="preserve"> section</w:t>
            </w:r>
          </w:p>
          <w:p w14:paraId="7C2AD9FD" w14:textId="77777777" w:rsidR="002B34F4" w:rsidRPr="006159E6" w:rsidRDefault="002B34F4" w:rsidP="00D02290">
            <w:pPr>
              <w:pStyle w:val="CellBody"/>
              <w:rPr>
                <w:rStyle w:val="Fett"/>
                <w:lang w:val="en-US"/>
              </w:rPr>
            </w:pPr>
            <w:r w:rsidRPr="006159E6">
              <w:rPr>
                <w:rStyle w:val="Fett"/>
                <w:lang w:val="en-US"/>
              </w:rPr>
              <w:t>Occurrence:</w:t>
            </w:r>
          </w:p>
          <w:p w14:paraId="12F9C8B5" w14:textId="77777777" w:rsidR="003C6CB8" w:rsidRPr="006159E6" w:rsidRDefault="002B34F4" w:rsidP="00ED3F3F">
            <w:pPr>
              <w:pStyle w:val="condition1"/>
            </w:pPr>
            <w:r w:rsidRPr="006159E6">
              <w:t>If</w:t>
            </w:r>
            <w:r w:rsidR="003C6CB8" w:rsidRPr="006159E6">
              <w:t xml:space="preserve"> ‘FormulaID’ is present</w:t>
            </w:r>
            <w:r w:rsidRPr="006159E6">
              <w:t xml:space="preserve">, </w:t>
            </w:r>
            <w:r w:rsidR="00884B1A" w:rsidRPr="006159E6">
              <w:t xml:space="preserve">then </w:t>
            </w:r>
            <w:r w:rsidRPr="006159E6">
              <w:t>this section must be omitted.</w:t>
            </w:r>
          </w:p>
          <w:p w14:paraId="13957CBB" w14:textId="77777777" w:rsidR="002B34F4" w:rsidRPr="006159E6" w:rsidRDefault="00AB0EEF" w:rsidP="00ED3F3F">
            <w:pPr>
              <w:pStyle w:val="condition1"/>
            </w:pPr>
            <w:r w:rsidRPr="006159E6">
              <w:t>Else, this section</w:t>
            </w:r>
            <w:r w:rsidR="002B34F4" w:rsidRPr="006159E6">
              <w:t xml:space="preserve"> </w:t>
            </w:r>
            <w:r w:rsidR="00B61F60" w:rsidRPr="006159E6">
              <w:t>is mandatory</w:t>
            </w:r>
            <w:r w:rsidR="002B34F4" w:rsidRPr="006159E6">
              <w:t>.</w:t>
            </w:r>
          </w:p>
        </w:tc>
      </w:tr>
      <w:tr w:rsidR="004519DA" w:rsidRPr="006159E6" w14:paraId="53637A3F" w14:textId="77777777" w:rsidTr="003235DC">
        <w:tblPrEx>
          <w:tblLook w:val="0000" w:firstRow="0" w:lastRow="0" w:firstColumn="0" w:lastColumn="0" w:noHBand="0" w:noVBand="0"/>
        </w:tblPrEx>
        <w:trPr>
          <w:cantSplit/>
        </w:trPr>
        <w:tc>
          <w:tcPr>
            <w:tcW w:w="9498" w:type="dxa"/>
            <w:gridSpan w:val="4"/>
            <w:shd w:val="clear" w:color="auto" w:fill="C0C0C0"/>
          </w:tcPr>
          <w:p w14:paraId="47B22303" w14:textId="77777777" w:rsidR="009F2DE9" w:rsidRPr="006159E6" w:rsidRDefault="00A56FC4" w:rsidP="00863657">
            <w:pPr>
              <w:pStyle w:val="CellBody"/>
              <w:keepNext/>
              <w:rPr>
                <w:lang w:val="en-US"/>
              </w:rPr>
            </w:pPr>
            <w:r w:rsidRPr="006159E6">
              <w:rPr>
                <w:rStyle w:val="XSDSectionTitle"/>
                <w:lang w:val="en-US"/>
              </w:rPr>
              <w:t>CommodityReferences</w:t>
            </w:r>
            <w:r w:rsidR="00507F61" w:rsidRPr="006159E6">
              <w:rPr>
                <w:rStyle w:val="XSDSectionTitle"/>
                <w:lang w:val="en-US"/>
              </w:rPr>
              <w:t>/</w:t>
            </w:r>
            <w:r w:rsidRPr="006159E6">
              <w:rPr>
                <w:rStyle w:val="XSDSectionTitle"/>
                <w:lang w:val="en-US"/>
              </w:rPr>
              <w:t>CommodityReference</w:t>
            </w:r>
            <w:r w:rsidRPr="006159E6">
              <w:rPr>
                <w:lang w:val="en-US"/>
              </w:rPr>
              <w:t xml:space="preserve">: </w:t>
            </w:r>
            <w:r w:rsidR="00655E3E" w:rsidRPr="006159E6">
              <w:rPr>
                <w:lang w:val="en-US"/>
              </w:rPr>
              <w:t>mandatory</w:t>
            </w:r>
            <w:r w:rsidR="005A21FF" w:rsidRPr="006159E6">
              <w:rPr>
                <w:lang w:val="en-US"/>
              </w:rPr>
              <w:t>,</w:t>
            </w:r>
            <w:r w:rsidR="00655E3E" w:rsidRPr="006159E6">
              <w:rPr>
                <w:lang w:val="en-US"/>
              </w:rPr>
              <w:t xml:space="preserve"> repeatable section (1-</w:t>
            </w:r>
            <w:r w:rsidRPr="006159E6">
              <w:rPr>
                <w:lang w:val="en-US"/>
              </w:rPr>
              <w:t>n)</w:t>
            </w:r>
          </w:p>
          <w:p w14:paraId="17F5FFD0" w14:textId="77777777" w:rsidR="004519DA" w:rsidRPr="006159E6" w:rsidRDefault="009F2DE9" w:rsidP="00ED556E">
            <w:pPr>
              <w:pStyle w:val="CellBody"/>
              <w:rPr>
                <w:lang w:val="en-US"/>
              </w:rPr>
            </w:pPr>
            <w:r w:rsidRPr="006159E6">
              <w:rPr>
                <w:lang w:val="en-US"/>
              </w:rPr>
              <w:t>Ordered by ascending value of ‘CommodityReferencePrice’.</w:t>
            </w:r>
            <w:r w:rsidR="00ED556E" w:rsidRPr="006159E6">
              <w:rPr>
                <w:lang w:val="en-US"/>
              </w:rPr>
              <w:t xml:space="preserve"> Each ‘CommodityReferencePrice’ value in this section must be unique.</w:t>
            </w:r>
          </w:p>
        </w:tc>
      </w:tr>
      <w:tr w:rsidR="00FB12A5" w:rsidRPr="006159E6" w14:paraId="5B14A1BD" w14:textId="77777777" w:rsidTr="003235DC">
        <w:tblPrEx>
          <w:tblLook w:val="0000" w:firstRow="0" w:lastRow="0" w:firstColumn="0" w:lastColumn="0" w:noHBand="0" w:noVBand="0"/>
        </w:tblPrEx>
        <w:trPr>
          <w:cantSplit/>
        </w:trPr>
        <w:tc>
          <w:tcPr>
            <w:tcW w:w="1418" w:type="dxa"/>
          </w:tcPr>
          <w:p w14:paraId="2A5598C2" w14:textId="77777777" w:rsidR="00FB12A5" w:rsidRPr="006159E6" w:rsidRDefault="00FB12A5" w:rsidP="00D02290">
            <w:pPr>
              <w:pStyle w:val="CellBody"/>
              <w:rPr>
                <w:lang w:val="en-US"/>
              </w:rPr>
            </w:pPr>
            <w:r w:rsidRPr="006159E6">
              <w:rPr>
                <w:lang w:val="en-US"/>
              </w:rPr>
              <w:t>Commodity</w:t>
            </w:r>
            <w:r w:rsidRPr="006159E6">
              <w:rPr>
                <w:lang w:val="en-US"/>
              </w:rPr>
              <w:softHyphen/>
              <w:t>Reference</w:t>
            </w:r>
            <w:r w:rsidRPr="006159E6">
              <w:rPr>
                <w:lang w:val="en-US"/>
              </w:rPr>
              <w:softHyphen/>
              <w:t>Price</w:t>
            </w:r>
          </w:p>
        </w:tc>
        <w:tc>
          <w:tcPr>
            <w:tcW w:w="850" w:type="dxa"/>
          </w:tcPr>
          <w:p w14:paraId="30D20419" w14:textId="77777777" w:rsidR="00FB12A5" w:rsidRPr="006159E6" w:rsidRDefault="00FB12A5" w:rsidP="00D02290">
            <w:pPr>
              <w:pStyle w:val="CellBody"/>
              <w:rPr>
                <w:lang w:val="en-US"/>
              </w:rPr>
            </w:pPr>
            <w:r w:rsidRPr="006159E6">
              <w:rPr>
                <w:lang w:val="en-US"/>
              </w:rPr>
              <w:t>M</w:t>
            </w:r>
            <w:r w:rsidR="00C67DB8" w:rsidRPr="006159E6">
              <w:rPr>
                <w:lang w:val="en-US"/>
              </w:rPr>
              <w:t>+C</w:t>
            </w:r>
          </w:p>
        </w:tc>
        <w:tc>
          <w:tcPr>
            <w:tcW w:w="1418" w:type="dxa"/>
          </w:tcPr>
          <w:p w14:paraId="03F400B6" w14:textId="77777777" w:rsidR="00FB12A5" w:rsidRPr="006159E6" w:rsidRDefault="00FB12A5" w:rsidP="00D02290">
            <w:pPr>
              <w:pStyle w:val="CellBody"/>
              <w:rPr>
                <w:lang w:val="en-US"/>
              </w:rPr>
            </w:pPr>
            <w:r w:rsidRPr="006159E6">
              <w:rPr>
                <w:lang w:val="en-US"/>
              </w:rPr>
              <w:t>ISDA</w:t>
            </w:r>
            <w:r w:rsidRPr="006159E6">
              <w:rPr>
                <w:lang w:val="en-US"/>
              </w:rPr>
              <w:softHyphen/>
              <w:t>Commodity</w:t>
            </w:r>
            <w:r w:rsidRPr="006159E6">
              <w:rPr>
                <w:lang w:val="en-US"/>
              </w:rPr>
              <w:softHyphen/>
              <w:t>Definitions</w:t>
            </w:r>
            <w:r w:rsidRPr="006159E6">
              <w:rPr>
                <w:lang w:val="en-US"/>
              </w:rPr>
              <w:softHyphen/>
              <w:t>Type</w:t>
            </w:r>
          </w:p>
        </w:tc>
        <w:tc>
          <w:tcPr>
            <w:tcW w:w="5812" w:type="dxa"/>
          </w:tcPr>
          <w:p w14:paraId="42CC007D" w14:textId="77777777" w:rsidR="00F877DB" w:rsidRPr="006159E6" w:rsidRDefault="00F877DB" w:rsidP="00D02290">
            <w:pPr>
              <w:pStyle w:val="CellBody"/>
              <w:rPr>
                <w:rStyle w:val="Fett"/>
                <w:lang w:val="en-US"/>
              </w:rPr>
            </w:pPr>
            <w:r w:rsidRPr="006159E6">
              <w:rPr>
                <w:rStyle w:val="Fett"/>
                <w:lang w:val="en-US"/>
              </w:rPr>
              <w:t>Values:</w:t>
            </w:r>
          </w:p>
          <w:p w14:paraId="273B81FF" w14:textId="77777777" w:rsidR="00F877DB" w:rsidRPr="006159E6" w:rsidRDefault="00FB12A5" w:rsidP="00ED3F3F">
            <w:pPr>
              <w:pStyle w:val="condition1"/>
            </w:pPr>
            <w:r w:rsidRPr="006159E6">
              <w:t xml:space="preserve">If </w:t>
            </w:r>
            <w:r w:rsidR="000746C0" w:rsidRPr="006159E6">
              <w:t>‘</w:t>
            </w:r>
            <w:r w:rsidRPr="006159E6">
              <w:t>TransactionType</w:t>
            </w:r>
            <w:r w:rsidR="000746C0" w:rsidRPr="006159E6">
              <w:t>’</w:t>
            </w:r>
            <w:r w:rsidRPr="006159E6">
              <w:t xml:space="preserve"> </w:t>
            </w:r>
            <w:r w:rsidR="00F877DB" w:rsidRPr="006159E6">
              <w:t xml:space="preserve">is set to </w:t>
            </w:r>
            <w:r w:rsidRPr="006159E6">
              <w:t>“PHYS_INX” or “OPT_PHYS_INX”</w:t>
            </w:r>
            <w:r w:rsidR="00F877DB" w:rsidRPr="006159E6">
              <w:t>,</w:t>
            </w:r>
            <w:r w:rsidRPr="006159E6">
              <w:t xml:space="preserve"> then the referenced commodity index must be treated as referring to the actual volume weighted prices collected on the </w:t>
            </w:r>
            <w:r w:rsidR="00F877DB" w:rsidRPr="006159E6">
              <w:t>‘</w:t>
            </w:r>
            <w:r w:rsidRPr="006159E6">
              <w:t>PricingDate</w:t>
            </w:r>
            <w:r w:rsidR="00F877DB" w:rsidRPr="006159E6">
              <w:t>’.</w:t>
            </w:r>
          </w:p>
          <w:p w14:paraId="30F6CB29" w14:textId="77777777" w:rsidR="00FB12A5" w:rsidRPr="006159E6" w:rsidRDefault="00F877DB" w:rsidP="00ED3F3F">
            <w:pPr>
              <w:pStyle w:val="condition1"/>
            </w:pPr>
            <w:r w:rsidRPr="006159E6">
              <w:t>Else</w:t>
            </w:r>
            <w:r w:rsidR="00556DD1" w:rsidRPr="006159E6">
              <w:t>,</w:t>
            </w:r>
            <w:r w:rsidRPr="006159E6">
              <w:t xml:space="preserve"> the referenced commodity index </w:t>
            </w:r>
            <w:r w:rsidR="00FB12A5" w:rsidRPr="006159E6">
              <w:t xml:space="preserve">must be treated as an average of the price defined in </w:t>
            </w:r>
            <w:r w:rsidRPr="006159E6">
              <w:t>‘</w:t>
            </w:r>
            <w:r w:rsidR="00FB12A5" w:rsidRPr="006159E6">
              <w:t>SpecifiedPrice</w:t>
            </w:r>
            <w:r w:rsidRPr="006159E6">
              <w:t>’</w:t>
            </w:r>
            <w:r w:rsidR="00FB12A5" w:rsidRPr="006159E6">
              <w:t>.</w:t>
            </w:r>
          </w:p>
          <w:p w14:paraId="06DCAE3A" w14:textId="77777777" w:rsidR="00FB12A5" w:rsidRPr="006159E6" w:rsidRDefault="00FB12A5" w:rsidP="00D155B9">
            <w:pPr>
              <w:pStyle w:val="CellBody"/>
              <w:rPr>
                <w:lang w:val="en-US"/>
              </w:rPr>
            </w:pPr>
            <w:r w:rsidRPr="006159E6">
              <w:rPr>
                <w:rStyle w:val="Fett"/>
                <w:lang w:val="en-US"/>
              </w:rPr>
              <w:t>Important</w:t>
            </w:r>
            <w:r w:rsidRPr="006159E6">
              <w:rPr>
                <w:lang w:val="en-US"/>
              </w:rPr>
              <w:t xml:space="preserve">: </w:t>
            </w:r>
            <w:r w:rsidR="00473101" w:rsidRPr="006159E6">
              <w:rPr>
                <w:lang w:val="en-US"/>
              </w:rPr>
              <w:t>Th</w:t>
            </w:r>
            <w:r w:rsidR="00D155B9" w:rsidRPr="006159E6">
              <w:rPr>
                <w:lang w:val="en-US"/>
              </w:rPr>
              <w:t xml:space="preserve">e ‘CommodityReferencePrice’ </w:t>
            </w:r>
            <w:r w:rsidR="00473101" w:rsidRPr="006159E6">
              <w:rPr>
                <w:lang w:val="en-US"/>
              </w:rPr>
              <w:t>must be a published value that is recognized as a definitive commodity reference/index.</w:t>
            </w:r>
          </w:p>
        </w:tc>
      </w:tr>
      <w:tr w:rsidR="00FB12A5" w:rsidRPr="006159E6" w14:paraId="0E6EEFA3" w14:textId="77777777" w:rsidTr="003235DC">
        <w:tblPrEx>
          <w:tblLook w:val="0000" w:firstRow="0" w:lastRow="0" w:firstColumn="0" w:lastColumn="0" w:noHBand="0" w:noVBand="0"/>
        </w:tblPrEx>
        <w:trPr>
          <w:cantSplit/>
        </w:trPr>
        <w:tc>
          <w:tcPr>
            <w:tcW w:w="1418" w:type="dxa"/>
          </w:tcPr>
          <w:p w14:paraId="418DB21E" w14:textId="77777777" w:rsidR="00FB12A5" w:rsidRPr="006159E6" w:rsidRDefault="00FB12A5" w:rsidP="00D02290">
            <w:pPr>
              <w:pStyle w:val="CellBody"/>
              <w:rPr>
                <w:lang w:val="en-US"/>
              </w:rPr>
            </w:pPr>
            <w:r w:rsidRPr="006159E6">
              <w:rPr>
                <w:lang w:val="en-US"/>
              </w:rPr>
              <w:lastRenderedPageBreak/>
              <w:t>Index</w:t>
            </w:r>
            <w:r w:rsidRPr="006159E6">
              <w:rPr>
                <w:lang w:val="en-US"/>
              </w:rPr>
              <w:softHyphen/>
              <w:t>Commodity</w:t>
            </w:r>
          </w:p>
        </w:tc>
        <w:tc>
          <w:tcPr>
            <w:tcW w:w="850" w:type="dxa"/>
          </w:tcPr>
          <w:p w14:paraId="73F6F64C" w14:textId="77777777" w:rsidR="00FB12A5" w:rsidRPr="006159E6" w:rsidRDefault="00FB12A5" w:rsidP="00D02290">
            <w:pPr>
              <w:pStyle w:val="CellBody"/>
              <w:rPr>
                <w:lang w:val="en-US"/>
              </w:rPr>
            </w:pPr>
            <w:r w:rsidRPr="006159E6">
              <w:rPr>
                <w:lang w:val="en-US"/>
              </w:rPr>
              <w:t>M</w:t>
            </w:r>
          </w:p>
        </w:tc>
        <w:tc>
          <w:tcPr>
            <w:tcW w:w="1418" w:type="dxa"/>
          </w:tcPr>
          <w:p w14:paraId="6453B3CC" w14:textId="77777777" w:rsidR="00FB12A5" w:rsidRPr="006159E6" w:rsidRDefault="00FB12A5" w:rsidP="00D02290">
            <w:pPr>
              <w:pStyle w:val="CellBody"/>
              <w:rPr>
                <w:lang w:val="en-US"/>
              </w:rPr>
            </w:pPr>
            <w:r w:rsidRPr="006159E6">
              <w:rPr>
                <w:lang w:val="en-US"/>
              </w:rPr>
              <w:t>Index</w:t>
            </w:r>
            <w:r w:rsidR="009D51E1" w:rsidRPr="006159E6">
              <w:rPr>
                <w:lang w:val="en-US"/>
              </w:rPr>
              <w:softHyphen/>
            </w:r>
            <w:r w:rsidRPr="006159E6">
              <w:rPr>
                <w:lang w:val="en-US"/>
              </w:rPr>
              <w:t>Commodity</w:t>
            </w:r>
            <w:r w:rsidRPr="006159E6">
              <w:rPr>
                <w:lang w:val="en-US"/>
              </w:rPr>
              <w:softHyphen/>
              <w:t>Type</w:t>
            </w:r>
          </w:p>
        </w:tc>
        <w:tc>
          <w:tcPr>
            <w:tcW w:w="5812" w:type="dxa"/>
          </w:tcPr>
          <w:p w14:paraId="7A25926A" w14:textId="77777777" w:rsidR="00FB12A5" w:rsidRPr="006159E6" w:rsidRDefault="00FB12A5" w:rsidP="00D02290">
            <w:pPr>
              <w:pStyle w:val="CellBody"/>
              <w:rPr>
                <w:lang w:val="en-US"/>
              </w:rPr>
            </w:pPr>
          </w:p>
        </w:tc>
      </w:tr>
      <w:tr w:rsidR="00FB12A5" w:rsidRPr="006159E6" w14:paraId="5E6CA196" w14:textId="77777777" w:rsidTr="003235DC">
        <w:tblPrEx>
          <w:tblLook w:val="0000" w:firstRow="0" w:lastRow="0" w:firstColumn="0" w:lastColumn="0" w:noHBand="0" w:noVBand="0"/>
        </w:tblPrEx>
        <w:trPr>
          <w:cantSplit/>
        </w:trPr>
        <w:tc>
          <w:tcPr>
            <w:tcW w:w="1418" w:type="dxa"/>
          </w:tcPr>
          <w:p w14:paraId="50EBEEE5" w14:textId="77777777" w:rsidR="00FB12A5" w:rsidRPr="006159E6" w:rsidRDefault="00FB12A5" w:rsidP="00D02290">
            <w:pPr>
              <w:pStyle w:val="CellBody"/>
              <w:rPr>
                <w:lang w:val="en-US"/>
              </w:rPr>
            </w:pPr>
            <w:r w:rsidRPr="006159E6">
              <w:rPr>
                <w:lang w:val="en-US"/>
              </w:rPr>
              <w:t>Index</w:t>
            </w:r>
            <w:r w:rsidRPr="006159E6">
              <w:rPr>
                <w:lang w:val="en-US"/>
              </w:rPr>
              <w:softHyphen/>
              <w:t>Currency</w:t>
            </w:r>
            <w:r w:rsidRPr="006159E6">
              <w:rPr>
                <w:lang w:val="en-US"/>
              </w:rPr>
              <w:softHyphen/>
              <w:t>Unit</w:t>
            </w:r>
          </w:p>
        </w:tc>
        <w:tc>
          <w:tcPr>
            <w:tcW w:w="850" w:type="dxa"/>
          </w:tcPr>
          <w:p w14:paraId="0638A741" w14:textId="77777777" w:rsidR="00FB12A5" w:rsidRPr="006159E6" w:rsidRDefault="00FB12A5" w:rsidP="00D02290">
            <w:pPr>
              <w:pStyle w:val="CellBody"/>
              <w:rPr>
                <w:lang w:val="en-US"/>
              </w:rPr>
            </w:pPr>
            <w:r w:rsidRPr="006159E6">
              <w:rPr>
                <w:lang w:val="en-US"/>
              </w:rPr>
              <w:t>M</w:t>
            </w:r>
          </w:p>
        </w:tc>
        <w:tc>
          <w:tcPr>
            <w:tcW w:w="1418" w:type="dxa"/>
          </w:tcPr>
          <w:p w14:paraId="467516D8" w14:textId="77777777" w:rsidR="00FB12A5" w:rsidRPr="006159E6" w:rsidRDefault="00FB12A5" w:rsidP="00D02290">
            <w:pPr>
              <w:pStyle w:val="CellBody"/>
              <w:rPr>
                <w:lang w:val="en-US"/>
              </w:rPr>
            </w:pPr>
            <w:r w:rsidRPr="006159E6">
              <w:rPr>
                <w:lang w:val="en-US"/>
              </w:rPr>
              <w:t>CurrencyCode</w:t>
            </w:r>
            <w:r w:rsidRPr="006159E6">
              <w:rPr>
                <w:lang w:val="en-US"/>
              </w:rPr>
              <w:softHyphen/>
              <w:t>Type</w:t>
            </w:r>
          </w:p>
        </w:tc>
        <w:tc>
          <w:tcPr>
            <w:tcW w:w="5812" w:type="dxa"/>
          </w:tcPr>
          <w:p w14:paraId="14FA3915" w14:textId="77777777" w:rsidR="00FB12A5" w:rsidRPr="006159E6" w:rsidRDefault="00FB12A5" w:rsidP="00D02290">
            <w:pPr>
              <w:pStyle w:val="CellBody"/>
              <w:rPr>
                <w:lang w:val="en-US"/>
              </w:rPr>
            </w:pPr>
          </w:p>
        </w:tc>
      </w:tr>
      <w:tr w:rsidR="00FB12A5" w:rsidRPr="006159E6" w14:paraId="796D4BAC" w14:textId="77777777" w:rsidTr="003235DC">
        <w:tblPrEx>
          <w:tblLook w:val="0000" w:firstRow="0" w:lastRow="0" w:firstColumn="0" w:lastColumn="0" w:noHBand="0" w:noVBand="0"/>
        </w:tblPrEx>
        <w:trPr>
          <w:cantSplit/>
        </w:trPr>
        <w:tc>
          <w:tcPr>
            <w:tcW w:w="1418" w:type="dxa"/>
          </w:tcPr>
          <w:p w14:paraId="087FD1DC" w14:textId="77777777" w:rsidR="00FB12A5" w:rsidRPr="006159E6" w:rsidRDefault="00FB12A5" w:rsidP="00D02290">
            <w:pPr>
              <w:pStyle w:val="CellBody"/>
              <w:rPr>
                <w:lang w:val="en-US"/>
              </w:rPr>
            </w:pPr>
            <w:r w:rsidRPr="006159E6">
              <w:rPr>
                <w:lang w:val="en-US"/>
              </w:rPr>
              <w:t>Index</w:t>
            </w:r>
            <w:r w:rsidRPr="006159E6">
              <w:rPr>
                <w:lang w:val="en-US"/>
              </w:rPr>
              <w:softHyphen/>
              <w:t>Capacity</w:t>
            </w:r>
            <w:r w:rsidRPr="006159E6">
              <w:rPr>
                <w:lang w:val="en-US"/>
              </w:rPr>
              <w:softHyphen/>
              <w:t>Unit</w:t>
            </w:r>
          </w:p>
        </w:tc>
        <w:tc>
          <w:tcPr>
            <w:tcW w:w="850" w:type="dxa"/>
          </w:tcPr>
          <w:p w14:paraId="2AA29AA6" w14:textId="77777777" w:rsidR="00FB12A5" w:rsidRPr="006159E6" w:rsidRDefault="00FB12A5" w:rsidP="00D02290">
            <w:pPr>
              <w:pStyle w:val="CellBody"/>
              <w:rPr>
                <w:lang w:val="en-US"/>
              </w:rPr>
            </w:pPr>
            <w:r w:rsidRPr="006159E6">
              <w:rPr>
                <w:lang w:val="en-US"/>
              </w:rPr>
              <w:t>M</w:t>
            </w:r>
          </w:p>
        </w:tc>
        <w:tc>
          <w:tcPr>
            <w:tcW w:w="1418" w:type="dxa"/>
          </w:tcPr>
          <w:p w14:paraId="3B138ED9" w14:textId="77777777" w:rsidR="00FB12A5" w:rsidRPr="006159E6" w:rsidRDefault="00FB12A5" w:rsidP="00D02290">
            <w:pPr>
              <w:pStyle w:val="CellBody"/>
              <w:rPr>
                <w:lang w:val="en-US"/>
              </w:rPr>
            </w:pPr>
            <w:r w:rsidRPr="006159E6">
              <w:rPr>
                <w:lang w:val="en-US"/>
              </w:rPr>
              <w:t>UnitOf</w:t>
            </w:r>
            <w:r w:rsidRPr="006159E6">
              <w:rPr>
                <w:lang w:val="en-US"/>
              </w:rPr>
              <w:softHyphen/>
              <w:t>Measure</w:t>
            </w:r>
            <w:r w:rsidRPr="006159E6">
              <w:rPr>
                <w:lang w:val="en-US"/>
              </w:rPr>
              <w:softHyphen/>
              <w:t>Type</w:t>
            </w:r>
          </w:p>
        </w:tc>
        <w:tc>
          <w:tcPr>
            <w:tcW w:w="5812" w:type="dxa"/>
          </w:tcPr>
          <w:p w14:paraId="785BEBAD" w14:textId="77777777" w:rsidR="00FB12A5" w:rsidRPr="006159E6" w:rsidRDefault="00FB12A5" w:rsidP="00D02290">
            <w:pPr>
              <w:pStyle w:val="CellBody"/>
              <w:rPr>
                <w:lang w:val="en-US"/>
              </w:rPr>
            </w:pPr>
          </w:p>
        </w:tc>
      </w:tr>
      <w:tr w:rsidR="00FB12A5" w:rsidRPr="006159E6" w14:paraId="1E100357" w14:textId="77777777" w:rsidTr="003235DC">
        <w:tblPrEx>
          <w:tblLook w:val="0000" w:firstRow="0" w:lastRow="0" w:firstColumn="0" w:lastColumn="0" w:noHBand="0" w:noVBand="0"/>
        </w:tblPrEx>
        <w:trPr>
          <w:cantSplit/>
        </w:trPr>
        <w:tc>
          <w:tcPr>
            <w:tcW w:w="1418" w:type="dxa"/>
          </w:tcPr>
          <w:p w14:paraId="70FD0130" w14:textId="77777777" w:rsidR="00FB12A5" w:rsidRPr="006159E6" w:rsidRDefault="00FB12A5" w:rsidP="00D02290">
            <w:pPr>
              <w:pStyle w:val="CellBody"/>
              <w:rPr>
                <w:lang w:val="en-US"/>
              </w:rPr>
            </w:pPr>
            <w:r w:rsidRPr="006159E6">
              <w:rPr>
                <w:lang w:val="en-US"/>
              </w:rPr>
              <w:t>Specified</w:t>
            </w:r>
            <w:r w:rsidRPr="006159E6">
              <w:rPr>
                <w:lang w:val="en-US"/>
              </w:rPr>
              <w:softHyphen/>
              <w:t>Price</w:t>
            </w:r>
          </w:p>
        </w:tc>
        <w:tc>
          <w:tcPr>
            <w:tcW w:w="850" w:type="dxa"/>
          </w:tcPr>
          <w:p w14:paraId="35238A72" w14:textId="77777777" w:rsidR="00FB12A5" w:rsidRPr="006159E6" w:rsidRDefault="00FB12A5" w:rsidP="00D02290">
            <w:pPr>
              <w:pStyle w:val="CellBody"/>
              <w:rPr>
                <w:lang w:val="en-US"/>
              </w:rPr>
            </w:pPr>
            <w:r w:rsidRPr="006159E6">
              <w:rPr>
                <w:lang w:val="en-US"/>
              </w:rPr>
              <w:t>M</w:t>
            </w:r>
          </w:p>
        </w:tc>
        <w:tc>
          <w:tcPr>
            <w:tcW w:w="1418" w:type="dxa"/>
          </w:tcPr>
          <w:p w14:paraId="2F830292" w14:textId="77777777" w:rsidR="00FB12A5" w:rsidRPr="006159E6" w:rsidRDefault="00FB12A5" w:rsidP="00D02290">
            <w:pPr>
              <w:pStyle w:val="CellBody"/>
              <w:rPr>
                <w:lang w:val="en-US"/>
              </w:rPr>
            </w:pPr>
            <w:r w:rsidRPr="006159E6">
              <w:rPr>
                <w:lang w:val="en-US"/>
              </w:rPr>
              <w:t>SpecifiedPrice</w:t>
            </w:r>
            <w:r w:rsidRPr="006159E6">
              <w:rPr>
                <w:lang w:val="en-US"/>
              </w:rPr>
              <w:softHyphen/>
              <w:t>Type</w:t>
            </w:r>
          </w:p>
        </w:tc>
        <w:tc>
          <w:tcPr>
            <w:tcW w:w="5812" w:type="dxa"/>
          </w:tcPr>
          <w:p w14:paraId="500655A2" w14:textId="77777777" w:rsidR="00FB12A5" w:rsidRPr="006159E6" w:rsidRDefault="00FB12A5" w:rsidP="00D02290">
            <w:pPr>
              <w:pStyle w:val="CellBody"/>
              <w:rPr>
                <w:lang w:val="en-US"/>
              </w:rPr>
            </w:pPr>
          </w:p>
        </w:tc>
      </w:tr>
      <w:tr w:rsidR="00FB12A5" w:rsidRPr="006159E6" w14:paraId="4389018D" w14:textId="77777777" w:rsidTr="003235DC">
        <w:tblPrEx>
          <w:tblLook w:val="0000" w:firstRow="0" w:lastRow="0" w:firstColumn="0" w:lastColumn="0" w:noHBand="0" w:noVBand="0"/>
        </w:tblPrEx>
        <w:trPr>
          <w:cantSplit/>
        </w:trPr>
        <w:tc>
          <w:tcPr>
            <w:tcW w:w="1418" w:type="dxa"/>
          </w:tcPr>
          <w:p w14:paraId="675CF220" w14:textId="77777777" w:rsidR="00FB12A5" w:rsidRPr="006159E6" w:rsidRDefault="00FB12A5" w:rsidP="00D02290">
            <w:pPr>
              <w:pStyle w:val="CellBody"/>
              <w:rPr>
                <w:lang w:val="en-US"/>
              </w:rPr>
            </w:pPr>
            <w:r w:rsidRPr="006159E6">
              <w:rPr>
                <w:lang w:val="en-US"/>
              </w:rPr>
              <w:t>Factor</w:t>
            </w:r>
          </w:p>
        </w:tc>
        <w:tc>
          <w:tcPr>
            <w:tcW w:w="850" w:type="dxa"/>
          </w:tcPr>
          <w:p w14:paraId="73C1A770" w14:textId="77777777" w:rsidR="00FB12A5" w:rsidRPr="006159E6" w:rsidRDefault="00FB12A5" w:rsidP="00D02290">
            <w:pPr>
              <w:pStyle w:val="CellBody"/>
              <w:rPr>
                <w:lang w:val="en-US"/>
              </w:rPr>
            </w:pPr>
            <w:r w:rsidRPr="006159E6">
              <w:rPr>
                <w:lang w:val="en-US"/>
              </w:rPr>
              <w:t>M</w:t>
            </w:r>
          </w:p>
        </w:tc>
        <w:tc>
          <w:tcPr>
            <w:tcW w:w="1418" w:type="dxa"/>
          </w:tcPr>
          <w:p w14:paraId="67417084" w14:textId="77777777" w:rsidR="00FB12A5" w:rsidRPr="006159E6" w:rsidRDefault="00FB12A5" w:rsidP="00D02290">
            <w:pPr>
              <w:pStyle w:val="CellBody"/>
              <w:rPr>
                <w:lang w:val="en-US"/>
              </w:rPr>
            </w:pPr>
            <w:r w:rsidRPr="006159E6">
              <w:rPr>
                <w:lang w:val="en-US"/>
              </w:rPr>
              <w:t>QuantityType</w:t>
            </w:r>
          </w:p>
        </w:tc>
        <w:tc>
          <w:tcPr>
            <w:tcW w:w="5812" w:type="dxa"/>
          </w:tcPr>
          <w:p w14:paraId="54866978" w14:textId="77777777" w:rsidR="00FB12A5" w:rsidRPr="006159E6" w:rsidRDefault="00FB12A5" w:rsidP="00D02290">
            <w:pPr>
              <w:pStyle w:val="CellBody"/>
              <w:rPr>
                <w:lang w:val="en-US"/>
              </w:rPr>
            </w:pPr>
          </w:p>
        </w:tc>
      </w:tr>
      <w:tr w:rsidR="00FB12A5" w:rsidRPr="006159E6" w14:paraId="3F7D05C0" w14:textId="77777777" w:rsidTr="003235DC">
        <w:tblPrEx>
          <w:tblLook w:val="0000" w:firstRow="0" w:lastRow="0" w:firstColumn="0" w:lastColumn="0" w:noHBand="0" w:noVBand="0"/>
        </w:tblPrEx>
        <w:trPr>
          <w:cantSplit/>
        </w:trPr>
        <w:tc>
          <w:tcPr>
            <w:tcW w:w="1418" w:type="dxa"/>
          </w:tcPr>
          <w:p w14:paraId="7A0D59B5" w14:textId="77777777" w:rsidR="00FB12A5" w:rsidRPr="006159E6" w:rsidRDefault="00FB12A5" w:rsidP="00D02290">
            <w:pPr>
              <w:pStyle w:val="CellBody"/>
              <w:rPr>
                <w:lang w:val="en-US"/>
              </w:rPr>
            </w:pPr>
            <w:r w:rsidRPr="006159E6">
              <w:rPr>
                <w:lang w:val="en-US"/>
              </w:rPr>
              <w:t>Delivery</w:t>
            </w:r>
            <w:r w:rsidRPr="006159E6">
              <w:rPr>
                <w:lang w:val="en-US"/>
              </w:rPr>
              <w:softHyphen/>
              <w:t>Date</w:t>
            </w:r>
          </w:p>
        </w:tc>
        <w:tc>
          <w:tcPr>
            <w:tcW w:w="850" w:type="dxa"/>
          </w:tcPr>
          <w:p w14:paraId="6D376CA3" w14:textId="77777777" w:rsidR="00B616F8" w:rsidRPr="006159E6" w:rsidRDefault="00FB12A5" w:rsidP="00D02290">
            <w:pPr>
              <w:pStyle w:val="CellBody"/>
              <w:rPr>
                <w:lang w:val="en-US"/>
              </w:rPr>
            </w:pPr>
            <w:r w:rsidRPr="006159E6">
              <w:rPr>
                <w:lang w:val="en-US"/>
              </w:rPr>
              <w:t>M</w:t>
            </w:r>
          </w:p>
        </w:tc>
        <w:tc>
          <w:tcPr>
            <w:tcW w:w="1418" w:type="dxa"/>
          </w:tcPr>
          <w:p w14:paraId="024F9B09" w14:textId="77777777" w:rsidR="00FB12A5" w:rsidRPr="006159E6" w:rsidRDefault="00FB12A5" w:rsidP="00D02290">
            <w:pPr>
              <w:pStyle w:val="CellBody"/>
              <w:rPr>
                <w:lang w:val="en-US"/>
              </w:rPr>
            </w:pPr>
            <w:r w:rsidRPr="006159E6">
              <w:rPr>
                <w:lang w:val="en-US"/>
              </w:rPr>
              <w:t>Delivery</w:t>
            </w:r>
            <w:r w:rsidRPr="006159E6">
              <w:rPr>
                <w:lang w:val="en-US"/>
              </w:rPr>
              <w:softHyphen/>
              <w:t>Date</w:t>
            </w:r>
            <w:r w:rsidRPr="006159E6">
              <w:rPr>
                <w:lang w:val="en-US"/>
              </w:rPr>
              <w:softHyphen/>
              <w:t>Type</w:t>
            </w:r>
          </w:p>
        </w:tc>
        <w:tc>
          <w:tcPr>
            <w:tcW w:w="5812" w:type="dxa"/>
          </w:tcPr>
          <w:p w14:paraId="42FB5873" w14:textId="77777777" w:rsidR="00FB12A5" w:rsidRPr="006159E6" w:rsidRDefault="00FB12A5" w:rsidP="00D02290">
            <w:pPr>
              <w:pStyle w:val="CellBody"/>
              <w:rPr>
                <w:lang w:val="en-US"/>
              </w:rPr>
            </w:pPr>
          </w:p>
        </w:tc>
      </w:tr>
      <w:tr w:rsidR="00FB12A5" w:rsidRPr="006159E6" w14:paraId="0F318EF3" w14:textId="77777777" w:rsidTr="003235DC">
        <w:tblPrEx>
          <w:tblLook w:val="0000" w:firstRow="0" w:lastRow="0" w:firstColumn="0" w:lastColumn="0" w:noHBand="0" w:noVBand="0"/>
        </w:tblPrEx>
        <w:trPr>
          <w:cantSplit/>
        </w:trPr>
        <w:tc>
          <w:tcPr>
            <w:tcW w:w="1418" w:type="dxa"/>
          </w:tcPr>
          <w:p w14:paraId="3A527CA7" w14:textId="77777777" w:rsidR="00FB12A5" w:rsidRPr="006159E6" w:rsidRDefault="00FB12A5" w:rsidP="00D02290">
            <w:pPr>
              <w:pStyle w:val="CellBody"/>
              <w:rPr>
                <w:lang w:val="en-US"/>
              </w:rPr>
            </w:pPr>
            <w:r w:rsidRPr="006159E6">
              <w:rPr>
                <w:lang w:val="en-US"/>
              </w:rPr>
              <w:t>Dated</w:t>
            </w:r>
            <w:r w:rsidRPr="006159E6">
              <w:rPr>
                <w:lang w:val="en-US"/>
              </w:rPr>
              <w:softHyphen/>
              <w:t>Contract</w:t>
            </w:r>
          </w:p>
        </w:tc>
        <w:tc>
          <w:tcPr>
            <w:tcW w:w="850" w:type="dxa"/>
          </w:tcPr>
          <w:p w14:paraId="0984EDB6" w14:textId="77777777" w:rsidR="00B616F8" w:rsidRPr="006159E6" w:rsidRDefault="00FB12A5" w:rsidP="00D02290">
            <w:pPr>
              <w:pStyle w:val="CellBody"/>
              <w:rPr>
                <w:lang w:val="en-US"/>
              </w:rPr>
            </w:pPr>
            <w:r w:rsidRPr="006159E6">
              <w:rPr>
                <w:lang w:val="en-US"/>
              </w:rPr>
              <w:t>C</w:t>
            </w:r>
          </w:p>
        </w:tc>
        <w:tc>
          <w:tcPr>
            <w:tcW w:w="1418" w:type="dxa"/>
          </w:tcPr>
          <w:p w14:paraId="4BA006D4" w14:textId="77777777" w:rsidR="00FB12A5" w:rsidRPr="006159E6" w:rsidRDefault="00FB12A5" w:rsidP="00D02290">
            <w:pPr>
              <w:pStyle w:val="CellBody"/>
              <w:rPr>
                <w:lang w:val="en-US"/>
              </w:rPr>
            </w:pPr>
            <w:r w:rsidRPr="006159E6">
              <w:rPr>
                <w:lang w:val="en-US"/>
              </w:rPr>
              <w:t>DateType</w:t>
            </w:r>
          </w:p>
        </w:tc>
        <w:tc>
          <w:tcPr>
            <w:tcW w:w="5812" w:type="dxa"/>
          </w:tcPr>
          <w:p w14:paraId="5532D732" w14:textId="77777777" w:rsidR="00820CE0" w:rsidRPr="006159E6" w:rsidRDefault="00820CE0" w:rsidP="00D02290">
            <w:pPr>
              <w:pStyle w:val="CellBody"/>
              <w:rPr>
                <w:rStyle w:val="Fett"/>
                <w:lang w:val="en-US"/>
              </w:rPr>
            </w:pPr>
            <w:r w:rsidRPr="006159E6">
              <w:rPr>
                <w:rStyle w:val="Fett"/>
                <w:lang w:val="en-US"/>
              </w:rPr>
              <w:t>Occurrence:</w:t>
            </w:r>
          </w:p>
          <w:p w14:paraId="1A766D63" w14:textId="77777777" w:rsidR="006F3FD8" w:rsidRPr="006159E6" w:rsidRDefault="00FB12A5" w:rsidP="00ED3F3F">
            <w:pPr>
              <w:pStyle w:val="condition1"/>
            </w:pPr>
            <w:r w:rsidRPr="006159E6">
              <w:t xml:space="preserve">If ‘DeliveryDate’ </w:t>
            </w:r>
            <w:r w:rsidR="00820CE0" w:rsidRPr="006159E6">
              <w:t xml:space="preserve">is set to </w:t>
            </w:r>
            <w:r w:rsidRPr="006159E6">
              <w:t>“Dated_Contract”</w:t>
            </w:r>
            <w:r w:rsidR="006F3FD8" w:rsidRPr="006159E6">
              <w:t>,</w:t>
            </w:r>
            <w:r w:rsidRPr="006159E6">
              <w:t xml:space="preserve"> then this field is mandatory</w:t>
            </w:r>
            <w:r w:rsidR="006F3FD8" w:rsidRPr="006159E6">
              <w:t>.</w:t>
            </w:r>
          </w:p>
          <w:p w14:paraId="4C4F28BC" w14:textId="77777777" w:rsidR="00FB12A5" w:rsidRPr="006159E6" w:rsidRDefault="00AB0EEF" w:rsidP="00ED3F3F">
            <w:pPr>
              <w:pStyle w:val="condition1"/>
            </w:pPr>
            <w:r w:rsidRPr="006159E6">
              <w:t>Else, this field</w:t>
            </w:r>
            <w:r w:rsidR="00AE3F6A" w:rsidRPr="006159E6">
              <w:t xml:space="preserve"> must be omitted.</w:t>
            </w:r>
          </w:p>
          <w:p w14:paraId="13DA8FDD" w14:textId="77777777" w:rsidR="00D155B9" w:rsidRPr="006159E6" w:rsidRDefault="00D155B9" w:rsidP="00D155B9">
            <w:pPr>
              <w:pStyle w:val="CellBody"/>
              <w:rPr>
                <w:rStyle w:val="Fett"/>
                <w:lang w:val="en-US"/>
              </w:rPr>
            </w:pPr>
            <w:r w:rsidRPr="006159E6">
              <w:rPr>
                <w:rStyle w:val="Fett"/>
                <w:lang w:val="en-US"/>
              </w:rPr>
              <w:t>Values:</w:t>
            </w:r>
          </w:p>
          <w:p w14:paraId="42CDC36A" w14:textId="77777777" w:rsidR="00D155B9" w:rsidRPr="006159E6" w:rsidRDefault="00D155B9" w:rsidP="00ED3F3F">
            <w:pPr>
              <w:pStyle w:val="condition1"/>
              <w:rPr>
                <w:b/>
                <w:bCs/>
              </w:rPr>
            </w:pPr>
            <w:r w:rsidRPr="006159E6">
              <w:t>If the contract delivers on a day, then this field must contain the date.</w:t>
            </w:r>
          </w:p>
          <w:p w14:paraId="6ACE80D6" w14:textId="77777777" w:rsidR="00D155B9" w:rsidRPr="006159E6" w:rsidRDefault="00D155B9" w:rsidP="00ED3F3F">
            <w:pPr>
              <w:pStyle w:val="condition1"/>
              <w:rPr>
                <w:rStyle w:val="Fett"/>
              </w:rPr>
            </w:pPr>
            <w:r w:rsidRPr="006159E6">
              <w:t>If the contract delivers over a period, then this field must contain the date on which the delivery starts.</w:t>
            </w:r>
          </w:p>
        </w:tc>
      </w:tr>
      <w:tr w:rsidR="00FB12A5" w:rsidRPr="006159E6" w14:paraId="6DEE3E39" w14:textId="77777777" w:rsidTr="003235DC">
        <w:tblPrEx>
          <w:tblLook w:val="0000" w:firstRow="0" w:lastRow="0" w:firstColumn="0" w:lastColumn="0" w:noHBand="0" w:noVBand="0"/>
        </w:tblPrEx>
        <w:trPr>
          <w:cantSplit/>
        </w:trPr>
        <w:tc>
          <w:tcPr>
            <w:tcW w:w="1418" w:type="dxa"/>
          </w:tcPr>
          <w:p w14:paraId="7B45C7D5" w14:textId="77777777" w:rsidR="00FB12A5" w:rsidRPr="006159E6" w:rsidRDefault="00FB12A5" w:rsidP="00D02290">
            <w:pPr>
              <w:pStyle w:val="CellBody"/>
              <w:rPr>
                <w:lang w:val="en-US"/>
              </w:rPr>
            </w:pPr>
            <w:r w:rsidRPr="006159E6">
              <w:rPr>
                <w:lang w:val="en-US"/>
              </w:rPr>
              <w:t>Multiplier</w:t>
            </w:r>
          </w:p>
        </w:tc>
        <w:tc>
          <w:tcPr>
            <w:tcW w:w="850" w:type="dxa"/>
          </w:tcPr>
          <w:p w14:paraId="3F102220" w14:textId="77777777" w:rsidR="00FB12A5" w:rsidRPr="006159E6" w:rsidRDefault="00FB12A5" w:rsidP="00D02290">
            <w:pPr>
              <w:pStyle w:val="CellBody"/>
              <w:rPr>
                <w:lang w:val="en-US"/>
              </w:rPr>
            </w:pPr>
            <w:r w:rsidRPr="006159E6">
              <w:rPr>
                <w:lang w:val="en-US"/>
              </w:rPr>
              <w:t>C</w:t>
            </w:r>
          </w:p>
        </w:tc>
        <w:tc>
          <w:tcPr>
            <w:tcW w:w="1418" w:type="dxa"/>
          </w:tcPr>
          <w:p w14:paraId="68FA0741" w14:textId="77777777" w:rsidR="00FB12A5" w:rsidRPr="006159E6" w:rsidRDefault="00FB12A5" w:rsidP="00D02290">
            <w:pPr>
              <w:pStyle w:val="CellBody"/>
              <w:rPr>
                <w:color w:val="000000"/>
                <w:lang w:val="en-US"/>
              </w:rPr>
            </w:pPr>
            <w:r w:rsidRPr="006159E6">
              <w:rPr>
                <w:lang w:val="en-US"/>
              </w:rPr>
              <w:t>Quantity</w:t>
            </w:r>
            <w:r w:rsidRPr="006159E6">
              <w:rPr>
                <w:lang w:val="en-US"/>
              </w:rPr>
              <w:softHyphen/>
              <w:t>Type</w:t>
            </w:r>
          </w:p>
        </w:tc>
        <w:tc>
          <w:tcPr>
            <w:tcW w:w="5812" w:type="dxa"/>
          </w:tcPr>
          <w:p w14:paraId="5AF53C73" w14:textId="77777777" w:rsidR="00E82F19" w:rsidRPr="006159E6" w:rsidRDefault="00E82F19" w:rsidP="00E82F19">
            <w:pPr>
              <w:pStyle w:val="CellBody"/>
              <w:rPr>
                <w:rStyle w:val="Fett"/>
                <w:lang w:val="en-US"/>
              </w:rPr>
            </w:pPr>
            <w:r w:rsidRPr="006159E6">
              <w:rPr>
                <w:rStyle w:val="Fett"/>
                <w:lang w:val="en-US"/>
              </w:rPr>
              <w:t>Occurrence:</w:t>
            </w:r>
          </w:p>
          <w:p w14:paraId="0D1D00F1" w14:textId="77777777" w:rsidR="00FB12A5" w:rsidRPr="006159E6" w:rsidRDefault="00FB12A5" w:rsidP="00ED3F3F">
            <w:pPr>
              <w:pStyle w:val="condition1"/>
            </w:pPr>
            <w:r w:rsidRPr="006159E6">
              <w:t xml:space="preserve">If ‘IndexCommodity’ </w:t>
            </w:r>
            <w:r w:rsidR="0066468A" w:rsidRPr="006159E6">
              <w:t>is set to</w:t>
            </w:r>
            <w:r w:rsidR="00E82F19" w:rsidRPr="006159E6">
              <w:t xml:space="preserve"> </w:t>
            </w:r>
            <w:r w:rsidRPr="006159E6">
              <w:t>“Time_Charter”</w:t>
            </w:r>
            <w:r w:rsidR="00D143AD" w:rsidRPr="006159E6">
              <w:t>,</w:t>
            </w:r>
            <w:r w:rsidRPr="006159E6">
              <w:t xml:space="preserve"> then this field is </w:t>
            </w:r>
            <w:r w:rsidR="00E82F19" w:rsidRPr="006159E6">
              <w:t>m</w:t>
            </w:r>
            <w:r w:rsidRPr="006159E6">
              <w:t>andatory</w:t>
            </w:r>
            <w:r w:rsidR="00031972" w:rsidRPr="006159E6">
              <w:t>.</w:t>
            </w:r>
          </w:p>
          <w:p w14:paraId="2CB9C603" w14:textId="77777777" w:rsidR="00B616F8" w:rsidRPr="006159E6" w:rsidRDefault="00AB0EEF" w:rsidP="00ED3F3F">
            <w:pPr>
              <w:pStyle w:val="condition1"/>
            </w:pPr>
            <w:r w:rsidRPr="006159E6">
              <w:t>Else, this field</w:t>
            </w:r>
            <w:r w:rsidR="00E82F19" w:rsidRPr="006159E6">
              <w:t xml:space="preserve"> must be omitted</w:t>
            </w:r>
            <w:r w:rsidR="00D143AD" w:rsidRPr="006159E6">
              <w:t>.</w:t>
            </w:r>
          </w:p>
        </w:tc>
      </w:tr>
      <w:tr w:rsidR="00FB12A5" w:rsidRPr="006159E6" w14:paraId="7270DF05" w14:textId="77777777" w:rsidTr="003235DC">
        <w:tblPrEx>
          <w:tblLook w:val="0000" w:firstRow="0" w:lastRow="0" w:firstColumn="0" w:lastColumn="0" w:noHBand="0" w:noVBand="0"/>
        </w:tblPrEx>
        <w:trPr>
          <w:cantSplit/>
        </w:trPr>
        <w:tc>
          <w:tcPr>
            <w:tcW w:w="1418" w:type="dxa"/>
          </w:tcPr>
          <w:p w14:paraId="67D60871" w14:textId="77777777" w:rsidR="00FB12A5" w:rsidRPr="006159E6" w:rsidRDefault="00FB12A5" w:rsidP="00342AF8">
            <w:pPr>
              <w:pStyle w:val="CellBody"/>
              <w:rPr>
                <w:lang w:val="en-US"/>
              </w:rPr>
            </w:pPr>
            <w:r w:rsidRPr="006159E6">
              <w:rPr>
                <w:lang w:val="en-US"/>
              </w:rPr>
              <w:t>Pricing</w:t>
            </w:r>
            <w:r w:rsidRPr="006159E6">
              <w:rPr>
                <w:lang w:val="en-US"/>
              </w:rPr>
              <w:softHyphen/>
              <w:t>Date</w:t>
            </w:r>
          </w:p>
        </w:tc>
        <w:tc>
          <w:tcPr>
            <w:tcW w:w="850" w:type="dxa"/>
          </w:tcPr>
          <w:p w14:paraId="190EBB15" w14:textId="77777777" w:rsidR="00B616F8" w:rsidRPr="006159E6" w:rsidRDefault="00FB12A5" w:rsidP="00D02290">
            <w:pPr>
              <w:pStyle w:val="CellBody"/>
              <w:rPr>
                <w:lang w:val="en-US"/>
              </w:rPr>
            </w:pPr>
            <w:r w:rsidRPr="006159E6">
              <w:rPr>
                <w:lang w:val="en-US"/>
              </w:rPr>
              <w:t>C</w:t>
            </w:r>
          </w:p>
        </w:tc>
        <w:tc>
          <w:tcPr>
            <w:tcW w:w="1418" w:type="dxa"/>
          </w:tcPr>
          <w:p w14:paraId="652BDAE9" w14:textId="77777777" w:rsidR="00FB12A5" w:rsidRPr="006159E6" w:rsidRDefault="00FB12A5" w:rsidP="00B616F8">
            <w:pPr>
              <w:pStyle w:val="CellBody"/>
              <w:rPr>
                <w:lang w:val="en-US"/>
              </w:rPr>
            </w:pPr>
            <w:r w:rsidRPr="006159E6">
              <w:rPr>
                <w:lang w:val="en-US"/>
              </w:rPr>
              <w:t>PricingDate</w:t>
            </w:r>
            <w:r w:rsidRPr="006159E6">
              <w:rPr>
                <w:lang w:val="en-US"/>
              </w:rPr>
              <w:softHyphen/>
              <w:t>Type</w:t>
            </w:r>
          </w:p>
        </w:tc>
        <w:tc>
          <w:tcPr>
            <w:tcW w:w="5812" w:type="dxa"/>
          </w:tcPr>
          <w:p w14:paraId="5E7A0505" w14:textId="77777777" w:rsidR="00D143AD" w:rsidRPr="006159E6" w:rsidRDefault="00D143AD" w:rsidP="00D143AD">
            <w:pPr>
              <w:pStyle w:val="CellBody"/>
              <w:rPr>
                <w:rStyle w:val="Fett"/>
                <w:lang w:val="en-US"/>
              </w:rPr>
            </w:pPr>
            <w:r w:rsidRPr="006159E6">
              <w:rPr>
                <w:rStyle w:val="Fett"/>
                <w:lang w:val="en-US"/>
              </w:rPr>
              <w:t>Occurrence:</w:t>
            </w:r>
          </w:p>
          <w:p w14:paraId="0A1F6BA2" w14:textId="77777777" w:rsidR="00FB12A5" w:rsidRPr="006159E6" w:rsidRDefault="00FB12A5" w:rsidP="00ED3F3F">
            <w:pPr>
              <w:pStyle w:val="condition1"/>
            </w:pPr>
            <w:r w:rsidRPr="006159E6">
              <w:t xml:space="preserve">If ‘TransactionType’ </w:t>
            </w:r>
            <w:r w:rsidR="00E82F19" w:rsidRPr="006159E6">
              <w:t>is set to</w:t>
            </w:r>
            <w:r w:rsidRPr="006159E6">
              <w:t xml:space="preserve"> “PHYS_INX” or “OPT_PHYS_INX”</w:t>
            </w:r>
            <w:r w:rsidR="00D143AD" w:rsidRPr="006159E6">
              <w:t>,</w:t>
            </w:r>
            <w:r w:rsidRPr="006159E6">
              <w:t xml:space="preserve"> then this field must be omitted and </w:t>
            </w:r>
            <w:r w:rsidR="00A454CF" w:rsidRPr="006159E6">
              <w:t xml:space="preserve">is replaced by </w:t>
            </w:r>
            <w:r w:rsidR="00D77D4A" w:rsidRPr="006159E6">
              <w:t>‘</w:t>
            </w:r>
            <w:r w:rsidRPr="006159E6">
              <w:t>PhysicalIndexPricingDates</w:t>
            </w:r>
            <w:r w:rsidR="00D77D4A" w:rsidRPr="006159E6">
              <w:t>’</w:t>
            </w:r>
            <w:r w:rsidR="00A454CF" w:rsidRPr="006159E6">
              <w:t>.</w:t>
            </w:r>
          </w:p>
        </w:tc>
      </w:tr>
      <w:tr w:rsidR="00FB12A5" w:rsidRPr="006159E6" w14:paraId="0E5A8082" w14:textId="77777777" w:rsidTr="003235DC">
        <w:tblPrEx>
          <w:tblLook w:val="0000" w:firstRow="0" w:lastRow="0" w:firstColumn="0" w:lastColumn="0" w:noHBand="0" w:noVBand="0"/>
        </w:tblPrEx>
        <w:trPr>
          <w:cantSplit/>
        </w:trPr>
        <w:tc>
          <w:tcPr>
            <w:tcW w:w="1418" w:type="dxa"/>
          </w:tcPr>
          <w:p w14:paraId="6F28B35B" w14:textId="77777777" w:rsidR="00FB12A5" w:rsidRPr="006159E6" w:rsidRDefault="00FB12A5" w:rsidP="00D02290">
            <w:pPr>
              <w:pStyle w:val="CellBody"/>
              <w:rPr>
                <w:lang w:val="en-US"/>
              </w:rPr>
            </w:pPr>
            <w:r w:rsidRPr="006159E6">
              <w:rPr>
                <w:lang w:val="en-US"/>
              </w:rPr>
              <w:t>Index</w:t>
            </w:r>
            <w:r w:rsidRPr="006159E6">
              <w:rPr>
                <w:lang w:val="en-US"/>
              </w:rPr>
              <w:softHyphen/>
              <w:t>Cap</w:t>
            </w:r>
          </w:p>
        </w:tc>
        <w:tc>
          <w:tcPr>
            <w:tcW w:w="850" w:type="dxa"/>
          </w:tcPr>
          <w:p w14:paraId="0775A3AC" w14:textId="77777777" w:rsidR="00FB12A5" w:rsidRPr="006159E6" w:rsidRDefault="00FB12A5" w:rsidP="00D02290">
            <w:pPr>
              <w:pStyle w:val="CellBody"/>
              <w:rPr>
                <w:lang w:val="en-US"/>
              </w:rPr>
            </w:pPr>
            <w:r w:rsidRPr="006159E6">
              <w:rPr>
                <w:lang w:val="en-US"/>
              </w:rPr>
              <w:t>C</w:t>
            </w:r>
          </w:p>
        </w:tc>
        <w:tc>
          <w:tcPr>
            <w:tcW w:w="1418" w:type="dxa"/>
          </w:tcPr>
          <w:p w14:paraId="4714A978" w14:textId="77777777" w:rsidR="00FB12A5" w:rsidRPr="006159E6" w:rsidRDefault="00FB12A5" w:rsidP="00D02290">
            <w:pPr>
              <w:pStyle w:val="CellBody"/>
              <w:rPr>
                <w:lang w:val="en-US"/>
              </w:rPr>
            </w:pPr>
            <w:r w:rsidRPr="006159E6">
              <w:rPr>
                <w:lang w:val="en-US"/>
              </w:rPr>
              <w:t>PriceType</w:t>
            </w:r>
          </w:p>
        </w:tc>
        <w:tc>
          <w:tcPr>
            <w:tcW w:w="5812" w:type="dxa"/>
          </w:tcPr>
          <w:p w14:paraId="7EB62BF8" w14:textId="77777777" w:rsidR="0050658E" w:rsidRPr="006159E6" w:rsidRDefault="0050658E" w:rsidP="00D02290">
            <w:pPr>
              <w:pStyle w:val="CellBody"/>
              <w:rPr>
                <w:lang w:val="en-US"/>
              </w:rPr>
            </w:pPr>
            <w:r w:rsidRPr="006159E6">
              <w:rPr>
                <w:rStyle w:val="Fett"/>
                <w:lang w:val="en-US"/>
              </w:rPr>
              <w:t>Occurrence</w:t>
            </w:r>
            <w:r w:rsidRPr="006159E6">
              <w:rPr>
                <w:lang w:val="en-US"/>
              </w:rPr>
              <w:t>:</w:t>
            </w:r>
          </w:p>
          <w:p w14:paraId="2DC1BEF5" w14:textId="77777777" w:rsidR="00646541" w:rsidRPr="006159E6" w:rsidRDefault="0050658E" w:rsidP="00ED3F3F">
            <w:pPr>
              <w:pStyle w:val="condition1"/>
            </w:pPr>
            <w:r w:rsidRPr="006159E6">
              <w:t xml:space="preserve">If the specified index has a cap or collar, </w:t>
            </w:r>
            <w:r w:rsidR="009533B8" w:rsidRPr="006159E6">
              <w:t xml:space="preserve">then </w:t>
            </w:r>
            <w:r w:rsidRPr="006159E6">
              <w:t>this field is mandatory.</w:t>
            </w:r>
          </w:p>
          <w:p w14:paraId="7CC78C33" w14:textId="77777777" w:rsidR="00FB12A5" w:rsidRPr="006159E6" w:rsidRDefault="0050658E" w:rsidP="00ED3F3F">
            <w:pPr>
              <w:pStyle w:val="condition1"/>
            </w:pPr>
            <w:r w:rsidRPr="006159E6">
              <w:t>Else,</w:t>
            </w:r>
            <w:r w:rsidR="00646541" w:rsidRPr="006159E6">
              <w:t xml:space="preserve"> </w:t>
            </w:r>
            <w:r w:rsidR="007C7198" w:rsidRPr="006159E6">
              <w:t>this field must be omitted.</w:t>
            </w:r>
          </w:p>
        </w:tc>
      </w:tr>
      <w:tr w:rsidR="00FB12A5" w:rsidRPr="006159E6" w14:paraId="64676AF9" w14:textId="77777777" w:rsidTr="003235DC">
        <w:tblPrEx>
          <w:tblLook w:val="0000" w:firstRow="0" w:lastRow="0" w:firstColumn="0" w:lastColumn="0" w:noHBand="0" w:noVBand="0"/>
        </w:tblPrEx>
        <w:trPr>
          <w:cantSplit/>
        </w:trPr>
        <w:tc>
          <w:tcPr>
            <w:tcW w:w="1418" w:type="dxa"/>
          </w:tcPr>
          <w:p w14:paraId="4100B7FE" w14:textId="77777777" w:rsidR="00FB12A5" w:rsidRPr="006159E6" w:rsidRDefault="00FB12A5" w:rsidP="00D02290">
            <w:pPr>
              <w:pStyle w:val="CellBody"/>
              <w:rPr>
                <w:lang w:val="en-US"/>
              </w:rPr>
            </w:pPr>
            <w:r w:rsidRPr="006159E6">
              <w:rPr>
                <w:lang w:val="en-US"/>
              </w:rPr>
              <w:t>Index</w:t>
            </w:r>
            <w:r w:rsidRPr="006159E6">
              <w:rPr>
                <w:lang w:val="en-US"/>
              </w:rPr>
              <w:softHyphen/>
              <w:t>Floor</w:t>
            </w:r>
          </w:p>
        </w:tc>
        <w:tc>
          <w:tcPr>
            <w:tcW w:w="850" w:type="dxa"/>
          </w:tcPr>
          <w:p w14:paraId="539F7106" w14:textId="77777777" w:rsidR="00FB12A5" w:rsidRPr="006159E6" w:rsidRDefault="00FB12A5" w:rsidP="00D02290">
            <w:pPr>
              <w:pStyle w:val="CellBody"/>
              <w:rPr>
                <w:lang w:val="en-US"/>
              </w:rPr>
            </w:pPr>
            <w:r w:rsidRPr="006159E6">
              <w:rPr>
                <w:lang w:val="en-US"/>
              </w:rPr>
              <w:t>C</w:t>
            </w:r>
          </w:p>
        </w:tc>
        <w:tc>
          <w:tcPr>
            <w:tcW w:w="1418" w:type="dxa"/>
          </w:tcPr>
          <w:p w14:paraId="26BFE6A5" w14:textId="77777777" w:rsidR="00FB12A5" w:rsidRPr="006159E6" w:rsidRDefault="00FB12A5" w:rsidP="00D02290">
            <w:pPr>
              <w:pStyle w:val="CellBody"/>
              <w:rPr>
                <w:lang w:val="en-US"/>
              </w:rPr>
            </w:pPr>
            <w:r w:rsidRPr="006159E6">
              <w:rPr>
                <w:lang w:val="en-US"/>
              </w:rPr>
              <w:t>PriceType</w:t>
            </w:r>
          </w:p>
        </w:tc>
        <w:tc>
          <w:tcPr>
            <w:tcW w:w="5812" w:type="dxa"/>
          </w:tcPr>
          <w:p w14:paraId="2B001E43" w14:textId="77777777" w:rsidR="0050658E" w:rsidRPr="006159E6" w:rsidRDefault="0050658E" w:rsidP="0050658E">
            <w:pPr>
              <w:pStyle w:val="CellBody"/>
              <w:rPr>
                <w:lang w:val="en-US"/>
              </w:rPr>
            </w:pPr>
            <w:r w:rsidRPr="006159E6">
              <w:rPr>
                <w:rStyle w:val="Fett"/>
                <w:lang w:val="en-US"/>
              </w:rPr>
              <w:t>Occurrence</w:t>
            </w:r>
            <w:r w:rsidRPr="006159E6">
              <w:rPr>
                <w:lang w:val="en-US"/>
              </w:rPr>
              <w:t>:</w:t>
            </w:r>
          </w:p>
          <w:p w14:paraId="3E95AD68" w14:textId="77777777" w:rsidR="0050658E" w:rsidRPr="006159E6" w:rsidRDefault="0050658E" w:rsidP="00ED3F3F">
            <w:pPr>
              <w:pStyle w:val="condition1"/>
            </w:pPr>
            <w:r w:rsidRPr="006159E6">
              <w:t xml:space="preserve">If the specified index has a cap or collar, </w:t>
            </w:r>
            <w:r w:rsidR="009533B8" w:rsidRPr="006159E6">
              <w:t xml:space="preserve">then </w:t>
            </w:r>
            <w:r w:rsidRPr="006159E6">
              <w:t>this field is mandatory.</w:t>
            </w:r>
          </w:p>
          <w:p w14:paraId="0F2A4A0C" w14:textId="77777777" w:rsidR="00FB12A5" w:rsidRPr="006159E6" w:rsidRDefault="00AB0EEF" w:rsidP="00ED3F3F">
            <w:pPr>
              <w:pStyle w:val="condition1"/>
            </w:pPr>
            <w:r w:rsidRPr="006159E6">
              <w:t>Else, this field</w:t>
            </w:r>
            <w:r w:rsidR="003E4B57" w:rsidRPr="006159E6">
              <w:t xml:space="preserve"> must be omitted.</w:t>
            </w:r>
          </w:p>
        </w:tc>
      </w:tr>
      <w:tr w:rsidR="00FB12A5" w:rsidRPr="006159E6" w14:paraId="64EF8194" w14:textId="77777777" w:rsidTr="003235DC">
        <w:tblPrEx>
          <w:tblLook w:val="0000" w:firstRow="0" w:lastRow="0" w:firstColumn="0" w:lastColumn="0" w:noHBand="0" w:noVBand="0"/>
        </w:tblPrEx>
        <w:trPr>
          <w:cantSplit/>
        </w:trPr>
        <w:tc>
          <w:tcPr>
            <w:tcW w:w="1418" w:type="dxa"/>
          </w:tcPr>
          <w:p w14:paraId="6E7FD0A2" w14:textId="77777777" w:rsidR="00FB12A5" w:rsidRPr="006159E6" w:rsidRDefault="00FB12A5" w:rsidP="00D02290">
            <w:pPr>
              <w:pStyle w:val="CellBody"/>
              <w:rPr>
                <w:lang w:val="en-US"/>
              </w:rPr>
            </w:pPr>
            <w:r w:rsidRPr="006159E6">
              <w:rPr>
                <w:lang w:val="en-US"/>
              </w:rPr>
              <w:t>CR</w:t>
            </w:r>
            <w:r w:rsidRPr="006159E6">
              <w:rPr>
                <w:lang w:val="en-US"/>
              </w:rPr>
              <w:softHyphen/>
              <w:t>Capacity</w:t>
            </w:r>
            <w:r w:rsidRPr="006159E6">
              <w:rPr>
                <w:lang w:val="en-US"/>
              </w:rPr>
              <w:softHyphen/>
              <w:t>Conversion Rate</w:t>
            </w:r>
          </w:p>
        </w:tc>
        <w:tc>
          <w:tcPr>
            <w:tcW w:w="850" w:type="dxa"/>
          </w:tcPr>
          <w:p w14:paraId="3873D28F" w14:textId="77777777" w:rsidR="00FB12A5" w:rsidRPr="006159E6" w:rsidRDefault="00FB12A5" w:rsidP="00D02290">
            <w:pPr>
              <w:pStyle w:val="CellBody"/>
              <w:rPr>
                <w:lang w:val="en-US"/>
              </w:rPr>
            </w:pPr>
            <w:r w:rsidRPr="006159E6">
              <w:rPr>
                <w:lang w:val="en-US"/>
              </w:rPr>
              <w:t>C</w:t>
            </w:r>
          </w:p>
        </w:tc>
        <w:tc>
          <w:tcPr>
            <w:tcW w:w="1418" w:type="dxa"/>
          </w:tcPr>
          <w:p w14:paraId="4E618D97" w14:textId="77777777" w:rsidR="00FB12A5" w:rsidRPr="006159E6" w:rsidRDefault="00FB12A5" w:rsidP="00D02290">
            <w:pPr>
              <w:pStyle w:val="CellBody"/>
              <w:rPr>
                <w:lang w:val="en-US"/>
              </w:rPr>
            </w:pPr>
            <w:r w:rsidRPr="006159E6">
              <w:rPr>
                <w:lang w:val="en-US"/>
              </w:rPr>
              <w:t>Quantity</w:t>
            </w:r>
            <w:r w:rsidRPr="006159E6">
              <w:rPr>
                <w:lang w:val="en-US"/>
              </w:rPr>
              <w:softHyphen/>
              <w:t>Type</w:t>
            </w:r>
          </w:p>
        </w:tc>
        <w:tc>
          <w:tcPr>
            <w:tcW w:w="5812" w:type="dxa"/>
          </w:tcPr>
          <w:p w14:paraId="0F81CB4D" w14:textId="77777777" w:rsidR="00DE2AFD" w:rsidRPr="006159E6" w:rsidRDefault="00B76B7C" w:rsidP="00DE2AFD">
            <w:pPr>
              <w:pStyle w:val="CellBody"/>
              <w:rPr>
                <w:lang w:val="en-US"/>
              </w:rPr>
            </w:pPr>
            <w:r>
              <w:rPr>
                <w:lang w:val="en-US"/>
              </w:rPr>
              <w:t>The c</w:t>
            </w:r>
            <w:r w:rsidR="00DE2AFD" w:rsidRPr="006159E6">
              <w:rPr>
                <w:lang w:val="en-US"/>
              </w:rPr>
              <w:t xml:space="preserve">onversion rate from the CR capacity unit to the notional capacity unit for the </w:t>
            </w:r>
            <w:r w:rsidR="00560C7B">
              <w:rPr>
                <w:lang w:val="en-US"/>
              </w:rPr>
              <w:t>trade</w:t>
            </w:r>
            <w:r w:rsidR="00DE2AFD" w:rsidRPr="006159E6">
              <w:rPr>
                <w:lang w:val="en-US"/>
              </w:rPr>
              <w:t>.</w:t>
            </w:r>
          </w:p>
          <w:p w14:paraId="0160FC9A" w14:textId="77777777" w:rsidR="00F83ECD" w:rsidRPr="006159E6" w:rsidRDefault="00F83ECD" w:rsidP="00F83ECD">
            <w:pPr>
              <w:pStyle w:val="CellBody"/>
              <w:rPr>
                <w:lang w:val="en-US"/>
              </w:rPr>
            </w:pPr>
            <w:r w:rsidRPr="006159E6">
              <w:rPr>
                <w:rStyle w:val="Fett"/>
                <w:lang w:val="en-US"/>
              </w:rPr>
              <w:t>Occurrence</w:t>
            </w:r>
            <w:r w:rsidRPr="006159E6">
              <w:rPr>
                <w:lang w:val="en-US"/>
              </w:rPr>
              <w:t>:</w:t>
            </w:r>
          </w:p>
          <w:p w14:paraId="00C75932" w14:textId="77777777" w:rsidR="00653E78" w:rsidRPr="006159E6" w:rsidRDefault="00F83ECD" w:rsidP="00ED3F3F">
            <w:pPr>
              <w:pStyle w:val="condition1"/>
            </w:pPr>
            <w:r w:rsidRPr="006159E6">
              <w:t>If ‘IndexCapacity</w:t>
            </w:r>
            <w:r w:rsidR="00FB12A5" w:rsidRPr="006159E6">
              <w:t xml:space="preserve">Unit’ </w:t>
            </w:r>
            <w:r w:rsidR="0050658E" w:rsidRPr="006159E6">
              <w:t>differs from the n</w:t>
            </w:r>
            <w:r w:rsidR="00FB12A5" w:rsidRPr="006159E6">
              <w:t xml:space="preserve">otional </w:t>
            </w:r>
            <w:r w:rsidR="0050658E" w:rsidRPr="006159E6">
              <w:t>c</w:t>
            </w:r>
            <w:r w:rsidR="00FB12A5" w:rsidRPr="006159E6">
              <w:t xml:space="preserve">apacity </w:t>
            </w:r>
            <w:r w:rsidR="0050658E" w:rsidRPr="006159E6">
              <w:t>u</w:t>
            </w:r>
            <w:r w:rsidR="00FB12A5" w:rsidRPr="006159E6">
              <w:t>nit</w:t>
            </w:r>
            <w:r w:rsidR="001869F9" w:rsidRPr="006159E6">
              <w:t xml:space="preserve"> specified in</w:t>
            </w:r>
            <w:r w:rsidR="00C743F1" w:rsidRPr="006159E6">
              <w:t xml:space="preserve"> </w:t>
            </w:r>
            <w:r w:rsidR="00FB12A5" w:rsidRPr="006159E6">
              <w:t xml:space="preserve">the </w:t>
            </w:r>
            <w:r w:rsidRPr="006159E6">
              <w:t>‘TradeConfirmation/</w:t>
            </w:r>
            <w:r w:rsidR="00C743F1" w:rsidRPr="006159E6">
              <w:t>TotalVolume</w:t>
            </w:r>
            <w:r w:rsidR="00FB12A5" w:rsidRPr="006159E6">
              <w:t>Unit’ field</w:t>
            </w:r>
            <w:r w:rsidR="00C743F1" w:rsidRPr="006159E6">
              <w:t>,</w:t>
            </w:r>
            <w:r w:rsidR="00FB12A5" w:rsidRPr="006159E6">
              <w:t xml:space="preserve"> </w:t>
            </w:r>
            <w:r w:rsidR="00653E78" w:rsidRPr="006159E6">
              <w:t>then this field is mandatory</w:t>
            </w:r>
            <w:r w:rsidR="007C7198" w:rsidRPr="006159E6">
              <w:t>.</w:t>
            </w:r>
          </w:p>
          <w:p w14:paraId="7AB57DF2" w14:textId="77777777" w:rsidR="00FB12A5" w:rsidRPr="006159E6" w:rsidRDefault="00AB0EEF" w:rsidP="00ED3F3F">
            <w:pPr>
              <w:pStyle w:val="condition1"/>
            </w:pPr>
            <w:r w:rsidRPr="006159E6">
              <w:t>Else, this field</w:t>
            </w:r>
            <w:r w:rsidR="00AE3F6A" w:rsidRPr="006159E6">
              <w:t xml:space="preserve"> must be omitted.</w:t>
            </w:r>
          </w:p>
          <w:p w14:paraId="1FADADC1" w14:textId="77777777" w:rsidR="00FB12A5" w:rsidRPr="006159E6" w:rsidRDefault="007D72A0" w:rsidP="00502167">
            <w:pPr>
              <w:pStyle w:val="CellBody"/>
              <w:rPr>
                <w:lang w:val="en-US"/>
              </w:rPr>
            </w:pPr>
            <w:r w:rsidRPr="006159E6">
              <w:rPr>
                <w:rStyle w:val="Fett"/>
                <w:lang w:val="en-US"/>
              </w:rPr>
              <w:t>Note</w:t>
            </w:r>
            <w:r w:rsidRPr="006159E6">
              <w:rPr>
                <w:lang w:val="en-US"/>
              </w:rPr>
              <w:t xml:space="preserve">: If the original </w:t>
            </w:r>
            <w:r w:rsidR="00502167" w:rsidRPr="006159E6">
              <w:rPr>
                <w:lang w:val="en-US"/>
              </w:rPr>
              <w:t>‘</w:t>
            </w:r>
            <w:r w:rsidRPr="006159E6">
              <w:rPr>
                <w:lang w:val="en-US"/>
              </w:rPr>
              <w:t>IndexCapacityUnit</w:t>
            </w:r>
            <w:r w:rsidR="00502167" w:rsidRPr="006159E6">
              <w:rPr>
                <w:lang w:val="en-US"/>
              </w:rPr>
              <w:t>’</w:t>
            </w:r>
            <w:r w:rsidRPr="006159E6">
              <w:rPr>
                <w:lang w:val="en-US"/>
              </w:rPr>
              <w:t xml:space="preserve"> is used in the settlement, then </w:t>
            </w:r>
            <w:r w:rsidR="00502167" w:rsidRPr="006159E6">
              <w:rPr>
                <w:lang w:val="en-US"/>
              </w:rPr>
              <w:t>‘</w:t>
            </w:r>
            <w:r w:rsidRPr="006159E6">
              <w:rPr>
                <w:lang w:val="en-US"/>
              </w:rPr>
              <w:t>CRCapacityConversionRate</w:t>
            </w:r>
            <w:r w:rsidR="00502167" w:rsidRPr="006159E6">
              <w:rPr>
                <w:lang w:val="en-US"/>
              </w:rPr>
              <w:t>’</w:t>
            </w:r>
            <w:r w:rsidRPr="006159E6">
              <w:rPr>
                <w:lang w:val="en-US"/>
              </w:rPr>
              <w:t xml:space="preserve"> may be set to “1”.</w:t>
            </w:r>
          </w:p>
        </w:tc>
      </w:tr>
      <w:tr w:rsidR="00014461" w:rsidRPr="006159E6" w14:paraId="455D9187" w14:textId="77777777" w:rsidTr="003235DC">
        <w:tblPrEx>
          <w:tblLook w:val="0000" w:firstRow="0" w:lastRow="0" w:firstColumn="0" w:lastColumn="0" w:noHBand="0" w:noVBand="0"/>
        </w:tblPrEx>
        <w:trPr>
          <w:cantSplit/>
        </w:trPr>
        <w:tc>
          <w:tcPr>
            <w:tcW w:w="9498" w:type="dxa"/>
            <w:gridSpan w:val="4"/>
            <w:shd w:val="clear" w:color="auto" w:fill="C0C0C0"/>
          </w:tcPr>
          <w:p w14:paraId="534AFB02" w14:textId="77777777" w:rsidR="00014461" w:rsidRPr="006159E6" w:rsidRDefault="00452298" w:rsidP="00D02290">
            <w:pPr>
              <w:pStyle w:val="CellBody"/>
              <w:rPr>
                <w:lang w:val="en-US"/>
              </w:rPr>
            </w:pPr>
            <w:r w:rsidRPr="006159E6">
              <w:rPr>
                <w:rStyle w:val="XSDSectionTitle"/>
                <w:lang w:val="en-US"/>
              </w:rPr>
              <w:lastRenderedPageBreak/>
              <w:t>CommodityReference</w:t>
            </w:r>
            <w:r w:rsidR="00507F61" w:rsidRPr="006159E6">
              <w:rPr>
                <w:rStyle w:val="XSDSectionTitle"/>
                <w:lang w:val="en-US"/>
              </w:rPr>
              <w:t>/</w:t>
            </w:r>
            <w:r w:rsidRPr="006159E6">
              <w:rPr>
                <w:rStyle w:val="XSDSectionTitle"/>
                <w:lang w:val="en-US"/>
              </w:rPr>
              <w:t>PhysicalIndexPricingDates</w:t>
            </w:r>
            <w:r w:rsidRPr="006159E6">
              <w:rPr>
                <w:lang w:val="en-US"/>
              </w:rPr>
              <w:t>:</w:t>
            </w:r>
            <w:r w:rsidR="001B57D9" w:rsidRPr="006159E6">
              <w:rPr>
                <w:lang w:val="en-US"/>
              </w:rPr>
              <w:t xml:space="preserve"> conditional section</w:t>
            </w:r>
          </w:p>
          <w:p w14:paraId="7E8C594F" w14:textId="77777777" w:rsidR="00F3398F" w:rsidRPr="006159E6" w:rsidRDefault="00F3398F" w:rsidP="00D02290">
            <w:pPr>
              <w:pStyle w:val="CellBody"/>
              <w:rPr>
                <w:rStyle w:val="Fett"/>
                <w:lang w:val="en-US"/>
              </w:rPr>
            </w:pPr>
            <w:r w:rsidRPr="006159E6">
              <w:rPr>
                <w:rStyle w:val="Fett"/>
                <w:lang w:val="en-US"/>
              </w:rPr>
              <w:t>Occurrence:</w:t>
            </w:r>
          </w:p>
          <w:p w14:paraId="694B26E1" w14:textId="77777777" w:rsidR="00F3398F" w:rsidRPr="006159E6" w:rsidRDefault="00F3398F" w:rsidP="00ED3F3F">
            <w:pPr>
              <w:pStyle w:val="condition1"/>
            </w:pPr>
            <w:r w:rsidRPr="006159E6">
              <w:t>I</w:t>
            </w:r>
            <w:r w:rsidR="00014461" w:rsidRPr="006159E6">
              <w:t xml:space="preserve">f </w:t>
            </w:r>
            <w:r w:rsidRPr="006159E6">
              <w:t>‘</w:t>
            </w:r>
            <w:r w:rsidR="00014461" w:rsidRPr="006159E6">
              <w:t>TransactionType</w:t>
            </w:r>
            <w:r w:rsidRPr="006159E6">
              <w:t>’</w:t>
            </w:r>
            <w:r w:rsidR="00014461" w:rsidRPr="006159E6">
              <w:t xml:space="preserve"> </w:t>
            </w:r>
            <w:r w:rsidR="00A779EE" w:rsidRPr="006159E6">
              <w:t xml:space="preserve">is set to </w:t>
            </w:r>
            <w:r w:rsidR="00014461" w:rsidRPr="006159E6">
              <w:t>“PHYS_INX” or “OPT_PHYS_INX”</w:t>
            </w:r>
            <w:r w:rsidRPr="006159E6">
              <w:t xml:space="preserve">, </w:t>
            </w:r>
            <w:r w:rsidR="002805A4" w:rsidRPr="006159E6">
              <w:t xml:space="preserve">then </w:t>
            </w:r>
            <w:r w:rsidRPr="006159E6">
              <w:t>this section is mandatory</w:t>
            </w:r>
            <w:r w:rsidR="00723339" w:rsidRPr="006159E6">
              <w:t xml:space="preserve"> and replaces the ‘PricingDate’ field for the specified transaction types</w:t>
            </w:r>
            <w:r w:rsidRPr="006159E6">
              <w:t>.</w:t>
            </w:r>
          </w:p>
          <w:p w14:paraId="031F7742" w14:textId="77777777" w:rsidR="00014461" w:rsidRPr="006159E6" w:rsidRDefault="00AB0EEF" w:rsidP="00ED3F3F">
            <w:pPr>
              <w:pStyle w:val="condition1"/>
            </w:pPr>
            <w:r w:rsidRPr="006159E6">
              <w:t>Else, this section</w:t>
            </w:r>
            <w:r w:rsidR="00F3398F" w:rsidRPr="006159E6">
              <w:t xml:space="preserve"> </w:t>
            </w:r>
            <w:r w:rsidR="00014461" w:rsidRPr="006159E6">
              <w:t xml:space="preserve">must </w:t>
            </w:r>
            <w:r w:rsidR="00F70324" w:rsidRPr="006159E6">
              <w:t>be omitted</w:t>
            </w:r>
            <w:r w:rsidR="00014461" w:rsidRPr="006159E6">
              <w:t>.</w:t>
            </w:r>
          </w:p>
          <w:p w14:paraId="692ED991" w14:textId="77777777" w:rsidR="00014461" w:rsidRPr="006159E6" w:rsidRDefault="00820D0B" w:rsidP="005565E3">
            <w:pPr>
              <w:pStyle w:val="CellBody"/>
              <w:rPr>
                <w:lang w:val="en-US"/>
              </w:rPr>
            </w:pPr>
            <w:r w:rsidRPr="006159E6">
              <w:rPr>
                <w:rStyle w:val="Fett"/>
                <w:lang w:val="en-US"/>
              </w:rPr>
              <w:t>Important</w:t>
            </w:r>
            <w:r w:rsidRPr="006159E6">
              <w:rPr>
                <w:lang w:val="en-US"/>
              </w:rPr>
              <w:t>:</w:t>
            </w:r>
            <w:r w:rsidR="00014461" w:rsidRPr="006159E6">
              <w:rPr>
                <w:lang w:val="en-US"/>
              </w:rPr>
              <w:t xml:space="preserve"> Refer to </w:t>
            </w:r>
            <w:r w:rsidR="005565E3">
              <w:rPr>
                <w:lang w:val="en-US"/>
              </w:rPr>
              <w:t>BR</w:t>
            </w:r>
            <w:r w:rsidR="004B5A9B" w:rsidRPr="006159E6">
              <w:rPr>
                <w:lang w:val="en-US"/>
              </w:rPr>
              <w:t>0</w:t>
            </w:r>
            <w:r w:rsidR="004B5A9B">
              <w:rPr>
                <w:lang w:val="en-US"/>
              </w:rPr>
              <w:t>0</w:t>
            </w:r>
            <w:r w:rsidR="005565E3">
              <w:rPr>
                <w:lang w:val="en-US"/>
              </w:rPr>
              <w:t>4</w:t>
            </w:r>
            <w:r w:rsidR="00014461" w:rsidRPr="006159E6">
              <w:rPr>
                <w:lang w:val="en-US"/>
              </w:rPr>
              <w:t xml:space="preserve"> and </w:t>
            </w:r>
            <w:r w:rsidR="005565E3">
              <w:rPr>
                <w:lang w:val="en-US"/>
              </w:rPr>
              <w:t>BR</w:t>
            </w:r>
            <w:r w:rsidR="004B5A9B" w:rsidRPr="006159E6">
              <w:rPr>
                <w:lang w:val="en-US"/>
              </w:rPr>
              <w:t>0</w:t>
            </w:r>
            <w:r w:rsidR="004B5A9B">
              <w:rPr>
                <w:lang w:val="en-US"/>
              </w:rPr>
              <w:t>0</w:t>
            </w:r>
            <w:r w:rsidR="005565E3">
              <w:rPr>
                <w:lang w:val="en-US"/>
              </w:rPr>
              <w:t>7</w:t>
            </w:r>
            <w:r w:rsidR="00014461" w:rsidRPr="006159E6">
              <w:rPr>
                <w:lang w:val="en-US"/>
              </w:rPr>
              <w:t xml:space="preserve"> </w:t>
            </w:r>
            <w:r w:rsidR="005565E3">
              <w:rPr>
                <w:lang w:val="en-US"/>
              </w:rPr>
              <w:t>in the section “</w:t>
            </w:r>
            <w:r w:rsidR="005565E3">
              <w:rPr>
                <w:lang w:val="en-US"/>
              </w:rPr>
              <w:fldChar w:fldCharType="begin"/>
            </w:r>
            <w:r w:rsidR="005565E3">
              <w:rPr>
                <w:lang w:val="en-US"/>
              </w:rPr>
              <w:instrText xml:space="preserve"> REF _Ref456364043 \h </w:instrText>
            </w:r>
            <w:r w:rsidR="005565E3">
              <w:rPr>
                <w:lang w:val="en-US"/>
              </w:rPr>
            </w:r>
            <w:r w:rsidR="005565E3">
              <w:rPr>
                <w:lang w:val="en-US"/>
              </w:rPr>
              <w:fldChar w:fldCharType="separate"/>
            </w:r>
            <w:r w:rsidR="00D7069B" w:rsidRPr="006159E6">
              <w:t xml:space="preserve">Additional </w:t>
            </w:r>
            <w:r w:rsidR="00D7069B">
              <w:t>Business Rules</w:t>
            </w:r>
            <w:r w:rsidR="005565E3">
              <w:rPr>
                <w:lang w:val="en-US"/>
              </w:rPr>
              <w:fldChar w:fldCharType="end"/>
            </w:r>
            <w:r w:rsidR="005565E3">
              <w:rPr>
                <w:lang w:val="en-US"/>
              </w:rPr>
              <w:t xml:space="preserve">” </w:t>
            </w:r>
            <w:r w:rsidR="00014461" w:rsidRPr="006159E6">
              <w:rPr>
                <w:lang w:val="en-US"/>
              </w:rPr>
              <w:t xml:space="preserve">for guidance on completing this section for daily volume weighted price </w:t>
            </w:r>
            <w:r w:rsidR="00560C7B">
              <w:rPr>
                <w:lang w:val="en-US"/>
              </w:rPr>
              <w:t>trade</w:t>
            </w:r>
            <w:r w:rsidR="00014461" w:rsidRPr="006159E6">
              <w:rPr>
                <w:lang w:val="en-US"/>
              </w:rPr>
              <w:t xml:space="preserve">s and daily average price </w:t>
            </w:r>
            <w:r w:rsidR="00560C7B">
              <w:rPr>
                <w:lang w:val="en-US"/>
              </w:rPr>
              <w:t>trade</w:t>
            </w:r>
            <w:r w:rsidR="00014461" w:rsidRPr="006159E6">
              <w:rPr>
                <w:lang w:val="en-US"/>
              </w:rPr>
              <w:t>s.</w:t>
            </w:r>
          </w:p>
        </w:tc>
      </w:tr>
      <w:tr w:rsidR="00FB12A5" w:rsidRPr="006159E6" w14:paraId="692CA4F7" w14:textId="77777777" w:rsidTr="003235DC">
        <w:tblPrEx>
          <w:tblLook w:val="0000" w:firstRow="0" w:lastRow="0" w:firstColumn="0" w:lastColumn="0" w:noHBand="0" w:noVBand="0"/>
        </w:tblPrEx>
        <w:trPr>
          <w:cantSplit/>
        </w:trPr>
        <w:tc>
          <w:tcPr>
            <w:tcW w:w="1418" w:type="dxa"/>
          </w:tcPr>
          <w:p w14:paraId="31A4D092" w14:textId="77777777" w:rsidR="00FB12A5" w:rsidRPr="006159E6" w:rsidRDefault="00FB12A5" w:rsidP="00D02290">
            <w:pPr>
              <w:pStyle w:val="CellBody"/>
              <w:rPr>
                <w:lang w:val="en-US"/>
              </w:rPr>
            </w:pPr>
            <w:r w:rsidRPr="006159E6">
              <w:rPr>
                <w:lang w:val="en-US"/>
              </w:rPr>
              <w:t>PIPricing</w:t>
            </w:r>
            <w:r w:rsidRPr="006159E6">
              <w:rPr>
                <w:lang w:val="en-US"/>
              </w:rPr>
              <w:softHyphen/>
              <w:t>Date</w:t>
            </w:r>
          </w:p>
        </w:tc>
        <w:tc>
          <w:tcPr>
            <w:tcW w:w="850" w:type="dxa"/>
          </w:tcPr>
          <w:p w14:paraId="1AE2336E" w14:textId="77777777" w:rsidR="00FB12A5" w:rsidRPr="006159E6" w:rsidRDefault="00FB12A5" w:rsidP="00D02290">
            <w:pPr>
              <w:pStyle w:val="CellBody"/>
              <w:rPr>
                <w:lang w:val="en-US"/>
              </w:rPr>
            </w:pPr>
            <w:r w:rsidRPr="006159E6">
              <w:rPr>
                <w:lang w:val="en-US"/>
              </w:rPr>
              <w:t>M</w:t>
            </w:r>
          </w:p>
        </w:tc>
        <w:tc>
          <w:tcPr>
            <w:tcW w:w="1418" w:type="dxa"/>
          </w:tcPr>
          <w:p w14:paraId="72DBB3E3" w14:textId="77777777" w:rsidR="00FB12A5" w:rsidRPr="006159E6" w:rsidRDefault="00FB12A5" w:rsidP="00D02290">
            <w:pPr>
              <w:pStyle w:val="CellBody"/>
              <w:rPr>
                <w:lang w:val="en-US"/>
              </w:rPr>
            </w:pPr>
            <w:r w:rsidRPr="006159E6">
              <w:rPr>
                <w:lang w:val="en-US"/>
              </w:rPr>
              <w:t>DateType</w:t>
            </w:r>
          </w:p>
        </w:tc>
        <w:tc>
          <w:tcPr>
            <w:tcW w:w="5812" w:type="dxa"/>
          </w:tcPr>
          <w:p w14:paraId="7190FCC1" w14:textId="4A86395C" w:rsidR="00E278BA" w:rsidRPr="006159E6" w:rsidRDefault="003869E9" w:rsidP="008F060F">
            <w:pPr>
              <w:pStyle w:val="CellBody"/>
              <w:rPr>
                <w:lang w:val="en-US"/>
              </w:rPr>
            </w:pPr>
            <w:r>
              <w:rPr>
                <w:lang w:val="en-US"/>
              </w:rPr>
              <w:t>Repeatable field</w:t>
            </w:r>
            <w:r w:rsidR="00FB12A5" w:rsidRPr="006159E6">
              <w:rPr>
                <w:lang w:val="en-US"/>
              </w:rPr>
              <w:t>: (1-n).</w:t>
            </w:r>
          </w:p>
          <w:p w14:paraId="623D6A87" w14:textId="77777777" w:rsidR="00FB12A5" w:rsidRPr="006159E6" w:rsidRDefault="008F060F" w:rsidP="002A45FC">
            <w:pPr>
              <w:pStyle w:val="CellBody"/>
              <w:rPr>
                <w:lang w:val="en-US"/>
              </w:rPr>
            </w:pPr>
            <w:r w:rsidRPr="006159E6">
              <w:rPr>
                <w:lang w:val="en-US"/>
              </w:rPr>
              <w:t>For each day withi</w:t>
            </w:r>
            <w:r w:rsidR="0066468A" w:rsidRPr="006159E6">
              <w:rPr>
                <w:lang w:val="en-US"/>
              </w:rPr>
              <w:t xml:space="preserve">n each </w:t>
            </w:r>
            <w:r w:rsidR="002A45FC">
              <w:rPr>
                <w:lang w:val="en-US"/>
              </w:rPr>
              <w:t xml:space="preserve">‘CalculationPeriod’ </w:t>
            </w:r>
            <w:r w:rsidR="0066468A" w:rsidRPr="006159E6">
              <w:rPr>
                <w:lang w:val="en-US"/>
              </w:rPr>
              <w:t>for</w:t>
            </w:r>
            <w:r w:rsidRPr="006159E6">
              <w:rPr>
                <w:lang w:val="en-US"/>
              </w:rPr>
              <w:t xml:space="preserve"> which a price is collected, a ‘PIPricingDate’ must be present.</w:t>
            </w:r>
          </w:p>
        </w:tc>
      </w:tr>
      <w:tr w:rsidR="0035101A" w:rsidRPr="006159E6" w14:paraId="4D8FA1C3" w14:textId="77777777" w:rsidTr="003235DC">
        <w:tblPrEx>
          <w:tblLook w:val="0000" w:firstRow="0" w:lastRow="0" w:firstColumn="0" w:lastColumn="0" w:noHBand="0" w:noVBand="0"/>
        </w:tblPrEx>
        <w:trPr>
          <w:cantSplit/>
        </w:trPr>
        <w:tc>
          <w:tcPr>
            <w:tcW w:w="9498" w:type="dxa"/>
            <w:gridSpan w:val="4"/>
            <w:shd w:val="clear" w:color="auto" w:fill="C0C0C0"/>
          </w:tcPr>
          <w:p w14:paraId="70C19575" w14:textId="77777777" w:rsidR="0035101A" w:rsidRPr="006159E6" w:rsidRDefault="00884D51" w:rsidP="00D02290">
            <w:pPr>
              <w:pStyle w:val="CellBody"/>
              <w:rPr>
                <w:lang w:val="en-US"/>
              </w:rPr>
            </w:pPr>
            <w:r w:rsidRPr="006159E6">
              <w:rPr>
                <w:lang w:val="en-US"/>
              </w:rPr>
              <w:t xml:space="preserve">End of </w:t>
            </w:r>
            <w:r w:rsidRPr="006159E6">
              <w:rPr>
                <w:rStyle w:val="Fett"/>
                <w:lang w:val="en-US"/>
              </w:rPr>
              <w:t>PhysicalIndexPricingDates</w:t>
            </w:r>
            <w:r w:rsidR="0088067E" w:rsidRPr="006159E6">
              <w:rPr>
                <w:lang w:val="en-US"/>
              </w:rPr>
              <w:t xml:space="preserve"> </w:t>
            </w:r>
          </w:p>
        </w:tc>
      </w:tr>
      <w:tr w:rsidR="00CB3E68" w:rsidRPr="006159E6" w14:paraId="064C20DC" w14:textId="77777777" w:rsidTr="003235DC">
        <w:tblPrEx>
          <w:tblLook w:val="0000" w:firstRow="0" w:lastRow="0" w:firstColumn="0" w:lastColumn="0" w:noHBand="0" w:noVBand="0"/>
        </w:tblPrEx>
        <w:trPr>
          <w:cantSplit/>
        </w:trPr>
        <w:tc>
          <w:tcPr>
            <w:tcW w:w="9498" w:type="dxa"/>
            <w:gridSpan w:val="4"/>
            <w:shd w:val="clear" w:color="auto" w:fill="C0C0C0"/>
          </w:tcPr>
          <w:p w14:paraId="1A3DA436" w14:textId="77777777" w:rsidR="00CB3E68" w:rsidRPr="006159E6" w:rsidRDefault="007A52FE" w:rsidP="00D02290">
            <w:pPr>
              <w:pStyle w:val="CellBody"/>
              <w:rPr>
                <w:lang w:val="en-US"/>
              </w:rPr>
            </w:pPr>
            <w:r w:rsidRPr="006159E6">
              <w:rPr>
                <w:rStyle w:val="XSDSectionTitle"/>
                <w:lang w:val="en-US"/>
              </w:rPr>
              <w:t>CommodityReference</w:t>
            </w:r>
            <w:r w:rsidR="00507F61" w:rsidRPr="006159E6">
              <w:rPr>
                <w:rStyle w:val="XSDSectionTitle"/>
                <w:lang w:val="en-US"/>
              </w:rPr>
              <w:t>/</w:t>
            </w:r>
            <w:r w:rsidRPr="006159E6">
              <w:rPr>
                <w:rStyle w:val="XSDSectionTitle"/>
                <w:lang w:val="en-US"/>
              </w:rPr>
              <w:t>FX</w:t>
            </w:r>
            <w:r w:rsidR="00CB3E68" w:rsidRPr="006159E6">
              <w:rPr>
                <w:rStyle w:val="XSDSectionTitle"/>
                <w:lang w:val="en-US"/>
              </w:rPr>
              <w:t>Information</w:t>
            </w:r>
            <w:r w:rsidR="001244E3" w:rsidRPr="006159E6">
              <w:rPr>
                <w:lang w:val="en-US"/>
              </w:rPr>
              <w:t>: conditional section</w:t>
            </w:r>
          </w:p>
          <w:p w14:paraId="49D17472" w14:textId="77777777" w:rsidR="00897BEF" w:rsidRPr="006159E6" w:rsidRDefault="00897BEF" w:rsidP="00897BEF">
            <w:pPr>
              <w:pStyle w:val="CellBody"/>
              <w:rPr>
                <w:rStyle w:val="Fett"/>
                <w:lang w:val="en-US"/>
              </w:rPr>
            </w:pPr>
            <w:r w:rsidRPr="006159E6">
              <w:rPr>
                <w:rStyle w:val="Fett"/>
                <w:lang w:val="en-US"/>
              </w:rPr>
              <w:t>Occurrence:</w:t>
            </w:r>
          </w:p>
          <w:p w14:paraId="036D2889" w14:textId="77777777" w:rsidR="00897BEF" w:rsidRPr="006159E6" w:rsidRDefault="00897BEF" w:rsidP="00ED3F3F">
            <w:pPr>
              <w:pStyle w:val="condition1"/>
            </w:pPr>
            <w:r w:rsidRPr="006159E6">
              <w:t xml:space="preserve">If ‘CommodityReference/IndexCurrencyUnit’ </w:t>
            </w:r>
            <w:r w:rsidR="00930A4B" w:rsidRPr="006159E6">
              <w:t>is not equal to the settlement currency</w:t>
            </w:r>
            <w:r w:rsidR="001869F9" w:rsidRPr="006159E6">
              <w:t xml:space="preserve"> specified in </w:t>
            </w:r>
            <w:r w:rsidR="00930A4B" w:rsidRPr="006159E6">
              <w:t>the ‘TradeConfirmation/Currency’ field</w:t>
            </w:r>
            <w:r w:rsidRPr="006159E6">
              <w:t xml:space="preserve">, </w:t>
            </w:r>
            <w:r w:rsidR="00210089" w:rsidRPr="006159E6">
              <w:t xml:space="preserve">then </w:t>
            </w:r>
            <w:r w:rsidRPr="006159E6">
              <w:t>th</w:t>
            </w:r>
            <w:r w:rsidR="00930A4B" w:rsidRPr="006159E6">
              <w:t>is</w:t>
            </w:r>
            <w:r w:rsidRPr="006159E6">
              <w:t xml:space="preserve"> section </w:t>
            </w:r>
            <w:r w:rsidR="00B61F60" w:rsidRPr="006159E6">
              <w:t>is mandatory</w:t>
            </w:r>
            <w:r w:rsidRPr="006159E6">
              <w:t xml:space="preserve">. </w:t>
            </w:r>
          </w:p>
          <w:p w14:paraId="0DB8D18F" w14:textId="77777777" w:rsidR="00CB3E68" w:rsidRPr="006159E6" w:rsidRDefault="00AB0EEF" w:rsidP="00ED3F3F">
            <w:pPr>
              <w:pStyle w:val="condition1"/>
            </w:pPr>
            <w:r w:rsidRPr="006159E6">
              <w:t>Else, this section</w:t>
            </w:r>
            <w:r w:rsidR="00897BEF" w:rsidRPr="006159E6">
              <w:t xml:space="preserve"> must be omitted.</w:t>
            </w:r>
          </w:p>
        </w:tc>
      </w:tr>
      <w:tr w:rsidR="00820D0B" w:rsidRPr="006159E6" w14:paraId="19B7A6E7" w14:textId="77777777" w:rsidTr="003235DC">
        <w:tblPrEx>
          <w:tblLook w:val="0000" w:firstRow="0" w:lastRow="0" w:firstColumn="0" w:lastColumn="0" w:noHBand="0" w:noVBand="0"/>
        </w:tblPrEx>
        <w:trPr>
          <w:cantSplit/>
        </w:trPr>
        <w:tc>
          <w:tcPr>
            <w:tcW w:w="9498" w:type="dxa"/>
            <w:gridSpan w:val="4"/>
            <w:shd w:val="clear" w:color="auto" w:fill="C0C0C0"/>
          </w:tcPr>
          <w:p w14:paraId="31955D75" w14:textId="77777777" w:rsidR="00820D0B" w:rsidRPr="006159E6" w:rsidRDefault="00BC23E5" w:rsidP="00D02290">
            <w:pPr>
              <w:pStyle w:val="CellBody"/>
              <w:rPr>
                <w:lang w:val="en-US"/>
              </w:rPr>
            </w:pPr>
            <w:r w:rsidRPr="006159E6">
              <w:rPr>
                <w:rStyle w:val="XSDSectionTitle"/>
                <w:lang w:val="en-US"/>
              </w:rPr>
              <w:t>FXInformation</w:t>
            </w:r>
            <w:r w:rsidR="00507F61" w:rsidRPr="006159E6">
              <w:rPr>
                <w:rStyle w:val="XSDSectionTitle"/>
                <w:lang w:val="en-US"/>
              </w:rPr>
              <w:t>/</w:t>
            </w:r>
            <w:r w:rsidR="00820D0B" w:rsidRPr="006159E6">
              <w:rPr>
                <w:rStyle w:val="XSDSectionTitle"/>
                <w:lang w:val="en-US"/>
              </w:rPr>
              <w:t>XSD choice</w:t>
            </w:r>
            <w:r w:rsidR="007D1B81" w:rsidRPr="006159E6">
              <w:rPr>
                <w:lang w:val="en-US"/>
              </w:rPr>
              <w:t>:</w:t>
            </w:r>
            <w:r w:rsidR="005249F8" w:rsidRPr="006159E6">
              <w:rPr>
                <w:lang w:val="en-US"/>
              </w:rPr>
              <w:t xml:space="preserve"> mandatory</w:t>
            </w:r>
            <w:r w:rsidR="00617C70" w:rsidRPr="006159E6">
              <w:rPr>
                <w:lang w:val="en-US"/>
              </w:rPr>
              <w:t xml:space="preserve"> section</w:t>
            </w:r>
          </w:p>
          <w:p w14:paraId="4A2F1A8F" w14:textId="77777777" w:rsidR="009E2B3A" w:rsidRPr="006159E6" w:rsidRDefault="009E2B3A" w:rsidP="009E2B3A">
            <w:pPr>
              <w:pStyle w:val="CellBody"/>
              <w:rPr>
                <w:rStyle w:val="Fett"/>
                <w:lang w:val="en-US"/>
              </w:rPr>
            </w:pPr>
            <w:r w:rsidRPr="006159E6">
              <w:rPr>
                <w:rStyle w:val="Fett"/>
                <w:lang w:val="en-US"/>
              </w:rPr>
              <w:t>Choices:</w:t>
            </w:r>
          </w:p>
          <w:p w14:paraId="0C1ABD9D" w14:textId="77777777" w:rsidR="00EC03EB" w:rsidRPr="006159E6" w:rsidRDefault="00EC03EB" w:rsidP="00ED3F3F">
            <w:pPr>
              <w:pStyle w:val="condition1"/>
            </w:pPr>
            <w:r w:rsidRPr="006159E6">
              <w:t xml:space="preserve">If ‘FXReference’ is present, then ‘FXMethod’ must also be present and ‘FXRate’ must be omitted. </w:t>
            </w:r>
          </w:p>
          <w:p w14:paraId="78E8E575" w14:textId="77777777" w:rsidR="00820D0B" w:rsidRPr="006159E6" w:rsidRDefault="00EC03EB" w:rsidP="00ED3F3F">
            <w:pPr>
              <w:pStyle w:val="condition1"/>
            </w:pPr>
            <w:r w:rsidRPr="006159E6">
              <w:t xml:space="preserve">Else, ‘FXRate’ </w:t>
            </w:r>
            <w:r w:rsidR="00B61F60" w:rsidRPr="006159E6">
              <w:t>is mandatory</w:t>
            </w:r>
            <w:r w:rsidRPr="006159E6">
              <w:t xml:space="preserve"> and ‘FXReference’ and ‘FXMethod’ must be omitted.</w:t>
            </w:r>
          </w:p>
        </w:tc>
      </w:tr>
      <w:tr w:rsidR="00FB12A5" w:rsidRPr="006159E6" w14:paraId="4A96340E" w14:textId="77777777" w:rsidTr="003235DC">
        <w:tblPrEx>
          <w:tblLook w:val="0000" w:firstRow="0" w:lastRow="0" w:firstColumn="0" w:lastColumn="0" w:noHBand="0" w:noVBand="0"/>
        </w:tblPrEx>
        <w:trPr>
          <w:cantSplit/>
        </w:trPr>
        <w:tc>
          <w:tcPr>
            <w:tcW w:w="1418" w:type="dxa"/>
          </w:tcPr>
          <w:p w14:paraId="358AA6E3" w14:textId="77777777" w:rsidR="00FB12A5" w:rsidRPr="006159E6" w:rsidRDefault="00FB12A5" w:rsidP="00D02290">
            <w:pPr>
              <w:pStyle w:val="CellBody"/>
              <w:rPr>
                <w:lang w:val="en-US"/>
              </w:rPr>
            </w:pPr>
            <w:r w:rsidRPr="006159E6">
              <w:rPr>
                <w:lang w:val="en-US"/>
              </w:rPr>
              <w:t>FXReference</w:t>
            </w:r>
          </w:p>
        </w:tc>
        <w:tc>
          <w:tcPr>
            <w:tcW w:w="850" w:type="dxa"/>
          </w:tcPr>
          <w:p w14:paraId="23312A6F" w14:textId="77777777" w:rsidR="00FB12A5" w:rsidRPr="006159E6" w:rsidRDefault="00FB12A5" w:rsidP="00D02290">
            <w:pPr>
              <w:pStyle w:val="CellBody"/>
              <w:rPr>
                <w:lang w:val="en-US"/>
              </w:rPr>
            </w:pPr>
            <w:r w:rsidRPr="006159E6">
              <w:rPr>
                <w:lang w:val="en-US"/>
              </w:rPr>
              <w:t>M+CH</w:t>
            </w:r>
          </w:p>
        </w:tc>
        <w:tc>
          <w:tcPr>
            <w:tcW w:w="1418" w:type="dxa"/>
          </w:tcPr>
          <w:p w14:paraId="3035A13E" w14:textId="77777777" w:rsidR="00FB12A5" w:rsidRPr="006159E6" w:rsidRDefault="00FB12A5" w:rsidP="00D02290">
            <w:pPr>
              <w:pStyle w:val="CellBody"/>
              <w:rPr>
                <w:lang w:val="en-US"/>
              </w:rPr>
            </w:pPr>
            <w:r w:rsidRPr="006159E6">
              <w:rPr>
                <w:lang w:val="en-US"/>
              </w:rPr>
              <w:t>FXReference</w:t>
            </w:r>
            <w:r w:rsidRPr="006159E6">
              <w:rPr>
                <w:lang w:val="en-US"/>
              </w:rPr>
              <w:softHyphen/>
              <w:t>Type</w:t>
            </w:r>
          </w:p>
        </w:tc>
        <w:tc>
          <w:tcPr>
            <w:tcW w:w="5812" w:type="dxa"/>
          </w:tcPr>
          <w:p w14:paraId="147794DA" w14:textId="77777777" w:rsidR="00E278BA" w:rsidRPr="006159E6" w:rsidRDefault="00B76B7C" w:rsidP="00B76B7C">
            <w:pPr>
              <w:pStyle w:val="CellBody"/>
              <w:rPr>
                <w:lang w:val="en-US"/>
              </w:rPr>
            </w:pPr>
            <w:r>
              <w:rPr>
                <w:lang w:val="en-US"/>
              </w:rPr>
              <w:t>The r</w:t>
            </w:r>
            <w:r w:rsidR="0041529D" w:rsidRPr="006159E6">
              <w:rPr>
                <w:lang w:val="en-US"/>
              </w:rPr>
              <w:t xml:space="preserve">eference conversion rate </w:t>
            </w:r>
            <w:r w:rsidR="00EC03EB" w:rsidRPr="006159E6">
              <w:rPr>
                <w:lang w:val="en-US"/>
              </w:rPr>
              <w:t xml:space="preserve">from ‘FPCurrencyUnit’ to the settlement currency </w:t>
            </w:r>
            <w:r w:rsidR="005A1D16" w:rsidRPr="006159E6">
              <w:rPr>
                <w:lang w:val="en-US"/>
              </w:rPr>
              <w:t xml:space="preserve">unit </w:t>
            </w:r>
            <w:r w:rsidR="00EC03EB" w:rsidRPr="006159E6">
              <w:rPr>
                <w:lang w:val="en-US"/>
              </w:rPr>
              <w:t xml:space="preserve">of the </w:t>
            </w:r>
            <w:r w:rsidR="00560C7B">
              <w:rPr>
                <w:lang w:val="en-US"/>
              </w:rPr>
              <w:t>trade</w:t>
            </w:r>
            <w:r w:rsidR="001869F9" w:rsidRPr="006159E6">
              <w:rPr>
                <w:lang w:val="en-US"/>
              </w:rPr>
              <w:t xml:space="preserve"> specified in </w:t>
            </w:r>
            <w:r w:rsidR="00EC03EB" w:rsidRPr="006159E6">
              <w:rPr>
                <w:lang w:val="en-US"/>
              </w:rPr>
              <w:t>the ‘TradeConfirmation/Currency’ field.</w:t>
            </w:r>
          </w:p>
        </w:tc>
      </w:tr>
      <w:tr w:rsidR="00FB12A5" w:rsidRPr="006159E6" w14:paraId="73AB6A6C" w14:textId="77777777" w:rsidTr="003235DC">
        <w:tblPrEx>
          <w:tblLook w:val="0000" w:firstRow="0" w:lastRow="0" w:firstColumn="0" w:lastColumn="0" w:noHBand="0" w:noVBand="0"/>
        </w:tblPrEx>
        <w:trPr>
          <w:cantSplit/>
        </w:trPr>
        <w:tc>
          <w:tcPr>
            <w:tcW w:w="1418" w:type="dxa"/>
          </w:tcPr>
          <w:p w14:paraId="7F57D426" w14:textId="77777777" w:rsidR="00FB12A5" w:rsidRPr="006159E6" w:rsidRDefault="00FB12A5" w:rsidP="00D02290">
            <w:pPr>
              <w:pStyle w:val="CellBody"/>
              <w:rPr>
                <w:lang w:val="en-US"/>
              </w:rPr>
            </w:pPr>
            <w:r w:rsidRPr="006159E6">
              <w:rPr>
                <w:lang w:val="en-US"/>
              </w:rPr>
              <w:t>FXMethod</w:t>
            </w:r>
          </w:p>
        </w:tc>
        <w:tc>
          <w:tcPr>
            <w:tcW w:w="850" w:type="dxa"/>
          </w:tcPr>
          <w:p w14:paraId="6772B88D" w14:textId="77777777" w:rsidR="00FB12A5" w:rsidRPr="006159E6" w:rsidRDefault="00FB12A5" w:rsidP="00D02290">
            <w:pPr>
              <w:pStyle w:val="CellBody"/>
              <w:rPr>
                <w:lang w:val="en-US"/>
              </w:rPr>
            </w:pPr>
            <w:r w:rsidRPr="006159E6">
              <w:rPr>
                <w:lang w:val="en-US"/>
              </w:rPr>
              <w:t>M+CH</w:t>
            </w:r>
          </w:p>
        </w:tc>
        <w:tc>
          <w:tcPr>
            <w:tcW w:w="1418" w:type="dxa"/>
          </w:tcPr>
          <w:p w14:paraId="371EF814" w14:textId="77777777" w:rsidR="00FB12A5" w:rsidRPr="006159E6" w:rsidRDefault="00FB12A5" w:rsidP="00D02290">
            <w:pPr>
              <w:pStyle w:val="CellBody"/>
              <w:rPr>
                <w:lang w:val="en-US"/>
              </w:rPr>
            </w:pPr>
            <w:r w:rsidRPr="006159E6">
              <w:rPr>
                <w:lang w:val="en-US"/>
              </w:rPr>
              <w:t>FXConversion</w:t>
            </w:r>
            <w:r w:rsidRPr="006159E6">
              <w:rPr>
                <w:lang w:val="en-US"/>
              </w:rPr>
              <w:softHyphen/>
              <w:t>Method</w:t>
            </w:r>
            <w:r w:rsidRPr="006159E6">
              <w:rPr>
                <w:lang w:val="en-US"/>
              </w:rPr>
              <w:softHyphen/>
              <w:t>Type</w:t>
            </w:r>
          </w:p>
        </w:tc>
        <w:tc>
          <w:tcPr>
            <w:tcW w:w="5812" w:type="dxa"/>
          </w:tcPr>
          <w:p w14:paraId="3A1FDE99" w14:textId="77777777" w:rsidR="00FB12A5" w:rsidRPr="006159E6" w:rsidRDefault="00FB12A5" w:rsidP="00EC03EB">
            <w:pPr>
              <w:pStyle w:val="CellBody"/>
              <w:rPr>
                <w:lang w:val="en-US"/>
              </w:rPr>
            </w:pPr>
          </w:p>
        </w:tc>
      </w:tr>
      <w:tr w:rsidR="00FB12A5" w:rsidRPr="006159E6" w14:paraId="5971BE23" w14:textId="77777777" w:rsidTr="003235DC">
        <w:tblPrEx>
          <w:tblLook w:val="0000" w:firstRow="0" w:lastRow="0" w:firstColumn="0" w:lastColumn="0" w:noHBand="0" w:noVBand="0"/>
        </w:tblPrEx>
        <w:trPr>
          <w:cantSplit/>
        </w:trPr>
        <w:tc>
          <w:tcPr>
            <w:tcW w:w="1418" w:type="dxa"/>
          </w:tcPr>
          <w:p w14:paraId="121E9F15" w14:textId="77777777" w:rsidR="00FB12A5" w:rsidRPr="006159E6" w:rsidRDefault="00FB12A5" w:rsidP="00D02290">
            <w:pPr>
              <w:pStyle w:val="CellBody"/>
              <w:rPr>
                <w:lang w:val="en-US"/>
              </w:rPr>
            </w:pPr>
            <w:r w:rsidRPr="006159E6">
              <w:rPr>
                <w:lang w:val="en-US"/>
              </w:rPr>
              <w:t>FXRate</w:t>
            </w:r>
          </w:p>
        </w:tc>
        <w:tc>
          <w:tcPr>
            <w:tcW w:w="850" w:type="dxa"/>
          </w:tcPr>
          <w:p w14:paraId="3BC9A732" w14:textId="77777777" w:rsidR="00FB12A5" w:rsidRPr="006159E6" w:rsidRDefault="00FB12A5" w:rsidP="00D02290">
            <w:pPr>
              <w:pStyle w:val="CellBody"/>
              <w:rPr>
                <w:lang w:val="en-US"/>
              </w:rPr>
            </w:pPr>
            <w:r w:rsidRPr="006159E6">
              <w:rPr>
                <w:lang w:val="en-US"/>
              </w:rPr>
              <w:t>M+CH</w:t>
            </w:r>
          </w:p>
        </w:tc>
        <w:tc>
          <w:tcPr>
            <w:tcW w:w="1418" w:type="dxa"/>
          </w:tcPr>
          <w:p w14:paraId="421FF657" w14:textId="77777777" w:rsidR="00FB12A5" w:rsidRPr="006159E6" w:rsidRDefault="00FB12A5" w:rsidP="00D02290">
            <w:pPr>
              <w:pStyle w:val="CellBody"/>
              <w:rPr>
                <w:lang w:val="en-US"/>
              </w:rPr>
            </w:pPr>
            <w:r w:rsidRPr="006159E6">
              <w:rPr>
                <w:lang w:val="en-US"/>
              </w:rPr>
              <w:t>Quantity</w:t>
            </w:r>
            <w:r w:rsidRPr="006159E6">
              <w:rPr>
                <w:lang w:val="en-US"/>
              </w:rPr>
              <w:softHyphen/>
              <w:t>Type</w:t>
            </w:r>
          </w:p>
        </w:tc>
        <w:tc>
          <w:tcPr>
            <w:tcW w:w="5812" w:type="dxa"/>
          </w:tcPr>
          <w:p w14:paraId="5F3A44E4" w14:textId="77777777" w:rsidR="00E278BA" w:rsidRPr="006159E6" w:rsidRDefault="00B76B7C" w:rsidP="00B76B7C">
            <w:pPr>
              <w:pStyle w:val="CellBody"/>
              <w:rPr>
                <w:lang w:val="en-US"/>
              </w:rPr>
            </w:pPr>
            <w:r>
              <w:rPr>
                <w:lang w:val="en-US"/>
              </w:rPr>
              <w:t>The f</w:t>
            </w:r>
            <w:r w:rsidR="0041529D" w:rsidRPr="006159E6">
              <w:rPr>
                <w:lang w:val="en-US"/>
              </w:rPr>
              <w:t>ixed conversion rate</w:t>
            </w:r>
            <w:r w:rsidR="00EC03EB" w:rsidRPr="006159E6">
              <w:rPr>
                <w:lang w:val="en-US"/>
              </w:rPr>
              <w:t xml:space="preserve"> from ‘FPCurrencyUnit’ to the settlement currency </w:t>
            </w:r>
            <w:r w:rsidR="005A1D16" w:rsidRPr="006159E6">
              <w:rPr>
                <w:lang w:val="en-US"/>
              </w:rPr>
              <w:t xml:space="preserve">unit </w:t>
            </w:r>
            <w:r w:rsidR="00EC03EB" w:rsidRPr="006159E6">
              <w:rPr>
                <w:lang w:val="en-US"/>
              </w:rPr>
              <w:t xml:space="preserve">of the </w:t>
            </w:r>
            <w:r w:rsidR="00560C7B">
              <w:rPr>
                <w:lang w:val="en-US"/>
              </w:rPr>
              <w:t>trade</w:t>
            </w:r>
            <w:r w:rsidR="001869F9" w:rsidRPr="006159E6">
              <w:rPr>
                <w:lang w:val="en-US"/>
              </w:rPr>
              <w:t xml:space="preserve"> specified in</w:t>
            </w:r>
            <w:r w:rsidR="00EC03EB" w:rsidRPr="006159E6">
              <w:rPr>
                <w:lang w:val="en-US"/>
              </w:rPr>
              <w:t xml:space="preserve"> the ‘TradeConfirmation/Currency’ field.</w:t>
            </w:r>
          </w:p>
        </w:tc>
      </w:tr>
      <w:tr w:rsidR="00FF399D" w:rsidRPr="006159E6" w14:paraId="161DFC28" w14:textId="77777777" w:rsidTr="003235DC">
        <w:tblPrEx>
          <w:tblLook w:val="0000" w:firstRow="0" w:lastRow="0" w:firstColumn="0" w:lastColumn="0" w:noHBand="0" w:noVBand="0"/>
        </w:tblPrEx>
        <w:trPr>
          <w:cantSplit/>
        </w:trPr>
        <w:tc>
          <w:tcPr>
            <w:tcW w:w="9498" w:type="dxa"/>
            <w:gridSpan w:val="4"/>
            <w:shd w:val="clear" w:color="auto" w:fill="C0C0C0"/>
          </w:tcPr>
          <w:p w14:paraId="7B982059" w14:textId="77777777" w:rsidR="00FF399D" w:rsidRPr="006159E6" w:rsidRDefault="00FF399D" w:rsidP="00D02290">
            <w:pPr>
              <w:pStyle w:val="CellBody"/>
              <w:rPr>
                <w:lang w:val="en-US"/>
              </w:rPr>
            </w:pPr>
            <w:r w:rsidRPr="006159E6">
              <w:rPr>
                <w:lang w:val="en-US"/>
              </w:rPr>
              <w:t xml:space="preserve">End of </w:t>
            </w:r>
            <w:r w:rsidRPr="006159E6">
              <w:rPr>
                <w:rStyle w:val="Fett"/>
                <w:lang w:val="en-US"/>
              </w:rPr>
              <w:t>XSD choice</w:t>
            </w:r>
            <w:r w:rsidR="0067600C" w:rsidRPr="006159E6">
              <w:rPr>
                <w:lang w:val="en-US"/>
              </w:rPr>
              <w:t xml:space="preserve"> </w:t>
            </w:r>
          </w:p>
        </w:tc>
      </w:tr>
      <w:tr w:rsidR="00ED18AA" w:rsidRPr="006159E6" w14:paraId="3E3C08FB" w14:textId="77777777" w:rsidTr="003235DC">
        <w:tblPrEx>
          <w:tblLook w:val="0000" w:firstRow="0" w:lastRow="0" w:firstColumn="0" w:lastColumn="0" w:noHBand="0" w:noVBand="0"/>
        </w:tblPrEx>
        <w:trPr>
          <w:cantSplit/>
        </w:trPr>
        <w:tc>
          <w:tcPr>
            <w:tcW w:w="9498" w:type="dxa"/>
            <w:gridSpan w:val="4"/>
            <w:shd w:val="clear" w:color="auto" w:fill="C0C0C0"/>
          </w:tcPr>
          <w:p w14:paraId="175F4DE5" w14:textId="77777777" w:rsidR="00ED18AA" w:rsidRPr="006159E6" w:rsidRDefault="00ED18AA" w:rsidP="00D02290">
            <w:pPr>
              <w:pStyle w:val="CellBody"/>
              <w:rPr>
                <w:lang w:val="en-US"/>
              </w:rPr>
            </w:pPr>
            <w:r w:rsidRPr="006159E6">
              <w:rPr>
                <w:lang w:val="en-US"/>
              </w:rPr>
              <w:t xml:space="preserve">End of </w:t>
            </w:r>
            <w:r w:rsidRPr="006159E6">
              <w:rPr>
                <w:rStyle w:val="Fett"/>
                <w:lang w:val="en-US"/>
              </w:rPr>
              <w:t>FXInformation</w:t>
            </w:r>
            <w:r w:rsidRPr="006159E6">
              <w:rPr>
                <w:lang w:val="en-US"/>
              </w:rPr>
              <w:t xml:space="preserve"> </w:t>
            </w:r>
          </w:p>
        </w:tc>
      </w:tr>
      <w:tr w:rsidR="00CB3E68" w:rsidRPr="006159E6" w14:paraId="12BAD757" w14:textId="77777777" w:rsidTr="003235DC">
        <w:tblPrEx>
          <w:tblLook w:val="0000" w:firstRow="0" w:lastRow="0" w:firstColumn="0" w:lastColumn="0" w:noHBand="0" w:noVBand="0"/>
        </w:tblPrEx>
        <w:trPr>
          <w:cantSplit/>
        </w:trPr>
        <w:tc>
          <w:tcPr>
            <w:tcW w:w="9498" w:type="dxa"/>
            <w:gridSpan w:val="4"/>
            <w:shd w:val="clear" w:color="auto" w:fill="C0C0C0"/>
          </w:tcPr>
          <w:p w14:paraId="20316744" w14:textId="77777777" w:rsidR="00CB3E68" w:rsidRPr="006159E6" w:rsidRDefault="00CB3E68" w:rsidP="00D02290">
            <w:pPr>
              <w:pStyle w:val="CellBody"/>
              <w:rPr>
                <w:lang w:val="en-US"/>
              </w:rPr>
            </w:pPr>
            <w:r w:rsidRPr="006159E6">
              <w:rPr>
                <w:rStyle w:val="XSDSectionTitle"/>
                <w:lang w:val="en-US"/>
              </w:rPr>
              <w:t>CommodityReference</w:t>
            </w:r>
            <w:r w:rsidR="00507F61" w:rsidRPr="006159E6">
              <w:rPr>
                <w:rStyle w:val="XSDSectionTitle"/>
                <w:lang w:val="en-US"/>
              </w:rPr>
              <w:t>/</w:t>
            </w:r>
            <w:r w:rsidRPr="006159E6">
              <w:rPr>
                <w:rStyle w:val="XSDSectionTitle"/>
                <w:lang w:val="en-US"/>
              </w:rPr>
              <w:t>SpreadInformation</w:t>
            </w:r>
            <w:r w:rsidR="00B40CC8" w:rsidRPr="006159E6">
              <w:rPr>
                <w:lang w:val="en-US"/>
              </w:rPr>
              <w:t>: conditional section</w:t>
            </w:r>
          </w:p>
          <w:p w14:paraId="22536CA1" w14:textId="77777777" w:rsidR="006E20E7" w:rsidRPr="006159E6" w:rsidRDefault="006E20E7" w:rsidP="00D02290">
            <w:pPr>
              <w:pStyle w:val="CellBody"/>
              <w:rPr>
                <w:rStyle w:val="Fett"/>
                <w:lang w:val="en-US"/>
              </w:rPr>
            </w:pPr>
            <w:r w:rsidRPr="006159E6">
              <w:rPr>
                <w:rStyle w:val="Fett"/>
                <w:lang w:val="en-US"/>
              </w:rPr>
              <w:t>Occurrence:</w:t>
            </w:r>
          </w:p>
          <w:p w14:paraId="757B168E" w14:textId="5356176E" w:rsidR="005E61C1" w:rsidRPr="006159E6" w:rsidRDefault="005E61C1" w:rsidP="00ED3F3F">
            <w:pPr>
              <w:pStyle w:val="condition1"/>
            </w:pPr>
            <w:r w:rsidRPr="006159E6">
              <w:t xml:space="preserve">If there is a spread, this section </w:t>
            </w:r>
            <w:r w:rsidR="00A10750">
              <w:t>is mandatory</w:t>
            </w:r>
            <w:r w:rsidRPr="006159E6">
              <w:t xml:space="preserve">. </w:t>
            </w:r>
          </w:p>
          <w:p w14:paraId="0E1D3D06" w14:textId="77777777" w:rsidR="00CB3E68" w:rsidRPr="006159E6" w:rsidRDefault="005E61C1" w:rsidP="00ED3F3F">
            <w:pPr>
              <w:pStyle w:val="condition1"/>
            </w:pPr>
            <w:r w:rsidRPr="006159E6">
              <w:t>Else, this section m</w:t>
            </w:r>
            <w:r w:rsidR="007558CF" w:rsidRPr="006159E6">
              <w:t xml:space="preserve">ust </w:t>
            </w:r>
            <w:r w:rsidR="00F70324" w:rsidRPr="006159E6">
              <w:t>be omitted</w:t>
            </w:r>
            <w:r w:rsidR="00412933" w:rsidRPr="006159E6">
              <w:t xml:space="preserve">. </w:t>
            </w:r>
          </w:p>
        </w:tc>
      </w:tr>
      <w:tr w:rsidR="00FB12A5" w:rsidRPr="006159E6" w14:paraId="5FA5ACC9" w14:textId="77777777" w:rsidTr="003235DC">
        <w:tblPrEx>
          <w:tblLook w:val="0000" w:firstRow="0" w:lastRow="0" w:firstColumn="0" w:lastColumn="0" w:noHBand="0" w:noVBand="0"/>
        </w:tblPrEx>
        <w:trPr>
          <w:cantSplit/>
        </w:trPr>
        <w:tc>
          <w:tcPr>
            <w:tcW w:w="1418" w:type="dxa"/>
          </w:tcPr>
          <w:p w14:paraId="24E3D503" w14:textId="77777777" w:rsidR="00FB12A5" w:rsidRPr="006159E6" w:rsidRDefault="00FB12A5" w:rsidP="00D02290">
            <w:pPr>
              <w:pStyle w:val="CellBody"/>
              <w:rPr>
                <w:lang w:val="en-US"/>
              </w:rPr>
            </w:pPr>
            <w:r w:rsidRPr="006159E6">
              <w:rPr>
                <w:lang w:val="en-US"/>
              </w:rPr>
              <w:t>Spread</w:t>
            </w:r>
            <w:r w:rsidRPr="006159E6">
              <w:rPr>
                <w:lang w:val="en-US"/>
              </w:rPr>
              <w:softHyphen/>
              <w:t>Payer</w:t>
            </w:r>
          </w:p>
        </w:tc>
        <w:tc>
          <w:tcPr>
            <w:tcW w:w="850" w:type="dxa"/>
          </w:tcPr>
          <w:p w14:paraId="536F949A" w14:textId="77777777" w:rsidR="00FB12A5" w:rsidRPr="006159E6" w:rsidRDefault="00FB12A5" w:rsidP="00D02290">
            <w:pPr>
              <w:pStyle w:val="CellBody"/>
              <w:rPr>
                <w:lang w:val="en-US"/>
              </w:rPr>
            </w:pPr>
            <w:r w:rsidRPr="006159E6">
              <w:rPr>
                <w:lang w:val="en-US"/>
              </w:rPr>
              <w:t>M</w:t>
            </w:r>
          </w:p>
        </w:tc>
        <w:tc>
          <w:tcPr>
            <w:tcW w:w="1418" w:type="dxa"/>
          </w:tcPr>
          <w:p w14:paraId="7AA4C0D7" w14:textId="77777777" w:rsidR="00FB12A5" w:rsidRPr="006159E6" w:rsidRDefault="00FB12A5" w:rsidP="00D02290">
            <w:pPr>
              <w:pStyle w:val="CellBody"/>
              <w:rPr>
                <w:lang w:val="en-US"/>
              </w:rPr>
            </w:pPr>
            <w:r w:rsidRPr="006159E6">
              <w:rPr>
                <w:lang w:val="en-US"/>
              </w:rPr>
              <w:t>PartyType</w:t>
            </w:r>
          </w:p>
        </w:tc>
        <w:tc>
          <w:tcPr>
            <w:tcW w:w="5812" w:type="dxa"/>
          </w:tcPr>
          <w:p w14:paraId="1D8703B3" w14:textId="77777777" w:rsidR="00FB12A5" w:rsidRPr="006159E6" w:rsidRDefault="00FB12A5" w:rsidP="00D02290">
            <w:pPr>
              <w:pStyle w:val="CellBody"/>
              <w:rPr>
                <w:lang w:val="en-US"/>
              </w:rPr>
            </w:pPr>
          </w:p>
        </w:tc>
      </w:tr>
      <w:tr w:rsidR="00FB12A5" w:rsidRPr="006159E6" w14:paraId="6563CBF5" w14:textId="77777777" w:rsidTr="003235DC">
        <w:tblPrEx>
          <w:tblLook w:val="0000" w:firstRow="0" w:lastRow="0" w:firstColumn="0" w:lastColumn="0" w:noHBand="0" w:noVBand="0"/>
        </w:tblPrEx>
        <w:trPr>
          <w:cantSplit/>
        </w:trPr>
        <w:tc>
          <w:tcPr>
            <w:tcW w:w="1418" w:type="dxa"/>
          </w:tcPr>
          <w:p w14:paraId="71E29526" w14:textId="77777777" w:rsidR="00FB12A5" w:rsidRPr="006159E6" w:rsidRDefault="00FB12A5" w:rsidP="00D02290">
            <w:pPr>
              <w:pStyle w:val="CellBody"/>
              <w:rPr>
                <w:lang w:val="en-US"/>
              </w:rPr>
            </w:pPr>
            <w:r w:rsidRPr="006159E6">
              <w:rPr>
                <w:lang w:val="en-US"/>
              </w:rPr>
              <w:t>Spread</w:t>
            </w:r>
            <w:r w:rsidRPr="006159E6">
              <w:rPr>
                <w:lang w:val="en-US"/>
              </w:rPr>
              <w:softHyphen/>
              <w:t xml:space="preserve">Amount </w:t>
            </w:r>
          </w:p>
        </w:tc>
        <w:tc>
          <w:tcPr>
            <w:tcW w:w="850" w:type="dxa"/>
          </w:tcPr>
          <w:p w14:paraId="1C80D5DB" w14:textId="77777777" w:rsidR="00FB12A5" w:rsidRPr="006159E6" w:rsidRDefault="000D7FA6" w:rsidP="000D7FA6">
            <w:pPr>
              <w:pStyle w:val="CellBody"/>
              <w:rPr>
                <w:lang w:val="en-US"/>
              </w:rPr>
            </w:pPr>
            <w:r w:rsidRPr="006159E6">
              <w:rPr>
                <w:lang w:val="en-US"/>
              </w:rPr>
              <w:t>C</w:t>
            </w:r>
          </w:p>
        </w:tc>
        <w:tc>
          <w:tcPr>
            <w:tcW w:w="1418" w:type="dxa"/>
          </w:tcPr>
          <w:p w14:paraId="15990090" w14:textId="77777777" w:rsidR="00FB12A5" w:rsidRPr="006159E6" w:rsidRDefault="00FB12A5" w:rsidP="00D02290">
            <w:pPr>
              <w:pStyle w:val="CellBody"/>
              <w:rPr>
                <w:lang w:val="en-US"/>
              </w:rPr>
            </w:pPr>
            <w:r w:rsidRPr="006159E6">
              <w:rPr>
                <w:lang w:val="en-US"/>
              </w:rPr>
              <w:t>PriceType</w:t>
            </w:r>
          </w:p>
        </w:tc>
        <w:tc>
          <w:tcPr>
            <w:tcW w:w="5812" w:type="dxa"/>
          </w:tcPr>
          <w:p w14:paraId="29B74B29" w14:textId="77777777" w:rsidR="00412933" w:rsidRPr="006159E6" w:rsidRDefault="00412933" w:rsidP="0096549D">
            <w:pPr>
              <w:pStyle w:val="CellBody"/>
              <w:keepNext/>
              <w:rPr>
                <w:rStyle w:val="Fett"/>
                <w:lang w:val="en-US"/>
              </w:rPr>
            </w:pPr>
            <w:r w:rsidRPr="006159E6">
              <w:rPr>
                <w:lang w:val="en-US"/>
              </w:rPr>
              <w:t>‘SpreadAmount’ may be a positive or negative value.</w:t>
            </w:r>
          </w:p>
          <w:p w14:paraId="77CB3C3B" w14:textId="77777777" w:rsidR="00DE4088" w:rsidRPr="006159E6" w:rsidRDefault="00DE4088" w:rsidP="00DE4088">
            <w:pPr>
              <w:pStyle w:val="CellBody"/>
              <w:rPr>
                <w:rStyle w:val="Fett"/>
                <w:lang w:val="en-US"/>
              </w:rPr>
            </w:pPr>
            <w:r w:rsidRPr="006159E6">
              <w:rPr>
                <w:rStyle w:val="Fett"/>
                <w:lang w:val="en-US"/>
              </w:rPr>
              <w:t>Occurrence:</w:t>
            </w:r>
          </w:p>
          <w:p w14:paraId="4AD2A98E" w14:textId="77777777" w:rsidR="00DE4088" w:rsidRPr="006159E6" w:rsidRDefault="00DE4088" w:rsidP="00ED3F3F">
            <w:pPr>
              <w:pStyle w:val="condition1"/>
            </w:pPr>
            <w:r w:rsidRPr="006159E6">
              <w:t>If ‘SpreadRate’ is present, then this field must be omitted.</w:t>
            </w:r>
          </w:p>
          <w:p w14:paraId="0EBF8BD3" w14:textId="77777777" w:rsidR="00DE4088" w:rsidRPr="006159E6" w:rsidRDefault="00AB0EEF" w:rsidP="00ED3F3F">
            <w:pPr>
              <w:pStyle w:val="condition1"/>
            </w:pPr>
            <w:r w:rsidRPr="006159E6">
              <w:t>Else, this field</w:t>
            </w:r>
            <w:r w:rsidR="00DE4088" w:rsidRPr="006159E6">
              <w:t xml:space="preserve"> is mandatory.</w:t>
            </w:r>
          </w:p>
        </w:tc>
      </w:tr>
      <w:tr w:rsidR="00FB12A5" w:rsidRPr="006159E6" w14:paraId="0CB43235" w14:textId="77777777" w:rsidTr="003235DC">
        <w:tblPrEx>
          <w:tblLook w:val="0000" w:firstRow="0" w:lastRow="0" w:firstColumn="0" w:lastColumn="0" w:noHBand="0" w:noVBand="0"/>
        </w:tblPrEx>
        <w:trPr>
          <w:cantSplit/>
        </w:trPr>
        <w:tc>
          <w:tcPr>
            <w:tcW w:w="1418" w:type="dxa"/>
          </w:tcPr>
          <w:p w14:paraId="40945995" w14:textId="77777777" w:rsidR="00FB12A5" w:rsidRPr="006159E6" w:rsidRDefault="00FB12A5" w:rsidP="00E278BA">
            <w:pPr>
              <w:pStyle w:val="CellBody"/>
              <w:rPr>
                <w:lang w:val="en-US"/>
              </w:rPr>
            </w:pPr>
            <w:r w:rsidRPr="006159E6">
              <w:rPr>
                <w:lang w:val="en-US"/>
              </w:rPr>
              <w:t>SpreadRate</w:t>
            </w:r>
          </w:p>
        </w:tc>
        <w:tc>
          <w:tcPr>
            <w:tcW w:w="850" w:type="dxa"/>
          </w:tcPr>
          <w:p w14:paraId="163D9255" w14:textId="77777777" w:rsidR="00FB12A5" w:rsidRPr="006159E6" w:rsidRDefault="00FB12A5" w:rsidP="00D02290">
            <w:pPr>
              <w:pStyle w:val="CellBody"/>
              <w:rPr>
                <w:lang w:val="en-US"/>
              </w:rPr>
            </w:pPr>
            <w:r w:rsidRPr="006159E6">
              <w:rPr>
                <w:lang w:val="en-US"/>
              </w:rPr>
              <w:t>C</w:t>
            </w:r>
          </w:p>
        </w:tc>
        <w:tc>
          <w:tcPr>
            <w:tcW w:w="1418" w:type="dxa"/>
          </w:tcPr>
          <w:p w14:paraId="53237B41" w14:textId="77777777" w:rsidR="00FB12A5" w:rsidRPr="006159E6" w:rsidRDefault="00FB12A5" w:rsidP="00D02290">
            <w:pPr>
              <w:pStyle w:val="CellBody"/>
              <w:rPr>
                <w:lang w:val="en-US"/>
              </w:rPr>
            </w:pPr>
            <w:r w:rsidRPr="006159E6">
              <w:rPr>
                <w:lang w:val="en-US"/>
              </w:rPr>
              <w:t>Quantity</w:t>
            </w:r>
            <w:r w:rsidRPr="006159E6">
              <w:rPr>
                <w:lang w:val="en-US"/>
              </w:rPr>
              <w:softHyphen/>
              <w:t>Type</w:t>
            </w:r>
          </w:p>
        </w:tc>
        <w:tc>
          <w:tcPr>
            <w:tcW w:w="5812" w:type="dxa"/>
          </w:tcPr>
          <w:p w14:paraId="133C452E" w14:textId="77777777" w:rsidR="00412933" w:rsidRPr="006159E6" w:rsidRDefault="00412933" w:rsidP="00316ED2">
            <w:pPr>
              <w:pStyle w:val="CellBody"/>
              <w:rPr>
                <w:rStyle w:val="Fett"/>
                <w:lang w:val="en-US"/>
              </w:rPr>
            </w:pPr>
            <w:r w:rsidRPr="006159E6">
              <w:rPr>
                <w:lang w:val="en-US"/>
              </w:rPr>
              <w:t>‘SpreadRate’ may be a positive or negative value.</w:t>
            </w:r>
          </w:p>
          <w:p w14:paraId="0A36C404" w14:textId="77777777" w:rsidR="00316ED2" w:rsidRPr="006159E6" w:rsidRDefault="00316ED2" w:rsidP="00316ED2">
            <w:pPr>
              <w:pStyle w:val="CellBody"/>
              <w:rPr>
                <w:rStyle w:val="Fett"/>
                <w:lang w:val="en-US"/>
              </w:rPr>
            </w:pPr>
            <w:r w:rsidRPr="006159E6">
              <w:rPr>
                <w:rStyle w:val="Fett"/>
                <w:lang w:val="en-US"/>
              </w:rPr>
              <w:t>Occurrence:</w:t>
            </w:r>
          </w:p>
          <w:p w14:paraId="720A79CF" w14:textId="77777777" w:rsidR="00316ED2" w:rsidRPr="006159E6" w:rsidRDefault="00316ED2" w:rsidP="00ED3F3F">
            <w:pPr>
              <w:pStyle w:val="condition1"/>
            </w:pPr>
            <w:r w:rsidRPr="006159E6">
              <w:t>If ‘SpreadAmount’ is present, then this field must be omitted.</w:t>
            </w:r>
          </w:p>
          <w:p w14:paraId="16EFE86C" w14:textId="77777777" w:rsidR="00FB12A5" w:rsidRPr="006159E6" w:rsidRDefault="00AB0EEF" w:rsidP="00ED3F3F">
            <w:pPr>
              <w:pStyle w:val="condition1"/>
            </w:pPr>
            <w:r w:rsidRPr="006159E6">
              <w:t>Else, this field</w:t>
            </w:r>
            <w:r w:rsidR="00316ED2" w:rsidRPr="006159E6">
              <w:t xml:space="preserve"> </w:t>
            </w:r>
            <w:r w:rsidR="00B61F60" w:rsidRPr="006159E6">
              <w:t>is mandatory</w:t>
            </w:r>
            <w:r w:rsidR="00316ED2" w:rsidRPr="006159E6">
              <w:t>.</w:t>
            </w:r>
          </w:p>
        </w:tc>
      </w:tr>
      <w:tr w:rsidR="00FB12A5" w:rsidRPr="006159E6" w14:paraId="3CB5DF3D" w14:textId="77777777" w:rsidTr="003235DC">
        <w:tblPrEx>
          <w:tblLook w:val="0000" w:firstRow="0" w:lastRow="0" w:firstColumn="0" w:lastColumn="0" w:noHBand="0" w:noVBand="0"/>
        </w:tblPrEx>
        <w:trPr>
          <w:cantSplit/>
        </w:trPr>
        <w:tc>
          <w:tcPr>
            <w:tcW w:w="1418" w:type="dxa"/>
          </w:tcPr>
          <w:p w14:paraId="77F6CCDA" w14:textId="77777777" w:rsidR="00FB12A5" w:rsidRPr="006159E6" w:rsidRDefault="00FB12A5" w:rsidP="00D02290">
            <w:pPr>
              <w:pStyle w:val="CellBody"/>
              <w:rPr>
                <w:lang w:val="en-US"/>
              </w:rPr>
            </w:pPr>
            <w:r w:rsidRPr="006159E6">
              <w:rPr>
                <w:lang w:val="en-US"/>
              </w:rPr>
              <w:lastRenderedPageBreak/>
              <w:t>Spread</w:t>
            </w:r>
            <w:r w:rsidRPr="006159E6">
              <w:rPr>
                <w:lang w:val="en-US"/>
              </w:rPr>
              <w:softHyphen/>
              <w:t>Currency</w:t>
            </w:r>
            <w:r w:rsidRPr="006159E6">
              <w:rPr>
                <w:lang w:val="en-US"/>
              </w:rPr>
              <w:softHyphen/>
              <w:t>Unit</w:t>
            </w:r>
          </w:p>
        </w:tc>
        <w:tc>
          <w:tcPr>
            <w:tcW w:w="850" w:type="dxa"/>
          </w:tcPr>
          <w:p w14:paraId="521DD0D6" w14:textId="77777777" w:rsidR="00FB12A5" w:rsidRPr="006159E6" w:rsidRDefault="00FB12A5" w:rsidP="00D02290">
            <w:pPr>
              <w:pStyle w:val="CellBody"/>
              <w:rPr>
                <w:lang w:val="en-US"/>
              </w:rPr>
            </w:pPr>
            <w:r w:rsidRPr="006159E6">
              <w:rPr>
                <w:lang w:val="en-US"/>
              </w:rPr>
              <w:t>C</w:t>
            </w:r>
          </w:p>
        </w:tc>
        <w:tc>
          <w:tcPr>
            <w:tcW w:w="1418" w:type="dxa"/>
          </w:tcPr>
          <w:p w14:paraId="5CE19581" w14:textId="77777777" w:rsidR="00FB12A5" w:rsidRPr="006159E6" w:rsidRDefault="00FB12A5"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5531680E" w14:textId="77777777" w:rsidR="00FB12A5" w:rsidRPr="006159E6" w:rsidRDefault="00DE4088" w:rsidP="00F53253">
            <w:pPr>
              <w:pStyle w:val="CellBody"/>
              <w:rPr>
                <w:rStyle w:val="Fett"/>
                <w:lang w:val="en-US"/>
              </w:rPr>
            </w:pPr>
            <w:r w:rsidRPr="006159E6">
              <w:rPr>
                <w:rStyle w:val="Fett"/>
                <w:lang w:val="en-US"/>
              </w:rPr>
              <w:t>Occurrence:</w:t>
            </w:r>
          </w:p>
          <w:p w14:paraId="6371B408" w14:textId="77777777" w:rsidR="00DE4088" w:rsidRPr="006159E6" w:rsidRDefault="00DE4088" w:rsidP="00ED3F3F">
            <w:pPr>
              <w:pStyle w:val="condition1"/>
            </w:pPr>
            <w:r w:rsidRPr="006159E6">
              <w:t>If ‘SpreadRate’ is present, then this field must be omitted.</w:t>
            </w:r>
          </w:p>
          <w:p w14:paraId="1C1473AC" w14:textId="77777777" w:rsidR="00DE4088" w:rsidRPr="006159E6" w:rsidRDefault="00DE4088" w:rsidP="00ED3F3F">
            <w:pPr>
              <w:pStyle w:val="condition1"/>
            </w:pPr>
            <w:r w:rsidRPr="006159E6">
              <w:t xml:space="preserve">If ‘SpreadAmount’ is present and ‘SpreadCurrencyUnit’ differs from </w:t>
            </w:r>
            <w:r w:rsidR="002C3F0E" w:rsidRPr="006159E6">
              <w:t xml:space="preserve">the </w:t>
            </w:r>
            <w:r w:rsidRPr="006159E6">
              <w:t>settlement currency</w:t>
            </w:r>
            <w:r w:rsidR="006026EE" w:rsidRPr="006159E6">
              <w:t xml:space="preserve"> specified in</w:t>
            </w:r>
            <w:r w:rsidRPr="006159E6">
              <w:t xml:space="preserve"> the ‘TradeConfirmation/Currency’ field, then this field is mandatory.</w:t>
            </w:r>
          </w:p>
          <w:p w14:paraId="57A63C04" w14:textId="77777777" w:rsidR="00DE4088" w:rsidRPr="006159E6" w:rsidRDefault="00AB0EEF" w:rsidP="00ED3F3F">
            <w:pPr>
              <w:pStyle w:val="condition1"/>
            </w:pPr>
            <w:r w:rsidRPr="006159E6">
              <w:t>Else, this field</w:t>
            </w:r>
            <w:r w:rsidR="00DE4088" w:rsidRPr="006159E6">
              <w:t xml:space="preserve"> must be omitted. </w:t>
            </w:r>
          </w:p>
          <w:p w14:paraId="1F593794" w14:textId="77777777" w:rsidR="00DE4088" w:rsidRPr="006159E6" w:rsidRDefault="00DE4088" w:rsidP="00DE4088">
            <w:pPr>
              <w:pStyle w:val="CellBody"/>
              <w:rPr>
                <w:lang w:val="en-US"/>
              </w:rPr>
            </w:pPr>
            <w:r w:rsidRPr="006159E6">
              <w:rPr>
                <w:rStyle w:val="Fett"/>
                <w:lang w:val="en-US"/>
              </w:rPr>
              <w:t>Important</w:t>
            </w:r>
            <w:r w:rsidRPr="006159E6">
              <w:rPr>
                <w:lang w:val="en-US"/>
              </w:rPr>
              <w:t>: The spread must always be in the notional capacity unit.</w:t>
            </w:r>
          </w:p>
        </w:tc>
      </w:tr>
      <w:tr w:rsidR="00CB3E68" w:rsidRPr="006159E6" w14:paraId="5F94D6A9" w14:textId="77777777" w:rsidTr="003235DC">
        <w:tblPrEx>
          <w:tblLook w:val="0000" w:firstRow="0" w:lastRow="0" w:firstColumn="0" w:lastColumn="0" w:noHBand="0" w:noVBand="0"/>
        </w:tblPrEx>
        <w:trPr>
          <w:cantSplit/>
        </w:trPr>
        <w:tc>
          <w:tcPr>
            <w:tcW w:w="9498" w:type="dxa"/>
            <w:gridSpan w:val="4"/>
            <w:shd w:val="clear" w:color="auto" w:fill="C0C0C0"/>
          </w:tcPr>
          <w:p w14:paraId="28420306" w14:textId="77777777" w:rsidR="00CB3E68" w:rsidRPr="006159E6" w:rsidRDefault="00CB3E68" w:rsidP="00D02290">
            <w:pPr>
              <w:pStyle w:val="CellBody"/>
              <w:rPr>
                <w:lang w:val="en-US"/>
              </w:rPr>
            </w:pPr>
            <w:r w:rsidRPr="006159E6">
              <w:rPr>
                <w:rStyle w:val="XSDSectionTitle"/>
                <w:lang w:val="en-US"/>
              </w:rPr>
              <w:t>SpreadInformation</w:t>
            </w:r>
            <w:r w:rsidR="00507F61" w:rsidRPr="006159E6">
              <w:rPr>
                <w:rStyle w:val="XSDSectionTitle"/>
                <w:lang w:val="en-US"/>
              </w:rPr>
              <w:t>/</w:t>
            </w:r>
            <w:r w:rsidRPr="006159E6">
              <w:rPr>
                <w:rStyle w:val="XSDSectionTitle"/>
                <w:lang w:val="en-US"/>
              </w:rPr>
              <w:t>FXInformation</w:t>
            </w:r>
            <w:r w:rsidR="00EB0C8E" w:rsidRPr="006159E6">
              <w:rPr>
                <w:lang w:val="en-US"/>
              </w:rPr>
              <w:t xml:space="preserve">: </w:t>
            </w:r>
            <w:r w:rsidR="00131D46" w:rsidRPr="006159E6">
              <w:rPr>
                <w:lang w:val="en-US"/>
              </w:rPr>
              <w:t xml:space="preserve">conditional </w:t>
            </w:r>
            <w:r w:rsidR="00EB0C8E" w:rsidRPr="006159E6">
              <w:rPr>
                <w:lang w:val="en-US"/>
              </w:rPr>
              <w:t>section</w:t>
            </w:r>
          </w:p>
          <w:p w14:paraId="077ACB2F" w14:textId="77777777" w:rsidR="00930A4B" w:rsidRPr="006159E6" w:rsidRDefault="00930A4B" w:rsidP="00930A4B">
            <w:pPr>
              <w:pStyle w:val="CellBody"/>
              <w:rPr>
                <w:rStyle w:val="Fett"/>
                <w:lang w:val="en-US"/>
              </w:rPr>
            </w:pPr>
            <w:r w:rsidRPr="006159E6">
              <w:rPr>
                <w:rStyle w:val="Fett"/>
                <w:lang w:val="en-US"/>
              </w:rPr>
              <w:t>Occurrence:</w:t>
            </w:r>
          </w:p>
          <w:p w14:paraId="0CD180ED" w14:textId="77777777" w:rsidR="00930A4B" w:rsidRPr="006159E6" w:rsidRDefault="00930A4B" w:rsidP="00ED3F3F">
            <w:pPr>
              <w:pStyle w:val="condition1"/>
            </w:pPr>
            <w:r w:rsidRPr="006159E6">
              <w:t xml:space="preserve">If ‘SpreadCurrencyUnit’ is present, </w:t>
            </w:r>
            <w:r w:rsidR="00A243D4" w:rsidRPr="006159E6">
              <w:t>this</w:t>
            </w:r>
            <w:r w:rsidRPr="006159E6">
              <w:t xml:space="preserve"> section </w:t>
            </w:r>
            <w:r w:rsidR="00B61F60" w:rsidRPr="006159E6">
              <w:t>is mandatory</w:t>
            </w:r>
            <w:r w:rsidRPr="006159E6">
              <w:t xml:space="preserve">. </w:t>
            </w:r>
          </w:p>
          <w:p w14:paraId="5C4BB613" w14:textId="77777777" w:rsidR="00CB3E68" w:rsidRPr="006159E6" w:rsidRDefault="00AB0EEF" w:rsidP="00ED3F3F">
            <w:pPr>
              <w:pStyle w:val="condition1"/>
            </w:pPr>
            <w:r w:rsidRPr="006159E6">
              <w:t>Else, this section</w:t>
            </w:r>
            <w:r w:rsidR="00930A4B" w:rsidRPr="006159E6">
              <w:t xml:space="preserve"> must be omitted.</w:t>
            </w:r>
          </w:p>
        </w:tc>
      </w:tr>
      <w:tr w:rsidR="00406D3B" w:rsidRPr="006159E6" w14:paraId="1A1F62AA" w14:textId="77777777" w:rsidTr="003235DC">
        <w:tblPrEx>
          <w:tblLook w:val="0000" w:firstRow="0" w:lastRow="0" w:firstColumn="0" w:lastColumn="0" w:noHBand="0" w:noVBand="0"/>
        </w:tblPrEx>
        <w:trPr>
          <w:cantSplit/>
        </w:trPr>
        <w:tc>
          <w:tcPr>
            <w:tcW w:w="9498" w:type="dxa"/>
            <w:gridSpan w:val="4"/>
            <w:shd w:val="clear" w:color="auto" w:fill="C0C0C0"/>
          </w:tcPr>
          <w:p w14:paraId="6BFBF07A" w14:textId="77777777" w:rsidR="00406D3B" w:rsidRPr="006159E6" w:rsidRDefault="00F205E8" w:rsidP="00D02290">
            <w:pPr>
              <w:pStyle w:val="CellBody"/>
              <w:rPr>
                <w:lang w:val="en-US"/>
              </w:rPr>
            </w:pPr>
            <w:r w:rsidRPr="006159E6">
              <w:rPr>
                <w:rStyle w:val="XSDSectionTitle"/>
                <w:lang w:val="en-US"/>
              </w:rPr>
              <w:t>FXInformation</w:t>
            </w:r>
            <w:r w:rsidR="00507F61" w:rsidRPr="006159E6">
              <w:rPr>
                <w:rStyle w:val="XSDSectionTitle"/>
                <w:lang w:val="en-US"/>
              </w:rPr>
              <w:t>/</w:t>
            </w:r>
            <w:r w:rsidR="00406D3B" w:rsidRPr="006159E6">
              <w:rPr>
                <w:rStyle w:val="XSDSectionTitle"/>
                <w:lang w:val="en-US"/>
              </w:rPr>
              <w:t>XSD choice</w:t>
            </w:r>
            <w:r w:rsidR="00EE6370" w:rsidRPr="006159E6">
              <w:rPr>
                <w:lang w:val="en-US"/>
              </w:rPr>
              <w:t>: mandatory</w:t>
            </w:r>
            <w:r w:rsidR="00730C67" w:rsidRPr="006159E6">
              <w:rPr>
                <w:lang w:val="en-US"/>
              </w:rPr>
              <w:t xml:space="preserve"> </w:t>
            </w:r>
            <w:r w:rsidR="00650AB3" w:rsidRPr="006159E6">
              <w:rPr>
                <w:lang w:val="en-US"/>
              </w:rPr>
              <w:t>section</w:t>
            </w:r>
          </w:p>
          <w:p w14:paraId="3B45656B" w14:textId="77777777" w:rsidR="009E2B3A" w:rsidRPr="006159E6" w:rsidRDefault="009E2B3A" w:rsidP="009E2B3A">
            <w:pPr>
              <w:pStyle w:val="CellBody"/>
              <w:rPr>
                <w:rStyle w:val="Fett"/>
                <w:lang w:val="en-US"/>
              </w:rPr>
            </w:pPr>
            <w:r w:rsidRPr="006159E6">
              <w:rPr>
                <w:rStyle w:val="Fett"/>
                <w:lang w:val="en-US"/>
              </w:rPr>
              <w:t>Choices:</w:t>
            </w:r>
          </w:p>
          <w:p w14:paraId="70507F54" w14:textId="77777777" w:rsidR="00EC03EB" w:rsidRPr="006159E6" w:rsidRDefault="00EC03EB" w:rsidP="00ED3F3F">
            <w:pPr>
              <w:pStyle w:val="condition1"/>
            </w:pPr>
            <w:r w:rsidRPr="006159E6">
              <w:t xml:space="preserve">If ‘FXReference’ is present, then ‘FXMethod’ must also be present and ‘FXRate’ must be omitted. </w:t>
            </w:r>
          </w:p>
          <w:p w14:paraId="5B31A1F7" w14:textId="77777777" w:rsidR="00406D3B" w:rsidRPr="006159E6" w:rsidRDefault="00EC03EB" w:rsidP="00ED3F3F">
            <w:pPr>
              <w:pStyle w:val="condition1"/>
            </w:pPr>
            <w:r w:rsidRPr="006159E6">
              <w:t xml:space="preserve">Else, ‘FXRate’ </w:t>
            </w:r>
            <w:r w:rsidR="00B61F60" w:rsidRPr="006159E6">
              <w:t>is mandatory</w:t>
            </w:r>
            <w:r w:rsidRPr="006159E6">
              <w:t xml:space="preserve"> and ‘FXReference’ and ‘FXMethod’ must be omitted.</w:t>
            </w:r>
          </w:p>
        </w:tc>
      </w:tr>
      <w:tr w:rsidR="00FB12A5" w:rsidRPr="006159E6" w14:paraId="3F464011" w14:textId="77777777" w:rsidTr="003235DC">
        <w:tblPrEx>
          <w:tblLook w:val="0000" w:firstRow="0" w:lastRow="0" w:firstColumn="0" w:lastColumn="0" w:noHBand="0" w:noVBand="0"/>
        </w:tblPrEx>
        <w:trPr>
          <w:cantSplit/>
        </w:trPr>
        <w:tc>
          <w:tcPr>
            <w:tcW w:w="1418" w:type="dxa"/>
          </w:tcPr>
          <w:p w14:paraId="4118D6BE" w14:textId="77777777" w:rsidR="00FB12A5" w:rsidRPr="006159E6" w:rsidRDefault="00FB12A5" w:rsidP="00D02290">
            <w:pPr>
              <w:pStyle w:val="CellBody"/>
              <w:rPr>
                <w:lang w:val="en-US"/>
              </w:rPr>
            </w:pPr>
            <w:r w:rsidRPr="006159E6">
              <w:rPr>
                <w:lang w:val="en-US"/>
              </w:rPr>
              <w:t>FX</w:t>
            </w:r>
            <w:r w:rsidRPr="006159E6">
              <w:rPr>
                <w:lang w:val="en-US"/>
              </w:rPr>
              <w:softHyphen/>
              <w:t>Reference</w:t>
            </w:r>
          </w:p>
        </w:tc>
        <w:tc>
          <w:tcPr>
            <w:tcW w:w="850" w:type="dxa"/>
          </w:tcPr>
          <w:p w14:paraId="70F31FB2" w14:textId="77777777" w:rsidR="00FB12A5" w:rsidRPr="006159E6" w:rsidRDefault="00FB12A5" w:rsidP="00D02290">
            <w:pPr>
              <w:pStyle w:val="CellBody"/>
              <w:rPr>
                <w:lang w:val="en-US"/>
              </w:rPr>
            </w:pPr>
            <w:r w:rsidRPr="006159E6">
              <w:rPr>
                <w:lang w:val="en-US"/>
              </w:rPr>
              <w:t>M+CH</w:t>
            </w:r>
          </w:p>
        </w:tc>
        <w:tc>
          <w:tcPr>
            <w:tcW w:w="1418" w:type="dxa"/>
          </w:tcPr>
          <w:p w14:paraId="3A13E65A" w14:textId="77777777" w:rsidR="00FB12A5" w:rsidRPr="006159E6" w:rsidRDefault="00FB12A5" w:rsidP="00D02290">
            <w:pPr>
              <w:pStyle w:val="CellBody"/>
              <w:rPr>
                <w:lang w:val="en-US"/>
              </w:rPr>
            </w:pPr>
            <w:r w:rsidRPr="006159E6">
              <w:rPr>
                <w:lang w:val="en-US"/>
              </w:rPr>
              <w:t>FXReference</w:t>
            </w:r>
            <w:r w:rsidRPr="006159E6">
              <w:rPr>
                <w:lang w:val="en-US"/>
              </w:rPr>
              <w:softHyphen/>
              <w:t>Type</w:t>
            </w:r>
          </w:p>
        </w:tc>
        <w:tc>
          <w:tcPr>
            <w:tcW w:w="5812" w:type="dxa"/>
          </w:tcPr>
          <w:p w14:paraId="2878D9BF" w14:textId="77777777" w:rsidR="00FB12A5" w:rsidRPr="006159E6" w:rsidRDefault="00B76B7C" w:rsidP="00B76B7C">
            <w:pPr>
              <w:pStyle w:val="CellBody"/>
              <w:rPr>
                <w:lang w:val="en-US"/>
              </w:rPr>
            </w:pPr>
            <w:r>
              <w:rPr>
                <w:lang w:val="en-US"/>
              </w:rPr>
              <w:t>The r</w:t>
            </w:r>
            <w:r w:rsidR="0041529D" w:rsidRPr="006159E6">
              <w:rPr>
                <w:lang w:val="en-US"/>
              </w:rPr>
              <w:t xml:space="preserve">eference conversion rate </w:t>
            </w:r>
            <w:r w:rsidR="007E22E2" w:rsidRPr="006159E6">
              <w:rPr>
                <w:lang w:val="en-US"/>
              </w:rPr>
              <w:t xml:space="preserve">from ‘SpreadCurrencyUnit’ to the settlement currency </w:t>
            </w:r>
            <w:r w:rsidR="005A1D16" w:rsidRPr="006159E6">
              <w:rPr>
                <w:lang w:val="en-US"/>
              </w:rPr>
              <w:t xml:space="preserve">unit </w:t>
            </w:r>
            <w:r w:rsidR="007E22E2" w:rsidRPr="006159E6">
              <w:rPr>
                <w:lang w:val="en-US"/>
              </w:rPr>
              <w:t xml:space="preserve">of the </w:t>
            </w:r>
            <w:r w:rsidR="00560C7B">
              <w:rPr>
                <w:lang w:val="en-US"/>
              </w:rPr>
              <w:t>trade</w:t>
            </w:r>
            <w:r w:rsidR="006026EE" w:rsidRPr="006159E6">
              <w:rPr>
                <w:lang w:val="en-US"/>
              </w:rPr>
              <w:t xml:space="preserve"> specified in </w:t>
            </w:r>
            <w:r w:rsidR="007E22E2" w:rsidRPr="006159E6">
              <w:rPr>
                <w:lang w:val="en-US"/>
              </w:rPr>
              <w:t>the ‘TradeConfirmation/Currency’ field.</w:t>
            </w:r>
          </w:p>
        </w:tc>
      </w:tr>
      <w:tr w:rsidR="00FB12A5" w:rsidRPr="006159E6" w14:paraId="04D19EDA" w14:textId="77777777" w:rsidTr="003235DC">
        <w:tblPrEx>
          <w:tblLook w:val="0000" w:firstRow="0" w:lastRow="0" w:firstColumn="0" w:lastColumn="0" w:noHBand="0" w:noVBand="0"/>
        </w:tblPrEx>
        <w:trPr>
          <w:cantSplit/>
        </w:trPr>
        <w:tc>
          <w:tcPr>
            <w:tcW w:w="1418" w:type="dxa"/>
          </w:tcPr>
          <w:p w14:paraId="05149130" w14:textId="77777777" w:rsidR="00FB12A5" w:rsidRPr="006159E6" w:rsidRDefault="00FB12A5" w:rsidP="00D02290">
            <w:pPr>
              <w:pStyle w:val="CellBody"/>
              <w:rPr>
                <w:lang w:val="en-US"/>
              </w:rPr>
            </w:pPr>
            <w:r w:rsidRPr="006159E6">
              <w:rPr>
                <w:lang w:val="en-US"/>
              </w:rPr>
              <w:t>FXMethod</w:t>
            </w:r>
          </w:p>
        </w:tc>
        <w:tc>
          <w:tcPr>
            <w:tcW w:w="850" w:type="dxa"/>
          </w:tcPr>
          <w:p w14:paraId="01129D15" w14:textId="77777777" w:rsidR="00FB12A5" w:rsidRPr="006159E6" w:rsidRDefault="00FB12A5" w:rsidP="00D02290">
            <w:pPr>
              <w:pStyle w:val="CellBody"/>
              <w:rPr>
                <w:lang w:val="en-US"/>
              </w:rPr>
            </w:pPr>
            <w:r w:rsidRPr="006159E6">
              <w:rPr>
                <w:lang w:val="en-US"/>
              </w:rPr>
              <w:t>M+CH</w:t>
            </w:r>
          </w:p>
        </w:tc>
        <w:tc>
          <w:tcPr>
            <w:tcW w:w="1418" w:type="dxa"/>
          </w:tcPr>
          <w:p w14:paraId="4220DC69" w14:textId="77777777" w:rsidR="00FB12A5" w:rsidRPr="006159E6" w:rsidRDefault="00FB12A5" w:rsidP="00D02290">
            <w:pPr>
              <w:pStyle w:val="CellBody"/>
              <w:rPr>
                <w:lang w:val="en-US"/>
              </w:rPr>
            </w:pPr>
            <w:r w:rsidRPr="006159E6">
              <w:rPr>
                <w:lang w:val="en-US"/>
              </w:rPr>
              <w:t>FXConversion</w:t>
            </w:r>
            <w:r w:rsidRPr="006159E6">
              <w:rPr>
                <w:lang w:val="en-US"/>
              </w:rPr>
              <w:softHyphen/>
              <w:t>Method</w:t>
            </w:r>
            <w:r w:rsidRPr="006159E6">
              <w:rPr>
                <w:lang w:val="en-US"/>
              </w:rPr>
              <w:softHyphen/>
              <w:t>Type</w:t>
            </w:r>
          </w:p>
        </w:tc>
        <w:tc>
          <w:tcPr>
            <w:tcW w:w="5812" w:type="dxa"/>
          </w:tcPr>
          <w:p w14:paraId="01B48151" w14:textId="77777777" w:rsidR="00FB12A5" w:rsidRPr="006159E6" w:rsidRDefault="00FB12A5" w:rsidP="00D02290">
            <w:pPr>
              <w:pStyle w:val="CellBody"/>
              <w:rPr>
                <w:lang w:val="en-US"/>
              </w:rPr>
            </w:pPr>
          </w:p>
        </w:tc>
      </w:tr>
      <w:tr w:rsidR="00FB12A5" w:rsidRPr="006159E6" w14:paraId="32665B8F" w14:textId="77777777" w:rsidTr="003235DC">
        <w:tblPrEx>
          <w:tblLook w:val="0000" w:firstRow="0" w:lastRow="0" w:firstColumn="0" w:lastColumn="0" w:noHBand="0" w:noVBand="0"/>
        </w:tblPrEx>
        <w:trPr>
          <w:cantSplit/>
        </w:trPr>
        <w:tc>
          <w:tcPr>
            <w:tcW w:w="1418" w:type="dxa"/>
          </w:tcPr>
          <w:p w14:paraId="78C7BAEE" w14:textId="77777777" w:rsidR="00FB12A5" w:rsidRPr="006159E6" w:rsidRDefault="00FB12A5" w:rsidP="00D02290">
            <w:pPr>
              <w:pStyle w:val="CellBody"/>
              <w:rPr>
                <w:lang w:val="en-US"/>
              </w:rPr>
            </w:pPr>
            <w:r w:rsidRPr="006159E6">
              <w:rPr>
                <w:lang w:val="en-US"/>
              </w:rPr>
              <w:t>FXRate</w:t>
            </w:r>
          </w:p>
        </w:tc>
        <w:tc>
          <w:tcPr>
            <w:tcW w:w="850" w:type="dxa"/>
          </w:tcPr>
          <w:p w14:paraId="215B33F7" w14:textId="77777777" w:rsidR="00FB12A5" w:rsidRPr="006159E6" w:rsidRDefault="00FB12A5" w:rsidP="00D02290">
            <w:pPr>
              <w:pStyle w:val="CellBody"/>
              <w:rPr>
                <w:lang w:val="en-US"/>
              </w:rPr>
            </w:pPr>
            <w:r w:rsidRPr="006159E6">
              <w:rPr>
                <w:lang w:val="en-US"/>
              </w:rPr>
              <w:t>M+CH</w:t>
            </w:r>
          </w:p>
        </w:tc>
        <w:tc>
          <w:tcPr>
            <w:tcW w:w="1418" w:type="dxa"/>
          </w:tcPr>
          <w:p w14:paraId="42E54A7F" w14:textId="77777777" w:rsidR="00FB12A5" w:rsidRPr="006159E6" w:rsidRDefault="00FB12A5" w:rsidP="00D02290">
            <w:pPr>
              <w:pStyle w:val="CellBody"/>
              <w:rPr>
                <w:lang w:val="en-US"/>
              </w:rPr>
            </w:pPr>
            <w:r w:rsidRPr="006159E6">
              <w:rPr>
                <w:lang w:val="en-US"/>
              </w:rPr>
              <w:t>QuantityType</w:t>
            </w:r>
          </w:p>
        </w:tc>
        <w:tc>
          <w:tcPr>
            <w:tcW w:w="5812" w:type="dxa"/>
          </w:tcPr>
          <w:p w14:paraId="7167B3B7" w14:textId="77777777" w:rsidR="001E3199" w:rsidRPr="006159E6" w:rsidRDefault="00B76B7C" w:rsidP="00B76B7C">
            <w:pPr>
              <w:pStyle w:val="CellBody"/>
              <w:rPr>
                <w:lang w:val="en-US"/>
              </w:rPr>
            </w:pPr>
            <w:r>
              <w:rPr>
                <w:lang w:val="en-US"/>
              </w:rPr>
              <w:t>The f</w:t>
            </w:r>
            <w:r w:rsidR="0041529D" w:rsidRPr="006159E6">
              <w:rPr>
                <w:lang w:val="en-US"/>
              </w:rPr>
              <w:t xml:space="preserve">ixed conversion rate </w:t>
            </w:r>
            <w:r w:rsidR="00FB12A5" w:rsidRPr="006159E6">
              <w:rPr>
                <w:lang w:val="en-US"/>
              </w:rPr>
              <w:t xml:space="preserve">from </w:t>
            </w:r>
            <w:r w:rsidR="002E4242" w:rsidRPr="006159E6">
              <w:rPr>
                <w:lang w:val="en-US"/>
              </w:rPr>
              <w:t>‘</w:t>
            </w:r>
            <w:r w:rsidR="00FB12A5" w:rsidRPr="006159E6">
              <w:rPr>
                <w:lang w:val="en-US"/>
              </w:rPr>
              <w:t>SpreadCurrencyUnit</w:t>
            </w:r>
            <w:r w:rsidR="002E4242" w:rsidRPr="006159E6">
              <w:rPr>
                <w:lang w:val="en-US"/>
              </w:rPr>
              <w:t>’</w:t>
            </w:r>
            <w:r w:rsidR="00FB12A5" w:rsidRPr="006159E6">
              <w:rPr>
                <w:lang w:val="en-US"/>
              </w:rPr>
              <w:t xml:space="preserve"> to the </w:t>
            </w:r>
            <w:r w:rsidR="002E4242" w:rsidRPr="006159E6">
              <w:rPr>
                <w:lang w:val="en-US"/>
              </w:rPr>
              <w:t>s</w:t>
            </w:r>
            <w:r w:rsidR="00FB12A5" w:rsidRPr="006159E6">
              <w:rPr>
                <w:lang w:val="en-US"/>
              </w:rPr>
              <w:t>ettlement</w:t>
            </w:r>
            <w:r w:rsidR="002E4242" w:rsidRPr="006159E6">
              <w:rPr>
                <w:lang w:val="en-US"/>
              </w:rPr>
              <w:t xml:space="preserve"> c</w:t>
            </w:r>
            <w:r w:rsidR="00FB12A5" w:rsidRPr="006159E6">
              <w:rPr>
                <w:lang w:val="en-US"/>
              </w:rPr>
              <w:t>urrency</w:t>
            </w:r>
            <w:r w:rsidR="002E4242" w:rsidRPr="006159E6">
              <w:rPr>
                <w:lang w:val="en-US"/>
              </w:rPr>
              <w:t xml:space="preserve"> u</w:t>
            </w:r>
            <w:r w:rsidR="00FB12A5" w:rsidRPr="006159E6">
              <w:rPr>
                <w:lang w:val="en-US"/>
              </w:rPr>
              <w:t xml:space="preserve">nit </w:t>
            </w:r>
            <w:r w:rsidR="001933A0" w:rsidRPr="006159E6">
              <w:rPr>
                <w:lang w:val="en-US"/>
              </w:rPr>
              <w:t xml:space="preserve">of </w:t>
            </w:r>
            <w:r w:rsidR="00FB12A5" w:rsidRPr="006159E6">
              <w:rPr>
                <w:lang w:val="en-US"/>
              </w:rPr>
              <w:t xml:space="preserve">the </w:t>
            </w:r>
            <w:r w:rsidR="00560C7B">
              <w:rPr>
                <w:lang w:val="en-US"/>
              </w:rPr>
              <w:t>trade</w:t>
            </w:r>
            <w:r w:rsidR="006026EE" w:rsidRPr="006159E6">
              <w:rPr>
                <w:lang w:val="en-US"/>
              </w:rPr>
              <w:t xml:space="preserve"> specified in </w:t>
            </w:r>
            <w:r w:rsidR="004753C9" w:rsidRPr="006159E6">
              <w:rPr>
                <w:lang w:val="en-US"/>
              </w:rPr>
              <w:t>the ‘TradeConfirmation/Currency’ field</w:t>
            </w:r>
            <w:r w:rsidR="00FB12A5" w:rsidRPr="006159E6">
              <w:rPr>
                <w:lang w:val="en-US"/>
              </w:rPr>
              <w:t>.</w:t>
            </w:r>
          </w:p>
        </w:tc>
      </w:tr>
      <w:tr w:rsidR="003F2B54" w:rsidRPr="006159E6" w14:paraId="11B0435B" w14:textId="77777777" w:rsidTr="003235DC">
        <w:tblPrEx>
          <w:tblLook w:val="0000" w:firstRow="0" w:lastRow="0" w:firstColumn="0" w:lastColumn="0" w:noHBand="0" w:noVBand="0"/>
        </w:tblPrEx>
        <w:trPr>
          <w:cantSplit/>
        </w:trPr>
        <w:tc>
          <w:tcPr>
            <w:tcW w:w="9498" w:type="dxa"/>
            <w:gridSpan w:val="4"/>
            <w:shd w:val="clear" w:color="auto" w:fill="C0C0C0"/>
          </w:tcPr>
          <w:p w14:paraId="1BD33BF7" w14:textId="77777777" w:rsidR="003F2B54" w:rsidRPr="006159E6" w:rsidRDefault="003F2B54" w:rsidP="00D02290">
            <w:pPr>
              <w:pStyle w:val="CellBody"/>
              <w:rPr>
                <w:lang w:val="en-US"/>
              </w:rPr>
            </w:pPr>
            <w:r w:rsidRPr="006159E6">
              <w:rPr>
                <w:lang w:val="en-US"/>
              </w:rPr>
              <w:t xml:space="preserve">End of </w:t>
            </w:r>
            <w:r w:rsidRPr="006159E6">
              <w:rPr>
                <w:rStyle w:val="Fett"/>
                <w:lang w:val="en-US"/>
              </w:rPr>
              <w:t>XSD choice</w:t>
            </w:r>
            <w:r w:rsidR="007433C9" w:rsidRPr="006159E6">
              <w:rPr>
                <w:lang w:val="en-US"/>
              </w:rPr>
              <w:t xml:space="preserve"> </w:t>
            </w:r>
          </w:p>
        </w:tc>
      </w:tr>
      <w:tr w:rsidR="00170B72" w:rsidRPr="006159E6" w14:paraId="60E194F4" w14:textId="77777777" w:rsidTr="003235DC">
        <w:tblPrEx>
          <w:tblLook w:val="0000" w:firstRow="0" w:lastRow="0" w:firstColumn="0" w:lastColumn="0" w:noHBand="0" w:noVBand="0"/>
        </w:tblPrEx>
        <w:trPr>
          <w:cantSplit/>
        </w:trPr>
        <w:tc>
          <w:tcPr>
            <w:tcW w:w="9498" w:type="dxa"/>
            <w:gridSpan w:val="4"/>
            <w:shd w:val="clear" w:color="auto" w:fill="C0C0C0"/>
          </w:tcPr>
          <w:p w14:paraId="3214BE9F" w14:textId="77777777" w:rsidR="00170B72" w:rsidRPr="006159E6" w:rsidRDefault="00170B72" w:rsidP="00D02290">
            <w:pPr>
              <w:pStyle w:val="CellBody"/>
              <w:rPr>
                <w:lang w:val="en-US"/>
              </w:rPr>
            </w:pPr>
            <w:r w:rsidRPr="006159E6">
              <w:rPr>
                <w:lang w:val="en-US"/>
              </w:rPr>
              <w:t xml:space="preserve">End of </w:t>
            </w:r>
            <w:r w:rsidRPr="006159E6">
              <w:rPr>
                <w:rStyle w:val="Fett"/>
                <w:lang w:val="en-US"/>
              </w:rPr>
              <w:t>FXInformation</w:t>
            </w:r>
            <w:r w:rsidRPr="006159E6">
              <w:rPr>
                <w:lang w:val="en-US"/>
              </w:rPr>
              <w:t xml:space="preserve"> </w:t>
            </w:r>
          </w:p>
        </w:tc>
      </w:tr>
      <w:tr w:rsidR="00170B72" w:rsidRPr="006159E6" w14:paraId="5C0A1581" w14:textId="77777777" w:rsidTr="003235DC">
        <w:tblPrEx>
          <w:tblLook w:val="0000" w:firstRow="0" w:lastRow="0" w:firstColumn="0" w:lastColumn="0" w:noHBand="0" w:noVBand="0"/>
        </w:tblPrEx>
        <w:trPr>
          <w:cantSplit/>
        </w:trPr>
        <w:tc>
          <w:tcPr>
            <w:tcW w:w="9498" w:type="dxa"/>
            <w:gridSpan w:val="4"/>
            <w:shd w:val="clear" w:color="auto" w:fill="C0C0C0"/>
          </w:tcPr>
          <w:p w14:paraId="491C4183" w14:textId="77777777" w:rsidR="00170B72" w:rsidRPr="006159E6" w:rsidRDefault="00170B72" w:rsidP="00D02290">
            <w:pPr>
              <w:pStyle w:val="CellBody"/>
              <w:rPr>
                <w:lang w:val="en-US"/>
              </w:rPr>
            </w:pPr>
            <w:r w:rsidRPr="006159E6">
              <w:rPr>
                <w:lang w:val="en-US"/>
              </w:rPr>
              <w:t xml:space="preserve">End of </w:t>
            </w:r>
            <w:r w:rsidR="00267DE3" w:rsidRPr="006159E6">
              <w:rPr>
                <w:rStyle w:val="Fett"/>
                <w:lang w:val="en-US"/>
              </w:rPr>
              <w:t>SpreadInformation</w:t>
            </w:r>
            <w:r w:rsidR="00267DE3" w:rsidRPr="006159E6">
              <w:rPr>
                <w:lang w:val="en-US"/>
              </w:rPr>
              <w:t xml:space="preserve"> </w:t>
            </w:r>
          </w:p>
        </w:tc>
      </w:tr>
      <w:tr w:rsidR="006F7F26" w:rsidRPr="006159E6" w14:paraId="2122CF82" w14:textId="77777777" w:rsidTr="003235DC">
        <w:tblPrEx>
          <w:tblLook w:val="0000" w:firstRow="0" w:lastRow="0" w:firstColumn="0" w:lastColumn="0" w:noHBand="0" w:noVBand="0"/>
        </w:tblPrEx>
        <w:trPr>
          <w:cantSplit/>
        </w:trPr>
        <w:tc>
          <w:tcPr>
            <w:tcW w:w="9498" w:type="dxa"/>
            <w:gridSpan w:val="4"/>
            <w:shd w:val="clear" w:color="auto" w:fill="C0C0C0"/>
          </w:tcPr>
          <w:p w14:paraId="09E7EAAE" w14:textId="77777777" w:rsidR="00D12EB6" w:rsidRPr="006159E6" w:rsidRDefault="006F7F26" w:rsidP="00E278BA">
            <w:pPr>
              <w:pStyle w:val="CellBody"/>
              <w:keepNext/>
              <w:rPr>
                <w:lang w:val="en-US"/>
              </w:rPr>
            </w:pPr>
            <w:r w:rsidRPr="006159E6">
              <w:rPr>
                <w:rStyle w:val="XSDSectionTitle"/>
                <w:lang w:val="en-US"/>
              </w:rPr>
              <w:t>CommodityReference</w:t>
            </w:r>
            <w:r w:rsidR="00507F61" w:rsidRPr="006159E6">
              <w:rPr>
                <w:rStyle w:val="XSDSectionTitle"/>
                <w:lang w:val="en-US"/>
              </w:rPr>
              <w:t>/</w:t>
            </w:r>
            <w:r w:rsidRPr="006159E6">
              <w:rPr>
                <w:rStyle w:val="XSDSectionTitle"/>
                <w:lang w:val="en-US"/>
              </w:rPr>
              <w:t>CalculationPeriods</w:t>
            </w:r>
            <w:r w:rsidR="004A7E8F" w:rsidRPr="006159E6">
              <w:rPr>
                <w:lang w:val="en-US"/>
              </w:rPr>
              <w:t xml:space="preserve">: </w:t>
            </w:r>
            <w:r w:rsidR="00233815" w:rsidRPr="006159E6">
              <w:rPr>
                <w:lang w:val="en-US"/>
              </w:rPr>
              <w:t xml:space="preserve">mandatory </w:t>
            </w:r>
            <w:r w:rsidRPr="006159E6">
              <w:rPr>
                <w:lang w:val="en-US"/>
              </w:rPr>
              <w:t>section</w:t>
            </w:r>
          </w:p>
        </w:tc>
      </w:tr>
      <w:tr w:rsidR="00CB3E68" w:rsidRPr="006159E6" w14:paraId="75A584F6" w14:textId="77777777" w:rsidTr="003235DC">
        <w:tblPrEx>
          <w:tblLook w:val="0000" w:firstRow="0" w:lastRow="0" w:firstColumn="0" w:lastColumn="0" w:noHBand="0" w:noVBand="0"/>
        </w:tblPrEx>
        <w:trPr>
          <w:cantSplit/>
        </w:trPr>
        <w:tc>
          <w:tcPr>
            <w:tcW w:w="9498" w:type="dxa"/>
            <w:gridSpan w:val="4"/>
            <w:shd w:val="clear" w:color="auto" w:fill="C0C0C0"/>
          </w:tcPr>
          <w:p w14:paraId="4F7F6DD7" w14:textId="77777777" w:rsidR="00CB3E68" w:rsidRPr="006159E6" w:rsidRDefault="00635E40" w:rsidP="00863657">
            <w:pPr>
              <w:pStyle w:val="CellBody"/>
              <w:keepNext/>
              <w:rPr>
                <w:lang w:val="en-US"/>
              </w:rPr>
            </w:pPr>
            <w:r w:rsidRPr="006159E6">
              <w:rPr>
                <w:rStyle w:val="XSDSectionTitle"/>
                <w:lang w:val="en-US"/>
              </w:rPr>
              <w:t>CalculationPeriods</w:t>
            </w:r>
            <w:r w:rsidR="00507F61" w:rsidRPr="006159E6">
              <w:rPr>
                <w:rStyle w:val="XSDSectionTitle"/>
                <w:lang w:val="en-US"/>
              </w:rPr>
              <w:t>/</w:t>
            </w:r>
            <w:r w:rsidRPr="006159E6">
              <w:rPr>
                <w:rStyle w:val="XSDSectionTitle"/>
                <w:lang w:val="en-US"/>
              </w:rPr>
              <w:t>CalculationPeriod</w:t>
            </w:r>
            <w:r w:rsidRPr="006159E6">
              <w:rPr>
                <w:lang w:val="en-US"/>
              </w:rPr>
              <w:t xml:space="preserve">: </w:t>
            </w:r>
            <w:r w:rsidR="00F52E6A" w:rsidRPr="006159E6">
              <w:rPr>
                <w:lang w:val="en-US"/>
              </w:rPr>
              <w:t>mandatory</w:t>
            </w:r>
            <w:r w:rsidR="005A21FF" w:rsidRPr="006159E6">
              <w:rPr>
                <w:lang w:val="en-US"/>
              </w:rPr>
              <w:t>,</w:t>
            </w:r>
            <w:r w:rsidR="00F52E6A" w:rsidRPr="006159E6">
              <w:rPr>
                <w:lang w:val="en-US"/>
              </w:rPr>
              <w:t xml:space="preserve"> </w:t>
            </w:r>
            <w:r w:rsidRPr="006159E6">
              <w:rPr>
                <w:lang w:val="en-US"/>
              </w:rPr>
              <w:t>repeatable section (1-n)</w:t>
            </w:r>
          </w:p>
          <w:p w14:paraId="66A5B31C" w14:textId="77777777" w:rsidR="001235D8" w:rsidRPr="006159E6" w:rsidRDefault="001235D8" w:rsidP="00D27DCB">
            <w:pPr>
              <w:pStyle w:val="CellBody"/>
              <w:rPr>
                <w:rStyle w:val="Fett"/>
                <w:lang w:val="en-US"/>
              </w:rPr>
            </w:pPr>
            <w:r w:rsidRPr="006159E6">
              <w:rPr>
                <w:rStyle w:val="Fett"/>
                <w:lang w:val="en-US"/>
              </w:rPr>
              <w:t>Values:</w:t>
            </w:r>
          </w:p>
          <w:p w14:paraId="7DD5297C" w14:textId="77777777" w:rsidR="00CB3E68" w:rsidRPr="006159E6" w:rsidRDefault="009349D0" w:rsidP="00ED3F3F">
            <w:pPr>
              <w:pStyle w:val="condition1"/>
            </w:pPr>
            <w:r w:rsidRPr="006159E6">
              <w:t xml:space="preserve">If </w:t>
            </w:r>
            <w:r w:rsidR="001235D8" w:rsidRPr="006159E6">
              <w:t>‘</w:t>
            </w:r>
            <w:r w:rsidRPr="006159E6">
              <w:t>TransactionType</w:t>
            </w:r>
            <w:r w:rsidR="001235D8" w:rsidRPr="006159E6">
              <w:t>’</w:t>
            </w:r>
            <w:r w:rsidRPr="006159E6">
              <w:t xml:space="preserve"> is a </w:t>
            </w:r>
            <w:r w:rsidR="00CB3E68" w:rsidRPr="006159E6">
              <w:t>Financial Transaction</w:t>
            </w:r>
            <w:r w:rsidRPr="006159E6">
              <w:t>,</w:t>
            </w:r>
            <w:r w:rsidR="00CB3E68" w:rsidRPr="006159E6">
              <w:t xml:space="preserve"> then e</w:t>
            </w:r>
            <w:r w:rsidR="00A87F78" w:rsidRPr="006159E6">
              <w:t xml:space="preserve">ach </w:t>
            </w:r>
            <w:r w:rsidR="00151DF8" w:rsidRPr="006159E6">
              <w:t>‘</w:t>
            </w:r>
            <w:r w:rsidR="00A87F78" w:rsidRPr="006159E6">
              <w:t>Calculation</w:t>
            </w:r>
            <w:r w:rsidR="00CB3E68" w:rsidRPr="006159E6">
              <w:t>Period</w:t>
            </w:r>
            <w:r w:rsidR="00151DF8" w:rsidRPr="006159E6">
              <w:t>’</w:t>
            </w:r>
            <w:r w:rsidR="00CB3E68" w:rsidRPr="006159E6">
              <w:t xml:space="preserve"> section must corre</w:t>
            </w:r>
            <w:r w:rsidR="00A87F78" w:rsidRPr="006159E6">
              <w:t xml:space="preserve">spond to precisely one </w:t>
            </w:r>
            <w:r w:rsidR="00894294" w:rsidRPr="006159E6">
              <w:t>‘</w:t>
            </w:r>
            <w:r w:rsidR="00A87F78" w:rsidRPr="006159E6">
              <w:t>Delivery</w:t>
            </w:r>
            <w:r w:rsidR="00CB3E68" w:rsidRPr="006159E6">
              <w:t>Period</w:t>
            </w:r>
            <w:r w:rsidR="00894294" w:rsidRPr="006159E6">
              <w:t>’</w:t>
            </w:r>
            <w:r w:rsidR="00CB3E68" w:rsidRPr="006159E6">
              <w:t xml:space="preserve"> section</w:t>
            </w:r>
            <w:r w:rsidR="00236C3B" w:rsidRPr="006159E6">
              <w:t>.</w:t>
            </w:r>
            <w:r w:rsidR="00CB3E68" w:rsidRPr="006159E6">
              <w:t xml:space="preserve"> </w:t>
            </w:r>
            <w:r w:rsidR="00236C3B" w:rsidRPr="006159E6">
              <w:t xml:space="preserve">The ‘CalculationPeriod’ and </w:t>
            </w:r>
            <w:r w:rsidR="00DB62C5" w:rsidRPr="006159E6">
              <w:t xml:space="preserve">corresponding </w:t>
            </w:r>
            <w:r w:rsidR="00236C3B" w:rsidRPr="006159E6">
              <w:t>‘</w:t>
            </w:r>
            <w:r w:rsidR="00A87F78" w:rsidRPr="006159E6">
              <w:t>DeliveryPeriod</w:t>
            </w:r>
            <w:r w:rsidR="00236C3B" w:rsidRPr="006159E6">
              <w:t>’ sections must appear in the same order</w:t>
            </w:r>
            <w:r w:rsidR="00DB62C5" w:rsidRPr="006159E6">
              <w:t xml:space="preserve"> in ‘Calculati</w:t>
            </w:r>
            <w:r w:rsidR="00157D03" w:rsidRPr="006159E6">
              <w:t>o</w:t>
            </w:r>
            <w:r w:rsidR="00DB62C5" w:rsidRPr="006159E6">
              <w:t>nPeriods’ and ‘DeliveryPeriods’, respectively</w:t>
            </w:r>
            <w:r w:rsidR="00236C3B" w:rsidRPr="006159E6">
              <w:t>.</w:t>
            </w:r>
          </w:p>
        </w:tc>
      </w:tr>
      <w:tr w:rsidR="00FB12A5" w:rsidRPr="006159E6" w14:paraId="2688408F" w14:textId="77777777" w:rsidTr="003235DC">
        <w:tblPrEx>
          <w:tblLook w:val="0000" w:firstRow="0" w:lastRow="0" w:firstColumn="0" w:lastColumn="0" w:noHBand="0" w:noVBand="0"/>
        </w:tblPrEx>
        <w:trPr>
          <w:cantSplit/>
        </w:trPr>
        <w:tc>
          <w:tcPr>
            <w:tcW w:w="1418" w:type="dxa"/>
          </w:tcPr>
          <w:p w14:paraId="69EAC893" w14:textId="77777777" w:rsidR="00FB12A5" w:rsidRPr="006159E6" w:rsidRDefault="00FB12A5" w:rsidP="00D02290">
            <w:pPr>
              <w:pStyle w:val="CellBody"/>
              <w:rPr>
                <w:lang w:val="en-US"/>
              </w:rPr>
            </w:pPr>
            <w:r w:rsidRPr="006159E6">
              <w:rPr>
                <w:lang w:val="en-US"/>
              </w:rPr>
              <w:t>StartDate</w:t>
            </w:r>
          </w:p>
        </w:tc>
        <w:tc>
          <w:tcPr>
            <w:tcW w:w="850" w:type="dxa"/>
          </w:tcPr>
          <w:p w14:paraId="6F1DAF4D" w14:textId="77777777" w:rsidR="00FB12A5" w:rsidRPr="006159E6" w:rsidRDefault="00FB12A5" w:rsidP="00D02290">
            <w:pPr>
              <w:pStyle w:val="CellBody"/>
              <w:rPr>
                <w:lang w:val="en-US"/>
              </w:rPr>
            </w:pPr>
            <w:r w:rsidRPr="006159E6">
              <w:rPr>
                <w:lang w:val="en-US"/>
              </w:rPr>
              <w:t>M</w:t>
            </w:r>
          </w:p>
        </w:tc>
        <w:tc>
          <w:tcPr>
            <w:tcW w:w="1418" w:type="dxa"/>
          </w:tcPr>
          <w:p w14:paraId="60DB1F7F" w14:textId="77777777" w:rsidR="00FB12A5" w:rsidRPr="006159E6" w:rsidRDefault="00FB12A5" w:rsidP="00D02290">
            <w:pPr>
              <w:pStyle w:val="CellBody"/>
              <w:rPr>
                <w:lang w:val="en-US"/>
              </w:rPr>
            </w:pPr>
            <w:r w:rsidRPr="006159E6">
              <w:rPr>
                <w:lang w:val="en-US"/>
              </w:rPr>
              <w:t>DateType</w:t>
            </w:r>
          </w:p>
        </w:tc>
        <w:tc>
          <w:tcPr>
            <w:tcW w:w="5812" w:type="dxa"/>
          </w:tcPr>
          <w:p w14:paraId="51543529" w14:textId="77777777" w:rsidR="00FB12A5" w:rsidRPr="006159E6" w:rsidRDefault="00FB12A5" w:rsidP="00D02290">
            <w:pPr>
              <w:pStyle w:val="CellBody"/>
              <w:rPr>
                <w:lang w:val="en-US"/>
              </w:rPr>
            </w:pPr>
          </w:p>
        </w:tc>
      </w:tr>
      <w:tr w:rsidR="00FB12A5" w:rsidRPr="006159E6" w14:paraId="4274D9FB" w14:textId="77777777" w:rsidTr="003235DC">
        <w:tblPrEx>
          <w:tblLook w:val="0000" w:firstRow="0" w:lastRow="0" w:firstColumn="0" w:lastColumn="0" w:noHBand="0" w:noVBand="0"/>
        </w:tblPrEx>
        <w:trPr>
          <w:cantSplit/>
        </w:trPr>
        <w:tc>
          <w:tcPr>
            <w:tcW w:w="1418" w:type="dxa"/>
          </w:tcPr>
          <w:p w14:paraId="54217F8C" w14:textId="77777777" w:rsidR="00FB12A5" w:rsidRPr="006159E6" w:rsidRDefault="00FB12A5" w:rsidP="00D02290">
            <w:pPr>
              <w:pStyle w:val="CellBody"/>
              <w:rPr>
                <w:lang w:val="en-US"/>
              </w:rPr>
            </w:pPr>
            <w:r w:rsidRPr="006159E6">
              <w:rPr>
                <w:lang w:val="en-US"/>
              </w:rPr>
              <w:t>EndDate</w:t>
            </w:r>
          </w:p>
        </w:tc>
        <w:tc>
          <w:tcPr>
            <w:tcW w:w="850" w:type="dxa"/>
          </w:tcPr>
          <w:p w14:paraId="2426F048" w14:textId="77777777" w:rsidR="00FB12A5" w:rsidRPr="006159E6" w:rsidRDefault="00FB12A5" w:rsidP="00D02290">
            <w:pPr>
              <w:pStyle w:val="CellBody"/>
              <w:rPr>
                <w:lang w:val="en-US"/>
              </w:rPr>
            </w:pPr>
            <w:r w:rsidRPr="006159E6">
              <w:rPr>
                <w:lang w:val="en-US"/>
              </w:rPr>
              <w:t>M</w:t>
            </w:r>
            <w:r w:rsidR="005766E4" w:rsidRPr="006159E6">
              <w:rPr>
                <w:lang w:val="en-US"/>
              </w:rPr>
              <w:t>+C</w:t>
            </w:r>
          </w:p>
        </w:tc>
        <w:tc>
          <w:tcPr>
            <w:tcW w:w="1418" w:type="dxa"/>
          </w:tcPr>
          <w:p w14:paraId="04DCCC82" w14:textId="77777777" w:rsidR="00FB12A5" w:rsidRPr="006159E6" w:rsidRDefault="00FB12A5" w:rsidP="00D02290">
            <w:pPr>
              <w:pStyle w:val="CellBody"/>
              <w:rPr>
                <w:lang w:val="en-US"/>
              </w:rPr>
            </w:pPr>
            <w:r w:rsidRPr="006159E6">
              <w:rPr>
                <w:lang w:val="en-US"/>
              </w:rPr>
              <w:t>DateType</w:t>
            </w:r>
          </w:p>
        </w:tc>
        <w:tc>
          <w:tcPr>
            <w:tcW w:w="5812" w:type="dxa"/>
          </w:tcPr>
          <w:p w14:paraId="259E3C3E" w14:textId="77777777" w:rsidR="00C86898" w:rsidRPr="006159E6" w:rsidRDefault="00C86898" w:rsidP="00D02290">
            <w:pPr>
              <w:pStyle w:val="CellBody"/>
              <w:rPr>
                <w:rStyle w:val="Fett"/>
                <w:lang w:val="en-US"/>
              </w:rPr>
            </w:pPr>
            <w:r w:rsidRPr="006159E6">
              <w:rPr>
                <w:lang w:val="en-US"/>
              </w:rPr>
              <w:t xml:space="preserve">The ‘EndDate’ is </w:t>
            </w:r>
            <w:r w:rsidR="007B4EE0" w:rsidRPr="006159E6">
              <w:rPr>
                <w:lang w:val="en-US"/>
              </w:rPr>
              <w:t>the last day of the specified period.</w:t>
            </w:r>
          </w:p>
          <w:p w14:paraId="4279E606" w14:textId="77777777" w:rsidR="00C86898" w:rsidRPr="006159E6" w:rsidRDefault="00C86898" w:rsidP="00D02290">
            <w:pPr>
              <w:pStyle w:val="CellBody"/>
              <w:rPr>
                <w:rStyle w:val="Fett"/>
                <w:lang w:val="en-US"/>
              </w:rPr>
            </w:pPr>
            <w:r w:rsidRPr="006159E6">
              <w:rPr>
                <w:rStyle w:val="Fett"/>
                <w:lang w:val="en-US"/>
              </w:rPr>
              <w:t>Values:</w:t>
            </w:r>
          </w:p>
          <w:p w14:paraId="597A434E" w14:textId="77777777" w:rsidR="00FB12A5" w:rsidRPr="006159E6" w:rsidRDefault="00FB12A5" w:rsidP="00ED3F3F">
            <w:pPr>
              <w:pStyle w:val="condition1"/>
            </w:pPr>
            <w:r w:rsidRPr="006159E6">
              <w:t>Th</w:t>
            </w:r>
            <w:r w:rsidR="009D0552" w:rsidRPr="006159E6">
              <w:t>e ‘</w:t>
            </w:r>
            <w:r w:rsidRPr="006159E6">
              <w:t>EndDate</w:t>
            </w:r>
            <w:r w:rsidR="009D0552" w:rsidRPr="006159E6">
              <w:t>’</w:t>
            </w:r>
            <w:r w:rsidRPr="006159E6">
              <w:t xml:space="preserve"> must be on or after the associated </w:t>
            </w:r>
            <w:r w:rsidR="009D0552" w:rsidRPr="006159E6">
              <w:t>‘</w:t>
            </w:r>
            <w:r w:rsidRPr="006159E6">
              <w:t>StartDate</w:t>
            </w:r>
            <w:r w:rsidR="009D0552" w:rsidRPr="006159E6">
              <w:t>’</w:t>
            </w:r>
            <w:r w:rsidRPr="006159E6">
              <w:t>.</w:t>
            </w:r>
          </w:p>
        </w:tc>
      </w:tr>
      <w:tr w:rsidR="00FB12A5" w:rsidRPr="006159E6" w14:paraId="70592D22" w14:textId="77777777" w:rsidTr="003235DC">
        <w:tblPrEx>
          <w:tblLook w:val="0000" w:firstRow="0" w:lastRow="0" w:firstColumn="0" w:lastColumn="0" w:noHBand="0" w:noVBand="0"/>
        </w:tblPrEx>
        <w:trPr>
          <w:cantSplit/>
        </w:trPr>
        <w:tc>
          <w:tcPr>
            <w:tcW w:w="1418" w:type="dxa"/>
          </w:tcPr>
          <w:p w14:paraId="17DB5970" w14:textId="77777777" w:rsidR="00FB12A5" w:rsidRPr="006159E6" w:rsidRDefault="00FB12A5" w:rsidP="00D02290">
            <w:pPr>
              <w:pStyle w:val="CellBody"/>
              <w:rPr>
                <w:lang w:val="en-US"/>
              </w:rPr>
            </w:pPr>
            <w:r w:rsidRPr="006159E6">
              <w:rPr>
                <w:lang w:val="en-US"/>
              </w:rPr>
              <w:t>CPNotional</w:t>
            </w:r>
            <w:r w:rsidRPr="006159E6">
              <w:rPr>
                <w:lang w:val="en-US"/>
              </w:rPr>
              <w:softHyphen/>
              <w:t>Quantity</w:t>
            </w:r>
          </w:p>
        </w:tc>
        <w:tc>
          <w:tcPr>
            <w:tcW w:w="850" w:type="dxa"/>
          </w:tcPr>
          <w:p w14:paraId="5502DCB4" w14:textId="77777777" w:rsidR="00FB12A5" w:rsidRPr="006159E6" w:rsidRDefault="00FB12A5" w:rsidP="00D02290">
            <w:pPr>
              <w:pStyle w:val="CellBody"/>
              <w:rPr>
                <w:lang w:val="en-US"/>
              </w:rPr>
            </w:pPr>
            <w:r w:rsidRPr="006159E6">
              <w:rPr>
                <w:lang w:val="en-US"/>
              </w:rPr>
              <w:t>C</w:t>
            </w:r>
          </w:p>
        </w:tc>
        <w:tc>
          <w:tcPr>
            <w:tcW w:w="1418" w:type="dxa"/>
          </w:tcPr>
          <w:p w14:paraId="69D9B603" w14:textId="77777777" w:rsidR="00FB12A5" w:rsidRPr="006159E6" w:rsidRDefault="00FB12A5" w:rsidP="00D02290">
            <w:pPr>
              <w:pStyle w:val="CellBody"/>
              <w:rPr>
                <w:lang w:val="en-US"/>
              </w:rPr>
            </w:pPr>
            <w:r w:rsidRPr="006159E6">
              <w:rPr>
                <w:lang w:val="en-US"/>
              </w:rPr>
              <w:t>Quantity</w:t>
            </w:r>
            <w:r w:rsidRPr="006159E6">
              <w:rPr>
                <w:lang w:val="en-US"/>
              </w:rPr>
              <w:softHyphen/>
              <w:t>Type</w:t>
            </w:r>
          </w:p>
        </w:tc>
        <w:tc>
          <w:tcPr>
            <w:tcW w:w="5812" w:type="dxa"/>
          </w:tcPr>
          <w:p w14:paraId="60287C03" w14:textId="77777777" w:rsidR="00D64730" w:rsidRPr="006159E6" w:rsidRDefault="00D64730" w:rsidP="00D64730">
            <w:pPr>
              <w:pStyle w:val="CellBody"/>
              <w:keepNext/>
              <w:rPr>
                <w:rStyle w:val="Fett"/>
                <w:lang w:val="en-US"/>
              </w:rPr>
            </w:pPr>
            <w:r w:rsidRPr="006159E6">
              <w:rPr>
                <w:rStyle w:val="Fett"/>
                <w:lang w:val="en-US"/>
              </w:rPr>
              <w:t>Occurrence:</w:t>
            </w:r>
          </w:p>
          <w:p w14:paraId="0C2A60A6" w14:textId="77777777" w:rsidR="00D64730" w:rsidRPr="006159E6" w:rsidRDefault="00FB12A5" w:rsidP="00ED3F3F">
            <w:pPr>
              <w:pStyle w:val="condition1"/>
            </w:pPr>
            <w:r w:rsidRPr="006159E6">
              <w:t xml:space="preserve">If ‘VariableVolume’ </w:t>
            </w:r>
            <w:r w:rsidR="00D64730" w:rsidRPr="006159E6">
              <w:t>is set to</w:t>
            </w:r>
            <w:r w:rsidRPr="006159E6">
              <w:t xml:space="preserve"> “</w:t>
            </w:r>
            <w:r w:rsidR="00AC2664" w:rsidRPr="006159E6">
              <w:t>T</w:t>
            </w:r>
            <w:r w:rsidRPr="006159E6">
              <w:t>rue”</w:t>
            </w:r>
            <w:r w:rsidR="00D64730" w:rsidRPr="006159E6">
              <w:t>, then this field is mandatory</w:t>
            </w:r>
            <w:r w:rsidR="0021002D" w:rsidRPr="006159E6">
              <w:t>.</w:t>
            </w:r>
          </w:p>
          <w:p w14:paraId="50CA86D0" w14:textId="77777777" w:rsidR="00FB12A5" w:rsidRPr="006159E6" w:rsidRDefault="00AB0EEF" w:rsidP="00ED3F3F">
            <w:pPr>
              <w:pStyle w:val="condition1"/>
            </w:pPr>
            <w:r w:rsidRPr="006159E6">
              <w:t>Else, this field</w:t>
            </w:r>
            <w:r w:rsidR="00AE3F6A" w:rsidRPr="006159E6">
              <w:t xml:space="preserve"> must be omitted.</w:t>
            </w:r>
          </w:p>
          <w:p w14:paraId="04A2B07C" w14:textId="77777777" w:rsidR="00FB12A5" w:rsidRPr="006159E6" w:rsidRDefault="00FB12A5" w:rsidP="000958E1">
            <w:pPr>
              <w:pStyle w:val="CellBody"/>
              <w:rPr>
                <w:lang w:val="en-US"/>
              </w:rPr>
            </w:pPr>
            <w:r w:rsidRPr="006159E6">
              <w:rPr>
                <w:lang w:val="en-US"/>
              </w:rPr>
              <w:t xml:space="preserve">This </w:t>
            </w:r>
            <w:r w:rsidR="002501DA" w:rsidRPr="006159E6">
              <w:rPr>
                <w:lang w:val="en-US"/>
              </w:rPr>
              <w:t xml:space="preserve">field </w:t>
            </w:r>
            <w:r w:rsidRPr="006159E6">
              <w:rPr>
                <w:lang w:val="en-US"/>
              </w:rPr>
              <w:t xml:space="preserve">uses the </w:t>
            </w:r>
            <w:r w:rsidR="000958E1" w:rsidRPr="006159E6">
              <w:rPr>
                <w:lang w:val="en-US"/>
              </w:rPr>
              <w:t xml:space="preserve">unit of measure </w:t>
            </w:r>
            <w:r w:rsidRPr="006159E6">
              <w:rPr>
                <w:lang w:val="en-US"/>
              </w:rPr>
              <w:t>defined in ‘IndexC</w:t>
            </w:r>
            <w:r w:rsidR="00E167EC" w:rsidRPr="006159E6">
              <w:rPr>
                <w:lang w:val="en-US"/>
              </w:rPr>
              <w:t>apacity</w:t>
            </w:r>
            <w:r w:rsidRPr="006159E6">
              <w:rPr>
                <w:lang w:val="en-US"/>
              </w:rPr>
              <w:t>Unit’ in this ‘CommodityReference’ section.</w:t>
            </w:r>
          </w:p>
        </w:tc>
      </w:tr>
      <w:tr w:rsidR="00A0196F" w:rsidRPr="006159E6" w14:paraId="3AC7FCDB" w14:textId="77777777" w:rsidTr="003235DC">
        <w:tblPrEx>
          <w:tblLook w:val="0000" w:firstRow="0" w:lastRow="0" w:firstColumn="0" w:lastColumn="0" w:noHBand="0" w:noVBand="0"/>
        </w:tblPrEx>
        <w:trPr>
          <w:cantSplit/>
        </w:trPr>
        <w:tc>
          <w:tcPr>
            <w:tcW w:w="9498" w:type="dxa"/>
            <w:gridSpan w:val="4"/>
            <w:shd w:val="clear" w:color="auto" w:fill="C0C0C0"/>
          </w:tcPr>
          <w:p w14:paraId="28255203" w14:textId="77777777" w:rsidR="00A0196F" w:rsidRPr="006159E6" w:rsidRDefault="00A0196F" w:rsidP="00D02290">
            <w:pPr>
              <w:pStyle w:val="CellBody"/>
              <w:rPr>
                <w:lang w:val="en-US"/>
              </w:rPr>
            </w:pPr>
            <w:r w:rsidRPr="006159E6">
              <w:rPr>
                <w:lang w:val="en-US"/>
              </w:rPr>
              <w:t xml:space="preserve">End of </w:t>
            </w:r>
            <w:r w:rsidRPr="006159E6">
              <w:rPr>
                <w:rStyle w:val="Fett"/>
                <w:lang w:val="en-US"/>
              </w:rPr>
              <w:t>CalculationPeriod</w:t>
            </w:r>
            <w:r w:rsidR="00371423" w:rsidRPr="006159E6">
              <w:rPr>
                <w:lang w:val="en-US"/>
              </w:rPr>
              <w:t xml:space="preserve"> </w:t>
            </w:r>
          </w:p>
        </w:tc>
      </w:tr>
      <w:tr w:rsidR="00A0196F" w:rsidRPr="006159E6" w14:paraId="0FB651CB" w14:textId="77777777" w:rsidTr="003235DC">
        <w:tblPrEx>
          <w:tblLook w:val="0000" w:firstRow="0" w:lastRow="0" w:firstColumn="0" w:lastColumn="0" w:noHBand="0" w:noVBand="0"/>
        </w:tblPrEx>
        <w:trPr>
          <w:cantSplit/>
        </w:trPr>
        <w:tc>
          <w:tcPr>
            <w:tcW w:w="9498" w:type="dxa"/>
            <w:gridSpan w:val="4"/>
            <w:shd w:val="clear" w:color="auto" w:fill="C0C0C0"/>
          </w:tcPr>
          <w:p w14:paraId="253C2724" w14:textId="77777777" w:rsidR="00A0196F" w:rsidRPr="006159E6" w:rsidRDefault="00A0196F" w:rsidP="00D02290">
            <w:pPr>
              <w:pStyle w:val="CellBody"/>
              <w:rPr>
                <w:lang w:val="en-US"/>
              </w:rPr>
            </w:pPr>
            <w:r w:rsidRPr="006159E6">
              <w:rPr>
                <w:lang w:val="en-US"/>
              </w:rPr>
              <w:t xml:space="preserve">End of </w:t>
            </w:r>
            <w:r w:rsidRPr="006159E6">
              <w:rPr>
                <w:rStyle w:val="Fett"/>
                <w:lang w:val="en-US"/>
              </w:rPr>
              <w:t>CalculationPeriods</w:t>
            </w:r>
            <w:r w:rsidR="00371423" w:rsidRPr="006159E6">
              <w:rPr>
                <w:lang w:val="en-US"/>
              </w:rPr>
              <w:t xml:space="preserve"> </w:t>
            </w:r>
          </w:p>
        </w:tc>
      </w:tr>
      <w:tr w:rsidR="001E1539" w:rsidRPr="006159E6" w14:paraId="3D6F6FBD" w14:textId="77777777" w:rsidTr="003235DC">
        <w:tblPrEx>
          <w:tblLook w:val="0000" w:firstRow="0" w:lastRow="0" w:firstColumn="0" w:lastColumn="0" w:noHBand="0" w:noVBand="0"/>
        </w:tblPrEx>
        <w:trPr>
          <w:cantSplit/>
        </w:trPr>
        <w:tc>
          <w:tcPr>
            <w:tcW w:w="9498" w:type="dxa"/>
            <w:gridSpan w:val="4"/>
            <w:shd w:val="clear" w:color="auto" w:fill="C0C0C0"/>
          </w:tcPr>
          <w:p w14:paraId="606C97AF" w14:textId="77777777" w:rsidR="001E1539" w:rsidRPr="006159E6" w:rsidRDefault="001E1539" w:rsidP="00D02290">
            <w:pPr>
              <w:pStyle w:val="CellBody"/>
              <w:rPr>
                <w:lang w:val="en-US"/>
              </w:rPr>
            </w:pPr>
            <w:r w:rsidRPr="006159E6">
              <w:rPr>
                <w:rStyle w:val="XSDSectionTitle"/>
                <w:lang w:val="en-US"/>
              </w:rPr>
              <w:lastRenderedPageBreak/>
              <w:t>CommodityReference</w:t>
            </w:r>
            <w:r w:rsidR="00507F61" w:rsidRPr="006159E6">
              <w:rPr>
                <w:rStyle w:val="XSDSectionTitle"/>
                <w:lang w:val="en-US"/>
              </w:rPr>
              <w:t>/</w:t>
            </w:r>
            <w:r w:rsidRPr="006159E6">
              <w:rPr>
                <w:rStyle w:val="XSDSectionTitle"/>
                <w:lang w:val="en-US"/>
              </w:rPr>
              <w:t>PricingFXPeriods</w:t>
            </w:r>
            <w:r w:rsidRPr="006159E6">
              <w:rPr>
                <w:lang w:val="en-US"/>
              </w:rPr>
              <w:t>: conditional section</w:t>
            </w:r>
          </w:p>
          <w:p w14:paraId="41040498" w14:textId="77777777" w:rsidR="006C7CA5" w:rsidRPr="006159E6" w:rsidRDefault="006C7CA5" w:rsidP="00D02290">
            <w:pPr>
              <w:pStyle w:val="CellBody"/>
              <w:rPr>
                <w:rStyle w:val="Fett"/>
                <w:lang w:val="en-US"/>
              </w:rPr>
            </w:pPr>
            <w:r w:rsidRPr="006159E6">
              <w:rPr>
                <w:rStyle w:val="Fett"/>
                <w:lang w:val="en-US"/>
              </w:rPr>
              <w:t>Occurrence:</w:t>
            </w:r>
          </w:p>
          <w:p w14:paraId="523103E6" w14:textId="77777777" w:rsidR="00D86203" w:rsidRPr="006159E6" w:rsidRDefault="006B4EC0" w:rsidP="00ED3F3F">
            <w:pPr>
              <w:pStyle w:val="condition1"/>
            </w:pPr>
            <w:r w:rsidRPr="006159E6">
              <w:t xml:space="preserve">If </w:t>
            </w:r>
            <w:r w:rsidR="00F370BC" w:rsidRPr="006159E6">
              <w:t>‘</w:t>
            </w:r>
            <w:r w:rsidRPr="006159E6">
              <w:t>FXReference</w:t>
            </w:r>
            <w:r w:rsidR="00F370BC" w:rsidRPr="006159E6">
              <w:t>’</w:t>
            </w:r>
            <w:r w:rsidRPr="006159E6">
              <w:t xml:space="preserve"> </w:t>
            </w:r>
            <w:r w:rsidR="00F370BC" w:rsidRPr="006159E6">
              <w:t xml:space="preserve">is </w:t>
            </w:r>
            <w:r w:rsidRPr="006159E6">
              <w:t>specified</w:t>
            </w:r>
            <w:r w:rsidR="00667914" w:rsidRPr="006159E6">
              <w:t xml:space="preserve"> and if ‘Pricing</w:t>
            </w:r>
            <w:r w:rsidR="00667914" w:rsidRPr="006159E6">
              <w:softHyphen/>
              <w:t>FX</w:t>
            </w:r>
            <w:r w:rsidR="00667914" w:rsidRPr="006159E6">
              <w:softHyphen/>
              <w:t xml:space="preserve">Periods’ </w:t>
            </w:r>
            <w:r w:rsidR="006C7CA5" w:rsidRPr="006159E6">
              <w:t xml:space="preserve">differs from </w:t>
            </w:r>
            <w:r w:rsidR="00667914" w:rsidRPr="006159E6">
              <w:t>‘Calculation</w:t>
            </w:r>
            <w:r w:rsidR="00667914" w:rsidRPr="006159E6">
              <w:softHyphen/>
              <w:t>Periods’</w:t>
            </w:r>
            <w:r w:rsidR="00F370BC" w:rsidRPr="006159E6">
              <w:t xml:space="preserve">, then </w:t>
            </w:r>
            <w:r w:rsidR="00083228" w:rsidRPr="006159E6">
              <w:t>‘</w:t>
            </w:r>
            <w:r w:rsidR="00F370BC" w:rsidRPr="006159E6">
              <w:t>PricingFXPeriods</w:t>
            </w:r>
            <w:r w:rsidR="00083228" w:rsidRPr="006159E6">
              <w:t>’</w:t>
            </w:r>
            <w:r w:rsidR="00F370BC" w:rsidRPr="006159E6">
              <w:t xml:space="preserve"> </w:t>
            </w:r>
            <w:r w:rsidR="00B61F60" w:rsidRPr="006159E6">
              <w:t>is mandatory</w:t>
            </w:r>
            <w:r w:rsidR="006C7CA5" w:rsidRPr="006159E6">
              <w:t xml:space="preserve">. This means that ‘PricingFXPeriods’ </w:t>
            </w:r>
            <w:r w:rsidR="00B56301" w:rsidRPr="006159E6">
              <w:t xml:space="preserve">is required </w:t>
            </w:r>
            <w:r w:rsidR="00667914" w:rsidRPr="006159E6">
              <w:t xml:space="preserve">if the FX prices for the </w:t>
            </w:r>
            <w:r w:rsidR="00560C7B">
              <w:t>trade</w:t>
            </w:r>
            <w:r w:rsidR="00667914" w:rsidRPr="006159E6">
              <w:t xml:space="preserve"> are not collected</w:t>
            </w:r>
            <w:r w:rsidR="008E4FCF" w:rsidRPr="006159E6">
              <w:t xml:space="preserve"> during the same period </w:t>
            </w:r>
            <w:r w:rsidR="00667914" w:rsidRPr="006159E6">
              <w:t>as the underlying prices for this ‘CommodityReference’</w:t>
            </w:r>
            <w:r w:rsidR="00F370BC" w:rsidRPr="006159E6">
              <w:t>.</w:t>
            </w:r>
          </w:p>
        </w:tc>
      </w:tr>
      <w:tr w:rsidR="00CB3E68" w:rsidRPr="006159E6" w14:paraId="65AF9E75" w14:textId="77777777" w:rsidTr="003235DC">
        <w:tblPrEx>
          <w:tblLook w:val="0000" w:firstRow="0" w:lastRow="0" w:firstColumn="0" w:lastColumn="0" w:noHBand="0" w:noVBand="0"/>
        </w:tblPrEx>
        <w:trPr>
          <w:cantSplit/>
        </w:trPr>
        <w:tc>
          <w:tcPr>
            <w:tcW w:w="9498" w:type="dxa"/>
            <w:gridSpan w:val="4"/>
            <w:shd w:val="clear" w:color="auto" w:fill="C0C0C0"/>
          </w:tcPr>
          <w:p w14:paraId="771E6FB0" w14:textId="77777777" w:rsidR="00AD49FB" w:rsidRPr="006159E6" w:rsidRDefault="0067389E" w:rsidP="00D02290">
            <w:pPr>
              <w:pStyle w:val="CellBody"/>
              <w:rPr>
                <w:lang w:val="en-US"/>
              </w:rPr>
            </w:pPr>
            <w:r w:rsidRPr="006159E6">
              <w:rPr>
                <w:rStyle w:val="XSDSectionTitle"/>
                <w:lang w:val="en-US"/>
              </w:rPr>
              <w:t>PricingFXPeriods</w:t>
            </w:r>
            <w:r w:rsidR="00507F61" w:rsidRPr="006159E6">
              <w:rPr>
                <w:rStyle w:val="XSDSectionTitle"/>
                <w:lang w:val="en-US"/>
              </w:rPr>
              <w:t>/</w:t>
            </w:r>
            <w:r w:rsidRPr="006159E6">
              <w:rPr>
                <w:rStyle w:val="XSDSectionTitle"/>
                <w:lang w:val="en-US"/>
              </w:rPr>
              <w:t>PricingFXPerio</w:t>
            </w:r>
            <w:r w:rsidR="000C7C44" w:rsidRPr="006159E6">
              <w:rPr>
                <w:rStyle w:val="XSDSectionTitle"/>
                <w:lang w:val="en-US"/>
              </w:rPr>
              <w:t>d</w:t>
            </w:r>
            <w:r w:rsidRPr="006159E6">
              <w:rPr>
                <w:lang w:val="en-US"/>
              </w:rPr>
              <w:t xml:space="preserve">: </w:t>
            </w:r>
            <w:r w:rsidR="00CF0366" w:rsidRPr="006159E6">
              <w:rPr>
                <w:lang w:val="en-US"/>
              </w:rPr>
              <w:t>mandatory</w:t>
            </w:r>
            <w:r w:rsidR="005A21FF" w:rsidRPr="006159E6">
              <w:rPr>
                <w:lang w:val="en-US"/>
              </w:rPr>
              <w:t>,</w:t>
            </w:r>
            <w:r w:rsidR="00CF0366" w:rsidRPr="006159E6">
              <w:rPr>
                <w:lang w:val="en-US"/>
              </w:rPr>
              <w:t xml:space="preserve"> </w:t>
            </w:r>
            <w:r w:rsidRPr="006159E6">
              <w:rPr>
                <w:lang w:val="en-US"/>
              </w:rPr>
              <w:t>repeatable section (1-n)</w:t>
            </w:r>
            <w:r w:rsidR="00CB3E68" w:rsidRPr="006159E6">
              <w:rPr>
                <w:lang w:val="en-US"/>
              </w:rPr>
              <w:t xml:space="preserve"> </w:t>
            </w:r>
          </w:p>
        </w:tc>
      </w:tr>
      <w:tr w:rsidR="00FB12A5" w:rsidRPr="006159E6" w14:paraId="676BF286" w14:textId="77777777" w:rsidTr="003235DC">
        <w:tblPrEx>
          <w:tblLook w:val="0000" w:firstRow="0" w:lastRow="0" w:firstColumn="0" w:lastColumn="0" w:noHBand="0" w:noVBand="0"/>
        </w:tblPrEx>
        <w:trPr>
          <w:cantSplit/>
        </w:trPr>
        <w:tc>
          <w:tcPr>
            <w:tcW w:w="1418" w:type="dxa"/>
          </w:tcPr>
          <w:p w14:paraId="1D5EE185" w14:textId="77777777" w:rsidR="00FB12A5" w:rsidRPr="006159E6" w:rsidRDefault="00FB12A5" w:rsidP="00D02290">
            <w:pPr>
              <w:pStyle w:val="CellBody"/>
              <w:rPr>
                <w:lang w:val="en-US"/>
              </w:rPr>
            </w:pPr>
            <w:r w:rsidRPr="006159E6">
              <w:rPr>
                <w:lang w:val="en-US"/>
              </w:rPr>
              <w:t>StartDate</w:t>
            </w:r>
          </w:p>
        </w:tc>
        <w:tc>
          <w:tcPr>
            <w:tcW w:w="850" w:type="dxa"/>
          </w:tcPr>
          <w:p w14:paraId="5BFE7E30" w14:textId="77777777" w:rsidR="00FB12A5" w:rsidRPr="006159E6" w:rsidRDefault="00FB12A5" w:rsidP="00D02290">
            <w:pPr>
              <w:pStyle w:val="CellBody"/>
              <w:rPr>
                <w:lang w:val="en-US"/>
              </w:rPr>
            </w:pPr>
            <w:r w:rsidRPr="006159E6">
              <w:rPr>
                <w:lang w:val="en-US"/>
              </w:rPr>
              <w:t>M</w:t>
            </w:r>
          </w:p>
        </w:tc>
        <w:tc>
          <w:tcPr>
            <w:tcW w:w="1418" w:type="dxa"/>
          </w:tcPr>
          <w:p w14:paraId="4D3BCD3B" w14:textId="77777777" w:rsidR="00FB12A5" w:rsidRPr="006159E6" w:rsidRDefault="00FB12A5" w:rsidP="00D02290">
            <w:pPr>
              <w:pStyle w:val="CellBody"/>
              <w:rPr>
                <w:lang w:val="en-US"/>
              </w:rPr>
            </w:pPr>
            <w:r w:rsidRPr="006159E6">
              <w:rPr>
                <w:lang w:val="en-US"/>
              </w:rPr>
              <w:t>DateType</w:t>
            </w:r>
          </w:p>
        </w:tc>
        <w:tc>
          <w:tcPr>
            <w:tcW w:w="5812" w:type="dxa"/>
          </w:tcPr>
          <w:p w14:paraId="0A3D2974" w14:textId="77777777" w:rsidR="00FB12A5" w:rsidRPr="006159E6" w:rsidRDefault="00FB12A5" w:rsidP="00D02290">
            <w:pPr>
              <w:pStyle w:val="CellBody"/>
              <w:rPr>
                <w:lang w:val="en-US"/>
              </w:rPr>
            </w:pPr>
          </w:p>
        </w:tc>
      </w:tr>
      <w:tr w:rsidR="007B4EE0" w:rsidRPr="006159E6" w14:paraId="1A858AAD" w14:textId="77777777" w:rsidTr="003235DC">
        <w:tblPrEx>
          <w:tblLook w:val="0000" w:firstRow="0" w:lastRow="0" w:firstColumn="0" w:lastColumn="0" w:noHBand="0" w:noVBand="0"/>
        </w:tblPrEx>
        <w:trPr>
          <w:cantSplit/>
        </w:trPr>
        <w:tc>
          <w:tcPr>
            <w:tcW w:w="1418" w:type="dxa"/>
          </w:tcPr>
          <w:p w14:paraId="3343DF0A" w14:textId="77777777" w:rsidR="007B4EE0" w:rsidRPr="006159E6" w:rsidRDefault="007B4EE0" w:rsidP="00D02290">
            <w:pPr>
              <w:pStyle w:val="CellBody"/>
              <w:rPr>
                <w:lang w:val="en-US"/>
              </w:rPr>
            </w:pPr>
            <w:r w:rsidRPr="006159E6">
              <w:rPr>
                <w:lang w:val="en-US"/>
              </w:rPr>
              <w:t>EndDate</w:t>
            </w:r>
          </w:p>
        </w:tc>
        <w:tc>
          <w:tcPr>
            <w:tcW w:w="850" w:type="dxa"/>
          </w:tcPr>
          <w:p w14:paraId="4DD04CBD" w14:textId="77777777" w:rsidR="007B4EE0" w:rsidRPr="006159E6" w:rsidRDefault="007B4EE0" w:rsidP="00D02290">
            <w:pPr>
              <w:pStyle w:val="CellBody"/>
              <w:rPr>
                <w:lang w:val="en-US"/>
              </w:rPr>
            </w:pPr>
            <w:r w:rsidRPr="006159E6">
              <w:rPr>
                <w:lang w:val="en-US"/>
              </w:rPr>
              <w:t>M</w:t>
            </w:r>
            <w:r w:rsidR="00CA00EB" w:rsidRPr="006159E6">
              <w:rPr>
                <w:lang w:val="en-US"/>
              </w:rPr>
              <w:t>+C</w:t>
            </w:r>
          </w:p>
        </w:tc>
        <w:tc>
          <w:tcPr>
            <w:tcW w:w="1418" w:type="dxa"/>
          </w:tcPr>
          <w:p w14:paraId="4B1CBAC9" w14:textId="77777777" w:rsidR="007B4EE0" w:rsidRPr="006159E6" w:rsidRDefault="007B4EE0" w:rsidP="00D02290">
            <w:pPr>
              <w:pStyle w:val="CellBody"/>
              <w:rPr>
                <w:lang w:val="en-US"/>
              </w:rPr>
            </w:pPr>
            <w:r w:rsidRPr="006159E6">
              <w:rPr>
                <w:lang w:val="en-US"/>
              </w:rPr>
              <w:t>DateType</w:t>
            </w:r>
          </w:p>
        </w:tc>
        <w:tc>
          <w:tcPr>
            <w:tcW w:w="5812" w:type="dxa"/>
          </w:tcPr>
          <w:p w14:paraId="28369FD7" w14:textId="77777777" w:rsidR="007B4EE0" w:rsidRPr="006159E6" w:rsidRDefault="007B4EE0" w:rsidP="00DC3BEC">
            <w:pPr>
              <w:pStyle w:val="CellBody"/>
              <w:rPr>
                <w:rStyle w:val="Fett"/>
                <w:lang w:val="en-US"/>
              </w:rPr>
            </w:pPr>
            <w:r w:rsidRPr="006159E6">
              <w:rPr>
                <w:lang w:val="en-US"/>
              </w:rPr>
              <w:t>The ‘EndDate’ is the last day of the specified period.</w:t>
            </w:r>
          </w:p>
          <w:p w14:paraId="529EC762" w14:textId="77777777" w:rsidR="007B4EE0" w:rsidRPr="006159E6" w:rsidRDefault="007B4EE0" w:rsidP="00DC3BEC">
            <w:pPr>
              <w:pStyle w:val="CellBody"/>
              <w:rPr>
                <w:rStyle w:val="Fett"/>
                <w:lang w:val="en-US"/>
              </w:rPr>
            </w:pPr>
            <w:r w:rsidRPr="006159E6">
              <w:rPr>
                <w:rStyle w:val="Fett"/>
                <w:lang w:val="en-US"/>
              </w:rPr>
              <w:t>Values:</w:t>
            </w:r>
          </w:p>
          <w:p w14:paraId="3053D0FF" w14:textId="77777777" w:rsidR="007B4EE0" w:rsidRPr="006159E6" w:rsidRDefault="007B4EE0" w:rsidP="00ED3F3F">
            <w:pPr>
              <w:pStyle w:val="condition1"/>
            </w:pPr>
            <w:r w:rsidRPr="006159E6">
              <w:t>The ‘EndDate’ must be on or after the associated ‘StartDate’.</w:t>
            </w:r>
          </w:p>
        </w:tc>
      </w:tr>
      <w:tr w:rsidR="007B4EE0" w:rsidRPr="006159E6" w14:paraId="1335407C" w14:textId="77777777" w:rsidTr="003235DC">
        <w:tblPrEx>
          <w:tblLook w:val="0000" w:firstRow="0" w:lastRow="0" w:firstColumn="0" w:lastColumn="0" w:noHBand="0" w:noVBand="0"/>
        </w:tblPrEx>
        <w:trPr>
          <w:cantSplit/>
        </w:trPr>
        <w:tc>
          <w:tcPr>
            <w:tcW w:w="9498" w:type="dxa"/>
            <w:gridSpan w:val="4"/>
            <w:shd w:val="clear" w:color="auto" w:fill="C0C0C0"/>
          </w:tcPr>
          <w:p w14:paraId="1025BFA1"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PricingFXPeriod</w:t>
            </w:r>
          </w:p>
        </w:tc>
      </w:tr>
      <w:tr w:rsidR="007B4EE0" w:rsidRPr="006159E6" w14:paraId="3E6897EC" w14:textId="77777777" w:rsidTr="003235DC">
        <w:tblPrEx>
          <w:tblLook w:val="0000" w:firstRow="0" w:lastRow="0" w:firstColumn="0" w:lastColumn="0" w:noHBand="0" w:noVBand="0"/>
        </w:tblPrEx>
        <w:trPr>
          <w:cantSplit/>
        </w:trPr>
        <w:tc>
          <w:tcPr>
            <w:tcW w:w="9498" w:type="dxa"/>
            <w:gridSpan w:val="4"/>
            <w:shd w:val="clear" w:color="auto" w:fill="C0C0C0"/>
          </w:tcPr>
          <w:p w14:paraId="7CF782F9"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PricingFXPeriods</w:t>
            </w:r>
          </w:p>
        </w:tc>
      </w:tr>
      <w:tr w:rsidR="007B4EE0" w:rsidRPr="006159E6" w14:paraId="040E6737" w14:textId="77777777" w:rsidTr="003235DC">
        <w:tblPrEx>
          <w:tblLook w:val="0000" w:firstRow="0" w:lastRow="0" w:firstColumn="0" w:lastColumn="0" w:noHBand="0" w:noVBand="0"/>
        </w:tblPrEx>
        <w:trPr>
          <w:cantSplit/>
        </w:trPr>
        <w:tc>
          <w:tcPr>
            <w:tcW w:w="9498" w:type="dxa"/>
            <w:gridSpan w:val="4"/>
            <w:shd w:val="clear" w:color="auto" w:fill="C0C0C0"/>
          </w:tcPr>
          <w:p w14:paraId="4D99102D"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CommodityReference</w:t>
            </w:r>
            <w:r w:rsidRPr="006159E6">
              <w:rPr>
                <w:lang w:val="en-US"/>
              </w:rPr>
              <w:t xml:space="preserve"> </w:t>
            </w:r>
          </w:p>
        </w:tc>
      </w:tr>
      <w:tr w:rsidR="007B4EE0" w:rsidRPr="006159E6" w14:paraId="3A4C69FC" w14:textId="77777777" w:rsidTr="003235DC">
        <w:tblPrEx>
          <w:tblLook w:val="0000" w:firstRow="0" w:lastRow="0" w:firstColumn="0" w:lastColumn="0" w:noHBand="0" w:noVBand="0"/>
        </w:tblPrEx>
        <w:trPr>
          <w:cantSplit/>
        </w:trPr>
        <w:tc>
          <w:tcPr>
            <w:tcW w:w="9498" w:type="dxa"/>
            <w:gridSpan w:val="4"/>
            <w:shd w:val="clear" w:color="auto" w:fill="C0C0C0"/>
          </w:tcPr>
          <w:p w14:paraId="379A6CCB"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CommodityReferences</w:t>
            </w:r>
            <w:r w:rsidRPr="006159E6">
              <w:rPr>
                <w:lang w:val="en-US"/>
              </w:rPr>
              <w:t xml:space="preserve"> </w:t>
            </w:r>
          </w:p>
        </w:tc>
      </w:tr>
      <w:tr w:rsidR="007B4EE0" w:rsidRPr="006159E6" w14:paraId="03D7BE18" w14:textId="77777777" w:rsidTr="003235DC">
        <w:tblPrEx>
          <w:tblLook w:val="0000" w:firstRow="0" w:lastRow="0" w:firstColumn="0" w:lastColumn="0" w:noHBand="0" w:noVBand="0"/>
        </w:tblPrEx>
        <w:trPr>
          <w:cantSplit/>
        </w:trPr>
        <w:tc>
          <w:tcPr>
            <w:tcW w:w="9498" w:type="dxa"/>
            <w:gridSpan w:val="4"/>
            <w:shd w:val="clear" w:color="auto" w:fill="C0C0C0"/>
          </w:tcPr>
          <w:p w14:paraId="208AB1E7"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FloatPriceInformation</w:t>
            </w:r>
            <w:r w:rsidRPr="006159E6">
              <w:rPr>
                <w:lang w:val="en-US"/>
              </w:rPr>
              <w:t xml:space="preserve"> </w:t>
            </w:r>
          </w:p>
        </w:tc>
      </w:tr>
      <w:tr w:rsidR="007B4EE0" w:rsidRPr="006159E6" w14:paraId="66C472EC" w14:textId="77777777" w:rsidTr="003235DC">
        <w:tblPrEx>
          <w:tblLook w:val="0000" w:firstRow="0" w:lastRow="0" w:firstColumn="0" w:lastColumn="0" w:noHBand="0" w:noVBand="0"/>
        </w:tblPrEx>
        <w:trPr>
          <w:cantSplit/>
        </w:trPr>
        <w:tc>
          <w:tcPr>
            <w:tcW w:w="9498" w:type="dxa"/>
            <w:gridSpan w:val="4"/>
            <w:shd w:val="clear" w:color="auto" w:fill="C0C0C0"/>
          </w:tcPr>
          <w:p w14:paraId="06A443AA"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XSD choice</w:t>
            </w:r>
            <w:r w:rsidRPr="006159E6">
              <w:rPr>
                <w:lang w:val="en-US"/>
              </w:rPr>
              <w:t xml:space="preserve"> </w:t>
            </w:r>
          </w:p>
        </w:tc>
      </w:tr>
      <w:tr w:rsidR="007B4EE0" w:rsidRPr="006159E6" w14:paraId="1024CB0E" w14:textId="77777777" w:rsidTr="003235DC">
        <w:trPr>
          <w:cantSplit/>
        </w:trPr>
        <w:tc>
          <w:tcPr>
            <w:tcW w:w="1418" w:type="dxa"/>
          </w:tcPr>
          <w:p w14:paraId="1979C158" w14:textId="77777777" w:rsidR="007B4EE0" w:rsidRPr="006159E6" w:rsidRDefault="007B4EE0" w:rsidP="00D02290">
            <w:pPr>
              <w:pStyle w:val="CellBody"/>
              <w:rPr>
                <w:lang w:val="en-US"/>
              </w:rPr>
            </w:pPr>
            <w:r w:rsidRPr="006159E6">
              <w:rPr>
                <w:lang w:val="en-US"/>
              </w:rPr>
              <w:t>Rounding</w:t>
            </w:r>
          </w:p>
        </w:tc>
        <w:tc>
          <w:tcPr>
            <w:tcW w:w="850" w:type="dxa"/>
          </w:tcPr>
          <w:p w14:paraId="6EFB1F3D" w14:textId="77777777" w:rsidR="007B4EE0" w:rsidRPr="006159E6" w:rsidRDefault="007B4EE0" w:rsidP="00D02290">
            <w:pPr>
              <w:pStyle w:val="CellBody"/>
              <w:rPr>
                <w:lang w:val="en-US"/>
              </w:rPr>
            </w:pPr>
            <w:r w:rsidRPr="006159E6">
              <w:rPr>
                <w:lang w:val="en-US"/>
              </w:rPr>
              <w:t>C</w:t>
            </w:r>
          </w:p>
        </w:tc>
        <w:tc>
          <w:tcPr>
            <w:tcW w:w="1418" w:type="dxa"/>
          </w:tcPr>
          <w:p w14:paraId="32EA51EF" w14:textId="77777777" w:rsidR="007B4EE0" w:rsidRPr="006159E6" w:rsidRDefault="007B4EE0" w:rsidP="00D02290">
            <w:pPr>
              <w:pStyle w:val="CellBody"/>
              <w:rPr>
                <w:lang w:val="en-US"/>
              </w:rPr>
            </w:pPr>
            <w:r w:rsidRPr="006159E6">
              <w:rPr>
                <w:lang w:val="en-US"/>
              </w:rPr>
              <w:t>Rounding</w:t>
            </w:r>
            <w:r w:rsidRPr="006159E6">
              <w:rPr>
                <w:lang w:val="en-US"/>
              </w:rPr>
              <w:softHyphen/>
              <w:t>Type</w:t>
            </w:r>
          </w:p>
        </w:tc>
        <w:tc>
          <w:tcPr>
            <w:tcW w:w="5812" w:type="dxa"/>
          </w:tcPr>
          <w:p w14:paraId="62561184" w14:textId="77777777" w:rsidR="007B4EE0" w:rsidRPr="006159E6" w:rsidRDefault="007B4EE0" w:rsidP="00393122">
            <w:pPr>
              <w:pStyle w:val="CellBody"/>
              <w:keepNext/>
              <w:rPr>
                <w:rStyle w:val="Fett"/>
                <w:lang w:val="en-US"/>
              </w:rPr>
            </w:pPr>
            <w:r w:rsidRPr="006159E6">
              <w:rPr>
                <w:rStyle w:val="Fett"/>
                <w:lang w:val="en-US"/>
              </w:rPr>
              <w:t>Occurrence:</w:t>
            </w:r>
          </w:p>
          <w:p w14:paraId="1AEAF109" w14:textId="77777777" w:rsidR="007B4EE0" w:rsidRPr="006159E6" w:rsidRDefault="007B4EE0" w:rsidP="00ED3F3F">
            <w:pPr>
              <w:pStyle w:val="condition1"/>
            </w:pPr>
            <w:r w:rsidRPr="006159E6">
              <w:t>If ‘TransactionType’ is a Financial Transaction or is set to “PHYS_INX” or “OPT_PHYS_INX”, then this field is mandatory.</w:t>
            </w:r>
          </w:p>
          <w:p w14:paraId="422DB851" w14:textId="77777777" w:rsidR="007B4EE0" w:rsidRPr="006159E6" w:rsidRDefault="00AB0EEF" w:rsidP="00ED3F3F">
            <w:pPr>
              <w:pStyle w:val="condition1"/>
            </w:pPr>
            <w:r w:rsidRPr="006159E6">
              <w:t>Else, this field</w:t>
            </w:r>
            <w:r w:rsidR="007B4EE0" w:rsidRPr="006159E6">
              <w:t xml:space="preserve"> must be omitted.</w:t>
            </w:r>
          </w:p>
          <w:p w14:paraId="6F04D14B" w14:textId="77777777" w:rsidR="007B4EE0" w:rsidRPr="006159E6" w:rsidRDefault="007B4EE0" w:rsidP="007D52C8">
            <w:pPr>
              <w:pStyle w:val="CellBody"/>
              <w:rPr>
                <w:rStyle w:val="Fett"/>
                <w:lang w:val="en-US"/>
              </w:rPr>
            </w:pPr>
            <w:r w:rsidRPr="006159E6">
              <w:rPr>
                <w:rStyle w:val="Fett"/>
                <w:lang w:val="en-US"/>
              </w:rPr>
              <w:t>Values:</w:t>
            </w:r>
          </w:p>
          <w:p w14:paraId="26DE0A3B" w14:textId="77777777" w:rsidR="007B4EE0" w:rsidRPr="006159E6" w:rsidRDefault="007B4EE0" w:rsidP="00ED3F3F">
            <w:pPr>
              <w:pStyle w:val="condition1"/>
            </w:pPr>
            <w:r w:rsidRPr="006159E6">
              <w:t xml:space="preserve">If ‘TransactionType’ is set to ‘PHYS_INX’ or ‘OPT_PHYS_INX’, then ‘Rounding’ </w:t>
            </w:r>
            <w:r w:rsidR="000F58CC" w:rsidRPr="006159E6">
              <w:t>should</w:t>
            </w:r>
            <w:r w:rsidRPr="006159E6">
              <w:t xml:space="preserve"> be set to “2”.</w:t>
            </w:r>
          </w:p>
          <w:p w14:paraId="2F3B4723" w14:textId="77777777" w:rsidR="007B4EE0" w:rsidRPr="006159E6" w:rsidRDefault="007B4EE0" w:rsidP="00ED3F3F">
            <w:pPr>
              <w:pStyle w:val="condition1"/>
            </w:pPr>
            <w:r w:rsidRPr="006159E6">
              <w:t xml:space="preserve">If ‘Commodity’ is set to “Gas”, then ‘Rounding’ </w:t>
            </w:r>
            <w:r w:rsidR="000F58CC" w:rsidRPr="006159E6">
              <w:t>should</w:t>
            </w:r>
            <w:r w:rsidRPr="006159E6">
              <w:t xml:space="preserve"> be set to “5”.</w:t>
            </w:r>
          </w:p>
        </w:tc>
      </w:tr>
      <w:tr w:rsidR="007B4EE0" w:rsidRPr="006159E6" w14:paraId="4D2D5F40" w14:textId="77777777" w:rsidTr="003235DC">
        <w:trPr>
          <w:cantSplit/>
        </w:trPr>
        <w:tc>
          <w:tcPr>
            <w:tcW w:w="1418" w:type="dxa"/>
          </w:tcPr>
          <w:p w14:paraId="6E8E9A8B" w14:textId="77777777" w:rsidR="007B4EE0" w:rsidRPr="006159E6" w:rsidRDefault="007B4EE0" w:rsidP="00D02290">
            <w:pPr>
              <w:pStyle w:val="CellBody"/>
              <w:rPr>
                <w:lang w:val="en-US"/>
              </w:rPr>
            </w:pPr>
            <w:r w:rsidRPr="006159E6">
              <w:rPr>
                <w:lang w:val="en-US"/>
              </w:rPr>
              <w:t>Common</w:t>
            </w:r>
            <w:r w:rsidRPr="006159E6">
              <w:rPr>
                <w:lang w:val="en-US"/>
              </w:rPr>
              <w:softHyphen/>
              <w:t>Pricing</w:t>
            </w:r>
          </w:p>
        </w:tc>
        <w:tc>
          <w:tcPr>
            <w:tcW w:w="850" w:type="dxa"/>
          </w:tcPr>
          <w:p w14:paraId="6FCBCB1E" w14:textId="77777777" w:rsidR="007B4EE0" w:rsidRPr="006159E6" w:rsidRDefault="007B4EE0" w:rsidP="00D02290">
            <w:pPr>
              <w:pStyle w:val="CellBody"/>
              <w:rPr>
                <w:lang w:val="en-US"/>
              </w:rPr>
            </w:pPr>
            <w:r w:rsidRPr="006159E6">
              <w:rPr>
                <w:lang w:val="en-US"/>
              </w:rPr>
              <w:t>C</w:t>
            </w:r>
          </w:p>
        </w:tc>
        <w:tc>
          <w:tcPr>
            <w:tcW w:w="1418" w:type="dxa"/>
          </w:tcPr>
          <w:p w14:paraId="783C2B37" w14:textId="77777777" w:rsidR="007B4EE0" w:rsidRPr="006159E6" w:rsidRDefault="007B4EE0" w:rsidP="00D02290">
            <w:pPr>
              <w:pStyle w:val="CellBody"/>
              <w:rPr>
                <w:lang w:val="en-US"/>
              </w:rPr>
            </w:pPr>
            <w:r w:rsidRPr="006159E6">
              <w:rPr>
                <w:lang w:val="en-US"/>
              </w:rPr>
              <w:t>Common</w:t>
            </w:r>
            <w:r w:rsidRPr="006159E6">
              <w:rPr>
                <w:lang w:val="en-US"/>
              </w:rPr>
              <w:softHyphen/>
              <w:t>Pricing</w:t>
            </w:r>
            <w:r w:rsidRPr="006159E6">
              <w:rPr>
                <w:lang w:val="en-US"/>
              </w:rPr>
              <w:softHyphen/>
              <w:t>Type</w:t>
            </w:r>
          </w:p>
        </w:tc>
        <w:tc>
          <w:tcPr>
            <w:tcW w:w="5812" w:type="dxa"/>
          </w:tcPr>
          <w:p w14:paraId="3752DDC8" w14:textId="77777777" w:rsidR="007B4EE0" w:rsidRPr="006159E6" w:rsidRDefault="007B4EE0" w:rsidP="00A002B6">
            <w:pPr>
              <w:pStyle w:val="CellBody"/>
              <w:keepNext/>
              <w:rPr>
                <w:rStyle w:val="Fett"/>
                <w:lang w:val="en-US"/>
              </w:rPr>
            </w:pPr>
            <w:r w:rsidRPr="006159E6">
              <w:rPr>
                <w:rStyle w:val="Fett"/>
                <w:lang w:val="en-US"/>
              </w:rPr>
              <w:t>Occurrence:</w:t>
            </w:r>
          </w:p>
          <w:p w14:paraId="011324CA" w14:textId="77777777" w:rsidR="007B4EE0" w:rsidRPr="006159E6" w:rsidRDefault="007B4EE0" w:rsidP="00ED3F3F">
            <w:pPr>
              <w:pStyle w:val="condition1"/>
            </w:pPr>
            <w:r w:rsidRPr="006159E6">
              <w:t>If ‘TransactionType’ is a Financial Transaction or set to “PHYS_INX” or “OPT_PHYS_INX”, then this field is mandatory.</w:t>
            </w:r>
          </w:p>
          <w:p w14:paraId="567718C5" w14:textId="77777777" w:rsidR="007B4EE0" w:rsidRPr="006159E6" w:rsidRDefault="00AB0EEF" w:rsidP="00ED3F3F">
            <w:pPr>
              <w:pStyle w:val="condition1"/>
            </w:pPr>
            <w:r w:rsidRPr="006159E6">
              <w:t>Else, this field</w:t>
            </w:r>
            <w:r w:rsidR="007B4EE0" w:rsidRPr="006159E6">
              <w:t xml:space="preserve"> must be omitted.</w:t>
            </w:r>
          </w:p>
          <w:p w14:paraId="31FE3109" w14:textId="77777777" w:rsidR="007B4EE0" w:rsidRPr="000C3B8A" w:rsidRDefault="007B4EE0" w:rsidP="0058229A">
            <w:pPr>
              <w:pStyle w:val="CellBody"/>
              <w:rPr>
                <w:rStyle w:val="Fett"/>
              </w:rPr>
            </w:pPr>
            <w:r w:rsidRPr="006159E6">
              <w:rPr>
                <w:rStyle w:val="Fett"/>
                <w:lang w:val="en-US"/>
              </w:rPr>
              <w:t>Values:</w:t>
            </w:r>
          </w:p>
          <w:p w14:paraId="7FABE1AF" w14:textId="77777777" w:rsidR="007B4EE0" w:rsidRPr="00D7069B" w:rsidRDefault="007B4EE0" w:rsidP="00ED3F3F">
            <w:pPr>
              <w:pStyle w:val="condition1"/>
            </w:pPr>
            <w:r w:rsidRPr="00D7069B">
              <w:t xml:space="preserve">If “True”, </w:t>
            </w:r>
            <w:r w:rsidR="002B0CC3" w:rsidRPr="00D7069B">
              <w:t xml:space="preserve">then </w:t>
            </w:r>
            <w:r w:rsidRPr="00D7069B">
              <w:t xml:space="preserve">the holiday calendars are aligned or there is only one holiday calendar. </w:t>
            </w:r>
          </w:p>
          <w:p w14:paraId="7FFDF859" w14:textId="77777777" w:rsidR="007B4EE0" w:rsidRPr="006159E6" w:rsidRDefault="007B4EE0" w:rsidP="00ED3F3F">
            <w:pPr>
              <w:pStyle w:val="condition1"/>
            </w:pPr>
            <w:r w:rsidRPr="00D7069B">
              <w:t xml:space="preserve">If “False”, </w:t>
            </w:r>
            <w:r w:rsidR="002B0CC3" w:rsidRPr="00D7069B">
              <w:t xml:space="preserve">then </w:t>
            </w:r>
            <w:r w:rsidRPr="00D7069B">
              <w:t>the holiday calendars are not aligned.</w:t>
            </w:r>
          </w:p>
        </w:tc>
      </w:tr>
      <w:tr w:rsidR="007B4EE0" w:rsidRPr="006159E6" w14:paraId="13DD79A3" w14:textId="77777777" w:rsidTr="003235DC">
        <w:trPr>
          <w:cantSplit/>
        </w:trPr>
        <w:tc>
          <w:tcPr>
            <w:tcW w:w="1418" w:type="dxa"/>
          </w:tcPr>
          <w:p w14:paraId="60ABE9E6" w14:textId="77777777" w:rsidR="007B4EE0" w:rsidRPr="006159E6" w:rsidRDefault="007B4EE0" w:rsidP="00D02290">
            <w:pPr>
              <w:pStyle w:val="CellBody"/>
              <w:rPr>
                <w:lang w:val="en-US"/>
              </w:rPr>
            </w:pPr>
            <w:r w:rsidRPr="006159E6">
              <w:rPr>
                <w:lang w:val="en-US"/>
              </w:rPr>
              <w:t>Order</w:t>
            </w:r>
            <w:r w:rsidRPr="006159E6">
              <w:rPr>
                <w:lang w:val="en-US"/>
              </w:rPr>
              <w:softHyphen/>
              <w:t>Number</w:t>
            </w:r>
          </w:p>
        </w:tc>
        <w:tc>
          <w:tcPr>
            <w:tcW w:w="850" w:type="dxa"/>
          </w:tcPr>
          <w:p w14:paraId="3E38F99E" w14:textId="77777777" w:rsidR="007B4EE0" w:rsidRPr="006159E6" w:rsidRDefault="007B4EE0" w:rsidP="00D02290">
            <w:pPr>
              <w:pStyle w:val="CellBody"/>
              <w:rPr>
                <w:lang w:val="en-US"/>
              </w:rPr>
            </w:pPr>
            <w:r w:rsidRPr="006159E6">
              <w:rPr>
                <w:lang w:val="en-US"/>
              </w:rPr>
              <w:t>C</w:t>
            </w:r>
          </w:p>
        </w:tc>
        <w:tc>
          <w:tcPr>
            <w:tcW w:w="1418" w:type="dxa"/>
          </w:tcPr>
          <w:p w14:paraId="2ACCECCE" w14:textId="77777777" w:rsidR="007B4EE0" w:rsidRPr="006159E6" w:rsidRDefault="007B4EE0" w:rsidP="00D02290">
            <w:pPr>
              <w:pStyle w:val="CellBody"/>
              <w:rPr>
                <w:lang w:val="en-US"/>
              </w:rPr>
            </w:pPr>
            <w:r w:rsidRPr="006159E6">
              <w:rPr>
                <w:lang w:val="en-US"/>
              </w:rPr>
              <w:t>Identification</w:t>
            </w:r>
            <w:r w:rsidRPr="006159E6">
              <w:rPr>
                <w:lang w:val="en-US"/>
              </w:rPr>
              <w:softHyphen/>
              <w:t>Type</w:t>
            </w:r>
          </w:p>
        </w:tc>
        <w:tc>
          <w:tcPr>
            <w:tcW w:w="5812" w:type="dxa"/>
          </w:tcPr>
          <w:p w14:paraId="12A55C7A" w14:textId="77777777" w:rsidR="007B4EE0" w:rsidRPr="006159E6" w:rsidRDefault="007B4EE0" w:rsidP="00C07B16">
            <w:pPr>
              <w:pStyle w:val="CellBody"/>
              <w:keepNext/>
              <w:rPr>
                <w:rStyle w:val="Fett"/>
                <w:lang w:val="en-US"/>
              </w:rPr>
            </w:pPr>
            <w:r w:rsidRPr="006159E6">
              <w:rPr>
                <w:rStyle w:val="Fett"/>
                <w:lang w:val="en-US"/>
              </w:rPr>
              <w:t>Occurrence:</w:t>
            </w:r>
          </w:p>
          <w:p w14:paraId="6CD96C4A" w14:textId="77777777" w:rsidR="007B4EE0" w:rsidRPr="006159E6" w:rsidRDefault="007B4EE0" w:rsidP="00ED3F3F">
            <w:pPr>
              <w:pStyle w:val="condition1"/>
            </w:pPr>
            <w:r w:rsidRPr="006159E6">
              <w:t>If ‘TransactionT</w:t>
            </w:r>
            <w:r w:rsidR="001A4E0F" w:rsidRPr="006159E6">
              <w:t>ype’ is a Financial Transaction</w:t>
            </w:r>
            <w:r w:rsidRPr="006159E6">
              <w:t xml:space="preserve"> or set to “PHYS_INX” or “OPT_PHYS_INX and if the </w:t>
            </w:r>
            <w:r w:rsidR="00560C7B">
              <w:t>trade</w:t>
            </w:r>
            <w:r w:rsidRPr="006159E6">
              <w:t xml:space="preserve"> has an order number, then this field is mandatory.</w:t>
            </w:r>
          </w:p>
          <w:p w14:paraId="6C1C4705" w14:textId="77777777" w:rsidR="007B4EE0" w:rsidRPr="006159E6" w:rsidRDefault="00AB0EEF" w:rsidP="00ED3F3F">
            <w:pPr>
              <w:pStyle w:val="condition1"/>
            </w:pPr>
            <w:r w:rsidRPr="006159E6">
              <w:t>Else, this field</w:t>
            </w:r>
            <w:r w:rsidR="007B4EE0" w:rsidRPr="006159E6">
              <w:t xml:space="preserve"> must be omitted.</w:t>
            </w:r>
          </w:p>
        </w:tc>
      </w:tr>
      <w:tr w:rsidR="007B4EE0" w:rsidRPr="006159E6" w14:paraId="1D6329D0" w14:textId="77777777" w:rsidTr="003235DC">
        <w:trPr>
          <w:cantSplit/>
        </w:trPr>
        <w:tc>
          <w:tcPr>
            <w:tcW w:w="1418" w:type="dxa"/>
          </w:tcPr>
          <w:p w14:paraId="32902E91" w14:textId="77777777" w:rsidR="007B4EE0" w:rsidRPr="006159E6" w:rsidRDefault="007B4EE0" w:rsidP="00D02290">
            <w:pPr>
              <w:pStyle w:val="CellBody"/>
              <w:rPr>
                <w:lang w:val="en-US"/>
              </w:rPr>
            </w:pPr>
            <w:r w:rsidRPr="006159E6">
              <w:rPr>
                <w:lang w:val="en-US"/>
              </w:rPr>
              <w:t>Effective</w:t>
            </w:r>
            <w:r w:rsidRPr="006159E6">
              <w:rPr>
                <w:lang w:val="en-US"/>
              </w:rPr>
              <w:softHyphen/>
              <w:t>Date</w:t>
            </w:r>
          </w:p>
        </w:tc>
        <w:tc>
          <w:tcPr>
            <w:tcW w:w="850" w:type="dxa"/>
          </w:tcPr>
          <w:p w14:paraId="60574E09" w14:textId="77777777" w:rsidR="007B4EE0" w:rsidRPr="006159E6" w:rsidRDefault="007B4EE0" w:rsidP="00D02290">
            <w:pPr>
              <w:pStyle w:val="CellBody"/>
              <w:rPr>
                <w:lang w:val="en-US"/>
              </w:rPr>
            </w:pPr>
            <w:r w:rsidRPr="006159E6">
              <w:rPr>
                <w:lang w:val="en-US"/>
              </w:rPr>
              <w:t>C</w:t>
            </w:r>
          </w:p>
        </w:tc>
        <w:tc>
          <w:tcPr>
            <w:tcW w:w="1418" w:type="dxa"/>
          </w:tcPr>
          <w:p w14:paraId="1059958D" w14:textId="77777777" w:rsidR="007B4EE0" w:rsidRPr="006159E6" w:rsidRDefault="007B4EE0" w:rsidP="00D02290">
            <w:pPr>
              <w:pStyle w:val="CellBody"/>
              <w:rPr>
                <w:lang w:val="en-US"/>
              </w:rPr>
            </w:pPr>
            <w:r w:rsidRPr="006159E6">
              <w:rPr>
                <w:lang w:val="en-US"/>
              </w:rPr>
              <w:t>DateType</w:t>
            </w:r>
          </w:p>
        </w:tc>
        <w:tc>
          <w:tcPr>
            <w:tcW w:w="5812" w:type="dxa"/>
          </w:tcPr>
          <w:p w14:paraId="57CAF360" w14:textId="77777777" w:rsidR="007B4EE0" w:rsidRPr="006159E6" w:rsidRDefault="007B4EE0" w:rsidP="00106EA1">
            <w:pPr>
              <w:pStyle w:val="CellBody"/>
              <w:keepNext/>
              <w:rPr>
                <w:rStyle w:val="Fett"/>
                <w:lang w:val="en-US"/>
              </w:rPr>
            </w:pPr>
            <w:r w:rsidRPr="006159E6">
              <w:rPr>
                <w:rStyle w:val="Fett"/>
                <w:lang w:val="en-US"/>
              </w:rPr>
              <w:t>Occurrence:</w:t>
            </w:r>
          </w:p>
          <w:p w14:paraId="1FE789B6" w14:textId="77777777" w:rsidR="007B4EE0" w:rsidRPr="006159E6" w:rsidRDefault="007B4EE0" w:rsidP="00ED3F3F">
            <w:pPr>
              <w:pStyle w:val="condition1"/>
            </w:pPr>
            <w:r w:rsidRPr="006159E6">
              <w:t>If ‘TransactionType’ is a Financial Transaction, then this field is mandatory.</w:t>
            </w:r>
          </w:p>
          <w:p w14:paraId="109ACACF" w14:textId="77777777" w:rsidR="007B4EE0" w:rsidRPr="006159E6" w:rsidRDefault="00AB0EEF" w:rsidP="00ED3F3F">
            <w:pPr>
              <w:pStyle w:val="condition1"/>
            </w:pPr>
            <w:r w:rsidRPr="006159E6">
              <w:t>Else, this field</w:t>
            </w:r>
            <w:r w:rsidR="007B4EE0" w:rsidRPr="006159E6">
              <w:t xml:space="preserve"> must be omitted.</w:t>
            </w:r>
          </w:p>
        </w:tc>
      </w:tr>
      <w:tr w:rsidR="007B4EE0" w:rsidRPr="006159E6" w14:paraId="17675A00" w14:textId="77777777" w:rsidTr="003235DC">
        <w:trPr>
          <w:cantSplit/>
        </w:trPr>
        <w:tc>
          <w:tcPr>
            <w:tcW w:w="1418" w:type="dxa"/>
          </w:tcPr>
          <w:p w14:paraId="0047D666" w14:textId="77777777" w:rsidR="007B4EE0" w:rsidRPr="006159E6" w:rsidRDefault="007B4EE0" w:rsidP="00D02290">
            <w:pPr>
              <w:pStyle w:val="CellBody"/>
              <w:rPr>
                <w:lang w:val="en-US"/>
              </w:rPr>
            </w:pPr>
            <w:r w:rsidRPr="006159E6">
              <w:rPr>
                <w:lang w:val="en-US"/>
              </w:rPr>
              <w:t>Termination</w:t>
            </w:r>
            <w:r w:rsidRPr="006159E6">
              <w:rPr>
                <w:lang w:val="en-US"/>
              </w:rPr>
              <w:softHyphen/>
              <w:t>Date</w:t>
            </w:r>
          </w:p>
        </w:tc>
        <w:tc>
          <w:tcPr>
            <w:tcW w:w="850" w:type="dxa"/>
          </w:tcPr>
          <w:p w14:paraId="5EF8C59E" w14:textId="77777777" w:rsidR="007B4EE0" w:rsidRPr="006159E6" w:rsidRDefault="007B4EE0" w:rsidP="00D02290">
            <w:pPr>
              <w:pStyle w:val="CellBody"/>
              <w:rPr>
                <w:lang w:val="en-US"/>
              </w:rPr>
            </w:pPr>
            <w:r w:rsidRPr="006159E6">
              <w:rPr>
                <w:lang w:val="en-US"/>
              </w:rPr>
              <w:t>C</w:t>
            </w:r>
          </w:p>
        </w:tc>
        <w:tc>
          <w:tcPr>
            <w:tcW w:w="1418" w:type="dxa"/>
          </w:tcPr>
          <w:p w14:paraId="08C231F1" w14:textId="77777777" w:rsidR="007B4EE0" w:rsidRPr="006159E6" w:rsidRDefault="007B4EE0" w:rsidP="00D02290">
            <w:pPr>
              <w:pStyle w:val="CellBody"/>
              <w:rPr>
                <w:lang w:val="en-US"/>
              </w:rPr>
            </w:pPr>
            <w:r w:rsidRPr="006159E6">
              <w:rPr>
                <w:lang w:val="en-US"/>
              </w:rPr>
              <w:t>DateType</w:t>
            </w:r>
          </w:p>
        </w:tc>
        <w:tc>
          <w:tcPr>
            <w:tcW w:w="5812" w:type="dxa"/>
          </w:tcPr>
          <w:p w14:paraId="1D02AFDD" w14:textId="77777777" w:rsidR="007B4EE0" w:rsidRPr="006159E6" w:rsidRDefault="007B4EE0" w:rsidP="009D6816">
            <w:pPr>
              <w:pStyle w:val="CellBody"/>
              <w:keepNext/>
              <w:rPr>
                <w:rStyle w:val="Fett"/>
                <w:lang w:val="en-US"/>
              </w:rPr>
            </w:pPr>
            <w:r w:rsidRPr="006159E6">
              <w:rPr>
                <w:rStyle w:val="Fett"/>
                <w:lang w:val="en-US"/>
              </w:rPr>
              <w:t>Occurrence:</w:t>
            </w:r>
          </w:p>
          <w:p w14:paraId="0B216570" w14:textId="77777777" w:rsidR="007B4EE0" w:rsidRPr="006159E6" w:rsidRDefault="007B4EE0" w:rsidP="00ED3F3F">
            <w:pPr>
              <w:pStyle w:val="condition1"/>
            </w:pPr>
            <w:r w:rsidRPr="006159E6">
              <w:t>If ‘TransactionType’ is a Financial Transaction, then this field is mandatory.</w:t>
            </w:r>
          </w:p>
          <w:p w14:paraId="1B3D3D5A" w14:textId="77777777" w:rsidR="007B4EE0" w:rsidRPr="006159E6" w:rsidRDefault="00AB0EEF" w:rsidP="00ED3F3F">
            <w:pPr>
              <w:pStyle w:val="condition1"/>
            </w:pPr>
            <w:r w:rsidRPr="006159E6">
              <w:t>Else, this field</w:t>
            </w:r>
            <w:r w:rsidR="007B4EE0" w:rsidRPr="006159E6">
              <w:t xml:space="preserve"> must be omitted.</w:t>
            </w:r>
          </w:p>
        </w:tc>
      </w:tr>
      <w:tr w:rsidR="007B4EE0" w:rsidRPr="006159E6" w14:paraId="1B1EBF52"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2F45D3B" w14:textId="77777777" w:rsidR="007B4EE0" w:rsidRPr="006159E6" w:rsidRDefault="007B4EE0" w:rsidP="00D02290">
            <w:pPr>
              <w:pStyle w:val="CellBody"/>
              <w:rPr>
                <w:snapToGrid w:val="0"/>
                <w:lang w:val="en-US" w:eastAsia="fr-FR"/>
              </w:rPr>
            </w:pPr>
            <w:r w:rsidRPr="006159E6">
              <w:rPr>
                <w:rStyle w:val="Fett"/>
                <w:lang w:val="en-US"/>
              </w:rPr>
              <w:lastRenderedPageBreak/>
              <w:t>TradeConfirmation/EUATradeDetails</w:t>
            </w:r>
            <w:r w:rsidRPr="006159E6">
              <w:rPr>
                <w:snapToGrid w:val="0"/>
                <w:lang w:val="en-US" w:eastAsia="fr-FR"/>
              </w:rPr>
              <w:t>: conditional section</w:t>
            </w:r>
          </w:p>
          <w:p w14:paraId="23A99938" w14:textId="77777777" w:rsidR="00F638B1" w:rsidRPr="006159E6" w:rsidRDefault="00F638B1" w:rsidP="00D02290">
            <w:pPr>
              <w:pStyle w:val="CellBody"/>
              <w:rPr>
                <w:rStyle w:val="Fett"/>
                <w:lang w:val="en-US"/>
              </w:rPr>
            </w:pPr>
            <w:r w:rsidRPr="006159E6">
              <w:rPr>
                <w:rStyle w:val="Fett"/>
                <w:lang w:val="en-US"/>
              </w:rPr>
              <w:t>Occurrence:</w:t>
            </w:r>
          </w:p>
          <w:p w14:paraId="3C67CBB1" w14:textId="77777777" w:rsidR="007B4EE0" w:rsidRPr="006159E6" w:rsidRDefault="007B4EE0" w:rsidP="00ED3F3F">
            <w:pPr>
              <w:pStyle w:val="condition1"/>
              <w:rPr>
                <w:snapToGrid w:val="0"/>
                <w:lang w:eastAsia="fr-FR"/>
              </w:rPr>
            </w:pPr>
            <w:r w:rsidRPr="006159E6">
              <w:rPr>
                <w:snapToGrid w:val="0"/>
                <w:lang w:eastAsia="fr-FR"/>
              </w:rPr>
              <w:t xml:space="preserve">If ‘Commodity’ is an Emissions Commodity, then ‘EUATradeDetails’ is mandatory. </w:t>
            </w:r>
          </w:p>
          <w:p w14:paraId="74FE10AD" w14:textId="77777777" w:rsidR="007B4EE0" w:rsidRPr="006159E6" w:rsidRDefault="00AB0EEF" w:rsidP="00ED3F3F">
            <w:pPr>
              <w:pStyle w:val="condition1"/>
              <w:rPr>
                <w:snapToGrid w:val="0"/>
                <w:lang w:eastAsia="fr-FR"/>
              </w:rPr>
            </w:pPr>
            <w:r w:rsidRPr="006159E6">
              <w:rPr>
                <w:snapToGrid w:val="0"/>
                <w:lang w:eastAsia="fr-FR"/>
              </w:rPr>
              <w:t>Else, this section</w:t>
            </w:r>
            <w:r w:rsidR="007B4EE0" w:rsidRPr="006159E6">
              <w:rPr>
                <w:snapToGrid w:val="0"/>
                <w:lang w:eastAsia="fr-FR"/>
              </w:rPr>
              <w:t xml:space="preserve"> must be omitted.</w:t>
            </w:r>
          </w:p>
          <w:p w14:paraId="51D2B2B6" w14:textId="77777777" w:rsidR="007B4EE0" w:rsidRPr="006159E6" w:rsidRDefault="007B4EE0" w:rsidP="00C83864">
            <w:pPr>
              <w:pStyle w:val="CellBody"/>
              <w:rPr>
                <w:snapToGrid w:val="0"/>
                <w:lang w:val="en-US" w:eastAsia="fr-FR"/>
              </w:rPr>
            </w:pPr>
            <w:r w:rsidRPr="006159E6">
              <w:rPr>
                <w:snapToGrid w:val="0"/>
                <w:lang w:val="en-US" w:eastAsia="fr-FR"/>
              </w:rPr>
              <w:t>Unlike continuously delivered energy trades, EUA trades have no ‘TimeIntervalQuantity’ section. Instead</w:t>
            </w:r>
            <w:r w:rsidR="00C83864" w:rsidRPr="006159E6">
              <w:rPr>
                <w:snapToGrid w:val="0"/>
                <w:lang w:val="en-US" w:eastAsia="fr-FR"/>
              </w:rPr>
              <w:t>,</w:t>
            </w:r>
            <w:r w:rsidRPr="006159E6">
              <w:rPr>
                <w:snapToGrid w:val="0"/>
                <w:lang w:val="en-US" w:eastAsia="fr-FR"/>
              </w:rPr>
              <w:t xml:space="preserve"> there is an ‘EmissionsDeliveryDate’ by which the EUA</w:t>
            </w:r>
            <w:r w:rsidR="00C83864" w:rsidRPr="006159E6">
              <w:rPr>
                <w:snapToGrid w:val="0"/>
                <w:lang w:val="en-US" w:eastAsia="fr-FR"/>
              </w:rPr>
              <w:t xml:space="preserve"> trade</w:t>
            </w:r>
            <w:r w:rsidRPr="006159E6">
              <w:rPr>
                <w:snapToGrid w:val="0"/>
                <w:lang w:val="en-US" w:eastAsia="fr-FR"/>
              </w:rPr>
              <w:t xml:space="preserve"> or </w:t>
            </w:r>
            <w:r w:rsidR="00C83864" w:rsidRPr="006159E6">
              <w:rPr>
                <w:snapToGrid w:val="0"/>
                <w:lang w:val="en-US" w:eastAsia="fr-FR"/>
              </w:rPr>
              <w:t xml:space="preserve">account transfers of </w:t>
            </w:r>
            <w:r w:rsidRPr="006159E6">
              <w:rPr>
                <w:snapToGrid w:val="0"/>
                <w:lang w:val="en-US" w:eastAsia="fr-FR"/>
              </w:rPr>
              <w:t>other emission transfers must be complete.</w:t>
            </w:r>
          </w:p>
        </w:tc>
      </w:tr>
      <w:tr w:rsidR="007B4EE0" w:rsidRPr="006159E6" w14:paraId="28976E6D" w14:textId="77777777" w:rsidTr="003235DC">
        <w:trPr>
          <w:cantSplit/>
        </w:trPr>
        <w:tc>
          <w:tcPr>
            <w:tcW w:w="1418" w:type="dxa"/>
          </w:tcPr>
          <w:p w14:paraId="059E600B" w14:textId="77777777" w:rsidR="007B4EE0" w:rsidRPr="006159E6" w:rsidRDefault="007B4EE0" w:rsidP="00D02290">
            <w:pPr>
              <w:pStyle w:val="CellBody"/>
              <w:rPr>
                <w:lang w:val="en-US"/>
              </w:rPr>
            </w:pPr>
            <w:r w:rsidRPr="006159E6">
              <w:rPr>
                <w:lang w:val="en-US"/>
              </w:rPr>
              <w:t>Price</w:t>
            </w:r>
          </w:p>
        </w:tc>
        <w:tc>
          <w:tcPr>
            <w:tcW w:w="850" w:type="dxa"/>
          </w:tcPr>
          <w:p w14:paraId="27D742C4" w14:textId="77777777" w:rsidR="007B4EE0" w:rsidRPr="006159E6" w:rsidRDefault="007B4EE0" w:rsidP="00D02290">
            <w:pPr>
              <w:pStyle w:val="CellBody"/>
              <w:rPr>
                <w:lang w:val="en-US"/>
              </w:rPr>
            </w:pPr>
            <w:r w:rsidRPr="006159E6">
              <w:rPr>
                <w:lang w:val="en-US"/>
              </w:rPr>
              <w:t>C</w:t>
            </w:r>
          </w:p>
        </w:tc>
        <w:tc>
          <w:tcPr>
            <w:tcW w:w="1418" w:type="dxa"/>
          </w:tcPr>
          <w:p w14:paraId="08291899" w14:textId="77777777" w:rsidR="007B4EE0" w:rsidRPr="006159E6" w:rsidRDefault="007B4EE0" w:rsidP="00D02290">
            <w:pPr>
              <w:pStyle w:val="CellBody"/>
              <w:rPr>
                <w:lang w:val="en-US"/>
              </w:rPr>
            </w:pPr>
            <w:r w:rsidRPr="006159E6">
              <w:rPr>
                <w:lang w:val="en-US"/>
              </w:rPr>
              <w:t>PriceType</w:t>
            </w:r>
          </w:p>
        </w:tc>
        <w:tc>
          <w:tcPr>
            <w:tcW w:w="5812" w:type="dxa"/>
          </w:tcPr>
          <w:p w14:paraId="2BA14C52" w14:textId="77777777" w:rsidR="007B4EE0" w:rsidRPr="006159E6" w:rsidRDefault="007B4EE0" w:rsidP="001C1D64">
            <w:pPr>
              <w:pStyle w:val="CellBody"/>
              <w:keepNext/>
              <w:rPr>
                <w:rStyle w:val="Fett"/>
                <w:lang w:val="en-US"/>
              </w:rPr>
            </w:pPr>
            <w:r w:rsidRPr="006159E6">
              <w:rPr>
                <w:rStyle w:val="Fett"/>
                <w:lang w:val="en-US"/>
              </w:rPr>
              <w:t>Occurrence:</w:t>
            </w:r>
          </w:p>
          <w:p w14:paraId="65F9BC1B" w14:textId="77777777" w:rsidR="007B4EE0" w:rsidRPr="006159E6" w:rsidRDefault="007B4EE0" w:rsidP="00ED3F3F">
            <w:pPr>
              <w:pStyle w:val="condition1"/>
            </w:pPr>
            <w:r w:rsidRPr="006159E6">
              <w:t>If ‘TotalContractValue’ is present, then this field is mandatory</w:t>
            </w:r>
          </w:p>
          <w:p w14:paraId="38B23B3D" w14:textId="77777777" w:rsidR="007B4EE0" w:rsidRPr="006159E6" w:rsidRDefault="00AB0EEF" w:rsidP="00ED3F3F">
            <w:pPr>
              <w:pStyle w:val="condition1"/>
            </w:pPr>
            <w:r w:rsidRPr="006159E6">
              <w:t>Else, this field</w:t>
            </w:r>
            <w:r w:rsidR="007B4EE0" w:rsidRPr="006159E6">
              <w:t xml:space="preserve"> must be omitted.</w:t>
            </w:r>
          </w:p>
        </w:tc>
      </w:tr>
      <w:tr w:rsidR="007B4EE0" w:rsidRPr="006159E6" w14:paraId="1B2EEC39" w14:textId="77777777" w:rsidTr="003235DC">
        <w:trPr>
          <w:cantSplit/>
        </w:trPr>
        <w:tc>
          <w:tcPr>
            <w:tcW w:w="1418" w:type="dxa"/>
          </w:tcPr>
          <w:p w14:paraId="54740837" w14:textId="77777777" w:rsidR="007B4EE0" w:rsidRPr="006159E6" w:rsidRDefault="007B4EE0" w:rsidP="00D02290">
            <w:pPr>
              <w:pStyle w:val="CellBody"/>
              <w:rPr>
                <w:lang w:val="en-US"/>
              </w:rPr>
            </w:pPr>
            <w:r w:rsidRPr="006159E6">
              <w:rPr>
                <w:lang w:val="en-US"/>
              </w:rPr>
              <w:t>Emissions</w:t>
            </w:r>
            <w:r w:rsidRPr="006159E6">
              <w:rPr>
                <w:lang w:val="en-US"/>
              </w:rPr>
              <w:softHyphen/>
              <w:t>Delivery</w:t>
            </w:r>
            <w:r w:rsidRPr="006159E6">
              <w:rPr>
                <w:lang w:val="en-US"/>
              </w:rPr>
              <w:softHyphen/>
              <w:t>Date</w:t>
            </w:r>
          </w:p>
        </w:tc>
        <w:tc>
          <w:tcPr>
            <w:tcW w:w="850" w:type="dxa"/>
          </w:tcPr>
          <w:p w14:paraId="026BFDCD" w14:textId="77777777" w:rsidR="007B4EE0" w:rsidRPr="006159E6" w:rsidRDefault="007B4EE0" w:rsidP="00D02290">
            <w:pPr>
              <w:pStyle w:val="CellBody"/>
              <w:rPr>
                <w:lang w:val="en-US"/>
              </w:rPr>
            </w:pPr>
            <w:r w:rsidRPr="006159E6">
              <w:rPr>
                <w:lang w:val="en-US"/>
              </w:rPr>
              <w:t>M</w:t>
            </w:r>
          </w:p>
        </w:tc>
        <w:tc>
          <w:tcPr>
            <w:tcW w:w="1418" w:type="dxa"/>
          </w:tcPr>
          <w:p w14:paraId="03F45075" w14:textId="77777777" w:rsidR="007B4EE0" w:rsidRPr="006159E6" w:rsidRDefault="007B4EE0" w:rsidP="00D02290">
            <w:pPr>
              <w:pStyle w:val="CellBody"/>
              <w:rPr>
                <w:lang w:val="en-US"/>
              </w:rPr>
            </w:pPr>
            <w:r w:rsidRPr="006159E6">
              <w:rPr>
                <w:lang w:val="en-US"/>
              </w:rPr>
              <w:t>DateType</w:t>
            </w:r>
          </w:p>
        </w:tc>
        <w:tc>
          <w:tcPr>
            <w:tcW w:w="5812" w:type="dxa"/>
          </w:tcPr>
          <w:p w14:paraId="4EBF47B6" w14:textId="77777777" w:rsidR="007B4EE0" w:rsidRPr="006159E6" w:rsidRDefault="007B4EE0" w:rsidP="00D02290">
            <w:pPr>
              <w:pStyle w:val="CellBody"/>
              <w:rPr>
                <w:lang w:val="en-US"/>
              </w:rPr>
            </w:pPr>
          </w:p>
        </w:tc>
      </w:tr>
      <w:tr w:rsidR="007B4EE0" w:rsidRPr="006159E6" w14:paraId="43AB91E3" w14:textId="77777777" w:rsidTr="003235DC">
        <w:trPr>
          <w:cantSplit/>
        </w:trPr>
        <w:tc>
          <w:tcPr>
            <w:tcW w:w="1418" w:type="dxa"/>
          </w:tcPr>
          <w:p w14:paraId="72290C76" w14:textId="77777777" w:rsidR="007B4EE0" w:rsidRPr="006159E6" w:rsidRDefault="007B4EE0" w:rsidP="00D02290">
            <w:pPr>
              <w:pStyle w:val="CellBody"/>
              <w:rPr>
                <w:lang w:val="en-US"/>
              </w:rPr>
            </w:pPr>
            <w:r w:rsidRPr="006159E6">
              <w:rPr>
                <w:lang w:val="en-US"/>
              </w:rPr>
              <w:t>Buyer</w:t>
            </w:r>
            <w:r w:rsidRPr="006159E6">
              <w:rPr>
                <w:lang w:val="en-US"/>
              </w:rPr>
              <w:softHyphen/>
              <w:t>Delivery</w:t>
            </w:r>
            <w:r w:rsidRPr="006159E6">
              <w:rPr>
                <w:lang w:val="en-US"/>
              </w:rPr>
              <w:softHyphen/>
              <w:t>Account</w:t>
            </w:r>
          </w:p>
        </w:tc>
        <w:tc>
          <w:tcPr>
            <w:tcW w:w="850" w:type="dxa"/>
          </w:tcPr>
          <w:p w14:paraId="2BD00F31" w14:textId="77777777" w:rsidR="007B4EE0" w:rsidRPr="006159E6" w:rsidRDefault="007B4EE0" w:rsidP="00D02290">
            <w:pPr>
              <w:pStyle w:val="CellBody"/>
              <w:rPr>
                <w:lang w:val="en-US"/>
              </w:rPr>
            </w:pPr>
            <w:r w:rsidRPr="006159E6">
              <w:rPr>
                <w:lang w:val="en-US"/>
              </w:rPr>
              <w:t>O</w:t>
            </w:r>
          </w:p>
        </w:tc>
        <w:tc>
          <w:tcPr>
            <w:tcW w:w="1418" w:type="dxa"/>
          </w:tcPr>
          <w:p w14:paraId="67E39C3F" w14:textId="77777777" w:rsidR="007B4EE0" w:rsidRPr="006159E6" w:rsidRDefault="007B4EE0" w:rsidP="00D02290">
            <w:pPr>
              <w:pStyle w:val="CellBody"/>
              <w:rPr>
                <w:lang w:val="en-US"/>
              </w:rPr>
            </w:pPr>
            <w:r w:rsidRPr="006159E6">
              <w:rPr>
                <w:lang w:val="en-US"/>
              </w:rPr>
              <w:t>EUA</w:t>
            </w:r>
            <w:r w:rsidRPr="006159E6">
              <w:rPr>
                <w:lang w:val="en-US"/>
              </w:rPr>
              <w:softHyphen/>
              <w:t>Account</w:t>
            </w:r>
            <w:r w:rsidRPr="006159E6">
              <w:rPr>
                <w:lang w:val="en-US"/>
              </w:rPr>
              <w:softHyphen/>
              <w:t>Code</w:t>
            </w:r>
            <w:r w:rsidRPr="006159E6">
              <w:rPr>
                <w:lang w:val="en-US"/>
              </w:rPr>
              <w:softHyphen/>
              <w:t>Type</w:t>
            </w:r>
          </w:p>
        </w:tc>
        <w:tc>
          <w:tcPr>
            <w:tcW w:w="5812" w:type="dxa"/>
          </w:tcPr>
          <w:p w14:paraId="21EE07BD" w14:textId="77777777" w:rsidR="007B4EE0" w:rsidRPr="006159E6" w:rsidRDefault="007B4EE0" w:rsidP="00D02290">
            <w:pPr>
              <w:pStyle w:val="CellBody"/>
              <w:rPr>
                <w:lang w:val="en-US"/>
              </w:rPr>
            </w:pPr>
          </w:p>
        </w:tc>
      </w:tr>
      <w:tr w:rsidR="007B4EE0" w:rsidRPr="006159E6" w14:paraId="688D7B42"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8087C18"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EUA</w:t>
            </w:r>
            <w:r w:rsidRPr="006159E6">
              <w:rPr>
                <w:rStyle w:val="Fett"/>
                <w:lang w:val="en-US"/>
              </w:rPr>
              <w:softHyphen/>
              <w:t>Trade</w:t>
            </w:r>
            <w:r w:rsidRPr="006159E6">
              <w:rPr>
                <w:rStyle w:val="Fett"/>
                <w:lang w:val="en-US"/>
              </w:rPr>
              <w:softHyphen/>
              <w:t>Details</w:t>
            </w:r>
          </w:p>
        </w:tc>
      </w:tr>
      <w:tr w:rsidR="007B4EE0" w:rsidRPr="006159E6" w14:paraId="73E9A381"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6BE8B50" w14:textId="77777777" w:rsidR="007B4EE0" w:rsidRPr="006159E6" w:rsidRDefault="007B4EE0" w:rsidP="00D02290">
            <w:pPr>
              <w:pStyle w:val="CellBody"/>
              <w:rPr>
                <w:lang w:val="en-US"/>
              </w:rPr>
            </w:pPr>
            <w:r w:rsidRPr="006159E6">
              <w:rPr>
                <w:rStyle w:val="XSDSectionTitle"/>
                <w:lang w:val="en-US"/>
              </w:rPr>
              <w:t>TradeConfirmation/PhysicalCoalTradeDetails</w:t>
            </w:r>
            <w:r w:rsidRPr="006159E6">
              <w:rPr>
                <w:lang w:val="en-US"/>
              </w:rPr>
              <w:t>: conditional section</w:t>
            </w:r>
          </w:p>
          <w:p w14:paraId="26F34AF7" w14:textId="77777777" w:rsidR="007B4EE0" w:rsidRPr="006159E6" w:rsidRDefault="007B4EE0" w:rsidP="00D02290">
            <w:pPr>
              <w:pStyle w:val="CellBody"/>
              <w:rPr>
                <w:rStyle w:val="Fett"/>
                <w:lang w:val="en-US"/>
              </w:rPr>
            </w:pPr>
            <w:r w:rsidRPr="006159E6">
              <w:rPr>
                <w:rStyle w:val="Fett"/>
                <w:lang w:val="en-US"/>
              </w:rPr>
              <w:t>Occurrence:</w:t>
            </w:r>
          </w:p>
          <w:p w14:paraId="5E8FA378" w14:textId="77777777" w:rsidR="007B4EE0" w:rsidRPr="006159E6" w:rsidRDefault="007B4EE0" w:rsidP="00ED3F3F">
            <w:pPr>
              <w:pStyle w:val="condition1"/>
            </w:pPr>
            <w:r w:rsidRPr="006159E6">
              <w:rPr>
                <w:snapToGrid w:val="0"/>
                <w:lang w:eastAsia="fr-FR"/>
              </w:rPr>
              <w:t xml:space="preserve">If </w:t>
            </w:r>
            <w:r w:rsidRPr="006159E6">
              <w:t xml:space="preserve">‘Commodity’ is set to “Coal” and ‘TransactionType’ is set to “FOR”, “PHYS_INX”, “OPT_PHYS_INX” or “OPT”, then </w:t>
            </w:r>
            <w:r w:rsidRPr="006159E6">
              <w:rPr>
                <w:snapToGrid w:val="0"/>
                <w:lang w:eastAsia="fr-FR"/>
              </w:rPr>
              <w:t>this section is mandatory.</w:t>
            </w:r>
          </w:p>
          <w:p w14:paraId="477F2635" w14:textId="77777777" w:rsidR="007B4EE0" w:rsidRPr="006159E6" w:rsidRDefault="00AB0EEF" w:rsidP="00ED3F3F">
            <w:pPr>
              <w:pStyle w:val="condition1"/>
            </w:pPr>
            <w:r w:rsidRPr="006159E6">
              <w:rPr>
                <w:snapToGrid w:val="0"/>
                <w:lang w:eastAsia="fr-FR"/>
              </w:rPr>
              <w:t>Else, this section</w:t>
            </w:r>
            <w:r w:rsidR="007B4EE0" w:rsidRPr="006159E6">
              <w:rPr>
                <w:snapToGrid w:val="0"/>
                <w:lang w:eastAsia="fr-FR"/>
              </w:rPr>
              <w:t xml:space="preserve"> must be omitted. </w:t>
            </w:r>
          </w:p>
        </w:tc>
      </w:tr>
      <w:tr w:rsidR="007B4EE0" w:rsidRPr="006159E6" w14:paraId="322EF46C" w14:textId="77777777" w:rsidTr="003235DC">
        <w:trPr>
          <w:cantSplit/>
        </w:trPr>
        <w:tc>
          <w:tcPr>
            <w:tcW w:w="1418" w:type="dxa"/>
          </w:tcPr>
          <w:p w14:paraId="65328D6A" w14:textId="77777777" w:rsidR="007B4EE0" w:rsidRPr="006159E6" w:rsidRDefault="007B4EE0" w:rsidP="00D02290">
            <w:pPr>
              <w:pStyle w:val="CellBody"/>
              <w:rPr>
                <w:lang w:val="en-US"/>
              </w:rPr>
            </w:pPr>
            <w:r w:rsidRPr="006159E6">
              <w:rPr>
                <w:lang w:val="en-US"/>
              </w:rPr>
              <w:t>RSS</w:t>
            </w:r>
          </w:p>
        </w:tc>
        <w:tc>
          <w:tcPr>
            <w:tcW w:w="850" w:type="dxa"/>
          </w:tcPr>
          <w:p w14:paraId="5F67F798" w14:textId="77777777" w:rsidR="007B4EE0" w:rsidRPr="006159E6" w:rsidRDefault="007B4EE0" w:rsidP="00D02290">
            <w:pPr>
              <w:pStyle w:val="CellBody"/>
              <w:rPr>
                <w:lang w:val="en-US"/>
              </w:rPr>
            </w:pPr>
            <w:r w:rsidRPr="006159E6">
              <w:rPr>
                <w:lang w:val="en-US"/>
              </w:rPr>
              <w:t>M</w:t>
            </w:r>
          </w:p>
        </w:tc>
        <w:tc>
          <w:tcPr>
            <w:tcW w:w="1418" w:type="dxa"/>
          </w:tcPr>
          <w:p w14:paraId="32926520" w14:textId="77777777" w:rsidR="007B4EE0" w:rsidRPr="006159E6" w:rsidRDefault="007B4EE0" w:rsidP="00D02290">
            <w:pPr>
              <w:pStyle w:val="CellBody"/>
              <w:rPr>
                <w:lang w:val="en-US"/>
              </w:rPr>
            </w:pPr>
            <w:r w:rsidRPr="006159E6">
              <w:rPr>
                <w:lang w:val="en-US"/>
              </w:rPr>
              <w:t>RSSType</w:t>
            </w:r>
          </w:p>
        </w:tc>
        <w:tc>
          <w:tcPr>
            <w:tcW w:w="5812" w:type="dxa"/>
          </w:tcPr>
          <w:p w14:paraId="353E4D79" w14:textId="77777777" w:rsidR="007B4EE0" w:rsidRPr="006159E6" w:rsidRDefault="007B4EE0" w:rsidP="00D02290">
            <w:pPr>
              <w:pStyle w:val="CellBody"/>
              <w:rPr>
                <w:lang w:val="en-US"/>
              </w:rPr>
            </w:pPr>
          </w:p>
        </w:tc>
      </w:tr>
      <w:tr w:rsidR="007B4EE0" w:rsidRPr="006159E6" w14:paraId="13431756" w14:textId="77777777" w:rsidTr="003235DC">
        <w:trPr>
          <w:cantSplit/>
        </w:trPr>
        <w:tc>
          <w:tcPr>
            <w:tcW w:w="1418" w:type="dxa"/>
          </w:tcPr>
          <w:p w14:paraId="4E63A86D" w14:textId="77777777" w:rsidR="007B4EE0" w:rsidRPr="006159E6" w:rsidRDefault="007B4EE0" w:rsidP="00D02290">
            <w:pPr>
              <w:pStyle w:val="CellBody"/>
              <w:rPr>
                <w:lang w:val="en-US"/>
              </w:rPr>
            </w:pPr>
            <w:r w:rsidRPr="006159E6">
              <w:rPr>
                <w:lang w:val="en-US"/>
              </w:rPr>
              <w:t>Origin</w:t>
            </w:r>
          </w:p>
        </w:tc>
        <w:tc>
          <w:tcPr>
            <w:tcW w:w="850" w:type="dxa"/>
          </w:tcPr>
          <w:p w14:paraId="60414B97" w14:textId="77777777" w:rsidR="007B4EE0" w:rsidRPr="006159E6" w:rsidRDefault="007B4EE0" w:rsidP="00D02290">
            <w:pPr>
              <w:pStyle w:val="CellBody"/>
              <w:rPr>
                <w:lang w:val="en-US"/>
              </w:rPr>
            </w:pPr>
            <w:r w:rsidRPr="006159E6">
              <w:rPr>
                <w:lang w:val="en-US"/>
              </w:rPr>
              <w:t>M</w:t>
            </w:r>
          </w:p>
        </w:tc>
        <w:tc>
          <w:tcPr>
            <w:tcW w:w="1418" w:type="dxa"/>
          </w:tcPr>
          <w:p w14:paraId="43FDD292" w14:textId="77777777" w:rsidR="007B4EE0" w:rsidRPr="006159E6" w:rsidRDefault="007B4EE0" w:rsidP="00D02290">
            <w:pPr>
              <w:pStyle w:val="CellBody"/>
              <w:rPr>
                <w:lang w:val="en-US"/>
              </w:rPr>
            </w:pPr>
            <w:r w:rsidRPr="006159E6">
              <w:rPr>
                <w:lang w:val="en-US"/>
              </w:rPr>
              <w:t>Scota</w:t>
            </w:r>
            <w:r w:rsidRPr="006159E6">
              <w:rPr>
                <w:lang w:val="en-US"/>
              </w:rPr>
              <w:softHyphen/>
              <w:t>Origin</w:t>
            </w:r>
            <w:r w:rsidRPr="006159E6">
              <w:rPr>
                <w:lang w:val="en-US"/>
              </w:rPr>
              <w:softHyphen/>
              <w:t>Type</w:t>
            </w:r>
          </w:p>
        </w:tc>
        <w:tc>
          <w:tcPr>
            <w:tcW w:w="5812" w:type="dxa"/>
          </w:tcPr>
          <w:p w14:paraId="7B840865" w14:textId="77777777" w:rsidR="007B4EE0" w:rsidRPr="006159E6" w:rsidRDefault="007B4EE0" w:rsidP="00D02290">
            <w:pPr>
              <w:pStyle w:val="CellBody"/>
              <w:rPr>
                <w:lang w:val="en-US"/>
              </w:rPr>
            </w:pPr>
          </w:p>
        </w:tc>
      </w:tr>
      <w:tr w:rsidR="007B4EE0" w:rsidRPr="006159E6" w14:paraId="740370D8" w14:textId="77777777" w:rsidTr="003235DC">
        <w:trPr>
          <w:cantSplit/>
        </w:trPr>
        <w:tc>
          <w:tcPr>
            <w:tcW w:w="1418" w:type="dxa"/>
          </w:tcPr>
          <w:p w14:paraId="0FE2EF79" w14:textId="77777777" w:rsidR="007B4EE0" w:rsidRPr="006159E6" w:rsidRDefault="007B4EE0" w:rsidP="00D02290">
            <w:pPr>
              <w:pStyle w:val="CellBody"/>
              <w:rPr>
                <w:lang w:val="en-US"/>
              </w:rPr>
            </w:pPr>
            <w:r w:rsidRPr="006159E6">
              <w:rPr>
                <w:lang w:val="en-US"/>
              </w:rPr>
              <w:t>Incoterms</w:t>
            </w:r>
          </w:p>
        </w:tc>
        <w:tc>
          <w:tcPr>
            <w:tcW w:w="850" w:type="dxa"/>
          </w:tcPr>
          <w:p w14:paraId="1009B566" w14:textId="77777777" w:rsidR="007B4EE0" w:rsidRPr="006159E6" w:rsidRDefault="007B4EE0" w:rsidP="00D02290">
            <w:pPr>
              <w:pStyle w:val="CellBody"/>
              <w:rPr>
                <w:lang w:val="en-US"/>
              </w:rPr>
            </w:pPr>
            <w:r w:rsidRPr="006159E6">
              <w:rPr>
                <w:lang w:val="en-US"/>
              </w:rPr>
              <w:t>M</w:t>
            </w:r>
          </w:p>
        </w:tc>
        <w:tc>
          <w:tcPr>
            <w:tcW w:w="1418" w:type="dxa"/>
          </w:tcPr>
          <w:p w14:paraId="5F80C59F" w14:textId="77777777" w:rsidR="007B4EE0" w:rsidRPr="006159E6" w:rsidRDefault="007B4EE0" w:rsidP="00D02290">
            <w:pPr>
              <w:pStyle w:val="CellBody"/>
              <w:rPr>
                <w:lang w:val="en-US"/>
              </w:rPr>
            </w:pPr>
            <w:r w:rsidRPr="006159E6">
              <w:rPr>
                <w:lang w:val="en-US"/>
              </w:rPr>
              <w:t>Incoterms</w:t>
            </w:r>
            <w:r w:rsidRPr="006159E6">
              <w:rPr>
                <w:lang w:val="en-US"/>
              </w:rPr>
              <w:softHyphen/>
              <w:t>Type</w:t>
            </w:r>
          </w:p>
        </w:tc>
        <w:tc>
          <w:tcPr>
            <w:tcW w:w="5812" w:type="dxa"/>
          </w:tcPr>
          <w:p w14:paraId="6A2A4E1C" w14:textId="77777777" w:rsidR="007B4EE0" w:rsidRPr="006159E6" w:rsidRDefault="007B4EE0" w:rsidP="00D02290">
            <w:pPr>
              <w:pStyle w:val="CellBody"/>
              <w:rPr>
                <w:lang w:val="en-US"/>
              </w:rPr>
            </w:pPr>
          </w:p>
        </w:tc>
      </w:tr>
      <w:tr w:rsidR="007B4EE0" w:rsidRPr="006159E6" w14:paraId="2099A542" w14:textId="77777777" w:rsidTr="003235DC">
        <w:trPr>
          <w:cantSplit/>
        </w:trPr>
        <w:tc>
          <w:tcPr>
            <w:tcW w:w="1418" w:type="dxa"/>
          </w:tcPr>
          <w:p w14:paraId="430D0528" w14:textId="77777777" w:rsidR="007B4EE0" w:rsidRPr="006159E6" w:rsidRDefault="007B4EE0" w:rsidP="00D02290">
            <w:pPr>
              <w:pStyle w:val="CellBody"/>
              <w:rPr>
                <w:lang w:val="en-US"/>
              </w:rPr>
            </w:pPr>
            <w:r w:rsidRPr="006159E6">
              <w:rPr>
                <w:lang w:val="en-US"/>
              </w:rPr>
              <w:t>Tolerance</w:t>
            </w:r>
          </w:p>
        </w:tc>
        <w:tc>
          <w:tcPr>
            <w:tcW w:w="850" w:type="dxa"/>
          </w:tcPr>
          <w:p w14:paraId="658B9E94" w14:textId="77777777" w:rsidR="007B4EE0" w:rsidRPr="006159E6" w:rsidRDefault="007B4EE0" w:rsidP="00D02290">
            <w:pPr>
              <w:pStyle w:val="CellBody"/>
              <w:rPr>
                <w:lang w:val="en-US"/>
              </w:rPr>
            </w:pPr>
            <w:r w:rsidRPr="006159E6">
              <w:rPr>
                <w:lang w:val="en-US"/>
              </w:rPr>
              <w:t>M</w:t>
            </w:r>
          </w:p>
        </w:tc>
        <w:tc>
          <w:tcPr>
            <w:tcW w:w="1418" w:type="dxa"/>
          </w:tcPr>
          <w:p w14:paraId="384F85CF" w14:textId="77777777" w:rsidR="007B4EE0" w:rsidRPr="006159E6" w:rsidRDefault="007B4EE0" w:rsidP="00D02290">
            <w:pPr>
              <w:pStyle w:val="CellBody"/>
              <w:rPr>
                <w:lang w:val="en-US"/>
              </w:rPr>
            </w:pPr>
            <w:r w:rsidRPr="006159E6">
              <w:rPr>
                <w:lang w:val="en-US"/>
              </w:rPr>
              <w:t>Quantity</w:t>
            </w:r>
            <w:r w:rsidRPr="006159E6">
              <w:rPr>
                <w:lang w:val="en-US"/>
              </w:rPr>
              <w:softHyphen/>
              <w:t>Type</w:t>
            </w:r>
          </w:p>
        </w:tc>
        <w:tc>
          <w:tcPr>
            <w:tcW w:w="5812" w:type="dxa"/>
          </w:tcPr>
          <w:p w14:paraId="5DCD1B35" w14:textId="77777777" w:rsidR="007B4EE0" w:rsidRPr="006159E6" w:rsidRDefault="007B4EE0" w:rsidP="00D02290">
            <w:pPr>
              <w:pStyle w:val="CellBody"/>
              <w:rPr>
                <w:lang w:val="en-US"/>
              </w:rPr>
            </w:pPr>
            <w:r w:rsidRPr="006159E6">
              <w:rPr>
                <w:lang w:val="en-US"/>
              </w:rPr>
              <w:t xml:space="preserve"> </w:t>
            </w:r>
          </w:p>
        </w:tc>
      </w:tr>
      <w:tr w:rsidR="007B4EE0" w:rsidRPr="006159E6" w14:paraId="50910E27" w14:textId="77777777" w:rsidTr="003235DC">
        <w:trPr>
          <w:cantSplit/>
        </w:trPr>
        <w:tc>
          <w:tcPr>
            <w:tcW w:w="9498" w:type="dxa"/>
            <w:gridSpan w:val="4"/>
            <w:shd w:val="clear" w:color="auto" w:fill="BFBFBF" w:themeFill="background1" w:themeFillShade="BF"/>
          </w:tcPr>
          <w:p w14:paraId="4165A91F" w14:textId="77777777" w:rsidR="007B4EE0" w:rsidRPr="006159E6" w:rsidRDefault="007B4EE0" w:rsidP="00D02290">
            <w:pPr>
              <w:pStyle w:val="CellBody"/>
              <w:rPr>
                <w:lang w:val="en-US"/>
              </w:rPr>
            </w:pPr>
            <w:r w:rsidRPr="006159E6">
              <w:rPr>
                <w:rStyle w:val="XSDSectionTitle"/>
                <w:lang w:val="en-US"/>
              </w:rPr>
              <w:t>PhysicalCoalTradeDetails/USCoalProduct</w:t>
            </w:r>
            <w:r w:rsidRPr="006159E6">
              <w:rPr>
                <w:lang w:val="en-US"/>
              </w:rPr>
              <w:t>: conditional section</w:t>
            </w:r>
          </w:p>
          <w:p w14:paraId="7415E36C" w14:textId="77777777" w:rsidR="007B4EE0" w:rsidRPr="006159E6" w:rsidRDefault="007B4EE0" w:rsidP="00940C43">
            <w:pPr>
              <w:pStyle w:val="CellBody"/>
              <w:rPr>
                <w:rStyle w:val="Fett"/>
                <w:lang w:val="en-US"/>
              </w:rPr>
            </w:pPr>
            <w:r w:rsidRPr="006159E6">
              <w:rPr>
                <w:rStyle w:val="Fett"/>
                <w:lang w:val="en-US"/>
              </w:rPr>
              <w:t>Occurrence:</w:t>
            </w:r>
          </w:p>
          <w:p w14:paraId="06C2AC49" w14:textId="77777777" w:rsidR="007B4EE0" w:rsidRPr="006159E6" w:rsidRDefault="007B4EE0" w:rsidP="00ED3F3F">
            <w:pPr>
              <w:pStyle w:val="condition1"/>
            </w:pPr>
            <w:r w:rsidRPr="006159E6">
              <w:rPr>
                <w:snapToGrid w:val="0"/>
                <w:lang w:eastAsia="fr-FR"/>
              </w:rPr>
              <w:t xml:space="preserve">If </w:t>
            </w:r>
            <w:r w:rsidRPr="006159E6">
              <w:t>‘Market’ is set to “US”, then this section is mandatory.</w:t>
            </w:r>
          </w:p>
          <w:p w14:paraId="75581E58" w14:textId="77777777" w:rsidR="007B4EE0" w:rsidRPr="006159E6" w:rsidRDefault="00AB0EEF" w:rsidP="00ED3F3F">
            <w:pPr>
              <w:pStyle w:val="condition1"/>
            </w:pPr>
            <w:r w:rsidRPr="006159E6">
              <w:t>Else, this section</w:t>
            </w:r>
            <w:r w:rsidR="007B4EE0" w:rsidRPr="006159E6">
              <w:rPr>
                <w:snapToGrid w:val="0"/>
                <w:lang w:eastAsia="fr-FR"/>
              </w:rPr>
              <w:t xml:space="preserve"> must be omitted.</w:t>
            </w:r>
          </w:p>
        </w:tc>
      </w:tr>
      <w:tr w:rsidR="007B4EE0" w:rsidRPr="006159E6" w14:paraId="7B1FD4BF" w14:textId="77777777" w:rsidTr="003235DC">
        <w:trPr>
          <w:cantSplit/>
        </w:trPr>
        <w:tc>
          <w:tcPr>
            <w:tcW w:w="1418" w:type="dxa"/>
          </w:tcPr>
          <w:p w14:paraId="67D8D57E" w14:textId="77777777" w:rsidR="007B4EE0" w:rsidRPr="006159E6" w:rsidRDefault="007B4EE0" w:rsidP="00D02290">
            <w:pPr>
              <w:pStyle w:val="CellBody"/>
              <w:rPr>
                <w:lang w:val="en-US"/>
              </w:rPr>
            </w:pPr>
            <w:r w:rsidRPr="006159E6">
              <w:rPr>
                <w:lang w:val="en-US"/>
              </w:rPr>
              <w:t>BTUQuality</w:t>
            </w:r>
            <w:r w:rsidRPr="006159E6">
              <w:rPr>
                <w:lang w:val="en-US"/>
              </w:rPr>
              <w:softHyphen/>
              <w:t>Adjustments</w:t>
            </w:r>
          </w:p>
        </w:tc>
        <w:tc>
          <w:tcPr>
            <w:tcW w:w="850" w:type="dxa"/>
          </w:tcPr>
          <w:p w14:paraId="04832F20" w14:textId="77777777" w:rsidR="007B4EE0" w:rsidRPr="006159E6" w:rsidRDefault="007B4EE0" w:rsidP="00D02290">
            <w:pPr>
              <w:pStyle w:val="CellBody"/>
              <w:rPr>
                <w:lang w:val="en-US"/>
              </w:rPr>
            </w:pPr>
            <w:r w:rsidRPr="006159E6">
              <w:rPr>
                <w:lang w:val="en-US"/>
              </w:rPr>
              <w:t>M</w:t>
            </w:r>
          </w:p>
        </w:tc>
        <w:tc>
          <w:tcPr>
            <w:tcW w:w="1418" w:type="dxa"/>
          </w:tcPr>
          <w:p w14:paraId="37B384C4" w14:textId="77777777" w:rsidR="007B4EE0" w:rsidRPr="006159E6" w:rsidRDefault="007B4EE0" w:rsidP="00D02290">
            <w:pPr>
              <w:pStyle w:val="CellBody"/>
              <w:rPr>
                <w:lang w:val="en-US"/>
              </w:rPr>
            </w:pPr>
            <w:r w:rsidRPr="006159E6">
              <w:rPr>
                <w:lang w:val="en-US"/>
              </w:rPr>
              <w:t>BTUQuality</w:t>
            </w:r>
            <w:r w:rsidRPr="006159E6">
              <w:rPr>
                <w:lang w:val="en-US"/>
              </w:rPr>
              <w:softHyphen/>
              <w:t>Adjustment</w:t>
            </w:r>
            <w:r w:rsidRPr="006159E6">
              <w:rPr>
                <w:lang w:val="en-US"/>
              </w:rPr>
              <w:softHyphen/>
              <w:t>Type</w:t>
            </w:r>
          </w:p>
        </w:tc>
        <w:tc>
          <w:tcPr>
            <w:tcW w:w="5812" w:type="dxa"/>
          </w:tcPr>
          <w:p w14:paraId="7CF91822" w14:textId="77777777" w:rsidR="007B4EE0" w:rsidRPr="006159E6" w:rsidRDefault="007B4EE0" w:rsidP="00D02290">
            <w:pPr>
              <w:pStyle w:val="CellBody"/>
              <w:rPr>
                <w:lang w:val="en-US"/>
              </w:rPr>
            </w:pPr>
          </w:p>
        </w:tc>
      </w:tr>
      <w:tr w:rsidR="007B4EE0" w:rsidRPr="006159E6" w14:paraId="65CDDA8A" w14:textId="77777777" w:rsidTr="003235DC">
        <w:trPr>
          <w:cantSplit/>
        </w:trPr>
        <w:tc>
          <w:tcPr>
            <w:tcW w:w="1418" w:type="dxa"/>
          </w:tcPr>
          <w:p w14:paraId="0F31A218" w14:textId="77777777" w:rsidR="007B4EE0" w:rsidRPr="006159E6" w:rsidRDefault="007B4EE0" w:rsidP="00D02290">
            <w:pPr>
              <w:pStyle w:val="CellBody"/>
              <w:rPr>
                <w:lang w:val="en-US"/>
              </w:rPr>
            </w:pPr>
            <w:r w:rsidRPr="006159E6">
              <w:rPr>
                <w:lang w:val="en-US"/>
              </w:rPr>
              <w:t>SO2</w:t>
            </w:r>
            <w:r w:rsidRPr="006159E6">
              <w:rPr>
                <w:lang w:val="en-US"/>
              </w:rPr>
              <w:softHyphen/>
              <w:t>Quality</w:t>
            </w:r>
            <w:r w:rsidRPr="006159E6">
              <w:rPr>
                <w:lang w:val="en-US"/>
              </w:rPr>
              <w:softHyphen/>
              <w:t>Adjustments</w:t>
            </w:r>
          </w:p>
        </w:tc>
        <w:tc>
          <w:tcPr>
            <w:tcW w:w="850" w:type="dxa"/>
          </w:tcPr>
          <w:p w14:paraId="7E242C2F" w14:textId="77777777" w:rsidR="007B4EE0" w:rsidRPr="006159E6" w:rsidRDefault="007B4EE0" w:rsidP="00D02290">
            <w:pPr>
              <w:pStyle w:val="CellBody"/>
              <w:rPr>
                <w:lang w:val="en-US"/>
              </w:rPr>
            </w:pPr>
            <w:r w:rsidRPr="006159E6">
              <w:rPr>
                <w:lang w:val="en-US"/>
              </w:rPr>
              <w:t>M</w:t>
            </w:r>
          </w:p>
        </w:tc>
        <w:tc>
          <w:tcPr>
            <w:tcW w:w="1418" w:type="dxa"/>
          </w:tcPr>
          <w:p w14:paraId="4CC0137D" w14:textId="77777777" w:rsidR="007B4EE0" w:rsidRPr="006159E6" w:rsidRDefault="007B4EE0" w:rsidP="00D02290">
            <w:pPr>
              <w:pStyle w:val="CellBody"/>
              <w:rPr>
                <w:lang w:val="en-US"/>
              </w:rPr>
            </w:pPr>
            <w:r w:rsidRPr="006159E6">
              <w:rPr>
                <w:lang w:val="en-US"/>
              </w:rPr>
              <w:t>SO2Quality</w:t>
            </w:r>
            <w:r w:rsidRPr="006159E6">
              <w:rPr>
                <w:lang w:val="en-US"/>
              </w:rPr>
              <w:softHyphen/>
              <w:t>Adjustment</w:t>
            </w:r>
            <w:r w:rsidRPr="006159E6">
              <w:rPr>
                <w:lang w:val="en-US"/>
              </w:rPr>
              <w:softHyphen/>
              <w:t>Type</w:t>
            </w:r>
          </w:p>
        </w:tc>
        <w:tc>
          <w:tcPr>
            <w:tcW w:w="5812" w:type="dxa"/>
          </w:tcPr>
          <w:p w14:paraId="7FB88B88" w14:textId="77777777" w:rsidR="007B4EE0" w:rsidRPr="006159E6" w:rsidRDefault="007B4EE0" w:rsidP="00D02290">
            <w:pPr>
              <w:pStyle w:val="CellBody"/>
              <w:rPr>
                <w:lang w:val="en-US"/>
              </w:rPr>
            </w:pPr>
          </w:p>
        </w:tc>
      </w:tr>
      <w:tr w:rsidR="007B4EE0" w:rsidRPr="006159E6" w14:paraId="38D8D8B0" w14:textId="77777777" w:rsidTr="003235DC">
        <w:trPr>
          <w:cantSplit/>
        </w:trPr>
        <w:tc>
          <w:tcPr>
            <w:tcW w:w="1418" w:type="dxa"/>
          </w:tcPr>
          <w:p w14:paraId="2545BCF9" w14:textId="77777777" w:rsidR="007B4EE0" w:rsidRPr="006159E6" w:rsidRDefault="007B4EE0" w:rsidP="00D02290">
            <w:pPr>
              <w:pStyle w:val="CellBody"/>
              <w:rPr>
                <w:lang w:val="en-US"/>
              </w:rPr>
            </w:pPr>
            <w:r w:rsidRPr="006159E6">
              <w:rPr>
                <w:lang w:val="en-US"/>
              </w:rPr>
              <w:t>QVA</w:t>
            </w:r>
          </w:p>
        </w:tc>
        <w:tc>
          <w:tcPr>
            <w:tcW w:w="850" w:type="dxa"/>
          </w:tcPr>
          <w:p w14:paraId="7F6F51F4" w14:textId="77777777" w:rsidR="007B4EE0" w:rsidRPr="006159E6" w:rsidRDefault="007B4EE0" w:rsidP="00D02290">
            <w:pPr>
              <w:pStyle w:val="CellBody"/>
              <w:rPr>
                <w:lang w:val="en-US"/>
              </w:rPr>
            </w:pPr>
            <w:r w:rsidRPr="006159E6">
              <w:rPr>
                <w:lang w:val="en-US"/>
              </w:rPr>
              <w:t>M</w:t>
            </w:r>
          </w:p>
        </w:tc>
        <w:tc>
          <w:tcPr>
            <w:tcW w:w="1418" w:type="dxa"/>
          </w:tcPr>
          <w:p w14:paraId="6CA7F200" w14:textId="77777777" w:rsidR="007B4EE0" w:rsidRPr="006159E6" w:rsidRDefault="007B4EE0" w:rsidP="00D02290">
            <w:pPr>
              <w:pStyle w:val="CellBody"/>
              <w:rPr>
                <w:lang w:val="en-US"/>
              </w:rPr>
            </w:pPr>
            <w:r w:rsidRPr="006159E6">
              <w:rPr>
                <w:lang w:val="en-US"/>
              </w:rPr>
              <w:t>TrueFalse</w:t>
            </w:r>
            <w:r w:rsidRPr="006159E6">
              <w:rPr>
                <w:lang w:val="en-US"/>
              </w:rPr>
              <w:softHyphen/>
              <w:t>Type</w:t>
            </w:r>
          </w:p>
        </w:tc>
        <w:tc>
          <w:tcPr>
            <w:tcW w:w="5812" w:type="dxa"/>
          </w:tcPr>
          <w:p w14:paraId="01FBEDA7" w14:textId="77777777" w:rsidR="007B4EE0" w:rsidRPr="006159E6" w:rsidRDefault="007B4EE0" w:rsidP="00D02290">
            <w:pPr>
              <w:pStyle w:val="CellBody"/>
              <w:rPr>
                <w:lang w:val="en-US"/>
              </w:rPr>
            </w:pPr>
          </w:p>
        </w:tc>
      </w:tr>
      <w:tr w:rsidR="007B4EE0" w:rsidRPr="006159E6" w14:paraId="5FECF35D" w14:textId="77777777" w:rsidTr="003235DC">
        <w:trPr>
          <w:cantSplit/>
        </w:trPr>
        <w:tc>
          <w:tcPr>
            <w:tcW w:w="1418" w:type="dxa"/>
          </w:tcPr>
          <w:p w14:paraId="71FDBA8B" w14:textId="77777777" w:rsidR="007B4EE0" w:rsidRPr="006159E6" w:rsidRDefault="007B4EE0" w:rsidP="00D02290">
            <w:pPr>
              <w:pStyle w:val="CellBody"/>
              <w:rPr>
                <w:lang w:val="en-US"/>
              </w:rPr>
            </w:pPr>
            <w:r w:rsidRPr="006159E6">
              <w:rPr>
                <w:lang w:val="en-US"/>
              </w:rPr>
              <w:t>Transpor</w:t>
            </w:r>
            <w:r w:rsidRPr="006159E6">
              <w:rPr>
                <w:lang w:val="en-US"/>
              </w:rPr>
              <w:softHyphen/>
              <w:t>ta</w:t>
            </w:r>
            <w:r w:rsidRPr="006159E6">
              <w:rPr>
                <w:lang w:val="en-US"/>
              </w:rPr>
              <w:softHyphen/>
              <w:t>tion</w:t>
            </w:r>
            <w:r w:rsidRPr="006159E6">
              <w:rPr>
                <w:lang w:val="en-US"/>
              </w:rPr>
              <w:softHyphen/>
              <w:t>Equip</w:t>
            </w:r>
            <w:r w:rsidRPr="006159E6">
              <w:rPr>
                <w:lang w:val="en-US"/>
              </w:rPr>
              <w:softHyphen/>
              <w:t>ment</w:t>
            </w:r>
          </w:p>
        </w:tc>
        <w:tc>
          <w:tcPr>
            <w:tcW w:w="850" w:type="dxa"/>
          </w:tcPr>
          <w:p w14:paraId="2DEA58D7" w14:textId="77777777" w:rsidR="007B4EE0" w:rsidRPr="006159E6" w:rsidRDefault="007B4EE0" w:rsidP="00D02290">
            <w:pPr>
              <w:pStyle w:val="CellBody"/>
              <w:rPr>
                <w:lang w:val="en-US"/>
              </w:rPr>
            </w:pPr>
            <w:r w:rsidRPr="006159E6">
              <w:rPr>
                <w:lang w:val="en-US"/>
              </w:rPr>
              <w:t>M</w:t>
            </w:r>
          </w:p>
        </w:tc>
        <w:tc>
          <w:tcPr>
            <w:tcW w:w="1418" w:type="dxa"/>
          </w:tcPr>
          <w:p w14:paraId="125EEAC7" w14:textId="77777777" w:rsidR="007B4EE0" w:rsidRPr="006159E6" w:rsidRDefault="007B4EE0" w:rsidP="00D02290">
            <w:pPr>
              <w:pStyle w:val="CellBody"/>
              <w:rPr>
                <w:lang w:val="en-US"/>
              </w:rPr>
            </w:pPr>
            <w:r w:rsidRPr="006159E6">
              <w:rPr>
                <w:lang w:val="en-US"/>
              </w:rPr>
              <w:t>Equipment</w:t>
            </w:r>
            <w:r w:rsidRPr="006159E6">
              <w:rPr>
                <w:lang w:val="en-US"/>
              </w:rPr>
              <w:softHyphen/>
              <w:t>Type</w:t>
            </w:r>
          </w:p>
        </w:tc>
        <w:tc>
          <w:tcPr>
            <w:tcW w:w="5812" w:type="dxa"/>
          </w:tcPr>
          <w:p w14:paraId="5E619062" w14:textId="77777777" w:rsidR="007B4EE0" w:rsidRPr="006159E6" w:rsidRDefault="007B4EE0" w:rsidP="00D02290">
            <w:pPr>
              <w:pStyle w:val="CellBody"/>
              <w:rPr>
                <w:lang w:val="en-US"/>
              </w:rPr>
            </w:pPr>
          </w:p>
        </w:tc>
      </w:tr>
      <w:tr w:rsidR="007B4EE0" w:rsidRPr="006159E6" w14:paraId="7ECDD1C3" w14:textId="77777777" w:rsidTr="003235DC">
        <w:trPr>
          <w:cantSplit/>
        </w:trPr>
        <w:tc>
          <w:tcPr>
            <w:tcW w:w="9498" w:type="dxa"/>
            <w:gridSpan w:val="4"/>
            <w:shd w:val="clear" w:color="auto" w:fill="BFBFBF" w:themeFill="background1" w:themeFillShade="BF"/>
          </w:tcPr>
          <w:p w14:paraId="204128FA"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US</w:t>
            </w:r>
            <w:r w:rsidRPr="006159E6">
              <w:rPr>
                <w:rStyle w:val="Fett"/>
                <w:lang w:val="en-US"/>
              </w:rPr>
              <w:softHyphen/>
              <w:t>Coal</w:t>
            </w:r>
            <w:r w:rsidRPr="006159E6">
              <w:rPr>
                <w:rStyle w:val="Fett"/>
                <w:lang w:val="en-US"/>
              </w:rPr>
              <w:softHyphen/>
              <w:t>Product</w:t>
            </w:r>
          </w:p>
        </w:tc>
      </w:tr>
      <w:tr w:rsidR="007B4EE0" w:rsidRPr="006159E6" w14:paraId="303160C6" w14:textId="77777777" w:rsidTr="003235DC">
        <w:trPr>
          <w:cantSplit/>
        </w:trPr>
        <w:tc>
          <w:tcPr>
            <w:tcW w:w="9498" w:type="dxa"/>
            <w:gridSpan w:val="4"/>
            <w:shd w:val="clear" w:color="auto" w:fill="BFBFBF" w:themeFill="background1" w:themeFillShade="BF"/>
          </w:tcPr>
          <w:p w14:paraId="38F528F7"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Physical</w:t>
            </w:r>
            <w:r w:rsidRPr="006159E6">
              <w:rPr>
                <w:rStyle w:val="Fett"/>
                <w:lang w:val="en-US"/>
              </w:rPr>
              <w:softHyphen/>
              <w:t>Coal</w:t>
            </w:r>
            <w:r w:rsidRPr="006159E6">
              <w:rPr>
                <w:rStyle w:val="Fett"/>
                <w:lang w:val="en-US"/>
              </w:rPr>
              <w:softHyphen/>
              <w:t>Trade</w:t>
            </w:r>
            <w:r w:rsidRPr="006159E6">
              <w:rPr>
                <w:rStyle w:val="Fett"/>
                <w:lang w:val="en-US"/>
              </w:rPr>
              <w:softHyphen/>
              <w:t>Details</w:t>
            </w:r>
            <w:r w:rsidRPr="006159E6">
              <w:rPr>
                <w:lang w:val="en-US"/>
              </w:rPr>
              <w:t xml:space="preserve"> </w:t>
            </w:r>
          </w:p>
        </w:tc>
      </w:tr>
      <w:tr w:rsidR="007B4EE0" w:rsidRPr="006159E6" w14:paraId="319FE50C"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15A6BFC" w14:textId="77777777" w:rsidR="007B4EE0" w:rsidRPr="006159E6" w:rsidRDefault="007B4EE0" w:rsidP="00D02290">
            <w:pPr>
              <w:pStyle w:val="CellBody"/>
              <w:rPr>
                <w:lang w:val="en-US"/>
              </w:rPr>
            </w:pPr>
            <w:r w:rsidRPr="006159E6">
              <w:rPr>
                <w:rStyle w:val="XSDSectionTitle"/>
                <w:lang w:val="en-US"/>
              </w:rPr>
              <w:t>TradeConfirmation/PhysicalOilTradeDetails</w:t>
            </w:r>
            <w:r w:rsidRPr="006159E6">
              <w:rPr>
                <w:lang w:val="en-US"/>
              </w:rPr>
              <w:t xml:space="preserve">: conditional section </w:t>
            </w:r>
          </w:p>
          <w:p w14:paraId="34ED9D81" w14:textId="77777777" w:rsidR="007B4EE0" w:rsidRPr="006159E6" w:rsidRDefault="007B4EE0" w:rsidP="00AD7BAF">
            <w:pPr>
              <w:pStyle w:val="CellBody"/>
              <w:rPr>
                <w:rStyle w:val="Fett"/>
                <w:lang w:val="en-US"/>
              </w:rPr>
            </w:pPr>
            <w:r w:rsidRPr="006159E6">
              <w:rPr>
                <w:rStyle w:val="Fett"/>
                <w:lang w:val="en-US"/>
              </w:rPr>
              <w:t>Occurrence:</w:t>
            </w:r>
          </w:p>
          <w:p w14:paraId="1AC03A8D" w14:textId="77777777" w:rsidR="007B4EE0" w:rsidRPr="006159E6" w:rsidRDefault="007B4EE0" w:rsidP="00ED3F3F">
            <w:pPr>
              <w:pStyle w:val="condition1"/>
            </w:pPr>
            <w:r w:rsidRPr="006159E6">
              <w:rPr>
                <w:snapToGrid w:val="0"/>
                <w:lang w:eastAsia="fr-FR"/>
              </w:rPr>
              <w:t xml:space="preserve">If </w:t>
            </w:r>
            <w:r w:rsidRPr="006159E6">
              <w:t>‘Commodity’ is set to “Oil” and ‘TransactionType’ is set to “FOR”, “PHYS_INX”, “OPT_PHYS_INX”</w:t>
            </w:r>
            <w:r w:rsidR="0019166C" w:rsidRPr="006159E6">
              <w:t xml:space="preserve"> or</w:t>
            </w:r>
            <w:r w:rsidRPr="006159E6">
              <w:t xml:space="preserve"> “OPT”, then this section is mandatory.</w:t>
            </w:r>
          </w:p>
          <w:p w14:paraId="5B930126" w14:textId="77777777" w:rsidR="007B4EE0" w:rsidRPr="006159E6" w:rsidRDefault="007B4EE0" w:rsidP="00ED3F3F">
            <w:pPr>
              <w:pStyle w:val="condition1"/>
            </w:pPr>
            <w:r w:rsidRPr="006159E6">
              <w:t>Else, this section must be omitted.</w:t>
            </w:r>
          </w:p>
        </w:tc>
      </w:tr>
      <w:tr w:rsidR="007B4EE0" w:rsidRPr="006159E6" w14:paraId="2F38F640" w14:textId="77777777" w:rsidTr="003235DC">
        <w:trPr>
          <w:cantSplit/>
        </w:trPr>
        <w:tc>
          <w:tcPr>
            <w:tcW w:w="1418" w:type="dxa"/>
          </w:tcPr>
          <w:p w14:paraId="5E22D9D2" w14:textId="77777777" w:rsidR="007B4EE0" w:rsidRPr="006159E6" w:rsidRDefault="007B4EE0" w:rsidP="00D02290">
            <w:pPr>
              <w:pStyle w:val="CellBody"/>
              <w:rPr>
                <w:lang w:val="en-US"/>
              </w:rPr>
            </w:pPr>
            <w:r w:rsidRPr="006159E6">
              <w:rPr>
                <w:lang w:val="en-US"/>
              </w:rPr>
              <w:lastRenderedPageBreak/>
              <w:t>Type</w:t>
            </w:r>
          </w:p>
        </w:tc>
        <w:tc>
          <w:tcPr>
            <w:tcW w:w="850" w:type="dxa"/>
          </w:tcPr>
          <w:p w14:paraId="7A0B2CAB" w14:textId="77777777" w:rsidR="007B4EE0" w:rsidRPr="006159E6" w:rsidRDefault="007B4EE0" w:rsidP="00D02290">
            <w:pPr>
              <w:pStyle w:val="CellBody"/>
              <w:rPr>
                <w:lang w:val="en-US"/>
              </w:rPr>
            </w:pPr>
            <w:r w:rsidRPr="006159E6">
              <w:rPr>
                <w:lang w:val="en-US"/>
              </w:rPr>
              <w:t>M</w:t>
            </w:r>
          </w:p>
        </w:tc>
        <w:tc>
          <w:tcPr>
            <w:tcW w:w="1418" w:type="dxa"/>
          </w:tcPr>
          <w:p w14:paraId="19BDA518" w14:textId="77777777" w:rsidR="007B4EE0" w:rsidRPr="006159E6" w:rsidRDefault="007B4EE0" w:rsidP="00D02290">
            <w:pPr>
              <w:pStyle w:val="CellBody"/>
              <w:rPr>
                <w:lang w:val="en-US"/>
              </w:rPr>
            </w:pPr>
            <w:r w:rsidRPr="006159E6">
              <w:rPr>
                <w:lang w:val="en-US"/>
              </w:rPr>
              <w:t>Product</w:t>
            </w:r>
            <w:r w:rsidRPr="006159E6">
              <w:rPr>
                <w:lang w:val="en-US"/>
              </w:rPr>
              <w:softHyphen/>
              <w:t>Type</w:t>
            </w:r>
          </w:p>
        </w:tc>
        <w:tc>
          <w:tcPr>
            <w:tcW w:w="5812" w:type="dxa"/>
          </w:tcPr>
          <w:p w14:paraId="1B733EB2" w14:textId="77777777" w:rsidR="007B4EE0" w:rsidRPr="006159E6" w:rsidRDefault="007B4EE0" w:rsidP="00D02290">
            <w:pPr>
              <w:pStyle w:val="CellBody"/>
              <w:rPr>
                <w:lang w:val="en-US"/>
              </w:rPr>
            </w:pPr>
          </w:p>
        </w:tc>
      </w:tr>
      <w:tr w:rsidR="007B4EE0" w:rsidRPr="006159E6" w14:paraId="3C688517" w14:textId="77777777" w:rsidTr="003235DC">
        <w:trPr>
          <w:cantSplit/>
        </w:trPr>
        <w:tc>
          <w:tcPr>
            <w:tcW w:w="1418" w:type="dxa"/>
          </w:tcPr>
          <w:p w14:paraId="374BC8F2" w14:textId="77777777" w:rsidR="007B4EE0" w:rsidRPr="006159E6" w:rsidRDefault="007B4EE0" w:rsidP="00D02290">
            <w:pPr>
              <w:pStyle w:val="CellBody"/>
              <w:rPr>
                <w:lang w:val="en-US"/>
              </w:rPr>
            </w:pPr>
            <w:r w:rsidRPr="006159E6">
              <w:rPr>
                <w:lang w:val="en-US"/>
              </w:rPr>
              <w:t>Grade</w:t>
            </w:r>
          </w:p>
        </w:tc>
        <w:tc>
          <w:tcPr>
            <w:tcW w:w="850" w:type="dxa"/>
          </w:tcPr>
          <w:p w14:paraId="7168C1A1" w14:textId="77777777" w:rsidR="007B4EE0" w:rsidRPr="006159E6" w:rsidRDefault="007B4EE0" w:rsidP="00D02290">
            <w:pPr>
              <w:pStyle w:val="CellBody"/>
              <w:rPr>
                <w:lang w:val="en-US"/>
              </w:rPr>
            </w:pPr>
            <w:r w:rsidRPr="006159E6">
              <w:rPr>
                <w:lang w:val="en-US"/>
              </w:rPr>
              <w:t>M</w:t>
            </w:r>
          </w:p>
        </w:tc>
        <w:tc>
          <w:tcPr>
            <w:tcW w:w="1418" w:type="dxa"/>
          </w:tcPr>
          <w:p w14:paraId="5AD935E6" w14:textId="77777777" w:rsidR="007B4EE0" w:rsidRPr="006159E6" w:rsidRDefault="007B4EE0" w:rsidP="00D02290">
            <w:pPr>
              <w:pStyle w:val="CellBody"/>
              <w:rPr>
                <w:lang w:val="en-US"/>
              </w:rPr>
            </w:pPr>
            <w:r w:rsidRPr="006159E6">
              <w:rPr>
                <w:lang w:val="en-US"/>
              </w:rPr>
              <w:t>Product</w:t>
            </w:r>
            <w:r w:rsidRPr="006159E6">
              <w:rPr>
                <w:lang w:val="en-US"/>
              </w:rPr>
              <w:softHyphen/>
              <w:t>Grade</w:t>
            </w:r>
            <w:r w:rsidRPr="006159E6">
              <w:rPr>
                <w:lang w:val="en-US"/>
              </w:rPr>
              <w:softHyphen/>
              <w:t>Type</w:t>
            </w:r>
          </w:p>
        </w:tc>
        <w:tc>
          <w:tcPr>
            <w:tcW w:w="5812" w:type="dxa"/>
          </w:tcPr>
          <w:p w14:paraId="59F58E7F" w14:textId="77777777" w:rsidR="007B4EE0" w:rsidRPr="006159E6" w:rsidRDefault="007B4EE0" w:rsidP="00D02290">
            <w:pPr>
              <w:pStyle w:val="CellBody"/>
              <w:rPr>
                <w:lang w:val="en-US"/>
              </w:rPr>
            </w:pPr>
          </w:p>
        </w:tc>
      </w:tr>
      <w:tr w:rsidR="007B4EE0" w:rsidRPr="006159E6" w14:paraId="06025C3B" w14:textId="77777777" w:rsidTr="003235DC">
        <w:trPr>
          <w:cantSplit/>
        </w:trPr>
        <w:tc>
          <w:tcPr>
            <w:tcW w:w="1418" w:type="dxa"/>
          </w:tcPr>
          <w:p w14:paraId="10C68CDD" w14:textId="77777777" w:rsidR="007B4EE0" w:rsidRPr="006159E6" w:rsidRDefault="007B4EE0" w:rsidP="00D02290">
            <w:pPr>
              <w:pStyle w:val="CellBody"/>
              <w:rPr>
                <w:lang w:val="en-US"/>
              </w:rPr>
            </w:pPr>
            <w:r w:rsidRPr="006159E6">
              <w:rPr>
                <w:lang w:val="en-US"/>
              </w:rPr>
              <w:t>Incoterms</w:t>
            </w:r>
          </w:p>
        </w:tc>
        <w:tc>
          <w:tcPr>
            <w:tcW w:w="850" w:type="dxa"/>
          </w:tcPr>
          <w:p w14:paraId="2C16B508" w14:textId="77777777" w:rsidR="007B4EE0" w:rsidRPr="006159E6" w:rsidRDefault="007B4EE0" w:rsidP="00D02290">
            <w:pPr>
              <w:pStyle w:val="CellBody"/>
              <w:rPr>
                <w:lang w:val="en-US"/>
              </w:rPr>
            </w:pPr>
            <w:r w:rsidRPr="006159E6">
              <w:rPr>
                <w:lang w:val="en-US"/>
              </w:rPr>
              <w:t>M</w:t>
            </w:r>
          </w:p>
        </w:tc>
        <w:tc>
          <w:tcPr>
            <w:tcW w:w="1418" w:type="dxa"/>
          </w:tcPr>
          <w:p w14:paraId="7E2BB6F7" w14:textId="77777777" w:rsidR="007B4EE0" w:rsidRPr="006159E6" w:rsidRDefault="007B4EE0" w:rsidP="00D02290">
            <w:pPr>
              <w:pStyle w:val="CellBody"/>
              <w:rPr>
                <w:lang w:val="en-US"/>
              </w:rPr>
            </w:pPr>
            <w:r w:rsidRPr="006159E6">
              <w:rPr>
                <w:lang w:val="en-US"/>
              </w:rPr>
              <w:t>Incoterms</w:t>
            </w:r>
            <w:r w:rsidRPr="006159E6">
              <w:rPr>
                <w:lang w:val="en-US"/>
              </w:rPr>
              <w:softHyphen/>
              <w:t>Type</w:t>
            </w:r>
          </w:p>
        </w:tc>
        <w:tc>
          <w:tcPr>
            <w:tcW w:w="5812" w:type="dxa"/>
          </w:tcPr>
          <w:p w14:paraId="6E17115F" w14:textId="77777777" w:rsidR="007B4EE0" w:rsidRPr="006159E6" w:rsidRDefault="007B4EE0" w:rsidP="00D02290">
            <w:pPr>
              <w:pStyle w:val="CellBody"/>
              <w:rPr>
                <w:lang w:val="en-US"/>
              </w:rPr>
            </w:pPr>
          </w:p>
        </w:tc>
      </w:tr>
      <w:tr w:rsidR="007B4EE0" w:rsidRPr="006159E6" w14:paraId="75517C69" w14:textId="77777777" w:rsidTr="003235DC">
        <w:trPr>
          <w:cantSplit/>
        </w:trPr>
        <w:tc>
          <w:tcPr>
            <w:tcW w:w="1418" w:type="dxa"/>
          </w:tcPr>
          <w:p w14:paraId="2398FA82" w14:textId="77777777" w:rsidR="007B4EE0" w:rsidRPr="006159E6" w:rsidRDefault="007B4EE0" w:rsidP="00D02290">
            <w:pPr>
              <w:pStyle w:val="CellBody"/>
              <w:rPr>
                <w:lang w:val="en-US"/>
              </w:rPr>
            </w:pPr>
            <w:r w:rsidRPr="006159E6">
              <w:rPr>
                <w:lang w:val="en-US"/>
              </w:rPr>
              <w:t>Importer</w:t>
            </w:r>
            <w:r w:rsidRPr="006159E6">
              <w:rPr>
                <w:lang w:val="en-US"/>
              </w:rPr>
              <w:softHyphen/>
              <w:t>Of</w:t>
            </w:r>
            <w:r w:rsidRPr="006159E6">
              <w:rPr>
                <w:lang w:val="en-US"/>
              </w:rPr>
              <w:softHyphen/>
              <w:t>Record</w:t>
            </w:r>
          </w:p>
        </w:tc>
        <w:tc>
          <w:tcPr>
            <w:tcW w:w="850" w:type="dxa"/>
          </w:tcPr>
          <w:p w14:paraId="3ECF141C" w14:textId="77777777" w:rsidR="007B4EE0" w:rsidRPr="006159E6" w:rsidRDefault="007B4EE0" w:rsidP="00D02290">
            <w:pPr>
              <w:pStyle w:val="CellBody"/>
              <w:rPr>
                <w:lang w:val="en-US"/>
              </w:rPr>
            </w:pPr>
            <w:r w:rsidRPr="006159E6">
              <w:rPr>
                <w:lang w:val="en-US"/>
              </w:rPr>
              <w:t>C</w:t>
            </w:r>
          </w:p>
        </w:tc>
        <w:tc>
          <w:tcPr>
            <w:tcW w:w="1418" w:type="dxa"/>
          </w:tcPr>
          <w:p w14:paraId="29434992" w14:textId="77777777" w:rsidR="007B4EE0" w:rsidRPr="006159E6" w:rsidRDefault="007B4EE0" w:rsidP="00D02290">
            <w:pPr>
              <w:pStyle w:val="CellBody"/>
              <w:rPr>
                <w:lang w:val="en-US"/>
              </w:rPr>
            </w:pPr>
            <w:r w:rsidRPr="006159E6">
              <w:rPr>
                <w:lang w:val="en-US"/>
              </w:rPr>
              <w:t>Party</w:t>
            </w:r>
            <w:r w:rsidRPr="006159E6">
              <w:rPr>
                <w:lang w:val="en-US"/>
              </w:rPr>
              <w:softHyphen/>
              <w:t>Type</w:t>
            </w:r>
          </w:p>
        </w:tc>
        <w:tc>
          <w:tcPr>
            <w:tcW w:w="5812" w:type="dxa"/>
          </w:tcPr>
          <w:p w14:paraId="156A1FE3" w14:textId="77777777" w:rsidR="007B4EE0" w:rsidRPr="006159E6" w:rsidRDefault="007B4EE0" w:rsidP="00D02290">
            <w:pPr>
              <w:pStyle w:val="CellBody"/>
              <w:rPr>
                <w:rStyle w:val="Fett"/>
                <w:lang w:val="en-US"/>
              </w:rPr>
            </w:pPr>
            <w:r w:rsidRPr="006159E6">
              <w:rPr>
                <w:rStyle w:val="Fett"/>
                <w:lang w:val="en-US"/>
              </w:rPr>
              <w:t>Occurrence:</w:t>
            </w:r>
          </w:p>
          <w:p w14:paraId="235603A2" w14:textId="77777777" w:rsidR="007B4EE0" w:rsidRPr="006159E6" w:rsidRDefault="007B4EE0" w:rsidP="00ED3F3F">
            <w:pPr>
              <w:pStyle w:val="condition1"/>
            </w:pPr>
            <w:r w:rsidRPr="006159E6">
              <w:t>If the trade includes the import of the oil product, then this field is mandatory.</w:t>
            </w:r>
          </w:p>
          <w:p w14:paraId="35D63239" w14:textId="77777777" w:rsidR="007B4EE0" w:rsidRPr="006159E6" w:rsidRDefault="00AB0EEF" w:rsidP="00ED3F3F">
            <w:pPr>
              <w:pStyle w:val="condition1"/>
            </w:pPr>
            <w:r w:rsidRPr="006159E6">
              <w:t>Else, this field</w:t>
            </w:r>
            <w:r w:rsidR="007B4EE0" w:rsidRPr="006159E6">
              <w:t xml:space="preserve"> must be omitted.</w:t>
            </w:r>
          </w:p>
        </w:tc>
      </w:tr>
      <w:tr w:rsidR="007B4EE0" w:rsidRPr="006159E6" w14:paraId="5D0888B8" w14:textId="77777777" w:rsidTr="003235DC">
        <w:tblPrEx>
          <w:tblLook w:val="0000" w:firstRow="0" w:lastRow="0" w:firstColumn="0" w:lastColumn="0" w:noHBand="0" w:noVBand="0"/>
        </w:tblPrEx>
        <w:trPr>
          <w:cantSplit/>
        </w:trPr>
        <w:tc>
          <w:tcPr>
            <w:tcW w:w="9498" w:type="dxa"/>
            <w:gridSpan w:val="4"/>
            <w:shd w:val="clear" w:color="auto" w:fill="C0C0C0"/>
          </w:tcPr>
          <w:p w14:paraId="521EC1D4" w14:textId="77777777" w:rsidR="007B4EE0" w:rsidRPr="006159E6" w:rsidRDefault="007B4EE0" w:rsidP="00D02290">
            <w:pPr>
              <w:pStyle w:val="CellBody"/>
              <w:rPr>
                <w:lang w:val="en-US"/>
              </w:rPr>
            </w:pPr>
            <w:r w:rsidRPr="006159E6">
              <w:rPr>
                <w:rStyle w:val="XSDSectionTitle"/>
                <w:lang w:val="en-US"/>
              </w:rPr>
              <w:t>PhysicalOilTradeDetails/XSD choice</w:t>
            </w:r>
            <w:r w:rsidRPr="006159E6">
              <w:rPr>
                <w:lang w:val="en-US"/>
              </w:rPr>
              <w:t xml:space="preserve">: mandatory section </w:t>
            </w:r>
          </w:p>
          <w:p w14:paraId="00FEBB42" w14:textId="77777777" w:rsidR="007B4EE0" w:rsidRPr="006159E6" w:rsidRDefault="007B4EE0" w:rsidP="001976B8">
            <w:pPr>
              <w:pStyle w:val="CellBody"/>
              <w:rPr>
                <w:rStyle w:val="Fett"/>
                <w:lang w:val="en-US"/>
              </w:rPr>
            </w:pPr>
            <w:r w:rsidRPr="006159E6">
              <w:rPr>
                <w:rStyle w:val="Fett"/>
                <w:lang w:val="en-US"/>
              </w:rPr>
              <w:t>Choice:</w:t>
            </w:r>
          </w:p>
          <w:p w14:paraId="47629344" w14:textId="78BC1AD8" w:rsidR="007B4EE0" w:rsidRPr="006159E6" w:rsidRDefault="007B4EE0" w:rsidP="00ED3F3F">
            <w:pPr>
              <w:pStyle w:val="condition1"/>
            </w:pPr>
            <w:r w:rsidRPr="006159E6">
              <w:rPr>
                <w:snapToGrid w:val="0"/>
                <w:lang w:eastAsia="fr-FR"/>
              </w:rPr>
              <w:t xml:space="preserve">If tolerances for the trade are expressed in absolute terms, then ‘AbsoluteTolerance’ </w:t>
            </w:r>
            <w:r w:rsidR="00A10750">
              <w:t>is mandatory</w:t>
            </w:r>
            <w:r w:rsidRPr="006159E6">
              <w:rPr>
                <w:snapToGrid w:val="0"/>
                <w:lang w:eastAsia="fr-FR"/>
              </w:rPr>
              <w:t>.</w:t>
            </w:r>
          </w:p>
          <w:p w14:paraId="2BB86BB3" w14:textId="476CA8C0" w:rsidR="007B4EE0" w:rsidRPr="006159E6" w:rsidRDefault="007B4EE0" w:rsidP="00ED3F3F">
            <w:pPr>
              <w:pStyle w:val="condition1"/>
              <w:rPr>
                <w:snapToGrid w:val="0"/>
                <w:lang w:eastAsia="fr-FR"/>
              </w:rPr>
            </w:pPr>
            <w:r w:rsidRPr="006159E6">
              <w:rPr>
                <w:snapToGrid w:val="0"/>
                <w:lang w:eastAsia="fr-FR"/>
              </w:rPr>
              <w:t xml:space="preserve">If </w:t>
            </w:r>
            <w:r w:rsidRPr="006159E6">
              <w:t>tolerances for the trade are expressed in percentage terms</w:t>
            </w:r>
            <w:r w:rsidRPr="006159E6">
              <w:rPr>
                <w:snapToGrid w:val="0"/>
                <w:lang w:eastAsia="fr-FR"/>
              </w:rPr>
              <w:t xml:space="preserve">, then ‘PercentageTolerance’ </w:t>
            </w:r>
            <w:r w:rsidR="00A10750">
              <w:t>is mandatory</w:t>
            </w:r>
            <w:r w:rsidRPr="006159E6">
              <w:rPr>
                <w:snapToGrid w:val="0"/>
                <w:lang w:eastAsia="fr-FR"/>
              </w:rPr>
              <w:t>.</w:t>
            </w:r>
          </w:p>
        </w:tc>
      </w:tr>
      <w:tr w:rsidR="007B4EE0" w:rsidRPr="006159E6" w14:paraId="49E1E4C5" w14:textId="77777777" w:rsidTr="003235DC">
        <w:tblPrEx>
          <w:tblLook w:val="0000" w:firstRow="0" w:lastRow="0" w:firstColumn="0" w:lastColumn="0" w:noHBand="0" w:noVBand="0"/>
        </w:tblPrEx>
        <w:trPr>
          <w:cantSplit/>
        </w:trPr>
        <w:tc>
          <w:tcPr>
            <w:tcW w:w="9498" w:type="dxa"/>
            <w:gridSpan w:val="4"/>
            <w:shd w:val="clear" w:color="auto" w:fill="C0C0C0"/>
          </w:tcPr>
          <w:p w14:paraId="2B71DAC1" w14:textId="77777777" w:rsidR="007B4EE0" w:rsidRPr="006159E6" w:rsidRDefault="007B4EE0" w:rsidP="000C3B8A">
            <w:pPr>
              <w:pStyle w:val="CellBody"/>
            </w:pPr>
            <w:r w:rsidRPr="006159E6">
              <w:rPr>
                <w:rStyle w:val="XSDSectionTitle"/>
              </w:rPr>
              <w:t>XSD choice/AbsoluteTolerance</w:t>
            </w:r>
            <w:r w:rsidRPr="006159E6">
              <w:t>: choice within mandatory section</w:t>
            </w:r>
          </w:p>
        </w:tc>
      </w:tr>
      <w:tr w:rsidR="007B4EE0" w:rsidRPr="006159E6" w14:paraId="398133BD" w14:textId="77777777" w:rsidTr="003235DC">
        <w:trPr>
          <w:cantSplit/>
        </w:trPr>
        <w:tc>
          <w:tcPr>
            <w:tcW w:w="1418" w:type="dxa"/>
          </w:tcPr>
          <w:p w14:paraId="7A123E6B" w14:textId="77777777" w:rsidR="007B4EE0" w:rsidRPr="006159E6" w:rsidRDefault="007B4EE0" w:rsidP="00D02290">
            <w:pPr>
              <w:pStyle w:val="CellBody"/>
              <w:rPr>
                <w:lang w:val="en-US"/>
              </w:rPr>
            </w:pPr>
            <w:r w:rsidRPr="006159E6">
              <w:rPr>
                <w:lang w:val="en-US"/>
              </w:rPr>
              <w:t>Positive</w:t>
            </w:r>
            <w:r w:rsidRPr="006159E6">
              <w:rPr>
                <w:lang w:val="en-US"/>
              </w:rPr>
              <w:softHyphen/>
              <w:t>Limit</w:t>
            </w:r>
          </w:p>
        </w:tc>
        <w:tc>
          <w:tcPr>
            <w:tcW w:w="850" w:type="dxa"/>
          </w:tcPr>
          <w:p w14:paraId="28F17B72" w14:textId="77777777" w:rsidR="007B4EE0" w:rsidRPr="006159E6" w:rsidRDefault="007B4EE0" w:rsidP="00D02290">
            <w:pPr>
              <w:pStyle w:val="CellBody"/>
              <w:rPr>
                <w:lang w:val="en-US"/>
              </w:rPr>
            </w:pPr>
            <w:r w:rsidRPr="006159E6">
              <w:rPr>
                <w:lang w:val="en-US"/>
              </w:rPr>
              <w:t>M</w:t>
            </w:r>
          </w:p>
        </w:tc>
        <w:tc>
          <w:tcPr>
            <w:tcW w:w="1418" w:type="dxa"/>
          </w:tcPr>
          <w:p w14:paraId="53197F88" w14:textId="77777777" w:rsidR="007B4EE0" w:rsidRPr="006159E6" w:rsidRDefault="007B4EE0" w:rsidP="00D02290">
            <w:pPr>
              <w:pStyle w:val="CellBody"/>
              <w:rPr>
                <w:lang w:val="en-US"/>
              </w:rPr>
            </w:pPr>
            <w:r w:rsidRPr="006159E6">
              <w:rPr>
                <w:lang w:val="en-US"/>
              </w:rPr>
              <w:t>Quantity</w:t>
            </w:r>
            <w:r w:rsidRPr="006159E6">
              <w:rPr>
                <w:lang w:val="en-US"/>
              </w:rPr>
              <w:softHyphen/>
              <w:t>Type</w:t>
            </w:r>
          </w:p>
        </w:tc>
        <w:tc>
          <w:tcPr>
            <w:tcW w:w="5812" w:type="dxa"/>
          </w:tcPr>
          <w:p w14:paraId="143E6A50" w14:textId="77777777" w:rsidR="007B4EE0" w:rsidRPr="006159E6" w:rsidRDefault="007B4EE0" w:rsidP="00D02290">
            <w:pPr>
              <w:pStyle w:val="CellBody"/>
              <w:rPr>
                <w:lang w:val="en-US"/>
              </w:rPr>
            </w:pPr>
            <w:r w:rsidRPr="006159E6">
              <w:rPr>
                <w:lang w:val="en-US"/>
              </w:rPr>
              <w:t xml:space="preserve">An absolute (unsigned) value expressed in ‘ToleranceUoM’. </w:t>
            </w:r>
          </w:p>
        </w:tc>
      </w:tr>
      <w:tr w:rsidR="007B4EE0" w:rsidRPr="006159E6" w14:paraId="65454543" w14:textId="77777777" w:rsidTr="003235DC">
        <w:trPr>
          <w:cantSplit/>
        </w:trPr>
        <w:tc>
          <w:tcPr>
            <w:tcW w:w="1418" w:type="dxa"/>
          </w:tcPr>
          <w:p w14:paraId="2CAAA7BD" w14:textId="77777777" w:rsidR="007B4EE0" w:rsidRPr="006159E6" w:rsidRDefault="007B4EE0" w:rsidP="00D02290">
            <w:pPr>
              <w:pStyle w:val="CellBody"/>
              <w:rPr>
                <w:lang w:val="en-US"/>
              </w:rPr>
            </w:pPr>
            <w:r w:rsidRPr="006159E6">
              <w:rPr>
                <w:lang w:val="en-US"/>
              </w:rPr>
              <w:t>Negative</w:t>
            </w:r>
            <w:r w:rsidRPr="006159E6">
              <w:rPr>
                <w:lang w:val="en-US"/>
              </w:rPr>
              <w:softHyphen/>
              <w:t>Limit</w:t>
            </w:r>
          </w:p>
        </w:tc>
        <w:tc>
          <w:tcPr>
            <w:tcW w:w="850" w:type="dxa"/>
          </w:tcPr>
          <w:p w14:paraId="29F1BB7A" w14:textId="77777777" w:rsidR="007B4EE0" w:rsidRPr="006159E6" w:rsidRDefault="007B4EE0" w:rsidP="00D02290">
            <w:pPr>
              <w:pStyle w:val="CellBody"/>
              <w:rPr>
                <w:lang w:val="en-US"/>
              </w:rPr>
            </w:pPr>
            <w:r w:rsidRPr="006159E6">
              <w:rPr>
                <w:lang w:val="en-US"/>
              </w:rPr>
              <w:t>M</w:t>
            </w:r>
          </w:p>
        </w:tc>
        <w:tc>
          <w:tcPr>
            <w:tcW w:w="1418" w:type="dxa"/>
          </w:tcPr>
          <w:p w14:paraId="39B20B8A" w14:textId="77777777" w:rsidR="007B4EE0" w:rsidRPr="006159E6" w:rsidRDefault="007B4EE0" w:rsidP="00D02290">
            <w:pPr>
              <w:pStyle w:val="CellBody"/>
              <w:rPr>
                <w:lang w:val="en-US"/>
              </w:rPr>
            </w:pPr>
            <w:r w:rsidRPr="006159E6">
              <w:rPr>
                <w:lang w:val="en-US"/>
              </w:rPr>
              <w:t>Quantity</w:t>
            </w:r>
            <w:r w:rsidRPr="006159E6">
              <w:rPr>
                <w:lang w:val="en-US"/>
              </w:rPr>
              <w:softHyphen/>
              <w:t>Type</w:t>
            </w:r>
          </w:p>
        </w:tc>
        <w:tc>
          <w:tcPr>
            <w:tcW w:w="5812" w:type="dxa"/>
          </w:tcPr>
          <w:p w14:paraId="7E718D43" w14:textId="77777777" w:rsidR="007B4EE0" w:rsidRPr="006159E6" w:rsidRDefault="007B4EE0" w:rsidP="009C7AFF">
            <w:pPr>
              <w:pStyle w:val="CellBody"/>
              <w:rPr>
                <w:lang w:val="en-US"/>
              </w:rPr>
            </w:pPr>
            <w:r w:rsidRPr="006159E6">
              <w:rPr>
                <w:lang w:val="en-US"/>
              </w:rPr>
              <w:t>An absolute (unsigned) value expressed in ‘ToleranceUoM’.</w:t>
            </w:r>
          </w:p>
        </w:tc>
      </w:tr>
      <w:tr w:rsidR="007B4EE0" w:rsidRPr="006159E6" w14:paraId="3E0150A9" w14:textId="77777777" w:rsidTr="003235DC">
        <w:trPr>
          <w:cantSplit/>
        </w:trPr>
        <w:tc>
          <w:tcPr>
            <w:tcW w:w="1418" w:type="dxa"/>
          </w:tcPr>
          <w:p w14:paraId="2D7F1A58" w14:textId="77777777" w:rsidR="007B4EE0" w:rsidRPr="006159E6" w:rsidRDefault="007B4EE0" w:rsidP="00D02290">
            <w:pPr>
              <w:pStyle w:val="CellBody"/>
              <w:rPr>
                <w:lang w:val="en-US"/>
              </w:rPr>
            </w:pPr>
            <w:r w:rsidRPr="006159E6">
              <w:rPr>
                <w:lang w:val="en-US"/>
              </w:rPr>
              <w:t>Tolerance</w:t>
            </w:r>
            <w:r w:rsidRPr="006159E6">
              <w:rPr>
                <w:lang w:val="en-US"/>
              </w:rPr>
              <w:softHyphen/>
              <w:t>UoM</w:t>
            </w:r>
          </w:p>
        </w:tc>
        <w:tc>
          <w:tcPr>
            <w:tcW w:w="850" w:type="dxa"/>
          </w:tcPr>
          <w:p w14:paraId="0022773E" w14:textId="77777777" w:rsidR="007B4EE0" w:rsidRPr="006159E6" w:rsidRDefault="007B4EE0" w:rsidP="00D02290">
            <w:pPr>
              <w:pStyle w:val="CellBody"/>
              <w:rPr>
                <w:lang w:val="en-US"/>
              </w:rPr>
            </w:pPr>
            <w:r w:rsidRPr="006159E6">
              <w:rPr>
                <w:lang w:val="en-US"/>
              </w:rPr>
              <w:t>M</w:t>
            </w:r>
          </w:p>
        </w:tc>
        <w:tc>
          <w:tcPr>
            <w:tcW w:w="1418" w:type="dxa"/>
          </w:tcPr>
          <w:p w14:paraId="45452DC3" w14:textId="77777777" w:rsidR="007B4EE0" w:rsidRPr="006159E6" w:rsidRDefault="007B4EE0" w:rsidP="00D02290">
            <w:pPr>
              <w:pStyle w:val="CellBody"/>
              <w:rPr>
                <w:lang w:val="en-US"/>
              </w:rPr>
            </w:pPr>
            <w:r w:rsidRPr="006159E6">
              <w:rPr>
                <w:lang w:val="en-US"/>
              </w:rPr>
              <w:t>Unit</w:t>
            </w:r>
            <w:r w:rsidRPr="006159E6">
              <w:rPr>
                <w:lang w:val="en-US"/>
              </w:rPr>
              <w:softHyphen/>
              <w:t>Of</w:t>
            </w:r>
            <w:r w:rsidRPr="006159E6">
              <w:rPr>
                <w:lang w:val="en-US"/>
              </w:rPr>
              <w:softHyphen/>
              <w:t>Measure</w:t>
            </w:r>
            <w:r w:rsidRPr="006159E6">
              <w:rPr>
                <w:lang w:val="en-US"/>
              </w:rPr>
              <w:softHyphen/>
              <w:t>Type</w:t>
            </w:r>
          </w:p>
        </w:tc>
        <w:tc>
          <w:tcPr>
            <w:tcW w:w="5812" w:type="dxa"/>
          </w:tcPr>
          <w:p w14:paraId="09F95A13" w14:textId="77777777" w:rsidR="007B4EE0" w:rsidRPr="006159E6" w:rsidRDefault="007B4EE0" w:rsidP="00D02290">
            <w:pPr>
              <w:pStyle w:val="CellBody"/>
              <w:rPr>
                <w:lang w:val="en-US"/>
              </w:rPr>
            </w:pPr>
            <w:r w:rsidRPr="006159E6">
              <w:rPr>
                <w:lang w:val="en-US"/>
              </w:rPr>
              <w:t xml:space="preserve"> </w:t>
            </w:r>
          </w:p>
        </w:tc>
      </w:tr>
      <w:tr w:rsidR="007B4EE0" w:rsidRPr="006159E6" w14:paraId="36B7B5FA" w14:textId="77777777" w:rsidTr="003235DC">
        <w:trPr>
          <w:cantSplit/>
        </w:trPr>
        <w:tc>
          <w:tcPr>
            <w:tcW w:w="1418" w:type="dxa"/>
          </w:tcPr>
          <w:p w14:paraId="5380415B" w14:textId="77777777" w:rsidR="007B4EE0" w:rsidRPr="006159E6" w:rsidRDefault="007B4EE0" w:rsidP="00D02290">
            <w:pPr>
              <w:pStyle w:val="CellBody"/>
              <w:rPr>
                <w:lang w:val="en-US"/>
              </w:rPr>
            </w:pPr>
            <w:r w:rsidRPr="006159E6">
              <w:rPr>
                <w:lang w:val="en-US"/>
              </w:rPr>
              <w:t>Tolerance</w:t>
            </w:r>
            <w:r w:rsidRPr="006159E6">
              <w:rPr>
                <w:lang w:val="en-US"/>
              </w:rPr>
              <w:softHyphen/>
              <w:t>Option</w:t>
            </w:r>
            <w:r w:rsidRPr="006159E6">
              <w:rPr>
                <w:lang w:val="en-US"/>
              </w:rPr>
              <w:softHyphen/>
              <w:t>Owner</w:t>
            </w:r>
          </w:p>
        </w:tc>
        <w:tc>
          <w:tcPr>
            <w:tcW w:w="850" w:type="dxa"/>
          </w:tcPr>
          <w:p w14:paraId="7A58115A" w14:textId="77777777" w:rsidR="007B4EE0" w:rsidRPr="006159E6" w:rsidRDefault="007B4EE0" w:rsidP="00D02290">
            <w:pPr>
              <w:pStyle w:val="CellBody"/>
              <w:rPr>
                <w:lang w:val="en-US"/>
              </w:rPr>
            </w:pPr>
            <w:r w:rsidRPr="006159E6">
              <w:rPr>
                <w:lang w:val="en-US"/>
              </w:rPr>
              <w:t>M</w:t>
            </w:r>
          </w:p>
        </w:tc>
        <w:tc>
          <w:tcPr>
            <w:tcW w:w="1418" w:type="dxa"/>
          </w:tcPr>
          <w:p w14:paraId="1F9EACF9" w14:textId="77777777" w:rsidR="007B4EE0" w:rsidRPr="006159E6" w:rsidRDefault="007B4EE0" w:rsidP="00D02290">
            <w:pPr>
              <w:pStyle w:val="CellBody"/>
              <w:rPr>
                <w:lang w:val="en-US"/>
              </w:rPr>
            </w:pPr>
            <w:r w:rsidRPr="006159E6">
              <w:rPr>
                <w:lang w:val="en-US"/>
              </w:rPr>
              <w:t>Party</w:t>
            </w:r>
            <w:r w:rsidRPr="006159E6">
              <w:rPr>
                <w:lang w:val="en-US"/>
              </w:rPr>
              <w:softHyphen/>
              <w:t>Type</w:t>
            </w:r>
          </w:p>
        </w:tc>
        <w:tc>
          <w:tcPr>
            <w:tcW w:w="5812" w:type="dxa"/>
          </w:tcPr>
          <w:p w14:paraId="255E88ED" w14:textId="77777777" w:rsidR="007B4EE0" w:rsidRPr="006159E6" w:rsidRDefault="007B4EE0" w:rsidP="009C7AFF">
            <w:pPr>
              <w:pStyle w:val="CellBody"/>
              <w:rPr>
                <w:lang w:val="en-US"/>
              </w:rPr>
            </w:pPr>
          </w:p>
        </w:tc>
      </w:tr>
      <w:tr w:rsidR="007B4EE0" w:rsidRPr="006159E6" w14:paraId="16BB0B9A"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0CD1568"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Absolute</w:t>
            </w:r>
            <w:r w:rsidRPr="006159E6">
              <w:rPr>
                <w:rStyle w:val="Fett"/>
                <w:lang w:val="en-US"/>
              </w:rPr>
              <w:softHyphen/>
              <w:t>Tolerance</w:t>
            </w:r>
          </w:p>
        </w:tc>
      </w:tr>
      <w:tr w:rsidR="007B4EE0" w:rsidRPr="006159E6" w14:paraId="6F2D4609"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0B8DE1A" w14:textId="77777777" w:rsidR="007B4EE0" w:rsidRPr="006159E6" w:rsidRDefault="007B4EE0" w:rsidP="00E85C2F">
            <w:pPr>
              <w:pStyle w:val="CellBody"/>
              <w:rPr>
                <w:lang w:val="en-US"/>
              </w:rPr>
            </w:pPr>
            <w:r w:rsidRPr="006159E6">
              <w:rPr>
                <w:rStyle w:val="XSDSectionTitle"/>
                <w:lang w:val="en-US"/>
              </w:rPr>
              <w:t>XSD choice/PercentageTolerance</w:t>
            </w:r>
            <w:r w:rsidRPr="006159E6">
              <w:rPr>
                <w:lang w:val="en-US"/>
              </w:rPr>
              <w:t>: choice within mandatory section</w:t>
            </w:r>
          </w:p>
        </w:tc>
      </w:tr>
      <w:tr w:rsidR="007B4EE0" w:rsidRPr="006159E6" w14:paraId="161BC0CE" w14:textId="77777777" w:rsidTr="003235DC">
        <w:trPr>
          <w:cantSplit/>
        </w:trPr>
        <w:tc>
          <w:tcPr>
            <w:tcW w:w="1418" w:type="dxa"/>
          </w:tcPr>
          <w:p w14:paraId="36E4C91F" w14:textId="77777777" w:rsidR="007B4EE0" w:rsidRPr="006159E6" w:rsidRDefault="007B4EE0" w:rsidP="00D02290">
            <w:pPr>
              <w:pStyle w:val="CellBody"/>
              <w:rPr>
                <w:lang w:val="en-US"/>
              </w:rPr>
            </w:pPr>
            <w:r w:rsidRPr="006159E6">
              <w:rPr>
                <w:lang w:val="en-US"/>
              </w:rPr>
              <w:t>Positive</w:t>
            </w:r>
            <w:r w:rsidRPr="006159E6">
              <w:rPr>
                <w:lang w:val="en-US"/>
              </w:rPr>
              <w:softHyphen/>
              <w:t>Limit</w:t>
            </w:r>
          </w:p>
        </w:tc>
        <w:tc>
          <w:tcPr>
            <w:tcW w:w="850" w:type="dxa"/>
          </w:tcPr>
          <w:p w14:paraId="02047BDD" w14:textId="77777777" w:rsidR="007B4EE0" w:rsidRPr="006159E6" w:rsidRDefault="007B4EE0" w:rsidP="00D02290">
            <w:pPr>
              <w:pStyle w:val="CellBody"/>
              <w:rPr>
                <w:lang w:val="en-US"/>
              </w:rPr>
            </w:pPr>
            <w:r w:rsidRPr="006159E6">
              <w:rPr>
                <w:lang w:val="en-US"/>
              </w:rPr>
              <w:t>M</w:t>
            </w:r>
          </w:p>
        </w:tc>
        <w:tc>
          <w:tcPr>
            <w:tcW w:w="1418" w:type="dxa"/>
          </w:tcPr>
          <w:p w14:paraId="01107959" w14:textId="77777777" w:rsidR="007B4EE0" w:rsidRPr="006159E6" w:rsidRDefault="007B4EE0" w:rsidP="00D02290">
            <w:pPr>
              <w:pStyle w:val="CellBody"/>
              <w:rPr>
                <w:lang w:val="en-US"/>
              </w:rPr>
            </w:pPr>
            <w:r w:rsidRPr="006159E6">
              <w:rPr>
                <w:lang w:val="en-US"/>
              </w:rPr>
              <w:t>Quantity</w:t>
            </w:r>
            <w:r w:rsidRPr="006159E6">
              <w:rPr>
                <w:lang w:val="en-US"/>
              </w:rPr>
              <w:softHyphen/>
              <w:t>Type</w:t>
            </w:r>
          </w:p>
        </w:tc>
        <w:tc>
          <w:tcPr>
            <w:tcW w:w="5812" w:type="dxa"/>
          </w:tcPr>
          <w:p w14:paraId="700BF751" w14:textId="77777777" w:rsidR="007B4EE0" w:rsidRPr="006159E6" w:rsidRDefault="007B4EE0" w:rsidP="00D02290">
            <w:pPr>
              <w:pStyle w:val="CellBody"/>
              <w:rPr>
                <w:lang w:val="en-US"/>
              </w:rPr>
            </w:pPr>
            <w:r w:rsidRPr="006159E6">
              <w:rPr>
                <w:lang w:val="en-US"/>
              </w:rPr>
              <w:t>A percentage expressed as a decimal value between 0 and 1.</w:t>
            </w:r>
          </w:p>
        </w:tc>
      </w:tr>
      <w:tr w:rsidR="007B4EE0" w:rsidRPr="006159E6" w14:paraId="14340346" w14:textId="77777777" w:rsidTr="003235DC">
        <w:trPr>
          <w:cantSplit/>
        </w:trPr>
        <w:tc>
          <w:tcPr>
            <w:tcW w:w="1418" w:type="dxa"/>
          </w:tcPr>
          <w:p w14:paraId="41C05229" w14:textId="77777777" w:rsidR="007B4EE0" w:rsidRPr="006159E6" w:rsidRDefault="007B4EE0" w:rsidP="00D02290">
            <w:pPr>
              <w:pStyle w:val="CellBody"/>
              <w:rPr>
                <w:lang w:val="en-US"/>
              </w:rPr>
            </w:pPr>
            <w:r w:rsidRPr="006159E6">
              <w:rPr>
                <w:lang w:val="en-US"/>
              </w:rPr>
              <w:t>Negative</w:t>
            </w:r>
            <w:r w:rsidRPr="006159E6">
              <w:rPr>
                <w:lang w:val="en-US"/>
              </w:rPr>
              <w:softHyphen/>
              <w:t>Limit</w:t>
            </w:r>
          </w:p>
        </w:tc>
        <w:tc>
          <w:tcPr>
            <w:tcW w:w="850" w:type="dxa"/>
          </w:tcPr>
          <w:p w14:paraId="0A1CD8FF" w14:textId="77777777" w:rsidR="007B4EE0" w:rsidRPr="006159E6" w:rsidRDefault="007B4EE0" w:rsidP="00D02290">
            <w:pPr>
              <w:pStyle w:val="CellBody"/>
              <w:rPr>
                <w:lang w:val="en-US"/>
              </w:rPr>
            </w:pPr>
            <w:r w:rsidRPr="006159E6">
              <w:rPr>
                <w:lang w:val="en-US"/>
              </w:rPr>
              <w:t>M</w:t>
            </w:r>
          </w:p>
        </w:tc>
        <w:tc>
          <w:tcPr>
            <w:tcW w:w="1418" w:type="dxa"/>
          </w:tcPr>
          <w:p w14:paraId="0FBD69E9" w14:textId="77777777" w:rsidR="007B4EE0" w:rsidRPr="006159E6" w:rsidRDefault="007B4EE0" w:rsidP="00D02290">
            <w:pPr>
              <w:pStyle w:val="CellBody"/>
              <w:rPr>
                <w:lang w:val="en-US"/>
              </w:rPr>
            </w:pPr>
            <w:r w:rsidRPr="006159E6">
              <w:rPr>
                <w:lang w:val="en-US"/>
              </w:rPr>
              <w:t>Quantity</w:t>
            </w:r>
            <w:r w:rsidRPr="006159E6">
              <w:rPr>
                <w:lang w:val="en-US"/>
              </w:rPr>
              <w:softHyphen/>
              <w:t>Type</w:t>
            </w:r>
          </w:p>
        </w:tc>
        <w:tc>
          <w:tcPr>
            <w:tcW w:w="5812" w:type="dxa"/>
          </w:tcPr>
          <w:p w14:paraId="7094B6C1" w14:textId="77777777" w:rsidR="007B4EE0" w:rsidRPr="006159E6" w:rsidRDefault="007B4EE0" w:rsidP="00D02290">
            <w:pPr>
              <w:pStyle w:val="CellBody"/>
              <w:rPr>
                <w:lang w:val="en-US"/>
              </w:rPr>
            </w:pPr>
            <w:r w:rsidRPr="006159E6">
              <w:rPr>
                <w:lang w:val="en-US"/>
              </w:rPr>
              <w:t>A percentage expressed as a decimal value between 0 and 1.</w:t>
            </w:r>
          </w:p>
        </w:tc>
      </w:tr>
      <w:tr w:rsidR="007B4EE0" w:rsidRPr="006159E6" w14:paraId="4E3F4428" w14:textId="77777777" w:rsidTr="003235DC">
        <w:trPr>
          <w:cantSplit/>
        </w:trPr>
        <w:tc>
          <w:tcPr>
            <w:tcW w:w="1418" w:type="dxa"/>
          </w:tcPr>
          <w:p w14:paraId="2A6E6355" w14:textId="77777777" w:rsidR="007B4EE0" w:rsidRPr="006159E6" w:rsidRDefault="007B4EE0" w:rsidP="00D02290">
            <w:pPr>
              <w:pStyle w:val="CellBody"/>
              <w:rPr>
                <w:lang w:val="en-US"/>
              </w:rPr>
            </w:pPr>
            <w:r w:rsidRPr="006159E6">
              <w:rPr>
                <w:lang w:val="en-US"/>
              </w:rPr>
              <w:t>Tolerance</w:t>
            </w:r>
            <w:r w:rsidRPr="006159E6">
              <w:rPr>
                <w:lang w:val="en-US"/>
              </w:rPr>
              <w:softHyphen/>
              <w:t>Option</w:t>
            </w:r>
            <w:r w:rsidRPr="006159E6">
              <w:rPr>
                <w:lang w:val="en-US"/>
              </w:rPr>
              <w:softHyphen/>
              <w:t>Owner</w:t>
            </w:r>
          </w:p>
        </w:tc>
        <w:tc>
          <w:tcPr>
            <w:tcW w:w="850" w:type="dxa"/>
          </w:tcPr>
          <w:p w14:paraId="67E5719E" w14:textId="77777777" w:rsidR="007B4EE0" w:rsidRPr="006159E6" w:rsidRDefault="007B4EE0" w:rsidP="00D02290">
            <w:pPr>
              <w:pStyle w:val="CellBody"/>
              <w:rPr>
                <w:lang w:val="en-US"/>
              </w:rPr>
            </w:pPr>
            <w:r w:rsidRPr="006159E6">
              <w:rPr>
                <w:lang w:val="en-US"/>
              </w:rPr>
              <w:t>M</w:t>
            </w:r>
          </w:p>
        </w:tc>
        <w:tc>
          <w:tcPr>
            <w:tcW w:w="1418" w:type="dxa"/>
          </w:tcPr>
          <w:p w14:paraId="6844AE03" w14:textId="77777777" w:rsidR="007B4EE0" w:rsidRPr="006159E6" w:rsidRDefault="007B4EE0" w:rsidP="00D02290">
            <w:pPr>
              <w:pStyle w:val="CellBody"/>
              <w:rPr>
                <w:lang w:val="en-US"/>
              </w:rPr>
            </w:pPr>
            <w:r w:rsidRPr="006159E6">
              <w:rPr>
                <w:lang w:val="en-US"/>
              </w:rPr>
              <w:t>Party</w:t>
            </w:r>
            <w:r w:rsidRPr="006159E6">
              <w:rPr>
                <w:lang w:val="en-US"/>
              </w:rPr>
              <w:softHyphen/>
              <w:t>Type</w:t>
            </w:r>
          </w:p>
        </w:tc>
        <w:tc>
          <w:tcPr>
            <w:tcW w:w="5812" w:type="dxa"/>
          </w:tcPr>
          <w:p w14:paraId="2DD48D58" w14:textId="77777777" w:rsidR="007B4EE0" w:rsidRPr="006159E6" w:rsidRDefault="007B4EE0" w:rsidP="009C7AFF">
            <w:pPr>
              <w:pStyle w:val="CellBody"/>
              <w:rPr>
                <w:lang w:val="en-US"/>
              </w:rPr>
            </w:pPr>
          </w:p>
        </w:tc>
      </w:tr>
      <w:tr w:rsidR="007B4EE0" w:rsidRPr="006159E6" w14:paraId="1E37466F"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C268E8A"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Percentage</w:t>
            </w:r>
            <w:r w:rsidRPr="006159E6">
              <w:rPr>
                <w:rStyle w:val="Fett"/>
                <w:lang w:val="en-US"/>
              </w:rPr>
              <w:softHyphen/>
              <w:t>Tolerance</w:t>
            </w:r>
          </w:p>
        </w:tc>
      </w:tr>
      <w:tr w:rsidR="007B4EE0" w:rsidRPr="006159E6" w14:paraId="168D2736"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995E55E"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XSD choice</w:t>
            </w:r>
          </w:p>
        </w:tc>
      </w:tr>
      <w:tr w:rsidR="007B4EE0" w:rsidRPr="006159E6" w14:paraId="045AFC77"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025F0D9" w14:textId="77777777" w:rsidR="007B4EE0" w:rsidRPr="006159E6" w:rsidRDefault="007B4EE0" w:rsidP="00D02290">
            <w:pPr>
              <w:pStyle w:val="CellBody"/>
              <w:rPr>
                <w:lang w:val="en-US"/>
              </w:rPr>
            </w:pPr>
            <w:r w:rsidRPr="006159E6">
              <w:rPr>
                <w:rStyle w:val="XSDSectionTitle"/>
                <w:lang w:val="en-US"/>
              </w:rPr>
              <w:t>PhysicalOilTradeDetails/PipelineDetails</w:t>
            </w:r>
            <w:r w:rsidRPr="006159E6">
              <w:rPr>
                <w:lang w:val="en-US"/>
              </w:rPr>
              <w:t>: conditional section</w:t>
            </w:r>
          </w:p>
          <w:p w14:paraId="0A959172" w14:textId="77777777" w:rsidR="007B4EE0" w:rsidRPr="006159E6" w:rsidRDefault="007B4EE0" w:rsidP="00D552A8">
            <w:pPr>
              <w:pStyle w:val="CellBody"/>
              <w:rPr>
                <w:rStyle w:val="Fett"/>
                <w:lang w:val="en-US"/>
              </w:rPr>
            </w:pPr>
            <w:r w:rsidRPr="006159E6">
              <w:rPr>
                <w:rStyle w:val="Fett"/>
                <w:lang w:val="en-US"/>
              </w:rPr>
              <w:t>Occurrence:</w:t>
            </w:r>
          </w:p>
          <w:p w14:paraId="26F9895F" w14:textId="77777777" w:rsidR="007B4EE0" w:rsidRPr="006159E6" w:rsidRDefault="007B4EE0" w:rsidP="00ED3F3F">
            <w:pPr>
              <w:pStyle w:val="condition1"/>
            </w:pPr>
            <w:r w:rsidRPr="006159E6">
              <w:rPr>
                <w:snapToGrid w:val="0"/>
                <w:lang w:eastAsia="fr-FR"/>
              </w:rPr>
              <w:t xml:space="preserve">If </w:t>
            </w:r>
            <w:r w:rsidRPr="006159E6">
              <w:rPr>
                <w:szCs w:val="18"/>
              </w:rPr>
              <w:t>the physical delivery is by pipeline</w:t>
            </w:r>
            <w:r w:rsidRPr="006159E6">
              <w:t>, then this section is mandatory.</w:t>
            </w:r>
          </w:p>
          <w:p w14:paraId="4E17DBE0" w14:textId="77777777" w:rsidR="007B4EE0" w:rsidRPr="006159E6" w:rsidRDefault="00AB0EEF" w:rsidP="00ED3F3F">
            <w:pPr>
              <w:pStyle w:val="condition1"/>
            </w:pPr>
            <w:r w:rsidRPr="006159E6">
              <w:t>Else, this section</w:t>
            </w:r>
            <w:r w:rsidR="007B4EE0" w:rsidRPr="006159E6">
              <w:t xml:space="preserve"> must be omitted.</w:t>
            </w:r>
          </w:p>
        </w:tc>
      </w:tr>
      <w:tr w:rsidR="007B4EE0" w:rsidRPr="006159E6" w14:paraId="39B3D51E" w14:textId="77777777" w:rsidTr="003235DC">
        <w:trPr>
          <w:cantSplit/>
        </w:trPr>
        <w:tc>
          <w:tcPr>
            <w:tcW w:w="1418" w:type="dxa"/>
          </w:tcPr>
          <w:p w14:paraId="31941DC6" w14:textId="77777777" w:rsidR="007B4EE0" w:rsidRPr="006159E6" w:rsidRDefault="007B4EE0" w:rsidP="00D02290">
            <w:pPr>
              <w:pStyle w:val="CellBody"/>
              <w:rPr>
                <w:lang w:val="en-US"/>
              </w:rPr>
            </w:pPr>
            <w:r w:rsidRPr="006159E6">
              <w:rPr>
                <w:lang w:val="en-US"/>
              </w:rPr>
              <w:t>Pipeline</w:t>
            </w:r>
            <w:r w:rsidRPr="006159E6">
              <w:rPr>
                <w:lang w:val="en-US"/>
              </w:rPr>
              <w:softHyphen/>
              <w:t>Name</w:t>
            </w:r>
          </w:p>
        </w:tc>
        <w:tc>
          <w:tcPr>
            <w:tcW w:w="850" w:type="dxa"/>
          </w:tcPr>
          <w:p w14:paraId="1A4705C8" w14:textId="77777777" w:rsidR="007B4EE0" w:rsidRPr="006159E6" w:rsidRDefault="007B4EE0" w:rsidP="00D02290">
            <w:pPr>
              <w:pStyle w:val="CellBody"/>
              <w:rPr>
                <w:lang w:val="en-US"/>
              </w:rPr>
            </w:pPr>
            <w:r w:rsidRPr="006159E6">
              <w:rPr>
                <w:lang w:val="en-US"/>
              </w:rPr>
              <w:t>M</w:t>
            </w:r>
          </w:p>
        </w:tc>
        <w:tc>
          <w:tcPr>
            <w:tcW w:w="1418" w:type="dxa"/>
          </w:tcPr>
          <w:p w14:paraId="31B57CC2" w14:textId="77777777" w:rsidR="007B4EE0" w:rsidRPr="006159E6" w:rsidRDefault="007B4EE0" w:rsidP="00D02290">
            <w:pPr>
              <w:pStyle w:val="CellBody"/>
              <w:rPr>
                <w:lang w:val="en-US"/>
              </w:rPr>
            </w:pPr>
            <w:r w:rsidRPr="006159E6">
              <w:rPr>
                <w:lang w:val="en-US"/>
              </w:rPr>
              <w:t>Pipeline</w:t>
            </w:r>
            <w:r w:rsidRPr="006159E6">
              <w:rPr>
                <w:lang w:val="en-US"/>
              </w:rPr>
              <w:softHyphen/>
              <w:t>Name</w:t>
            </w:r>
            <w:r w:rsidRPr="006159E6">
              <w:rPr>
                <w:lang w:val="en-US"/>
              </w:rPr>
              <w:softHyphen/>
              <w:t>Type</w:t>
            </w:r>
          </w:p>
        </w:tc>
        <w:tc>
          <w:tcPr>
            <w:tcW w:w="5812" w:type="dxa"/>
          </w:tcPr>
          <w:p w14:paraId="1A7FF3AC" w14:textId="77777777" w:rsidR="007B4EE0" w:rsidRPr="006159E6" w:rsidRDefault="007B4EE0" w:rsidP="00D02290">
            <w:pPr>
              <w:pStyle w:val="CellBody"/>
              <w:rPr>
                <w:lang w:val="en-US"/>
              </w:rPr>
            </w:pPr>
          </w:p>
        </w:tc>
      </w:tr>
      <w:tr w:rsidR="007B4EE0" w:rsidRPr="006159E6" w14:paraId="7B256E86" w14:textId="77777777" w:rsidTr="003235DC">
        <w:trPr>
          <w:cantSplit/>
        </w:trPr>
        <w:tc>
          <w:tcPr>
            <w:tcW w:w="1418" w:type="dxa"/>
          </w:tcPr>
          <w:p w14:paraId="4303AC40" w14:textId="77777777" w:rsidR="007B4EE0" w:rsidRPr="006159E6" w:rsidRDefault="007B4EE0" w:rsidP="00D02290">
            <w:pPr>
              <w:pStyle w:val="CellBody"/>
              <w:rPr>
                <w:lang w:val="en-US"/>
              </w:rPr>
            </w:pPr>
            <w:r w:rsidRPr="006159E6">
              <w:rPr>
                <w:lang w:val="en-US"/>
              </w:rPr>
              <w:t>Entry</w:t>
            </w:r>
            <w:r w:rsidRPr="006159E6">
              <w:rPr>
                <w:lang w:val="en-US"/>
              </w:rPr>
              <w:softHyphen/>
              <w:t>Point</w:t>
            </w:r>
          </w:p>
        </w:tc>
        <w:tc>
          <w:tcPr>
            <w:tcW w:w="850" w:type="dxa"/>
          </w:tcPr>
          <w:p w14:paraId="7EF3F09B" w14:textId="77777777" w:rsidR="007B4EE0" w:rsidRPr="006159E6" w:rsidRDefault="007B4EE0" w:rsidP="00D02290">
            <w:pPr>
              <w:pStyle w:val="CellBody"/>
              <w:rPr>
                <w:lang w:val="en-US"/>
              </w:rPr>
            </w:pPr>
            <w:r w:rsidRPr="006159E6">
              <w:rPr>
                <w:lang w:val="en-US"/>
              </w:rPr>
              <w:t>M</w:t>
            </w:r>
          </w:p>
        </w:tc>
        <w:tc>
          <w:tcPr>
            <w:tcW w:w="1418" w:type="dxa"/>
          </w:tcPr>
          <w:p w14:paraId="6F6276F2" w14:textId="77777777" w:rsidR="007B4EE0" w:rsidRPr="006159E6" w:rsidRDefault="007B4EE0" w:rsidP="00D02290">
            <w:pPr>
              <w:pStyle w:val="CellBody"/>
              <w:rPr>
                <w:lang w:val="en-US"/>
              </w:rPr>
            </w:pPr>
            <w:r w:rsidRPr="006159E6">
              <w:rPr>
                <w:lang w:val="en-US"/>
              </w:rPr>
              <w:t>Delivery</w:t>
            </w:r>
            <w:r w:rsidRPr="006159E6">
              <w:rPr>
                <w:lang w:val="en-US"/>
              </w:rPr>
              <w:softHyphen/>
              <w:t>Point</w:t>
            </w:r>
            <w:r w:rsidRPr="006159E6">
              <w:rPr>
                <w:lang w:val="en-US"/>
              </w:rPr>
              <w:softHyphen/>
              <w:t>Area</w:t>
            </w:r>
            <w:r w:rsidRPr="006159E6">
              <w:rPr>
                <w:lang w:val="en-US"/>
              </w:rPr>
              <w:softHyphen/>
              <w:t>Type</w:t>
            </w:r>
          </w:p>
        </w:tc>
        <w:tc>
          <w:tcPr>
            <w:tcW w:w="5812" w:type="dxa"/>
          </w:tcPr>
          <w:p w14:paraId="2F7A1FDF" w14:textId="77777777" w:rsidR="007B4EE0" w:rsidRPr="006159E6" w:rsidRDefault="007B4EE0" w:rsidP="00D02290">
            <w:pPr>
              <w:pStyle w:val="CellBody"/>
              <w:rPr>
                <w:lang w:val="en-US"/>
              </w:rPr>
            </w:pPr>
          </w:p>
        </w:tc>
      </w:tr>
      <w:tr w:rsidR="007B4EE0" w:rsidRPr="006159E6" w14:paraId="08067B74" w14:textId="77777777" w:rsidTr="003235DC">
        <w:trPr>
          <w:cantSplit/>
        </w:trPr>
        <w:tc>
          <w:tcPr>
            <w:tcW w:w="1418" w:type="dxa"/>
          </w:tcPr>
          <w:p w14:paraId="660DF394" w14:textId="77777777" w:rsidR="007B4EE0" w:rsidRPr="006159E6" w:rsidRDefault="007B4EE0" w:rsidP="00D02290">
            <w:pPr>
              <w:pStyle w:val="CellBody"/>
              <w:rPr>
                <w:lang w:val="en-US"/>
              </w:rPr>
            </w:pPr>
            <w:r w:rsidRPr="006159E6">
              <w:rPr>
                <w:lang w:val="en-US"/>
              </w:rPr>
              <w:t>Delivery</w:t>
            </w:r>
            <w:r w:rsidRPr="006159E6">
              <w:rPr>
                <w:lang w:val="en-US"/>
              </w:rPr>
              <w:softHyphen/>
              <w:t>By</w:t>
            </w:r>
            <w:r w:rsidRPr="006159E6">
              <w:rPr>
                <w:lang w:val="en-US"/>
              </w:rPr>
              <w:softHyphen/>
              <w:t>Barge</w:t>
            </w:r>
          </w:p>
        </w:tc>
        <w:tc>
          <w:tcPr>
            <w:tcW w:w="850" w:type="dxa"/>
          </w:tcPr>
          <w:p w14:paraId="404659FE" w14:textId="77777777" w:rsidR="007B4EE0" w:rsidRPr="006159E6" w:rsidRDefault="007B4EE0" w:rsidP="00D02290">
            <w:pPr>
              <w:pStyle w:val="CellBody"/>
              <w:rPr>
                <w:lang w:val="en-US"/>
              </w:rPr>
            </w:pPr>
            <w:r w:rsidRPr="006159E6">
              <w:rPr>
                <w:lang w:val="en-US"/>
              </w:rPr>
              <w:t>M</w:t>
            </w:r>
          </w:p>
        </w:tc>
        <w:tc>
          <w:tcPr>
            <w:tcW w:w="1418" w:type="dxa"/>
          </w:tcPr>
          <w:p w14:paraId="65F74E52" w14:textId="77777777" w:rsidR="007B4EE0" w:rsidRPr="006159E6" w:rsidRDefault="007B4EE0" w:rsidP="00D02290">
            <w:pPr>
              <w:pStyle w:val="CellBody"/>
              <w:rPr>
                <w:lang w:val="en-US"/>
              </w:rPr>
            </w:pPr>
            <w:r w:rsidRPr="006159E6">
              <w:rPr>
                <w:lang w:val="en-US"/>
              </w:rPr>
              <w:t>True</w:t>
            </w:r>
            <w:r w:rsidRPr="006159E6">
              <w:rPr>
                <w:lang w:val="en-US"/>
              </w:rPr>
              <w:softHyphen/>
              <w:t>False</w:t>
            </w:r>
            <w:r w:rsidRPr="006159E6">
              <w:rPr>
                <w:lang w:val="en-US"/>
              </w:rPr>
              <w:softHyphen/>
              <w:t>Type</w:t>
            </w:r>
          </w:p>
        </w:tc>
        <w:tc>
          <w:tcPr>
            <w:tcW w:w="5812" w:type="dxa"/>
          </w:tcPr>
          <w:p w14:paraId="5B8492F4" w14:textId="77777777" w:rsidR="007B4EE0" w:rsidRPr="006159E6" w:rsidRDefault="007B4EE0" w:rsidP="009C7AFF">
            <w:pPr>
              <w:pStyle w:val="CellBody"/>
              <w:rPr>
                <w:lang w:val="en-US"/>
              </w:rPr>
            </w:pPr>
          </w:p>
        </w:tc>
      </w:tr>
      <w:tr w:rsidR="007B4EE0" w:rsidRPr="006159E6" w14:paraId="192D40F6" w14:textId="77777777" w:rsidTr="003235DC">
        <w:trPr>
          <w:cantSplit/>
        </w:trPr>
        <w:tc>
          <w:tcPr>
            <w:tcW w:w="1418" w:type="dxa"/>
          </w:tcPr>
          <w:p w14:paraId="7BBAB853" w14:textId="77777777" w:rsidR="007B4EE0" w:rsidRPr="006159E6" w:rsidRDefault="007B4EE0" w:rsidP="00D02290">
            <w:pPr>
              <w:pStyle w:val="CellBody"/>
              <w:rPr>
                <w:lang w:val="en-US"/>
              </w:rPr>
            </w:pPr>
            <w:r w:rsidRPr="006159E6">
              <w:rPr>
                <w:lang w:val="en-US"/>
              </w:rPr>
              <w:t>Incoterms</w:t>
            </w:r>
          </w:p>
        </w:tc>
        <w:tc>
          <w:tcPr>
            <w:tcW w:w="850" w:type="dxa"/>
          </w:tcPr>
          <w:p w14:paraId="453E4848" w14:textId="77777777" w:rsidR="007B4EE0" w:rsidRPr="006159E6" w:rsidRDefault="007B4EE0" w:rsidP="00D02290">
            <w:pPr>
              <w:pStyle w:val="CellBody"/>
              <w:rPr>
                <w:lang w:val="en-US"/>
              </w:rPr>
            </w:pPr>
            <w:r w:rsidRPr="006159E6">
              <w:rPr>
                <w:lang w:val="en-US"/>
              </w:rPr>
              <w:t>M</w:t>
            </w:r>
          </w:p>
        </w:tc>
        <w:tc>
          <w:tcPr>
            <w:tcW w:w="1418" w:type="dxa"/>
          </w:tcPr>
          <w:p w14:paraId="0167BD04" w14:textId="77777777" w:rsidR="007B4EE0" w:rsidRPr="006159E6" w:rsidRDefault="007B4EE0" w:rsidP="00D02290">
            <w:pPr>
              <w:pStyle w:val="CellBody"/>
              <w:rPr>
                <w:lang w:val="en-US"/>
              </w:rPr>
            </w:pPr>
            <w:r w:rsidRPr="006159E6">
              <w:rPr>
                <w:lang w:val="en-US"/>
              </w:rPr>
              <w:t>Incoterms</w:t>
            </w:r>
            <w:r w:rsidRPr="006159E6">
              <w:rPr>
                <w:lang w:val="en-US"/>
              </w:rPr>
              <w:softHyphen/>
              <w:t>Type</w:t>
            </w:r>
          </w:p>
        </w:tc>
        <w:tc>
          <w:tcPr>
            <w:tcW w:w="5812" w:type="dxa"/>
          </w:tcPr>
          <w:p w14:paraId="03CAE12D" w14:textId="77777777" w:rsidR="007B4EE0" w:rsidRPr="006159E6" w:rsidRDefault="007B4EE0" w:rsidP="00D02290">
            <w:pPr>
              <w:pStyle w:val="CellBody"/>
              <w:rPr>
                <w:lang w:val="en-US"/>
              </w:rPr>
            </w:pPr>
          </w:p>
        </w:tc>
      </w:tr>
      <w:tr w:rsidR="007B4EE0" w:rsidRPr="006159E6" w14:paraId="7E75F6DE"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821D285" w14:textId="77777777" w:rsidR="007B4EE0" w:rsidRPr="006159E6" w:rsidRDefault="007B4EE0" w:rsidP="00D02290">
            <w:pPr>
              <w:pStyle w:val="CellBody"/>
              <w:rPr>
                <w:lang w:val="en-US"/>
              </w:rPr>
            </w:pPr>
            <w:r w:rsidRPr="006159E6">
              <w:rPr>
                <w:rStyle w:val="XSDSectionTitle"/>
                <w:lang w:val="en-US"/>
              </w:rPr>
              <w:t>PipelineDetails/PipelineCycles</w:t>
            </w:r>
            <w:r w:rsidRPr="006159E6">
              <w:rPr>
                <w:lang w:val="en-US"/>
              </w:rPr>
              <w:t>: conditional section</w:t>
            </w:r>
          </w:p>
          <w:p w14:paraId="44963F3E" w14:textId="77777777" w:rsidR="007B4EE0" w:rsidRPr="006159E6" w:rsidRDefault="007B4EE0" w:rsidP="005A0AFA">
            <w:pPr>
              <w:pStyle w:val="CellBody"/>
              <w:rPr>
                <w:rStyle w:val="Fett"/>
                <w:lang w:val="en-US"/>
              </w:rPr>
            </w:pPr>
            <w:r w:rsidRPr="006159E6">
              <w:rPr>
                <w:rStyle w:val="Fett"/>
                <w:lang w:val="en-US"/>
              </w:rPr>
              <w:t>Occurrence:</w:t>
            </w:r>
          </w:p>
          <w:p w14:paraId="53051466" w14:textId="77777777" w:rsidR="007B4EE0" w:rsidRPr="006159E6" w:rsidRDefault="007B4EE0" w:rsidP="00ED3F3F">
            <w:pPr>
              <w:pStyle w:val="condition1"/>
            </w:pPr>
            <w:r w:rsidRPr="006159E6">
              <w:rPr>
                <w:snapToGrid w:val="0"/>
                <w:lang w:eastAsia="fr-FR"/>
              </w:rPr>
              <w:t xml:space="preserve">If one or more </w:t>
            </w:r>
            <w:r w:rsidRPr="006159E6">
              <w:rPr>
                <w:szCs w:val="18"/>
              </w:rPr>
              <w:t xml:space="preserve">‘Cycle’ is specified in the terms of the </w:t>
            </w:r>
            <w:r w:rsidR="00560C7B">
              <w:t>trade</w:t>
            </w:r>
            <w:r w:rsidRPr="006159E6">
              <w:t>, then this section is mandatory.</w:t>
            </w:r>
          </w:p>
          <w:p w14:paraId="04EC75F5" w14:textId="77777777" w:rsidR="007B4EE0" w:rsidRPr="006159E6" w:rsidRDefault="007B4EE0" w:rsidP="00ED3F3F">
            <w:pPr>
              <w:pStyle w:val="condition1"/>
            </w:pPr>
            <w:r w:rsidRPr="006159E6">
              <w:t>Else, this section must be omitted.</w:t>
            </w:r>
          </w:p>
        </w:tc>
      </w:tr>
      <w:tr w:rsidR="007B4EE0" w:rsidRPr="006159E6" w14:paraId="40D81EFB"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E8C8BB4" w14:textId="77777777" w:rsidR="007B4EE0" w:rsidRPr="006159E6" w:rsidRDefault="007B4EE0" w:rsidP="00D02290">
            <w:pPr>
              <w:pStyle w:val="CellBody"/>
              <w:rPr>
                <w:lang w:val="en-US"/>
              </w:rPr>
            </w:pPr>
            <w:r w:rsidRPr="006159E6">
              <w:rPr>
                <w:rStyle w:val="XSDSectionTitle"/>
                <w:lang w:val="en-US"/>
              </w:rPr>
              <w:lastRenderedPageBreak/>
              <w:t>PipelineCycles/PipelineCycle</w:t>
            </w:r>
            <w:r w:rsidRPr="006159E6">
              <w:rPr>
                <w:lang w:val="en-US"/>
              </w:rPr>
              <w:t>: mandatory</w:t>
            </w:r>
            <w:r w:rsidR="005A21FF" w:rsidRPr="006159E6">
              <w:rPr>
                <w:lang w:val="en-US"/>
              </w:rPr>
              <w:t>,</w:t>
            </w:r>
            <w:r w:rsidRPr="006159E6">
              <w:rPr>
                <w:lang w:val="en-US"/>
              </w:rPr>
              <w:t xml:space="preserve"> repeatable section (1-n)</w:t>
            </w:r>
          </w:p>
        </w:tc>
      </w:tr>
      <w:tr w:rsidR="007B4EE0" w:rsidRPr="006159E6" w14:paraId="2FE2A59F" w14:textId="77777777" w:rsidTr="003235DC">
        <w:trPr>
          <w:cantSplit/>
        </w:trPr>
        <w:tc>
          <w:tcPr>
            <w:tcW w:w="1418" w:type="dxa"/>
          </w:tcPr>
          <w:p w14:paraId="3E294B91" w14:textId="77777777" w:rsidR="007B4EE0" w:rsidRPr="006159E6" w:rsidRDefault="007B4EE0" w:rsidP="00D02290">
            <w:pPr>
              <w:pStyle w:val="CellBody"/>
              <w:rPr>
                <w:lang w:val="en-US"/>
              </w:rPr>
            </w:pPr>
            <w:r w:rsidRPr="006159E6">
              <w:rPr>
                <w:lang w:val="en-US"/>
              </w:rPr>
              <w:t>Cycle</w:t>
            </w:r>
          </w:p>
        </w:tc>
        <w:tc>
          <w:tcPr>
            <w:tcW w:w="850" w:type="dxa"/>
          </w:tcPr>
          <w:p w14:paraId="5144BEFC" w14:textId="77777777" w:rsidR="007B4EE0" w:rsidRPr="006159E6" w:rsidRDefault="007B4EE0" w:rsidP="00D02290">
            <w:pPr>
              <w:pStyle w:val="CellBody"/>
              <w:rPr>
                <w:lang w:val="en-US"/>
              </w:rPr>
            </w:pPr>
            <w:r w:rsidRPr="006159E6">
              <w:rPr>
                <w:lang w:val="en-US"/>
              </w:rPr>
              <w:t>M</w:t>
            </w:r>
          </w:p>
        </w:tc>
        <w:tc>
          <w:tcPr>
            <w:tcW w:w="1418" w:type="dxa"/>
          </w:tcPr>
          <w:p w14:paraId="555FA40F" w14:textId="77777777" w:rsidR="007B4EE0" w:rsidRPr="006159E6" w:rsidRDefault="007B4EE0" w:rsidP="00D02290">
            <w:pPr>
              <w:pStyle w:val="CellBody"/>
              <w:rPr>
                <w:lang w:val="en-US"/>
              </w:rPr>
            </w:pPr>
            <w:r w:rsidRPr="006159E6">
              <w:rPr>
                <w:lang w:val="en-US"/>
              </w:rPr>
              <w:t>Cycle</w:t>
            </w:r>
            <w:r w:rsidRPr="006159E6">
              <w:rPr>
                <w:lang w:val="en-US"/>
              </w:rPr>
              <w:softHyphen/>
              <w:t>Type</w:t>
            </w:r>
          </w:p>
        </w:tc>
        <w:tc>
          <w:tcPr>
            <w:tcW w:w="5812" w:type="dxa"/>
          </w:tcPr>
          <w:p w14:paraId="5125BD79" w14:textId="77777777" w:rsidR="007B4EE0" w:rsidRPr="006159E6" w:rsidRDefault="007B4EE0" w:rsidP="00D02290">
            <w:pPr>
              <w:pStyle w:val="CellBody"/>
              <w:rPr>
                <w:lang w:val="en-US"/>
              </w:rPr>
            </w:pPr>
          </w:p>
        </w:tc>
      </w:tr>
      <w:tr w:rsidR="007B4EE0" w:rsidRPr="006159E6" w14:paraId="6FAD19D7"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4F8965C"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Pipeline</w:t>
            </w:r>
            <w:r w:rsidRPr="006159E6">
              <w:rPr>
                <w:rStyle w:val="Fett"/>
                <w:lang w:val="en-US"/>
              </w:rPr>
              <w:softHyphen/>
              <w:t>Cycle</w:t>
            </w:r>
            <w:r w:rsidRPr="006159E6">
              <w:rPr>
                <w:lang w:val="en-US"/>
              </w:rPr>
              <w:t xml:space="preserve"> </w:t>
            </w:r>
          </w:p>
        </w:tc>
      </w:tr>
      <w:tr w:rsidR="007B4EE0" w:rsidRPr="006159E6" w14:paraId="51142E61"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EC545D0"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Pipeline</w:t>
            </w:r>
            <w:r w:rsidRPr="006159E6">
              <w:rPr>
                <w:rStyle w:val="Fett"/>
                <w:lang w:val="en-US"/>
              </w:rPr>
              <w:softHyphen/>
              <w:t>Cycles</w:t>
            </w:r>
            <w:r w:rsidRPr="006159E6">
              <w:rPr>
                <w:lang w:val="en-US"/>
              </w:rPr>
              <w:t xml:space="preserve"> </w:t>
            </w:r>
          </w:p>
        </w:tc>
      </w:tr>
      <w:tr w:rsidR="007B4EE0" w:rsidRPr="006159E6" w14:paraId="65018BC1"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E4415B5"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Pipeline</w:t>
            </w:r>
            <w:r w:rsidRPr="006159E6">
              <w:rPr>
                <w:rStyle w:val="Fett"/>
                <w:lang w:val="en-US"/>
              </w:rPr>
              <w:softHyphen/>
              <w:t>Details</w:t>
            </w:r>
          </w:p>
        </w:tc>
      </w:tr>
      <w:tr w:rsidR="007B4EE0" w:rsidRPr="006159E6" w14:paraId="582B3FDD"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75B6480"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Physical</w:t>
            </w:r>
            <w:r w:rsidRPr="006159E6">
              <w:rPr>
                <w:rStyle w:val="Fett"/>
                <w:lang w:val="en-US"/>
              </w:rPr>
              <w:softHyphen/>
              <w:t>Oil</w:t>
            </w:r>
            <w:r w:rsidRPr="006159E6">
              <w:rPr>
                <w:rStyle w:val="Fett"/>
                <w:lang w:val="en-US"/>
              </w:rPr>
              <w:softHyphen/>
              <w:t>Trade</w:t>
            </w:r>
            <w:r w:rsidRPr="006159E6">
              <w:rPr>
                <w:rStyle w:val="Fett"/>
                <w:lang w:val="en-US"/>
              </w:rPr>
              <w:softHyphen/>
              <w:t>Details</w:t>
            </w:r>
          </w:p>
        </w:tc>
      </w:tr>
      <w:tr w:rsidR="007B4EE0" w:rsidRPr="006159E6" w14:paraId="37A7051A"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E3DF86D" w14:textId="77777777" w:rsidR="007B4EE0" w:rsidRPr="006159E6" w:rsidRDefault="007B4EE0" w:rsidP="00D02290">
            <w:pPr>
              <w:pStyle w:val="CellBody"/>
              <w:rPr>
                <w:lang w:val="en-US"/>
              </w:rPr>
            </w:pPr>
            <w:r w:rsidRPr="006159E6">
              <w:rPr>
                <w:rStyle w:val="XSDSectionTitle"/>
                <w:lang w:val="en-US"/>
              </w:rPr>
              <w:t>TradeConfirmation/USElectricityTradeDetails</w:t>
            </w:r>
            <w:r w:rsidRPr="006159E6">
              <w:rPr>
                <w:lang w:val="en-US"/>
              </w:rPr>
              <w:t>: conditional section</w:t>
            </w:r>
          </w:p>
          <w:p w14:paraId="7A7019BA" w14:textId="77777777" w:rsidR="007B4EE0" w:rsidRPr="006159E6" w:rsidRDefault="007B4EE0" w:rsidP="00D832E4">
            <w:pPr>
              <w:pStyle w:val="CellBody"/>
              <w:rPr>
                <w:rStyle w:val="Fett"/>
                <w:lang w:val="en-US"/>
              </w:rPr>
            </w:pPr>
            <w:r w:rsidRPr="006159E6">
              <w:rPr>
                <w:rStyle w:val="Fett"/>
                <w:lang w:val="en-US"/>
              </w:rPr>
              <w:t>Occurrence:</w:t>
            </w:r>
          </w:p>
          <w:p w14:paraId="3997F440" w14:textId="77777777" w:rsidR="007B4EE0" w:rsidRPr="006159E6" w:rsidRDefault="007B4EE0" w:rsidP="00ED3F3F">
            <w:pPr>
              <w:pStyle w:val="condition1"/>
            </w:pPr>
            <w:r w:rsidRPr="006159E6">
              <w:rPr>
                <w:snapToGrid w:val="0"/>
                <w:lang w:eastAsia="fr-FR"/>
              </w:rPr>
              <w:t xml:space="preserve">If </w:t>
            </w:r>
            <w:r w:rsidRPr="006159E6">
              <w:t>‘Commodity’ is “Power” and ‘Market’ is set to “US”, then this section is mandatory.</w:t>
            </w:r>
          </w:p>
          <w:p w14:paraId="15820282" w14:textId="77777777" w:rsidR="007B4EE0" w:rsidRPr="006159E6" w:rsidRDefault="007B4EE0" w:rsidP="00ED3F3F">
            <w:pPr>
              <w:pStyle w:val="condition1"/>
            </w:pPr>
            <w:r w:rsidRPr="006159E6">
              <w:t>Else, this section must be omitted.</w:t>
            </w:r>
          </w:p>
        </w:tc>
      </w:tr>
      <w:tr w:rsidR="007B4EE0" w:rsidRPr="006159E6" w14:paraId="0382A157" w14:textId="77777777" w:rsidTr="003235DC">
        <w:trPr>
          <w:cantSplit/>
        </w:trPr>
        <w:tc>
          <w:tcPr>
            <w:tcW w:w="1418" w:type="dxa"/>
          </w:tcPr>
          <w:p w14:paraId="1D7B820D" w14:textId="77777777" w:rsidR="007B4EE0" w:rsidRPr="006159E6" w:rsidRDefault="007B4EE0" w:rsidP="00D02290">
            <w:pPr>
              <w:pStyle w:val="CellBody"/>
              <w:rPr>
                <w:lang w:val="en-US"/>
              </w:rPr>
            </w:pPr>
            <w:r w:rsidRPr="006159E6">
              <w:rPr>
                <w:lang w:val="en-US"/>
              </w:rPr>
              <w:t>Type</w:t>
            </w:r>
          </w:p>
        </w:tc>
        <w:tc>
          <w:tcPr>
            <w:tcW w:w="850" w:type="dxa"/>
          </w:tcPr>
          <w:p w14:paraId="2638EAC4" w14:textId="77777777" w:rsidR="007B4EE0" w:rsidRPr="006159E6" w:rsidRDefault="007B4EE0" w:rsidP="00D02290">
            <w:pPr>
              <w:pStyle w:val="CellBody"/>
              <w:rPr>
                <w:lang w:val="en-US"/>
              </w:rPr>
            </w:pPr>
            <w:r w:rsidRPr="006159E6">
              <w:rPr>
                <w:lang w:val="en-US"/>
              </w:rPr>
              <w:t>M</w:t>
            </w:r>
          </w:p>
        </w:tc>
        <w:tc>
          <w:tcPr>
            <w:tcW w:w="1418" w:type="dxa"/>
          </w:tcPr>
          <w:p w14:paraId="709323F6" w14:textId="77777777" w:rsidR="007B4EE0" w:rsidRPr="006159E6" w:rsidRDefault="007B4EE0" w:rsidP="00D02290">
            <w:pPr>
              <w:pStyle w:val="CellBody"/>
              <w:rPr>
                <w:lang w:val="en-US"/>
              </w:rPr>
            </w:pPr>
            <w:r w:rsidRPr="006159E6">
              <w:rPr>
                <w:lang w:val="en-US"/>
              </w:rPr>
              <w:t>Product</w:t>
            </w:r>
            <w:r w:rsidRPr="006159E6">
              <w:rPr>
                <w:lang w:val="en-US"/>
              </w:rPr>
              <w:softHyphen/>
              <w:t>Type</w:t>
            </w:r>
          </w:p>
        </w:tc>
        <w:tc>
          <w:tcPr>
            <w:tcW w:w="5812" w:type="dxa"/>
          </w:tcPr>
          <w:p w14:paraId="57D78E80" w14:textId="77777777" w:rsidR="007B4EE0" w:rsidRPr="006159E6" w:rsidRDefault="007B4EE0" w:rsidP="00D02290">
            <w:pPr>
              <w:pStyle w:val="CellBody"/>
              <w:rPr>
                <w:lang w:val="en-US"/>
              </w:rPr>
            </w:pPr>
          </w:p>
        </w:tc>
      </w:tr>
      <w:tr w:rsidR="007B4EE0" w:rsidRPr="006159E6" w14:paraId="0FACE3CF" w14:textId="77777777" w:rsidTr="003235DC">
        <w:trPr>
          <w:cantSplit/>
        </w:trPr>
        <w:tc>
          <w:tcPr>
            <w:tcW w:w="1418" w:type="dxa"/>
          </w:tcPr>
          <w:p w14:paraId="45743C1B" w14:textId="77777777" w:rsidR="007B4EE0" w:rsidRPr="006159E6" w:rsidRDefault="007B4EE0" w:rsidP="00D02290">
            <w:pPr>
              <w:pStyle w:val="CellBody"/>
              <w:rPr>
                <w:lang w:val="en-US"/>
              </w:rPr>
            </w:pPr>
            <w:r w:rsidRPr="006159E6">
              <w:rPr>
                <w:lang w:val="en-US"/>
              </w:rPr>
              <w:t>Voltage</w:t>
            </w:r>
          </w:p>
        </w:tc>
        <w:tc>
          <w:tcPr>
            <w:tcW w:w="850" w:type="dxa"/>
          </w:tcPr>
          <w:p w14:paraId="1732A5D0" w14:textId="77777777" w:rsidR="007B4EE0" w:rsidRPr="006159E6" w:rsidRDefault="007B4EE0" w:rsidP="00D02290">
            <w:pPr>
              <w:pStyle w:val="CellBody"/>
              <w:rPr>
                <w:lang w:val="en-US"/>
              </w:rPr>
            </w:pPr>
            <w:r w:rsidRPr="006159E6">
              <w:rPr>
                <w:lang w:val="en-US"/>
              </w:rPr>
              <w:t>M</w:t>
            </w:r>
          </w:p>
        </w:tc>
        <w:tc>
          <w:tcPr>
            <w:tcW w:w="1418" w:type="dxa"/>
          </w:tcPr>
          <w:p w14:paraId="0D0FD36A" w14:textId="77777777" w:rsidR="007B4EE0" w:rsidRPr="006159E6" w:rsidRDefault="007B4EE0" w:rsidP="00D02290">
            <w:pPr>
              <w:pStyle w:val="CellBody"/>
              <w:rPr>
                <w:lang w:val="en-US"/>
              </w:rPr>
            </w:pPr>
            <w:r w:rsidRPr="006159E6">
              <w:rPr>
                <w:lang w:val="en-US"/>
              </w:rPr>
              <w:t>Quantity</w:t>
            </w:r>
            <w:r w:rsidRPr="006159E6">
              <w:rPr>
                <w:lang w:val="en-US"/>
              </w:rPr>
              <w:softHyphen/>
              <w:t>Type</w:t>
            </w:r>
          </w:p>
        </w:tc>
        <w:tc>
          <w:tcPr>
            <w:tcW w:w="5812" w:type="dxa"/>
          </w:tcPr>
          <w:p w14:paraId="332E3B7C" w14:textId="77777777" w:rsidR="007B4EE0" w:rsidRPr="006159E6" w:rsidRDefault="007B4EE0" w:rsidP="00D02290">
            <w:pPr>
              <w:pStyle w:val="CellBody"/>
              <w:rPr>
                <w:lang w:val="en-US"/>
              </w:rPr>
            </w:pPr>
          </w:p>
        </w:tc>
      </w:tr>
      <w:tr w:rsidR="007B4EE0" w:rsidRPr="006159E6" w14:paraId="1E30B9C5" w14:textId="77777777" w:rsidTr="003235DC">
        <w:trPr>
          <w:cantSplit/>
        </w:trPr>
        <w:tc>
          <w:tcPr>
            <w:tcW w:w="1418" w:type="dxa"/>
          </w:tcPr>
          <w:p w14:paraId="76AC34EB" w14:textId="77777777" w:rsidR="007B4EE0" w:rsidRPr="006159E6" w:rsidRDefault="007B4EE0" w:rsidP="00D02290">
            <w:pPr>
              <w:pStyle w:val="CellBody"/>
              <w:rPr>
                <w:lang w:val="en-US"/>
              </w:rPr>
            </w:pPr>
            <w:r w:rsidRPr="006159E6">
              <w:rPr>
                <w:lang w:val="en-US"/>
              </w:rPr>
              <w:t>Delivery</w:t>
            </w:r>
            <w:r w:rsidRPr="006159E6">
              <w:rPr>
                <w:lang w:val="en-US"/>
              </w:rPr>
              <w:softHyphen/>
              <w:t>Type</w:t>
            </w:r>
          </w:p>
        </w:tc>
        <w:tc>
          <w:tcPr>
            <w:tcW w:w="850" w:type="dxa"/>
          </w:tcPr>
          <w:p w14:paraId="47770877" w14:textId="77777777" w:rsidR="007B4EE0" w:rsidRPr="006159E6" w:rsidRDefault="007B4EE0" w:rsidP="00D02290">
            <w:pPr>
              <w:pStyle w:val="CellBody"/>
              <w:rPr>
                <w:lang w:val="en-US"/>
              </w:rPr>
            </w:pPr>
            <w:r w:rsidRPr="006159E6">
              <w:rPr>
                <w:lang w:val="en-US"/>
              </w:rPr>
              <w:t>M</w:t>
            </w:r>
          </w:p>
        </w:tc>
        <w:tc>
          <w:tcPr>
            <w:tcW w:w="1418" w:type="dxa"/>
          </w:tcPr>
          <w:p w14:paraId="3C8CA90E" w14:textId="77777777" w:rsidR="007B4EE0" w:rsidRPr="006159E6" w:rsidRDefault="007B4EE0" w:rsidP="00D02290">
            <w:pPr>
              <w:pStyle w:val="CellBody"/>
              <w:rPr>
                <w:lang w:val="en-US"/>
              </w:rPr>
            </w:pPr>
            <w:r w:rsidRPr="006159E6">
              <w:rPr>
                <w:lang w:val="en-US"/>
              </w:rPr>
              <w:t>Delivery</w:t>
            </w:r>
            <w:r w:rsidRPr="006159E6">
              <w:rPr>
                <w:lang w:val="en-US"/>
              </w:rPr>
              <w:softHyphen/>
              <w:t>Type</w:t>
            </w:r>
            <w:r w:rsidRPr="006159E6">
              <w:rPr>
                <w:lang w:val="en-US"/>
              </w:rPr>
              <w:softHyphen/>
              <w:t>Type</w:t>
            </w:r>
          </w:p>
        </w:tc>
        <w:tc>
          <w:tcPr>
            <w:tcW w:w="5812" w:type="dxa"/>
          </w:tcPr>
          <w:p w14:paraId="7B3E402B" w14:textId="77777777" w:rsidR="007B4EE0" w:rsidRPr="006159E6" w:rsidRDefault="007B4EE0" w:rsidP="00D02290">
            <w:pPr>
              <w:pStyle w:val="CellBody"/>
              <w:rPr>
                <w:lang w:val="en-US"/>
              </w:rPr>
            </w:pPr>
          </w:p>
        </w:tc>
      </w:tr>
      <w:tr w:rsidR="007B4EE0" w:rsidRPr="006159E6" w14:paraId="48374CFC" w14:textId="77777777" w:rsidTr="003235DC">
        <w:tblPrEx>
          <w:tblLook w:val="0000" w:firstRow="0" w:lastRow="0" w:firstColumn="0" w:lastColumn="0" w:noHBand="0" w:noVBand="0"/>
        </w:tblPrEx>
        <w:trPr>
          <w:cantSplit/>
        </w:trPr>
        <w:tc>
          <w:tcPr>
            <w:tcW w:w="9498" w:type="dxa"/>
            <w:gridSpan w:val="4"/>
            <w:shd w:val="clear" w:color="auto" w:fill="C0C0C0"/>
          </w:tcPr>
          <w:p w14:paraId="4E536FB1" w14:textId="77777777" w:rsidR="007B4EE0" w:rsidRPr="006159E6" w:rsidRDefault="007B4EE0" w:rsidP="00D02290">
            <w:pPr>
              <w:pStyle w:val="CellBody"/>
              <w:rPr>
                <w:lang w:val="en-US"/>
              </w:rPr>
            </w:pPr>
            <w:r w:rsidRPr="006159E6">
              <w:rPr>
                <w:rStyle w:val="XSDSectionTitle"/>
                <w:lang w:val="en-US"/>
              </w:rPr>
              <w:t>USElectricityTradeDetails/XSD choice</w:t>
            </w:r>
            <w:r w:rsidRPr="006159E6">
              <w:rPr>
                <w:lang w:val="en-US"/>
              </w:rPr>
              <w:t xml:space="preserve">: </w:t>
            </w:r>
            <w:r w:rsidR="00366D8F" w:rsidRPr="006159E6">
              <w:rPr>
                <w:lang w:val="en-US"/>
              </w:rPr>
              <w:t xml:space="preserve">conditional </w:t>
            </w:r>
            <w:r w:rsidRPr="006159E6">
              <w:rPr>
                <w:lang w:val="en-US"/>
              </w:rPr>
              <w:t>section</w:t>
            </w:r>
          </w:p>
          <w:p w14:paraId="71F0AAD2" w14:textId="77777777" w:rsidR="007B4EE0" w:rsidRPr="006159E6" w:rsidRDefault="007B4EE0" w:rsidP="00D02290">
            <w:pPr>
              <w:pStyle w:val="CellBody"/>
              <w:rPr>
                <w:rStyle w:val="Fett"/>
                <w:lang w:val="en-US"/>
              </w:rPr>
            </w:pPr>
            <w:r w:rsidRPr="006159E6">
              <w:rPr>
                <w:rStyle w:val="Fett"/>
                <w:lang w:val="en-US"/>
              </w:rPr>
              <w:t>Occurrence:</w:t>
            </w:r>
          </w:p>
          <w:p w14:paraId="38D62C1B" w14:textId="77777777" w:rsidR="007B4EE0" w:rsidRPr="006159E6" w:rsidRDefault="007B4EE0" w:rsidP="00ED3F3F">
            <w:pPr>
              <w:pStyle w:val="condition1"/>
            </w:pPr>
            <w:r w:rsidRPr="006159E6">
              <w:rPr>
                <w:snapToGrid w:val="0"/>
                <w:lang w:eastAsia="fr-FR"/>
              </w:rPr>
              <w:t xml:space="preserve">If </w:t>
            </w:r>
            <w:r w:rsidR="00AA07AA" w:rsidRPr="006159E6">
              <w:rPr>
                <w:snapToGrid w:val="0"/>
                <w:lang w:eastAsia="fr-FR"/>
              </w:rPr>
              <w:t xml:space="preserve">the parties agreed on </w:t>
            </w:r>
            <w:r w:rsidRPr="006159E6">
              <w:t>additional terms governing the physical delivery of electricity under this trade</w:t>
            </w:r>
            <w:r w:rsidRPr="006159E6">
              <w:rPr>
                <w:snapToGrid w:val="0"/>
                <w:lang w:eastAsia="fr-FR"/>
              </w:rPr>
              <w:t xml:space="preserve">, </w:t>
            </w:r>
            <w:r w:rsidRPr="006159E6">
              <w:t>either ‘ContingencyDetails’ or ‘ElectingPartyDetails’ must be present.</w:t>
            </w:r>
          </w:p>
          <w:p w14:paraId="0B66DE5B" w14:textId="77777777" w:rsidR="006A23EC" w:rsidRPr="006159E6" w:rsidRDefault="00AB0EEF" w:rsidP="00ED3F3F">
            <w:pPr>
              <w:pStyle w:val="condition1"/>
            </w:pPr>
            <w:r w:rsidRPr="006159E6">
              <w:t>Else, this section</w:t>
            </w:r>
            <w:r w:rsidR="006A23EC" w:rsidRPr="006159E6">
              <w:t xml:space="preserve"> must be omitted.</w:t>
            </w:r>
          </w:p>
          <w:p w14:paraId="046CF4AC" w14:textId="77777777" w:rsidR="007B4EE0" w:rsidRPr="006159E6" w:rsidRDefault="007B4EE0" w:rsidP="00964804">
            <w:pPr>
              <w:pStyle w:val="CellBody"/>
              <w:rPr>
                <w:rStyle w:val="Fett"/>
                <w:lang w:val="en-US"/>
              </w:rPr>
            </w:pPr>
            <w:r w:rsidRPr="006159E6">
              <w:rPr>
                <w:rStyle w:val="Fett"/>
                <w:lang w:val="en-US"/>
              </w:rPr>
              <w:t>Choices:</w:t>
            </w:r>
          </w:p>
          <w:p w14:paraId="62F31305" w14:textId="48E6D80A" w:rsidR="007B4EE0" w:rsidRPr="006159E6" w:rsidRDefault="007B4EE0" w:rsidP="00ED3F3F">
            <w:pPr>
              <w:pStyle w:val="condition1"/>
              <w:rPr>
                <w:snapToGrid w:val="0"/>
                <w:lang w:eastAsia="fr-FR"/>
              </w:rPr>
            </w:pPr>
            <w:r w:rsidRPr="006159E6">
              <w:rPr>
                <w:snapToGrid w:val="0"/>
                <w:lang w:eastAsia="fr-FR"/>
              </w:rPr>
              <w:t xml:space="preserve">If </w:t>
            </w:r>
            <w:r w:rsidRPr="006159E6">
              <w:t xml:space="preserve">contingencies are explicit and to be included, then ‘ContingencyDetails’ </w:t>
            </w:r>
            <w:r w:rsidR="00A10750">
              <w:t>is mandatory</w:t>
            </w:r>
            <w:r w:rsidRPr="006159E6">
              <w:t>.</w:t>
            </w:r>
          </w:p>
          <w:p w14:paraId="222D8AEC" w14:textId="63513FFB" w:rsidR="007B4EE0" w:rsidRPr="006159E6" w:rsidRDefault="007B4EE0" w:rsidP="00ED3F3F">
            <w:pPr>
              <w:pStyle w:val="condition1"/>
              <w:rPr>
                <w:snapToGrid w:val="0"/>
                <w:lang w:eastAsia="fr-FR"/>
              </w:rPr>
            </w:pPr>
            <w:r w:rsidRPr="006159E6">
              <w:rPr>
                <w:snapToGrid w:val="0"/>
                <w:lang w:eastAsia="fr-FR"/>
              </w:rPr>
              <w:t xml:space="preserve">If ‘DeliveryPointArea’ references a delivery zone and </w:t>
            </w:r>
            <w:r w:rsidRPr="006159E6">
              <w:rPr>
                <w:szCs w:val="18"/>
              </w:rPr>
              <w:t>the ‘ElectingParty’ has been expressly agreed between the parties to the trade</w:t>
            </w:r>
            <w:r w:rsidRPr="006159E6">
              <w:t xml:space="preserve">, then ‘ElectingPartyDetails’ </w:t>
            </w:r>
            <w:r w:rsidR="00A10750">
              <w:t>is mandatory</w:t>
            </w:r>
            <w:r w:rsidRPr="006159E6">
              <w:t>.</w:t>
            </w:r>
          </w:p>
        </w:tc>
      </w:tr>
      <w:tr w:rsidR="007B4EE0" w:rsidRPr="006159E6" w14:paraId="3BE2EAA9" w14:textId="77777777" w:rsidTr="003235DC">
        <w:tblPrEx>
          <w:tblLook w:val="0000" w:firstRow="0" w:lastRow="0" w:firstColumn="0" w:lastColumn="0" w:noHBand="0" w:noVBand="0"/>
        </w:tblPrEx>
        <w:trPr>
          <w:cantSplit/>
        </w:trPr>
        <w:tc>
          <w:tcPr>
            <w:tcW w:w="9498" w:type="dxa"/>
            <w:gridSpan w:val="4"/>
            <w:shd w:val="clear" w:color="auto" w:fill="C0C0C0"/>
          </w:tcPr>
          <w:p w14:paraId="0C9143CE" w14:textId="77777777" w:rsidR="007B4EE0" w:rsidRPr="006159E6" w:rsidRDefault="007B4EE0" w:rsidP="00D02290">
            <w:pPr>
              <w:pStyle w:val="CellBody"/>
              <w:rPr>
                <w:lang w:val="en-US"/>
              </w:rPr>
            </w:pPr>
            <w:r w:rsidRPr="006159E6">
              <w:rPr>
                <w:rStyle w:val="XSDSectionTitle"/>
                <w:lang w:val="en-US"/>
              </w:rPr>
              <w:t>XSD choice/ContingencyDetails</w:t>
            </w:r>
            <w:r w:rsidRPr="006159E6">
              <w:rPr>
                <w:lang w:val="en-US"/>
              </w:rPr>
              <w:t>: choice within mandatory section</w:t>
            </w:r>
          </w:p>
        </w:tc>
      </w:tr>
      <w:tr w:rsidR="007B4EE0" w:rsidRPr="006159E6" w14:paraId="6D556861" w14:textId="77777777" w:rsidTr="003235DC">
        <w:trPr>
          <w:cantSplit/>
        </w:trPr>
        <w:tc>
          <w:tcPr>
            <w:tcW w:w="1418" w:type="dxa"/>
          </w:tcPr>
          <w:p w14:paraId="0B513169" w14:textId="77777777" w:rsidR="007B4EE0" w:rsidRPr="006159E6" w:rsidRDefault="007B4EE0" w:rsidP="00D02290">
            <w:pPr>
              <w:pStyle w:val="CellBody"/>
              <w:rPr>
                <w:lang w:val="en-US"/>
              </w:rPr>
            </w:pPr>
            <w:r w:rsidRPr="006159E6">
              <w:rPr>
                <w:lang w:val="en-US"/>
              </w:rPr>
              <w:t>Contingency</w:t>
            </w:r>
          </w:p>
        </w:tc>
        <w:tc>
          <w:tcPr>
            <w:tcW w:w="850" w:type="dxa"/>
          </w:tcPr>
          <w:p w14:paraId="44E13EB8" w14:textId="77777777" w:rsidR="007B4EE0" w:rsidRPr="006159E6" w:rsidRDefault="007B4EE0" w:rsidP="00D02290">
            <w:pPr>
              <w:pStyle w:val="CellBody"/>
              <w:rPr>
                <w:lang w:val="en-US"/>
              </w:rPr>
            </w:pPr>
            <w:r w:rsidRPr="006159E6">
              <w:rPr>
                <w:lang w:val="en-US"/>
              </w:rPr>
              <w:t>M</w:t>
            </w:r>
          </w:p>
        </w:tc>
        <w:tc>
          <w:tcPr>
            <w:tcW w:w="1418" w:type="dxa"/>
          </w:tcPr>
          <w:p w14:paraId="102FEDD1" w14:textId="77777777" w:rsidR="007B4EE0" w:rsidRPr="006159E6" w:rsidRDefault="007B4EE0" w:rsidP="00D02290">
            <w:pPr>
              <w:pStyle w:val="CellBody"/>
              <w:rPr>
                <w:lang w:val="en-US"/>
              </w:rPr>
            </w:pPr>
            <w:r w:rsidRPr="006159E6">
              <w:rPr>
                <w:lang w:val="en-US"/>
              </w:rPr>
              <w:t>Delivery</w:t>
            </w:r>
            <w:r w:rsidRPr="006159E6">
              <w:rPr>
                <w:lang w:val="en-US"/>
              </w:rPr>
              <w:softHyphen/>
              <w:t>Contingency</w:t>
            </w:r>
            <w:r w:rsidRPr="006159E6">
              <w:rPr>
                <w:lang w:val="en-US"/>
              </w:rPr>
              <w:softHyphen/>
              <w:t>Type</w:t>
            </w:r>
          </w:p>
        </w:tc>
        <w:tc>
          <w:tcPr>
            <w:tcW w:w="5812" w:type="dxa"/>
          </w:tcPr>
          <w:p w14:paraId="19C31DA8" w14:textId="77777777" w:rsidR="007B4EE0" w:rsidRPr="006159E6" w:rsidRDefault="007B4EE0" w:rsidP="00D02290">
            <w:pPr>
              <w:pStyle w:val="CellBody"/>
              <w:rPr>
                <w:lang w:val="en-US"/>
              </w:rPr>
            </w:pPr>
          </w:p>
        </w:tc>
      </w:tr>
      <w:tr w:rsidR="007B4EE0" w:rsidRPr="006159E6" w14:paraId="4E4DBB1C" w14:textId="77777777" w:rsidTr="003235DC">
        <w:trPr>
          <w:cantSplit/>
        </w:trPr>
        <w:tc>
          <w:tcPr>
            <w:tcW w:w="1418" w:type="dxa"/>
          </w:tcPr>
          <w:p w14:paraId="009253D8" w14:textId="77777777" w:rsidR="007B4EE0" w:rsidRPr="006159E6" w:rsidRDefault="007B4EE0" w:rsidP="00D02290">
            <w:pPr>
              <w:pStyle w:val="CellBody"/>
              <w:rPr>
                <w:lang w:val="en-US"/>
              </w:rPr>
            </w:pPr>
            <w:r w:rsidRPr="006159E6">
              <w:rPr>
                <w:lang w:val="en-US"/>
              </w:rPr>
              <w:t>Contingent</w:t>
            </w:r>
            <w:r w:rsidRPr="006159E6">
              <w:rPr>
                <w:lang w:val="en-US"/>
              </w:rPr>
              <w:softHyphen/>
              <w:t>Party</w:t>
            </w:r>
          </w:p>
        </w:tc>
        <w:tc>
          <w:tcPr>
            <w:tcW w:w="850" w:type="dxa"/>
          </w:tcPr>
          <w:p w14:paraId="08A729AA" w14:textId="77777777" w:rsidR="007B4EE0" w:rsidRPr="006159E6" w:rsidRDefault="007B4EE0" w:rsidP="00D02290">
            <w:pPr>
              <w:pStyle w:val="CellBody"/>
              <w:rPr>
                <w:lang w:val="en-US"/>
              </w:rPr>
            </w:pPr>
            <w:r w:rsidRPr="006159E6">
              <w:rPr>
                <w:lang w:val="en-US"/>
              </w:rPr>
              <w:t>M</w:t>
            </w:r>
          </w:p>
        </w:tc>
        <w:tc>
          <w:tcPr>
            <w:tcW w:w="1418" w:type="dxa"/>
          </w:tcPr>
          <w:p w14:paraId="0FF607F9" w14:textId="77777777" w:rsidR="007B4EE0" w:rsidRPr="006159E6" w:rsidRDefault="007B4EE0" w:rsidP="00D02290">
            <w:pPr>
              <w:pStyle w:val="CellBody"/>
              <w:rPr>
                <w:lang w:val="en-US"/>
              </w:rPr>
            </w:pPr>
            <w:r w:rsidRPr="006159E6">
              <w:rPr>
                <w:lang w:val="en-US"/>
              </w:rPr>
              <w:t>Party</w:t>
            </w:r>
            <w:r w:rsidRPr="006159E6">
              <w:rPr>
                <w:lang w:val="en-US"/>
              </w:rPr>
              <w:softHyphen/>
              <w:t>Type</w:t>
            </w:r>
          </w:p>
        </w:tc>
        <w:tc>
          <w:tcPr>
            <w:tcW w:w="5812" w:type="dxa"/>
          </w:tcPr>
          <w:p w14:paraId="6C9C96AF" w14:textId="77777777" w:rsidR="007B4EE0" w:rsidRPr="006159E6" w:rsidRDefault="007B4EE0" w:rsidP="00D02290">
            <w:pPr>
              <w:pStyle w:val="CellBody"/>
              <w:rPr>
                <w:lang w:val="en-US"/>
              </w:rPr>
            </w:pPr>
            <w:r w:rsidRPr="006159E6">
              <w:rPr>
                <w:lang w:val="en-US"/>
              </w:rPr>
              <w:t xml:space="preserve">Must be the ‘BuyerParty’ or the ‘SellerParty’. </w:t>
            </w:r>
          </w:p>
        </w:tc>
      </w:tr>
      <w:tr w:rsidR="007B4EE0" w:rsidRPr="006159E6" w14:paraId="5D3F9B30"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7100940"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ContingencyDetails</w:t>
            </w:r>
          </w:p>
        </w:tc>
      </w:tr>
      <w:tr w:rsidR="007B4EE0" w:rsidRPr="006159E6" w14:paraId="3FB4012F"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C317074" w14:textId="77777777" w:rsidR="007B4EE0" w:rsidRPr="006159E6" w:rsidRDefault="007B4EE0" w:rsidP="00D02290">
            <w:pPr>
              <w:pStyle w:val="CellBody"/>
              <w:rPr>
                <w:lang w:val="en-US"/>
              </w:rPr>
            </w:pPr>
            <w:r w:rsidRPr="006159E6">
              <w:rPr>
                <w:rStyle w:val="XSDSectionTitle"/>
                <w:lang w:val="en-US"/>
              </w:rPr>
              <w:t>XSD choice/ElectingPartyDetails</w:t>
            </w:r>
            <w:r w:rsidRPr="006159E6">
              <w:rPr>
                <w:lang w:val="en-US"/>
              </w:rPr>
              <w:t>: choice within mandatory section</w:t>
            </w:r>
          </w:p>
        </w:tc>
      </w:tr>
      <w:tr w:rsidR="007B4EE0" w:rsidRPr="006159E6" w14:paraId="0AAE3992" w14:textId="77777777" w:rsidTr="003235DC">
        <w:trPr>
          <w:cantSplit/>
        </w:trPr>
        <w:tc>
          <w:tcPr>
            <w:tcW w:w="1418" w:type="dxa"/>
          </w:tcPr>
          <w:p w14:paraId="779E4967" w14:textId="77777777" w:rsidR="007B4EE0" w:rsidRPr="006159E6" w:rsidRDefault="007B4EE0" w:rsidP="00D02290">
            <w:pPr>
              <w:pStyle w:val="CellBody"/>
              <w:rPr>
                <w:lang w:val="en-US"/>
              </w:rPr>
            </w:pPr>
            <w:r w:rsidRPr="006159E6">
              <w:rPr>
                <w:lang w:val="en-US"/>
              </w:rPr>
              <w:t>Electing</w:t>
            </w:r>
            <w:r w:rsidRPr="006159E6">
              <w:rPr>
                <w:lang w:val="en-US"/>
              </w:rPr>
              <w:softHyphen/>
              <w:t>Party</w:t>
            </w:r>
          </w:p>
        </w:tc>
        <w:tc>
          <w:tcPr>
            <w:tcW w:w="850" w:type="dxa"/>
          </w:tcPr>
          <w:p w14:paraId="0E72F2C0" w14:textId="77777777" w:rsidR="007B4EE0" w:rsidRPr="006159E6" w:rsidRDefault="007B4EE0" w:rsidP="00D02290">
            <w:pPr>
              <w:pStyle w:val="CellBody"/>
              <w:rPr>
                <w:lang w:val="en-US"/>
              </w:rPr>
            </w:pPr>
            <w:r w:rsidRPr="006159E6">
              <w:rPr>
                <w:lang w:val="en-US"/>
              </w:rPr>
              <w:t>M</w:t>
            </w:r>
          </w:p>
        </w:tc>
        <w:tc>
          <w:tcPr>
            <w:tcW w:w="1418" w:type="dxa"/>
          </w:tcPr>
          <w:p w14:paraId="6AD76CD0" w14:textId="77777777" w:rsidR="007B4EE0" w:rsidRPr="006159E6" w:rsidRDefault="007B4EE0" w:rsidP="00D02290">
            <w:pPr>
              <w:pStyle w:val="CellBody"/>
              <w:rPr>
                <w:lang w:val="en-US"/>
              </w:rPr>
            </w:pPr>
            <w:r w:rsidRPr="006159E6">
              <w:rPr>
                <w:lang w:val="en-US"/>
              </w:rPr>
              <w:t>PartyType</w:t>
            </w:r>
          </w:p>
        </w:tc>
        <w:tc>
          <w:tcPr>
            <w:tcW w:w="5812" w:type="dxa"/>
          </w:tcPr>
          <w:p w14:paraId="65766930" w14:textId="77777777" w:rsidR="007B4EE0" w:rsidRPr="006159E6" w:rsidRDefault="007B4EE0" w:rsidP="00D02290">
            <w:pPr>
              <w:pStyle w:val="CellBody"/>
              <w:rPr>
                <w:lang w:val="en-US"/>
              </w:rPr>
            </w:pPr>
            <w:r w:rsidRPr="006159E6">
              <w:rPr>
                <w:lang w:val="en-US"/>
              </w:rPr>
              <w:t>Must be the ‘BuyerParty’ or the ‘SellerParty’.</w:t>
            </w:r>
          </w:p>
        </w:tc>
      </w:tr>
      <w:tr w:rsidR="007B4EE0" w:rsidRPr="006159E6" w14:paraId="24512A10"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8E3556D"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Electing</w:t>
            </w:r>
            <w:r w:rsidRPr="006159E6">
              <w:rPr>
                <w:rStyle w:val="Fett"/>
                <w:lang w:val="en-US"/>
              </w:rPr>
              <w:softHyphen/>
              <w:t>Party</w:t>
            </w:r>
            <w:r w:rsidRPr="006159E6">
              <w:rPr>
                <w:rStyle w:val="Fett"/>
                <w:lang w:val="en-US"/>
              </w:rPr>
              <w:softHyphen/>
              <w:t>Details</w:t>
            </w:r>
          </w:p>
        </w:tc>
      </w:tr>
      <w:tr w:rsidR="007B4EE0" w:rsidRPr="006159E6" w14:paraId="783E9B6A"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8C77E21"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XSD choice</w:t>
            </w:r>
            <w:r w:rsidRPr="006159E6">
              <w:rPr>
                <w:lang w:val="en-US"/>
              </w:rPr>
              <w:t xml:space="preserve"> </w:t>
            </w:r>
          </w:p>
        </w:tc>
      </w:tr>
      <w:tr w:rsidR="007B4EE0" w:rsidRPr="006159E6" w14:paraId="04FF827C"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4DD3323"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USElectricity</w:t>
            </w:r>
            <w:r w:rsidRPr="006159E6">
              <w:rPr>
                <w:rStyle w:val="Fett"/>
                <w:lang w:val="en-US"/>
              </w:rPr>
              <w:softHyphen/>
              <w:t>Trade</w:t>
            </w:r>
            <w:r w:rsidRPr="006159E6">
              <w:rPr>
                <w:rStyle w:val="Fett"/>
                <w:lang w:val="en-US"/>
              </w:rPr>
              <w:softHyphen/>
              <w:t>Details</w:t>
            </w:r>
          </w:p>
        </w:tc>
      </w:tr>
      <w:tr w:rsidR="007B4EE0" w:rsidRPr="006159E6" w14:paraId="7CB58BC3"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93D8E6F" w14:textId="77777777" w:rsidR="007B4EE0" w:rsidRPr="006159E6" w:rsidRDefault="007B4EE0" w:rsidP="00D02290">
            <w:pPr>
              <w:pStyle w:val="CellBody"/>
              <w:rPr>
                <w:lang w:val="en-US"/>
              </w:rPr>
            </w:pPr>
            <w:r w:rsidRPr="006159E6">
              <w:rPr>
                <w:rStyle w:val="XSDSectionTitle"/>
                <w:lang w:val="en-US"/>
              </w:rPr>
              <w:t>TradeConfirmation/PhysicalBullionTradeDetails</w:t>
            </w:r>
            <w:r w:rsidRPr="006159E6">
              <w:rPr>
                <w:lang w:val="en-US"/>
              </w:rPr>
              <w:t>: conditional section</w:t>
            </w:r>
          </w:p>
          <w:p w14:paraId="298E2BCA" w14:textId="77777777" w:rsidR="007B4EE0" w:rsidRPr="006159E6" w:rsidRDefault="007B4EE0" w:rsidP="006203B9">
            <w:pPr>
              <w:pStyle w:val="CellBody"/>
              <w:rPr>
                <w:rStyle w:val="Fett"/>
                <w:lang w:val="en-US"/>
              </w:rPr>
            </w:pPr>
            <w:r w:rsidRPr="006159E6">
              <w:rPr>
                <w:rStyle w:val="Fett"/>
                <w:lang w:val="en-US"/>
              </w:rPr>
              <w:t>Occurrence:</w:t>
            </w:r>
          </w:p>
          <w:p w14:paraId="4E32BAB3" w14:textId="73F26BF9" w:rsidR="007B4EE0" w:rsidRPr="006159E6" w:rsidRDefault="007B4EE0" w:rsidP="00ED3F3F">
            <w:pPr>
              <w:pStyle w:val="condition1"/>
              <w:rPr>
                <w:snapToGrid w:val="0"/>
                <w:lang w:eastAsia="fr-FR"/>
              </w:rPr>
            </w:pPr>
            <w:r w:rsidRPr="006159E6">
              <w:rPr>
                <w:snapToGrid w:val="0"/>
                <w:lang w:eastAsia="fr-FR"/>
              </w:rPr>
              <w:t xml:space="preserve">If </w:t>
            </w:r>
            <w:r w:rsidRPr="006159E6">
              <w:t>‘Commodity’ is set to “Bullion” and ‘TransactionType’ is set to “FOR”, “PHYS_INX”, “OPT_PHYS_INX”</w:t>
            </w:r>
            <w:r w:rsidR="0019166C" w:rsidRPr="006159E6">
              <w:t xml:space="preserve"> or</w:t>
            </w:r>
            <w:r w:rsidRPr="006159E6">
              <w:t xml:space="preserve"> “OPT”, then this section </w:t>
            </w:r>
            <w:r w:rsidR="00A10750">
              <w:t>is mandatory</w:t>
            </w:r>
            <w:r w:rsidRPr="006159E6">
              <w:t>.</w:t>
            </w:r>
          </w:p>
          <w:p w14:paraId="0B314876" w14:textId="77777777" w:rsidR="007B4EE0" w:rsidRPr="006159E6" w:rsidRDefault="007B4EE0" w:rsidP="00ED3F3F">
            <w:pPr>
              <w:pStyle w:val="condition1"/>
              <w:rPr>
                <w:snapToGrid w:val="0"/>
                <w:lang w:eastAsia="fr-FR"/>
              </w:rPr>
            </w:pPr>
            <w:r w:rsidRPr="006159E6">
              <w:t>Else, this section must be omitted.</w:t>
            </w:r>
          </w:p>
        </w:tc>
      </w:tr>
      <w:tr w:rsidR="007B4EE0" w:rsidRPr="006159E6" w14:paraId="65B8EFF9" w14:textId="77777777" w:rsidTr="003235DC">
        <w:trPr>
          <w:cantSplit/>
        </w:trPr>
        <w:tc>
          <w:tcPr>
            <w:tcW w:w="1418" w:type="dxa"/>
          </w:tcPr>
          <w:p w14:paraId="5BBFC12F" w14:textId="77777777" w:rsidR="007B4EE0" w:rsidRPr="006159E6" w:rsidRDefault="007B4EE0" w:rsidP="00D02290">
            <w:pPr>
              <w:pStyle w:val="CellBody"/>
              <w:rPr>
                <w:lang w:val="en-US"/>
              </w:rPr>
            </w:pPr>
            <w:r w:rsidRPr="006159E6">
              <w:rPr>
                <w:lang w:val="en-US"/>
              </w:rPr>
              <w:t>Type</w:t>
            </w:r>
          </w:p>
        </w:tc>
        <w:tc>
          <w:tcPr>
            <w:tcW w:w="850" w:type="dxa"/>
          </w:tcPr>
          <w:p w14:paraId="6662FFF7" w14:textId="77777777" w:rsidR="007B4EE0" w:rsidRPr="006159E6" w:rsidRDefault="007B4EE0" w:rsidP="00D02290">
            <w:pPr>
              <w:pStyle w:val="CellBody"/>
              <w:rPr>
                <w:lang w:val="en-US"/>
              </w:rPr>
            </w:pPr>
            <w:r w:rsidRPr="006159E6">
              <w:rPr>
                <w:lang w:val="en-US"/>
              </w:rPr>
              <w:t>M</w:t>
            </w:r>
          </w:p>
        </w:tc>
        <w:tc>
          <w:tcPr>
            <w:tcW w:w="1418" w:type="dxa"/>
          </w:tcPr>
          <w:p w14:paraId="7F02830A" w14:textId="77777777" w:rsidR="007B4EE0" w:rsidRPr="006159E6" w:rsidRDefault="007B4EE0" w:rsidP="00D02290">
            <w:pPr>
              <w:pStyle w:val="CellBody"/>
              <w:rPr>
                <w:lang w:val="en-US"/>
              </w:rPr>
            </w:pPr>
            <w:r w:rsidRPr="006159E6">
              <w:rPr>
                <w:lang w:val="en-US"/>
              </w:rPr>
              <w:t>Product</w:t>
            </w:r>
            <w:r w:rsidRPr="006159E6">
              <w:rPr>
                <w:lang w:val="en-US"/>
              </w:rPr>
              <w:softHyphen/>
              <w:t>Type</w:t>
            </w:r>
          </w:p>
        </w:tc>
        <w:tc>
          <w:tcPr>
            <w:tcW w:w="5812" w:type="dxa"/>
          </w:tcPr>
          <w:p w14:paraId="1E6A0E72" w14:textId="77777777" w:rsidR="007B4EE0" w:rsidRPr="006159E6" w:rsidRDefault="007B4EE0" w:rsidP="00D02290">
            <w:pPr>
              <w:pStyle w:val="CellBody"/>
              <w:rPr>
                <w:lang w:val="en-US"/>
              </w:rPr>
            </w:pPr>
            <w:r w:rsidRPr="006159E6">
              <w:rPr>
                <w:lang w:val="en-US"/>
              </w:rPr>
              <w:t>Identifies the specific features of the physical delivery.</w:t>
            </w:r>
          </w:p>
        </w:tc>
      </w:tr>
      <w:tr w:rsidR="007B4EE0" w:rsidRPr="006159E6" w14:paraId="2EAFCD0D" w14:textId="77777777" w:rsidTr="003235DC">
        <w:trPr>
          <w:cantSplit/>
        </w:trPr>
        <w:tc>
          <w:tcPr>
            <w:tcW w:w="1418" w:type="dxa"/>
          </w:tcPr>
          <w:p w14:paraId="02DB0505" w14:textId="77777777" w:rsidR="007B4EE0" w:rsidRPr="006159E6" w:rsidRDefault="007B4EE0" w:rsidP="00D02290">
            <w:pPr>
              <w:pStyle w:val="CellBody"/>
              <w:rPr>
                <w:lang w:val="en-US"/>
              </w:rPr>
            </w:pPr>
            <w:r w:rsidRPr="006159E6">
              <w:rPr>
                <w:lang w:val="en-US"/>
              </w:rPr>
              <w:t>Bullion</w:t>
            </w:r>
            <w:r w:rsidRPr="006159E6">
              <w:rPr>
                <w:lang w:val="en-US"/>
              </w:rPr>
              <w:softHyphen/>
              <w:t>Type</w:t>
            </w:r>
          </w:p>
        </w:tc>
        <w:tc>
          <w:tcPr>
            <w:tcW w:w="850" w:type="dxa"/>
          </w:tcPr>
          <w:p w14:paraId="275C30F6" w14:textId="77777777" w:rsidR="007B4EE0" w:rsidRPr="006159E6" w:rsidRDefault="007B4EE0" w:rsidP="00D02290">
            <w:pPr>
              <w:pStyle w:val="CellBody"/>
              <w:rPr>
                <w:lang w:val="en-US"/>
              </w:rPr>
            </w:pPr>
            <w:r w:rsidRPr="006159E6">
              <w:rPr>
                <w:lang w:val="en-US"/>
              </w:rPr>
              <w:t>M</w:t>
            </w:r>
          </w:p>
        </w:tc>
        <w:tc>
          <w:tcPr>
            <w:tcW w:w="1418" w:type="dxa"/>
          </w:tcPr>
          <w:p w14:paraId="16CF244A" w14:textId="77777777" w:rsidR="007B4EE0" w:rsidRPr="006159E6" w:rsidRDefault="007B4EE0" w:rsidP="00D02290">
            <w:pPr>
              <w:pStyle w:val="CellBody"/>
              <w:rPr>
                <w:lang w:val="en-US"/>
              </w:rPr>
            </w:pPr>
            <w:r w:rsidRPr="006159E6">
              <w:rPr>
                <w:lang w:val="en-US"/>
              </w:rPr>
              <w:t>Bullion</w:t>
            </w:r>
            <w:r w:rsidRPr="006159E6">
              <w:rPr>
                <w:lang w:val="en-US"/>
              </w:rPr>
              <w:softHyphen/>
              <w:t>Type</w:t>
            </w:r>
            <w:r w:rsidRPr="006159E6">
              <w:rPr>
                <w:lang w:val="en-US"/>
              </w:rPr>
              <w:softHyphen/>
            </w:r>
          </w:p>
        </w:tc>
        <w:tc>
          <w:tcPr>
            <w:tcW w:w="5812" w:type="dxa"/>
          </w:tcPr>
          <w:p w14:paraId="23AFE9F9" w14:textId="77777777" w:rsidR="007B4EE0" w:rsidRPr="006159E6" w:rsidRDefault="007B4EE0" w:rsidP="00D02290">
            <w:pPr>
              <w:pStyle w:val="CellBody"/>
              <w:rPr>
                <w:lang w:val="en-US"/>
              </w:rPr>
            </w:pPr>
          </w:p>
        </w:tc>
      </w:tr>
      <w:tr w:rsidR="007B4EE0" w:rsidRPr="006159E6" w14:paraId="6806D72B" w14:textId="77777777" w:rsidTr="003235DC">
        <w:trPr>
          <w:cantSplit/>
        </w:trPr>
        <w:tc>
          <w:tcPr>
            <w:tcW w:w="1418" w:type="dxa"/>
          </w:tcPr>
          <w:p w14:paraId="295A2C2A" w14:textId="77777777" w:rsidR="007B4EE0" w:rsidRPr="006159E6" w:rsidRDefault="007B4EE0" w:rsidP="00D02290">
            <w:pPr>
              <w:pStyle w:val="CellBody"/>
              <w:rPr>
                <w:lang w:val="en-US"/>
              </w:rPr>
            </w:pPr>
            <w:r w:rsidRPr="006159E6">
              <w:rPr>
                <w:lang w:val="en-US"/>
              </w:rPr>
              <w:lastRenderedPageBreak/>
              <w:t>Settlement</w:t>
            </w:r>
            <w:r w:rsidRPr="006159E6">
              <w:rPr>
                <w:lang w:val="en-US"/>
              </w:rPr>
              <w:softHyphen/>
              <w:t>Disruption</w:t>
            </w:r>
          </w:p>
        </w:tc>
        <w:tc>
          <w:tcPr>
            <w:tcW w:w="850" w:type="dxa"/>
          </w:tcPr>
          <w:p w14:paraId="035D02D4" w14:textId="77777777" w:rsidR="007B4EE0" w:rsidRPr="006159E6" w:rsidRDefault="007B4EE0" w:rsidP="00D02290">
            <w:pPr>
              <w:pStyle w:val="CellBody"/>
              <w:rPr>
                <w:lang w:val="en-US"/>
              </w:rPr>
            </w:pPr>
            <w:r w:rsidRPr="006159E6">
              <w:rPr>
                <w:lang w:val="en-US"/>
              </w:rPr>
              <w:t>M</w:t>
            </w:r>
          </w:p>
        </w:tc>
        <w:tc>
          <w:tcPr>
            <w:tcW w:w="1418" w:type="dxa"/>
          </w:tcPr>
          <w:p w14:paraId="22424201" w14:textId="77777777" w:rsidR="007B4EE0" w:rsidRPr="006159E6" w:rsidRDefault="007B4EE0" w:rsidP="00D02290">
            <w:pPr>
              <w:pStyle w:val="CellBody"/>
              <w:rPr>
                <w:lang w:val="en-US"/>
              </w:rPr>
            </w:pPr>
            <w:r w:rsidRPr="006159E6">
              <w:rPr>
                <w:lang w:val="en-US"/>
              </w:rPr>
              <w:t>Settlement</w:t>
            </w:r>
            <w:r w:rsidRPr="006159E6">
              <w:rPr>
                <w:lang w:val="en-US"/>
              </w:rPr>
              <w:softHyphen/>
              <w:t>Disruption</w:t>
            </w:r>
            <w:r w:rsidRPr="006159E6">
              <w:rPr>
                <w:lang w:val="en-US"/>
              </w:rPr>
              <w:softHyphen/>
              <w:t>Type</w:t>
            </w:r>
          </w:p>
        </w:tc>
        <w:tc>
          <w:tcPr>
            <w:tcW w:w="5812" w:type="dxa"/>
          </w:tcPr>
          <w:p w14:paraId="62EAE2AC" w14:textId="77777777" w:rsidR="007B4EE0" w:rsidRPr="006159E6" w:rsidRDefault="007B4EE0" w:rsidP="00D02290">
            <w:pPr>
              <w:pStyle w:val="CellBody"/>
              <w:rPr>
                <w:lang w:val="en-US"/>
              </w:rPr>
            </w:pPr>
          </w:p>
        </w:tc>
      </w:tr>
      <w:tr w:rsidR="007B4EE0" w:rsidRPr="006159E6" w14:paraId="757E5EF2"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9798208"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Physical</w:t>
            </w:r>
            <w:r w:rsidRPr="006159E6">
              <w:rPr>
                <w:rStyle w:val="Fett"/>
                <w:lang w:val="en-US"/>
              </w:rPr>
              <w:softHyphen/>
              <w:t>Bullion</w:t>
            </w:r>
            <w:r w:rsidRPr="006159E6">
              <w:rPr>
                <w:rStyle w:val="Fett"/>
                <w:lang w:val="en-US"/>
              </w:rPr>
              <w:softHyphen/>
              <w:t>Trade</w:t>
            </w:r>
            <w:r w:rsidRPr="006159E6">
              <w:rPr>
                <w:rStyle w:val="Fett"/>
                <w:lang w:val="en-US"/>
              </w:rPr>
              <w:softHyphen/>
              <w:t>Details</w:t>
            </w:r>
          </w:p>
        </w:tc>
      </w:tr>
      <w:tr w:rsidR="007B4EE0" w:rsidRPr="006159E6" w14:paraId="505C72D0"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C0D554A" w14:textId="77777777" w:rsidR="007B4EE0" w:rsidRPr="006159E6" w:rsidRDefault="007B4EE0" w:rsidP="00D02290">
            <w:pPr>
              <w:pStyle w:val="CellBody"/>
              <w:rPr>
                <w:lang w:val="en-US"/>
              </w:rPr>
            </w:pPr>
            <w:r w:rsidRPr="006159E6">
              <w:rPr>
                <w:rStyle w:val="XSDSectionTitle"/>
                <w:lang w:val="en-US"/>
              </w:rPr>
              <w:t>TradeConfirmation/PhysicalMetalTradeDetails</w:t>
            </w:r>
            <w:r w:rsidRPr="006159E6">
              <w:rPr>
                <w:lang w:val="en-US"/>
              </w:rPr>
              <w:t>: conditional section</w:t>
            </w:r>
          </w:p>
          <w:p w14:paraId="768DB698" w14:textId="77777777" w:rsidR="007B4EE0" w:rsidRPr="006159E6" w:rsidRDefault="007B4EE0" w:rsidP="00410746">
            <w:pPr>
              <w:pStyle w:val="CellBody"/>
              <w:rPr>
                <w:rStyle w:val="Fett"/>
                <w:lang w:val="en-US"/>
              </w:rPr>
            </w:pPr>
            <w:r w:rsidRPr="006159E6">
              <w:rPr>
                <w:rStyle w:val="Fett"/>
                <w:lang w:val="en-US"/>
              </w:rPr>
              <w:t>Occurrence:</w:t>
            </w:r>
          </w:p>
          <w:p w14:paraId="35A2E6B2" w14:textId="4CA20C8E" w:rsidR="007B4EE0" w:rsidRPr="006159E6" w:rsidRDefault="007B4EE0" w:rsidP="00ED3F3F">
            <w:pPr>
              <w:pStyle w:val="condition1"/>
              <w:rPr>
                <w:snapToGrid w:val="0"/>
                <w:lang w:eastAsia="fr-FR"/>
              </w:rPr>
            </w:pPr>
            <w:r w:rsidRPr="006159E6">
              <w:rPr>
                <w:snapToGrid w:val="0"/>
                <w:lang w:eastAsia="fr-FR"/>
              </w:rPr>
              <w:t xml:space="preserve">If </w:t>
            </w:r>
            <w:r w:rsidRPr="006159E6">
              <w:t>‘Commodity’ is set to “Metal” and ‘TransactionType’ is set to “FOR”, “PHYS_INX”, “OPT_PHYS_INX”</w:t>
            </w:r>
            <w:r w:rsidR="0019166C" w:rsidRPr="006159E6">
              <w:t xml:space="preserve"> or</w:t>
            </w:r>
            <w:r w:rsidRPr="006159E6">
              <w:t xml:space="preserve"> “OPT”, then this section </w:t>
            </w:r>
            <w:r w:rsidR="00A10750">
              <w:t>is mandatory</w:t>
            </w:r>
            <w:r w:rsidRPr="006159E6">
              <w:t>.</w:t>
            </w:r>
          </w:p>
          <w:p w14:paraId="45790FB5" w14:textId="77777777" w:rsidR="007B4EE0" w:rsidRPr="006159E6" w:rsidRDefault="007B4EE0" w:rsidP="00ED3F3F">
            <w:pPr>
              <w:pStyle w:val="condition1"/>
            </w:pPr>
            <w:r w:rsidRPr="006159E6">
              <w:t>Else, this section must be omitted.</w:t>
            </w:r>
          </w:p>
        </w:tc>
      </w:tr>
      <w:tr w:rsidR="007B4EE0" w:rsidRPr="006159E6" w14:paraId="0323CEF6" w14:textId="77777777" w:rsidTr="003235DC">
        <w:trPr>
          <w:cantSplit/>
        </w:trPr>
        <w:tc>
          <w:tcPr>
            <w:tcW w:w="1418" w:type="dxa"/>
          </w:tcPr>
          <w:p w14:paraId="05AD6A29" w14:textId="77777777" w:rsidR="007B4EE0" w:rsidRPr="006159E6" w:rsidRDefault="007B4EE0" w:rsidP="00D02290">
            <w:pPr>
              <w:pStyle w:val="CellBody"/>
              <w:rPr>
                <w:lang w:val="en-US"/>
              </w:rPr>
            </w:pPr>
            <w:r w:rsidRPr="006159E6">
              <w:rPr>
                <w:lang w:val="en-US"/>
              </w:rPr>
              <w:t>Type</w:t>
            </w:r>
          </w:p>
        </w:tc>
        <w:tc>
          <w:tcPr>
            <w:tcW w:w="850" w:type="dxa"/>
          </w:tcPr>
          <w:p w14:paraId="68CE5D24" w14:textId="77777777" w:rsidR="007B4EE0" w:rsidRPr="006159E6" w:rsidRDefault="007B4EE0" w:rsidP="00D02290">
            <w:pPr>
              <w:pStyle w:val="CellBody"/>
              <w:rPr>
                <w:lang w:val="en-US"/>
              </w:rPr>
            </w:pPr>
            <w:r w:rsidRPr="006159E6">
              <w:rPr>
                <w:lang w:val="en-US"/>
              </w:rPr>
              <w:t>M</w:t>
            </w:r>
          </w:p>
        </w:tc>
        <w:tc>
          <w:tcPr>
            <w:tcW w:w="1418" w:type="dxa"/>
          </w:tcPr>
          <w:p w14:paraId="4FD81B66" w14:textId="77777777" w:rsidR="007B4EE0" w:rsidRPr="006159E6" w:rsidRDefault="007B4EE0" w:rsidP="00D02290">
            <w:pPr>
              <w:pStyle w:val="CellBody"/>
              <w:rPr>
                <w:lang w:val="en-US"/>
              </w:rPr>
            </w:pPr>
            <w:r w:rsidRPr="006159E6">
              <w:rPr>
                <w:lang w:val="en-US"/>
              </w:rPr>
              <w:t>Product</w:t>
            </w:r>
            <w:r w:rsidRPr="006159E6">
              <w:rPr>
                <w:lang w:val="en-US"/>
              </w:rPr>
              <w:softHyphen/>
              <w:t>Type</w:t>
            </w:r>
          </w:p>
        </w:tc>
        <w:tc>
          <w:tcPr>
            <w:tcW w:w="5812" w:type="dxa"/>
          </w:tcPr>
          <w:p w14:paraId="309FF26B" w14:textId="77777777" w:rsidR="007B4EE0" w:rsidRPr="006159E6" w:rsidRDefault="007B4EE0" w:rsidP="00D02290">
            <w:pPr>
              <w:pStyle w:val="CellBody"/>
              <w:rPr>
                <w:lang w:val="en-US"/>
              </w:rPr>
            </w:pPr>
            <w:r w:rsidRPr="006159E6">
              <w:rPr>
                <w:lang w:val="en-US"/>
              </w:rPr>
              <w:t xml:space="preserve">Identifies the specific features of the physical delivery. </w:t>
            </w:r>
          </w:p>
        </w:tc>
      </w:tr>
      <w:tr w:rsidR="007B4EE0" w:rsidRPr="006159E6" w14:paraId="23F9D500" w14:textId="77777777" w:rsidTr="003235DC">
        <w:trPr>
          <w:cantSplit/>
        </w:trPr>
        <w:tc>
          <w:tcPr>
            <w:tcW w:w="1418" w:type="dxa"/>
          </w:tcPr>
          <w:p w14:paraId="0FC76FEA" w14:textId="77777777" w:rsidR="007B4EE0" w:rsidRPr="006159E6" w:rsidRDefault="007B4EE0" w:rsidP="00D02290">
            <w:pPr>
              <w:pStyle w:val="CellBody"/>
              <w:rPr>
                <w:lang w:val="en-US"/>
              </w:rPr>
            </w:pPr>
            <w:r w:rsidRPr="006159E6">
              <w:rPr>
                <w:lang w:val="en-US"/>
              </w:rPr>
              <w:t>Metal</w:t>
            </w:r>
            <w:r w:rsidRPr="006159E6">
              <w:rPr>
                <w:lang w:val="en-US"/>
              </w:rPr>
              <w:softHyphen/>
              <w:t>Material</w:t>
            </w:r>
          </w:p>
        </w:tc>
        <w:tc>
          <w:tcPr>
            <w:tcW w:w="850" w:type="dxa"/>
          </w:tcPr>
          <w:p w14:paraId="711D0E7E" w14:textId="77777777" w:rsidR="007B4EE0" w:rsidRPr="006159E6" w:rsidRDefault="007B4EE0" w:rsidP="00D02290">
            <w:pPr>
              <w:pStyle w:val="CellBody"/>
              <w:rPr>
                <w:lang w:val="en-US"/>
              </w:rPr>
            </w:pPr>
            <w:r w:rsidRPr="006159E6">
              <w:rPr>
                <w:lang w:val="en-US"/>
              </w:rPr>
              <w:t>M</w:t>
            </w:r>
          </w:p>
        </w:tc>
        <w:tc>
          <w:tcPr>
            <w:tcW w:w="1418" w:type="dxa"/>
          </w:tcPr>
          <w:p w14:paraId="02C1E83F" w14:textId="77777777" w:rsidR="007B4EE0" w:rsidRPr="006159E6" w:rsidRDefault="007B4EE0" w:rsidP="00D02290">
            <w:pPr>
              <w:pStyle w:val="CellBody"/>
              <w:rPr>
                <w:lang w:val="en-US"/>
              </w:rPr>
            </w:pPr>
            <w:r w:rsidRPr="006159E6">
              <w:rPr>
                <w:lang w:val="en-US"/>
              </w:rPr>
              <w:t>Metal</w:t>
            </w:r>
            <w:r w:rsidRPr="006159E6">
              <w:rPr>
                <w:lang w:val="en-US"/>
              </w:rPr>
              <w:softHyphen/>
              <w:t>Material</w:t>
            </w:r>
            <w:r w:rsidRPr="006159E6">
              <w:rPr>
                <w:lang w:val="en-US"/>
              </w:rPr>
              <w:softHyphen/>
              <w:t>Type</w:t>
            </w:r>
          </w:p>
        </w:tc>
        <w:tc>
          <w:tcPr>
            <w:tcW w:w="5812" w:type="dxa"/>
          </w:tcPr>
          <w:p w14:paraId="63F75EB9" w14:textId="77777777" w:rsidR="007B4EE0" w:rsidRPr="006159E6" w:rsidRDefault="007B4EE0" w:rsidP="00D02290">
            <w:pPr>
              <w:pStyle w:val="CellBody"/>
              <w:rPr>
                <w:lang w:val="en-US"/>
              </w:rPr>
            </w:pPr>
          </w:p>
        </w:tc>
      </w:tr>
      <w:tr w:rsidR="007B4EE0" w:rsidRPr="006159E6" w14:paraId="517AD77F" w14:textId="77777777" w:rsidTr="003235DC">
        <w:trPr>
          <w:cantSplit/>
        </w:trPr>
        <w:tc>
          <w:tcPr>
            <w:tcW w:w="1418" w:type="dxa"/>
          </w:tcPr>
          <w:p w14:paraId="426D19CC" w14:textId="77777777" w:rsidR="007B4EE0" w:rsidRPr="006159E6" w:rsidRDefault="007B4EE0" w:rsidP="00D02290">
            <w:pPr>
              <w:pStyle w:val="CellBody"/>
              <w:rPr>
                <w:lang w:val="en-US"/>
              </w:rPr>
            </w:pPr>
            <w:r w:rsidRPr="006159E6">
              <w:rPr>
                <w:lang w:val="en-US"/>
              </w:rPr>
              <w:t>Metal</w:t>
            </w:r>
            <w:r w:rsidRPr="006159E6">
              <w:rPr>
                <w:lang w:val="en-US"/>
              </w:rPr>
              <w:softHyphen/>
              <w:t>Grade</w:t>
            </w:r>
          </w:p>
        </w:tc>
        <w:tc>
          <w:tcPr>
            <w:tcW w:w="850" w:type="dxa"/>
          </w:tcPr>
          <w:p w14:paraId="6E8374CF" w14:textId="77777777" w:rsidR="007B4EE0" w:rsidRPr="006159E6" w:rsidRDefault="007B4EE0" w:rsidP="00D02290">
            <w:pPr>
              <w:pStyle w:val="CellBody"/>
              <w:rPr>
                <w:lang w:val="en-US"/>
              </w:rPr>
            </w:pPr>
            <w:r w:rsidRPr="006159E6">
              <w:rPr>
                <w:lang w:val="en-US"/>
              </w:rPr>
              <w:t>M</w:t>
            </w:r>
          </w:p>
        </w:tc>
        <w:tc>
          <w:tcPr>
            <w:tcW w:w="1418" w:type="dxa"/>
          </w:tcPr>
          <w:p w14:paraId="442510E6" w14:textId="77777777" w:rsidR="007B4EE0" w:rsidRPr="006159E6" w:rsidRDefault="007B4EE0" w:rsidP="00D02290">
            <w:pPr>
              <w:pStyle w:val="CellBody"/>
              <w:rPr>
                <w:lang w:val="en-US"/>
              </w:rPr>
            </w:pPr>
            <w:r w:rsidRPr="006159E6">
              <w:rPr>
                <w:lang w:val="en-US"/>
              </w:rPr>
              <w:t>Product</w:t>
            </w:r>
            <w:r w:rsidRPr="006159E6">
              <w:rPr>
                <w:lang w:val="en-US"/>
              </w:rPr>
              <w:softHyphen/>
              <w:t>Grade</w:t>
            </w:r>
            <w:r w:rsidRPr="006159E6">
              <w:rPr>
                <w:lang w:val="en-US"/>
              </w:rPr>
              <w:softHyphen/>
              <w:t>Type</w:t>
            </w:r>
          </w:p>
        </w:tc>
        <w:tc>
          <w:tcPr>
            <w:tcW w:w="5812" w:type="dxa"/>
          </w:tcPr>
          <w:p w14:paraId="5D063061" w14:textId="77777777" w:rsidR="007B4EE0" w:rsidRPr="006159E6" w:rsidRDefault="007B4EE0" w:rsidP="00D02290">
            <w:pPr>
              <w:pStyle w:val="CellBody"/>
              <w:rPr>
                <w:lang w:val="en-US"/>
              </w:rPr>
            </w:pPr>
          </w:p>
        </w:tc>
      </w:tr>
      <w:tr w:rsidR="007B4EE0" w:rsidRPr="006159E6" w14:paraId="3A3D7A00" w14:textId="77777777" w:rsidTr="003235DC">
        <w:trPr>
          <w:cantSplit/>
        </w:trPr>
        <w:tc>
          <w:tcPr>
            <w:tcW w:w="1418" w:type="dxa"/>
          </w:tcPr>
          <w:p w14:paraId="70AA104E" w14:textId="77777777" w:rsidR="007B4EE0" w:rsidRPr="006159E6" w:rsidRDefault="007B4EE0" w:rsidP="00D02290">
            <w:pPr>
              <w:pStyle w:val="CellBody"/>
              <w:rPr>
                <w:lang w:val="en-US"/>
              </w:rPr>
            </w:pPr>
            <w:r w:rsidRPr="006159E6">
              <w:rPr>
                <w:lang w:val="en-US"/>
              </w:rPr>
              <w:t>Settlement</w:t>
            </w:r>
            <w:r w:rsidRPr="006159E6">
              <w:rPr>
                <w:lang w:val="en-US"/>
              </w:rPr>
              <w:softHyphen/>
              <w:t>Disruption</w:t>
            </w:r>
          </w:p>
        </w:tc>
        <w:tc>
          <w:tcPr>
            <w:tcW w:w="850" w:type="dxa"/>
          </w:tcPr>
          <w:p w14:paraId="47407320" w14:textId="77777777" w:rsidR="007B4EE0" w:rsidRPr="006159E6" w:rsidRDefault="007B4EE0" w:rsidP="00D02290">
            <w:pPr>
              <w:pStyle w:val="CellBody"/>
              <w:rPr>
                <w:lang w:val="en-US"/>
              </w:rPr>
            </w:pPr>
            <w:r w:rsidRPr="006159E6">
              <w:rPr>
                <w:lang w:val="en-US"/>
              </w:rPr>
              <w:t>M</w:t>
            </w:r>
          </w:p>
        </w:tc>
        <w:tc>
          <w:tcPr>
            <w:tcW w:w="1418" w:type="dxa"/>
          </w:tcPr>
          <w:p w14:paraId="0E8D76F5" w14:textId="77777777" w:rsidR="007B4EE0" w:rsidRPr="006159E6" w:rsidRDefault="007B4EE0" w:rsidP="00D02290">
            <w:pPr>
              <w:pStyle w:val="CellBody"/>
              <w:rPr>
                <w:lang w:val="en-US"/>
              </w:rPr>
            </w:pPr>
            <w:r w:rsidRPr="006159E6">
              <w:rPr>
                <w:lang w:val="en-US"/>
              </w:rPr>
              <w:t>Settlement</w:t>
            </w:r>
            <w:r w:rsidRPr="006159E6">
              <w:rPr>
                <w:lang w:val="en-US"/>
              </w:rPr>
              <w:softHyphen/>
              <w:t>Disruption</w:t>
            </w:r>
            <w:r w:rsidRPr="006159E6">
              <w:rPr>
                <w:lang w:val="en-US"/>
              </w:rPr>
              <w:softHyphen/>
              <w:t>Type</w:t>
            </w:r>
          </w:p>
        </w:tc>
        <w:tc>
          <w:tcPr>
            <w:tcW w:w="5812" w:type="dxa"/>
          </w:tcPr>
          <w:p w14:paraId="641950CB" w14:textId="77777777" w:rsidR="007B4EE0" w:rsidRPr="006159E6" w:rsidRDefault="007B4EE0" w:rsidP="00D02290">
            <w:pPr>
              <w:pStyle w:val="CellBody"/>
              <w:rPr>
                <w:lang w:val="en-US"/>
              </w:rPr>
            </w:pPr>
          </w:p>
        </w:tc>
      </w:tr>
      <w:tr w:rsidR="007B4EE0" w:rsidRPr="006159E6" w14:paraId="071B1D26" w14:textId="77777777" w:rsidTr="003235DC">
        <w:trPr>
          <w:cantSplit/>
        </w:trPr>
        <w:tc>
          <w:tcPr>
            <w:tcW w:w="1418" w:type="dxa"/>
          </w:tcPr>
          <w:p w14:paraId="637E2E4F" w14:textId="77777777" w:rsidR="007B4EE0" w:rsidRPr="006159E6" w:rsidRDefault="007B4EE0" w:rsidP="00D02290">
            <w:pPr>
              <w:pStyle w:val="CellBody"/>
              <w:rPr>
                <w:lang w:val="en-US"/>
              </w:rPr>
            </w:pPr>
            <w:r w:rsidRPr="006159E6">
              <w:rPr>
                <w:lang w:val="en-US"/>
              </w:rPr>
              <w:t>Incoterms</w:t>
            </w:r>
          </w:p>
        </w:tc>
        <w:tc>
          <w:tcPr>
            <w:tcW w:w="850" w:type="dxa"/>
          </w:tcPr>
          <w:p w14:paraId="7AC38482" w14:textId="77777777" w:rsidR="007B4EE0" w:rsidRPr="006159E6" w:rsidRDefault="007B4EE0" w:rsidP="00D02290">
            <w:pPr>
              <w:pStyle w:val="CellBody"/>
              <w:rPr>
                <w:lang w:val="en-US"/>
              </w:rPr>
            </w:pPr>
            <w:r w:rsidRPr="006159E6">
              <w:rPr>
                <w:lang w:val="en-US"/>
              </w:rPr>
              <w:t>M</w:t>
            </w:r>
          </w:p>
        </w:tc>
        <w:tc>
          <w:tcPr>
            <w:tcW w:w="1418" w:type="dxa"/>
          </w:tcPr>
          <w:p w14:paraId="39BF5A13" w14:textId="77777777" w:rsidR="007B4EE0" w:rsidRPr="006159E6" w:rsidRDefault="007B4EE0" w:rsidP="00D02290">
            <w:pPr>
              <w:pStyle w:val="CellBody"/>
              <w:rPr>
                <w:lang w:val="en-US"/>
              </w:rPr>
            </w:pPr>
            <w:r w:rsidRPr="006159E6">
              <w:rPr>
                <w:lang w:val="en-US"/>
              </w:rPr>
              <w:t>Incoterms</w:t>
            </w:r>
            <w:r w:rsidRPr="006159E6">
              <w:rPr>
                <w:lang w:val="en-US"/>
              </w:rPr>
              <w:softHyphen/>
              <w:t>Type</w:t>
            </w:r>
          </w:p>
        </w:tc>
        <w:tc>
          <w:tcPr>
            <w:tcW w:w="5812" w:type="dxa"/>
          </w:tcPr>
          <w:p w14:paraId="7CEF65A3" w14:textId="77777777" w:rsidR="007B4EE0" w:rsidRPr="006159E6" w:rsidRDefault="007B4EE0" w:rsidP="00D02290">
            <w:pPr>
              <w:pStyle w:val="CellBody"/>
              <w:rPr>
                <w:lang w:val="en-US"/>
              </w:rPr>
            </w:pPr>
          </w:p>
        </w:tc>
      </w:tr>
      <w:tr w:rsidR="007B4EE0" w:rsidRPr="006159E6" w14:paraId="71FEEF64" w14:textId="77777777" w:rsidTr="003235DC">
        <w:trPr>
          <w:cantSplit/>
        </w:trPr>
        <w:tc>
          <w:tcPr>
            <w:tcW w:w="1418" w:type="dxa"/>
          </w:tcPr>
          <w:p w14:paraId="3639E2E4" w14:textId="77777777" w:rsidR="007B4EE0" w:rsidRPr="006159E6" w:rsidRDefault="007B4EE0" w:rsidP="00D02290">
            <w:pPr>
              <w:pStyle w:val="CellBody"/>
              <w:rPr>
                <w:lang w:val="en-US"/>
              </w:rPr>
            </w:pPr>
            <w:r w:rsidRPr="006159E6">
              <w:rPr>
                <w:lang w:val="en-US"/>
              </w:rPr>
              <w:t>Title</w:t>
            </w:r>
            <w:r w:rsidRPr="006159E6">
              <w:rPr>
                <w:lang w:val="en-US"/>
              </w:rPr>
              <w:softHyphen/>
              <w:t>Conditions</w:t>
            </w:r>
          </w:p>
        </w:tc>
        <w:tc>
          <w:tcPr>
            <w:tcW w:w="850" w:type="dxa"/>
          </w:tcPr>
          <w:p w14:paraId="65C2257C" w14:textId="77777777" w:rsidR="007B4EE0" w:rsidRPr="006159E6" w:rsidRDefault="007B4EE0" w:rsidP="00D02290">
            <w:pPr>
              <w:pStyle w:val="CellBody"/>
              <w:rPr>
                <w:lang w:val="en-US"/>
              </w:rPr>
            </w:pPr>
            <w:r w:rsidRPr="006159E6">
              <w:rPr>
                <w:lang w:val="en-US"/>
              </w:rPr>
              <w:t>M</w:t>
            </w:r>
          </w:p>
        </w:tc>
        <w:tc>
          <w:tcPr>
            <w:tcW w:w="1418" w:type="dxa"/>
          </w:tcPr>
          <w:p w14:paraId="6424EC06" w14:textId="77777777" w:rsidR="007B4EE0" w:rsidRPr="006159E6" w:rsidRDefault="007B4EE0" w:rsidP="00D02290">
            <w:pPr>
              <w:pStyle w:val="CellBody"/>
              <w:rPr>
                <w:lang w:val="en-US"/>
              </w:rPr>
            </w:pPr>
            <w:r w:rsidRPr="006159E6">
              <w:rPr>
                <w:lang w:val="en-US"/>
              </w:rPr>
              <w:t>Title</w:t>
            </w:r>
            <w:r w:rsidRPr="006159E6">
              <w:rPr>
                <w:lang w:val="en-US"/>
              </w:rPr>
              <w:softHyphen/>
              <w:t>Conditions</w:t>
            </w:r>
            <w:r w:rsidRPr="006159E6">
              <w:rPr>
                <w:lang w:val="en-US"/>
              </w:rPr>
              <w:softHyphen/>
              <w:t>Type</w:t>
            </w:r>
          </w:p>
        </w:tc>
        <w:tc>
          <w:tcPr>
            <w:tcW w:w="5812" w:type="dxa"/>
          </w:tcPr>
          <w:p w14:paraId="777F842F" w14:textId="77777777" w:rsidR="007B4EE0" w:rsidRPr="006159E6" w:rsidRDefault="007B4EE0" w:rsidP="00D02290">
            <w:pPr>
              <w:pStyle w:val="CellBody"/>
              <w:rPr>
                <w:lang w:val="en-US"/>
              </w:rPr>
            </w:pPr>
          </w:p>
        </w:tc>
      </w:tr>
      <w:tr w:rsidR="007B4EE0" w:rsidRPr="006159E6" w14:paraId="48662D24" w14:textId="77777777" w:rsidTr="003235DC">
        <w:trPr>
          <w:cantSplit/>
        </w:trPr>
        <w:tc>
          <w:tcPr>
            <w:tcW w:w="1418" w:type="dxa"/>
          </w:tcPr>
          <w:p w14:paraId="5C32B3F5" w14:textId="77777777" w:rsidR="007B4EE0" w:rsidRPr="006159E6" w:rsidRDefault="007B4EE0" w:rsidP="00D02290">
            <w:pPr>
              <w:pStyle w:val="CellBody"/>
              <w:rPr>
                <w:lang w:val="en-US"/>
              </w:rPr>
            </w:pPr>
            <w:r w:rsidRPr="006159E6">
              <w:rPr>
                <w:lang w:val="en-US"/>
              </w:rPr>
              <w:t>Tolerance</w:t>
            </w:r>
          </w:p>
        </w:tc>
        <w:tc>
          <w:tcPr>
            <w:tcW w:w="850" w:type="dxa"/>
          </w:tcPr>
          <w:p w14:paraId="202E95BF" w14:textId="77777777" w:rsidR="007B4EE0" w:rsidRPr="006159E6" w:rsidRDefault="007B4EE0" w:rsidP="00D02290">
            <w:pPr>
              <w:pStyle w:val="CellBody"/>
              <w:rPr>
                <w:lang w:val="en-US"/>
              </w:rPr>
            </w:pPr>
            <w:r w:rsidRPr="006159E6">
              <w:rPr>
                <w:lang w:val="en-US"/>
              </w:rPr>
              <w:t>M</w:t>
            </w:r>
          </w:p>
        </w:tc>
        <w:tc>
          <w:tcPr>
            <w:tcW w:w="1418" w:type="dxa"/>
          </w:tcPr>
          <w:p w14:paraId="36338EC3" w14:textId="77777777" w:rsidR="007B4EE0" w:rsidRPr="006159E6" w:rsidRDefault="007B4EE0" w:rsidP="00D02290">
            <w:pPr>
              <w:pStyle w:val="CellBody"/>
              <w:rPr>
                <w:lang w:val="en-US"/>
              </w:rPr>
            </w:pPr>
            <w:r w:rsidRPr="006159E6">
              <w:rPr>
                <w:lang w:val="en-US"/>
              </w:rPr>
              <w:t>Quantity</w:t>
            </w:r>
            <w:r w:rsidRPr="006159E6">
              <w:rPr>
                <w:lang w:val="en-US"/>
              </w:rPr>
              <w:softHyphen/>
              <w:t>Type</w:t>
            </w:r>
          </w:p>
        </w:tc>
        <w:tc>
          <w:tcPr>
            <w:tcW w:w="5812" w:type="dxa"/>
          </w:tcPr>
          <w:p w14:paraId="72F8A887" w14:textId="77777777" w:rsidR="007B4EE0" w:rsidRPr="006159E6" w:rsidRDefault="007B4EE0" w:rsidP="00D02290">
            <w:pPr>
              <w:pStyle w:val="CellBody"/>
              <w:rPr>
                <w:lang w:val="en-US"/>
              </w:rPr>
            </w:pPr>
            <w:r w:rsidRPr="006159E6">
              <w:rPr>
                <w:lang w:val="en-US"/>
              </w:rPr>
              <w:t xml:space="preserve"> </w:t>
            </w:r>
          </w:p>
        </w:tc>
      </w:tr>
      <w:tr w:rsidR="007B4EE0" w:rsidRPr="006159E6" w14:paraId="01A1D699"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2DE9FB6"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Physical</w:t>
            </w:r>
            <w:r w:rsidRPr="006159E6">
              <w:rPr>
                <w:rStyle w:val="Fett"/>
                <w:lang w:val="en-US"/>
              </w:rPr>
              <w:softHyphen/>
              <w:t>Metal</w:t>
            </w:r>
            <w:r w:rsidRPr="006159E6">
              <w:rPr>
                <w:rStyle w:val="Fett"/>
                <w:lang w:val="en-US"/>
              </w:rPr>
              <w:softHyphen/>
              <w:t>Trade</w:t>
            </w:r>
            <w:r w:rsidRPr="006159E6">
              <w:rPr>
                <w:rStyle w:val="Fett"/>
                <w:lang w:val="en-US"/>
              </w:rPr>
              <w:softHyphen/>
              <w:t>Details</w:t>
            </w:r>
          </w:p>
        </w:tc>
      </w:tr>
      <w:tr w:rsidR="007B4EE0" w:rsidRPr="006159E6" w14:paraId="78992787"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8B25804" w14:textId="77777777" w:rsidR="007B4EE0" w:rsidRPr="006159E6" w:rsidRDefault="007B4EE0" w:rsidP="00D02290">
            <w:pPr>
              <w:pStyle w:val="CellBody"/>
              <w:rPr>
                <w:lang w:val="en-US"/>
              </w:rPr>
            </w:pPr>
            <w:r w:rsidRPr="006159E6">
              <w:rPr>
                <w:rStyle w:val="XSDSectionTitle"/>
                <w:lang w:val="en-US"/>
              </w:rPr>
              <w:t>Trade Confirmation/Hub</w:t>
            </w:r>
            <w:r w:rsidRPr="006159E6">
              <w:rPr>
                <w:rStyle w:val="XSDSectionTitle"/>
                <w:lang w:val="en-US"/>
              </w:rPr>
              <w:softHyphen/>
              <w:t>Codification</w:t>
            </w:r>
            <w:r w:rsidRPr="006159E6">
              <w:rPr>
                <w:rStyle w:val="XSDSectionTitle"/>
                <w:lang w:val="en-US"/>
              </w:rPr>
              <w:softHyphen/>
              <w:t>Information</w:t>
            </w:r>
            <w:r w:rsidRPr="006159E6">
              <w:rPr>
                <w:lang w:val="en-US"/>
              </w:rPr>
              <w:t xml:space="preserve">: conditional section </w:t>
            </w:r>
          </w:p>
          <w:p w14:paraId="2CE76048" w14:textId="77777777" w:rsidR="007B4EE0" w:rsidRPr="006159E6" w:rsidRDefault="007B4EE0" w:rsidP="00CB5D79">
            <w:pPr>
              <w:pStyle w:val="CellBody"/>
              <w:rPr>
                <w:rStyle w:val="Fett"/>
                <w:lang w:val="en-US"/>
              </w:rPr>
            </w:pPr>
            <w:r w:rsidRPr="006159E6">
              <w:rPr>
                <w:rStyle w:val="Fett"/>
                <w:lang w:val="en-US"/>
              </w:rPr>
              <w:t>Occurrence:</w:t>
            </w:r>
          </w:p>
          <w:p w14:paraId="43656C65" w14:textId="4BF613F2" w:rsidR="007B4EE0" w:rsidRPr="006159E6" w:rsidRDefault="007B4EE0" w:rsidP="00ED3F3F">
            <w:pPr>
              <w:pStyle w:val="condition1"/>
              <w:rPr>
                <w:snapToGrid w:val="0"/>
                <w:lang w:eastAsia="fr-FR"/>
              </w:rPr>
            </w:pPr>
            <w:r w:rsidRPr="006159E6">
              <w:rPr>
                <w:snapToGrid w:val="0"/>
                <w:lang w:eastAsia="fr-FR"/>
              </w:rPr>
              <w:t xml:space="preserve">If </w:t>
            </w:r>
            <w:r w:rsidRPr="006159E6">
              <w:t xml:space="preserve">‘Commodity’ is set to “Gas”, then this section </w:t>
            </w:r>
            <w:r w:rsidR="00A10750">
              <w:t>is mandatory</w:t>
            </w:r>
            <w:r w:rsidRPr="006159E6">
              <w:t>.</w:t>
            </w:r>
          </w:p>
          <w:p w14:paraId="24FC280C" w14:textId="77777777" w:rsidR="007B4EE0" w:rsidRPr="006159E6" w:rsidRDefault="007B4EE0" w:rsidP="00ED3F3F">
            <w:pPr>
              <w:pStyle w:val="condition1"/>
            </w:pPr>
            <w:r w:rsidRPr="006159E6">
              <w:t>Else, this section must be omitted.</w:t>
            </w:r>
          </w:p>
        </w:tc>
      </w:tr>
      <w:tr w:rsidR="007B4EE0" w:rsidRPr="006159E6" w14:paraId="32823BC0" w14:textId="77777777" w:rsidTr="003235DC">
        <w:trPr>
          <w:cantSplit/>
        </w:trPr>
        <w:tc>
          <w:tcPr>
            <w:tcW w:w="1418" w:type="dxa"/>
          </w:tcPr>
          <w:p w14:paraId="268E57B6" w14:textId="77777777" w:rsidR="007B4EE0" w:rsidRPr="006159E6" w:rsidRDefault="007B4EE0" w:rsidP="00D02290">
            <w:pPr>
              <w:pStyle w:val="CellBody"/>
              <w:rPr>
                <w:lang w:val="en-US"/>
              </w:rPr>
            </w:pPr>
            <w:r w:rsidRPr="006159E6">
              <w:rPr>
                <w:lang w:val="en-US"/>
              </w:rPr>
              <w:t>Buyer</w:t>
            </w:r>
            <w:r w:rsidRPr="006159E6">
              <w:rPr>
                <w:lang w:val="en-US"/>
              </w:rPr>
              <w:softHyphen/>
              <w:t>Hub</w:t>
            </w:r>
            <w:r w:rsidRPr="006159E6">
              <w:rPr>
                <w:lang w:val="en-US"/>
              </w:rPr>
              <w:softHyphen/>
              <w:t>Code</w:t>
            </w:r>
          </w:p>
        </w:tc>
        <w:tc>
          <w:tcPr>
            <w:tcW w:w="850" w:type="dxa"/>
          </w:tcPr>
          <w:p w14:paraId="3DC7A9B9" w14:textId="77777777" w:rsidR="007B4EE0" w:rsidRPr="006159E6" w:rsidRDefault="007B4EE0" w:rsidP="00D02290">
            <w:pPr>
              <w:pStyle w:val="CellBody"/>
              <w:rPr>
                <w:lang w:val="en-US"/>
              </w:rPr>
            </w:pPr>
            <w:r w:rsidRPr="006159E6">
              <w:rPr>
                <w:lang w:val="en-US"/>
              </w:rPr>
              <w:t>M</w:t>
            </w:r>
          </w:p>
        </w:tc>
        <w:tc>
          <w:tcPr>
            <w:tcW w:w="1418" w:type="dxa"/>
          </w:tcPr>
          <w:p w14:paraId="2FC6F86C" w14:textId="77777777" w:rsidR="007B4EE0" w:rsidRPr="006159E6" w:rsidRDefault="007B4EE0" w:rsidP="00D02290">
            <w:pPr>
              <w:pStyle w:val="CellBody"/>
              <w:rPr>
                <w:lang w:val="en-US"/>
              </w:rPr>
            </w:pPr>
            <w:r w:rsidRPr="006159E6">
              <w:rPr>
                <w:lang w:val="en-US"/>
              </w:rPr>
              <w:t>Identification</w:t>
            </w:r>
            <w:r w:rsidRPr="006159E6">
              <w:rPr>
                <w:lang w:val="en-US"/>
              </w:rPr>
              <w:softHyphen/>
              <w:t>Type</w:t>
            </w:r>
          </w:p>
        </w:tc>
        <w:tc>
          <w:tcPr>
            <w:tcW w:w="5812" w:type="dxa"/>
          </w:tcPr>
          <w:p w14:paraId="7F351562" w14:textId="77777777" w:rsidR="007B4EE0" w:rsidRPr="006159E6" w:rsidRDefault="007B4EE0" w:rsidP="00D02290">
            <w:pPr>
              <w:pStyle w:val="CellBody"/>
              <w:rPr>
                <w:lang w:val="en-US"/>
              </w:rPr>
            </w:pPr>
          </w:p>
        </w:tc>
      </w:tr>
      <w:tr w:rsidR="007B4EE0" w:rsidRPr="006159E6" w14:paraId="2261299E" w14:textId="77777777" w:rsidTr="003235DC">
        <w:trPr>
          <w:cantSplit/>
        </w:trPr>
        <w:tc>
          <w:tcPr>
            <w:tcW w:w="1418" w:type="dxa"/>
          </w:tcPr>
          <w:p w14:paraId="493B04FF" w14:textId="77777777" w:rsidR="007B4EE0" w:rsidRPr="006159E6" w:rsidRDefault="007B4EE0" w:rsidP="00D02290">
            <w:pPr>
              <w:pStyle w:val="CellBody"/>
              <w:rPr>
                <w:lang w:val="en-US"/>
              </w:rPr>
            </w:pPr>
            <w:r w:rsidRPr="006159E6">
              <w:rPr>
                <w:lang w:val="en-US"/>
              </w:rPr>
              <w:t>Seller</w:t>
            </w:r>
            <w:r w:rsidRPr="006159E6">
              <w:rPr>
                <w:lang w:val="en-US"/>
              </w:rPr>
              <w:softHyphen/>
              <w:t>Hub</w:t>
            </w:r>
            <w:r w:rsidRPr="006159E6">
              <w:rPr>
                <w:lang w:val="en-US"/>
              </w:rPr>
              <w:softHyphen/>
              <w:t>Code</w:t>
            </w:r>
          </w:p>
        </w:tc>
        <w:tc>
          <w:tcPr>
            <w:tcW w:w="850" w:type="dxa"/>
          </w:tcPr>
          <w:p w14:paraId="783B9914" w14:textId="77777777" w:rsidR="007B4EE0" w:rsidRPr="006159E6" w:rsidRDefault="007B4EE0" w:rsidP="00D02290">
            <w:pPr>
              <w:pStyle w:val="CellBody"/>
              <w:rPr>
                <w:lang w:val="en-US"/>
              </w:rPr>
            </w:pPr>
            <w:r w:rsidRPr="006159E6">
              <w:rPr>
                <w:lang w:val="en-US"/>
              </w:rPr>
              <w:t>M</w:t>
            </w:r>
          </w:p>
        </w:tc>
        <w:tc>
          <w:tcPr>
            <w:tcW w:w="1418" w:type="dxa"/>
          </w:tcPr>
          <w:p w14:paraId="216C8A6E" w14:textId="77777777" w:rsidR="007B4EE0" w:rsidRPr="006159E6" w:rsidRDefault="007B4EE0" w:rsidP="00D02290">
            <w:pPr>
              <w:pStyle w:val="CellBody"/>
              <w:rPr>
                <w:lang w:val="en-US"/>
              </w:rPr>
            </w:pPr>
            <w:r w:rsidRPr="006159E6">
              <w:rPr>
                <w:lang w:val="en-US"/>
              </w:rPr>
              <w:t>Identification</w:t>
            </w:r>
            <w:r w:rsidRPr="006159E6">
              <w:rPr>
                <w:lang w:val="en-US"/>
              </w:rPr>
              <w:softHyphen/>
              <w:t>Type</w:t>
            </w:r>
          </w:p>
        </w:tc>
        <w:tc>
          <w:tcPr>
            <w:tcW w:w="5812" w:type="dxa"/>
          </w:tcPr>
          <w:p w14:paraId="5C0762AB" w14:textId="77777777" w:rsidR="007B4EE0" w:rsidRPr="006159E6" w:rsidRDefault="007B4EE0" w:rsidP="00D02290">
            <w:pPr>
              <w:pStyle w:val="CellBody"/>
              <w:rPr>
                <w:lang w:val="en-US"/>
              </w:rPr>
            </w:pPr>
          </w:p>
        </w:tc>
      </w:tr>
      <w:tr w:rsidR="007B4EE0" w:rsidRPr="006159E6" w14:paraId="2FD1616D"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48650AB"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Hub</w:t>
            </w:r>
            <w:r w:rsidRPr="006159E6">
              <w:rPr>
                <w:rStyle w:val="Fett"/>
                <w:lang w:val="en-US"/>
              </w:rPr>
              <w:softHyphen/>
              <w:t>Codification</w:t>
            </w:r>
            <w:r w:rsidRPr="006159E6">
              <w:rPr>
                <w:rStyle w:val="Fett"/>
                <w:lang w:val="en-US"/>
              </w:rPr>
              <w:softHyphen/>
              <w:t>Information</w:t>
            </w:r>
          </w:p>
        </w:tc>
      </w:tr>
      <w:tr w:rsidR="007B4EE0" w:rsidRPr="006159E6" w14:paraId="31554DB5"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E935A02" w14:textId="77777777" w:rsidR="007B4EE0" w:rsidRPr="006159E6" w:rsidRDefault="007B4EE0" w:rsidP="00D02290">
            <w:pPr>
              <w:pStyle w:val="CellBody"/>
              <w:rPr>
                <w:lang w:val="en-US"/>
              </w:rPr>
            </w:pPr>
            <w:r w:rsidRPr="006159E6">
              <w:rPr>
                <w:rStyle w:val="XSDSectionTitle"/>
                <w:lang w:val="en-US"/>
              </w:rPr>
              <w:t>TradeConfirmation/Account</w:t>
            </w:r>
            <w:r w:rsidRPr="006159E6">
              <w:rPr>
                <w:rStyle w:val="XSDSectionTitle"/>
                <w:lang w:val="en-US"/>
              </w:rPr>
              <w:softHyphen/>
              <w:t>And</w:t>
            </w:r>
            <w:r w:rsidRPr="006159E6">
              <w:rPr>
                <w:rStyle w:val="XSDSectionTitle"/>
                <w:lang w:val="en-US"/>
              </w:rPr>
              <w:softHyphen/>
              <w:t>Charge</w:t>
            </w:r>
            <w:r w:rsidRPr="006159E6">
              <w:rPr>
                <w:rStyle w:val="XSDSectionTitle"/>
                <w:lang w:val="en-US"/>
              </w:rPr>
              <w:softHyphen/>
              <w:t>Information</w:t>
            </w:r>
            <w:r w:rsidRPr="006159E6">
              <w:rPr>
                <w:lang w:val="en-US"/>
              </w:rPr>
              <w:t>: conditional section</w:t>
            </w:r>
          </w:p>
          <w:p w14:paraId="45F0B62C" w14:textId="77777777" w:rsidR="007B4EE0" w:rsidRPr="006159E6" w:rsidRDefault="007B4EE0" w:rsidP="00AE2244">
            <w:pPr>
              <w:pStyle w:val="CellBody"/>
              <w:rPr>
                <w:rStyle w:val="Fett"/>
                <w:lang w:val="en-US"/>
              </w:rPr>
            </w:pPr>
            <w:r w:rsidRPr="006159E6">
              <w:rPr>
                <w:rStyle w:val="Fett"/>
                <w:lang w:val="en-US"/>
              </w:rPr>
              <w:t>Occurrence:</w:t>
            </w:r>
          </w:p>
          <w:p w14:paraId="3E899FB5" w14:textId="46375301" w:rsidR="007B4EE0" w:rsidRPr="006159E6" w:rsidRDefault="007B4EE0" w:rsidP="00ED3F3F">
            <w:pPr>
              <w:pStyle w:val="condition1"/>
              <w:rPr>
                <w:snapToGrid w:val="0"/>
                <w:lang w:eastAsia="fr-FR"/>
              </w:rPr>
            </w:pPr>
            <w:r w:rsidRPr="006159E6">
              <w:rPr>
                <w:snapToGrid w:val="0"/>
                <w:lang w:eastAsia="fr-FR"/>
              </w:rPr>
              <w:t xml:space="preserve">If </w:t>
            </w:r>
            <w:r w:rsidRPr="006159E6">
              <w:t xml:space="preserve">‘Commodity’ is set to “Power” and ‘Market’ is set to “GB”, </w:t>
            </w:r>
            <w:r w:rsidR="001967FF" w:rsidRPr="006159E6">
              <w:t xml:space="preserve">then </w:t>
            </w:r>
            <w:r w:rsidRPr="006159E6">
              <w:t xml:space="preserve">this section </w:t>
            </w:r>
            <w:r w:rsidR="00A10750">
              <w:t>is mandatory</w:t>
            </w:r>
            <w:r w:rsidRPr="006159E6">
              <w:t>.</w:t>
            </w:r>
          </w:p>
          <w:p w14:paraId="40C0C7E8" w14:textId="77777777" w:rsidR="007B4EE0" w:rsidRPr="006159E6" w:rsidRDefault="007B4EE0" w:rsidP="00ED3F3F">
            <w:pPr>
              <w:pStyle w:val="condition1"/>
            </w:pPr>
            <w:r w:rsidRPr="006159E6">
              <w:t>Else, this section must be omitted.</w:t>
            </w:r>
          </w:p>
          <w:p w14:paraId="3EC1F15D" w14:textId="1E348743" w:rsidR="001D74AA" w:rsidRPr="006159E6" w:rsidRDefault="001D74AA" w:rsidP="001D74AA">
            <w:pPr>
              <w:pStyle w:val="CellBody"/>
              <w:rPr>
                <w:lang w:val="en-US"/>
              </w:rPr>
            </w:pPr>
            <w:r w:rsidRPr="006159E6">
              <w:rPr>
                <w:rStyle w:val="Fett"/>
                <w:lang w:val="en-US"/>
              </w:rPr>
              <w:t>Important:</w:t>
            </w:r>
            <w:r w:rsidRPr="006159E6">
              <w:rPr>
                <w:lang w:val="en-US"/>
              </w:rPr>
              <w:t xml:space="preserve"> ‘AccountAndChargeInformation’ is retained for backward</w:t>
            </w:r>
            <w:r w:rsidR="001F5388">
              <w:rPr>
                <w:lang w:val="en-US"/>
              </w:rPr>
              <w:t>s</w:t>
            </w:r>
            <w:r w:rsidRPr="006159E6">
              <w:rPr>
                <w:lang w:val="en-US"/>
              </w:rPr>
              <w:t xml:space="preserve"> compatibility. Much of the information corresponds with information in the section details for ‘AgentType’ = “ECVNA”.</w:t>
            </w:r>
          </w:p>
        </w:tc>
      </w:tr>
      <w:tr w:rsidR="007B4EE0" w:rsidRPr="006159E6" w14:paraId="0E318D44" w14:textId="77777777" w:rsidTr="003235DC">
        <w:trPr>
          <w:cantSplit/>
        </w:trPr>
        <w:tc>
          <w:tcPr>
            <w:tcW w:w="1418" w:type="dxa"/>
          </w:tcPr>
          <w:p w14:paraId="3092F930" w14:textId="77777777" w:rsidR="007B4EE0" w:rsidRPr="006159E6" w:rsidRDefault="007B4EE0" w:rsidP="00D02290">
            <w:pPr>
              <w:pStyle w:val="CellBody"/>
              <w:rPr>
                <w:lang w:val="en-US"/>
              </w:rPr>
            </w:pPr>
            <w:r w:rsidRPr="006159E6">
              <w:rPr>
                <w:lang w:val="en-US"/>
              </w:rPr>
              <w:t>Seller</w:t>
            </w:r>
            <w:r w:rsidRPr="006159E6">
              <w:rPr>
                <w:lang w:val="en-US"/>
              </w:rPr>
              <w:softHyphen/>
              <w:t>Energy</w:t>
            </w:r>
            <w:r w:rsidRPr="006159E6">
              <w:rPr>
                <w:lang w:val="en-US"/>
              </w:rPr>
              <w:softHyphen/>
              <w:t>Account</w:t>
            </w:r>
            <w:r w:rsidRPr="006159E6">
              <w:rPr>
                <w:lang w:val="en-US"/>
              </w:rPr>
              <w:softHyphen/>
              <w:t>Identifica</w:t>
            </w:r>
            <w:r w:rsidRPr="006159E6">
              <w:rPr>
                <w:lang w:val="en-US"/>
              </w:rPr>
              <w:softHyphen/>
              <w:t>tion</w:t>
            </w:r>
          </w:p>
        </w:tc>
        <w:tc>
          <w:tcPr>
            <w:tcW w:w="850" w:type="dxa"/>
          </w:tcPr>
          <w:p w14:paraId="116E7783" w14:textId="77777777" w:rsidR="007B4EE0" w:rsidRPr="006159E6" w:rsidRDefault="007B4EE0" w:rsidP="00D02290">
            <w:pPr>
              <w:pStyle w:val="CellBody"/>
              <w:rPr>
                <w:lang w:val="en-US"/>
              </w:rPr>
            </w:pPr>
            <w:r w:rsidRPr="006159E6">
              <w:rPr>
                <w:lang w:val="en-US"/>
              </w:rPr>
              <w:t>M</w:t>
            </w:r>
          </w:p>
        </w:tc>
        <w:tc>
          <w:tcPr>
            <w:tcW w:w="1418" w:type="dxa"/>
          </w:tcPr>
          <w:p w14:paraId="55EBA498" w14:textId="77777777" w:rsidR="007B4EE0" w:rsidRPr="006159E6" w:rsidRDefault="007B4EE0" w:rsidP="00D02290">
            <w:pPr>
              <w:pStyle w:val="CellBody"/>
              <w:rPr>
                <w:lang w:val="en-US"/>
              </w:rPr>
            </w:pPr>
            <w:r w:rsidRPr="006159E6">
              <w:rPr>
                <w:lang w:val="en-US"/>
              </w:rPr>
              <w:t>Identification</w:t>
            </w:r>
            <w:r w:rsidRPr="006159E6">
              <w:rPr>
                <w:lang w:val="en-US"/>
              </w:rPr>
              <w:softHyphen/>
              <w:t>Type</w:t>
            </w:r>
          </w:p>
        </w:tc>
        <w:tc>
          <w:tcPr>
            <w:tcW w:w="5812" w:type="dxa"/>
          </w:tcPr>
          <w:p w14:paraId="4C164A69" w14:textId="77777777" w:rsidR="007B4EE0" w:rsidRPr="006159E6" w:rsidRDefault="007B4EE0" w:rsidP="00F92E3C">
            <w:pPr>
              <w:pStyle w:val="CellBody"/>
              <w:rPr>
                <w:lang w:val="en-US"/>
              </w:rPr>
            </w:pPr>
          </w:p>
        </w:tc>
      </w:tr>
      <w:tr w:rsidR="007B4EE0" w:rsidRPr="006159E6" w14:paraId="2FFF52BB" w14:textId="77777777" w:rsidTr="003235DC">
        <w:trPr>
          <w:cantSplit/>
        </w:trPr>
        <w:tc>
          <w:tcPr>
            <w:tcW w:w="1418" w:type="dxa"/>
          </w:tcPr>
          <w:p w14:paraId="1E052B7E" w14:textId="77777777" w:rsidR="007B4EE0" w:rsidRPr="006159E6" w:rsidRDefault="007B4EE0" w:rsidP="00D02290">
            <w:pPr>
              <w:pStyle w:val="CellBody"/>
              <w:rPr>
                <w:lang w:val="en-US"/>
              </w:rPr>
            </w:pPr>
            <w:r w:rsidRPr="006159E6">
              <w:rPr>
                <w:lang w:val="en-US"/>
              </w:rPr>
              <w:t>Buyer</w:t>
            </w:r>
            <w:r w:rsidRPr="006159E6">
              <w:rPr>
                <w:lang w:val="en-US"/>
              </w:rPr>
              <w:softHyphen/>
              <w:t>Energy</w:t>
            </w:r>
            <w:r w:rsidRPr="006159E6">
              <w:rPr>
                <w:lang w:val="en-US"/>
              </w:rPr>
              <w:softHyphen/>
              <w:t>Account</w:t>
            </w:r>
            <w:r w:rsidRPr="006159E6">
              <w:rPr>
                <w:lang w:val="en-US"/>
              </w:rPr>
              <w:softHyphen/>
              <w:t>Identifica</w:t>
            </w:r>
            <w:r w:rsidRPr="006159E6">
              <w:rPr>
                <w:lang w:val="en-US"/>
              </w:rPr>
              <w:softHyphen/>
              <w:t>tion</w:t>
            </w:r>
          </w:p>
        </w:tc>
        <w:tc>
          <w:tcPr>
            <w:tcW w:w="850" w:type="dxa"/>
          </w:tcPr>
          <w:p w14:paraId="476246AE" w14:textId="77777777" w:rsidR="007B4EE0" w:rsidRPr="006159E6" w:rsidRDefault="007B4EE0" w:rsidP="00D02290">
            <w:pPr>
              <w:pStyle w:val="CellBody"/>
              <w:rPr>
                <w:lang w:val="en-US"/>
              </w:rPr>
            </w:pPr>
            <w:r w:rsidRPr="006159E6">
              <w:rPr>
                <w:lang w:val="en-US"/>
              </w:rPr>
              <w:t>M</w:t>
            </w:r>
          </w:p>
        </w:tc>
        <w:tc>
          <w:tcPr>
            <w:tcW w:w="1418" w:type="dxa"/>
          </w:tcPr>
          <w:p w14:paraId="203E6D1C" w14:textId="77777777" w:rsidR="007B4EE0" w:rsidRPr="006159E6" w:rsidRDefault="007B4EE0" w:rsidP="00D02290">
            <w:pPr>
              <w:pStyle w:val="CellBody"/>
              <w:rPr>
                <w:lang w:val="en-US"/>
              </w:rPr>
            </w:pPr>
            <w:r w:rsidRPr="006159E6">
              <w:rPr>
                <w:lang w:val="en-US"/>
              </w:rPr>
              <w:t>Identification</w:t>
            </w:r>
            <w:r w:rsidRPr="006159E6">
              <w:rPr>
                <w:lang w:val="en-US"/>
              </w:rPr>
              <w:softHyphen/>
              <w:t>Type</w:t>
            </w:r>
          </w:p>
        </w:tc>
        <w:tc>
          <w:tcPr>
            <w:tcW w:w="5812" w:type="dxa"/>
          </w:tcPr>
          <w:p w14:paraId="15EC943B" w14:textId="77777777" w:rsidR="007B4EE0" w:rsidRPr="006159E6" w:rsidRDefault="007B4EE0" w:rsidP="00F92E3C">
            <w:pPr>
              <w:pStyle w:val="CellBody"/>
              <w:rPr>
                <w:lang w:val="en-US"/>
              </w:rPr>
            </w:pPr>
          </w:p>
        </w:tc>
      </w:tr>
      <w:tr w:rsidR="007B4EE0" w:rsidRPr="006159E6" w14:paraId="026872F2" w14:textId="77777777" w:rsidTr="003235DC">
        <w:trPr>
          <w:cantSplit/>
        </w:trPr>
        <w:tc>
          <w:tcPr>
            <w:tcW w:w="1418" w:type="dxa"/>
          </w:tcPr>
          <w:p w14:paraId="7115ABB8" w14:textId="77777777" w:rsidR="007B4EE0" w:rsidRPr="006159E6" w:rsidRDefault="007B4EE0" w:rsidP="00D02290">
            <w:pPr>
              <w:pStyle w:val="CellBody"/>
              <w:rPr>
                <w:lang w:val="en-US"/>
              </w:rPr>
            </w:pPr>
            <w:r w:rsidRPr="006159E6">
              <w:rPr>
                <w:lang w:val="en-US"/>
              </w:rPr>
              <w:t>Notification</w:t>
            </w:r>
            <w:r w:rsidRPr="006159E6">
              <w:rPr>
                <w:lang w:val="en-US"/>
              </w:rPr>
              <w:softHyphen/>
              <w:t>Agent</w:t>
            </w:r>
          </w:p>
        </w:tc>
        <w:tc>
          <w:tcPr>
            <w:tcW w:w="850" w:type="dxa"/>
          </w:tcPr>
          <w:p w14:paraId="67699F3D" w14:textId="77777777" w:rsidR="007B4EE0" w:rsidRPr="006159E6" w:rsidRDefault="007B4EE0" w:rsidP="00D02290">
            <w:pPr>
              <w:pStyle w:val="CellBody"/>
              <w:rPr>
                <w:lang w:val="en-US"/>
              </w:rPr>
            </w:pPr>
            <w:r w:rsidRPr="006159E6">
              <w:rPr>
                <w:lang w:val="en-US"/>
              </w:rPr>
              <w:t>O</w:t>
            </w:r>
          </w:p>
        </w:tc>
        <w:tc>
          <w:tcPr>
            <w:tcW w:w="1418" w:type="dxa"/>
          </w:tcPr>
          <w:p w14:paraId="5A0EC87E" w14:textId="77777777" w:rsidR="007B4EE0" w:rsidRPr="006159E6" w:rsidRDefault="007B4EE0" w:rsidP="00D02290">
            <w:pPr>
              <w:pStyle w:val="CellBody"/>
              <w:rPr>
                <w:lang w:val="en-US"/>
              </w:rPr>
            </w:pPr>
            <w:r w:rsidRPr="006159E6">
              <w:rPr>
                <w:lang w:val="en-US"/>
              </w:rPr>
              <w:t>PartyType</w:t>
            </w:r>
          </w:p>
        </w:tc>
        <w:tc>
          <w:tcPr>
            <w:tcW w:w="5812" w:type="dxa"/>
          </w:tcPr>
          <w:p w14:paraId="042E61BE" w14:textId="77777777" w:rsidR="007B4EE0" w:rsidRPr="006159E6" w:rsidRDefault="007B4EE0" w:rsidP="00D02290">
            <w:pPr>
              <w:pStyle w:val="CellBody"/>
              <w:rPr>
                <w:lang w:val="en-US"/>
              </w:rPr>
            </w:pPr>
          </w:p>
        </w:tc>
      </w:tr>
      <w:tr w:rsidR="007B4EE0" w:rsidRPr="006159E6" w14:paraId="5B458B26" w14:textId="77777777" w:rsidTr="003235DC">
        <w:trPr>
          <w:cantSplit/>
        </w:trPr>
        <w:tc>
          <w:tcPr>
            <w:tcW w:w="1418" w:type="dxa"/>
          </w:tcPr>
          <w:p w14:paraId="7C0E54E0" w14:textId="77777777" w:rsidR="007B4EE0" w:rsidRPr="006159E6" w:rsidRDefault="007B4EE0" w:rsidP="00D02290">
            <w:pPr>
              <w:pStyle w:val="CellBody"/>
              <w:rPr>
                <w:lang w:val="en-US"/>
              </w:rPr>
            </w:pPr>
            <w:r w:rsidRPr="006159E6">
              <w:rPr>
                <w:lang w:val="en-US"/>
              </w:rPr>
              <w:lastRenderedPageBreak/>
              <w:t>Transmission</w:t>
            </w:r>
            <w:r w:rsidRPr="006159E6">
              <w:rPr>
                <w:lang w:val="en-US"/>
              </w:rPr>
              <w:softHyphen/>
              <w:t>Charge</w:t>
            </w:r>
            <w:r w:rsidRPr="006159E6">
              <w:rPr>
                <w:lang w:val="en-US"/>
              </w:rPr>
              <w:softHyphen/>
              <w:t>Identifica</w:t>
            </w:r>
            <w:r w:rsidRPr="006159E6">
              <w:rPr>
                <w:lang w:val="en-US"/>
              </w:rPr>
              <w:softHyphen/>
              <w:t>tion</w:t>
            </w:r>
          </w:p>
        </w:tc>
        <w:tc>
          <w:tcPr>
            <w:tcW w:w="850" w:type="dxa"/>
          </w:tcPr>
          <w:p w14:paraId="4CDB0099" w14:textId="77777777" w:rsidR="007B4EE0" w:rsidRPr="006159E6" w:rsidRDefault="007B4EE0" w:rsidP="00D02290">
            <w:pPr>
              <w:pStyle w:val="CellBody"/>
              <w:rPr>
                <w:lang w:val="en-US"/>
              </w:rPr>
            </w:pPr>
            <w:r w:rsidRPr="006159E6">
              <w:rPr>
                <w:lang w:val="en-US"/>
              </w:rPr>
              <w:t>M</w:t>
            </w:r>
          </w:p>
        </w:tc>
        <w:tc>
          <w:tcPr>
            <w:tcW w:w="1418" w:type="dxa"/>
          </w:tcPr>
          <w:p w14:paraId="08B2DBA8" w14:textId="77777777" w:rsidR="007B4EE0" w:rsidRPr="006159E6" w:rsidRDefault="007B4EE0" w:rsidP="00D02290">
            <w:pPr>
              <w:pStyle w:val="CellBody"/>
              <w:rPr>
                <w:lang w:val="en-US"/>
              </w:rPr>
            </w:pPr>
            <w:r w:rsidRPr="006159E6">
              <w:rPr>
                <w:lang w:val="en-US"/>
              </w:rPr>
              <w:t>Identification</w:t>
            </w:r>
            <w:r w:rsidRPr="006159E6">
              <w:rPr>
                <w:lang w:val="en-US"/>
              </w:rPr>
              <w:softHyphen/>
              <w:t>Type</w:t>
            </w:r>
          </w:p>
        </w:tc>
        <w:tc>
          <w:tcPr>
            <w:tcW w:w="5812" w:type="dxa"/>
          </w:tcPr>
          <w:p w14:paraId="50A168FD" w14:textId="77777777" w:rsidR="007B4EE0" w:rsidRPr="006159E6" w:rsidRDefault="007B4EE0" w:rsidP="00FF7A2B">
            <w:pPr>
              <w:pStyle w:val="CellBody"/>
              <w:rPr>
                <w:lang w:val="en-US"/>
              </w:rPr>
            </w:pPr>
          </w:p>
        </w:tc>
      </w:tr>
      <w:tr w:rsidR="007B4EE0" w:rsidRPr="006159E6" w14:paraId="69A8B77F"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5F81776"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Account</w:t>
            </w:r>
            <w:r w:rsidRPr="006159E6">
              <w:rPr>
                <w:rStyle w:val="Fett"/>
                <w:lang w:val="en-US"/>
              </w:rPr>
              <w:softHyphen/>
              <w:t>And</w:t>
            </w:r>
            <w:r w:rsidRPr="006159E6">
              <w:rPr>
                <w:rStyle w:val="Fett"/>
                <w:lang w:val="en-US"/>
              </w:rPr>
              <w:softHyphen/>
              <w:t>Charge</w:t>
            </w:r>
            <w:r w:rsidRPr="006159E6">
              <w:rPr>
                <w:rStyle w:val="Fett"/>
                <w:lang w:val="en-US"/>
              </w:rPr>
              <w:softHyphen/>
              <w:t>Information</w:t>
            </w:r>
          </w:p>
        </w:tc>
      </w:tr>
      <w:tr w:rsidR="007B4EE0" w:rsidRPr="006159E6" w14:paraId="158A79CB"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89474BB" w14:textId="77777777" w:rsidR="007B4EE0" w:rsidRPr="006159E6" w:rsidRDefault="007B4EE0" w:rsidP="00D02290">
            <w:pPr>
              <w:pStyle w:val="CellBody"/>
              <w:rPr>
                <w:lang w:val="en-US"/>
              </w:rPr>
            </w:pPr>
            <w:r w:rsidRPr="00BF1EE8">
              <w:rPr>
                <w:rStyle w:val="XSDSectionTitle"/>
              </w:rPr>
              <w:t>TradeConfirmation/Option</w:t>
            </w:r>
            <w:r w:rsidRPr="00BF1EE8">
              <w:rPr>
                <w:rStyle w:val="XSDSectionTitle"/>
              </w:rPr>
              <w:softHyphen/>
              <w:t>Details</w:t>
            </w:r>
            <w:r w:rsidRPr="006159E6">
              <w:rPr>
                <w:lang w:val="en-US"/>
              </w:rPr>
              <w:t>: conditional section</w:t>
            </w:r>
          </w:p>
          <w:p w14:paraId="424EEB7F" w14:textId="77777777" w:rsidR="007B4EE0" w:rsidRPr="006159E6" w:rsidRDefault="007B4EE0" w:rsidP="00D02290">
            <w:pPr>
              <w:pStyle w:val="CellBody"/>
              <w:rPr>
                <w:lang w:val="en-US"/>
              </w:rPr>
            </w:pPr>
            <w:r w:rsidRPr="006159E6">
              <w:rPr>
                <w:lang w:val="en-US"/>
              </w:rPr>
              <w:t>‘OptionDetails’ contains relevant information for options on physical and financial instruments.</w:t>
            </w:r>
          </w:p>
          <w:p w14:paraId="68AD3E80" w14:textId="77777777" w:rsidR="007B4EE0" w:rsidRPr="006159E6" w:rsidRDefault="007B4EE0" w:rsidP="008C1F3A">
            <w:pPr>
              <w:pStyle w:val="CellBody"/>
              <w:rPr>
                <w:rStyle w:val="Fett"/>
                <w:lang w:val="en-US"/>
              </w:rPr>
            </w:pPr>
            <w:r w:rsidRPr="006159E6">
              <w:rPr>
                <w:rStyle w:val="Fett"/>
                <w:lang w:val="en-US"/>
              </w:rPr>
              <w:t>Occurrence:</w:t>
            </w:r>
          </w:p>
          <w:p w14:paraId="5943ACC2" w14:textId="77777777" w:rsidR="007B4EE0" w:rsidRPr="006159E6" w:rsidRDefault="007B4EE0" w:rsidP="00ED3F3F">
            <w:pPr>
              <w:pStyle w:val="condition1"/>
              <w:rPr>
                <w:snapToGrid w:val="0"/>
                <w:lang w:eastAsia="fr-FR"/>
              </w:rPr>
            </w:pPr>
            <w:r w:rsidRPr="006159E6">
              <w:rPr>
                <w:snapToGrid w:val="0"/>
                <w:lang w:eastAsia="fr-FR"/>
              </w:rPr>
              <w:t>If</w:t>
            </w:r>
            <w:r w:rsidRPr="006159E6">
              <w:t xml:space="preserve"> ‘TransactionType’ is set to “OP</w:t>
            </w:r>
            <w:r w:rsidR="00A70331" w:rsidRPr="006159E6">
              <w:t>T”, “OPT_PHYS_INX”, “OPT_FXD_SWP”,</w:t>
            </w:r>
            <w:r w:rsidRPr="006159E6">
              <w:t xml:space="preserve"> “OPT_FLT_SWP”</w:t>
            </w:r>
            <w:r w:rsidR="0019166C" w:rsidRPr="006159E6">
              <w:t xml:space="preserve"> or</w:t>
            </w:r>
            <w:r w:rsidRPr="006159E6">
              <w:t xml:space="preserve"> “OPT_FIN_INX”, </w:t>
            </w:r>
            <w:r w:rsidR="00267CBA" w:rsidRPr="006159E6">
              <w:t xml:space="preserve">then </w:t>
            </w:r>
            <w:r w:rsidRPr="006159E6">
              <w:t xml:space="preserve">this section </w:t>
            </w:r>
            <w:r w:rsidR="00267CBA" w:rsidRPr="006159E6">
              <w:t>is mandatory</w:t>
            </w:r>
            <w:r w:rsidRPr="006159E6">
              <w:t>.</w:t>
            </w:r>
          </w:p>
          <w:p w14:paraId="14477CC6" w14:textId="77777777" w:rsidR="007B4EE0" w:rsidRPr="006159E6" w:rsidRDefault="007B4EE0" w:rsidP="00ED3F3F">
            <w:pPr>
              <w:pStyle w:val="condition1"/>
            </w:pPr>
            <w:r w:rsidRPr="006159E6">
              <w:t>Else, this section must be omitted.</w:t>
            </w:r>
          </w:p>
        </w:tc>
      </w:tr>
      <w:tr w:rsidR="007B4EE0" w:rsidRPr="006159E6" w14:paraId="190A5C37" w14:textId="77777777" w:rsidTr="003235DC">
        <w:tblPrEx>
          <w:tblLook w:val="0000" w:firstRow="0" w:lastRow="0" w:firstColumn="0" w:lastColumn="0" w:noHBand="0" w:noVBand="0"/>
        </w:tblPrEx>
        <w:trPr>
          <w:cantSplit/>
        </w:trPr>
        <w:tc>
          <w:tcPr>
            <w:tcW w:w="1418" w:type="dxa"/>
            <w:shd w:val="clear" w:color="auto" w:fill="auto"/>
          </w:tcPr>
          <w:p w14:paraId="7C6F2D9F" w14:textId="77777777" w:rsidR="007B4EE0" w:rsidRPr="006159E6" w:rsidRDefault="007B4EE0" w:rsidP="00D02290">
            <w:pPr>
              <w:pStyle w:val="CellBody"/>
              <w:rPr>
                <w:lang w:val="en-US"/>
              </w:rPr>
            </w:pPr>
            <w:r w:rsidRPr="006159E6">
              <w:rPr>
                <w:lang w:val="en-US"/>
              </w:rPr>
              <w:t>Options</w:t>
            </w:r>
            <w:r w:rsidRPr="006159E6">
              <w:rPr>
                <w:lang w:val="en-US"/>
              </w:rPr>
              <w:softHyphen/>
              <w:t>Type</w:t>
            </w:r>
          </w:p>
        </w:tc>
        <w:tc>
          <w:tcPr>
            <w:tcW w:w="850" w:type="dxa"/>
            <w:shd w:val="clear" w:color="auto" w:fill="auto"/>
          </w:tcPr>
          <w:p w14:paraId="50361489" w14:textId="77777777" w:rsidR="007B4EE0" w:rsidRPr="006159E6" w:rsidRDefault="007B4EE0" w:rsidP="00D02290">
            <w:pPr>
              <w:pStyle w:val="CellBody"/>
              <w:rPr>
                <w:lang w:val="en-US"/>
              </w:rPr>
            </w:pPr>
            <w:r w:rsidRPr="006159E6">
              <w:rPr>
                <w:lang w:val="en-US"/>
              </w:rPr>
              <w:t>M</w:t>
            </w:r>
          </w:p>
        </w:tc>
        <w:tc>
          <w:tcPr>
            <w:tcW w:w="1418" w:type="dxa"/>
            <w:shd w:val="clear" w:color="auto" w:fill="auto"/>
          </w:tcPr>
          <w:p w14:paraId="45BEBBA3" w14:textId="77777777" w:rsidR="007B4EE0" w:rsidRPr="006159E6" w:rsidRDefault="007B4EE0" w:rsidP="00D02290">
            <w:pPr>
              <w:pStyle w:val="CellBody"/>
              <w:rPr>
                <w:lang w:val="en-US"/>
              </w:rPr>
            </w:pPr>
            <w:r w:rsidRPr="006159E6">
              <w:rPr>
                <w:lang w:val="en-US"/>
              </w:rPr>
              <w:t>Option</w:t>
            </w:r>
            <w:r w:rsidRPr="006159E6">
              <w:rPr>
                <w:lang w:val="en-US"/>
              </w:rPr>
              <w:softHyphen/>
              <w:t>Type</w:t>
            </w:r>
          </w:p>
        </w:tc>
        <w:tc>
          <w:tcPr>
            <w:tcW w:w="5812" w:type="dxa"/>
            <w:shd w:val="clear" w:color="auto" w:fill="auto"/>
          </w:tcPr>
          <w:p w14:paraId="41313D52" w14:textId="77777777" w:rsidR="007B4EE0" w:rsidRPr="006159E6" w:rsidRDefault="007B4EE0" w:rsidP="00004FEE">
            <w:pPr>
              <w:pStyle w:val="CellBody"/>
              <w:rPr>
                <w:lang w:val="en-US"/>
              </w:rPr>
            </w:pPr>
          </w:p>
        </w:tc>
      </w:tr>
      <w:tr w:rsidR="007B4EE0" w:rsidRPr="006159E6" w14:paraId="65AF7E98" w14:textId="77777777" w:rsidTr="003235DC">
        <w:tblPrEx>
          <w:tblLook w:val="0000" w:firstRow="0" w:lastRow="0" w:firstColumn="0" w:lastColumn="0" w:noHBand="0" w:noVBand="0"/>
        </w:tblPrEx>
        <w:trPr>
          <w:cantSplit/>
        </w:trPr>
        <w:tc>
          <w:tcPr>
            <w:tcW w:w="1418" w:type="dxa"/>
            <w:shd w:val="clear" w:color="auto" w:fill="auto"/>
          </w:tcPr>
          <w:p w14:paraId="3D807343" w14:textId="77777777" w:rsidR="007B4EE0" w:rsidRPr="006159E6" w:rsidRDefault="007B4EE0" w:rsidP="00D02290">
            <w:pPr>
              <w:pStyle w:val="CellBody"/>
              <w:rPr>
                <w:lang w:val="en-US"/>
              </w:rPr>
            </w:pPr>
            <w:r w:rsidRPr="006159E6">
              <w:rPr>
                <w:lang w:val="en-US"/>
              </w:rPr>
              <w:t>Option</w:t>
            </w:r>
            <w:r w:rsidRPr="006159E6">
              <w:rPr>
                <w:lang w:val="en-US"/>
              </w:rPr>
              <w:softHyphen/>
              <w:t>Writer</w:t>
            </w:r>
          </w:p>
        </w:tc>
        <w:tc>
          <w:tcPr>
            <w:tcW w:w="850" w:type="dxa"/>
            <w:shd w:val="clear" w:color="auto" w:fill="auto"/>
          </w:tcPr>
          <w:p w14:paraId="03D29D8C" w14:textId="77777777" w:rsidR="007B4EE0" w:rsidRPr="006159E6" w:rsidRDefault="007B4EE0" w:rsidP="00D02290">
            <w:pPr>
              <w:pStyle w:val="CellBody"/>
              <w:rPr>
                <w:lang w:val="en-US"/>
              </w:rPr>
            </w:pPr>
            <w:r w:rsidRPr="006159E6">
              <w:rPr>
                <w:lang w:val="en-US"/>
              </w:rPr>
              <w:t>M</w:t>
            </w:r>
          </w:p>
        </w:tc>
        <w:tc>
          <w:tcPr>
            <w:tcW w:w="1418" w:type="dxa"/>
            <w:shd w:val="clear" w:color="auto" w:fill="auto"/>
          </w:tcPr>
          <w:p w14:paraId="41F2ACEC" w14:textId="77777777" w:rsidR="007B4EE0" w:rsidRPr="006159E6" w:rsidRDefault="007B4EE0" w:rsidP="00D02290">
            <w:pPr>
              <w:pStyle w:val="CellBody"/>
              <w:rPr>
                <w:lang w:val="en-US"/>
              </w:rPr>
            </w:pPr>
            <w:r w:rsidRPr="006159E6">
              <w:rPr>
                <w:lang w:val="en-US"/>
              </w:rPr>
              <w:t>PartyType</w:t>
            </w:r>
          </w:p>
        </w:tc>
        <w:tc>
          <w:tcPr>
            <w:tcW w:w="5812" w:type="dxa"/>
            <w:shd w:val="clear" w:color="auto" w:fill="auto"/>
          </w:tcPr>
          <w:p w14:paraId="15E0A1E5" w14:textId="77777777" w:rsidR="007B4EE0" w:rsidRPr="006159E6" w:rsidRDefault="007B4EE0" w:rsidP="00D02290">
            <w:pPr>
              <w:pStyle w:val="CellBody"/>
              <w:rPr>
                <w:lang w:val="en-US"/>
              </w:rPr>
            </w:pPr>
            <w:r w:rsidRPr="006159E6">
              <w:rPr>
                <w:lang w:val="en-US"/>
              </w:rPr>
              <w:t>The party code of the ‘SellerParty’</w:t>
            </w:r>
            <w:r w:rsidR="00CA173D" w:rsidRPr="006159E6">
              <w:rPr>
                <w:lang w:val="en-US"/>
              </w:rPr>
              <w:t>.</w:t>
            </w:r>
          </w:p>
        </w:tc>
      </w:tr>
      <w:tr w:rsidR="007B4EE0" w:rsidRPr="006159E6" w14:paraId="58E9DD26" w14:textId="77777777" w:rsidTr="003235DC">
        <w:tblPrEx>
          <w:tblLook w:val="0000" w:firstRow="0" w:lastRow="0" w:firstColumn="0" w:lastColumn="0" w:noHBand="0" w:noVBand="0"/>
        </w:tblPrEx>
        <w:trPr>
          <w:cantSplit/>
        </w:trPr>
        <w:tc>
          <w:tcPr>
            <w:tcW w:w="1418" w:type="dxa"/>
            <w:shd w:val="clear" w:color="auto" w:fill="auto"/>
          </w:tcPr>
          <w:p w14:paraId="18987419" w14:textId="77777777" w:rsidR="007B4EE0" w:rsidRPr="006159E6" w:rsidRDefault="007B4EE0" w:rsidP="00D02290">
            <w:pPr>
              <w:pStyle w:val="CellBody"/>
              <w:rPr>
                <w:lang w:val="en-US"/>
              </w:rPr>
            </w:pPr>
            <w:r w:rsidRPr="006159E6">
              <w:rPr>
                <w:lang w:val="en-US"/>
              </w:rPr>
              <w:t>Option</w:t>
            </w:r>
            <w:r w:rsidRPr="006159E6">
              <w:rPr>
                <w:lang w:val="en-US"/>
              </w:rPr>
              <w:softHyphen/>
              <w:t>Holder</w:t>
            </w:r>
          </w:p>
        </w:tc>
        <w:tc>
          <w:tcPr>
            <w:tcW w:w="850" w:type="dxa"/>
            <w:shd w:val="clear" w:color="auto" w:fill="auto"/>
          </w:tcPr>
          <w:p w14:paraId="2BAAA59F" w14:textId="77777777" w:rsidR="007B4EE0" w:rsidRPr="006159E6" w:rsidRDefault="007B4EE0" w:rsidP="00D02290">
            <w:pPr>
              <w:pStyle w:val="CellBody"/>
              <w:rPr>
                <w:lang w:val="en-US"/>
              </w:rPr>
            </w:pPr>
            <w:r w:rsidRPr="006159E6">
              <w:rPr>
                <w:lang w:val="en-US"/>
              </w:rPr>
              <w:t>M</w:t>
            </w:r>
          </w:p>
        </w:tc>
        <w:tc>
          <w:tcPr>
            <w:tcW w:w="1418" w:type="dxa"/>
            <w:shd w:val="clear" w:color="auto" w:fill="auto"/>
          </w:tcPr>
          <w:p w14:paraId="4CA083A0" w14:textId="77777777" w:rsidR="007B4EE0" w:rsidRPr="006159E6" w:rsidRDefault="007B4EE0" w:rsidP="00D02290">
            <w:pPr>
              <w:pStyle w:val="CellBody"/>
              <w:rPr>
                <w:lang w:val="en-US"/>
              </w:rPr>
            </w:pPr>
            <w:r w:rsidRPr="006159E6">
              <w:rPr>
                <w:lang w:val="en-US"/>
              </w:rPr>
              <w:t>PartyType</w:t>
            </w:r>
          </w:p>
        </w:tc>
        <w:tc>
          <w:tcPr>
            <w:tcW w:w="5812" w:type="dxa"/>
            <w:shd w:val="clear" w:color="auto" w:fill="auto"/>
          </w:tcPr>
          <w:p w14:paraId="44E67A2D" w14:textId="77777777" w:rsidR="007B4EE0" w:rsidRPr="006159E6" w:rsidRDefault="007B4EE0" w:rsidP="00D02290">
            <w:pPr>
              <w:pStyle w:val="CellBody"/>
              <w:rPr>
                <w:lang w:val="en-US"/>
              </w:rPr>
            </w:pPr>
            <w:r w:rsidRPr="006159E6">
              <w:rPr>
                <w:lang w:val="en-US"/>
              </w:rPr>
              <w:t>The party code of the ‘BuyerParty’</w:t>
            </w:r>
            <w:r w:rsidR="00CA173D" w:rsidRPr="006159E6">
              <w:rPr>
                <w:lang w:val="en-US"/>
              </w:rPr>
              <w:t>.</w:t>
            </w:r>
          </w:p>
        </w:tc>
      </w:tr>
      <w:tr w:rsidR="007B4EE0" w:rsidRPr="006159E6" w14:paraId="1D0389B9" w14:textId="77777777" w:rsidTr="003235DC">
        <w:tblPrEx>
          <w:tblLook w:val="0000" w:firstRow="0" w:lastRow="0" w:firstColumn="0" w:lastColumn="0" w:noHBand="0" w:noVBand="0"/>
        </w:tblPrEx>
        <w:trPr>
          <w:cantSplit/>
        </w:trPr>
        <w:tc>
          <w:tcPr>
            <w:tcW w:w="1418" w:type="dxa"/>
            <w:shd w:val="clear" w:color="auto" w:fill="auto"/>
          </w:tcPr>
          <w:p w14:paraId="1ED5DB9D" w14:textId="77777777" w:rsidR="007B4EE0" w:rsidRPr="006159E6" w:rsidRDefault="007B4EE0" w:rsidP="00D02290">
            <w:pPr>
              <w:pStyle w:val="CellBody"/>
              <w:rPr>
                <w:lang w:val="en-US"/>
              </w:rPr>
            </w:pPr>
            <w:r w:rsidRPr="006159E6">
              <w:rPr>
                <w:lang w:val="en-US"/>
              </w:rPr>
              <w:t>Option</w:t>
            </w:r>
            <w:r w:rsidRPr="006159E6">
              <w:rPr>
                <w:lang w:val="en-US"/>
              </w:rPr>
              <w:softHyphen/>
              <w:t>Style</w:t>
            </w:r>
          </w:p>
        </w:tc>
        <w:tc>
          <w:tcPr>
            <w:tcW w:w="850" w:type="dxa"/>
            <w:shd w:val="clear" w:color="auto" w:fill="auto"/>
          </w:tcPr>
          <w:p w14:paraId="0D56E397" w14:textId="77777777" w:rsidR="007B4EE0" w:rsidRPr="006159E6" w:rsidRDefault="007B4EE0" w:rsidP="00D02290">
            <w:pPr>
              <w:pStyle w:val="CellBody"/>
              <w:rPr>
                <w:lang w:val="en-US"/>
              </w:rPr>
            </w:pPr>
            <w:r w:rsidRPr="006159E6">
              <w:rPr>
                <w:lang w:val="en-US"/>
              </w:rPr>
              <w:t>M</w:t>
            </w:r>
          </w:p>
        </w:tc>
        <w:tc>
          <w:tcPr>
            <w:tcW w:w="1418" w:type="dxa"/>
            <w:shd w:val="clear" w:color="auto" w:fill="auto"/>
          </w:tcPr>
          <w:p w14:paraId="5965CB41" w14:textId="77777777" w:rsidR="007B4EE0" w:rsidRPr="006159E6" w:rsidRDefault="007B4EE0" w:rsidP="00D02290">
            <w:pPr>
              <w:pStyle w:val="CellBody"/>
              <w:rPr>
                <w:lang w:val="en-US"/>
              </w:rPr>
            </w:pPr>
            <w:r w:rsidRPr="006159E6">
              <w:rPr>
                <w:lang w:val="en-US"/>
              </w:rPr>
              <w:t>Option</w:t>
            </w:r>
            <w:r w:rsidRPr="006159E6">
              <w:rPr>
                <w:lang w:val="en-US"/>
              </w:rPr>
              <w:softHyphen/>
              <w:t>Style</w:t>
            </w:r>
            <w:r w:rsidRPr="006159E6">
              <w:rPr>
                <w:lang w:val="en-US"/>
              </w:rPr>
              <w:softHyphen/>
              <w:t>Type</w:t>
            </w:r>
          </w:p>
        </w:tc>
        <w:tc>
          <w:tcPr>
            <w:tcW w:w="5812" w:type="dxa"/>
            <w:shd w:val="clear" w:color="auto" w:fill="auto"/>
          </w:tcPr>
          <w:p w14:paraId="31336DAE" w14:textId="77777777" w:rsidR="007B4EE0" w:rsidRPr="006159E6" w:rsidRDefault="007B4EE0" w:rsidP="00CA173D">
            <w:pPr>
              <w:pStyle w:val="CellBody"/>
              <w:rPr>
                <w:lang w:val="en-US"/>
              </w:rPr>
            </w:pPr>
          </w:p>
        </w:tc>
      </w:tr>
      <w:tr w:rsidR="007B4EE0" w:rsidRPr="006159E6" w14:paraId="38EEF8E2" w14:textId="77777777" w:rsidTr="003235DC">
        <w:tblPrEx>
          <w:tblLook w:val="0000" w:firstRow="0" w:lastRow="0" w:firstColumn="0" w:lastColumn="0" w:noHBand="0" w:noVBand="0"/>
        </w:tblPrEx>
        <w:trPr>
          <w:cantSplit/>
        </w:trPr>
        <w:tc>
          <w:tcPr>
            <w:tcW w:w="1418" w:type="dxa"/>
            <w:shd w:val="clear" w:color="auto" w:fill="auto"/>
          </w:tcPr>
          <w:p w14:paraId="2BC74C0F" w14:textId="77777777" w:rsidR="007B4EE0" w:rsidRPr="006159E6" w:rsidRDefault="007B4EE0" w:rsidP="00D02290">
            <w:pPr>
              <w:pStyle w:val="CellBody"/>
              <w:rPr>
                <w:lang w:val="en-US"/>
              </w:rPr>
            </w:pPr>
            <w:r w:rsidRPr="006159E6">
              <w:rPr>
                <w:lang w:val="en-US"/>
              </w:rPr>
              <w:t>Strike</w:t>
            </w:r>
            <w:r w:rsidRPr="006159E6">
              <w:rPr>
                <w:lang w:val="en-US"/>
              </w:rPr>
              <w:softHyphen/>
              <w:t>Price</w:t>
            </w:r>
          </w:p>
        </w:tc>
        <w:tc>
          <w:tcPr>
            <w:tcW w:w="850" w:type="dxa"/>
            <w:shd w:val="clear" w:color="auto" w:fill="auto"/>
          </w:tcPr>
          <w:p w14:paraId="17BDAABA" w14:textId="77777777" w:rsidR="007B4EE0" w:rsidRPr="006159E6" w:rsidRDefault="007B4EE0" w:rsidP="00D02290">
            <w:pPr>
              <w:pStyle w:val="CellBody"/>
              <w:rPr>
                <w:lang w:val="en-US"/>
              </w:rPr>
            </w:pPr>
            <w:r w:rsidRPr="006159E6">
              <w:rPr>
                <w:lang w:val="en-US"/>
              </w:rPr>
              <w:t>M</w:t>
            </w:r>
          </w:p>
        </w:tc>
        <w:tc>
          <w:tcPr>
            <w:tcW w:w="1418" w:type="dxa"/>
            <w:shd w:val="clear" w:color="auto" w:fill="auto"/>
          </w:tcPr>
          <w:p w14:paraId="624B5BCA" w14:textId="77777777" w:rsidR="007B4EE0" w:rsidRPr="006159E6" w:rsidRDefault="007B4EE0" w:rsidP="00D02290">
            <w:pPr>
              <w:pStyle w:val="CellBody"/>
              <w:rPr>
                <w:lang w:val="en-US"/>
              </w:rPr>
            </w:pPr>
            <w:r w:rsidRPr="006159E6">
              <w:rPr>
                <w:lang w:val="en-US"/>
              </w:rPr>
              <w:t>Price</w:t>
            </w:r>
            <w:r w:rsidRPr="006159E6">
              <w:rPr>
                <w:lang w:val="en-US"/>
              </w:rPr>
              <w:softHyphen/>
              <w:t>Type</w:t>
            </w:r>
          </w:p>
        </w:tc>
        <w:tc>
          <w:tcPr>
            <w:tcW w:w="5812" w:type="dxa"/>
            <w:shd w:val="clear" w:color="auto" w:fill="auto"/>
          </w:tcPr>
          <w:p w14:paraId="000D3365" w14:textId="77777777" w:rsidR="00E850A4" w:rsidRPr="006159E6" w:rsidRDefault="00CA173D" w:rsidP="00E850A4">
            <w:pPr>
              <w:pStyle w:val="CellBody"/>
              <w:rPr>
                <w:lang w:val="en-US"/>
              </w:rPr>
            </w:pPr>
            <w:r w:rsidRPr="006159E6">
              <w:rPr>
                <w:rStyle w:val="Fett"/>
                <w:lang w:val="en-US"/>
              </w:rPr>
              <w:t>Values</w:t>
            </w:r>
            <w:r w:rsidRPr="006159E6">
              <w:rPr>
                <w:lang w:val="en-US"/>
              </w:rPr>
              <w:t>:</w:t>
            </w:r>
          </w:p>
          <w:p w14:paraId="15796975" w14:textId="77777777" w:rsidR="00594BB7" w:rsidRPr="006159E6" w:rsidRDefault="00CA173D" w:rsidP="00ED3F3F">
            <w:pPr>
              <w:pStyle w:val="condition1"/>
            </w:pPr>
            <w:r w:rsidRPr="006159E6">
              <w:t>If ‘TransactionType</w:t>
            </w:r>
            <w:r w:rsidR="003F0054" w:rsidRPr="006159E6">
              <w:t>’</w:t>
            </w:r>
            <w:r w:rsidRPr="006159E6">
              <w:t xml:space="preserve"> is set to “OPT”, then the ‘StrikePrice’ should be </w:t>
            </w:r>
            <w:r w:rsidR="00E76BFB" w:rsidRPr="006159E6">
              <w:t>equal to the</w:t>
            </w:r>
            <w:r w:rsidR="007B4EE0" w:rsidRPr="006159E6">
              <w:t xml:space="preserve"> ‘Price’ in ‘Time</w:t>
            </w:r>
            <w:r w:rsidR="007B4EE0" w:rsidRPr="006159E6">
              <w:softHyphen/>
              <w:t>Interval</w:t>
            </w:r>
            <w:r w:rsidR="007B4EE0" w:rsidRPr="006159E6">
              <w:softHyphen/>
              <w:t xml:space="preserve">Quantities’. If </w:t>
            </w:r>
            <w:r w:rsidR="00594BB7" w:rsidRPr="006159E6">
              <w:t xml:space="preserve">the </w:t>
            </w:r>
            <w:r w:rsidR="007B4EE0" w:rsidRPr="006159E6">
              <w:t>‘Price’ changes from period to period, the ‘StrikePrice’ in ‘OptionDetails’ represents the first occurrence only.</w:t>
            </w:r>
          </w:p>
          <w:p w14:paraId="6DCF7715" w14:textId="77777777" w:rsidR="00594BB7" w:rsidRPr="006159E6" w:rsidRDefault="00594BB7" w:rsidP="00ED3F3F">
            <w:pPr>
              <w:pStyle w:val="condition1"/>
            </w:pPr>
            <w:r w:rsidRPr="006159E6">
              <w:t xml:space="preserve">If ‘TransactionType’ is set to </w:t>
            </w:r>
            <w:r w:rsidR="007B4EE0" w:rsidRPr="006159E6">
              <w:t>“OPT_FXD_SWP”</w:t>
            </w:r>
            <w:r w:rsidRPr="006159E6">
              <w:t>, then</w:t>
            </w:r>
            <w:r w:rsidR="007B4EE0" w:rsidRPr="006159E6">
              <w:t xml:space="preserve"> the ‘Strike</w:t>
            </w:r>
            <w:r w:rsidR="007B4EE0" w:rsidRPr="006159E6">
              <w:softHyphen/>
              <w:t xml:space="preserve">Price’ should be </w:t>
            </w:r>
            <w:r w:rsidR="00E76BFB" w:rsidRPr="006159E6">
              <w:t>equal to</w:t>
            </w:r>
            <w:r w:rsidR="007B4EE0" w:rsidRPr="006159E6">
              <w:t xml:space="preserve"> the ‘Fixed</w:t>
            </w:r>
            <w:r w:rsidR="007B4EE0" w:rsidRPr="006159E6">
              <w:softHyphen/>
              <w:t xml:space="preserve">Price’ in ‘DeliveryPeriods’. If </w:t>
            </w:r>
            <w:r w:rsidRPr="006159E6">
              <w:t xml:space="preserve">the ‘Price’ </w:t>
            </w:r>
            <w:r w:rsidR="007B4EE0" w:rsidRPr="006159E6">
              <w:t>changes from period to period, the ‘StrikePrice’ in ‘OptionDetails’ represents the first occurrence only.</w:t>
            </w:r>
          </w:p>
          <w:p w14:paraId="4B18565C" w14:textId="77777777" w:rsidR="00594BB7" w:rsidRPr="006159E6" w:rsidRDefault="00594BB7" w:rsidP="00ED3F3F">
            <w:pPr>
              <w:pStyle w:val="condition1"/>
            </w:pPr>
            <w:r w:rsidRPr="006159E6">
              <w:t xml:space="preserve">If ‘TransactionType’ is set to </w:t>
            </w:r>
            <w:r w:rsidR="007B4EE0" w:rsidRPr="006159E6">
              <w:t>“OPT_FLT_SWP”</w:t>
            </w:r>
            <w:r w:rsidRPr="006159E6">
              <w:t>, then</w:t>
            </w:r>
            <w:r w:rsidR="007B4EE0" w:rsidRPr="006159E6">
              <w:t xml:space="preserve"> the ‘Strike</w:t>
            </w:r>
            <w:r w:rsidR="007B4EE0" w:rsidRPr="006159E6">
              <w:softHyphen/>
              <w:t xml:space="preserve">Price’ should be </w:t>
            </w:r>
            <w:r w:rsidR="00E76BFB" w:rsidRPr="006159E6">
              <w:t>equal to</w:t>
            </w:r>
            <w:r w:rsidR="007B4EE0" w:rsidRPr="006159E6">
              <w:t xml:space="preserve"> the ‘Spread</w:t>
            </w:r>
            <w:r w:rsidR="007B4EE0" w:rsidRPr="006159E6">
              <w:softHyphen/>
              <w:t>Amoun</w:t>
            </w:r>
            <w:r w:rsidR="001B6422" w:rsidRPr="006159E6">
              <w:t>t’ or ‘Spread</w:t>
            </w:r>
            <w:r w:rsidR="001B6422" w:rsidRPr="006159E6">
              <w:softHyphen/>
              <w:t>Rate’ in ‘Spread</w:t>
            </w:r>
            <w:r w:rsidR="001B6422" w:rsidRPr="006159E6">
              <w:softHyphen/>
              <w:t>I</w:t>
            </w:r>
            <w:r w:rsidR="007B4EE0" w:rsidRPr="006159E6">
              <w:t>nformation’ within ‘Commodity</w:t>
            </w:r>
            <w:r w:rsidR="007B4EE0" w:rsidRPr="006159E6">
              <w:softHyphen/>
              <w:t>Reference’.</w:t>
            </w:r>
          </w:p>
          <w:p w14:paraId="7FB5E740" w14:textId="77777777" w:rsidR="009369A7" w:rsidRPr="006159E6" w:rsidRDefault="007B4EE0" w:rsidP="00ED3F3F">
            <w:pPr>
              <w:pStyle w:val="condition1"/>
            </w:pPr>
            <w:r w:rsidRPr="006159E6">
              <w:t>If ‘OptionStyle’ is set to “Collar”, then ‘Strike</w:t>
            </w:r>
            <w:r w:rsidRPr="006159E6">
              <w:softHyphen/>
              <w:t>Price’ contains the value of the cap price of the collar.</w:t>
            </w:r>
          </w:p>
          <w:p w14:paraId="00758EAB" w14:textId="77777777" w:rsidR="007B4EE0" w:rsidRPr="006159E6" w:rsidRDefault="007B4EE0" w:rsidP="007C63DA">
            <w:pPr>
              <w:pStyle w:val="CellBody"/>
              <w:rPr>
                <w:lang w:val="en-US"/>
              </w:rPr>
            </w:pPr>
            <w:r w:rsidRPr="006159E6">
              <w:rPr>
                <w:rStyle w:val="Fett"/>
                <w:lang w:val="en-US"/>
              </w:rPr>
              <w:t>Important</w:t>
            </w:r>
            <w:r w:rsidRPr="006159E6">
              <w:rPr>
                <w:lang w:val="en-US"/>
              </w:rPr>
              <w:t xml:space="preserve">: In the case of multiple strikes, this is the first occurrence in the sequence. </w:t>
            </w:r>
          </w:p>
        </w:tc>
      </w:tr>
      <w:tr w:rsidR="007B4EE0" w:rsidRPr="006159E6" w14:paraId="5CA599E9" w14:textId="77777777" w:rsidTr="003235DC">
        <w:tblPrEx>
          <w:tblLook w:val="0000" w:firstRow="0" w:lastRow="0" w:firstColumn="0" w:lastColumn="0" w:noHBand="0" w:noVBand="0"/>
        </w:tblPrEx>
        <w:trPr>
          <w:cantSplit/>
        </w:trPr>
        <w:tc>
          <w:tcPr>
            <w:tcW w:w="1418" w:type="dxa"/>
            <w:shd w:val="clear" w:color="auto" w:fill="auto"/>
          </w:tcPr>
          <w:p w14:paraId="42CEC9DF" w14:textId="77777777" w:rsidR="007B4EE0" w:rsidRPr="006159E6" w:rsidRDefault="007B4EE0" w:rsidP="00D02290">
            <w:pPr>
              <w:pStyle w:val="CellBody"/>
              <w:rPr>
                <w:lang w:val="en-US"/>
              </w:rPr>
            </w:pPr>
            <w:r w:rsidRPr="006159E6">
              <w:rPr>
                <w:lang w:val="en-US"/>
              </w:rPr>
              <w:t>Index</w:t>
            </w:r>
            <w:r w:rsidRPr="006159E6">
              <w:rPr>
                <w:lang w:val="en-US"/>
              </w:rPr>
              <w:softHyphen/>
              <w:t>Strike</w:t>
            </w:r>
            <w:r w:rsidRPr="006159E6">
              <w:rPr>
                <w:lang w:val="en-US"/>
              </w:rPr>
              <w:softHyphen/>
              <w:t>Price</w:t>
            </w:r>
            <w:r w:rsidRPr="006159E6">
              <w:rPr>
                <w:lang w:val="en-US"/>
              </w:rPr>
              <w:softHyphen/>
              <w:t>Style</w:t>
            </w:r>
          </w:p>
        </w:tc>
        <w:tc>
          <w:tcPr>
            <w:tcW w:w="850" w:type="dxa"/>
            <w:shd w:val="clear" w:color="auto" w:fill="auto"/>
          </w:tcPr>
          <w:p w14:paraId="1223582A" w14:textId="77777777" w:rsidR="007B4EE0" w:rsidRPr="006159E6" w:rsidRDefault="007B4EE0" w:rsidP="00D02290">
            <w:pPr>
              <w:pStyle w:val="CellBody"/>
              <w:rPr>
                <w:lang w:val="en-US"/>
              </w:rPr>
            </w:pPr>
            <w:r w:rsidRPr="006159E6">
              <w:rPr>
                <w:lang w:val="en-US"/>
              </w:rPr>
              <w:t>C</w:t>
            </w:r>
          </w:p>
        </w:tc>
        <w:tc>
          <w:tcPr>
            <w:tcW w:w="1418" w:type="dxa"/>
            <w:shd w:val="clear" w:color="auto" w:fill="auto"/>
          </w:tcPr>
          <w:p w14:paraId="70FA092A" w14:textId="77777777" w:rsidR="007B4EE0" w:rsidRPr="006159E6" w:rsidRDefault="007B4EE0" w:rsidP="00D02290">
            <w:pPr>
              <w:pStyle w:val="CellBody"/>
              <w:rPr>
                <w:lang w:val="en-US"/>
              </w:rPr>
            </w:pPr>
            <w:r w:rsidRPr="006159E6">
              <w:rPr>
                <w:lang w:val="en-US"/>
              </w:rPr>
              <w:t>Index</w:t>
            </w:r>
            <w:r w:rsidRPr="006159E6">
              <w:rPr>
                <w:lang w:val="en-US"/>
              </w:rPr>
              <w:softHyphen/>
              <w:t>Strike</w:t>
            </w:r>
            <w:r w:rsidRPr="006159E6">
              <w:rPr>
                <w:lang w:val="en-US"/>
              </w:rPr>
              <w:softHyphen/>
              <w:t>Price</w:t>
            </w:r>
            <w:r w:rsidRPr="006159E6">
              <w:rPr>
                <w:lang w:val="en-US"/>
              </w:rPr>
              <w:softHyphen/>
              <w:t>Style</w:t>
            </w:r>
            <w:r w:rsidRPr="006159E6">
              <w:rPr>
                <w:lang w:val="en-US"/>
              </w:rPr>
              <w:softHyphen/>
              <w:t>Type</w:t>
            </w:r>
          </w:p>
        </w:tc>
        <w:tc>
          <w:tcPr>
            <w:tcW w:w="5812" w:type="dxa"/>
            <w:shd w:val="clear" w:color="auto" w:fill="auto"/>
          </w:tcPr>
          <w:p w14:paraId="433E7C28" w14:textId="77777777" w:rsidR="007B4EE0" w:rsidRPr="006159E6" w:rsidRDefault="007B4EE0" w:rsidP="00004FEE">
            <w:pPr>
              <w:pStyle w:val="CellBody"/>
              <w:rPr>
                <w:rStyle w:val="Fett"/>
                <w:lang w:val="en-US"/>
              </w:rPr>
            </w:pPr>
            <w:r w:rsidRPr="006159E6">
              <w:rPr>
                <w:rStyle w:val="Fett"/>
                <w:lang w:val="en-US"/>
              </w:rPr>
              <w:t>Occurrence:</w:t>
            </w:r>
          </w:p>
          <w:p w14:paraId="4F2DD396" w14:textId="77777777" w:rsidR="007B4EE0" w:rsidRPr="006159E6" w:rsidRDefault="007B4EE0" w:rsidP="00ED3F3F">
            <w:pPr>
              <w:pStyle w:val="condition1"/>
              <w:rPr>
                <w:snapToGrid w:val="0"/>
                <w:lang w:eastAsia="fr-FR"/>
              </w:rPr>
            </w:pPr>
            <w:r w:rsidRPr="006159E6">
              <w:rPr>
                <w:snapToGrid w:val="0"/>
                <w:lang w:eastAsia="fr-FR"/>
              </w:rPr>
              <w:t>If</w:t>
            </w:r>
            <w:r w:rsidRPr="006159E6">
              <w:t xml:space="preserve"> ‘TransactionType’ is set to “OPT_PHYS_INX” or “OPT_FIN_INX” and ‘StrikePrice’ is set to “0”, then this field is mandatory.</w:t>
            </w:r>
          </w:p>
          <w:p w14:paraId="2C1AFF27" w14:textId="77777777" w:rsidR="007B4EE0" w:rsidRPr="006159E6" w:rsidRDefault="007B4EE0" w:rsidP="00ED3F3F">
            <w:pPr>
              <w:pStyle w:val="condition1"/>
              <w:rPr>
                <w:snapToGrid w:val="0"/>
                <w:lang w:eastAsia="fr-FR"/>
              </w:rPr>
            </w:pPr>
            <w:r w:rsidRPr="006159E6">
              <w:t>Else, this field must be omitted.</w:t>
            </w:r>
          </w:p>
          <w:p w14:paraId="22BB56F5" w14:textId="77777777" w:rsidR="007B4EE0" w:rsidRPr="006159E6" w:rsidRDefault="007B4EE0" w:rsidP="00D02290">
            <w:pPr>
              <w:pStyle w:val="CellBody"/>
              <w:rPr>
                <w:lang w:val="en-US"/>
              </w:rPr>
            </w:pPr>
            <w:r w:rsidRPr="000C3B8A">
              <w:rPr>
                <w:rStyle w:val="Fett"/>
              </w:rPr>
              <w:t>Values</w:t>
            </w:r>
            <w:r w:rsidRPr="006159E6">
              <w:rPr>
                <w:lang w:val="en-US"/>
              </w:rPr>
              <w:t>:</w:t>
            </w:r>
          </w:p>
          <w:p w14:paraId="0803BC0A" w14:textId="77777777" w:rsidR="00D76AF6" w:rsidRPr="006159E6" w:rsidRDefault="00D76AF6" w:rsidP="00ED3F3F">
            <w:pPr>
              <w:pStyle w:val="condition1"/>
            </w:pPr>
            <w:r w:rsidRPr="006159E6">
              <w:t xml:space="preserve">If </w:t>
            </w:r>
            <w:r w:rsidR="00647253" w:rsidRPr="006159E6">
              <w:t xml:space="preserve">‘IndexStrikePriceStyle’ </w:t>
            </w:r>
            <w:r w:rsidRPr="006159E6">
              <w:t xml:space="preserve">is set to “Index_Following”, the option </w:t>
            </w:r>
            <w:r w:rsidR="00776E10" w:rsidRPr="006159E6">
              <w:t xml:space="preserve">is </w:t>
            </w:r>
            <w:r w:rsidRPr="006159E6">
              <w:t>always at the money and can be exercised at the market price when more capacity is required. For example, this is used in physical risk management</w:t>
            </w:r>
            <w:r w:rsidR="00776E10" w:rsidRPr="006159E6">
              <w:t>.</w:t>
            </w:r>
            <w:r w:rsidRPr="006159E6">
              <w:t xml:space="preserve"> </w:t>
            </w:r>
          </w:p>
          <w:p w14:paraId="1251869B" w14:textId="7A807178" w:rsidR="007B4EE0" w:rsidRPr="006159E6" w:rsidRDefault="00D76AF6" w:rsidP="0018113D">
            <w:pPr>
              <w:pStyle w:val="condition1"/>
            </w:pPr>
            <w:r w:rsidRPr="006159E6">
              <w:t xml:space="preserve">If </w:t>
            </w:r>
            <w:r w:rsidR="007B4EE0" w:rsidRPr="006159E6">
              <w:t xml:space="preserve">‘IndexStrikePriceStyle’ </w:t>
            </w:r>
            <w:r w:rsidRPr="006159E6">
              <w:t xml:space="preserve">is </w:t>
            </w:r>
            <w:r w:rsidR="007B4EE0" w:rsidRPr="006159E6">
              <w:t xml:space="preserve">set to “Index_Dated”, the ‘StrikePrice’ of the option is the state of the index on the </w:t>
            </w:r>
            <w:del w:id="1090" w:author="Autor">
              <w:r w:rsidRPr="006159E6" w:rsidDel="0018113D">
                <w:delText>‘</w:delText>
              </w:r>
              <w:r w:rsidR="007B4EE0" w:rsidRPr="006159E6" w:rsidDel="0018113D">
                <w:delText>TradeDate</w:delText>
              </w:r>
              <w:r w:rsidRPr="006159E6" w:rsidDel="0018113D">
                <w:delText>’</w:delText>
              </w:r>
            </w:del>
            <w:ins w:id="1091" w:author="Autor">
              <w:r w:rsidR="0018113D">
                <w:t>trade date</w:t>
              </w:r>
            </w:ins>
            <w:r w:rsidR="007B4EE0" w:rsidRPr="006159E6">
              <w:t>.</w:t>
            </w:r>
          </w:p>
        </w:tc>
      </w:tr>
      <w:tr w:rsidR="007B4EE0" w:rsidRPr="006159E6" w14:paraId="7AB84EC7" w14:textId="77777777" w:rsidTr="003235DC">
        <w:tblPrEx>
          <w:tblLook w:val="0000" w:firstRow="0" w:lastRow="0" w:firstColumn="0" w:lastColumn="0" w:noHBand="0" w:noVBand="0"/>
        </w:tblPrEx>
        <w:trPr>
          <w:cantSplit/>
        </w:trPr>
        <w:tc>
          <w:tcPr>
            <w:tcW w:w="1418" w:type="dxa"/>
            <w:shd w:val="clear" w:color="auto" w:fill="auto"/>
          </w:tcPr>
          <w:p w14:paraId="580E62EC" w14:textId="77777777" w:rsidR="007B4EE0" w:rsidRPr="006159E6" w:rsidRDefault="007B4EE0" w:rsidP="00D02290">
            <w:pPr>
              <w:pStyle w:val="CellBody"/>
              <w:rPr>
                <w:lang w:val="en-US"/>
              </w:rPr>
            </w:pPr>
            <w:r w:rsidRPr="006159E6">
              <w:rPr>
                <w:lang w:val="en-US"/>
              </w:rPr>
              <w:t>Second</w:t>
            </w:r>
            <w:r w:rsidRPr="006159E6">
              <w:rPr>
                <w:lang w:val="en-US"/>
              </w:rPr>
              <w:softHyphen/>
              <w:t>Strike</w:t>
            </w:r>
            <w:r w:rsidRPr="006159E6">
              <w:rPr>
                <w:lang w:val="en-US"/>
              </w:rPr>
              <w:softHyphen/>
              <w:t>Price</w:t>
            </w:r>
          </w:p>
        </w:tc>
        <w:tc>
          <w:tcPr>
            <w:tcW w:w="850" w:type="dxa"/>
            <w:shd w:val="clear" w:color="auto" w:fill="auto"/>
          </w:tcPr>
          <w:p w14:paraId="3AF5EB6D" w14:textId="77777777" w:rsidR="007B4EE0" w:rsidRPr="006159E6" w:rsidRDefault="007B4EE0" w:rsidP="00D02290">
            <w:pPr>
              <w:pStyle w:val="CellBody"/>
              <w:rPr>
                <w:lang w:val="en-US"/>
              </w:rPr>
            </w:pPr>
            <w:r w:rsidRPr="006159E6">
              <w:rPr>
                <w:lang w:val="en-US"/>
              </w:rPr>
              <w:t>C</w:t>
            </w:r>
          </w:p>
        </w:tc>
        <w:tc>
          <w:tcPr>
            <w:tcW w:w="1418" w:type="dxa"/>
            <w:shd w:val="clear" w:color="auto" w:fill="auto"/>
          </w:tcPr>
          <w:p w14:paraId="07557976" w14:textId="77777777" w:rsidR="007B4EE0" w:rsidRPr="006159E6" w:rsidRDefault="007B4EE0" w:rsidP="00D02290">
            <w:pPr>
              <w:pStyle w:val="CellBody"/>
              <w:rPr>
                <w:lang w:val="en-US"/>
              </w:rPr>
            </w:pPr>
            <w:r w:rsidRPr="006159E6">
              <w:rPr>
                <w:lang w:val="en-US"/>
              </w:rPr>
              <w:t>Price</w:t>
            </w:r>
            <w:r w:rsidRPr="006159E6">
              <w:rPr>
                <w:lang w:val="en-US"/>
              </w:rPr>
              <w:softHyphen/>
              <w:t>Type</w:t>
            </w:r>
          </w:p>
        </w:tc>
        <w:tc>
          <w:tcPr>
            <w:tcW w:w="5812" w:type="dxa"/>
            <w:shd w:val="clear" w:color="auto" w:fill="auto"/>
          </w:tcPr>
          <w:p w14:paraId="75215491" w14:textId="77777777" w:rsidR="00B96E78" w:rsidRPr="006159E6" w:rsidRDefault="00B96E78" w:rsidP="00A83975">
            <w:pPr>
              <w:pStyle w:val="CellBody"/>
              <w:rPr>
                <w:lang w:val="en-US"/>
              </w:rPr>
            </w:pPr>
            <w:r w:rsidRPr="006159E6">
              <w:rPr>
                <w:lang w:val="en-US"/>
              </w:rPr>
              <w:t>‘Second</w:t>
            </w:r>
            <w:r w:rsidRPr="006159E6">
              <w:rPr>
                <w:lang w:val="en-US"/>
              </w:rPr>
              <w:softHyphen/>
              <w:t>Strike</w:t>
            </w:r>
            <w:r w:rsidRPr="006159E6">
              <w:rPr>
                <w:lang w:val="en-US"/>
              </w:rPr>
              <w:softHyphen/>
              <w:t>Price’ contains the ‘Floor</w:t>
            </w:r>
            <w:r w:rsidRPr="006159E6">
              <w:rPr>
                <w:lang w:val="en-US"/>
              </w:rPr>
              <w:softHyphen/>
              <w:t>Price’ of the collar.</w:t>
            </w:r>
          </w:p>
          <w:p w14:paraId="1AB6416E" w14:textId="77777777" w:rsidR="007B4EE0" w:rsidRPr="006159E6" w:rsidRDefault="007B4EE0" w:rsidP="00A83975">
            <w:pPr>
              <w:pStyle w:val="CellBody"/>
              <w:rPr>
                <w:rStyle w:val="Fett"/>
                <w:lang w:val="en-US"/>
              </w:rPr>
            </w:pPr>
            <w:r w:rsidRPr="006159E6">
              <w:rPr>
                <w:rStyle w:val="Fett"/>
                <w:lang w:val="en-US"/>
              </w:rPr>
              <w:t>Occurrence:</w:t>
            </w:r>
          </w:p>
          <w:p w14:paraId="5CF8CB16" w14:textId="77777777" w:rsidR="005D58C1" w:rsidRPr="006159E6" w:rsidRDefault="007B4EE0" w:rsidP="00ED3F3F">
            <w:pPr>
              <w:pStyle w:val="condition1"/>
            </w:pPr>
            <w:r w:rsidRPr="006159E6">
              <w:t>If ‘OptionStyle’ is set to “Collar”, then this field is mandatory.</w:t>
            </w:r>
          </w:p>
          <w:p w14:paraId="4F93F8B0" w14:textId="77777777" w:rsidR="007B4EE0" w:rsidRPr="006159E6" w:rsidRDefault="00AB0EEF" w:rsidP="00ED3F3F">
            <w:pPr>
              <w:pStyle w:val="condition1"/>
            </w:pPr>
            <w:r w:rsidRPr="006159E6">
              <w:t>Else, this field</w:t>
            </w:r>
            <w:r w:rsidR="007B4EE0" w:rsidRPr="006159E6">
              <w:t xml:space="preserve"> must be omitted.</w:t>
            </w:r>
          </w:p>
        </w:tc>
      </w:tr>
      <w:tr w:rsidR="007B4EE0" w:rsidRPr="006159E6" w14:paraId="5A03D6EA" w14:textId="77777777" w:rsidTr="003235DC">
        <w:tblPrEx>
          <w:tblLook w:val="0000" w:firstRow="0" w:lastRow="0" w:firstColumn="0" w:lastColumn="0" w:noHBand="0" w:noVBand="0"/>
        </w:tblPrEx>
        <w:trPr>
          <w:cantSplit/>
        </w:trPr>
        <w:tc>
          <w:tcPr>
            <w:tcW w:w="1418" w:type="dxa"/>
            <w:shd w:val="clear" w:color="auto" w:fill="auto"/>
          </w:tcPr>
          <w:p w14:paraId="0BB31624" w14:textId="77777777" w:rsidR="007B4EE0" w:rsidRPr="006159E6" w:rsidRDefault="007B4EE0" w:rsidP="00D02290">
            <w:pPr>
              <w:pStyle w:val="CellBody"/>
              <w:rPr>
                <w:lang w:val="en-US"/>
              </w:rPr>
            </w:pPr>
            <w:r w:rsidRPr="006159E6">
              <w:rPr>
                <w:lang w:val="en-US"/>
              </w:rPr>
              <w:t>Capped</w:t>
            </w:r>
            <w:r w:rsidRPr="006159E6">
              <w:rPr>
                <w:lang w:val="en-US"/>
              </w:rPr>
              <w:softHyphen/>
              <w:t>Price</w:t>
            </w:r>
          </w:p>
        </w:tc>
        <w:tc>
          <w:tcPr>
            <w:tcW w:w="850" w:type="dxa"/>
            <w:shd w:val="clear" w:color="auto" w:fill="auto"/>
          </w:tcPr>
          <w:p w14:paraId="706521A4" w14:textId="77777777" w:rsidR="007B4EE0" w:rsidRPr="006159E6" w:rsidRDefault="007B4EE0" w:rsidP="00D02290">
            <w:pPr>
              <w:pStyle w:val="CellBody"/>
              <w:rPr>
                <w:lang w:val="en-US"/>
              </w:rPr>
            </w:pPr>
            <w:r w:rsidRPr="006159E6">
              <w:rPr>
                <w:lang w:val="en-US"/>
              </w:rPr>
              <w:t>C</w:t>
            </w:r>
          </w:p>
        </w:tc>
        <w:tc>
          <w:tcPr>
            <w:tcW w:w="1418" w:type="dxa"/>
            <w:shd w:val="clear" w:color="auto" w:fill="auto"/>
          </w:tcPr>
          <w:p w14:paraId="72C8841D" w14:textId="77777777" w:rsidR="007B4EE0" w:rsidRPr="006159E6" w:rsidRDefault="007B4EE0" w:rsidP="00D02290">
            <w:pPr>
              <w:pStyle w:val="CellBody"/>
              <w:rPr>
                <w:lang w:val="en-US"/>
              </w:rPr>
            </w:pPr>
            <w:r w:rsidRPr="006159E6">
              <w:rPr>
                <w:lang w:val="en-US"/>
              </w:rPr>
              <w:t>Price</w:t>
            </w:r>
            <w:r w:rsidRPr="006159E6">
              <w:rPr>
                <w:lang w:val="en-US"/>
              </w:rPr>
              <w:softHyphen/>
              <w:t>Type</w:t>
            </w:r>
          </w:p>
        </w:tc>
        <w:tc>
          <w:tcPr>
            <w:tcW w:w="5812" w:type="dxa"/>
            <w:shd w:val="clear" w:color="auto" w:fill="auto"/>
          </w:tcPr>
          <w:p w14:paraId="11815056" w14:textId="77777777" w:rsidR="007B4EE0" w:rsidRPr="006159E6" w:rsidRDefault="007B4EE0" w:rsidP="00656CA4">
            <w:pPr>
              <w:pStyle w:val="CellBody"/>
              <w:rPr>
                <w:rStyle w:val="Fett"/>
                <w:lang w:val="en-US"/>
              </w:rPr>
            </w:pPr>
            <w:r w:rsidRPr="006159E6">
              <w:rPr>
                <w:rStyle w:val="Fett"/>
                <w:lang w:val="en-US"/>
              </w:rPr>
              <w:t>Occurrence:</w:t>
            </w:r>
          </w:p>
          <w:p w14:paraId="28F3BA33" w14:textId="77777777" w:rsidR="007B4EE0" w:rsidRPr="006159E6" w:rsidRDefault="007B4EE0" w:rsidP="00ED3F3F">
            <w:pPr>
              <w:pStyle w:val="condition1"/>
            </w:pPr>
            <w:r w:rsidRPr="006159E6">
              <w:t xml:space="preserve">If ‘OptionsType’ is set to “Capped_Call” and ‘TransactionType’ is not </w:t>
            </w:r>
            <w:r w:rsidR="00695218" w:rsidRPr="006159E6">
              <w:t xml:space="preserve">set to </w:t>
            </w:r>
            <w:r w:rsidRPr="006159E6">
              <w:t>“OPT”</w:t>
            </w:r>
            <w:r w:rsidR="00695218" w:rsidRPr="006159E6">
              <w:t>,</w:t>
            </w:r>
            <w:r w:rsidRPr="006159E6">
              <w:t xml:space="preserve"> then this field is mandatory</w:t>
            </w:r>
            <w:r w:rsidR="00695218" w:rsidRPr="006159E6">
              <w:t>.</w:t>
            </w:r>
          </w:p>
          <w:p w14:paraId="293B10E5" w14:textId="77777777" w:rsidR="007B4EE0" w:rsidRPr="006159E6" w:rsidRDefault="00AB0EEF" w:rsidP="00ED3F3F">
            <w:pPr>
              <w:pStyle w:val="condition1"/>
            </w:pPr>
            <w:r w:rsidRPr="006159E6">
              <w:t>Else, this field</w:t>
            </w:r>
            <w:r w:rsidR="007B4EE0" w:rsidRPr="006159E6">
              <w:t xml:space="preserve"> must be omitted.</w:t>
            </w:r>
          </w:p>
        </w:tc>
      </w:tr>
      <w:tr w:rsidR="007B4EE0" w:rsidRPr="006159E6" w14:paraId="6F37A833" w14:textId="77777777" w:rsidTr="003235DC">
        <w:tblPrEx>
          <w:tblLook w:val="0000" w:firstRow="0" w:lastRow="0" w:firstColumn="0" w:lastColumn="0" w:noHBand="0" w:noVBand="0"/>
        </w:tblPrEx>
        <w:trPr>
          <w:cantSplit/>
        </w:trPr>
        <w:tc>
          <w:tcPr>
            <w:tcW w:w="1418" w:type="dxa"/>
            <w:shd w:val="clear" w:color="auto" w:fill="auto"/>
          </w:tcPr>
          <w:p w14:paraId="6058B1E9" w14:textId="77777777" w:rsidR="007B4EE0" w:rsidRPr="006159E6" w:rsidRDefault="007B4EE0" w:rsidP="00D02290">
            <w:pPr>
              <w:pStyle w:val="CellBody"/>
              <w:rPr>
                <w:lang w:val="en-US"/>
              </w:rPr>
            </w:pPr>
            <w:r w:rsidRPr="006159E6">
              <w:rPr>
                <w:lang w:val="en-US"/>
              </w:rPr>
              <w:lastRenderedPageBreak/>
              <w:t>Floored</w:t>
            </w:r>
            <w:r w:rsidRPr="006159E6">
              <w:rPr>
                <w:lang w:val="en-US"/>
              </w:rPr>
              <w:softHyphen/>
              <w:t>Price</w:t>
            </w:r>
          </w:p>
        </w:tc>
        <w:tc>
          <w:tcPr>
            <w:tcW w:w="850" w:type="dxa"/>
            <w:shd w:val="clear" w:color="auto" w:fill="auto"/>
          </w:tcPr>
          <w:p w14:paraId="45AE2EDB" w14:textId="77777777" w:rsidR="007B4EE0" w:rsidRPr="006159E6" w:rsidRDefault="007B4EE0" w:rsidP="00D02290">
            <w:pPr>
              <w:pStyle w:val="CellBody"/>
              <w:rPr>
                <w:lang w:val="en-US"/>
              </w:rPr>
            </w:pPr>
            <w:r w:rsidRPr="006159E6">
              <w:rPr>
                <w:lang w:val="en-US"/>
              </w:rPr>
              <w:t>C</w:t>
            </w:r>
          </w:p>
        </w:tc>
        <w:tc>
          <w:tcPr>
            <w:tcW w:w="1418" w:type="dxa"/>
            <w:shd w:val="clear" w:color="auto" w:fill="auto"/>
          </w:tcPr>
          <w:p w14:paraId="46486106" w14:textId="77777777" w:rsidR="007B4EE0" w:rsidRPr="006159E6" w:rsidRDefault="007B4EE0" w:rsidP="00D02290">
            <w:pPr>
              <w:pStyle w:val="CellBody"/>
              <w:rPr>
                <w:lang w:val="en-US"/>
              </w:rPr>
            </w:pPr>
            <w:r w:rsidRPr="006159E6">
              <w:rPr>
                <w:lang w:val="en-US"/>
              </w:rPr>
              <w:t>Price</w:t>
            </w:r>
            <w:r w:rsidRPr="006159E6">
              <w:rPr>
                <w:lang w:val="en-US"/>
              </w:rPr>
              <w:softHyphen/>
              <w:t>Type</w:t>
            </w:r>
          </w:p>
        </w:tc>
        <w:tc>
          <w:tcPr>
            <w:tcW w:w="5812" w:type="dxa"/>
            <w:shd w:val="clear" w:color="auto" w:fill="auto"/>
          </w:tcPr>
          <w:p w14:paraId="61BEF85F" w14:textId="77777777" w:rsidR="007B4EE0" w:rsidRPr="006159E6" w:rsidRDefault="007B4EE0" w:rsidP="00C03ADA">
            <w:pPr>
              <w:pStyle w:val="CellBody"/>
              <w:rPr>
                <w:rStyle w:val="Fett"/>
                <w:lang w:val="en-US"/>
              </w:rPr>
            </w:pPr>
            <w:r w:rsidRPr="006159E6">
              <w:rPr>
                <w:rStyle w:val="Fett"/>
                <w:lang w:val="en-US"/>
              </w:rPr>
              <w:t>Occurrence:</w:t>
            </w:r>
          </w:p>
          <w:p w14:paraId="764B4281" w14:textId="77777777" w:rsidR="007B4EE0" w:rsidRPr="006159E6" w:rsidRDefault="007B4EE0" w:rsidP="00ED3F3F">
            <w:pPr>
              <w:pStyle w:val="condition1"/>
            </w:pPr>
            <w:r w:rsidRPr="006159E6">
              <w:t>If ‘OptionsType’ is set to “Floored_Put” and ‘TransactionType’ is not “OPT”, then this field is mandatory</w:t>
            </w:r>
            <w:r w:rsidR="00753716" w:rsidRPr="006159E6">
              <w:t>.</w:t>
            </w:r>
          </w:p>
          <w:p w14:paraId="40434194" w14:textId="77777777" w:rsidR="007B4EE0" w:rsidRPr="006159E6" w:rsidRDefault="00AB0EEF" w:rsidP="00ED3F3F">
            <w:pPr>
              <w:pStyle w:val="condition1"/>
            </w:pPr>
            <w:r w:rsidRPr="006159E6">
              <w:t>Else, this field</w:t>
            </w:r>
            <w:r w:rsidR="007B4EE0" w:rsidRPr="006159E6">
              <w:t xml:space="preserve"> must be omitted.</w:t>
            </w:r>
          </w:p>
        </w:tc>
      </w:tr>
      <w:tr w:rsidR="007B4EE0" w:rsidRPr="006159E6" w14:paraId="5F446D06" w14:textId="77777777" w:rsidTr="003235DC">
        <w:tblPrEx>
          <w:tblLook w:val="0000" w:firstRow="0" w:lastRow="0" w:firstColumn="0" w:lastColumn="0" w:noHBand="0" w:noVBand="0"/>
        </w:tblPrEx>
        <w:trPr>
          <w:cantSplit/>
        </w:trPr>
        <w:tc>
          <w:tcPr>
            <w:tcW w:w="1418" w:type="dxa"/>
            <w:shd w:val="clear" w:color="auto" w:fill="auto"/>
          </w:tcPr>
          <w:p w14:paraId="453C99C6" w14:textId="77777777" w:rsidR="007B4EE0" w:rsidRPr="006159E6" w:rsidRDefault="007B4EE0" w:rsidP="00D02290">
            <w:pPr>
              <w:pStyle w:val="CellBody"/>
              <w:rPr>
                <w:lang w:val="en-US"/>
              </w:rPr>
            </w:pPr>
            <w:r w:rsidRPr="006159E6">
              <w:rPr>
                <w:lang w:val="en-US"/>
              </w:rPr>
              <w:t>Option</w:t>
            </w:r>
            <w:r w:rsidRPr="006159E6">
              <w:rPr>
                <w:lang w:val="en-US"/>
              </w:rPr>
              <w:softHyphen/>
              <w:t>Currency</w:t>
            </w:r>
          </w:p>
        </w:tc>
        <w:tc>
          <w:tcPr>
            <w:tcW w:w="850" w:type="dxa"/>
            <w:shd w:val="clear" w:color="auto" w:fill="auto"/>
          </w:tcPr>
          <w:p w14:paraId="40E4147A" w14:textId="77777777" w:rsidR="007B4EE0" w:rsidRPr="006159E6" w:rsidRDefault="007B4EE0" w:rsidP="00D02290">
            <w:pPr>
              <w:pStyle w:val="CellBody"/>
              <w:rPr>
                <w:lang w:val="en-US"/>
              </w:rPr>
            </w:pPr>
            <w:r w:rsidRPr="006159E6">
              <w:rPr>
                <w:lang w:val="en-US"/>
              </w:rPr>
              <w:t>C</w:t>
            </w:r>
          </w:p>
        </w:tc>
        <w:tc>
          <w:tcPr>
            <w:tcW w:w="1418" w:type="dxa"/>
            <w:shd w:val="clear" w:color="auto" w:fill="auto"/>
          </w:tcPr>
          <w:p w14:paraId="08F2541B" w14:textId="77777777" w:rsidR="007B4EE0" w:rsidRPr="006159E6" w:rsidRDefault="007B4EE0"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shd w:val="clear" w:color="auto" w:fill="auto"/>
          </w:tcPr>
          <w:p w14:paraId="539143BC" w14:textId="77777777" w:rsidR="00DD4BBA" w:rsidRPr="006159E6" w:rsidRDefault="00DD4BBA" w:rsidP="00C311BB">
            <w:pPr>
              <w:pStyle w:val="CellBody"/>
              <w:rPr>
                <w:rStyle w:val="Fett"/>
                <w:lang w:val="en-US"/>
              </w:rPr>
            </w:pPr>
            <w:r w:rsidRPr="006159E6">
              <w:rPr>
                <w:lang w:val="en-US"/>
              </w:rPr>
              <w:t>The currency of the ‘StrikePrice’, ‘SecondStrikePrice’, ‘CappedPrice’ and the ‘FlooredPrice’.</w:t>
            </w:r>
          </w:p>
          <w:p w14:paraId="06E0586B" w14:textId="77777777" w:rsidR="007B4EE0" w:rsidRPr="006159E6" w:rsidRDefault="007B4EE0" w:rsidP="00C311BB">
            <w:pPr>
              <w:pStyle w:val="CellBody"/>
              <w:rPr>
                <w:rStyle w:val="Fett"/>
                <w:lang w:val="en-US"/>
              </w:rPr>
            </w:pPr>
            <w:r w:rsidRPr="006159E6">
              <w:rPr>
                <w:rStyle w:val="Fett"/>
                <w:lang w:val="en-US"/>
              </w:rPr>
              <w:t>Occurrence:</w:t>
            </w:r>
          </w:p>
          <w:p w14:paraId="67ACC188" w14:textId="77777777" w:rsidR="007B4EE0" w:rsidRPr="006159E6" w:rsidRDefault="007B4EE0" w:rsidP="00ED3F3F">
            <w:pPr>
              <w:pStyle w:val="condition1"/>
            </w:pPr>
            <w:r w:rsidRPr="006159E6">
              <w:t>If ‘StrikePrice’, ‘SecondStrikePrice’, ‘CappedPrice’</w:t>
            </w:r>
            <w:r w:rsidR="0019166C" w:rsidRPr="006159E6">
              <w:t xml:space="preserve"> or</w:t>
            </w:r>
            <w:r w:rsidR="000F14DE" w:rsidRPr="006159E6">
              <w:t xml:space="preserve"> </w:t>
            </w:r>
            <w:r w:rsidRPr="006159E6">
              <w:t>‘FlooredPrice’ is present and ‘TransactionType’ is not</w:t>
            </w:r>
            <w:r w:rsidR="000F14DE" w:rsidRPr="006159E6">
              <w:t xml:space="preserve"> set to </w:t>
            </w:r>
            <w:r w:rsidRPr="006159E6">
              <w:t>“OPT”, then this field is mandatory</w:t>
            </w:r>
            <w:r w:rsidR="000F14DE" w:rsidRPr="006159E6">
              <w:t>.</w:t>
            </w:r>
          </w:p>
          <w:p w14:paraId="6989753E" w14:textId="77777777" w:rsidR="007B4EE0" w:rsidRPr="006159E6" w:rsidRDefault="00AB0EEF" w:rsidP="00ED3F3F">
            <w:pPr>
              <w:pStyle w:val="condition1"/>
            </w:pPr>
            <w:r w:rsidRPr="006159E6">
              <w:t>Else, this field</w:t>
            </w:r>
            <w:r w:rsidR="007B4EE0" w:rsidRPr="006159E6">
              <w:t xml:space="preserve"> must be omitted.</w:t>
            </w:r>
          </w:p>
          <w:p w14:paraId="5963A882" w14:textId="77777777" w:rsidR="007B4EE0" w:rsidRPr="006159E6" w:rsidRDefault="007B4EE0" w:rsidP="00D02290">
            <w:pPr>
              <w:pStyle w:val="CellBody"/>
              <w:rPr>
                <w:lang w:val="en-US"/>
              </w:rPr>
            </w:pPr>
            <w:r w:rsidRPr="006159E6">
              <w:rPr>
                <w:rStyle w:val="Fett"/>
                <w:lang w:val="en-US"/>
              </w:rPr>
              <w:t>Important</w:t>
            </w:r>
            <w:r w:rsidRPr="006159E6">
              <w:rPr>
                <w:lang w:val="en-US"/>
              </w:rPr>
              <w:t>: If the currency is not known</w:t>
            </w:r>
            <w:r w:rsidR="000F14DE" w:rsidRPr="006159E6">
              <w:rPr>
                <w:lang w:val="en-US"/>
              </w:rPr>
              <w:t>,</w:t>
            </w:r>
            <w:r w:rsidRPr="006159E6">
              <w:rPr>
                <w:lang w:val="en-US"/>
              </w:rPr>
              <w:t xml:space="preserve"> use the currency of the underlying product. </w:t>
            </w:r>
          </w:p>
        </w:tc>
      </w:tr>
      <w:tr w:rsidR="007B4EE0" w:rsidRPr="006159E6" w14:paraId="78CEEF6B" w14:textId="77777777" w:rsidTr="003235DC">
        <w:tblPrEx>
          <w:tblLook w:val="0000" w:firstRow="0" w:lastRow="0" w:firstColumn="0" w:lastColumn="0" w:noHBand="0" w:noVBand="0"/>
        </w:tblPrEx>
        <w:trPr>
          <w:cantSplit/>
        </w:trPr>
        <w:tc>
          <w:tcPr>
            <w:tcW w:w="1418" w:type="dxa"/>
            <w:shd w:val="clear" w:color="auto" w:fill="auto"/>
          </w:tcPr>
          <w:p w14:paraId="5F176B4D" w14:textId="77777777" w:rsidR="007B4EE0" w:rsidRPr="006159E6" w:rsidRDefault="007B4EE0" w:rsidP="00D02290">
            <w:pPr>
              <w:pStyle w:val="CellBody"/>
              <w:rPr>
                <w:lang w:val="en-US"/>
              </w:rPr>
            </w:pPr>
            <w:r w:rsidRPr="006159E6">
              <w:rPr>
                <w:lang w:val="en-US"/>
              </w:rPr>
              <w:t>Premium</w:t>
            </w:r>
            <w:r w:rsidRPr="006159E6">
              <w:rPr>
                <w:lang w:val="en-US"/>
              </w:rPr>
              <w:softHyphen/>
              <w:t>Rate</w:t>
            </w:r>
          </w:p>
        </w:tc>
        <w:tc>
          <w:tcPr>
            <w:tcW w:w="850" w:type="dxa"/>
            <w:shd w:val="clear" w:color="auto" w:fill="auto"/>
          </w:tcPr>
          <w:p w14:paraId="207C46EF" w14:textId="77777777" w:rsidR="007B4EE0" w:rsidRPr="006159E6" w:rsidRDefault="007B4EE0" w:rsidP="00D02290">
            <w:pPr>
              <w:pStyle w:val="CellBody"/>
              <w:rPr>
                <w:lang w:val="en-US"/>
              </w:rPr>
            </w:pPr>
            <w:r w:rsidRPr="006159E6">
              <w:rPr>
                <w:lang w:val="en-US"/>
              </w:rPr>
              <w:t>C</w:t>
            </w:r>
          </w:p>
        </w:tc>
        <w:tc>
          <w:tcPr>
            <w:tcW w:w="1418" w:type="dxa"/>
            <w:shd w:val="clear" w:color="auto" w:fill="auto"/>
          </w:tcPr>
          <w:p w14:paraId="5ABA101F" w14:textId="77777777" w:rsidR="007B4EE0" w:rsidRPr="006159E6" w:rsidRDefault="007B4EE0" w:rsidP="00D02290">
            <w:pPr>
              <w:pStyle w:val="CellBody"/>
              <w:rPr>
                <w:lang w:val="en-US"/>
              </w:rPr>
            </w:pPr>
            <w:r w:rsidRPr="006159E6">
              <w:rPr>
                <w:lang w:val="en-US"/>
              </w:rPr>
              <w:t>Price</w:t>
            </w:r>
            <w:r w:rsidRPr="006159E6">
              <w:rPr>
                <w:lang w:val="en-US"/>
              </w:rPr>
              <w:softHyphen/>
              <w:t>Type</w:t>
            </w:r>
          </w:p>
        </w:tc>
        <w:tc>
          <w:tcPr>
            <w:tcW w:w="5812" w:type="dxa"/>
            <w:shd w:val="clear" w:color="auto" w:fill="auto"/>
          </w:tcPr>
          <w:p w14:paraId="2F09522D" w14:textId="77777777" w:rsidR="007B4EE0" w:rsidRPr="006159E6" w:rsidRDefault="007B4EE0" w:rsidP="00C311BB">
            <w:pPr>
              <w:pStyle w:val="CellBody"/>
              <w:rPr>
                <w:rStyle w:val="Fett"/>
                <w:lang w:val="en-US"/>
              </w:rPr>
            </w:pPr>
            <w:r w:rsidRPr="006159E6">
              <w:rPr>
                <w:rStyle w:val="Fett"/>
                <w:lang w:val="en-US"/>
              </w:rPr>
              <w:t>Occurrence:</w:t>
            </w:r>
          </w:p>
          <w:p w14:paraId="13A244D1" w14:textId="77777777" w:rsidR="007B4EE0" w:rsidRPr="006159E6" w:rsidRDefault="007B4EE0" w:rsidP="00ED3F3F">
            <w:pPr>
              <w:pStyle w:val="condition1"/>
            </w:pPr>
            <w:r w:rsidRPr="006159E6">
              <w:t>If ‘TransactionType’ is set to “OPT_FXD_SWP”, “OPT_FLT_SWP”</w:t>
            </w:r>
            <w:r w:rsidR="0019166C" w:rsidRPr="006159E6">
              <w:t xml:space="preserve"> or</w:t>
            </w:r>
            <w:r w:rsidRPr="006159E6">
              <w:t xml:space="preserve"> “OPT_FIN_INX”, then this field must be omitted</w:t>
            </w:r>
            <w:r w:rsidR="00C76786" w:rsidRPr="006159E6">
              <w:t>.</w:t>
            </w:r>
          </w:p>
          <w:p w14:paraId="5336CFCE" w14:textId="77777777" w:rsidR="007B4EE0" w:rsidRPr="006159E6" w:rsidRDefault="00AB0EEF" w:rsidP="00ED3F3F">
            <w:pPr>
              <w:pStyle w:val="condition1"/>
            </w:pPr>
            <w:r w:rsidRPr="006159E6">
              <w:t>Else, this field</w:t>
            </w:r>
            <w:r w:rsidR="007B4EE0" w:rsidRPr="006159E6">
              <w:t xml:space="preserve"> is mandatory.</w:t>
            </w:r>
          </w:p>
        </w:tc>
      </w:tr>
      <w:tr w:rsidR="007B4EE0" w:rsidRPr="006159E6" w14:paraId="6A8E417C" w14:textId="77777777" w:rsidTr="003235DC">
        <w:tblPrEx>
          <w:tblLook w:val="0000" w:firstRow="0" w:lastRow="0" w:firstColumn="0" w:lastColumn="0" w:noHBand="0" w:noVBand="0"/>
        </w:tblPrEx>
        <w:trPr>
          <w:cantSplit/>
        </w:trPr>
        <w:tc>
          <w:tcPr>
            <w:tcW w:w="1418" w:type="dxa"/>
            <w:shd w:val="clear" w:color="auto" w:fill="auto"/>
          </w:tcPr>
          <w:p w14:paraId="35C3D70E" w14:textId="77777777" w:rsidR="007B4EE0" w:rsidRPr="006159E6" w:rsidRDefault="007B4EE0" w:rsidP="00D02290">
            <w:pPr>
              <w:pStyle w:val="CellBody"/>
              <w:rPr>
                <w:lang w:val="en-US"/>
              </w:rPr>
            </w:pPr>
            <w:r w:rsidRPr="006159E6">
              <w:rPr>
                <w:lang w:val="en-US"/>
              </w:rPr>
              <w:t>Premium</w:t>
            </w:r>
            <w:r w:rsidRPr="006159E6">
              <w:rPr>
                <w:lang w:val="en-US"/>
              </w:rPr>
              <w:softHyphen/>
              <w:t>Currency</w:t>
            </w:r>
          </w:p>
        </w:tc>
        <w:tc>
          <w:tcPr>
            <w:tcW w:w="850" w:type="dxa"/>
            <w:shd w:val="clear" w:color="auto" w:fill="auto"/>
          </w:tcPr>
          <w:p w14:paraId="351DFF3D" w14:textId="77777777" w:rsidR="007B4EE0" w:rsidRPr="006159E6" w:rsidRDefault="007B4EE0" w:rsidP="00D02290">
            <w:pPr>
              <w:pStyle w:val="CellBody"/>
              <w:rPr>
                <w:lang w:val="en-US"/>
              </w:rPr>
            </w:pPr>
            <w:r w:rsidRPr="006159E6">
              <w:rPr>
                <w:lang w:val="en-US"/>
              </w:rPr>
              <w:t>M</w:t>
            </w:r>
          </w:p>
        </w:tc>
        <w:tc>
          <w:tcPr>
            <w:tcW w:w="1418" w:type="dxa"/>
            <w:shd w:val="clear" w:color="auto" w:fill="auto"/>
          </w:tcPr>
          <w:p w14:paraId="5AD5A81E" w14:textId="77777777" w:rsidR="007B4EE0" w:rsidRPr="006159E6" w:rsidRDefault="007B4EE0"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shd w:val="clear" w:color="auto" w:fill="auto"/>
          </w:tcPr>
          <w:p w14:paraId="519F6263" w14:textId="77777777" w:rsidR="007B4EE0" w:rsidRPr="006159E6" w:rsidRDefault="007B4EE0" w:rsidP="00D02290">
            <w:pPr>
              <w:pStyle w:val="CellBody"/>
              <w:rPr>
                <w:lang w:val="en-US"/>
              </w:rPr>
            </w:pPr>
          </w:p>
        </w:tc>
      </w:tr>
      <w:tr w:rsidR="007B4EE0" w:rsidRPr="006159E6" w14:paraId="718361E1" w14:textId="77777777" w:rsidTr="003235DC">
        <w:tblPrEx>
          <w:tblLook w:val="0000" w:firstRow="0" w:lastRow="0" w:firstColumn="0" w:lastColumn="0" w:noHBand="0" w:noVBand="0"/>
        </w:tblPrEx>
        <w:trPr>
          <w:cantSplit/>
        </w:trPr>
        <w:tc>
          <w:tcPr>
            <w:tcW w:w="9498" w:type="dxa"/>
            <w:gridSpan w:val="4"/>
            <w:shd w:val="clear" w:color="auto" w:fill="BFBFBF" w:themeFill="background1" w:themeFillShade="BF"/>
          </w:tcPr>
          <w:p w14:paraId="6E7323DC" w14:textId="77777777" w:rsidR="007B4EE0" w:rsidRPr="006159E6" w:rsidRDefault="007B4EE0" w:rsidP="00D02290">
            <w:pPr>
              <w:pStyle w:val="CellBody"/>
              <w:rPr>
                <w:lang w:val="en-US"/>
              </w:rPr>
            </w:pPr>
            <w:r w:rsidRPr="006159E6">
              <w:rPr>
                <w:rStyle w:val="XSDSectionTitle"/>
                <w:lang w:val="en-US"/>
              </w:rPr>
              <w:t>OptionDetails/PremiumUnit</w:t>
            </w:r>
            <w:r w:rsidRPr="006159E6">
              <w:rPr>
                <w:lang w:val="en-US"/>
              </w:rPr>
              <w:t xml:space="preserve">: conditional section </w:t>
            </w:r>
          </w:p>
          <w:p w14:paraId="5233ABC0" w14:textId="77777777" w:rsidR="007B4EE0" w:rsidRPr="006159E6" w:rsidRDefault="007B4EE0" w:rsidP="00D02290">
            <w:pPr>
              <w:pStyle w:val="CellBody"/>
              <w:rPr>
                <w:rStyle w:val="Fett"/>
                <w:lang w:val="en-US"/>
              </w:rPr>
            </w:pPr>
            <w:r w:rsidRPr="006159E6">
              <w:rPr>
                <w:rStyle w:val="Fett"/>
                <w:lang w:val="en-US"/>
              </w:rPr>
              <w:t>Occurrence:</w:t>
            </w:r>
          </w:p>
          <w:p w14:paraId="2350D645" w14:textId="77777777" w:rsidR="007B4EE0" w:rsidRPr="006159E6" w:rsidRDefault="007B4EE0" w:rsidP="00ED3F3F">
            <w:pPr>
              <w:pStyle w:val="condition1"/>
            </w:pPr>
            <w:r w:rsidRPr="006159E6">
              <w:t>If ‘Commodity’ is an Emissions Commodity or ‘TransactionType’ is set to</w:t>
            </w:r>
            <w:r w:rsidR="00EB484E" w:rsidRPr="006159E6">
              <w:t xml:space="preserve"> “OPT_FXD_SWP”, “OPT_FLT_SWP”</w:t>
            </w:r>
            <w:r w:rsidR="0019166C" w:rsidRPr="006159E6">
              <w:t xml:space="preserve"> or</w:t>
            </w:r>
            <w:r w:rsidRPr="006159E6">
              <w:t xml:space="preserve"> “OPT_FIN_INX”, then this section must be omitted.</w:t>
            </w:r>
          </w:p>
          <w:p w14:paraId="6F38CFA8" w14:textId="77777777" w:rsidR="007B4EE0" w:rsidRPr="006159E6" w:rsidRDefault="00AB0EEF" w:rsidP="00ED3F3F">
            <w:pPr>
              <w:pStyle w:val="condition1"/>
            </w:pPr>
            <w:r w:rsidRPr="006159E6">
              <w:t>Else, this section</w:t>
            </w:r>
            <w:r w:rsidR="007B4EE0" w:rsidRPr="006159E6">
              <w:t xml:space="preserve"> is mandatory.</w:t>
            </w:r>
          </w:p>
        </w:tc>
      </w:tr>
      <w:tr w:rsidR="007B4EE0" w:rsidRPr="006159E6" w14:paraId="56270410" w14:textId="77777777" w:rsidTr="003235DC">
        <w:tblPrEx>
          <w:tblLook w:val="0000" w:firstRow="0" w:lastRow="0" w:firstColumn="0" w:lastColumn="0" w:noHBand="0" w:noVBand="0"/>
        </w:tblPrEx>
        <w:trPr>
          <w:cantSplit/>
        </w:trPr>
        <w:tc>
          <w:tcPr>
            <w:tcW w:w="1418" w:type="dxa"/>
            <w:shd w:val="clear" w:color="auto" w:fill="FFFFFF" w:themeFill="background1"/>
          </w:tcPr>
          <w:p w14:paraId="584EECB3" w14:textId="77777777" w:rsidR="007B4EE0" w:rsidRPr="006159E6" w:rsidRDefault="007B4EE0" w:rsidP="00D02290">
            <w:pPr>
              <w:pStyle w:val="CellBody"/>
              <w:rPr>
                <w:lang w:val="en-US"/>
              </w:rPr>
            </w:pPr>
            <w:r w:rsidRPr="006159E6">
              <w:rPr>
                <w:lang w:val="en-US"/>
              </w:rPr>
              <w:t>Curren</w:t>
            </w:r>
            <w:r w:rsidRPr="006159E6">
              <w:rPr>
                <w:lang w:val="en-US"/>
              </w:rPr>
              <w:softHyphen/>
              <w:t>cy</w:t>
            </w:r>
          </w:p>
        </w:tc>
        <w:tc>
          <w:tcPr>
            <w:tcW w:w="850" w:type="dxa"/>
            <w:shd w:val="clear" w:color="auto" w:fill="FFFFFF" w:themeFill="background1"/>
          </w:tcPr>
          <w:p w14:paraId="66DB6185" w14:textId="77777777" w:rsidR="007B4EE0" w:rsidRPr="006159E6" w:rsidRDefault="007B4EE0" w:rsidP="00D02290">
            <w:pPr>
              <w:pStyle w:val="CellBody"/>
              <w:rPr>
                <w:lang w:val="en-US"/>
              </w:rPr>
            </w:pPr>
            <w:r w:rsidRPr="006159E6">
              <w:rPr>
                <w:lang w:val="en-US"/>
              </w:rPr>
              <w:t>M</w:t>
            </w:r>
          </w:p>
        </w:tc>
        <w:tc>
          <w:tcPr>
            <w:tcW w:w="1418" w:type="dxa"/>
            <w:shd w:val="clear" w:color="auto" w:fill="FFFFFF" w:themeFill="background1"/>
          </w:tcPr>
          <w:p w14:paraId="09392AFF" w14:textId="77777777" w:rsidR="007B4EE0" w:rsidRPr="006159E6" w:rsidRDefault="007B4EE0"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shd w:val="clear" w:color="auto" w:fill="FFFFFF" w:themeFill="background1"/>
          </w:tcPr>
          <w:p w14:paraId="71333FE4" w14:textId="77777777" w:rsidR="007B4EE0" w:rsidRPr="006159E6" w:rsidRDefault="007B4EE0" w:rsidP="00D02290">
            <w:pPr>
              <w:pStyle w:val="CellBody"/>
              <w:rPr>
                <w:lang w:val="en-US"/>
              </w:rPr>
            </w:pPr>
          </w:p>
        </w:tc>
      </w:tr>
      <w:tr w:rsidR="007B4EE0" w:rsidRPr="006159E6" w14:paraId="4F62BE97" w14:textId="77777777" w:rsidTr="003235DC">
        <w:tblPrEx>
          <w:tblLook w:val="0000" w:firstRow="0" w:lastRow="0" w:firstColumn="0" w:lastColumn="0" w:noHBand="0" w:noVBand="0"/>
        </w:tblPrEx>
        <w:trPr>
          <w:cantSplit/>
        </w:trPr>
        <w:tc>
          <w:tcPr>
            <w:tcW w:w="1418" w:type="dxa"/>
            <w:shd w:val="clear" w:color="auto" w:fill="FFFFFF" w:themeFill="background1"/>
          </w:tcPr>
          <w:p w14:paraId="31D3CBEE" w14:textId="77777777" w:rsidR="007B4EE0" w:rsidRPr="006159E6" w:rsidRDefault="007B4EE0" w:rsidP="00D02290">
            <w:pPr>
              <w:pStyle w:val="CellBody"/>
              <w:rPr>
                <w:lang w:val="en-US"/>
              </w:rPr>
            </w:pPr>
            <w:r w:rsidRPr="006159E6">
              <w:rPr>
                <w:lang w:val="en-US"/>
              </w:rPr>
              <w:t>Ca</w:t>
            </w:r>
            <w:r w:rsidRPr="006159E6">
              <w:rPr>
                <w:lang w:val="en-US"/>
              </w:rPr>
              <w:softHyphen/>
              <w:t>pac</w:t>
            </w:r>
            <w:r w:rsidRPr="006159E6">
              <w:rPr>
                <w:lang w:val="en-US"/>
              </w:rPr>
              <w:softHyphen/>
              <w:t>ity</w:t>
            </w:r>
          </w:p>
        </w:tc>
        <w:tc>
          <w:tcPr>
            <w:tcW w:w="850" w:type="dxa"/>
            <w:shd w:val="clear" w:color="auto" w:fill="FFFFFF" w:themeFill="background1"/>
          </w:tcPr>
          <w:p w14:paraId="25433571" w14:textId="77777777" w:rsidR="007B4EE0" w:rsidRPr="006159E6" w:rsidRDefault="007B4EE0" w:rsidP="00D02290">
            <w:pPr>
              <w:pStyle w:val="CellBody"/>
              <w:rPr>
                <w:lang w:val="en-US"/>
              </w:rPr>
            </w:pPr>
            <w:r w:rsidRPr="006159E6">
              <w:rPr>
                <w:lang w:val="en-US"/>
              </w:rPr>
              <w:t>M</w:t>
            </w:r>
          </w:p>
        </w:tc>
        <w:tc>
          <w:tcPr>
            <w:tcW w:w="1418" w:type="dxa"/>
            <w:shd w:val="clear" w:color="auto" w:fill="FFFFFF" w:themeFill="background1"/>
          </w:tcPr>
          <w:p w14:paraId="1E65EA92" w14:textId="77777777" w:rsidR="007B4EE0" w:rsidRPr="006159E6" w:rsidRDefault="007B4EE0" w:rsidP="00D02290">
            <w:pPr>
              <w:pStyle w:val="CellBody"/>
              <w:rPr>
                <w:lang w:val="en-US"/>
              </w:rPr>
            </w:pPr>
            <w:r w:rsidRPr="006159E6">
              <w:rPr>
                <w:lang w:val="en-US"/>
              </w:rPr>
              <w:t>Unit</w:t>
            </w:r>
            <w:r w:rsidRPr="006159E6">
              <w:rPr>
                <w:lang w:val="en-US"/>
              </w:rPr>
              <w:softHyphen/>
              <w:t>Of</w:t>
            </w:r>
            <w:r w:rsidRPr="006159E6">
              <w:rPr>
                <w:lang w:val="en-US"/>
              </w:rPr>
              <w:softHyphen/>
              <w:t>Measure</w:t>
            </w:r>
            <w:r w:rsidRPr="006159E6">
              <w:rPr>
                <w:lang w:val="en-US"/>
              </w:rPr>
              <w:softHyphen/>
              <w:t>Type</w:t>
            </w:r>
          </w:p>
        </w:tc>
        <w:tc>
          <w:tcPr>
            <w:tcW w:w="5812" w:type="dxa"/>
            <w:shd w:val="clear" w:color="auto" w:fill="FFFFFF" w:themeFill="background1"/>
          </w:tcPr>
          <w:p w14:paraId="46E4B78F" w14:textId="77777777" w:rsidR="007B4EE0" w:rsidRPr="006159E6" w:rsidRDefault="007B4EE0" w:rsidP="00D02290">
            <w:pPr>
              <w:pStyle w:val="CellBody"/>
              <w:rPr>
                <w:lang w:val="en-US"/>
              </w:rPr>
            </w:pPr>
          </w:p>
        </w:tc>
      </w:tr>
      <w:tr w:rsidR="007B4EE0" w:rsidRPr="006159E6" w14:paraId="3B7D7599" w14:textId="77777777" w:rsidTr="003235DC">
        <w:tblPrEx>
          <w:tblLook w:val="0000" w:firstRow="0" w:lastRow="0" w:firstColumn="0" w:lastColumn="0" w:noHBand="0" w:noVBand="0"/>
        </w:tblPrEx>
        <w:trPr>
          <w:cantSplit/>
        </w:trPr>
        <w:tc>
          <w:tcPr>
            <w:tcW w:w="9498" w:type="dxa"/>
            <w:gridSpan w:val="4"/>
            <w:shd w:val="clear" w:color="auto" w:fill="BFBFBF" w:themeFill="background1" w:themeFillShade="BF"/>
          </w:tcPr>
          <w:p w14:paraId="1A36984D"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PremiumUnit</w:t>
            </w:r>
          </w:p>
        </w:tc>
      </w:tr>
      <w:tr w:rsidR="007B4EE0" w:rsidRPr="006159E6" w14:paraId="2D18A6B0" w14:textId="77777777" w:rsidTr="003235DC">
        <w:tblPrEx>
          <w:tblLook w:val="0000" w:firstRow="0" w:lastRow="0" w:firstColumn="0" w:lastColumn="0" w:noHBand="0" w:noVBand="0"/>
        </w:tblPrEx>
        <w:trPr>
          <w:cantSplit/>
        </w:trPr>
        <w:tc>
          <w:tcPr>
            <w:tcW w:w="1418" w:type="dxa"/>
            <w:shd w:val="clear" w:color="auto" w:fill="FFFFFF" w:themeFill="background1"/>
          </w:tcPr>
          <w:p w14:paraId="57154E30" w14:textId="77777777" w:rsidR="007B4EE0" w:rsidRPr="006159E6" w:rsidRDefault="007B4EE0" w:rsidP="00D02290">
            <w:pPr>
              <w:pStyle w:val="CellBody"/>
              <w:rPr>
                <w:lang w:val="en-US"/>
              </w:rPr>
            </w:pPr>
            <w:r w:rsidRPr="006159E6">
              <w:rPr>
                <w:lang w:val="en-US"/>
              </w:rPr>
              <w:t>Total</w:t>
            </w:r>
            <w:r w:rsidRPr="006159E6">
              <w:rPr>
                <w:lang w:val="en-US"/>
              </w:rPr>
              <w:softHyphen/>
              <w:t>Premium</w:t>
            </w:r>
            <w:r w:rsidRPr="006159E6">
              <w:rPr>
                <w:lang w:val="en-US"/>
              </w:rPr>
              <w:softHyphen/>
              <w:t>Value</w:t>
            </w:r>
          </w:p>
        </w:tc>
        <w:tc>
          <w:tcPr>
            <w:tcW w:w="850" w:type="dxa"/>
            <w:shd w:val="clear" w:color="auto" w:fill="FFFFFF" w:themeFill="background1"/>
          </w:tcPr>
          <w:p w14:paraId="67657EF2" w14:textId="77777777" w:rsidR="007B4EE0" w:rsidRPr="006159E6" w:rsidRDefault="007B4EE0" w:rsidP="00D02290">
            <w:pPr>
              <w:pStyle w:val="CellBody"/>
              <w:rPr>
                <w:lang w:val="en-US"/>
              </w:rPr>
            </w:pPr>
            <w:r w:rsidRPr="006159E6">
              <w:rPr>
                <w:lang w:val="en-US"/>
              </w:rPr>
              <w:t>M</w:t>
            </w:r>
            <w:r w:rsidR="00695D1E" w:rsidRPr="006159E6">
              <w:rPr>
                <w:lang w:val="en-US"/>
              </w:rPr>
              <w:t>+C</w:t>
            </w:r>
          </w:p>
        </w:tc>
        <w:tc>
          <w:tcPr>
            <w:tcW w:w="1418" w:type="dxa"/>
            <w:shd w:val="clear" w:color="auto" w:fill="FFFFFF" w:themeFill="background1"/>
          </w:tcPr>
          <w:p w14:paraId="3BC3FF41" w14:textId="77777777" w:rsidR="007B4EE0" w:rsidRPr="006159E6" w:rsidRDefault="007B4EE0" w:rsidP="00D02290">
            <w:pPr>
              <w:pStyle w:val="CellBody"/>
              <w:rPr>
                <w:lang w:val="en-US"/>
              </w:rPr>
            </w:pPr>
            <w:r w:rsidRPr="006159E6">
              <w:rPr>
                <w:lang w:val="en-US"/>
              </w:rPr>
              <w:t>Price</w:t>
            </w:r>
            <w:r w:rsidRPr="006159E6">
              <w:rPr>
                <w:lang w:val="en-US"/>
              </w:rPr>
              <w:softHyphen/>
              <w:t>Type</w:t>
            </w:r>
          </w:p>
        </w:tc>
        <w:tc>
          <w:tcPr>
            <w:tcW w:w="5812" w:type="dxa"/>
            <w:shd w:val="clear" w:color="auto" w:fill="FFFFFF" w:themeFill="background1"/>
          </w:tcPr>
          <w:p w14:paraId="69242552" w14:textId="77777777" w:rsidR="00F854AD" w:rsidRPr="006159E6" w:rsidRDefault="00F854AD" w:rsidP="00D02290">
            <w:pPr>
              <w:pStyle w:val="CellBody"/>
              <w:rPr>
                <w:rStyle w:val="Fett"/>
                <w:lang w:val="en-US"/>
              </w:rPr>
            </w:pPr>
            <w:r w:rsidRPr="006159E6">
              <w:rPr>
                <w:rStyle w:val="Fett"/>
                <w:lang w:val="en-US"/>
              </w:rPr>
              <w:t>Values:</w:t>
            </w:r>
          </w:p>
          <w:p w14:paraId="2AB8AA49" w14:textId="77777777" w:rsidR="007B4EE0" w:rsidRPr="006159E6" w:rsidRDefault="00F854AD" w:rsidP="00ED3F3F">
            <w:pPr>
              <w:pStyle w:val="condition1"/>
            </w:pPr>
            <w:r w:rsidRPr="006159E6">
              <w:t>‘TotalPremiumValue’ m</w:t>
            </w:r>
            <w:r w:rsidR="007B4EE0" w:rsidRPr="006159E6">
              <w:t xml:space="preserve">ust </w:t>
            </w:r>
            <w:r w:rsidR="0085220E" w:rsidRPr="006159E6">
              <w:t xml:space="preserve">be </w:t>
            </w:r>
            <w:r w:rsidR="007B4EE0" w:rsidRPr="006159E6">
              <w:t xml:space="preserve">equal </w:t>
            </w:r>
            <w:r w:rsidR="0085220E" w:rsidRPr="006159E6">
              <w:t xml:space="preserve">to </w:t>
            </w:r>
            <w:r w:rsidR="007B4EE0" w:rsidRPr="006159E6">
              <w:t xml:space="preserve">the sum of </w:t>
            </w:r>
            <w:r w:rsidRPr="006159E6">
              <w:t xml:space="preserve">all </w:t>
            </w:r>
            <w:r w:rsidR="007B4EE0" w:rsidRPr="006159E6">
              <w:t>‘PremiumValue’ fields in all ‘PremiumPayments’ sections.</w:t>
            </w:r>
          </w:p>
          <w:p w14:paraId="096970CA" w14:textId="77777777" w:rsidR="007B4EE0" w:rsidRPr="006159E6" w:rsidRDefault="00F854AD" w:rsidP="00ED3F3F">
            <w:pPr>
              <w:pStyle w:val="condition1"/>
            </w:pPr>
            <w:r w:rsidRPr="006159E6">
              <w:t>If ‘TransactionType’ is a F</w:t>
            </w:r>
            <w:r w:rsidR="007B4EE0" w:rsidRPr="006159E6">
              <w:t>inancial Transaction</w:t>
            </w:r>
            <w:r w:rsidRPr="006159E6">
              <w:t xml:space="preserve">, </w:t>
            </w:r>
            <w:r w:rsidR="00390054" w:rsidRPr="006159E6">
              <w:t xml:space="preserve">then </w:t>
            </w:r>
            <w:r w:rsidR="007B4EE0" w:rsidRPr="006159E6">
              <w:t>this field must be rounded to 2 decimal places.</w:t>
            </w:r>
            <w:r w:rsidR="00B305B1">
              <w:br/>
              <w:t xml:space="preserve">See also rule </w:t>
            </w:r>
            <w:r w:rsidR="0060343B">
              <w:t>BR</w:t>
            </w:r>
            <w:r w:rsidR="00B305B1">
              <w:t>00</w:t>
            </w:r>
            <w:r w:rsidR="006C4B49">
              <w:t>2</w:t>
            </w:r>
            <w:r w:rsidR="00B305B1">
              <w:t xml:space="preserve"> in the section </w:t>
            </w:r>
            <w:r w:rsidR="00B305B1">
              <w:fldChar w:fldCharType="begin"/>
            </w:r>
            <w:r w:rsidR="00B305B1">
              <w:instrText xml:space="preserve"> REF _Ref455671626 \h </w:instrText>
            </w:r>
            <w:r w:rsidR="00B305B1">
              <w:fldChar w:fldCharType="separate"/>
            </w:r>
            <w:r w:rsidR="00D7069B" w:rsidRPr="006159E6">
              <w:t xml:space="preserve">Additional </w:t>
            </w:r>
            <w:r w:rsidR="00D7069B">
              <w:t>Business Rules</w:t>
            </w:r>
            <w:r w:rsidR="00B305B1">
              <w:fldChar w:fldCharType="end"/>
            </w:r>
            <w:r w:rsidR="00B305B1">
              <w:t>.</w:t>
            </w:r>
          </w:p>
        </w:tc>
      </w:tr>
      <w:tr w:rsidR="007B4EE0" w:rsidRPr="006159E6" w14:paraId="524B54AF" w14:textId="77777777" w:rsidTr="003235DC">
        <w:tblPrEx>
          <w:tblLook w:val="0000" w:firstRow="0" w:lastRow="0" w:firstColumn="0" w:lastColumn="0" w:noHBand="0" w:noVBand="0"/>
        </w:tblPrEx>
        <w:trPr>
          <w:cantSplit/>
        </w:trPr>
        <w:tc>
          <w:tcPr>
            <w:tcW w:w="1418" w:type="dxa"/>
            <w:shd w:val="clear" w:color="auto" w:fill="FFFFFF" w:themeFill="background1"/>
          </w:tcPr>
          <w:p w14:paraId="25BF7559" w14:textId="77777777" w:rsidR="007B4EE0" w:rsidRPr="006159E6" w:rsidRDefault="007B4EE0" w:rsidP="00D02290">
            <w:pPr>
              <w:pStyle w:val="CellBody"/>
              <w:rPr>
                <w:lang w:val="en-US"/>
              </w:rPr>
            </w:pPr>
            <w:r w:rsidRPr="006159E6">
              <w:rPr>
                <w:lang w:val="en-US"/>
              </w:rPr>
              <w:t>Premium</w:t>
            </w:r>
            <w:r w:rsidRPr="006159E6">
              <w:rPr>
                <w:lang w:val="en-US"/>
              </w:rPr>
              <w:softHyphen/>
              <w:t>Payment</w:t>
            </w:r>
            <w:r w:rsidRPr="006159E6">
              <w:rPr>
                <w:lang w:val="en-US"/>
              </w:rPr>
              <w:softHyphen/>
              <w:t>Date</w:t>
            </w:r>
          </w:p>
        </w:tc>
        <w:tc>
          <w:tcPr>
            <w:tcW w:w="850" w:type="dxa"/>
            <w:shd w:val="clear" w:color="auto" w:fill="FFFFFF" w:themeFill="background1"/>
          </w:tcPr>
          <w:p w14:paraId="3D058EC8" w14:textId="77777777" w:rsidR="007B4EE0" w:rsidRPr="006159E6" w:rsidRDefault="007B4EE0" w:rsidP="00D02290">
            <w:pPr>
              <w:pStyle w:val="CellBody"/>
              <w:rPr>
                <w:lang w:val="en-US"/>
              </w:rPr>
            </w:pPr>
            <w:r w:rsidRPr="006159E6">
              <w:rPr>
                <w:lang w:val="en-US"/>
              </w:rPr>
              <w:t>C</w:t>
            </w:r>
          </w:p>
        </w:tc>
        <w:tc>
          <w:tcPr>
            <w:tcW w:w="1418" w:type="dxa"/>
            <w:shd w:val="clear" w:color="auto" w:fill="FFFFFF" w:themeFill="background1"/>
          </w:tcPr>
          <w:p w14:paraId="19435205" w14:textId="77777777" w:rsidR="007B4EE0" w:rsidRPr="006159E6" w:rsidRDefault="007B4EE0" w:rsidP="00D02290">
            <w:pPr>
              <w:pStyle w:val="CellBody"/>
              <w:rPr>
                <w:lang w:val="en-US"/>
              </w:rPr>
            </w:pPr>
            <w:r w:rsidRPr="006159E6">
              <w:rPr>
                <w:lang w:val="en-US"/>
              </w:rPr>
              <w:t>Date</w:t>
            </w:r>
            <w:r w:rsidRPr="006159E6">
              <w:rPr>
                <w:lang w:val="en-US"/>
              </w:rPr>
              <w:softHyphen/>
              <w:t>Type</w:t>
            </w:r>
          </w:p>
        </w:tc>
        <w:tc>
          <w:tcPr>
            <w:tcW w:w="5812" w:type="dxa"/>
            <w:shd w:val="clear" w:color="auto" w:fill="FFFFFF" w:themeFill="background1"/>
          </w:tcPr>
          <w:p w14:paraId="46AE489B" w14:textId="77777777" w:rsidR="007B4EE0" w:rsidRPr="006159E6" w:rsidRDefault="007B4EE0" w:rsidP="00D02290">
            <w:pPr>
              <w:pStyle w:val="CellBody"/>
              <w:rPr>
                <w:rStyle w:val="Fett"/>
                <w:lang w:val="en-US"/>
              </w:rPr>
            </w:pPr>
            <w:r w:rsidRPr="006159E6">
              <w:rPr>
                <w:rStyle w:val="Fett"/>
                <w:lang w:val="en-US"/>
              </w:rPr>
              <w:t>Occurrence:</w:t>
            </w:r>
          </w:p>
          <w:p w14:paraId="27244464" w14:textId="77777777" w:rsidR="007B4EE0" w:rsidRPr="006159E6" w:rsidRDefault="007B4EE0" w:rsidP="00ED3F3F">
            <w:pPr>
              <w:pStyle w:val="condition1"/>
            </w:pPr>
            <w:r w:rsidRPr="006159E6">
              <w:t xml:space="preserve">If ‘TransactionType’ is </w:t>
            </w:r>
            <w:r w:rsidR="00A739B7" w:rsidRPr="006159E6">
              <w:t>“OPT”</w:t>
            </w:r>
            <w:r w:rsidRPr="006159E6">
              <w:t>, then this field is mandatory</w:t>
            </w:r>
            <w:r w:rsidR="00084C5B" w:rsidRPr="006159E6">
              <w:t>.</w:t>
            </w:r>
          </w:p>
          <w:p w14:paraId="35608140" w14:textId="77777777" w:rsidR="007B4EE0" w:rsidRPr="006159E6" w:rsidRDefault="00AB0EEF" w:rsidP="00ED3F3F">
            <w:pPr>
              <w:pStyle w:val="condition1"/>
            </w:pPr>
            <w:r w:rsidRPr="006159E6">
              <w:t>Else, this field</w:t>
            </w:r>
            <w:r w:rsidR="007B4EE0" w:rsidRPr="006159E6">
              <w:t xml:space="preserve"> must be omitted.</w:t>
            </w:r>
          </w:p>
        </w:tc>
      </w:tr>
      <w:tr w:rsidR="0095173C" w:rsidRPr="006159E6" w14:paraId="3A61ACFE" w14:textId="77777777" w:rsidTr="003235DC">
        <w:tblPrEx>
          <w:tblLook w:val="0000" w:firstRow="0" w:lastRow="0" w:firstColumn="0" w:lastColumn="0" w:noHBand="0" w:noVBand="0"/>
        </w:tblPrEx>
        <w:trPr>
          <w:cantSplit/>
        </w:trPr>
        <w:tc>
          <w:tcPr>
            <w:tcW w:w="1418" w:type="dxa"/>
            <w:shd w:val="clear" w:color="auto" w:fill="FFFFFF" w:themeFill="background1"/>
          </w:tcPr>
          <w:p w14:paraId="66869514" w14:textId="77777777" w:rsidR="0095173C" w:rsidRPr="006159E6" w:rsidRDefault="0095173C" w:rsidP="00C85DEC">
            <w:pPr>
              <w:pStyle w:val="CellBody"/>
              <w:rPr>
                <w:lang w:val="en-US"/>
              </w:rPr>
            </w:pPr>
            <w:r w:rsidRPr="006159E6">
              <w:rPr>
                <w:lang w:val="en-US"/>
              </w:rPr>
              <w:t>Exercise</w:t>
            </w:r>
            <w:r w:rsidRPr="006159E6">
              <w:rPr>
                <w:lang w:val="en-US"/>
              </w:rPr>
              <w:softHyphen/>
              <w:t>Date</w:t>
            </w:r>
            <w:r w:rsidRPr="006159E6">
              <w:rPr>
                <w:lang w:val="en-US"/>
              </w:rPr>
              <w:softHyphen/>
              <w:t>Time</w:t>
            </w:r>
          </w:p>
        </w:tc>
        <w:tc>
          <w:tcPr>
            <w:tcW w:w="850" w:type="dxa"/>
            <w:shd w:val="clear" w:color="auto" w:fill="FFFFFF" w:themeFill="background1"/>
          </w:tcPr>
          <w:p w14:paraId="54121BBF" w14:textId="6BF06292" w:rsidR="0095173C" w:rsidRPr="006159E6" w:rsidRDefault="0095173C" w:rsidP="00C85DEC">
            <w:pPr>
              <w:pStyle w:val="CellBody"/>
              <w:rPr>
                <w:lang w:val="en-US"/>
              </w:rPr>
            </w:pPr>
            <w:r w:rsidRPr="006159E6">
              <w:rPr>
                <w:lang w:val="en-US"/>
              </w:rPr>
              <w:t>C</w:t>
            </w:r>
          </w:p>
        </w:tc>
        <w:tc>
          <w:tcPr>
            <w:tcW w:w="1418" w:type="dxa"/>
            <w:shd w:val="clear" w:color="auto" w:fill="FFFFFF" w:themeFill="background1"/>
          </w:tcPr>
          <w:p w14:paraId="55BF556A" w14:textId="77777777" w:rsidR="0095173C" w:rsidRPr="006159E6" w:rsidRDefault="0095173C" w:rsidP="00C85DEC">
            <w:pPr>
              <w:pStyle w:val="CellBody"/>
              <w:rPr>
                <w:lang w:val="en-US"/>
              </w:rPr>
            </w:pPr>
            <w:r w:rsidRPr="006159E6">
              <w:rPr>
                <w:lang w:val="en-US"/>
              </w:rPr>
              <w:t>Clock</w:t>
            </w:r>
            <w:r w:rsidRPr="006159E6">
              <w:rPr>
                <w:lang w:val="en-US"/>
              </w:rPr>
              <w:softHyphen/>
              <w:t>Date</w:t>
            </w:r>
            <w:r w:rsidRPr="006159E6">
              <w:rPr>
                <w:lang w:val="en-US"/>
              </w:rPr>
              <w:softHyphen/>
              <w:t>Time</w:t>
            </w:r>
            <w:r w:rsidRPr="006159E6">
              <w:rPr>
                <w:lang w:val="en-US"/>
              </w:rPr>
              <w:softHyphen/>
              <w:t>Type</w:t>
            </w:r>
          </w:p>
        </w:tc>
        <w:tc>
          <w:tcPr>
            <w:tcW w:w="5812" w:type="dxa"/>
            <w:shd w:val="clear" w:color="auto" w:fill="FFFFFF" w:themeFill="background1"/>
          </w:tcPr>
          <w:p w14:paraId="09AD0581" w14:textId="4A4793BC" w:rsidR="00ED39CB" w:rsidRDefault="00522C8A" w:rsidP="00C85DEC">
            <w:pPr>
              <w:pStyle w:val="CellBody"/>
              <w:rPr>
                <w:rStyle w:val="Fett"/>
                <w:lang w:val="en-US"/>
              </w:rPr>
            </w:pPr>
            <w:ins w:id="1092" w:author="Autor">
              <w:r>
                <w:rPr>
                  <w:lang w:val="en-US"/>
                </w:rPr>
                <w:t xml:space="preserve">This field uses the agreed date and time in the time zone of the location where the reference price is published. </w:t>
              </w:r>
              <w:r w:rsidR="00ED39CB">
                <w:t>For energy, the time can be zero.</w:t>
              </w:r>
            </w:ins>
          </w:p>
          <w:p w14:paraId="283C93FC" w14:textId="6079DC2A" w:rsidR="0095173C" w:rsidRPr="006159E6" w:rsidRDefault="0095173C" w:rsidP="00C85DEC">
            <w:pPr>
              <w:pStyle w:val="CellBody"/>
              <w:rPr>
                <w:rStyle w:val="Fett"/>
                <w:lang w:val="en-US"/>
              </w:rPr>
            </w:pPr>
            <w:r w:rsidRPr="006159E6">
              <w:rPr>
                <w:rStyle w:val="Fett"/>
                <w:lang w:val="en-US"/>
              </w:rPr>
              <w:t>Occurrence:</w:t>
            </w:r>
          </w:p>
          <w:p w14:paraId="3705E12C" w14:textId="70B4B6A8" w:rsidR="0095173C" w:rsidRPr="006159E6" w:rsidRDefault="0095173C" w:rsidP="00ED3F3F">
            <w:pPr>
              <w:pStyle w:val="condition1"/>
            </w:pPr>
            <w:r w:rsidRPr="006159E6">
              <w:t>If ‘Commodity’ is an Emissions Commodity, then this field is mandatory.</w:t>
            </w:r>
          </w:p>
          <w:p w14:paraId="779C186B" w14:textId="51C6CFF8" w:rsidR="0095173C" w:rsidRPr="006159E6" w:rsidRDefault="0095173C" w:rsidP="002373D2">
            <w:pPr>
              <w:pStyle w:val="condition1"/>
            </w:pPr>
            <w:r w:rsidRPr="006159E6">
              <w:t>Else, this field must be omitted.</w:t>
            </w:r>
          </w:p>
        </w:tc>
      </w:tr>
      <w:tr w:rsidR="007B4EE0" w:rsidRPr="006159E6" w14:paraId="52496AEB" w14:textId="77777777" w:rsidTr="003235DC">
        <w:tblPrEx>
          <w:tblLook w:val="0000" w:firstRow="0" w:lastRow="0" w:firstColumn="0" w:lastColumn="0" w:noHBand="0" w:noVBand="0"/>
        </w:tblPrEx>
        <w:trPr>
          <w:cantSplit/>
        </w:trPr>
        <w:tc>
          <w:tcPr>
            <w:tcW w:w="1418" w:type="dxa"/>
            <w:shd w:val="clear" w:color="auto" w:fill="FFFFFF" w:themeFill="background1"/>
          </w:tcPr>
          <w:p w14:paraId="0838471A" w14:textId="77777777" w:rsidR="007B4EE0" w:rsidRPr="006159E6" w:rsidRDefault="007B4EE0" w:rsidP="00D02290">
            <w:pPr>
              <w:pStyle w:val="CellBody"/>
              <w:rPr>
                <w:lang w:val="en-US"/>
              </w:rPr>
            </w:pPr>
            <w:r w:rsidRPr="006159E6">
              <w:rPr>
                <w:lang w:val="en-US"/>
              </w:rPr>
              <w:t>Automatic</w:t>
            </w:r>
            <w:r w:rsidRPr="006159E6">
              <w:rPr>
                <w:lang w:val="en-US"/>
              </w:rPr>
              <w:softHyphen/>
              <w:t>Exercise</w:t>
            </w:r>
          </w:p>
        </w:tc>
        <w:tc>
          <w:tcPr>
            <w:tcW w:w="850" w:type="dxa"/>
            <w:shd w:val="clear" w:color="auto" w:fill="FFFFFF" w:themeFill="background1"/>
          </w:tcPr>
          <w:p w14:paraId="720C67BD" w14:textId="77777777" w:rsidR="007B4EE0" w:rsidRPr="006159E6" w:rsidRDefault="007B4EE0" w:rsidP="00D02290">
            <w:pPr>
              <w:pStyle w:val="CellBody"/>
              <w:rPr>
                <w:lang w:val="en-US"/>
              </w:rPr>
            </w:pPr>
            <w:r w:rsidRPr="006159E6">
              <w:rPr>
                <w:lang w:val="en-US"/>
              </w:rPr>
              <w:t>C</w:t>
            </w:r>
          </w:p>
        </w:tc>
        <w:tc>
          <w:tcPr>
            <w:tcW w:w="1418" w:type="dxa"/>
            <w:shd w:val="clear" w:color="auto" w:fill="FFFFFF" w:themeFill="background1"/>
          </w:tcPr>
          <w:p w14:paraId="60F4BFCF" w14:textId="77777777" w:rsidR="007B4EE0" w:rsidRPr="006159E6" w:rsidRDefault="007B4EE0" w:rsidP="00D02290">
            <w:pPr>
              <w:pStyle w:val="CellBody"/>
              <w:rPr>
                <w:lang w:val="en-US"/>
              </w:rPr>
            </w:pPr>
            <w:r w:rsidRPr="006159E6">
              <w:rPr>
                <w:lang w:val="en-US"/>
              </w:rPr>
              <w:t>True</w:t>
            </w:r>
            <w:r w:rsidRPr="006159E6">
              <w:rPr>
                <w:lang w:val="en-US"/>
              </w:rPr>
              <w:softHyphen/>
              <w:t>False</w:t>
            </w:r>
            <w:r w:rsidRPr="006159E6">
              <w:rPr>
                <w:lang w:val="en-US"/>
              </w:rPr>
              <w:softHyphen/>
              <w:t>Type</w:t>
            </w:r>
          </w:p>
        </w:tc>
        <w:tc>
          <w:tcPr>
            <w:tcW w:w="5812" w:type="dxa"/>
            <w:shd w:val="clear" w:color="auto" w:fill="FFFFFF" w:themeFill="background1"/>
          </w:tcPr>
          <w:p w14:paraId="286F55AC" w14:textId="77777777" w:rsidR="007B4EE0" w:rsidRPr="00D7069B" w:rsidRDefault="007B4EE0" w:rsidP="00E025D5">
            <w:pPr>
              <w:pStyle w:val="CellBody"/>
              <w:rPr>
                <w:rStyle w:val="Fett"/>
              </w:rPr>
            </w:pPr>
            <w:r w:rsidRPr="00D7069B">
              <w:rPr>
                <w:rStyle w:val="Fett"/>
              </w:rPr>
              <w:t>Occurrence:</w:t>
            </w:r>
          </w:p>
          <w:p w14:paraId="5236696C" w14:textId="77777777" w:rsidR="007B4EE0" w:rsidRPr="006159E6" w:rsidRDefault="007B4EE0" w:rsidP="00ED3F3F">
            <w:pPr>
              <w:pStyle w:val="condition1"/>
            </w:pPr>
            <w:r w:rsidRPr="006159E6">
              <w:t>If ‘TransactionType’ is a Financial Transaction, then this field is mandatory</w:t>
            </w:r>
            <w:r w:rsidR="002D67F5" w:rsidRPr="006159E6">
              <w:t>.</w:t>
            </w:r>
          </w:p>
          <w:p w14:paraId="0C772815" w14:textId="77777777" w:rsidR="007B4EE0" w:rsidRPr="006159E6" w:rsidRDefault="00AB0EEF" w:rsidP="00ED3F3F">
            <w:pPr>
              <w:pStyle w:val="condition1"/>
            </w:pPr>
            <w:r w:rsidRPr="006159E6">
              <w:t>Else, this field</w:t>
            </w:r>
            <w:r w:rsidR="007B4EE0" w:rsidRPr="006159E6">
              <w:t xml:space="preserve"> must be omitted. </w:t>
            </w:r>
          </w:p>
        </w:tc>
      </w:tr>
      <w:tr w:rsidR="007B4EE0" w:rsidRPr="006159E6" w14:paraId="0874D66C" w14:textId="77777777" w:rsidTr="003235DC">
        <w:tblPrEx>
          <w:tblLook w:val="0000" w:firstRow="0" w:lastRow="0" w:firstColumn="0" w:lastColumn="0" w:noHBand="0" w:noVBand="0"/>
        </w:tblPrEx>
        <w:trPr>
          <w:cantSplit/>
        </w:trPr>
        <w:tc>
          <w:tcPr>
            <w:tcW w:w="1418" w:type="dxa"/>
            <w:shd w:val="clear" w:color="auto" w:fill="FFFFFF" w:themeFill="background1"/>
          </w:tcPr>
          <w:p w14:paraId="6597A989" w14:textId="77777777" w:rsidR="007B4EE0" w:rsidRPr="006159E6" w:rsidRDefault="007B4EE0" w:rsidP="00D02290">
            <w:pPr>
              <w:pStyle w:val="CellBody"/>
              <w:rPr>
                <w:lang w:val="en-US"/>
              </w:rPr>
            </w:pPr>
            <w:r w:rsidRPr="006159E6">
              <w:rPr>
                <w:lang w:val="en-US"/>
              </w:rPr>
              <w:lastRenderedPageBreak/>
              <w:t>Early</w:t>
            </w:r>
            <w:r w:rsidRPr="006159E6">
              <w:rPr>
                <w:lang w:val="en-US"/>
              </w:rPr>
              <w:softHyphen/>
              <w:t>Exercise</w:t>
            </w:r>
          </w:p>
        </w:tc>
        <w:tc>
          <w:tcPr>
            <w:tcW w:w="850" w:type="dxa"/>
            <w:shd w:val="clear" w:color="auto" w:fill="FFFFFF" w:themeFill="background1"/>
          </w:tcPr>
          <w:p w14:paraId="064FE9C1" w14:textId="77777777" w:rsidR="007B4EE0" w:rsidRPr="006159E6" w:rsidRDefault="007B4EE0" w:rsidP="00D02290">
            <w:pPr>
              <w:pStyle w:val="CellBody"/>
              <w:rPr>
                <w:lang w:val="en-US"/>
              </w:rPr>
            </w:pPr>
            <w:r w:rsidRPr="006159E6">
              <w:rPr>
                <w:lang w:val="en-US"/>
              </w:rPr>
              <w:t>C</w:t>
            </w:r>
          </w:p>
        </w:tc>
        <w:tc>
          <w:tcPr>
            <w:tcW w:w="1418" w:type="dxa"/>
            <w:shd w:val="clear" w:color="auto" w:fill="FFFFFF" w:themeFill="background1"/>
          </w:tcPr>
          <w:p w14:paraId="42C743B1" w14:textId="77777777" w:rsidR="007B4EE0" w:rsidRPr="006159E6" w:rsidRDefault="007B4EE0" w:rsidP="00D02290">
            <w:pPr>
              <w:pStyle w:val="CellBody"/>
              <w:rPr>
                <w:lang w:val="en-US"/>
              </w:rPr>
            </w:pPr>
            <w:r w:rsidRPr="006159E6">
              <w:rPr>
                <w:lang w:val="en-US"/>
              </w:rPr>
              <w:t>True</w:t>
            </w:r>
            <w:r w:rsidRPr="006159E6">
              <w:rPr>
                <w:lang w:val="en-US"/>
              </w:rPr>
              <w:softHyphen/>
              <w:t>False</w:t>
            </w:r>
            <w:r w:rsidRPr="006159E6">
              <w:rPr>
                <w:lang w:val="en-US"/>
              </w:rPr>
              <w:softHyphen/>
              <w:t>Type</w:t>
            </w:r>
          </w:p>
        </w:tc>
        <w:tc>
          <w:tcPr>
            <w:tcW w:w="5812" w:type="dxa"/>
            <w:shd w:val="clear" w:color="auto" w:fill="FFFFFF" w:themeFill="background1"/>
          </w:tcPr>
          <w:p w14:paraId="717CA814" w14:textId="77777777" w:rsidR="007B4EE0" w:rsidRPr="00D7069B" w:rsidRDefault="007B4EE0" w:rsidP="001E5EE4">
            <w:pPr>
              <w:pStyle w:val="CellBody"/>
              <w:rPr>
                <w:rStyle w:val="Fett"/>
              </w:rPr>
            </w:pPr>
            <w:r w:rsidRPr="00D7069B">
              <w:rPr>
                <w:rStyle w:val="Fett"/>
              </w:rPr>
              <w:t>Occurrence:</w:t>
            </w:r>
          </w:p>
          <w:p w14:paraId="5648EBBE" w14:textId="77777777" w:rsidR="007B4EE0" w:rsidRPr="006159E6" w:rsidRDefault="007B4EE0" w:rsidP="00ED3F3F">
            <w:pPr>
              <w:pStyle w:val="condition1"/>
            </w:pPr>
            <w:r w:rsidRPr="006159E6">
              <w:t>If ‘TransactionType’ is a Financial Transaction, then this field is mandatory</w:t>
            </w:r>
            <w:r w:rsidR="002D67F5" w:rsidRPr="006159E6">
              <w:t>.</w:t>
            </w:r>
          </w:p>
          <w:p w14:paraId="4688C831" w14:textId="77777777" w:rsidR="007B4EE0" w:rsidRPr="006159E6" w:rsidRDefault="00AB0EEF" w:rsidP="00ED3F3F">
            <w:pPr>
              <w:pStyle w:val="condition1"/>
            </w:pPr>
            <w:r w:rsidRPr="006159E6">
              <w:t>Else, this field</w:t>
            </w:r>
            <w:r w:rsidR="007B4EE0" w:rsidRPr="006159E6">
              <w:t xml:space="preserve"> must be omitted.</w:t>
            </w:r>
          </w:p>
        </w:tc>
      </w:tr>
      <w:tr w:rsidR="007B4EE0" w:rsidRPr="006159E6" w14:paraId="150D982B" w14:textId="77777777" w:rsidTr="003235DC">
        <w:tblPrEx>
          <w:tblLook w:val="0000" w:firstRow="0" w:lastRow="0" w:firstColumn="0" w:lastColumn="0" w:noHBand="0" w:noVBand="0"/>
        </w:tblPrEx>
        <w:trPr>
          <w:cantSplit/>
        </w:trPr>
        <w:tc>
          <w:tcPr>
            <w:tcW w:w="1418" w:type="dxa"/>
            <w:shd w:val="clear" w:color="auto" w:fill="FFFFFF" w:themeFill="background1"/>
          </w:tcPr>
          <w:p w14:paraId="05529FD1" w14:textId="77777777" w:rsidR="007B4EE0" w:rsidRPr="006159E6" w:rsidRDefault="007B4EE0" w:rsidP="00D02290">
            <w:pPr>
              <w:pStyle w:val="CellBody"/>
              <w:rPr>
                <w:lang w:val="en-US"/>
              </w:rPr>
            </w:pPr>
            <w:r w:rsidRPr="006159E6">
              <w:rPr>
                <w:lang w:val="en-US"/>
              </w:rPr>
              <w:t>Written</w:t>
            </w:r>
            <w:r w:rsidRPr="006159E6">
              <w:rPr>
                <w:lang w:val="en-US"/>
              </w:rPr>
              <w:softHyphen/>
              <w:t>Confirma</w:t>
            </w:r>
            <w:r w:rsidRPr="006159E6">
              <w:rPr>
                <w:lang w:val="en-US"/>
              </w:rPr>
              <w:softHyphen/>
              <w:t>tion</w:t>
            </w:r>
            <w:r w:rsidRPr="006159E6">
              <w:rPr>
                <w:lang w:val="en-US"/>
              </w:rPr>
              <w:softHyphen/>
              <w:t>Of</w:t>
            </w:r>
            <w:r w:rsidRPr="006159E6">
              <w:rPr>
                <w:lang w:val="en-US"/>
              </w:rPr>
              <w:softHyphen/>
              <w:t>Exercise</w:t>
            </w:r>
          </w:p>
        </w:tc>
        <w:tc>
          <w:tcPr>
            <w:tcW w:w="850" w:type="dxa"/>
            <w:shd w:val="clear" w:color="auto" w:fill="FFFFFF" w:themeFill="background1"/>
          </w:tcPr>
          <w:p w14:paraId="4DC9B957" w14:textId="77777777" w:rsidR="007B4EE0" w:rsidRPr="006159E6" w:rsidRDefault="007B4EE0" w:rsidP="00D02290">
            <w:pPr>
              <w:pStyle w:val="CellBody"/>
              <w:rPr>
                <w:lang w:val="en-US"/>
              </w:rPr>
            </w:pPr>
            <w:r w:rsidRPr="006159E6">
              <w:rPr>
                <w:lang w:val="en-US"/>
              </w:rPr>
              <w:t>C</w:t>
            </w:r>
          </w:p>
        </w:tc>
        <w:tc>
          <w:tcPr>
            <w:tcW w:w="1418" w:type="dxa"/>
            <w:shd w:val="clear" w:color="auto" w:fill="FFFFFF" w:themeFill="background1"/>
          </w:tcPr>
          <w:p w14:paraId="4ED82315" w14:textId="77777777" w:rsidR="007B4EE0" w:rsidRPr="006159E6" w:rsidRDefault="007B4EE0" w:rsidP="00D02290">
            <w:pPr>
              <w:pStyle w:val="CellBody"/>
              <w:rPr>
                <w:lang w:val="en-US"/>
              </w:rPr>
            </w:pPr>
            <w:r w:rsidRPr="006159E6">
              <w:rPr>
                <w:lang w:val="en-US"/>
              </w:rPr>
              <w:t>True</w:t>
            </w:r>
            <w:r w:rsidRPr="006159E6">
              <w:rPr>
                <w:lang w:val="en-US"/>
              </w:rPr>
              <w:softHyphen/>
              <w:t>False</w:t>
            </w:r>
            <w:r w:rsidRPr="006159E6">
              <w:rPr>
                <w:lang w:val="en-US"/>
              </w:rPr>
              <w:softHyphen/>
              <w:t>Type</w:t>
            </w:r>
          </w:p>
        </w:tc>
        <w:tc>
          <w:tcPr>
            <w:tcW w:w="5812" w:type="dxa"/>
            <w:shd w:val="clear" w:color="auto" w:fill="FFFFFF" w:themeFill="background1"/>
          </w:tcPr>
          <w:p w14:paraId="54C6CCB8" w14:textId="77777777" w:rsidR="007B4EE0" w:rsidRPr="00D7069B" w:rsidRDefault="007B4EE0" w:rsidP="00AC17A1">
            <w:pPr>
              <w:pStyle w:val="CellBody"/>
              <w:rPr>
                <w:rStyle w:val="Fett"/>
              </w:rPr>
            </w:pPr>
            <w:r w:rsidRPr="00D7069B">
              <w:rPr>
                <w:rStyle w:val="Fett"/>
              </w:rPr>
              <w:t>Occurrence:</w:t>
            </w:r>
          </w:p>
          <w:p w14:paraId="69A8A4DB" w14:textId="77777777" w:rsidR="007B4EE0" w:rsidRPr="006159E6" w:rsidRDefault="007B4EE0" w:rsidP="00ED3F3F">
            <w:pPr>
              <w:pStyle w:val="condition1"/>
            </w:pPr>
            <w:r w:rsidRPr="006159E6">
              <w:t>If ‘TransactionType’ is a Financial Transaction, then this field is mandatory</w:t>
            </w:r>
            <w:r w:rsidR="002D67F5" w:rsidRPr="006159E6">
              <w:t>.</w:t>
            </w:r>
          </w:p>
          <w:p w14:paraId="05C942A0" w14:textId="77777777" w:rsidR="007B4EE0" w:rsidRPr="006159E6" w:rsidRDefault="00AB0EEF" w:rsidP="00ED3F3F">
            <w:pPr>
              <w:pStyle w:val="condition1"/>
            </w:pPr>
            <w:r w:rsidRPr="006159E6">
              <w:t>Else, this field</w:t>
            </w:r>
            <w:r w:rsidR="007B4EE0" w:rsidRPr="006159E6">
              <w:t xml:space="preserve"> must be omitted.</w:t>
            </w:r>
          </w:p>
        </w:tc>
      </w:tr>
      <w:tr w:rsidR="007B4EE0" w:rsidRPr="006159E6" w14:paraId="5B2A4CE1" w14:textId="77777777" w:rsidTr="003235DC">
        <w:tblPrEx>
          <w:tblLook w:val="0000" w:firstRow="0" w:lastRow="0" w:firstColumn="0" w:lastColumn="0" w:noHBand="0" w:noVBand="0"/>
        </w:tblPrEx>
        <w:trPr>
          <w:cantSplit/>
        </w:trPr>
        <w:tc>
          <w:tcPr>
            <w:tcW w:w="1418" w:type="dxa"/>
            <w:shd w:val="clear" w:color="auto" w:fill="FFFFFF" w:themeFill="background1"/>
          </w:tcPr>
          <w:p w14:paraId="45936B42" w14:textId="77777777" w:rsidR="007B4EE0" w:rsidRPr="006159E6" w:rsidRDefault="007B4EE0" w:rsidP="00D02290">
            <w:pPr>
              <w:pStyle w:val="CellBody"/>
              <w:rPr>
                <w:lang w:val="en-US"/>
              </w:rPr>
            </w:pPr>
            <w:r w:rsidRPr="006159E6">
              <w:rPr>
                <w:lang w:val="en-US"/>
              </w:rPr>
              <w:t>Cash</w:t>
            </w:r>
            <w:r w:rsidRPr="006159E6">
              <w:rPr>
                <w:lang w:val="en-US"/>
              </w:rPr>
              <w:softHyphen/>
              <w:t>Settlement</w:t>
            </w:r>
          </w:p>
        </w:tc>
        <w:tc>
          <w:tcPr>
            <w:tcW w:w="850" w:type="dxa"/>
            <w:shd w:val="clear" w:color="auto" w:fill="FFFFFF" w:themeFill="background1"/>
          </w:tcPr>
          <w:p w14:paraId="4386A150" w14:textId="77777777" w:rsidR="007B4EE0" w:rsidRPr="006159E6" w:rsidRDefault="007B4EE0" w:rsidP="00D02290">
            <w:pPr>
              <w:pStyle w:val="CellBody"/>
              <w:rPr>
                <w:lang w:val="en-US"/>
              </w:rPr>
            </w:pPr>
            <w:r w:rsidRPr="006159E6">
              <w:rPr>
                <w:lang w:val="en-US"/>
              </w:rPr>
              <w:t>C</w:t>
            </w:r>
          </w:p>
        </w:tc>
        <w:tc>
          <w:tcPr>
            <w:tcW w:w="1418" w:type="dxa"/>
            <w:shd w:val="clear" w:color="auto" w:fill="FFFFFF" w:themeFill="background1"/>
          </w:tcPr>
          <w:p w14:paraId="1EE747D7" w14:textId="77777777" w:rsidR="007B4EE0" w:rsidRPr="006159E6" w:rsidRDefault="007B4EE0" w:rsidP="00D02290">
            <w:pPr>
              <w:pStyle w:val="CellBody"/>
              <w:rPr>
                <w:lang w:val="en-US"/>
              </w:rPr>
            </w:pPr>
            <w:r w:rsidRPr="006159E6">
              <w:rPr>
                <w:lang w:val="en-US"/>
              </w:rPr>
              <w:t>True</w:t>
            </w:r>
            <w:r w:rsidRPr="006159E6">
              <w:rPr>
                <w:lang w:val="en-US"/>
              </w:rPr>
              <w:softHyphen/>
              <w:t>False</w:t>
            </w:r>
            <w:r w:rsidRPr="006159E6">
              <w:rPr>
                <w:lang w:val="en-US"/>
              </w:rPr>
              <w:softHyphen/>
              <w:t>Type</w:t>
            </w:r>
          </w:p>
        </w:tc>
        <w:tc>
          <w:tcPr>
            <w:tcW w:w="5812" w:type="dxa"/>
            <w:shd w:val="clear" w:color="auto" w:fill="FFFFFF" w:themeFill="background1"/>
          </w:tcPr>
          <w:p w14:paraId="29BBCB6A" w14:textId="77777777" w:rsidR="007B4EE0" w:rsidRPr="00D7069B" w:rsidRDefault="007B4EE0" w:rsidP="00507C26">
            <w:pPr>
              <w:pStyle w:val="CellBody"/>
              <w:rPr>
                <w:rStyle w:val="Fett"/>
              </w:rPr>
            </w:pPr>
            <w:r w:rsidRPr="00D7069B">
              <w:rPr>
                <w:rStyle w:val="Fett"/>
              </w:rPr>
              <w:t>Occurrence:</w:t>
            </w:r>
          </w:p>
          <w:p w14:paraId="24775FDA" w14:textId="77777777" w:rsidR="007B4EE0" w:rsidRPr="006159E6" w:rsidRDefault="007B4EE0" w:rsidP="00ED3F3F">
            <w:pPr>
              <w:pStyle w:val="condition1"/>
            </w:pPr>
            <w:r w:rsidRPr="006159E6">
              <w:t>If ‘TransactionType’ is a Financial Transaction, then this field is mandatory</w:t>
            </w:r>
            <w:r w:rsidR="002D67F5" w:rsidRPr="006159E6">
              <w:t>.</w:t>
            </w:r>
          </w:p>
          <w:p w14:paraId="12A4E678" w14:textId="77777777" w:rsidR="007B4EE0" w:rsidRPr="006159E6" w:rsidRDefault="00AB0EEF" w:rsidP="00ED3F3F">
            <w:pPr>
              <w:pStyle w:val="condition1"/>
            </w:pPr>
            <w:r w:rsidRPr="006159E6">
              <w:t>Else, this field</w:t>
            </w:r>
            <w:r w:rsidR="007B4EE0" w:rsidRPr="006159E6">
              <w:t xml:space="preserve"> must be omitted.</w:t>
            </w:r>
          </w:p>
        </w:tc>
      </w:tr>
      <w:tr w:rsidR="007B4EE0" w:rsidRPr="006159E6" w14:paraId="0A8CA825" w14:textId="77777777" w:rsidTr="003235DC">
        <w:tblPrEx>
          <w:tblLook w:val="0000" w:firstRow="0" w:lastRow="0" w:firstColumn="0" w:lastColumn="0" w:noHBand="0" w:noVBand="0"/>
        </w:tblPrEx>
        <w:trPr>
          <w:cantSplit/>
        </w:trPr>
        <w:tc>
          <w:tcPr>
            <w:tcW w:w="9498" w:type="dxa"/>
            <w:gridSpan w:val="4"/>
            <w:shd w:val="clear" w:color="auto" w:fill="BFBFBF" w:themeFill="background1" w:themeFillShade="BF"/>
          </w:tcPr>
          <w:p w14:paraId="00D431ED" w14:textId="77777777" w:rsidR="007B4EE0" w:rsidRPr="006159E6" w:rsidRDefault="007B4EE0" w:rsidP="00D02290">
            <w:pPr>
              <w:pStyle w:val="CellBody"/>
              <w:rPr>
                <w:lang w:val="en-US"/>
              </w:rPr>
            </w:pPr>
            <w:r w:rsidRPr="006159E6">
              <w:rPr>
                <w:rStyle w:val="XSDSectionTitle"/>
                <w:lang w:val="en-US"/>
              </w:rPr>
              <w:t>OptionDetails/PremiumPayments</w:t>
            </w:r>
            <w:r w:rsidRPr="006159E6">
              <w:rPr>
                <w:lang w:val="en-US"/>
              </w:rPr>
              <w:t xml:space="preserve">: conditional section </w:t>
            </w:r>
          </w:p>
          <w:p w14:paraId="678C10EF" w14:textId="77777777" w:rsidR="007B4EE0" w:rsidRPr="006159E6" w:rsidRDefault="007B4EE0" w:rsidP="00D02290">
            <w:pPr>
              <w:pStyle w:val="CellBody"/>
              <w:rPr>
                <w:rStyle w:val="Fett"/>
                <w:lang w:val="en-US"/>
              </w:rPr>
            </w:pPr>
            <w:r w:rsidRPr="006159E6">
              <w:rPr>
                <w:rStyle w:val="Fett"/>
                <w:lang w:val="en-US"/>
              </w:rPr>
              <w:t>Occurrence:</w:t>
            </w:r>
          </w:p>
          <w:p w14:paraId="037297BE" w14:textId="77777777" w:rsidR="007B4EE0" w:rsidRPr="006159E6" w:rsidRDefault="007B4EE0" w:rsidP="00ED3F3F">
            <w:pPr>
              <w:pStyle w:val="condition1"/>
              <w:rPr>
                <w:snapToGrid w:val="0"/>
              </w:rPr>
            </w:pPr>
            <w:r w:rsidRPr="006159E6">
              <w:rPr>
                <w:snapToGrid w:val="0"/>
              </w:rPr>
              <w:t>If ‘TransactionType’ is a Financial Transaction or set to “OPT_PHYS_INX”, then this section is mandatory.</w:t>
            </w:r>
          </w:p>
          <w:p w14:paraId="5E33F6B7" w14:textId="77777777" w:rsidR="007B4EE0" w:rsidRPr="006159E6" w:rsidRDefault="00AB0EEF" w:rsidP="00ED3F3F">
            <w:pPr>
              <w:pStyle w:val="condition1"/>
            </w:pPr>
            <w:r w:rsidRPr="006159E6">
              <w:rPr>
                <w:snapToGrid w:val="0"/>
              </w:rPr>
              <w:t>Else, this section</w:t>
            </w:r>
            <w:r w:rsidR="007B4EE0" w:rsidRPr="006159E6">
              <w:rPr>
                <w:snapToGrid w:val="0"/>
              </w:rPr>
              <w:t xml:space="preserve"> must be omitted. </w:t>
            </w:r>
          </w:p>
        </w:tc>
      </w:tr>
      <w:tr w:rsidR="007B4EE0" w:rsidRPr="006159E6" w14:paraId="5B167B8B" w14:textId="77777777" w:rsidTr="003235DC">
        <w:tblPrEx>
          <w:tblLook w:val="0000" w:firstRow="0" w:lastRow="0" w:firstColumn="0" w:lastColumn="0" w:noHBand="0" w:noVBand="0"/>
        </w:tblPrEx>
        <w:trPr>
          <w:cantSplit/>
        </w:trPr>
        <w:tc>
          <w:tcPr>
            <w:tcW w:w="9498" w:type="dxa"/>
            <w:gridSpan w:val="4"/>
            <w:shd w:val="clear" w:color="auto" w:fill="BFBFBF" w:themeFill="background1" w:themeFillShade="BF"/>
          </w:tcPr>
          <w:p w14:paraId="511B48DD" w14:textId="77777777" w:rsidR="007B4EE0" w:rsidRPr="006159E6" w:rsidRDefault="007B4EE0" w:rsidP="00D02290">
            <w:pPr>
              <w:pStyle w:val="CellBody"/>
              <w:rPr>
                <w:lang w:val="en-US"/>
              </w:rPr>
            </w:pPr>
            <w:r w:rsidRPr="006159E6">
              <w:rPr>
                <w:rStyle w:val="XSDSectionTitle"/>
                <w:lang w:val="en-US"/>
              </w:rPr>
              <w:t>PremiumPayments/PremiumPayment</w:t>
            </w:r>
            <w:r w:rsidR="001708B9" w:rsidRPr="006159E6">
              <w:rPr>
                <w:lang w:val="en-US"/>
              </w:rPr>
              <w:t>: m</w:t>
            </w:r>
            <w:r w:rsidRPr="006159E6">
              <w:rPr>
                <w:lang w:val="en-US"/>
              </w:rPr>
              <w:t>andatory</w:t>
            </w:r>
            <w:r w:rsidR="005A21FF" w:rsidRPr="006159E6">
              <w:rPr>
                <w:lang w:val="en-US"/>
              </w:rPr>
              <w:t>,</w:t>
            </w:r>
            <w:r w:rsidRPr="006159E6">
              <w:rPr>
                <w:lang w:val="en-US"/>
              </w:rPr>
              <w:t xml:space="preserve"> repeatable section (1-n)</w:t>
            </w:r>
          </w:p>
          <w:p w14:paraId="1EC733AF" w14:textId="77777777" w:rsidR="007B4EE0" w:rsidRPr="006159E6" w:rsidRDefault="007B4EE0" w:rsidP="00D02290">
            <w:pPr>
              <w:pStyle w:val="CellBody"/>
              <w:rPr>
                <w:snapToGrid w:val="0"/>
                <w:lang w:val="en-US" w:eastAsia="fr-FR"/>
              </w:rPr>
            </w:pPr>
            <w:r w:rsidRPr="006159E6">
              <w:rPr>
                <w:snapToGrid w:val="0"/>
                <w:lang w:val="en-US" w:eastAsia="fr-FR"/>
              </w:rPr>
              <w:t>Ordered by ‘PremiumPaymentDate’.</w:t>
            </w:r>
          </w:p>
        </w:tc>
      </w:tr>
      <w:tr w:rsidR="007B4EE0" w:rsidRPr="006159E6" w14:paraId="242713B0" w14:textId="77777777" w:rsidTr="003235DC">
        <w:tblPrEx>
          <w:tblLook w:val="0000" w:firstRow="0" w:lastRow="0" w:firstColumn="0" w:lastColumn="0" w:noHBand="0" w:noVBand="0"/>
        </w:tblPrEx>
        <w:trPr>
          <w:cantSplit/>
        </w:trPr>
        <w:tc>
          <w:tcPr>
            <w:tcW w:w="1418" w:type="dxa"/>
            <w:shd w:val="clear" w:color="auto" w:fill="auto"/>
          </w:tcPr>
          <w:p w14:paraId="088E5B77" w14:textId="77777777" w:rsidR="007B4EE0" w:rsidRPr="006159E6" w:rsidRDefault="007B4EE0" w:rsidP="00D02290">
            <w:pPr>
              <w:pStyle w:val="CellBody"/>
              <w:rPr>
                <w:lang w:val="en-US"/>
              </w:rPr>
            </w:pPr>
            <w:r w:rsidRPr="006159E6">
              <w:rPr>
                <w:lang w:val="en-US"/>
              </w:rPr>
              <w:t>Premium</w:t>
            </w:r>
            <w:r w:rsidRPr="006159E6">
              <w:rPr>
                <w:lang w:val="en-US"/>
              </w:rPr>
              <w:softHyphen/>
              <w:t>Payment</w:t>
            </w:r>
            <w:r w:rsidRPr="006159E6">
              <w:rPr>
                <w:lang w:val="en-US"/>
              </w:rPr>
              <w:softHyphen/>
              <w:t>Date</w:t>
            </w:r>
          </w:p>
        </w:tc>
        <w:tc>
          <w:tcPr>
            <w:tcW w:w="850" w:type="dxa"/>
            <w:shd w:val="clear" w:color="auto" w:fill="auto"/>
          </w:tcPr>
          <w:p w14:paraId="5857A125" w14:textId="77777777" w:rsidR="007B4EE0" w:rsidRPr="006159E6" w:rsidRDefault="007B4EE0" w:rsidP="00D02290">
            <w:pPr>
              <w:pStyle w:val="CellBody"/>
              <w:rPr>
                <w:lang w:val="en-US"/>
              </w:rPr>
            </w:pPr>
            <w:r w:rsidRPr="006159E6">
              <w:rPr>
                <w:lang w:val="en-US"/>
              </w:rPr>
              <w:t>M</w:t>
            </w:r>
          </w:p>
        </w:tc>
        <w:tc>
          <w:tcPr>
            <w:tcW w:w="1418" w:type="dxa"/>
            <w:shd w:val="clear" w:color="auto" w:fill="auto"/>
          </w:tcPr>
          <w:p w14:paraId="34CDFC22" w14:textId="77777777" w:rsidR="007B4EE0" w:rsidRPr="006159E6" w:rsidRDefault="007B4EE0" w:rsidP="00D02290">
            <w:pPr>
              <w:pStyle w:val="CellBody"/>
              <w:rPr>
                <w:lang w:val="en-US"/>
              </w:rPr>
            </w:pPr>
            <w:r w:rsidRPr="006159E6">
              <w:rPr>
                <w:lang w:val="en-US"/>
              </w:rPr>
              <w:t>DateType</w:t>
            </w:r>
          </w:p>
        </w:tc>
        <w:tc>
          <w:tcPr>
            <w:tcW w:w="5812" w:type="dxa"/>
            <w:shd w:val="clear" w:color="auto" w:fill="auto"/>
          </w:tcPr>
          <w:p w14:paraId="5D4E6936" w14:textId="77777777" w:rsidR="007B4EE0" w:rsidRPr="006159E6" w:rsidRDefault="007B4EE0" w:rsidP="00D02290">
            <w:pPr>
              <w:pStyle w:val="CellBody"/>
              <w:rPr>
                <w:lang w:val="en-US"/>
              </w:rPr>
            </w:pPr>
          </w:p>
        </w:tc>
      </w:tr>
      <w:tr w:rsidR="007B4EE0" w:rsidRPr="006159E6" w14:paraId="12AC83F6" w14:textId="77777777" w:rsidTr="003235DC">
        <w:tblPrEx>
          <w:tblLook w:val="0000" w:firstRow="0" w:lastRow="0" w:firstColumn="0" w:lastColumn="0" w:noHBand="0" w:noVBand="0"/>
        </w:tblPrEx>
        <w:trPr>
          <w:cantSplit/>
        </w:trPr>
        <w:tc>
          <w:tcPr>
            <w:tcW w:w="1418" w:type="dxa"/>
            <w:shd w:val="clear" w:color="auto" w:fill="auto"/>
          </w:tcPr>
          <w:p w14:paraId="0A2AFCF7" w14:textId="77777777" w:rsidR="007B4EE0" w:rsidRPr="006159E6" w:rsidRDefault="007B4EE0" w:rsidP="00D02290">
            <w:pPr>
              <w:pStyle w:val="CellBody"/>
              <w:rPr>
                <w:lang w:val="en-US"/>
              </w:rPr>
            </w:pPr>
            <w:r w:rsidRPr="006159E6">
              <w:rPr>
                <w:lang w:val="en-US"/>
              </w:rPr>
              <w:t>Premium</w:t>
            </w:r>
            <w:r w:rsidRPr="006159E6">
              <w:rPr>
                <w:lang w:val="en-US"/>
              </w:rPr>
              <w:softHyphen/>
              <w:t>Payment</w:t>
            </w:r>
            <w:r w:rsidRPr="006159E6">
              <w:rPr>
                <w:lang w:val="en-US"/>
              </w:rPr>
              <w:softHyphen/>
              <w:t>Value</w:t>
            </w:r>
          </w:p>
        </w:tc>
        <w:tc>
          <w:tcPr>
            <w:tcW w:w="850" w:type="dxa"/>
            <w:shd w:val="clear" w:color="auto" w:fill="auto"/>
          </w:tcPr>
          <w:p w14:paraId="2E3741C9" w14:textId="77777777" w:rsidR="007B4EE0" w:rsidRPr="006159E6" w:rsidRDefault="007B4EE0" w:rsidP="00D02290">
            <w:pPr>
              <w:pStyle w:val="CellBody"/>
              <w:rPr>
                <w:lang w:val="en-US"/>
              </w:rPr>
            </w:pPr>
            <w:r w:rsidRPr="006159E6">
              <w:rPr>
                <w:lang w:val="en-US"/>
              </w:rPr>
              <w:t>M+C</w:t>
            </w:r>
          </w:p>
        </w:tc>
        <w:tc>
          <w:tcPr>
            <w:tcW w:w="1418" w:type="dxa"/>
            <w:shd w:val="clear" w:color="auto" w:fill="auto"/>
          </w:tcPr>
          <w:p w14:paraId="18E37C63" w14:textId="77777777" w:rsidR="007B4EE0" w:rsidRPr="006159E6" w:rsidRDefault="007B4EE0" w:rsidP="00D02290">
            <w:pPr>
              <w:pStyle w:val="CellBody"/>
              <w:rPr>
                <w:lang w:val="en-US"/>
              </w:rPr>
            </w:pPr>
            <w:r w:rsidRPr="006159E6">
              <w:rPr>
                <w:lang w:val="en-US"/>
              </w:rPr>
              <w:t>PriceType</w:t>
            </w:r>
          </w:p>
        </w:tc>
        <w:tc>
          <w:tcPr>
            <w:tcW w:w="5812" w:type="dxa"/>
            <w:shd w:val="clear" w:color="auto" w:fill="auto"/>
          </w:tcPr>
          <w:p w14:paraId="6A279690" w14:textId="77777777" w:rsidR="00FE3477" w:rsidRPr="006159E6" w:rsidRDefault="00FE3477" w:rsidP="00FE3477">
            <w:pPr>
              <w:pStyle w:val="CellBody"/>
              <w:rPr>
                <w:rStyle w:val="Fett"/>
                <w:lang w:val="en-US"/>
              </w:rPr>
            </w:pPr>
            <w:r w:rsidRPr="006159E6">
              <w:rPr>
                <w:rStyle w:val="Fett"/>
                <w:lang w:val="en-US"/>
              </w:rPr>
              <w:t>Values:</w:t>
            </w:r>
          </w:p>
          <w:p w14:paraId="0BC7FFC9" w14:textId="77777777" w:rsidR="007B4EE0" w:rsidRPr="006159E6" w:rsidRDefault="007B4EE0" w:rsidP="00ED3F3F">
            <w:pPr>
              <w:pStyle w:val="condition1"/>
            </w:pPr>
            <w:r w:rsidRPr="006159E6">
              <w:t xml:space="preserve">The sum of </w:t>
            </w:r>
            <w:r w:rsidR="00FE3477" w:rsidRPr="006159E6">
              <w:t xml:space="preserve">all </w:t>
            </w:r>
            <w:r w:rsidRPr="006159E6">
              <w:t xml:space="preserve">‘PremiumPayment’ values must </w:t>
            </w:r>
            <w:r w:rsidR="0085220E" w:rsidRPr="006159E6">
              <w:t xml:space="preserve">be </w:t>
            </w:r>
            <w:r w:rsidRPr="006159E6">
              <w:t xml:space="preserve">equal </w:t>
            </w:r>
            <w:r w:rsidR="0085220E" w:rsidRPr="006159E6">
              <w:t xml:space="preserve">to </w:t>
            </w:r>
            <w:r w:rsidRPr="006159E6">
              <w:t>the value of ‘TotalPremiumValue’.</w:t>
            </w:r>
          </w:p>
        </w:tc>
      </w:tr>
      <w:tr w:rsidR="007B4EE0" w:rsidRPr="006159E6" w14:paraId="19D2657D" w14:textId="77777777" w:rsidTr="003235DC">
        <w:tblPrEx>
          <w:tblLook w:val="0000" w:firstRow="0" w:lastRow="0" w:firstColumn="0" w:lastColumn="0" w:noHBand="0" w:noVBand="0"/>
        </w:tblPrEx>
        <w:trPr>
          <w:cantSplit/>
        </w:trPr>
        <w:tc>
          <w:tcPr>
            <w:tcW w:w="9498" w:type="dxa"/>
            <w:gridSpan w:val="4"/>
            <w:shd w:val="clear" w:color="auto" w:fill="BFBFBF" w:themeFill="background1" w:themeFillShade="BF"/>
          </w:tcPr>
          <w:p w14:paraId="7F4F21D8"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PremiumPayment</w:t>
            </w:r>
          </w:p>
        </w:tc>
      </w:tr>
      <w:tr w:rsidR="007B4EE0" w:rsidRPr="006159E6" w14:paraId="190E7257" w14:textId="77777777" w:rsidTr="003235DC">
        <w:tblPrEx>
          <w:tblLook w:val="0000" w:firstRow="0" w:lastRow="0" w:firstColumn="0" w:lastColumn="0" w:noHBand="0" w:noVBand="0"/>
        </w:tblPrEx>
        <w:trPr>
          <w:cantSplit/>
        </w:trPr>
        <w:tc>
          <w:tcPr>
            <w:tcW w:w="9498" w:type="dxa"/>
            <w:gridSpan w:val="4"/>
            <w:shd w:val="clear" w:color="auto" w:fill="BFBFBF" w:themeFill="background1" w:themeFillShade="BF"/>
          </w:tcPr>
          <w:p w14:paraId="378C365D"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PremiumPayments</w:t>
            </w:r>
          </w:p>
        </w:tc>
      </w:tr>
      <w:tr w:rsidR="007B4EE0" w:rsidRPr="006159E6" w14:paraId="58A09617" w14:textId="77777777" w:rsidTr="003235DC">
        <w:tblPrEx>
          <w:tblLook w:val="0000" w:firstRow="0" w:lastRow="0" w:firstColumn="0" w:lastColumn="0" w:noHBand="0" w:noVBand="0"/>
        </w:tblPrEx>
        <w:trPr>
          <w:cantSplit/>
        </w:trPr>
        <w:tc>
          <w:tcPr>
            <w:tcW w:w="9498" w:type="dxa"/>
            <w:gridSpan w:val="4"/>
            <w:shd w:val="clear" w:color="auto" w:fill="BFBFBF" w:themeFill="background1" w:themeFillShade="BF"/>
          </w:tcPr>
          <w:p w14:paraId="5A45444D" w14:textId="77777777" w:rsidR="007B4EE0" w:rsidRPr="006159E6" w:rsidRDefault="007B4EE0" w:rsidP="009E03D9">
            <w:pPr>
              <w:pStyle w:val="CellBody"/>
              <w:keepNext/>
              <w:rPr>
                <w:lang w:val="en-US"/>
              </w:rPr>
            </w:pPr>
            <w:r w:rsidRPr="006159E6">
              <w:rPr>
                <w:rStyle w:val="XSDSectionTitle"/>
                <w:lang w:val="en-US"/>
              </w:rPr>
              <w:lastRenderedPageBreak/>
              <w:t>OptionDetails/ExerciseSchedule</w:t>
            </w:r>
            <w:r w:rsidRPr="006159E6">
              <w:rPr>
                <w:lang w:val="en-US"/>
              </w:rPr>
              <w:t>: conditional section</w:t>
            </w:r>
          </w:p>
          <w:p w14:paraId="2E5A2FDD" w14:textId="77777777" w:rsidR="007B4EE0" w:rsidRPr="006159E6" w:rsidRDefault="007B4EE0" w:rsidP="00ED3F3F">
            <w:pPr>
              <w:pStyle w:val="condition1"/>
              <w:rPr>
                <w:snapToGrid w:val="0"/>
                <w:lang w:eastAsia="fr-FR"/>
              </w:rPr>
            </w:pPr>
            <w:r w:rsidRPr="006159E6">
              <w:rPr>
                <w:snapToGrid w:val="0"/>
                <w:lang w:eastAsia="fr-FR"/>
              </w:rPr>
              <w:t>If ‘Commodity’ is an Emissions Commodity or if ‘OptionStyle’ is set to</w:t>
            </w:r>
            <w:r w:rsidR="00EB484E" w:rsidRPr="006159E6">
              <w:rPr>
                <w:snapToGrid w:val="0"/>
                <w:lang w:eastAsia="fr-FR"/>
              </w:rPr>
              <w:t xml:space="preserve"> “Cap”,</w:t>
            </w:r>
            <w:r w:rsidRPr="006159E6">
              <w:rPr>
                <w:snapToGrid w:val="0"/>
                <w:lang w:eastAsia="fr-FR"/>
              </w:rPr>
              <w:t xml:space="preserve"> “Floor”</w:t>
            </w:r>
            <w:r w:rsidR="0019166C" w:rsidRPr="006159E6">
              <w:rPr>
                <w:snapToGrid w:val="0"/>
                <w:lang w:eastAsia="fr-FR"/>
              </w:rPr>
              <w:t xml:space="preserve"> or</w:t>
            </w:r>
            <w:r w:rsidRPr="006159E6">
              <w:rPr>
                <w:snapToGrid w:val="0"/>
                <w:lang w:eastAsia="fr-FR"/>
              </w:rPr>
              <w:t xml:space="preserve"> “Collar”, then this section must be omitted.</w:t>
            </w:r>
          </w:p>
          <w:p w14:paraId="54EB0EB8" w14:textId="77777777" w:rsidR="007B4EE0" w:rsidRPr="006159E6" w:rsidRDefault="00AB0EEF" w:rsidP="00ED3F3F">
            <w:pPr>
              <w:pStyle w:val="condition1"/>
              <w:rPr>
                <w:snapToGrid w:val="0"/>
                <w:lang w:eastAsia="fr-FR"/>
              </w:rPr>
            </w:pPr>
            <w:r w:rsidRPr="006159E6">
              <w:rPr>
                <w:snapToGrid w:val="0"/>
                <w:lang w:eastAsia="fr-FR"/>
              </w:rPr>
              <w:t>Else, this section</w:t>
            </w:r>
            <w:r w:rsidR="007B4EE0" w:rsidRPr="006159E6">
              <w:rPr>
                <w:snapToGrid w:val="0"/>
                <w:lang w:eastAsia="fr-FR"/>
              </w:rPr>
              <w:t xml:space="preserve"> is mandatory.</w:t>
            </w:r>
          </w:p>
        </w:tc>
      </w:tr>
      <w:tr w:rsidR="007B4EE0" w:rsidRPr="006159E6" w14:paraId="76CAD9D8" w14:textId="77777777" w:rsidTr="003235DC">
        <w:tblPrEx>
          <w:tblLook w:val="0000" w:firstRow="0" w:lastRow="0" w:firstColumn="0" w:lastColumn="0" w:noHBand="0" w:noVBand="0"/>
        </w:tblPrEx>
        <w:trPr>
          <w:cantSplit/>
        </w:trPr>
        <w:tc>
          <w:tcPr>
            <w:tcW w:w="9498" w:type="dxa"/>
            <w:gridSpan w:val="4"/>
            <w:shd w:val="clear" w:color="auto" w:fill="BFBFBF" w:themeFill="background1" w:themeFillShade="BF"/>
          </w:tcPr>
          <w:p w14:paraId="23AAC3C1" w14:textId="4B206194" w:rsidR="007B4EE0" w:rsidRPr="006159E6" w:rsidRDefault="007B4EE0" w:rsidP="009E03D9">
            <w:pPr>
              <w:pStyle w:val="CellBody"/>
              <w:keepNext/>
              <w:rPr>
                <w:lang w:val="en-US"/>
              </w:rPr>
            </w:pPr>
            <w:r w:rsidRPr="006159E6">
              <w:rPr>
                <w:rStyle w:val="XSDSectionTitle"/>
                <w:lang w:val="en-US"/>
              </w:rPr>
              <w:t>ExerciseSchedule/Exercise</w:t>
            </w:r>
            <w:r w:rsidRPr="006159E6">
              <w:rPr>
                <w:lang w:val="en-US"/>
              </w:rPr>
              <w:t>: mandatory</w:t>
            </w:r>
            <w:r w:rsidR="005A21FF" w:rsidRPr="006159E6">
              <w:rPr>
                <w:lang w:val="en-US"/>
              </w:rPr>
              <w:t>,</w:t>
            </w:r>
            <w:r w:rsidRPr="006159E6">
              <w:rPr>
                <w:lang w:val="en-US"/>
              </w:rPr>
              <w:t xml:space="preserve"> repeatable section (1-n)</w:t>
            </w:r>
          </w:p>
          <w:p w14:paraId="69247CF5" w14:textId="0EB00963" w:rsidR="007B4EE0" w:rsidRDefault="007B4EE0" w:rsidP="00D02290">
            <w:pPr>
              <w:pStyle w:val="CellBody"/>
              <w:rPr>
                <w:snapToGrid w:val="0"/>
                <w:lang w:eastAsia="fr-FR"/>
              </w:rPr>
            </w:pPr>
            <w:r w:rsidRPr="006159E6">
              <w:rPr>
                <w:snapToGrid w:val="0"/>
                <w:lang w:val="en-US" w:eastAsia="fr-FR"/>
              </w:rPr>
              <w:t>This section is ordered by ‘Delivery</w:t>
            </w:r>
            <w:r w:rsidRPr="006159E6">
              <w:rPr>
                <w:snapToGrid w:val="0"/>
                <w:lang w:val="en-US" w:eastAsia="fr-FR"/>
              </w:rPr>
              <w:softHyphen/>
              <w:t>Start</w:t>
            </w:r>
            <w:r w:rsidRPr="006159E6">
              <w:rPr>
                <w:snapToGrid w:val="0"/>
                <w:lang w:val="en-US" w:eastAsia="fr-FR"/>
              </w:rPr>
              <w:softHyphen/>
              <w:t>Date</w:t>
            </w:r>
            <w:r w:rsidRPr="006159E6">
              <w:rPr>
                <w:snapToGrid w:val="0"/>
                <w:lang w:val="en-US" w:eastAsia="fr-FR"/>
              </w:rPr>
              <w:softHyphen/>
              <w:t>Time’</w:t>
            </w:r>
            <w:ins w:id="1093" w:author="Autor">
              <w:r w:rsidR="0018113D">
                <w:rPr>
                  <w:snapToGrid w:val="0"/>
                  <w:lang w:val="en-US" w:eastAsia="fr-FR"/>
                </w:rPr>
                <w:t xml:space="preserve"> or ‘DeliveryStartTimestamp’, respectively</w:t>
              </w:r>
            </w:ins>
            <w:r w:rsidRPr="006159E6">
              <w:rPr>
                <w:snapToGrid w:val="0"/>
                <w:lang w:val="en-US" w:eastAsia="fr-FR"/>
              </w:rPr>
              <w:t xml:space="preserve">. </w:t>
            </w:r>
          </w:p>
          <w:p w14:paraId="37DAA589" w14:textId="77777777" w:rsidR="007B4EE0" w:rsidRPr="006159E6" w:rsidRDefault="007B4EE0" w:rsidP="00D02290">
            <w:pPr>
              <w:pStyle w:val="CellBody"/>
              <w:rPr>
                <w:snapToGrid w:val="0"/>
                <w:lang w:val="en-US" w:eastAsia="fr-FR"/>
              </w:rPr>
            </w:pPr>
            <w:r w:rsidRPr="006159E6">
              <w:rPr>
                <w:rStyle w:val="Fett"/>
                <w:lang w:val="en-US"/>
              </w:rPr>
              <w:t>Number of repeats</w:t>
            </w:r>
            <w:r w:rsidRPr="006159E6">
              <w:rPr>
                <w:snapToGrid w:val="0"/>
                <w:lang w:val="en-US" w:eastAsia="fr-FR"/>
              </w:rPr>
              <w:t>:</w:t>
            </w:r>
          </w:p>
          <w:p w14:paraId="5A0D4D23" w14:textId="77777777" w:rsidR="007B4EE0" w:rsidRPr="006159E6" w:rsidRDefault="007B4EE0" w:rsidP="00A27796">
            <w:pPr>
              <w:pStyle w:val="CellBody"/>
              <w:rPr>
                <w:snapToGrid w:val="0"/>
                <w:lang w:val="en-US" w:eastAsia="fr-FR"/>
              </w:rPr>
            </w:pPr>
            <w:r w:rsidRPr="006159E6">
              <w:rPr>
                <w:snapToGrid w:val="0"/>
                <w:lang w:val="en-US" w:eastAsia="fr-FR"/>
              </w:rPr>
              <w:t>For option styles and their exercise/expiry date times:</w:t>
            </w:r>
          </w:p>
          <w:p w14:paraId="4B5525C9" w14:textId="77777777" w:rsidR="007B4EE0" w:rsidRPr="006159E6" w:rsidRDefault="007B4EE0" w:rsidP="00ED3F3F">
            <w:pPr>
              <w:pStyle w:val="condition1"/>
              <w:rPr>
                <w:snapToGrid w:val="0"/>
                <w:lang w:eastAsia="fr-FR"/>
              </w:rPr>
            </w:pPr>
            <w:r w:rsidRPr="006159E6">
              <w:rPr>
                <w:snapToGrid w:val="0"/>
                <w:lang w:eastAsia="fr-FR"/>
              </w:rPr>
              <w:t>If ‘OptionStyle’ is set to “American”, include exactly one ‘Exercise’ section.</w:t>
            </w:r>
          </w:p>
          <w:p w14:paraId="1C976358" w14:textId="77777777" w:rsidR="007B4EE0" w:rsidRPr="006159E6" w:rsidRDefault="007B4EE0" w:rsidP="00ED3F3F">
            <w:pPr>
              <w:pStyle w:val="condition1"/>
              <w:rPr>
                <w:snapToGrid w:val="0"/>
                <w:lang w:eastAsia="fr-FR"/>
              </w:rPr>
            </w:pPr>
            <w:r w:rsidRPr="006159E6">
              <w:rPr>
                <w:snapToGrid w:val="0"/>
                <w:lang w:eastAsia="fr-FR"/>
              </w:rPr>
              <w:t>Else, include at least one ‘Exercise’ section.</w:t>
            </w:r>
          </w:p>
        </w:tc>
      </w:tr>
      <w:tr w:rsidR="006E6138" w:rsidRPr="006159E6" w14:paraId="1FFEDF29" w14:textId="77777777" w:rsidTr="003235DC">
        <w:trPr>
          <w:cantSplit/>
          <w:ins w:id="1094" w:author="Autor"/>
        </w:trPr>
        <w:tc>
          <w:tcPr>
            <w:tcW w:w="9498" w:type="dxa"/>
            <w:gridSpan w:val="4"/>
            <w:shd w:val="clear" w:color="auto" w:fill="BFBFBF" w:themeFill="background1" w:themeFillShade="BF"/>
          </w:tcPr>
          <w:p w14:paraId="3C31D50E" w14:textId="77777777" w:rsidR="006E6138" w:rsidRDefault="006E6138" w:rsidP="00712ED9">
            <w:pPr>
              <w:pStyle w:val="CellBody"/>
              <w:keepNext/>
              <w:rPr>
                <w:ins w:id="1095" w:author="Autor"/>
                <w:lang w:val="en-US"/>
              </w:rPr>
            </w:pPr>
            <w:ins w:id="1096" w:author="Autor">
              <w:r w:rsidRPr="006159E6">
                <w:rPr>
                  <w:rStyle w:val="XSDSectionTitle"/>
                  <w:lang w:val="en-US"/>
                </w:rPr>
                <w:t>XSD choice</w:t>
              </w:r>
              <w:r w:rsidRPr="006159E6">
                <w:rPr>
                  <w:lang w:val="en-US"/>
                </w:rPr>
                <w:t xml:space="preserve">: </w:t>
              </w:r>
              <w:r>
                <w:rPr>
                  <w:lang w:val="en-US"/>
                </w:rPr>
                <w:t>conditional</w:t>
              </w:r>
              <w:r w:rsidRPr="006159E6">
                <w:rPr>
                  <w:lang w:val="en-US"/>
                </w:rPr>
                <w:t xml:space="preserve"> section</w:t>
              </w:r>
            </w:ins>
          </w:p>
          <w:p w14:paraId="5EC75F50" w14:textId="77777777" w:rsidR="006E6138" w:rsidRPr="00B44C46" w:rsidRDefault="006E6138" w:rsidP="00712ED9">
            <w:pPr>
              <w:pStyle w:val="CellBody"/>
              <w:keepNext/>
              <w:rPr>
                <w:ins w:id="1097" w:author="Autor"/>
                <w:b/>
                <w:lang w:val="en-US"/>
              </w:rPr>
            </w:pPr>
            <w:ins w:id="1098" w:author="Autor">
              <w:r w:rsidRPr="00B44C46">
                <w:rPr>
                  <w:b/>
                  <w:lang w:val="en-US"/>
                </w:rPr>
                <w:t>Occurrence:</w:t>
              </w:r>
            </w:ins>
          </w:p>
          <w:p w14:paraId="21A0691D" w14:textId="77777777" w:rsidR="006E6138" w:rsidRPr="006159E6" w:rsidRDefault="006E6138" w:rsidP="00712ED9">
            <w:pPr>
              <w:pStyle w:val="condition1"/>
              <w:rPr>
                <w:ins w:id="1099" w:author="Autor"/>
              </w:rPr>
            </w:pPr>
            <w:ins w:id="1100" w:author="Autor">
              <w:r w:rsidRPr="006159E6">
                <w:t xml:space="preserve">If ‘TransactionType’ is set to “OPT” or “OPT_PHYS_INX”, then this </w:t>
              </w:r>
              <w:r>
                <w:t>section</w:t>
              </w:r>
              <w:r w:rsidRPr="006159E6">
                <w:t xml:space="preserve"> is mandatory.</w:t>
              </w:r>
            </w:ins>
          </w:p>
          <w:p w14:paraId="21ED4A57" w14:textId="77777777" w:rsidR="006E6138" w:rsidRDefault="006E6138" w:rsidP="00712ED9">
            <w:pPr>
              <w:pStyle w:val="condition1"/>
              <w:rPr>
                <w:ins w:id="1101" w:author="Autor"/>
              </w:rPr>
            </w:pPr>
            <w:ins w:id="1102" w:author="Autor">
              <w:r w:rsidRPr="006159E6">
                <w:t xml:space="preserve">Else, this </w:t>
              </w:r>
              <w:r>
                <w:t xml:space="preserve">section </w:t>
              </w:r>
              <w:r w:rsidRPr="006159E6">
                <w:t>must be omitted.</w:t>
              </w:r>
            </w:ins>
          </w:p>
          <w:p w14:paraId="2749A60D" w14:textId="77777777" w:rsidR="006E6138" w:rsidRDefault="006E6138" w:rsidP="00712ED9">
            <w:pPr>
              <w:pStyle w:val="CellBody"/>
              <w:rPr>
                <w:ins w:id="1103" w:author="Autor"/>
                <w:lang w:val="en-US"/>
              </w:rPr>
            </w:pPr>
            <w:ins w:id="1104" w:author="Autor">
              <w:r w:rsidRPr="000C3B8A">
                <w:rPr>
                  <w:rStyle w:val="Fett"/>
                </w:rPr>
                <w:t>Choices</w:t>
              </w:r>
              <w:r>
                <w:rPr>
                  <w:lang w:val="en-US"/>
                </w:rPr>
                <w:t>:</w:t>
              </w:r>
            </w:ins>
          </w:p>
          <w:p w14:paraId="4F740E46" w14:textId="77777777" w:rsidR="006E6138" w:rsidRDefault="006E6138" w:rsidP="00712ED9">
            <w:pPr>
              <w:pStyle w:val="condition1"/>
              <w:rPr>
                <w:ins w:id="1105" w:author="Autor"/>
              </w:rPr>
            </w:pPr>
            <w:ins w:id="1106" w:author="Autor">
              <w:r>
                <w:t>If the delivery period is to be expressed in local time of the delivery point area without a time zone indicator, then ‘DeliveryStartDateAndTime’ and ‘</w:t>
              </w:r>
              <w:r w:rsidRPr="006159E6">
                <w:t>Delivery</w:t>
              </w:r>
              <w:r w:rsidRPr="006159E6">
                <w:softHyphen/>
              </w:r>
              <w:r>
                <w:t>End</w:t>
              </w:r>
              <w:r w:rsidRPr="006159E6">
                <w:softHyphen/>
                <w:t>Date</w:t>
              </w:r>
              <w:r w:rsidRPr="006159E6">
                <w:softHyphen/>
                <w:t>AndTime</w:t>
              </w:r>
              <w:r>
                <w:t>’ must be used.</w:t>
              </w:r>
            </w:ins>
          </w:p>
          <w:p w14:paraId="32546D32" w14:textId="77777777" w:rsidR="006E6138" w:rsidRDefault="006E6138" w:rsidP="00712ED9">
            <w:pPr>
              <w:pStyle w:val="condition1"/>
              <w:rPr>
                <w:ins w:id="1107" w:author="Autor"/>
              </w:rPr>
            </w:pPr>
            <w:ins w:id="1108" w:author="Autor">
              <w:r>
                <w:t>If the delivery period is to be expressed in UTC plus time zone offset, then ‘DeliveryStartTimestamp’ and ‘</w:t>
              </w:r>
              <w:r w:rsidRPr="001A4439">
                <w:t>Delivery</w:t>
              </w:r>
              <w:r>
                <w:softHyphen/>
                <w:t>End</w:t>
              </w:r>
              <w:r>
                <w:softHyphen/>
              </w:r>
              <w:r w:rsidRPr="001A4439">
                <w:t>Timestamp</w:t>
              </w:r>
              <w:r>
                <w:t xml:space="preserve">’ must be used. See also </w:t>
              </w:r>
              <w:r>
                <w:fldChar w:fldCharType="begin"/>
              </w:r>
              <w:r>
                <w:instrText xml:space="preserve"> REF BR008 \h </w:instrText>
              </w:r>
            </w:ins>
            <w:ins w:id="1109" w:author="Autor">
              <w:r>
                <w:fldChar w:fldCharType="separate"/>
              </w:r>
              <w:r>
                <w:t>BR008</w:t>
              </w:r>
              <w:r>
                <w:fldChar w:fldCharType="end"/>
              </w:r>
              <w:r>
                <w:t>.</w:t>
              </w:r>
            </w:ins>
          </w:p>
          <w:p w14:paraId="6BEDE1DD" w14:textId="77777777" w:rsidR="006E6138" w:rsidRPr="001A4439" w:rsidRDefault="006E6138" w:rsidP="00712ED9">
            <w:pPr>
              <w:pStyle w:val="CellBody"/>
              <w:rPr>
                <w:ins w:id="1110" w:author="Autor"/>
                <w:lang w:val="en-US"/>
              </w:rPr>
            </w:pPr>
            <w:ins w:id="1111" w:author="Autor">
              <w:r w:rsidRPr="009112F4">
                <w:rPr>
                  <w:rStyle w:val="Fett"/>
                </w:rPr>
                <w:t>Important:</w:t>
              </w:r>
              <w:r>
                <w:rPr>
                  <w:lang w:val="en-US"/>
                </w:rPr>
                <w:t xml:space="preserve"> All exercises must be expressed using the same time stamp type, that is, all exercises must use </w:t>
              </w:r>
              <w:r>
                <w:t>‘DeliveryStartDateAndTime’ and ‘</w:t>
              </w:r>
              <w:r w:rsidRPr="006159E6">
                <w:t>Delivery</w:t>
              </w:r>
              <w:r w:rsidRPr="006159E6">
                <w:softHyphen/>
              </w:r>
              <w:r>
                <w:t>End</w:t>
              </w:r>
              <w:r w:rsidRPr="006159E6">
                <w:softHyphen/>
                <w:t>Date</w:t>
              </w:r>
              <w:r w:rsidRPr="006159E6">
                <w:softHyphen/>
                <w:t>AndTime</w:t>
              </w:r>
              <w:r>
                <w:t xml:space="preserve">’ or </w:t>
              </w:r>
              <w:r>
                <w:rPr>
                  <w:lang w:val="en-US"/>
                </w:rPr>
                <w:t xml:space="preserve">all exercises must use </w:t>
              </w:r>
              <w:r>
                <w:t>‘DeliveryStartTimestamp’ and ‘</w:t>
              </w:r>
              <w:r w:rsidRPr="001A4439">
                <w:t>Delivery</w:t>
              </w:r>
              <w:r>
                <w:softHyphen/>
                <w:t>End</w:t>
              </w:r>
              <w:r>
                <w:softHyphen/>
              </w:r>
              <w:r w:rsidRPr="001A4439">
                <w:t>Timestamp</w:t>
              </w:r>
              <w:r>
                <w:t>’</w:t>
              </w:r>
              <w:r>
                <w:rPr>
                  <w:lang w:val="en-US"/>
                </w:rPr>
                <w:t xml:space="preserve">.  </w:t>
              </w:r>
            </w:ins>
          </w:p>
        </w:tc>
      </w:tr>
      <w:tr w:rsidR="007B4EE0" w:rsidRPr="006159E6" w14:paraId="1466600D" w14:textId="77777777" w:rsidTr="003235DC">
        <w:tblPrEx>
          <w:tblLook w:val="0000" w:firstRow="0" w:lastRow="0" w:firstColumn="0" w:lastColumn="0" w:noHBand="0" w:noVBand="0"/>
        </w:tblPrEx>
        <w:trPr>
          <w:cantSplit/>
        </w:trPr>
        <w:tc>
          <w:tcPr>
            <w:tcW w:w="1418" w:type="dxa"/>
            <w:shd w:val="clear" w:color="auto" w:fill="FFFFFF" w:themeFill="background1"/>
          </w:tcPr>
          <w:p w14:paraId="5F141A1E" w14:textId="77777777" w:rsidR="007B4EE0" w:rsidRPr="006159E6" w:rsidRDefault="007B4EE0" w:rsidP="00D02290">
            <w:pPr>
              <w:pStyle w:val="CellBody"/>
              <w:rPr>
                <w:lang w:val="en-US"/>
              </w:rPr>
            </w:pPr>
            <w:r w:rsidRPr="006159E6">
              <w:rPr>
                <w:lang w:val="en-US"/>
              </w:rPr>
              <w:t>Delivery</w:t>
            </w:r>
            <w:r w:rsidRPr="006159E6">
              <w:rPr>
                <w:lang w:val="en-US"/>
              </w:rPr>
              <w:softHyphen/>
              <w:t>Start</w:t>
            </w:r>
            <w:r w:rsidRPr="006159E6">
              <w:rPr>
                <w:lang w:val="en-US"/>
              </w:rPr>
              <w:softHyphen/>
              <w:t>Date</w:t>
            </w:r>
            <w:r w:rsidRPr="006159E6">
              <w:rPr>
                <w:lang w:val="en-US"/>
              </w:rPr>
              <w:softHyphen/>
              <w:t>Time</w:t>
            </w:r>
          </w:p>
        </w:tc>
        <w:tc>
          <w:tcPr>
            <w:tcW w:w="850" w:type="dxa"/>
            <w:shd w:val="clear" w:color="auto" w:fill="FFFFFF" w:themeFill="background1"/>
          </w:tcPr>
          <w:p w14:paraId="213AEB69" w14:textId="2E578C8A" w:rsidR="007B4EE0" w:rsidRPr="006159E6" w:rsidRDefault="00B44C46" w:rsidP="00D02290">
            <w:pPr>
              <w:pStyle w:val="CellBody"/>
              <w:rPr>
                <w:lang w:val="en-US"/>
              </w:rPr>
            </w:pPr>
            <w:ins w:id="1112" w:author="Autor">
              <w:r>
                <w:rPr>
                  <w:lang w:val="en-US"/>
                </w:rPr>
                <w:t>M+CH</w:t>
              </w:r>
            </w:ins>
            <w:del w:id="1113" w:author="Autor">
              <w:r w:rsidR="007B4EE0" w:rsidRPr="006159E6" w:rsidDel="00B44C46">
                <w:rPr>
                  <w:lang w:val="en-US"/>
                </w:rPr>
                <w:delText>C</w:delText>
              </w:r>
            </w:del>
          </w:p>
        </w:tc>
        <w:tc>
          <w:tcPr>
            <w:tcW w:w="1418" w:type="dxa"/>
            <w:shd w:val="clear" w:color="auto" w:fill="FFFFFF" w:themeFill="background1"/>
          </w:tcPr>
          <w:p w14:paraId="6C65CDF2" w14:textId="77777777" w:rsidR="007B4EE0" w:rsidRPr="006159E6" w:rsidRDefault="007B4EE0" w:rsidP="00D02290">
            <w:pPr>
              <w:pStyle w:val="CellBody"/>
              <w:rPr>
                <w:lang w:val="en-US"/>
              </w:rPr>
            </w:pPr>
            <w:r w:rsidRPr="006159E6">
              <w:rPr>
                <w:lang w:val="en-US"/>
              </w:rPr>
              <w:t>Clock</w:t>
            </w:r>
            <w:r w:rsidRPr="006159E6">
              <w:rPr>
                <w:lang w:val="en-US"/>
              </w:rPr>
              <w:softHyphen/>
              <w:t>Date</w:t>
            </w:r>
            <w:r w:rsidRPr="006159E6">
              <w:rPr>
                <w:lang w:val="en-US"/>
              </w:rPr>
              <w:softHyphen/>
              <w:t>Time</w:t>
            </w:r>
            <w:r w:rsidRPr="006159E6">
              <w:rPr>
                <w:lang w:val="en-US"/>
              </w:rPr>
              <w:softHyphen/>
              <w:t>Type</w:t>
            </w:r>
          </w:p>
        </w:tc>
        <w:tc>
          <w:tcPr>
            <w:tcW w:w="5812" w:type="dxa"/>
            <w:shd w:val="clear" w:color="auto" w:fill="FFFFFF" w:themeFill="background1"/>
          </w:tcPr>
          <w:p w14:paraId="189A9C9A" w14:textId="2F485551" w:rsidR="007B4EE0" w:rsidRPr="006159E6" w:rsidRDefault="00B76B7C" w:rsidP="0080488B">
            <w:pPr>
              <w:pStyle w:val="CellBody"/>
              <w:rPr>
                <w:lang w:val="en-US"/>
              </w:rPr>
            </w:pPr>
            <w:r>
              <w:rPr>
                <w:lang w:val="en-US"/>
              </w:rPr>
              <w:t>A d</w:t>
            </w:r>
            <w:r w:rsidR="007B4EE0" w:rsidRPr="006159E6">
              <w:rPr>
                <w:lang w:val="en-US"/>
              </w:rPr>
              <w:t xml:space="preserve">ate and time expressed in local time of the delivery point. </w:t>
            </w:r>
          </w:p>
          <w:p w14:paraId="7E7671C5" w14:textId="691F0B3C" w:rsidR="007B4EE0" w:rsidRPr="006159E6" w:rsidDel="00B44C46" w:rsidRDefault="007B4EE0" w:rsidP="00D02290">
            <w:pPr>
              <w:pStyle w:val="CellBody"/>
              <w:rPr>
                <w:del w:id="1114" w:author="Autor"/>
                <w:rStyle w:val="Fett"/>
                <w:lang w:val="en-US"/>
              </w:rPr>
            </w:pPr>
            <w:del w:id="1115" w:author="Autor">
              <w:r w:rsidRPr="006159E6" w:rsidDel="00B44C46">
                <w:rPr>
                  <w:rStyle w:val="Fett"/>
                  <w:lang w:val="en-US"/>
                </w:rPr>
                <w:delText>Occurrence:</w:delText>
              </w:r>
            </w:del>
          </w:p>
          <w:p w14:paraId="20F78AC1" w14:textId="5B20AA01" w:rsidR="007B4EE0" w:rsidRPr="006159E6" w:rsidDel="00B44C46" w:rsidRDefault="007B4EE0" w:rsidP="00ED3F3F">
            <w:pPr>
              <w:pStyle w:val="condition1"/>
              <w:rPr>
                <w:del w:id="1116" w:author="Autor"/>
              </w:rPr>
            </w:pPr>
            <w:del w:id="1117" w:author="Autor">
              <w:r w:rsidRPr="006159E6" w:rsidDel="00B44C46">
                <w:delText>If ‘TransactionType’ is set to “OPT” or “OPT_PHYS_INX”, then this field is mandatory.</w:delText>
              </w:r>
            </w:del>
          </w:p>
          <w:p w14:paraId="5392CF13" w14:textId="5EB58263" w:rsidR="007B4EE0" w:rsidRPr="006159E6" w:rsidRDefault="00AB0EEF" w:rsidP="00ED3F3F">
            <w:pPr>
              <w:pStyle w:val="condition1"/>
            </w:pPr>
            <w:del w:id="1118" w:author="Autor">
              <w:r w:rsidRPr="006159E6" w:rsidDel="00B44C46">
                <w:delText>Else, this field</w:delText>
              </w:r>
              <w:r w:rsidR="007B4EE0" w:rsidRPr="006159E6" w:rsidDel="00B44C46">
                <w:delText xml:space="preserve"> must be omitted.</w:delText>
              </w:r>
            </w:del>
          </w:p>
          <w:p w14:paraId="421EF840" w14:textId="77777777" w:rsidR="0053749D" w:rsidRPr="006159E6" w:rsidRDefault="0053749D" w:rsidP="0053749D">
            <w:pPr>
              <w:pStyle w:val="CellBody"/>
              <w:rPr>
                <w:rStyle w:val="Fett"/>
                <w:lang w:val="en-US"/>
              </w:rPr>
            </w:pPr>
            <w:r w:rsidRPr="006159E6">
              <w:rPr>
                <w:rStyle w:val="Fett"/>
                <w:lang w:val="en-US"/>
              </w:rPr>
              <w:t>Values:</w:t>
            </w:r>
          </w:p>
          <w:p w14:paraId="39267BC1" w14:textId="77777777" w:rsidR="007B4EE0" w:rsidRPr="006159E6" w:rsidRDefault="0053749D" w:rsidP="00ED3F3F">
            <w:pPr>
              <w:pStyle w:val="condition1"/>
            </w:pPr>
            <w:r w:rsidRPr="006159E6">
              <w:t>Each ‘Delivery</w:t>
            </w:r>
            <w:r w:rsidRPr="006159E6">
              <w:softHyphen/>
              <w:t>Start</w:t>
            </w:r>
            <w:r w:rsidRPr="006159E6">
              <w:softHyphen/>
              <w:t>Date</w:t>
            </w:r>
            <w:r w:rsidRPr="006159E6">
              <w:softHyphen/>
              <w:t xml:space="preserve">Time’ </w:t>
            </w:r>
            <w:r w:rsidR="007B4EE0" w:rsidRPr="006159E6">
              <w:t xml:space="preserve">must be after the date and time specified in the previous ‘DeliveryStartDateTime’ field. </w:t>
            </w:r>
          </w:p>
        </w:tc>
      </w:tr>
      <w:tr w:rsidR="007B4EE0" w:rsidRPr="006159E6" w14:paraId="0DDD4818" w14:textId="77777777" w:rsidTr="003235DC">
        <w:tblPrEx>
          <w:tblLook w:val="0000" w:firstRow="0" w:lastRow="0" w:firstColumn="0" w:lastColumn="0" w:noHBand="0" w:noVBand="0"/>
        </w:tblPrEx>
        <w:trPr>
          <w:cantSplit/>
        </w:trPr>
        <w:tc>
          <w:tcPr>
            <w:tcW w:w="1418" w:type="dxa"/>
            <w:shd w:val="clear" w:color="auto" w:fill="FFFFFF" w:themeFill="background1"/>
          </w:tcPr>
          <w:p w14:paraId="367F8A65" w14:textId="77777777" w:rsidR="007B4EE0" w:rsidRPr="006159E6" w:rsidRDefault="007B4EE0" w:rsidP="00D02290">
            <w:pPr>
              <w:pStyle w:val="CellBody"/>
              <w:rPr>
                <w:lang w:val="en-US"/>
              </w:rPr>
            </w:pPr>
            <w:r w:rsidRPr="006159E6">
              <w:rPr>
                <w:lang w:val="en-US"/>
              </w:rPr>
              <w:t>Delivery</w:t>
            </w:r>
            <w:r w:rsidRPr="006159E6">
              <w:rPr>
                <w:lang w:val="en-US"/>
              </w:rPr>
              <w:softHyphen/>
              <w:t>End</w:t>
            </w:r>
            <w:r w:rsidRPr="006159E6">
              <w:rPr>
                <w:lang w:val="en-US"/>
              </w:rPr>
              <w:softHyphen/>
              <w:t>Date</w:t>
            </w:r>
            <w:r w:rsidRPr="006159E6">
              <w:rPr>
                <w:lang w:val="en-US"/>
              </w:rPr>
              <w:softHyphen/>
              <w:t>Time</w:t>
            </w:r>
          </w:p>
        </w:tc>
        <w:tc>
          <w:tcPr>
            <w:tcW w:w="850" w:type="dxa"/>
            <w:shd w:val="clear" w:color="auto" w:fill="FFFFFF" w:themeFill="background1"/>
          </w:tcPr>
          <w:p w14:paraId="55ED1CF5" w14:textId="6FB750B6" w:rsidR="007B4EE0" w:rsidRPr="006159E6" w:rsidRDefault="00B44C46" w:rsidP="00D02290">
            <w:pPr>
              <w:pStyle w:val="CellBody"/>
              <w:rPr>
                <w:lang w:val="en-US"/>
              </w:rPr>
            </w:pPr>
            <w:ins w:id="1119" w:author="Autor">
              <w:r>
                <w:rPr>
                  <w:lang w:val="en-US"/>
                </w:rPr>
                <w:t>M+CH</w:t>
              </w:r>
            </w:ins>
            <w:del w:id="1120" w:author="Autor">
              <w:r w:rsidR="007B4EE0" w:rsidRPr="006159E6" w:rsidDel="00B44C46">
                <w:rPr>
                  <w:lang w:val="en-US"/>
                </w:rPr>
                <w:delText>C</w:delText>
              </w:r>
            </w:del>
          </w:p>
        </w:tc>
        <w:tc>
          <w:tcPr>
            <w:tcW w:w="1418" w:type="dxa"/>
            <w:shd w:val="clear" w:color="auto" w:fill="FFFFFF" w:themeFill="background1"/>
          </w:tcPr>
          <w:p w14:paraId="047CBBCC" w14:textId="77777777" w:rsidR="007B4EE0" w:rsidRPr="006159E6" w:rsidRDefault="007B4EE0" w:rsidP="00D02290">
            <w:pPr>
              <w:pStyle w:val="CellBody"/>
              <w:rPr>
                <w:lang w:val="en-US"/>
              </w:rPr>
            </w:pPr>
            <w:r w:rsidRPr="006159E6">
              <w:rPr>
                <w:lang w:val="en-US"/>
              </w:rPr>
              <w:t>Clock</w:t>
            </w:r>
            <w:r w:rsidRPr="006159E6">
              <w:rPr>
                <w:lang w:val="en-US"/>
              </w:rPr>
              <w:softHyphen/>
              <w:t>Date</w:t>
            </w:r>
            <w:r w:rsidRPr="006159E6">
              <w:rPr>
                <w:lang w:val="en-US"/>
              </w:rPr>
              <w:softHyphen/>
              <w:t>Time</w:t>
            </w:r>
            <w:r w:rsidRPr="006159E6">
              <w:rPr>
                <w:lang w:val="en-US"/>
              </w:rPr>
              <w:softHyphen/>
              <w:t>Type</w:t>
            </w:r>
          </w:p>
        </w:tc>
        <w:tc>
          <w:tcPr>
            <w:tcW w:w="5812" w:type="dxa"/>
            <w:shd w:val="clear" w:color="auto" w:fill="FFFFFF" w:themeFill="background1"/>
          </w:tcPr>
          <w:p w14:paraId="403D3DF4" w14:textId="08E2435C" w:rsidR="0084741D" w:rsidRPr="006159E6" w:rsidRDefault="00B76B7C" w:rsidP="0084741D">
            <w:pPr>
              <w:pStyle w:val="CellBody"/>
              <w:rPr>
                <w:lang w:val="en-US"/>
              </w:rPr>
            </w:pPr>
            <w:r>
              <w:rPr>
                <w:lang w:val="en-US"/>
              </w:rPr>
              <w:t>A d</w:t>
            </w:r>
            <w:r w:rsidR="0084741D" w:rsidRPr="006159E6">
              <w:rPr>
                <w:lang w:val="en-US"/>
              </w:rPr>
              <w:t xml:space="preserve">ate and time expressed in local time of the delivery point. </w:t>
            </w:r>
          </w:p>
          <w:p w14:paraId="087E8001" w14:textId="6D04863F" w:rsidR="007B4EE0" w:rsidRPr="006159E6" w:rsidDel="00B44C46" w:rsidRDefault="007B4EE0" w:rsidP="00D940CE">
            <w:pPr>
              <w:pStyle w:val="CellBody"/>
              <w:rPr>
                <w:del w:id="1121" w:author="Autor"/>
                <w:rStyle w:val="Fett"/>
                <w:lang w:val="en-US"/>
              </w:rPr>
            </w:pPr>
            <w:del w:id="1122" w:author="Autor">
              <w:r w:rsidRPr="006159E6" w:rsidDel="00B44C46">
                <w:rPr>
                  <w:rStyle w:val="Fett"/>
                  <w:lang w:val="en-US"/>
                </w:rPr>
                <w:delText>Occurrence:</w:delText>
              </w:r>
            </w:del>
          </w:p>
          <w:p w14:paraId="780148FA" w14:textId="7A123749" w:rsidR="007B4EE0" w:rsidRPr="006159E6" w:rsidDel="00B44C46" w:rsidRDefault="007B4EE0" w:rsidP="00ED3F3F">
            <w:pPr>
              <w:pStyle w:val="condition1"/>
              <w:rPr>
                <w:del w:id="1123" w:author="Autor"/>
              </w:rPr>
            </w:pPr>
            <w:del w:id="1124" w:author="Autor">
              <w:r w:rsidRPr="006159E6" w:rsidDel="00B44C46">
                <w:delText>If ‘TransactionType’ is set to “OPT” or ‘OPT_PHYS_INX’, then this field is mandatory.</w:delText>
              </w:r>
            </w:del>
          </w:p>
          <w:p w14:paraId="64599BE0" w14:textId="0B2A5979" w:rsidR="007B4EE0" w:rsidRPr="006159E6" w:rsidDel="00B44C46" w:rsidRDefault="00AB0EEF" w:rsidP="00ED3F3F">
            <w:pPr>
              <w:pStyle w:val="condition1"/>
              <w:rPr>
                <w:del w:id="1125" w:author="Autor"/>
              </w:rPr>
            </w:pPr>
            <w:del w:id="1126" w:author="Autor">
              <w:r w:rsidRPr="006159E6" w:rsidDel="00B44C46">
                <w:delText>Else, this field</w:delText>
              </w:r>
              <w:r w:rsidR="007B4EE0" w:rsidRPr="006159E6" w:rsidDel="00B44C46">
                <w:delText xml:space="preserve"> must be omitted.</w:delText>
              </w:r>
            </w:del>
          </w:p>
          <w:p w14:paraId="5CBDC05B" w14:textId="77777777" w:rsidR="007A5B83" w:rsidRPr="006159E6" w:rsidRDefault="007A5B83" w:rsidP="007A5B83">
            <w:pPr>
              <w:pStyle w:val="CellBody"/>
              <w:rPr>
                <w:rStyle w:val="Fett"/>
                <w:lang w:val="en-US"/>
              </w:rPr>
            </w:pPr>
            <w:r w:rsidRPr="006159E6">
              <w:rPr>
                <w:rStyle w:val="Fett"/>
                <w:lang w:val="en-US"/>
              </w:rPr>
              <w:t>Values:</w:t>
            </w:r>
          </w:p>
          <w:p w14:paraId="7689570B" w14:textId="77777777" w:rsidR="007A5B83" w:rsidRPr="006159E6" w:rsidRDefault="007A5B83" w:rsidP="00ED3F3F">
            <w:pPr>
              <w:pStyle w:val="condition1"/>
            </w:pPr>
            <w:r w:rsidRPr="006159E6">
              <w:t>Each ‘DeliveryEndDateTime’ must be after the date and time specified in the previous ‘DeliveryEndDateTime’ field.</w:t>
            </w:r>
          </w:p>
        </w:tc>
      </w:tr>
      <w:tr w:rsidR="00B44C46" w:rsidRPr="006159E6" w14:paraId="3D02A340" w14:textId="77777777" w:rsidTr="003235DC">
        <w:tblPrEx>
          <w:tblLook w:val="0000" w:firstRow="0" w:lastRow="0" w:firstColumn="0" w:lastColumn="0" w:noHBand="0" w:noVBand="0"/>
        </w:tblPrEx>
        <w:trPr>
          <w:cantSplit/>
          <w:ins w:id="1127" w:author="Autor"/>
        </w:trPr>
        <w:tc>
          <w:tcPr>
            <w:tcW w:w="1418" w:type="dxa"/>
            <w:shd w:val="clear" w:color="auto" w:fill="FFFFFF" w:themeFill="background1"/>
          </w:tcPr>
          <w:p w14:paraId="6E0E5BA9" w14:textId="77777777" w:rsidR="00B44C46" w:rsidRPr="006159E6" w:rsidRDefault="00B44C46" w:rsidP="00735D91">
            <w:pPr>
              <w:pStyle w:val="CellBody"/>
              <w:rPr>
                <w:ins w:id="1128" w:author="Autor"/>
                <w:lang w:val="en-US"/>
              </w:rPr>
            </w:pPr>
            <w:ins w:id="1129" w:author="Autor">
              <w:r w:rsidRPr="006159E6">
                <w:rPr>
                  <w:lang w:val="en-US"/>
                </w:rPr>
                <w:t>Delivery</w:t>
              </w:r>
              <w:r w:rsidRPr="006159E6">
                <w:rPr>
                  <w:lang w:val="en-US"/>
                </w:rPr>
                <w:softHyphen/>
                <w:t>Start</w:t>
              </w:r>
              <w:r w:rsidRPr="006159E6">
                <w:rPr>
                  <w:lang w:val="en-US"/>
                </w:rPr>
                <w:softHyphen/>
                <w:t>Time</w:t>
              </w:r>
              <w:r>
                <w:rPr>
                  <w:lang w:val="en-US"/>
                </w:rPr>
                <w:t>stamp</w:t>
              </w:r>
            </w:ins>
          </w:p>
        </w:tc>
        <w:tc>
          <w:tcPr>
            <w:tcW w:w="850" w:type="dxa"/>
            <w:shd w:val="clear" w:color="auto" w:fill="FFFFFF" w:themeFill="background1"/>
          </w:tcPr>
          <w:p w14:paraId="37DF46F3" w14:textId="30B7928E" w:rsidR="00B44C46" w:rsidRPr="006159E6" w:rsidRDefault="00B44C46" w:rsidP="00735D91">
            <w:pPr>
              <w:pStyle w:val="CellBody"/>
              <w:rPr>
                <w:ins w:id="1130" w:author="Autor"/>
                <w:lang w:val="en-US"/>
              </w:rPr>
            </w:pPr>
            <w:ins w:id="1131" w:author="Autor">
              <w:r>
                <w:rPr>
                  <w:lang w:val="en-US"/>
                </w:rPr>
                <w:t>M+CH</w:t>
              </w:r>
            </w:ins>
          </w:p>
        </w:tc>
        <w:tc>
          <w:tcPr>
            <w:tcW w:w="1418" w:type="dxa"/>
            <w:shd w:val="clear" w:color="auto" w:fill="FFFFFF" w:themeFill="background1"/>
          </w:tcPr>
          <w:p w14:paraId="0BB1A8FB" w14:textId="77777777" w:rsidR="00B44C46" w:rsidRPr="006159E6" w:rsidRDefault="00B44C46" w:rsidP="00735D91">
            <w:pPr>
              <w:pStyle w:val="CellBody"/>
              <w:rPr>
                <w:ins w:id="1132" w:author="Autor"/>
                <w:lang w:val="en-US"/>
              </w:rPr>
            </w:pPr>
            <w:ins w:id="1133" w:author="Autor">
              <w:r w:rsidRPr="004F022B">
                <w:rPr>
                  <w:lang w:val="en-US"/>
                </w:rPr>
                <w:t>UTCOffset</w:t>
              </w:r>
              <w:r>
                <w:rPr>
                  <w:lang w:val="en-US"/>
                </w:rPr>
                <w:softHyphen/>
              </w:r>
              <w:r w:rsidRPr="004F022B">
                <w:rPr>
                  <w:lang w:val="en-US"/>
                </w:rPr>
                <w:t>Timestamp</w:t>
              </w:r>
              <w:r>
                <w:rPr>
                  <w:lang w:val="en-US"/>
                </w:rPr>
                <w:softHyphen/>
              </w:r>
              <w:r w:rsidRPr="004F022B">
                <w:rPr>
                  <w:lang w:val="en-US"/>
                </w:rPr>
                <w:t>Type</w:t>
              </w:r>
            </w:ins>
          </w:p>
        </w:tc>
        <w:tc>
          <w:tcPr>
            <w:tcW w:w="5812" w:type="dxa"/>
            <w:shd w:val="clear" w:color="auto" w:fill="FFFFFF" w:themeFill="background1"/>
          </w:tcPr>
          <w:p w14:paraId="39AC4A59" w14:textId="664AA16F" w:rsidR="00B44C46" w:rsidRPr="00D4224A" w:rsidRDefault="00B44C46" w:rsidP="00735D91">
            <w:pPr>
              <w:pStyle w:val="CellBody"/>
              <w:rPr>
                <w:ins w:id="1134" w:author="Autor"/>
                <w:rStyle w:val="Fett"/>
                <w:b w:val="0"/>
                <w:bCs w:val="0"/>
              </w:rPr>
            </w:pPr>
            <w:ins w:id="1135" w:author="Autor">
              <w:r>
                <w:rPr>
                  <w:rStyle w:val="Fett"/>
                  <w:b w:val="0"/>
                  <w:bCs w:val="0"/>
                </w:rPr>
                <w:t>The time zone offset of this time</w:t>
              </w:r>
              <w:r w:rsidR="00DF25F5">
                <w:rPr>
                  <w:rStyle w:val="Fett"/>
                  <w:b w:val="0"/>
                  <w:bCs w:val="0"/>
                </w:rPr>
                <w:t xml:space="preserve"> </w:t>
              </w:r>
              <w:r>
                <w:rPr>
                  <w:rStyle w:val="Fett"/>
                  <w:b w:val="0"/>
                  <w:bCs w:val="0"/>
                </w:rPr>
                <w:t>stamp must correspond to the time zone of the delivery point area.</w:t>
              </w:r>
            </w:ins>
          </w:p>
          <w:p w14:paraId="5D540031" w14:textId="77777777" w:rsidR="00B44C46" w:rsidRPr="006159E6" w:rsidRDefault="00B44C46" w:rsidP="00735D91">
            <w:pPr>
              <w:pStyle w:val="CellBody"/>
              <w:rPr>
                <w:ins w:id="1136" w:author="Autor"/>
                <w:rStyle w:val="Fett"/>
                <w:lang w:val="en-US"/>
              </w:rPr>
            </w:pPr>
            <w:ins w:id="1137" w:author="Autor">
              <w:r w:rsidRPr="006159E6">
                <w:rPr>
                  <w:rStyle w:val="Fett"/>
                  <w:lang w:val="en-US"/>
                </w:rPr>
                <w:t>Values:</w:t>
              </w:r>
            </w:ins>
          </w:p>
          <w:p w14:paraId="7A983A54" w14:textId="77777777" w:rsidR="00B44C46" w:rsidRPr="006159E6" w:rsidRDefault="00B44C46" w:rsidP="00735D91">
            <w:pPr>
              <w:pStyle w:val="condition1"/>
              <w:rPr>
                <w:ins w:id="1138" w:author="Autor"/>
              </w:rPr>
            </w:pPr>
            <w:ins w:id="1139" w:author="Autor">
              <w:r w:rsidRPr="006159E6">
                <w:t>Each ‘Delivery</w:t>
              </w:r>
              <w:r w:rsidRPr="006159E6">
                <w:softHyphen/>
                <w:t>Start</w:t>
              </w:r>
              <w:r w:rsidRPr="006159E6">
                <w:softHyphen/>
                <w:t>Date</w:t>
              </w:r>
              <w:r w:rsidRPr="006159E6">
                <w:softHyphen/>
                <w:t xml:space="preserve">Time’ must be after the date and time specified in the previous ‘DeliveryStartDateTime’ field. </w:t>
              </w:r>
            </w:ins>
          </w:p>
        </w:tc>
      </w:tr>
      <w:tr w:rsidR="00B44C46" w:rsidRPr="006159E6" w14:paraId="5EC32EBF" w14:textId="77777777" w:rsidTr="003235DC">
        <w:tblPrEx>
          <w:tblLook w:val="0000" w:firstRow="0" w:lastRow="0" w:firstColumn="0" w:lastColumn="0" w:noHBand="0" w:noVBand="0"/>
        </w:tblPrEx>
        <w:trPr>
          <w:cantSplit/>
          <w:ins w:id="1140" w:author="Autor"/>
        </w:trPr>
        <w:tc>
          <w:tcPr>
            <w:tcW w:w="1418" w:type="dxa"/>
            <w:shd w:val="clear" w:color="auto" w:fill="FFFFFF" w:themeFill="background1"/>
          </w:tcPr>
          <w:p w14:paraId="293D95F5" w14:textId="77777777" w:rsidR="00B44C46" w:rsidRPr="006159E6" w:rsidRDefault="00B44C46" w:rsidP="00735D91">
            <w:pPr>
              <w:pStyle w:val="CellBody"/>
              <w:rPr>
                <w:ins w:id="1141" w:author="Autor"/>
                <w:lang w:val="en-US"/>
              </w:rPr>
            </w:pPr>
            <w:ins w:id="1142" w:author="Autor">
              <w:r w:rsidRPr="006159E6">
                <w:rPr>
                  <w:lang w:val="en-US"/>
                </w:rPr>
                <w:t>Delivery</w:t>
              </w:r>
              <w:r w:rsidRPr="006159E6">
                <w:rPr>
                  <w:lang w:val="en-US"/>
                </w:rPr>
                <w:softHyphen/>
                <w:t>End</w:t>
              </w:r>
              <w:r w:rsidRPr="006159E6">
                <w:rPr>
                  <w:lang w:val="en-US"/>
                </w:rPr>
                <w:softHyphen/>
                <w:t>Time</w:t>
              </w:r>
              <w:r>
                <w:rPr>
                  <w:lang w:val="en-US"/>
                </w:rPr>
                <w:t>stamp</w:t>
              </w:r>
            </w:ins>
          </w:p>
        </w:tc>
        <w:tc>
          <w:tcPr>
            <w:tcW w:w="850" w:type="dxa"/>
            <w:shd w:val="clear" w:color="auto" w:fill="FFFFFF" w:themeFill="background1"/>
          </w:tcPr>
          <w:p w14:paraId="3AAEAB53" w14:textId="38B4500B" w:rsidR="00B44C46" w:rsidRPr="006159E6" w:rsidRDefault="00B44C46" w:rsidP="00735D91">
            <w:pPr>
              <w:pStyle w:val="CellBody"/>
              <w:rPr>
                <w:ins w:id="1143" w:author="Autor"/>
                <w:lang w:val="en-US"/>
              </w:rPr>
            </w:pPr>
            <w:ins w:id="1144" w:author="Autor">
              <w:r>
                <w:rPr>
                  <w:lang w:val="en-US"/>
                </w:rPr>
                <w:t>M+CH</w:t>
              </w:r>
            </w:ins>
          </w:p>
        </w:tc>
        <w:tc>
          <w:tcPr>
            <w:tcW w:w="1418" w:type="dxa"/>
            <w:shd w:val="clear" w:color="auto" w:fill="FFFFFF" w:themeFill="background1"/>
          </w:tcPr>
          <w:p w14:paraId="59EF6864" w14:textId="77777777" w:rsidR="00B44C46" w:rsidRPr="006159E6" w:rsidRDefault="00B44C46" w:rsidP="00735D91">
            <w:pPr>
              <w:pStyle w:val="CellBody"/>
              <w:rPr>
                <w:ins w:id="1145" w:author="Autor"/>
                <w:lang w:val="en-US"/>
              </w:rPr>
            </w:pPr>
            <w:ins w:id="1146" w:author="Autor">
              <w:r w:rsidRPr="004F022B">
                <w:rPr>
                  <w:lang w:val="en-US"/>
                </w:rPr>
                <w:t>UTCOffset</w:t>
              </w:r>
              <w:r>
                <w:rPr>
                  <w:lang w:val="en-US"/>
                </w:rPr>
                <w:softHyphen/>
              </w:r>
              <w:r w:rsidRPr="004F022B">
                <w:rPr>
                  <w:lang w:val="en-US"/>
                </w:rPr>
                <w:t>Timestamp</w:t>
              </w:r>
              <w:r>
                <w:rPr>
                  <w:lang w:val="en-US"/>
                </w:rPr>
                <w:softHyphen/>
              </w:r>
              <w:r w:rsidRPr="004F022B">
                <w:rPr>
                  <w:lang w:val="en-US"/>
                </w:rPr>
                <w:t>Type</w:t>
              </w:r>
            </w:ins>
          </w:p>
        </w:tc>
        <w:tc>
          <w:tcPr>
            <w:tcW w:w="5812" w:type="dxa"/>
            <w:shd w:val="clear" w:color="auto" w:fill="FFFFFF" w:themeFill="background1"/>
          </w:tcPr>
          <w:p w14:paraId="5084AAFB" w14:textId="581FFD6F" w:rsidR="00B44C46" w:rsidRPr="006159E6" w:rsidRDefault="00B44C46" w:rsidP="00735D91">
            <w:pPr>
              <w:pStyle w:val="CellBody"/>
              <w:rPr>
                <w:ins w:id="1147" w:author="Autor"/>
                <w:lang w:val="en-US"/>
              </w:rPr>
            </w:pPr>
            <w:ins w:id="1148" w:author="Autor">
              <w:r>
                <w:rPr>
                  <w:rStyle w:val="Fett"/>
                  <w:b w:val="0"/>
                  <w:bCs w:val="0"/>
                </w:rPr>
                <w:t>The time zone offset of this time</w:t>
              </w:r>
              <w:r w:rsidR="00DF25F5">
                <w:rPr>
                  <w:rStyle w:val="Fett"/>
                  <w:b w:val="0"/>
                  <w:bCs w:val="0"/>
                </w:rPr>
                <w:t xml:space="preserve"> </w:t>
              </w:r>
              <w:r>
                <w:rPr>
                  <w:rStyle w:val="Fett"/>
                  <w:b w:val="0"/>
                  <w:bCs w:val="0"/>
                </w:rPr>
                <w:t>stamp must correspond to the time zone of the delivery point area.</w:t>
              </w:r>
            </w:ins>
          </w:p>
          <w:p w14:paraId="088C98FB" w14:textId="77777777" w:rsidR="00B44C46" w:rsidRPr="006159E6" w:rsidRDefault="00B44C46" w:rsidP="00735D91">
            <w:pPr>
              <w:pStyle w:val="CellBody"/>
              <w:rPr>
                <w:ins w:id="1149" w:author="Autor"/>
                <w:rStyle w:val="Fett"/>
                <w:lang w:val="en-US"/>
              </w:rPr>
            </w:pPr>
            <w:ins w:id="1150" w:author="Autor">
              <w:r w:rsidRPr="006159E6">
                <w:rPr>
                  <w:rStyle w:val="Fett"/>
                  <w:lang w:val="en-US"/>
                </w:rPr>
                <w:t>Values:</w:t>
              </w:r>
            </w:ins>
          </w:p>
          <w:p w14:paraId="14D587B0" w14:textId="77777777" w:rsidR="00B44C46" w:rsidRPr="006159E6" w:rsidRDefault="00B44C46" w:rsidP="00735D91">
            <w:pPr>
              <w:pStyle w:val="condition1"/>
              <w:rPr>
                <w:ins w:id="1151" w:author="Autor"/>
              </w:rPr>
            </w:pPr>
            <w:ins w:id="1152" w:author="Autor">
              <w:r w:rsidRPr="006159E6">
                <w:t>Each ‘DeliveryEndDateTime’ must be after the date and time specified in the previous ‘DeliveryEndDateTime’ field.</w:t>
              </w:r>
            </w:ins>
          </w:p>
        </w:tc>
      </w:tr>
      <w:tr w:rsidR="00B44C46" w:rsidRPr="006159E6" w14:paraId="7587DC43" w14:textId="77777777" w:rsidTr="003235DC">
        <w:trPr>
          <w:cantSplit/>
          <w:ins w:id="1153" w:author="Autor"/>
        </w:trPr>
        <w:tc>
          <w:tcPr>
            <w:tcW w:w="9498" w:type="dxa"/>
            <w:gridSpan w:val="4"/>
            <w:shd w:val="clear" w:color="auto" w:fill="BFBFBF" w:themeFill="background1" w:themeFillShade="BF"/>
          </w:tcPr>
          <w:p w14:paraId="00E53DFE" w14:textId="77777777" w:rsidR="00B44C46" w:rsidRPr="001A4439" w:rsidRDefault="00B44C46" w:rsidP="00735D91">
            <w:pPr>
              <w:pStyle w:val="CellBody"/>
              <w:rPr>
                <w:ins w:id="1154" w:author="Autor"/>
                <w:lang w:val="en-US"/>
              </w:rPr>
            </w:pPr>
            <w:ins w:id="1155" w:author="Autor">
              <w:r>
                <w:rPr>
                  <w:lang w:val="en-US"/>
                </w:rPr>
                <w:t xml:space="preserve">End of </w:t>
              </w:r>
              <w:r w:rsidRPr="000C3B8A">
                <w:rPr>
                  <w:rStyle w:val="Fett"/>
                </w:rPr>
                <w:t>XSD choice</w:t>
              </w:r>
            </w:ins>
          </w:p>
        </w:tc>
      </w:tr>
      <w:tr w:rsidR="007B4EE0" w:rsidRPr="006159E6" w14:paraId="51D2546C" w14:textId="77777777" w:rsidTr="003235DC">
        <w:tblPrEx>
          <w:tblLook w:val="0000" w:firstRow="0" w:lastRow="0" w:firstColumn="0" w:lastColumn="0" w:noHBand="0" w:noVBand="0"/>
        </w:tblPrEx>
        <w:trPr>
          <w:cantSplit/>
        </w:trPr>
        <w:tc>
          <w:tcPr>
            <w:tcW w:w="1418" w:type="dxa"/>
            <w:shd w:val="clear" w:color="auto" w:fill="FFFFFF" w:themeFill="background1"/>
          </w:tcPr>
          <w:p w14:paraId="7D23875F" w14:textId="77777777" w:rsidR="007B4EE0" w:rsidRPr="006159E6" w:rsidRDefault="007B4EE0" w:rsidP="00D02290">
            <w:pPr>
              <w:pStyle w:val="CellBody"/>
              <w:rPr>
                <w:lang w:val="en-US"/>
              </w:rPr>
            </w:pPr>
            <w:r w:rsidRPr="006159E6">
              <w:rPr>
                <w:lang w:val="en-US"/>
              </w:rPr>
              <w:lastRenderedPageBreak/>
              <w:t>Exercise</w:t>
            </w:r>
            <w:r w:rsidRPr="006159E6">
              <w:rPr>
                <w:lang w:val="en-US"/>
              </w:rPr>
              <w:softHyphen/>
              <w:t>Date</w:t>
            </w:r>
            <w:r w:rsidRPr="006159E6">
              <w:rPr>
                <w:lang w:val="en-US"/>
              </w:rPr>
              <w:softHyphen/>
              <w:t>Time</w:t>
            </w:r>
          </w:p>
        </w:tc>
        <w:tc>
          <w:tcPr>
            <w:tcW w:w="850" w:type="dxa"/>
            <w:shd w:val="clear" w:color="auto" w:fill="FFFFFF" w:themeFill="background1"/>
          </w:tcPr>
          <w:p w14:paraId="570D52BA" w14:textId="77777777" w:rsidR="007B4EE0" w:rsidRPr="006159E6" w:rsidRDefault="007B4EE0" w:rsidP="00D02290">
            <w:pPr>
              <w:pStyle w:val="CellBody"/>
              <w:rPr>
                <w:lang w:val="en-US"/>
              </w:rPr>
            </w:pPr>
            <w:r w:rsidRPr="006159E6">
              <w:rPr>
                <w:lang w:val="en-US"/>
              </w:rPr>
              <w:t>M</w:t>
            </w:r>
            <w:r w:rsidR="00E5196F" w:rsidRPr="006159E6">
              <w:rPr>
                <w:lang w:val="en-US"/>
              </w:rPr>
              <w:t>+C</w:t>
            </w:r>
          </w:p>
        </w:tc>
        <w:tc>
          <w:tcPr>
            <w:tcW w:w="1418" w:type="dxa"/>
            <w:shd w:val="clear" w:color="auto" w:fill="FFFFFF" w:themeFill="background1"/>
          </w:tcPr>
          <w:p w14:paraId="352B964B" w14:textId="77777777" w:rsidR="007B4EE0" w:rsidRPr="006159E6" w:rsidRDefault="007B4EE0" w:rsidP="00D02290">
            <w:pPr>
              <w:pStyle w:val="CellBody"/>
              <w:rPr>
                <w:lang w:val="en-US"/>
              </w:rPr>
            </w:pPr>
            <w:r w:rsidRPr="006159E6">
              <w:rPr>
                <w:lang w:val="en-US"/>
              </w:rPr>
              <w:t>Clock</w:t>
            </w:r>
            <w:r w:rsidRPr="006159E6">
              <w:rPr>
                <w:lang w:val="en-US"/>
              </w:rPr>
              <w:softHyphen/>
              <w:t>Date</w:t>
            </w:r>
            <w:r w:rsidRPr="006159E6">
              <w:rPr>
                <w:lang w:val="en-US"/>
              </w:rPr>
              <w:softHyphen/>
              <w:t>Time</w:t>
            </w:r>
            <w:r w:rsidRPr="006159E6">
              <w:rPr>
                <w:lang w:val="en-US"/>
              </w:rPr>
              <w:softHyphen/>
              <w:t>Type</w:t>
            </w:r>
          </w:p>
        </w:tc>
        <w:tc>
          <w:tcPr>
            <w:tcW w:w="5812" w:type="dxa"/>
            <w:shd w:val="clear" w:color="auto" w:fill="FFFFFF" w:themeFill="background1"/>
          </w:tcPr>
          <w:p w14:paraId="3C7EADD6" w14:textId="7F5239BD" w:rsidR="00AE30E9" w:rsidRDefault="00522C8A" w:rsidP="00AE30E9">
            <w:pPr>
              <w:pStyle w:val="CellBody"/>
              <w:rPr>
                <w:ins w:id="1156" w:author="Autor"/>
                <w:rStyle w:val="Fett"/>
                <w:lang w:val="en-US"/>
              </w:rPr>
            </w:pPr>
            <w:ins w:id="1157" w:author="Autor">
              <w:r>
                <w:t xml:space="preserve">This field uses the local time in the location of the reference price. </w:t>
              </w:r>
              <w:r w:rsidR="00AE30E9">
                <w:t>For energy, the time can be zero.</w:t>
              </w:r>
            </w:ins>
          </w:p>
          <w:p w14:paraId="64318439" w14:textId="77777777" w:rsidR="007B4EE0" w:rsidRPr="006159E6" w:rsidRDefault="007B4EE0" w:rsidP="00EE1C63">
            <w:pPr>
              <w:pStyle w:val="CellBody"/>
              <w:rPr>
                <w:rStyle w:val="Fett"/>
                <w:lang w:val="en-US"/>
              </w:rPr>
            </w:pPr>
            <w:r w:rsidRPr="006159E6">
              <w:rPr>
                <w:rStyle w:val="Fett"/>
                <w:lang w:val="en-US"/>
              </w:rPr>
              <w:t>Values:</w:t>
            </w:r>
          </w:p>
          <w:p w14:paraId="5AAA7BC3" w14:textId="77777777" w:rsidR="007B4EE0" w:rsidRPr="006159E6" w:rsidRDefault="007B4EE0" w:rsidP="00ED3F3F">
            <w:pPr>
              <w:pStyle w:val="condition1"/>
            </w:pPr>
            <w:r w:rsidRPr="006159E6">
              <w:t>If ‘TransactionType’ is set to “OPT” or “OPT_PHYS_INX”</w:t>
            </w:r>
            <w:r w:rsidR="00934306" w:rsidRPr="006159E6">
              <w:t>,</w:t>
            </w:r>
            <w:r w:rsidRPr="006159E6">
              <w:t xml:space="preserve"> then this field must be in the time zone of the delivery point. </w:t>
            </w:r>
          </w:p>
          <w:p w14:paraId="595AC7BF" w14:textId="77777777" w:rsidR="007B4EE0" w:rsidRPr="006159E6" w:rsidRDefault="007B4EE0" w:rsidP="00ED3F3F">
            <w:pPr>
              <w:pStyle w:val="condition1"/>
            </w:pPr>
            <w:r w:rsidRPr="006159E6">
              <w:t>Else, this field must be expressed in UTC.</w:t>
            </w:r>
          </w:p>
          <w:p w14:paraId="0AADD769" w14:textId="77777777" w:rsidR="00E5196F" w:rsidRPr="006159E6" w:rsidRDefault="00E5196F" w:rsidP="00ED3F3F">
            <w:pPr>
              <w:pStyle w:val="condition1"/>
            </w:pPr>
            <w:r w:rsidRPr="006159E6">
              <w:t>If ‘OptionStyle’ is set to “American”, the ‘ExerciseDateTime’ is the final date and time by which you can exercise.</w:t>
            </w:r>
          </w:p>
          <w:p w14:paraId="4A2D95A2" w14:textId="1E6EBE98" w:rsidR="00E5196F" w:rsidRPr="006159E6" w:rsidRDefault="00E5196F" w:rsidP="00172D66">
            <w:pPr>
              <w:pStyle w:val="condition1"/>
            </w:pPr>
            <w:r w:rsidRPr="006159E6">
              <w:t xml:space="preserve">If ‘OptionStyle’ is set to “Asian”, then </w:t>
            </w:r>
            <w:r w:rsidRPr="006159E6">
              <w:rPr>
                <w:snapToGrid w:val="0"/>
                <w:lang w:eastAsia="fr-FR"/>
              </w:rPr>
              <w:t xml:space="preserve">‘ExerciseDateTime’ must be the </w:t>
            </w:r>
            <w:del w:id="1158" w:author="Autor">
              <w:r w:rsidRPr="006159E6" w:rsidDel="00172D66">
                <w:rPr>
                  <w:snapToGrid w:val="0"/>
                  <w:lang w:eastAsia="fr-FR"/>
                </w:rPr>
                <w:delText xml:space="preserve">start </w:delText>
              </w:r>
            </w:del>
            <w:ins w:id="1159" w:author="Autor">
              <w:r w:rsidR="00172D66">
                <w:rPr>
                  <w:snapToGrid w:val="0"/>
                  <w:lang w:eastAsia="fr-FR"/>
                </w:rPr>
                <w:t>end</w:t>
              </w:r>
              <w:r w:rsidR="00172D66" w:rsidRPr="006159E6">
                <w:rPr>
                  <w:snapToGrid w:val="0"/>
                  <w:lang w:eastAsia="fr-FR"/>
                </w:rPr>
                <w:t xml:space="preserve"> </w:t>
              </w:r>
            </w:ins>
            <w:r w:rsidRPr="006159E6">
              <w:rPr>
                <w:snapToGrid w:val="0"/>
                <w:lang w:eastAsia="fr-FR"/>
              </w:rPr>
              <w:t>date and time of the relevant averaging period.</w:t>
            </w:r>
          </w:p>
        </w:tc>
      </w:tr>
      <w:tr w:rsidR="007B4EE0" w:rsidRPr="006159E6" w14:paraId="0E96B4D8" w14:textId="77777777" w:rsidTr="003235DC">
        <w:tblPrEx>
          <w:tblLook w:val="0000" w:firstRow="0" w:lastRow="0" w:firstColumn="0" w:lastColumn="0" w:noHBand="0" w:noVBand="0"/>
        </w:tblPrEx>
        <w:trPr>
          <w:cantSplit/>
        </w:trPr>
        <w:tc>
          <w:tcPr>
            <w:tcW w:w="1418" w:type="dxa"/>
            <w:shd w:val="clear" w:color="auto" w:fill="FFFFFF" w:themeFill="background1"/>
          </w:tcPr>
          <w:p w14:paraId="0CFD94A5" w14:textId="77777777" w:rsidR="007B4EE0" w:rsidRPr="006159E6" w:rsidRDefault="007B4EE0" w:rsidP="00D02290">
            <w:pPr>
              <w:pStyle w:val="CellBody"/>
              <w:rPr>
                <w:lang w:val="en-US"/>
              </w:rPr>
            </w:pPr>
            <w:r w:rsidRPr="006159E6">
              <w:rPr>
                <w:lang w:val="en-US"/>
              </w:rPr>
              <w:t>Exercise</w:t>
            </w:r>
            <w:r w:rsidRPr="006159E6">
              <w:rPr>
                <w:lang w:val="en-US"/>
              </w:rPr>
              <w:softHyphen/>
              <w:t>Time</w:t>
            </w:r>
            <w:r w:rsidRPr="006159E6">
              <w:rPr>
                <w:lang w:val="en-US"/>
              </w:rPr>
              <w:softHyphen/>
              <w:t>Zone</w:t>
            </w:r>
          </w:p>
        </w:tc>
        <w:tc>
          <w:tcPr>
            <w:tcW w:w="850" w:type="dxa"/>
            <w:shd w:val="clear" w:color="auto" w:fill="FFFFFF" w:themeFill="background1"/>
          </w:tcPr>
          <w:p w14:paraId="773C3682" w14:textId="77777777" w:rsidR="007B4EE0" w:rsidRPr="006159E6" w:rsidRDefault="007B4EE0" w:rsidP="00D02290">
            <w:pPr>
              <w:pStyle w:val="CellBody"/>
              <w:rPr>
                <w:lang w:val="en-US"/>
              </w:rPr>
            </w:pPr>
            <w:r w:rsidRPr="006159E6">
              <w:rPr>
                <w:lang w:val="en-US"/>
              </w:rPr>
              <w:t>O</w:t>
            </w:r>
            <w:r w:rsidR="00207C63" w:rsidRPr="006159E6">
              <w:rPr>
                <w:lang w:val="en-US"/>
              </w:rPr>
              <w:t>+C</w:t>
            </w:r>
          </w:p>
        </w:tc>
        <w:tc>
          <w:tcPr>
            <w:tcW w:w="1418" w:type="dxa"/>
            <w:shd w:val="clear" w:color="auto" w:fill="FFFFFF" w:themeFill="background1"/>
          </w:tcPr>
          <w:p w14:paraId="5C041EBF" w14:textId="77777777" w:rsidR="007B4EE0" w:rsidRPr="006159E6" w:rsidRDefault="007B4EE0" w:rsidP="00D02290">
            <w:pPr>
              <w:pStyle w:val="CellBody"/>
              <w:rPr>
                <w:lang w:val="en-US"/>
              </w:rPr>
            </w:pPr>
            <w:r w:rsidRPr="006159E6">
              <w:rPr>
                <w:lang w:val="en-US"/>
              </w:rPr>
              <w:t>Time</w:t>
            </w:r>
            <w:r w:rsidRPr="006159E6">
              <w:rPr>
                <w:lang w:val="en-US"/>
              </w:rPr>
              <w:softHyphen/>
              <w:t>Zone</w:t>
            </w:r>
            <w:r w:rsidRPr="006159E6">
              <w:rPr>
                <w:lang w:val="en-US"/>
              </w:rPr>
              <w:softHyphen/>
              <w:t>Offset</w:t>
            </w:r>
            <w:r w:rsidRPr="006159E6">
              <w:rPr>
                <w:lang w:val="en-US"/>
              </w:rPr>
              <w:softHyphen/>
              <w:t>Type</w:t>
            </w:r>
          </w:p>
        </w:tc>
        <w:tc>
          <w:tcPr>
            <w:tcW w:w="5812" w:type="dxa"/>
            <w:shd w:val="clear" w:color="auto" w:fill="FFFFFF" w:themeFill="background1"/>
          </w:tcPr>
          <w:p w14:paraId="251C799A" w14:textId="77777777" w:rsidR="007B4EE0" w:rsidRPr="006159E6" w:rsidRDefault="007B4EE0" w:rsidP="00283392">
            <w:pPr>
              <w:pStyle w:val="CellBody"/>
              <w:rPr>
                <w:rStyle w:val="Fett"/>
                <w:lang w:val="en-US"/>
              </w:rPr>
            </w:pPr>
            <w:r w:rsidRPr="006159E6">
              <w:rPr>
                <w:rStyle w:val="Fett"/>
                <w:lang w:val="en-US"/>
              </w:rPr>
              <w:t>Occurrence:</w:t>
            </w:r>
          </w:p>
          <w:p w14:paraId="5071D838" w14:textId="77777777" w:rsidR="007B4EE0" w:rsidRPr="006159E6" w:rsidRDefault="007B4EE0" w:rsidP="00ED3F3F">
            <w:pPr>
              <w:pStyle w:val="condition1"/>
            </w:pPr>
            <w:r w:rsidRPr="006159E6">
              <w:t>If ‘TransactionType’ is set to “OPT”, then this field must be omitted.</w:t>
            </w:r>
          </w:p>
          <w:p w14:paraId="3A80BCED" w14:textId="77777777" w:rsidR="007B4EE0" w:rsidRPr="006159E6" w:rsidRDefault="00AB0EEF" w:rsidP="00ED3F3F">
            <w:pPr>
              <w:pStyle w:val="condition1"/>
            </w:pPr>
            <w:r w:rsidRPr="006159E6">
              <w:t>Else, this field</w:t>
            </w:r>
            <w:r w:rsidR="007B4EE0" w:rsidRPr="006159E6">
              <w:t xml:space="preserve"> is optional.</w:t>
            </w:r>
          </w:p>
          <w:p w14:paraId="77DCAF1B" w14:textId="77777777" w:rsidR="00207C63" w:rsidRPr="006159E6" w:rsidRDefault="00207C63" w:rsidP="00207C63">
            <w:pPr>
              <w:pStyle w:val="CellBody"/>
              <w:rPr>
                <w:rStyle w:val="Fett"/>
                <w:lang w:val="en-US"/>
              </w:rPr>
            </w:pPr>
            <w:r w:rsidRPr="006159E6">
              <w:rPr>
                <w:rStyle w:val="Fett"/>
                <w:lang w:val="en-US"/>
              </w:rPr>
              <w:t>Values:</w:t>
            </w:r>
          </w:p>
          <w:p w14:paraId="683684EF" w14:textId="77777777" w:rsidR="007B4EE0" w:rsidRPr="006159E6" w:rsidRDefault="00207C63" w:rsidP="00ED3F3F">
            <w:pPr>
              <w:pStyle w:val="condition1"/>
            </w:pPr>
            <w:r w:rsidRPr="006159E6">
              <w:t>‘ExerciseTimeZone’ m</w:t>
            </w:r>
            <w:r w:rsidR="007B4EE0" w:rsidRPr="006159E6">
              <w:t>ust be an offset to UTC.</w:t>
            </w:r>
          </w:p>
        </w:tc>
      </w:tr>
      <w:tr w:rsidR="007B4EE0" w:rsidRPr="006159E6" w14:paraId="317B11FD" w14:textId="77777777" w:rsidTr="003235DC">
        <w:tblPrEx>
          <w:tblLook w:val="0000" w:firstRow="0" w:lastRow="0" w:firstColumn="0" w:lastColumn="0" w:noHBand="0" w:noVBand="0"/>
        </w:tblPrEx>
        <w:trPr>
          <w:cantSplit/>
        </w:trPr>
        <w:tc>
          <w:tcPr>
            <w:tcW w:w="9498" w:type="dxa"/>
            <w:gridSpan w:val="4"/>
            <w:shd w:val="clear" w:color="auto" w:fill="BFBFBF" w:themeFill="background1" w:themeFillShade="BF"/>
          </w:tcPr>
          <w:p w14:paraId="46A48B26"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Exercise</w:t>
            </w:r>
            <w:r w:rsidRPr="006159E6">
              <w:rPr>
                <w:lang w:val="en-US"/>
              </w:rPr>
              <w:t xml:space="preserve"> </w:t>
            </w:r>
          </w:p>
        </w:tc>
      </w:tr>
      <w:tr w:rsidR="007B4EE0" w:rsidRPr="006159E6" w14:paraId="675B42B5" w14:textId="77777777" w:rsidTr="003235DC">
        <w:tblPrEx>
          <w:tblLook w:val="0000" w:firstRow="0" w:lastRow="0" w:firstColumn="0" w:lastColumn="0" w:noHBand="0" w:noVBand="0"/>
        </w:tblPrEx>
        <w:trPr>
          <w:cantSplit/>
        </w:trPr>
        <w:tc>
          <w:tcPr>
            <w:tcW w:w="9498" w:type="dxa"/>
            <w:gridSpan w:val="4"/>
            <w:shd w:val="clear" w:color="auto" w:fill="BFBFBF" w:themeFill="background1" w:themeFillShade="BF"/>
          </w:tcPr>
          <w:p w14:paraId="596DE0F0"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ExerciseSchedule</w:t>
            </w:r>
          </w:p>
        </w:tc>
      </w:tr>
      <w:tr w:rsidR="007B4EE0" w:rsidRPr="006159E6" w14:paraId="2FC2D491" w14:textId="77777777" w:rsidTr="003235DC">
        <w:tblPrEx>
          <w:tblLook w:val="0000" w:firstRow="0" w:lastRow="0" w:firstColumn="0" w:lastColumn="0" w:noHBand="0" w:noVBand="0"/>
        </w:tblPrEx>
        <w:trPr>
          <w:cantSplit/>
        </w:trPr>
        <w:tc>
          <w:tcPr>
            <w:tcW w:w="9498" w:type="dxa"/>
            <w:gridSpan w:val="4"/>
            <w:shd w:val="clear" w:color="auto" w:fill="BFBFBF" w:themeFill="background1" w:themeFillShade="BF"/>
          </w:tcPr>
          <w:p w14:paraId="331B0CB2"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OptionDetails</w:t>
            </w:r>
            <w:r w:rsidRPr="006159E6">
              <w:rPr>
                <w:lang w:val="en-US"/>
              </w:rPr>
              <w:t xml:space="preserve"> </w:t>
            </w:r>
          </w:p>
        </w:tc>
      </w:tr>
      <w:tr w:rsidR="007B4EE0" w:rsidRPr="006159E6" w14:paraId="39D55A1D" w14:textId="77777777" w:rsidTr="003235DC">
        <w:tblPrEx>
          <w:tblLook w:val="0000" w:firstRow="0" w:lastRow="0" w:firstColumn="0" w:lastColumn="0" w:noHBand="0" w:noVBand="0"/>
        </w:tblPrEx>
        <w:trPr>
          <w:cantSplit/>
        </w:trPr>
        <w:tc>
          <w:tcPr>
            <w:tcW w:w="9498" w:type="dxa"/>
            <w:gridSpan w:val="4"/>
            <w:shd w:val="clear" w:color="auto" w:fill="BFBFBF" w:themeFill="background1" w:themeFillShade="BF"/>
          </w:tcPr>
          <w:p w14:paraId="60619897" w14:textId="77777777" w:rsidR="007B4EE0" w:rsidRPr="006159E6" w:rsidRDefault="007B4EE0" w:rsidP="00D02290">
            <w:pPr>
              <w:pStyle w:val="CellBody"/>
              <w:rPr>
                <w:lang w:val="en-US"/>
              </w:rPr>
            </w:pPr>
            <w:r w:rsidRPr="006159E6">
              <w:rPr>
                <w:rStyle w:val="XSDSectionTitle"/>
                <w:lang w:val="en-US"/>
              </w:rPr>
              <w:t>TradeConfirmation/DeliveryPeriods</w:t>
            </w:r>
            <w:r w:rsidRPr="006159E6">
              <w:rPr>
                <w:lang w:val="en-US"/>
              </w:rPr>
              <w:t>: conditional section</w:t>
            </w:r>
          </w:p>
          <w:p w14:paraId="1B27B180" w14:textId="77777777" w:rsidR="00296092" w:rsidRPr="006159E6" w:rsidRDefault="00296092" w:rsidP="00D02290">
            <w:pPr>
              <w:pStyle w:val="CellBody"/>
              <w:rPr>
                <w:lang w:val="en-US"/>
              </w:rPr>
            </w:pPr>
            <w:r w:rsidRPr="006159E6">
              <w:rPr>
                <w:lang w:val="en-US"/>
              </w:rPr>
              <w:t>‘Delivery</w:t>
            </w:r>
            <w:r w:rsidRPr="006159E6">
              <w:rPr>
                <w:lang w:val="en-US"/>
              </w:rPr>
              <w:softHyphen/>
              <w:t>Periods’ defines the settlement dates and related data.</w:t>
            </w:r>
          </w:p>
          <w:p w14:paraId="5CD12A67" w14:textId="77777777" w:rsidR="007B4EE0" w:rsidRPr="006159E6" w:rsidRDefault="007B4EE0" w:rsidP="00D02290">
            <w:pPr>
              <w:pStyle w:val="CellBody"/>
              <w:rPr>
                <w:rStyle w:val="Fett"/>
                <w:lang w:val="en-US"/>
              </w:rPr>
            </w:pPr>
            <w:r w:rsidRPr="006159E6">
              <w:rPr>
                <w:rStyle w:val="Fett"/>
                <w:lang w:val="en-US"/>
              </w:rPr>
              <w:t>Occurrence:</w:t>
            </w:r>
          </w:p>
          <w:p w14:paraId="5F54A661" w14:textId="77777777" w:rsidR="007B4EE0" w:rsidRPr="006159E6" w:rsidRDefault="007B4EE0" w:rsidP="00ED3F3F">
            <w:pPr>
              <w:pStyle w:val="condition1"/>
            </w:pPr>
            <w:r w:rsidRPr="006159E6">
              <w:t xml:space="preserve">If ‘TransactionType’ is a Financial Transaction, </w:t>
            </w:r>
            <w:r w:rsidR="00660492" w:rsidRPr="006159E6">
              <w:t xml:space="preserve">then </w:t>
            </w:r>
            <w:r w:rsidRPr="006159E6">
              <w:t>this section</w:t>
            </w:r>
            <w:r w:rsidR="00296092" w:rsidRPr="006159E6">
              <w:t xml:space="preserve"> is mandatory</w:t>
            </w:r>
            <w:r w:rsidR="00660492" w:rsidRPr="006159E6">
              <w:t>.</w:t>
            </w:r>
          </w:p>
          <w:p w14:paraId="4D7FC5D5" w14:textId="77777777" w:rsidR="007B4EE0" w:rsidRPr="006159E6" w:rsidRDefault="00AB0EEF" w:rsidP="00ED3F3F">
            <w:pPr>
              <w:pStyle w:val="condition1"/>
            </w:pPr>
            <w:r w:rsidRPr="006159E6">
              <w:t>Else, this section</w:t>
            </w:r>
            <w:r w:rsidR="007B4EE0" w:rsidRPr="006159E6">
              <w:t xml:space="preserve"> must be omitted.</w:t>
            </w:r>
          </w:p>
        </w:tc>
      </w:tr>
      <w:tr w:rsidR="007B4EE0" w:rsidRPr="006159E6" w14:paraId="1A037E10" w14:textId="77777777" w:rsidTr="003235DC">
        <w:tblPrEx>
          <w:tblLook w:val="0000" w:firstRow="0" w:lastRow="0" w:firstColumn="0" w:lastColumn="0" w:noHBand="0" w:noVBand="0"/>
        </w:tblPrEx>
        <w:trPr>
          <w:cantSplit/>
        </w:trPr>
        <w:tc>
          <w:tcPr>
            <w:tcW w:w="9498" w:type="dxa"/>
            <w:gridSpan w:val="4"/>
            <w:shd w:val="clear" w:color="auto" w:fill="BFBFBF" w:themeFill="background1" w:themeFillShade="BF"/>
          </w:tcPr>
          <w:p w14:paraId="48EEED4A" w14:textId="77777777" w:rsidR="007B4EE0" w:rsidRPr="006159E6" w:rsidRDefault="007B4EE0" w:rsidP="00D02290">
            <w:pPr>
              <w:pStyle w:val="CellBody"/>
              <w:rPr>
                <w:lang w:val="en-US"/>
              </w:rPr>
            </w:pPr>
            <w:r w:rsidRPr="006159E6">
              <w:rPr>
                <w:rStyle w:val="XSDSectionTitle"/>
                <w:lang w:val="en-US"/>
              </w:rPr>
              <w:t>DeliveryPeriods/DeliveryPeriod</w:t>
            </w:r>
            <w:r w:rsidRPr="006159E6">
              <w:rPr>
                <w:lang w:val="en-US"/>
              </w:rPr>
              <w:t>: mandatory</w:t>
            </w:r>
            <w:r w:rsidR="005A21FF" w:rsidRPr="006159E6">
              <w:rPr>
                <w:lang w:val="en-US"/>
              </w:rPr>
              <w:t>,</w:t>
            </w:r>
            <w:r w:rsidRPr="006159E6">
              <w:rPr>
                <w:lang w:val="en-US"/>
              </w:rPr>
              <w:t xml:space="preserve"> repeatable section (1-n)</w:t>
            </w:r>
          </w:p>
          <w:p w14:paraId="11121929" w14:textId="77777777" w:rsidR="007B4EE0" w:rsidRPr="006159E6" w:rsidRDefault="00660492" w:rsidP="00660492">
            <w:pPr>
              <w:pStyle w:val="CellBody"/>
              <w:rPr>
                <w:lang w:val="en-US"/>
              </w:rPr>
            </w:pPr>
            <w:r w:rsidRPr="006159E6">
              <w:rPr>
                <w:lang w:val="en-US"/>
              </w:rPr>
              <w:t>This section is o</w:t>
            </w:r>
            <w:r w:rsidR="007B4EE0" w:rsidRPr="006159E6">
              <w:rPr>
                <w:lang w:val="en-US"/>
              </w:rPr>
              <w:t>rdered by adjacent intervals.</w:t>
            </w:r>
          </w:p>
          <w:p w14:paraId="7E5BF53C" w14:textId="77777777" w:rsidR="007F4D36" w:rsidRPr="006159E6" w:rsidRDefault="007F4D36" w:rsidP="007F4D36">
            <w:pPr>
              <w:pStyle w:val="CellBody"/>
              <w:rPr>
                <w:rStyle w:val="Fett"/>
                <w:lang w:val="en-US"/>
              </w:rPr>
            </w:pPr>
            <w:r w:rsidRPr="006159E6">
              <w:rPr>
                <w:rStyle w:val="Fett"/>
                <w:lang w:val="en-US"/>
              </w:rPr>
              <w:t>Values:</w:t>
            </w:r>
          </w:p>
          <w:p w14:paraId="28DBF99B" w14:textId="77777777" w:rsidR="007F4D36" w:rsidRPr="006159E6" w:rsidRDefault="007F4D36" w:rsidP="00ED3F3F">
            <w:pPr>
              <w:pStyle w:val="condition1"/>
            </w:pPr>
            <w:r w:rsidRPr="006159E6">
              <w:t>If ‘TransactionType’ is a Financial Transaction, then each ‘DeliveryPeriod’ section must correspond to precisely one ‘CalculationPeriod’ section. The ‘CalculationPeriod’ and corresponding ‘DeliveryPeriod’ sections must appear in the same order in ‘CalculationPeriods’ and ‘DeliveryPeriods’, respectively.</w:t>
            </w:r>
          </w:p>
        </w:tc>
      </w:tr>
      <w:tr w:rsidR="007B4EE0" w:rsidRPr="006159E6" w14:paraId="577D2EE7" w14:textId="77777777" w:rsidTr="003235DC">
        <w:tblPrEx>
          <w:tblLook w:val="0000" w:firstRow="0" w:lastRow="0" w:firstColumn="0" w:lastColumn="0" w:noHBand="0" w:noVBand="0"/>
        </w:tblPrEx>
        <w:trPr>
          <w:cantSplit/>
        </w:trPr>
        <w:tc>
          <w:tcPr>
            <w:tcW w:w="1418" w:type="dxa"/>
            <w:shd w:val="clear" w:color="auto" w:fill="auto"/>
          </w:tcPr>
          <w:p w14:paraId="1307DB9F" w14:textId="77777777" w:rsidR="007B4EE0" w:rsidRPr="006159E6" w:rsidRDefault="007B4EE0" w:rsidP="00B668DF">
            <w:pPr>
              <w:pStyle w:val="CellBody"/>
              <w:rPr>
                <w:lang w:val="en-US"/>
              </w:rPr>
            </w:pPr>
            <w:r w:rsidRPr="006159E6">
              <w:rPr>
                <w:lang w:val="en-US"/>
              </w:rPr>
              <w:t>Delivery</w:t>
            </w:r>
            <w:r w:rsidRPr="006159E6">
              <w:rPr>
                <w:lang w:val="en-US"/>
              </w:rPr>
              <w:softHyphen/>
              <w:t>Period</w:t>
            </w:r>
            <w:r w:rsidRPr="006159E6">
              <w:rPr>
                <w:lang w:val="en-US"/>
              </w:rPr>
              <w:softHyphen/>
              <w:t>Start</w:t>
            </w:r>
            <w:r w:rsidRPr="006159E6">
              <w:rPr>
                <w:lang w:val="en-US"/>
              </w:rPr>
              <w:softHyphen/>
              <w:t>Date</w:t>
            </w:r>
          </w:p>
        </w:tc>
        <w:tc>
          <w:tcPr>
            <w:tcW w:w="850" w:type="dxa"/>
            <w:shd w:val="clear" w:color="auto" w:fill="auto"/>
          </w:tcPr>
          <w:p w14:paraId="2F8111E5" w14:textId="77777777" w:rsidR="007B4EE0" w:rsidRPr="006159E6" w:rsidRDefault="007B4EE0" w:rsidP="00D02290">
            <w:pPr>
              <w:pStyle w:val="CellBody"/>
              <w:rPr>
                <w:lang w:val="en-US"/>
              </w:rPr>
            </w:pPr>
            <w:r w:rsidRPr="006159E6">
              <w:rPr>
                <w:lang w:val="en-US"/>
              </w:rPr>
              <w:t>M</w:t>
            </w:r>
            <w:r w:rsidR="0089547B" w:rsidRPr="006159E6">
              <w:rPr>
                <w:lang w:val="en-US"/>
              </w:rPr>
              <w:t>+C</w:t>
            </w:r>
          </w:p>
        </w:tc>
        <w:tc>
          <w:tcPr>
            <w:tcW w:w="1418" w:type="dxa"/>
            <w:shd w:val="clear" w:color="auto" w:fill="auto"/>
          </w:tcPr>
          <w:p w14:paraId="05983B56" w14:textId="77777777" w:rsidR="007B4EE0" w:rsidRPr="006159E6" w:rsidRDefault="007B4EE0" w:rsidP="00D02290">
            <w:pPr>
              <w:pStyle w:val="CellBody"/>
              <w:rPr>
                <w:lang w:val="en-US"/>
              </w:rPr>
            </w:pPr>
            <w:r w:rsidRPr="006159E6">
              <w:rPr>
                <w:lang w:val="en-US"/>
              </w:rPr>
              <w:t>Date</w:t>
            </w:r>
            <w:r w:rsidRPr="006159E6">
              <w:rPr>
                <w:lang w:val="en-US"/>
              </w:rPr>
              <w:softHyphen/>
              <w:t>Type</w:t>
            </w:r>
          </w:p>
        </w:tc>
        <w:tc>
          <w:tcPr>
            <w:tcW w:w="5812" w:type="dxa"/>
            <w:shd w:val="clear" w:color="auto" w:fill="auto"/>
          </w:tcPr>
          <w:p w14:paraId="3C290E1C" w14:textId="77777777" w:rsidR="00296092" w:rsidRPr="006159E6" w:rsidRDefault="00296092" w:rsidP="00D02290">
            <w:pPr>
              <w:pStyle w:val="CellBody"/>
              <w:rPr>
                <w:rStyle w:val="Fett"/>
                <w:lang w:val="en-US"/>
              </w:rPr>
            </w:pPr>
            <w:r w:rsidRPr="006159E6">
              <w:rPr>
                <w:rStyle w:val="Fett"/>
                <w:lang w:val="en-US"/>
              </w:rPr>
              <w:t>Values:</w:t>
            </w:r>
          </w:p>
          <w:p w14:paraId="0E0F2709" w14:textId="77777777" w:rsidR="0053749D" w:rsidRPr="006159E6" w:rsidRDefault="007B4EE0" w:rsidP="00ED3F3F">
            <w:pPr>
              <w:pStyle w:val="condition1"/>
            </w:pPr>
            <w:r w:rsidRPr="006159E6">
              <w:t xml:space="preserve">The first </w:t>
            </w:r>
            <w:r w:rsidR="0053749D" w:rsidRPr="006159E6">
              <w:t>‘Delivery</w:t>
            </w:r>
            <w:r w:rsidR="0053749D" w:rsidRPr="006159E6">
              <w:softHyphen/>
              <w:t>Period</w:t>
            </w:r>
            <w:r w:rsidR="0053749D" w:rsidRPr="006159E6">
              <w:softHyphen/>
              <w:t>Start</w:t>
            </w:r>
            <w:r w:rsidR="0053749D" w:rsidRPr="006159E6">
              <w:softHyphen/>
              <w:t xml:space="preserve">Date’ </w:t>
            </w:r>
            <w:r w:rsidRPr="006159E6">
              <w:t xml:space="preserve">must be equal to the </w:t>
            </w:r>
            <w:r w:rsidR="0053749D" w:rsidRPr="006159E6">
              <w:t>‘</w:t>
            </w:r>
            <w:r w:rsidRPr="006159E6">
              <w:t>EffectiveDate</w:t>
            </w:r>
            <w:r w:rsidR="0053749D" w:rsidRPr="006159E6">
              <w:t>’</w:t>
            </w:r>
            <w:r w:rsidRPr="006159E6">
              <w:t>.</w:t>
            </w:r>
          </w:p>
          <w:p w14:paraId="76593618" w14:textId="77777777" w:rsidR="007A5B83" w:rsidRPr="006159E6" w:rsidRDefault="0053749D" w:rsidP="00ED3F3F">
            <w:pPr>
              <w:pStyle w:val="condition1"/>
            </w:pPr>
            <w:r w:rsidRPr="006159E6">
              <w:t xml:space="preserve">All </w:t>
            </w:r>
            <w:r w:rsidR="009C5767" w:rsidRPr="006159E6">
              <w:t>subsequent ‘Delivery</w:t>
            </w:r>
            <w:r w:rsidR="009C5767" w:rsidRPr="006159E6">
              <w:softHyphen/>
              <w:t>Period</w:t>
            </w:r>
            <w:r w:rsidR="009C5767" w:rsidRPr="006159E6">
              <w:softHyphen/>
              <w:t>Start</w:t>
            </w:r>
            <w:r w:rsidR="009C5767" w:rsidRPr="006159E6">
              <w:softHyphen/>
              <w:t xml:space="preserve">Date’ values </w:t>
            </w:r>
            <w:r w:rsidR="007B4EE0" w:rsidRPr="006159E6">
              <w:t>must be after the date of the preceding ‘Delivery</w:t>
            </w:r>
            <w:r w:rsidR="007B4EE0" w:rsidRPr="006159E6">
              <w:softHyphen/>
              <w:t>Period</w:t>
            </w:r>
            <w:r w:rsidR="007B4EE0" w:rsidRPr="006159E6">
              <w:softHyphen/>
              <w:t>End</w:t>
            </w:r>
            <w:r w:rsidR="007B4EE0" w:rsidRPr="006159E6">
              <w:softHyphen/>
              <w:t xml:space="preserve">Date’. </w:t>
            </w:r>
          </w:p>
        </w:tc>
      </w:tr>
      <w:tr w:rsidR="007B4EE0" w:rsidRPr="006159E6" w14:paraId="2EC6BFA9" w14:textId="77777777" w:rsidTr="003235DC">
        <w:tblPrEx>
          <w:tblLook w:val="0000" w:firstRow="0" w:lastRow="0" w:firstColumn="0" w:lastColumn="0" w:noHBand="0" w:noVBand="0"/>
        </w:tblPrEx>
        <w:trPr>
          <w:cantSplit/>
        </w:trPr>
        <w:tc>
          <w:tcPr>
            <w:tcW w:w="1418" w:type="dxa"/>
            <w:shd w:val="clear" w:color="auto" w:fill="auto"/>
          </w:tcPr>
          <w:p w14:paraId="787D3B3E" w14:textId="77777777" w:rsidR="007B4EE0" w:rsidRPr="006159E6" w:rsidRDefault="007B4EE0" w:rsidP="00D02290">
            <w:pPr>
              <w:pStyle w:val="CellBody"/>
              <w:rPr>
                <w:lang w:val="en-US"/>
              </w:rPr>
            </w:pPr>
            <w:r w:rsidRPr="006159E6">
              <w:rPr>
                <w:lang w:val="en-US"/>
              </w:rPr>
              <w:t>Delivery</w:t>
            </w:r>
            <w:r w:rsidRPr="006159E6">
              <w:rPr>
                <w:lang w:val="en-US"/>
              </w:rPr>
              <w:softHyphen/>
              <w:t>Period</w:t>
            </w:r>
            <w:r w:rsidRPr="006159E6">
              <w:rPr>
                <w:lang w:val="en-US"/>
              </w:rPr>
              <w:softHyphen/>
              <w:t>End</w:t>
            </w:r>
            <w:r w:rsidRPr="006159E6">
              <w:rPr>
                <w:lang w:val="en-US"/>
              </w:rPr>
              <w:softHyphen/>
              <w:t>Date</w:t>
            </w:r>
          </w:p>
        </w:tc>
        <w:tc>
          <w:tcPr>
            <w:tcW w:w="850" w:type="dxa"/>
            <w:shd w:val="clear" w:color="auto" w:fill="auto"/>
          </w:tcPr>
          <w:p w14:paraId="7756A5DE" w14:textId="77777777" w:rsidR="007B4EE0" w:rsidRPr="006159E6" w:rsidRDefault="007B4EE0" w:rsidP="00D02290">
            <w:pPr>
              <w:pStyle w:val="CellBody"/>
              <w:rPr>
                <w:lang w:val="en-US"/>
              </w:rPr>
            </w:pPr>
            <w:r w:rsidRPr="006159E6">
              <w:rPr>
                <w:lang w:val="en-US"/>
              </w:rPr>
              <w:t>M</w:t>
            </w:r>
            <w:r w:rsidR="0089547B" w:rsidRPr="006159E6">
              <w:rPr>
                <w:lang w:val="en-US"/>
              </w:rPr>
              <w:t>+C</w:t>
            </w:r>
          </w:p>
        </w:tc>
        <w:tc>
          <w:tcPr>
            <w:tcW w:w="1418" w:type="dxa"/>
            <w:shd w:val="clear" w:color="auto" w:fill="auto"/>
          </w:tcPr>
          <w:p w14:paraId="522628AA" w14:textId="77777777" w:rsidR="007B4EE0" w:rsidRPr="006159E6" w:rsidRDefault="007B4EE0" w:rsidP="00D02290">
            <w:pPr>
              <w:pStyle w:val="CellBody"/>
              <w:rPr>
                <w:lang w:val="en-US"/>
              </w:rPr>
            </w:pPr>
            <w:r w:rsidRPr="006159E6">
              <w:rPr>
                <w:lang w:val="en-US"/>
              </w:rPr>
              <w:t>Date</w:t>
            </w:r>
            <w:r w:rsidRPr="006159E6">
              <w:rPr>
                <w:lang w:val="en-US"/>
              </w:rPr>
              <w:softHyphen/>
              <w:t>Type</w:t>
            </w:r>
          </w:p>
        </w:tc>
        <w:tc>
          <w:tcPr>
            <w:tcW w:w="5812" w:type="dxa"/>
            <w:shd w:val="clear" w:color="auto" w:fill="auto"/>
          </w:tcPr>
          <w:p w14:paraId="1CF2D4B5" w14:textId="77777777" w:rsidR="00B668DF" w:rsidRPr="006159E6" w:rsidRDefault="00B668DF" w:rsidP="00D02290">
            <w:pPr>
              <w:pStyle w:val="CellBody"/>
              <w:rPr>
                <w:rStyle w:val="Fett"/>
                <w:lang w:val="en-US"/>
              </w:rPr>
            </w:pPr>
            <w:r w:rsidRPr="006159E6">
              <w:rPr>
                <w:lang w:val="en-US"/>
              </w:rPr>
              <w:t>This date is the last day on which the specified period ends.</w:t>
            </w:r>
          </w:p>
          <w:p w14:paraId="2AD6DA27" w14:textId="77777777" w:rsidR="00B668DF" w:rsidRPr="006159E6" w:rsidRDefault="00B668DF" w:rsidP="00D02290">
            <w:pPr>
              <w:pStyle w:val="CellBody"/>
              <w:rPr>
                <w:rStyle w:val="Fett"/>
                <w:lang w:val="en-US"/>
              </w:rPr>
            </w:pPr>
            <w:r w:rsidRPr="006159E6">
              <w:rPr>
                <w:rStyle w:val="Fett"/>
                <w:lang w:val="en-US"/>
              </w:rPr>
              <w:t>Values:</w:t>
            </w:r>
          </w:p>
          <w:p w14:paraId="0F7BDF11" w14:textId="77777777" w:rsidR="00B668DF" w:rsidRPr="006159E6" w:rsidRDefault="007B4EE0" w:rsidP="00ED3F3F">
            <w:pPr>
              <w:pStyle w:val="condition1"/>
            </w:pPr>
            <w:r w:rsidRPr="006159E6">
              <w:t xml:space="preserve">The last </w:t>
            </w:r>
            <w:r w:rsidR="00B668DF" w:rsidRPr="006159E6">
              <w:t>‘Delivery</w:t>
            </w:r>
            <w:r w:rsidR="00B668DF" w:rsidRPr="006159E6">
              <w:softHyphen/>
              <w:t>Period</w:t>
            </w:r>
            <w:r w:rsidR="00B668DF" w:rsidRPr="006159E6">
              <w:softHyphen/>
              <w:t>End</w:t>
            </w:r>
            <w:r w:rsidR="00B668DF" w:rsidRPr="006159E6">
              <w:softHyphen/>
              <w:t xml:space="preserve">Date’ </w:t>
            </w:r>
            <w:r w:rsidRPr="006159E6">
              <w:t>must be equal to the ‘TerminationDate’.</w:t>
            </w:r>
          </w:p>
          <w:p w14:paraId="1E293AF0" w14:textId="77777777" w:rsidR="007B4EE0" w:rsidRPr="006159E6" w:rsidRDefault="00B668DF" w:rsidP="00ED3F3F">
            <w:pPr>
              <w:pStyle w:val="condition1"/>
            </w:pPr>
            <w:r w:rsidRPr="006159E6">
              <w:t>‘Delivery</w:t>
            </w:r>
            <w:r w:rsidRPr="006159E6">
              <w:softHyphen/>
              <w:t>Period</w:t>
            </w:r>
            <w:r w:rsidRPr="006159E6">
              <w:softHyphen/>
              <w:t>End</w:t>
            </w:r>
            <w:r w:rsidRPr="006159E6">
              <w:softHyphen/>
              <w:t xml:space="preserve">Date’ </w:t>
            </w:r>
            <w:r w:rsidR="007B4EE0" w:rsidRPr="006159E6">
              <w:t xml:space="preserve">must be on or after the associated </w:t>
            </w:r>
            <w:r w:rsidRPr="006159E6">
              <w:t>‘Delivery</w:t>
            </w:r>
            <w:r w:rsidRPr="006159E6">
              <w:softHyphen/>
              <w:t>Period</w:t>
            </w:r>
            <w:r w:rsidRPr="006159E6">
              <w:softHyphen/>
              <w:t>Start</w:t>
            </w:r>
            <w:r w:rsidRPr="006159E6">
              <w:softHyphen/>
              <w:t>Date’</w:t>
            </w:r>
            <w:r w:rsidR="007B4EE0" w:rsidRPr="006159E6">
              <w:t xml:space="preserve">. </w:t>
            </w:r>
          </w:p>
        </w:tc>
      </w:tr>
      <w:tr w:rsidR="007B4EE0" w:rsidRPr="006159E6" w14:paraId="3C2F8C2B" w14:textId="77777777" w:rsidTr="003235DC">
        <w:tblPrEx>
          <w:tblLook w:val="0000" w:firstRow="0" w:lastRow="0" w:firstColumn="0" w:lastColumn="0" w:noHBand="0" w:noVBand="0"/>
        </w:tblPrEx>
        <w:trPr>
          <w:cantSplit/>
        </w:trPr>
        <w:tc>
          <w:tcPr>
            <w:tcW w:w="1418" w:type="dxa"/>
            <w:shd w:val="clear" w:color="auto" w:fill="auto"/>
          </w:tcPr>
          <w:p w14:paraId="19B39242" w14:textId="77777777" w:rsidR="007B4EE0" w:rsidRPr="006159E6" w:rsidRDefault="007B4EE0" w:rsidP="00D02290">
            <w:pPr>
              <w:pStyle w:val="CellBody"/>
              <w:rPr>
                <w:lang w:val="en-US"/>
              </w:rPr>
            </w:pPr>
            <w:r w:rsidRPr="006159E6">
              <w:rPr>
                <w:lang w:val="en-US"/>
              </w:rPr>
              <w:t>Delivery</w:t>
            </w:r>
            <w:r w:rsidRPr="006159E6">
              <w:rPr>
                <w:lang w:val="en-US"/>
              </w:rPr>
              <w:softHyphen/>
              <w:t>Period</w:t>
            </w:r>
            <w:r w:rsidRPr="006159E6">
              <w:rPr>
                <w:lang w:val="en-US"/>
              </w:rPr>
              <w:softHyphen/>
              <w:t>Notional</w:t>
            </w:r>
            <w:r w:rsidRPr="006159E6">
              <w:rPr>
                <w:lang w:val="en-US"/>
              </w:rPr>
              <w:softHyphen/>
              <w:t>Quantity</w:t>
            </w:r>
          </w:p>
        </w:tc>
        <w:tc>
          <w:tcPr>
            <w:tcW w:w="850" w:type="dxa"/>
            <w:shd w:val="clear" w:color="auto" w:fill="auto"/>
          </w:tcPr>
          <w:p w14:paraId="18FEBBFB" w14:textId="77777777" w:rsidR="007B4EE0" w:rsidRPr="006159E6" w:rsidRDefault="007B4EE0" w:rsidP="00D02290">
            <w:pPr>
              <w:pStyle w:val="CellBody"/>
              <w:rPr>
                <w:lang w:val="en-US"/>
              </w:rPr>
            </w:pPr>
            <w:r w:rsidRPr="006159E6">
              <w:rPr>
                <w:lang w:val="en-US"/>
              </w:rPr>
              <w:t>M</w:t>
            </w:r>
            <w:r w:rsidR="00423D70" w:rsidRPr="006159E6">
              <w:rPr>
                <w:lang w:val="en-US"/>
              </w:rPr>
              <w:t>+C</w:t>
            </w:r>
          </w:p>
        </w:tc>
        <w:tc>
          <w:tcPr>
            <w:tcW w:w="1418" w:type="dxa"/>
            <w:shd w:val="clear" w:color="auto" w:fill="auto"/>
          </w:tcPr>
          <w:p w14:paraId="7F7E4307" w14:textId="77777777" w:rsidR="007B4EE0" w:rsidRPr="006159E6" w:rsidRDefault="007B4EE0" w:rsidP="00D02290">
            <w:pPr>
              <w:pStyle w:val="CellBody"/>
              <w:rPr>
                <w:lang w:val="en-US"/>
              </w:rPr>
            </w:pPr>
            <w:r w:rsidRPr="006159E6">
              <w:rPr>
                <w:lang w:val="en-US"/>
              </w:rPr>
              <w:t>Quantity</w:t>
            </w:r>
            <w:r w:rsidRPr="006159E6">
              <w:rPr>
                <w:lang w:val="en-US"/>
              </w:rPr>
              <w:softHyphen/>
              <w:t>Type</w:t>
            </w:r>
          </w:p>
        </w:tc>
        <w:tc>
          <w:tcPr>
            <w:tcW w:w="5812" w:type="dxa"/>
            <w:shd w:val="clear" w:color="auto" w:fill="auto"/>
          </w:tcPr>
          <w:p w14:paraId="29DE6240" w14:textId="77777777" w:rsidR="007B4EE0" w:rsidRPr="006159E6" w:rsidRDefault="007B4EE0" w:rsidP="00D02290">
            <w:pPr>
              <w:pStyle w:val="CellBody"/>
              <w:rPr>
                <w:lang w:val="en-US"/>
              </w:rPr>
            </w:pPr>
            <w:r w:rsidRPr="006159E6">
              <w:rPr>
                <w:lang w:val="en-US"/>
              </w:rPr>
              <w:t>This</w:t>
            </w:r>
            <w:r w:rsidR="00D309BC" w:rsidRPr="006159E6">
              <w:rPr>
                <w:lang w:val="en-US"/>
              </w:rPr>
              <w:t xml:space="preserve"> field</w:t>
            </w:r>
            <w:r w:rsidRPr="006159E6">
              <w:rPr>
                <w:lang w:val="en-US"/>
              </w:rPr>
              <w:t xml:space="preserve"> uses the notional capacity unit</w:t>
            </w:r>
            <w:r w:rsidR="00D309BC" w:rsidRPr="006159E6">
              <w:rPr>
                <w:lang w:val="en-US"/>
              </w:rPr>
              <w:t xml:space="preserve">, </w:t>
            </w:r>
            <w:r w:rsidRPr="006159E6">
              <w:rPr>
                <w:lang w:val="en-US"/>
              </w:rPr>
              <w:t xml:space="preserve">which is </w:t>
            </w:r>
            <w:r w:rsidR="00310C82" w:rsidRPr="006159E6">
              <w:rPr>
                <w:lang w:val="en-US"/>
              </w:rPr>
              <w:t>specified</w:t>
            </w:r>
            <w:r w:rsidRPr="006159E6">
              <w:rPr>
                <w:lang w:val="en-US"/>
              </w:rPr>
              <w:t xml:space="preserve"> in ‘</w:t>
            </w:r>
            <w:r w:rsidR="00953FC1" w:rsidRPr="006159E6">
              <w:rPr>
                <w:lang w:val="en-US"/>
              </w:rPr>
              <w:t>TradeConfirmation/</w:t>
            </w:r>
            <w:r w:rsidRPr="006159E6">
              <w:rPr>
                <w:lang w:val="en-US"/>
              </w:rPr>
              <w:t>TotalVolumeUnit’</w:t>
            </w:r>
            <w:r w:rsidR="0041239D" w:rsidRPr="006159E6">
              <w:rPr>
                <w:lang w:val="en-US"/>
              </w:rPr>
              <w:t>,</w:t>
            </w:r>
            <w:r w:rsidRPr="006159E6">
              <w:rPr>
                <w:lang w:val="en-US"/>
              </w:rPr>
              <w:t xml:space="preserve"> or the currency defined for </w:t>
            </w:r>
            <w:r w:rsidR="00D309BC" w:rsidRPr="006159E6">
              <w:rPr>
                <w:lang w:val="en-US"/>
              </w:rPr>
              <w:t>the notional amount</w:t>
            </w:r>
            <w:r w:rsidR="00013B2C">
              <w:rPr>
                <w:lang w:val="en-US"/>
              </w:rPr>
              <w:t>,</w:t>
            </w:r>
            <w:r w:rsidR="00D309BC" w:rsidRPr="006159E6">
              <w:rPr>
                <w:lang w:val="en-US"/>
              </w:rPr>
              <w:t xml:space="preserve"> which is </w:t>
            </w:r>
            <w:r w:rsidR="00BC6480" w:rsidRPr="006159E6">
              <w:rPr>
                <w:lang w:val="en-US"/>
              </w:rPr>
              <w:t>specified</w:t>
            </w:r>
            <w:r w:rsidR="00D309BC" w:rsidRPr="006159E6">
              <w:rPr>
                <w:lang w:val="en-US"/>
              </w:rPr>
              <w:t xml:space="preserve"> in </w:t>
            </w:r>
            <w:r w:rsidRPr="006159E6">
              <w:rPr>
                <w:lang w:val="en-US"/>
              </w:rPr>
              <w:t>‘</w:t>
            </w:r>
            <w:r w:rsidR="00D309BC" w:rsidRPr="006159E6">
              <w:rPr>
                <w:lang w:val="en-US"/>
              </w:rPr>
              <w:t>TradeConfirmation/</w:t>
            </w:r>
            <w:r w:rsidRPr="006159E6">
              <w:rPr>
                <w:lang w:val="en-US"/>
              </w:rPr>
              <w:t>TotalAmountCurrency’.</w:t>
            </w:r>
          </w:p>
          <w:p w14:paraId="536BEAB8" w14:textId="77777777" w:rsidR="00953FC1" w:rsidRPr="006159E6" w:rsidRDefault="00953FC1" w:rsidP="00D02290">
            <w:pPr>
              <w:pStyle w:val="CellBody"/>
              <w:rPr>
                <w:rStyle w:val="Fett"/>
                <w:lang w:val="en-US"/>
              </w:rPr>
            </w:pPr>
            <w:r w:rsidRPr="006159E6">
              <w:rPr>
                <w:rStyle w:val="Fett"/>
                <w:lang w:val="en-US"/>
              </w:rPr>
              <w:t>Values:</w:t>
            </w:r>
          </w:p>
          <w:p w14:paraId="6E187AE5" w14:textId="77777777" w:rsidR="007B4EE0" w:rsidRPr="006159E6" w:rsidRDefault="007B4EE0" w:rsidP="00ED3F3F">
            <w:pPr>
              <w:pStyle w:val="condition1"/>
            </w:pPr>
            <w:r w:rsidRPr="006159E6">
              <w:t>If ‘VariableVolume’ is set to “</w:t>
            </w:r>
            <w:r w:rsidR="00953FC1" w:rsidRPr="006159E6">
              <w:t>T</w:t>
            </w:r>
            <w:r w:rsidRPr="006159E6">
              <w:t>rue”</w:t>
            </w:r>
            <w:r w:rsidR="00953FC1" w:rsidRPr="006159E6">
              <w:t>,</w:t>
            </w:r>
            <w:r w:rsidRPr="006159E6">
              <w:t xml:space="preserve"> then this is the </w:t>
            </w:r>
            <w:r w:rsidR="00953FC1" w:rsidRPr="006159E6">
              <w:t>n</w:t>
            </w:r>
            <w:r w:rsidRPr="006159E6">
              <w:t xml:space="preserve">otional </w:t>
            </w:r>
            <w:r w:rsidR="00953FC1" w:rsidRPr="006159E6">
              <w:t>q</w:t>
            </w:r>
            <w:r w:rsidRPr="006159E6">
              <w:t>uantity for the fixed leg of the transaction.</w:t>
            </w:r>
          </w:p>
        </w:tc>
      </w:tr>
      <w:tr w:rsidR="007B4EE0" w:rsidRPr="006159E6" w14:paraId="1FE637E2" w14:textId="77777777" w:rsidTr="003235DC">
        <w:tblPrEx>
          <w:tblLook w:val="0000" w:firstRow="0" w:lastRow="0" w:firstColumn="0" w:lastColumn="0" w:noHBand="0" w:noVBand="0"/>
        </w:tblPrEx>
        <w:trPr>
          <w:cantSplit/>
        </w:trPr>
        <w:tc>
          <w:tcPr>
            <w:tcW w:w="1418" w:type="dxa"/>
            <w:shd w:val="clear" w:color="auto" w:fill="auto"/>
          </w:tcPr>
          <w:p w14:paraId="07211388" w14:textId="77777777" w:rsidR="007B4EE0" w:rsidRPr="006159E6" w:rsidRDefault="007B4EE0" w:rsidP="00D02290">
            <w:pPr>
              <w:pStyle w:val="CellBody"/>
              <w:rPr>
                <w:lang w:val="en-US"/>
              </w:rPr>
            </w:pPr>
            <w:r w:rsidRPr="006159E6">
              <w:rPr>
                <w:lang w:val="en-US"/>
              </w:rPr>
              <w:t>Payment</w:t>
            </w:r>
            <w:r w:rsidRPr="006159E6">
              <w:rPr>
                <w:lang w:val="en-US"/>
              </w:rPr>
              <w:softHyphen/>
              <w:t>Date</w:t>
            </w:r>
          </w:p>
        </w:tc>
        <w:tc>
          <w:tcPr>
            <w:tcW w:w="850" w:type="dxa"/>
            <w:shd w:val="clear" w:color="auto" w:fill="auto"/>
          </w:tcPr>
          <w:p w14:paraId="1AF70DF1" w14:textId="77777777" w:rsidR="007B4EE0" w:rsidRPr="006159E6" w:rsidRDefault="007B4EE0" w:rsidP="00D02290">
            <w:pPr>
              <w:pStyle w:val="CellBody"/>
              <w:rPr>
                <w:lang w:val="en-US"/>
              </w:rPr>
            </w:pPr>
            <w:r w:rsidRPr="006159E6">
              <w:rPr>
                <w:lang w:val="en-US"/>
              </w:rPr>
              <w:t>M</w:t>
            </w:r>
          </w:p>
        </w:tc>
        <w:tc>
          <w:tcPr>
            <w:tcW w:w="1418" w:type="dxa"/>
            <w:shd w:val="clear" w:color="auto" w:fill="auto"/>
          </w:tcPr>
          <w:p w14:paraId="12DE9F9C" w14:textId="77777777" w:rsidR="007B4EE0" w:rsidRPr="006159E6" w:rsidRDefault="007B4EE0" w:rsidP="00D02290">
            <w:pPr>
              <w:pStyle w:val="CellBody"/>
              <w:rPr>
                <w:lang w:val="en-US"/>
              </w:rPr>
            </w:pPr>
            <w:r w:rsidRPr="006159E6">
              <w:rPr>
                <w:lang w:val="en-US"/>
              </w:rPr>
              <w:t>DateType</w:t>
            </w:r>
          </w:p>
        </w:tc>
        <w:tc>
          <w:tcPr>
            <w:tcW w:w="5812" w:type="dxa"/>
            <w:shd w:val="clear" w:color="auto" w:fill="auto"/>
          </w:tcPr>
          <w:p w14:paraId="019DDAF9" w14:textId="77777777" w:rsidR="007B4EE0" w:rsidRPr="006159E6" w:rsidRDefault="007B4EE0" w:rsidP="00423D70">
            <w:pPr>
              <w:pStyle w:val="CellBody"/>
              <w:rPr>
                <w:lang w:val="en-US"/>
              </w:rPr>
            </w:pPr>
          </w:p>
        </w:tc>
      </w:tr>
      <w:tr w:rsidR="007B4EE0" w:rsidRPr="006159E6" w14:paraId="7094B2D0" w14:textId="77777777" w:rsidTr="003235DC">
        <w:tblPrEx>
          <w:tblLook w:val="0000" w:firstRow="0" w:lastRow="0" w:firstColumn="0" w:lastColumn="0" w:noHBand="0" w:noVBand="0"/>
        </w:tblPrEx>
        <w:trPr>
          <w:cantSplit/>
        </w:trPr>
        <w:tc>
          <w:tcPr>
            <w:tcW w:w="1418" w:type="dxa"/>
            <w:shd w:val="clear" w:color="auto" w:fill="auto"/>
          </w:tcPr>
          <w:p w14:paraId="5DFAA022" w14:textId="77777777" w:rsidR="007B4EE0" w:rsidRPr="006159E6" w:rsidRDefault="007B4EE0" w:rsidP="00D02290">
            <w:pPr>
              <w:pStyle w:val="CellBody"/>
              <w:rPr>
                <w:lang w:val="en-US"/>
              </w:rPr>
            </w:pPr>
            <w:r w:rsidRPr="006159E6">
              <w:rPr>
                <w:lang w:val="en-US"/>
              </w:rPr>
              <w:lastRenderedPageBreak/>
              <w:t>Fixed</w:t>
            </w:r>
            <w:r w:rsidRPr="006159E6">
              <w:rPr>
                <w:lang w:val="en-US"/>
              </w:rPr>
              <w:softHyphen/>
              <w:t xml:space="preserve">Price </w:t>
            </w:r>
          </w:p>
        </w:tc>
        <w:tc>
          <w:tcPr>
            <w:tcW w:w="850" w:type="dxa"/>
            <w:shd w:val="clear" w:color="auto" w:fill="auto"/>
          </w:tcPr>
          <w:p w14:paraId="72DE252F" w14:textId="77777777" w:rsidR="007B4EE0" w:rsidRPr="006159E6" w:rsidRDefault="007B4EE0" w:rsidP="00D02290">
            <w:pPr>
              <w:pStyle w:val="CellBody"/>
              <w:rPr>
                <w:lang w:val="en-US"/>
              </w:rPr>
            </w:pPr>
            <w:r w:rsidRPr="006159E6">
              <w:rPr>
                <w:lang w:val="en-US"/>
              </w:rPr>
              <w:t>C</w:t>
            </w:r>
          </w:p>
        </w:tc>
        <w:tc>
          <w:tcPr>
            <w:tcW w:w="1418" w:type="dxa"/>
            <w:shd w:val="clear" w:color="auto" w:fill="auto"/>
          </w:tcPr>
          <w:p w14:paraId="4F4562BA" w14:textId="77777777" w:rsidR="007B4EE0" w:rsidRPr="006159E6" w:rsidRDefault="007B4EE0" w:rsidP="00D02290">
            <w:pPr>
              <w:pStyle w:val="CellBody"/>
              <w:rPr>
                <w:lang w:val="en-US"/>
              </w:rPr>
            </w:pPr>
            <w:r w:rsidRPr="006159E6">
              <w:rPr>
                <w:lang w:val="en-US"/>
              </w:rPr>
              <w:t>PriceType</w:t>
            </w:r>
          </w:p>
        </w:tc>
        <w:tc>
          <w:tcPr>
            <w:tcW w:w="5812" w:type="dxa"/>
            <w:shd w:val="clear" w:color="auto" w:fill="auto"/>
          </w:tcPr>
          <w:p w14:paraId="33E94DB7" w14:textId="77777777" w:rsidR="007B4EE0" w:rsidRPr="006159E6" w:rsidRDefault="007B4EE0" w:rsidP="00D02290">
            <w:pPr>
              <w:pStyle w:val="CellBody"/>
              <w:rPr>
                <w:rStyle w:val="Fett"/>
                <w:lang w:val="en-US"/>
              </w:rPr>
            </w:pPr>
            <w:r w:rsidRPr="006159E6">
              <w:rPr>
                <w:rStyle w:val="Fett"/>
                <w:lang w:val="en-US"/>
              </w:rPr>
              <w:t>Occurrence:</w:t>
            </w:r>
          </w:p>
          <w:p w14:paraId="18573EA6" w14:textId="77777777" w:rsidR="007B4EE0" w:rsidRPr="006159E6" w:rsidRDefault="007B4EE0" w:rsidP="00ED3F3F">
            <w:pPr>
              <w:pStyle w:val="condition1"/>
            </w:pPr>
            <w:r w:rsidRPr="006159E6">
              <w:t>If ‘TransactionType’ is set to “FXD_SWP”</w:t>
            </w:r>
            <w:r w:rsidR="00423D70" w:rsidRPr="006159E6">
              <w:t>,</w:t>
            </w:r>
            <w:r w:rsidRPr="006159E6">
              <w:t xml:space="preserve"> “OPT_FXD_SWP”</w:t>
            </w:r>
            <w:r w:rsidR="0019166C" w:rsidRPr="006159E6">
              <w:t xml:space="preserve"> or</w:t>
            </w:r>
            <w:r w:rsidRPr="006159E6">
              <w:t xml:space="preserve"> “OPT_FIN_INX”, then this field is mandatory.</w:t>
            </w:r>
          </w:p>
          <w:p w14:paraId="660B1F9F" w14:textId="77777777" w:rsidR="007B4EE0" w:rsidRPr="006159E6" w:rsidRDefault="00AB0EEF" w:rsidP="00ED3F3F">
            <w:pPr>
              <w:pStyle w:val="condition1"/>
            </w:pPr>
            <w:r w:rsidRPr="006159E6">
              <w:t>Else, this field</w:t>
            </w:r>
            <w:r w:rsidR="007B4EE0" w:rsidRPr="006159E6">
              <w:t xml:space="preserve"> must be omitted. </w:t>
            </w:r>
          </w:p>
          <w:p w14:paraId="53C9153D" w14:textId="77777777" w:rsidR="007B4EE0" w:rsidRPr="006159E6" w:rsidRDefault="007B4EE0" w:rsidP="00D02290">
            <w:pPr>
              <w:pStyle w:val="CellBody"/>
              <w:rPr>
                <w:lang w:val="en-US"/>
              </w:rPr>
            </w:pPr>
            <w:r w:rsidRPr="006159E6">
              <w:rPr>
                <w:rStyle w:val="Fett"/>
                <w:lang w:val="en-US"/>
              </w:rPr>
              <w:t>Values</w:t>
            </w:r>
            <w:r w:rsidRPr="006159E6">
              <w:rPr>
                <w:lang w:val="en-US"/>
              </w:rPr>
              <w:t>:</w:t>
            </w:r>
          </w:p>
          <w:p w14:paraId="6440B660" w14:textId="77777777" w:rsidR="00423D70" w:rsidRPr="006159E6" w:rsidRDefault="007B4EE0" w:rsidP="00ED3F3F">
            <w:pPr>
              <w:pStyle w:val="condition1"/>
            </w:pPr>
            <w:r w:rsidRPr="006159E6">
              <w:t xml:space="preserve">For a wet freight swap, this is the percentage scaling factor of the Worldscale rate. </w:t>
            </w:r>
          </w:p>
          <w:p w14:paraId="21A16C53" w14:textId="77777777" w:rsidR="00423D70" w:rsidRPr="006159E6" w:rsidRDefault="00423D70" w:rsidP="00ED3F3F">
            <w:pPr>
              <w:pStyle w:val="condition1"/>
            </w:pPr>
            <w:r w:rsidRPr="006159E6">
              <w:t>F</w:t>
            </w:r>
            <w:r w:rsidR="007B4EE0" w:rsidRPr="006159E6">
              <w:t>or dry freight or time charter transactions</w:t>
            </w:r>
            <w:r w:rsidRPr="006159E6">
              <w:t>, this is the flat rate</w:t>
            </w:r>
            <w:r w:rsidR="007B4EE0" w:rsidRPr="006159E6">
              <w:t>.</w:t>
            </w:r>
          </w:p>
          <w:p w14:paraId="48C571C3" w14:textId="77777777" w:rsidR="00423D70" w:rsidRPr="006159E6" w:rsidRDefault="007B4EE0" w:rsidP="00ED3F3F">
            <w:pPr>
              <w:pStyle w:val="condition1"/>
            </w:pPr>
            <w:r w:rsidRPr="006159E6">
              <w:t xml:space="preserve">If the fixed price is to be expressed as a rate on the ‘CommodityReference’, </w:t>
            </w:r>
            <w:r w:rsidR="00423D70" w:rsidRPr="006159E6">
              <w:t xml:space="preserve">then </w:t>
            </w:r>
            <w:r w:rsidRPr="006159E6">
              <w:t>this is the percentage rate.</w:t>
            </w:r>
          </w:p>
          <w:p w14:paraId="59AA15DD" w14:textId="77777777" w:rsidR="00753716" w:rsidRPr="006159E6" w:rsidRDefault="007B4EE0" w:rsidP="00ED3F3F">
            <w:pPr>
              <w:pStyle w:val="condition1"/>
            </w:pPr>
            <w:r w:rsidRPr="006159E6">
              <w:t xml:space="preserve">If ‘TransactionType’ is set to “OPT_FXD_SWP” or “OPT_FIN_INX”, then this is the </w:t>
            </w:r>
            <w:r w:rsidR="00753716" w:rsidRPr="006159E6">
              <w:t>‘S</w:t>
            </w:r>
            <w:r w:rsidRPr="006159E6">
              <w:t>trike</w:t>
            </w:r>
            <w:r w:rsidR="00753716" w:rsidRPr="006159E6">
              <w:t>P</w:t>
            </w:r>
            <w:r w:rsidRPr="006159E6">
              <w:t>rice</w:t>
            </w:r>
            <w:r w:rsidR="00753716" w:rsidRPr="006159E6">
              <w:t>’</w:t>
            </w:r>
            <w:r w:rsidRPr="006159E6">
              <w:t xml:space="preserve"> in each ‘DeliveryPeriod’ section. </w:t>
            </w:r>
          </w:p>
          <w:p w14:paraId="6D1598D2" w14:textId="77777777" w:rsidR="007B4EE0" w:rsidRPr="006159E6" w:rsidRDefault="00B20C1B" w:rsidP="00376577">
            <w:pPr>
              <w:pStyle w:val="CellBody"/>
              <w:rPr>
                <w:lang w:val="en-US"/>
              </w:rPr>
            </w:pPr>
            <w:r w:rsidRPr="006159E6">
              <w:rPr>
                <w:rStyle w:val="Fett"/>
                <w:lang w:val="en-US"/>
              </w:rPr>
              <w:t xml:space="preserve">Note: </w:t>
            </w:r>
            <w:r w:rsidR="007B4EE0" w:rsidRPr="006159E6">
              <w:rPr>
                <w:lang w:val="en-US"/>
              </w:rPr>
              <w:t xml:space="preserve">If the price </w:t>
            </w:r>
            <w:r w:rsidR="0036416A" w:rsidRPr="006159E6">
              <w:rPr>
                <w:lang w:val="en-US"/>
              </w:rPr>
              <w:t xml:space="preserve">is expressed in percentage, the value </w:t>
            </w:r>
            <w:r w:rsidR="00376577">
              <w:rPr>
                <w:lang w:val="en-US"/>
              </w:rPr>
              <w:t xml:space="preserve">must be specified </w:t>
            </w:r>
            <w:r w:rsidR="007B4EE0" w:rsidRPr="006159E6">
              <w:rPr>
                <w:lang w:val="en-US"/>
              </w:rPr>
              <w:t>as a decimal number</w:t>
            </w:r>
            <w:r w:rsidR="00376577">
              <w:rPr>
                <w:lang w:val="en-US"/>
              </w:rPr>
              <w:t>. Example:</w:t>
            </w:r>
            <w:r w:rsidR="00AE65F0" w:rsidRPr="006159E6">
              <w:rPr>
                <w:lang w:val="en-US"/>
              </w:rPr>
              <w:t xml:space="preserve"> 30%</w:t>
            </w:r>
            <w:r w:rsidR="007B4EE0" w:rsidRPr="006159E6">
              <w:rPr>
                <w:lang w:val="en-US"/>
              </w:rPr>
              <w:t xml:space="preserve"> </w:t>
            </w:r>
            <w:r w:rsidR="00376577">
              <w:rPr>
                <w:lang w:val="en-US"/>
              </w:rPr>
              <w:t xml:space="preserve">is </w:t>
            </w:r>
            <w:r w:rsidR="007B4EE0" w:rsidRPr="006159E6">
              <w:rPr>
                <w:lang w:val="en-US"/>
              </w:rPr>
              <w:t>written as “0.3”.</w:t>
            </w:r>
          </w:p>
        </w:tc>
      </w:tr>
      <w:tr w:rsidR="007B4EE0" w:rsidRPr="006159E6" w14:paraId="7F6EB83A" w14:textId="77777777" w:rsidTr="003235DC">
        <w:tblPrEx>
          <w:tblLook w:val="0000" w:firstRow="0" w:lastRow="0" w:firstColumn="0" w:lastColumn="0" w:noHBand="0" w:noVBand="0"/>
        </w:tblPrEx>
        <w:trPr>
          <w:cantSplit/>
        </w:trPr>
        <w:tc>
          <w:tcPr>
            <w:tcW w:w="9498" w:type="dxa"/>
            <w:gridSpan w:val="4"/>
            <w:shd w:val="clear" w:color="auto" w:fill="BFBFBF" w:themeFill="background1" w:themeFillShade="BF"/>
          </w:tcPr>
          <w:p w14:paraId="139CBF97"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DeliveryPeriod</w:t>
            </w:r>
            <w:r w:rsidRPr="006159E6">
              <w:rPr>
                <w:lang w:val="en-US"/>
              </w:rPr>
              <w:t xml:space="preserve"> </w:t>
            </w:r>
          </w:p>
        </w:tc>
      </w:tr>
      <w:tr w:rsidR="007B4EE0" w:rsidRPr="006159E6" w14:paraId="3DD43673" w14:textId="77777777" w:rsidTr="003235DC">
        <w:tblPrEx>
          <w:tblLook w:val="0000" w:firstRow="0" w:lastRow="0" w:firstColumn="0" w:lastColumn="0" w:noHBand="0" w:noVBand="0"/>
        </w:tblPrEx>
        <w:trPr>
          <w:cantSplit/>
        </w:trPr>
        <w:tc>
          <w:tcPr>
            <w:tcW w:w="9498" w:type="dxa"/>
            <w:gridSpan w:val="4"/>
            <w:shd w:val="clear" w:color="auto" w:fill="BFBFBF" w:themeFill="background1" w:themeFillShade="BF"/>
          </w:tcPr>
          <w:p w14:paraId="559E87FF"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DeliveryPeriods</w:t>
            </w:r>
          </w:p>
        </w:tc>
      </w:tr>
      <w:tr w:rsidR="007B4EE0" w:rsidRPr="006159E6" w14:paraId="41A7DDFB" w14:textId="77777777" w:rsidTr="003235DC">
        <w:trPr>
          <w:cantSplit/>
        </w:trPr>
        <w:tc>
          <w:tcPr>
            <w:tcW w:w="9498" w:type="dxa"/>
            <w:gridSpan w:val="4"/>
            <w:shd w:val="clear" w:color="auto" w:fill="BFBFBF" w:themeFill="background1" w:themeFillShade="BF"/>
          </w:tcPr>
          <w:p w14:paraId="1139BA70" w14:textId="77777777" w:rsidR="007B4EE0" w:rsidRPr="006159E6" w:rsidRDefault="007B4EE0" w:rsidP="00D02290">
            <w:pPr>
              <w:pStyle w:val="CellBody"/>
              <w:rPr>
                <w:lang w:val="en-US"/>
              </w:rPr>
            </w:pPr>
            <w:r w:rsidRPr="006159E6">
              <w:rPr>
                <w:rStyle w:val="XSDSectionTitle"/>
                <w:lang w:val="en-US"/>
              </w:rPr>
              <w:t>TradeConfirmation/Agents</w:t>
            </w:r>
            <w:r w:rsidRPr="006159E6">
              <w:rPr>
                <w:lang w:val="en-US"/>
              </w:rPr>
              <w:t>: conditional section</w:t>
            </w:r>
          </w:p>
          <w:p w14:paraId="6EB21A4D" w14:textId="77777777" w:rsidR="007B4EE0" w:rsidRPr="006159E6" w:rsidRDefault="007B4EE0" w:rsidP="00636687">
            <w:pPr>
              <w:pStyle w:val="CellBody"/>
              <w:rPr>
                <w:lang w:val="en-US"/>
              </w:rPr>
            </w:pPr>
            <w:r w:rsidRPr="006159E6">
              <w:rPr>
                <w:lang w:val="en-US"/>
              </w:rPr>
              <w:t xml:space="preserve">‘Agents’ contains information relating to third parties that are in some way </w:t>
            </w:r>
            <w:r w:rsidR="00A95818" w:rsidRPr="006159E6">
              <w:rPr>
                <w:lang w:val="en-US"/>
              </w:rPr>
              <w:t>involved in</w:t>
            </w:r>
            <w:r w:rsidRPr="006159E6">
              <w:rPr>
                <w:lang w:val="en-US"/>
              </w:rPr>
              <w:t xml:space="preserve"> the confirmation process for the </w:t>
            </w:r>
            <w:r w:rsidR="00560C7B">
              <w:rPr>
                <w:lang w:val="en-US"/>
              </w:rPr>
              <w:t>trade</w:t>
            </w:r>
            <w:r w:rsidRPr="006159E6">
              <w:rPr>
                <w:lang w:val="en-US"/>
              </w:rPr>
              <w:t>. This can vary by ‘TransactionType’, ‘Commodity’ and ‘Market’. For example, ‘ECVNA’ data is specific to the UK electricity market.</w:t>
            </w:r>
          </w:p>
        </w:tc>
      </w:tr>
      <w:tr w:rsidR="007B4EE0" w:rsidRPr="006159E6" w14:paraId="5DAC235E" w14:textId="77777777" w:rsidTr="003235DC">
        <w:trPr>
          <w:cantSplit/>
        </w:trPr>
        <w:tc>
          <w:tcPr>
            <w:tcW w:w="9498" w:type="dxa"/>
            <w:gridSpan w:val="4"/>
            <w:shd w:val="clear" w:color="auto" w:fill="BFBFBF" w:themeFill="background1" w:themeFillShade="BF"/>
          </w:tcPr>
          <w:p w14:paraId="5FFBB023" w14:textId="77777777" w:rsidR="007B4EE0" w:rsidRDefault="007B4EE0" w:rsidP="00D02290">
            <w:pPr>
              <w:pStyle w:val="CellBody"/>
              <w:rPr>
                <w:lang w:val="en-US"/>
              </w:rPr>
            </w:pPr>
            <w:r w:rsidRPr="006159E6">
              <w:rPr>
                <w:rStyle w:val="XSDSectionTitle"/>
                <w:lang w:val="en-US"/>
              </w:rPr>
              <w:t>Agents/Agent</w:t>
            </w:r>
            <w:r w:rsidRPr="006159E6">
              <w:rPr>
                <w:lang w:val="en-US"/>
              </w:rPr>
              <w:t>: mandatory</w:t>
            </w:r>
            <w:r w:rsidR="005A21FF" w:rsidRPr="006159E6">
              <w:rPr>
                <w:lang w:val="en-US"/>
              </w:rPr>
              <w:t>,</w:t>
            </w:r>
            <w:r w:rsidRPr="006159E6">
              <w:rPr>
                <w:lang w:val="en-US"/>
              </w:rPr>
              <w:t xml:space="preserve"> repeatable section (1-n)</w:t>
            </w:r>
          </w:p>
          <w:p w14:paraId="55A11345" w14:textId="77777777" w:rsidR="0056503F" w:rsidRPr="000C3B8A" w:rsidRDefault="0056503F" w:rsidP="00D02290">
            <w:pPr>
              <w:pStyle w:val="CellBody"/>
              <w:rPr>
                <w:rStyle w:val="Fett"/>
              </w:rPr>
            </w:pPr>
            <w:r w:rsidRPr="000C3B8A">
              <w:rPr>
                <w:rStyle w:val="Fett"/>
              </w:rPr>
              <w:t>Repetitions:</w:t>
            </w:r>
          </w:p>
          <w:p w14:paraId="1F6D0EC4" w14:textId="77777777" w:rsidR="004903C5" w:rsidRPr="005C433C" w:rsidRDefault="004903C5" w:rsidP="00ED3F3F">
            <w:pPr>
              <w:pStyle w:val="condition1"/>
              <w:rPr>
                <w:b/>
              </w:rPr>
            </w:pPr>
            <w:r>
              <w:t>There may only be one ‘Agent’ section with ‘AgentType’ set to “Broker”.</w:t>
            </w:r>
          </w:p>
          <w:p w14:paraId="35DC40BB" w14:textId="77777777" w:rsidR="003B54E3" w:rsidRPr="006159E6" w:rsidRDefault="00DD4C02" w:rsidP="00ED3F3F">
            <w:pPr>
              <w:pStyle w:val="condition1"/>
            </w:pPr>
            <w:r>
              <w:t xml:space="preserve">If </w:t>
            </w:r>
            <w:r w:rsidR="00C134D1">
              <w:t xml:space="preserve">and only if </w:t>
            </w:r>
            <w:r>
              <w:t xml:space="preserve">‘Market’ is set to “GB” and commodity is set to “Power”, then </w:t>
            </w:r>
            <w:r w:rsidR="005C433C">
              <w:t>‘Agents’ must include</w:t>
            </w:r>
            <w:r>
              <w:t xml:space="preserve"> exactly one ‘Agent</w:t>
            </w:r>
            <w:r w:rsidR="005B7911">
              <w:t>’ section with ‘AgentType’ set to “</w:t>
            </w:r>
            <w:r>
              <w:t>ECVNA</w:t>
            </w:r>
            <w:r w:rsidR="00C73894">
              <w:t>”</w:t>
            </w:r>
            <w:r>
              <w:t xml:space="preserve">. </w:t>
            </w:r>
          </w:p>
        </w:tc>
      </w:tr>
      <w:tr w:rsidR="007B4EE0" w:rsidRPr="006159E6" w14:paraId="6ECB52D1" w14:textId="77777777" w:rsidTr="003235DC">
        <w:trPr>
          <w:cantSplit/>
        </w:trPr>
        <w:tc>
          <w:tcPr>
            <w:tcW w:w="1418" w:type="dxa"/>
          </w:tcPr>
          <w:p w14:paraId="2FD5BA65" w14:textId="77777777" w:rsidR="007B4EE0" w:rsidRPr="006159E6" w:rsidRDefault="007B4EE0" w:rsidP="00D02290">
            <w:pPr>
              <w:pStyle w:val="CellBody"/>
              <w:rPr>
                <w:lang w:val="en-US"/>
              </w:rPr>
            </w:pPr>
            <w:r w:rsidRPr="006159E6">
              <w:rPr>
                <w:lang w:val="en-US"/>
              </w:rPr>
              <w:t>Agent</w:t>
            </w:r>
            <w:r w:rsidRPr="006159E6">
              <w:rPr>
                <w:lang w:val="en-US"/>
              </w:rPr>
              <w:softHyphen/>
              <w:t>Type</w:t>
            </w:r>
          </w:p>
        </w:tc>
        <w:tc>
          <w:tcPr>
            <w:tcW w:w="850" w:type="dxa"/>
          </w:tcPr>
          <w:p w14:paraId="355C8816" w14:textId="77777777" w:rsidR="007B4EE0" w:rsidRPr="006159E6" w:rsidRDefault="007B4EE0" w:rsidP="00D02290">
            <w:pPr>
              <w:pStyle w:val="CellBody"/>
              <w:rPr>
                <w:lang w:val="en-US"/>
              </w:rPr>
            </w:pPr>
            <w:r w:rsidRPr="006159E6">
              <w:rPr>
                <w:lang w:val="en-US"/>
              </w:rPr>
              <w:t>M</w:t>
            </w:r>
          </w:p>
        </w:tc>
        <w:tc>
          <w:tcPr>
            <w:tcW w:w="1418" w:type="dxa"/>
          </w:tcPr>
          <w:p w14:paraId="39DD9433" w14:textId="77777777" w:rsidR="007B4EE0" w:rsidRPr="006159E6" w:rsidRDefault="007B4EE0" w:rsidP="00D02290">
            <w:pPr>
              <w:pStyle w:val="CellBody"/>
              <w:rPr>
                <w:lang w:val="en-US"/>
              </w:rPr>
            </w:pPr>
            <w:r w:rsidRPr="006159E6">
              <w:rPr>
                <w:lang w:val="en-US"/>
              </w:rPr>
              <w:t>Agent</w:t>
            </w:r>
            <w:r w:rsidRPr="006159E6">
              <w:rPr>
                <w:lang w:val="en-US"/>
              </w:rPr>
              <w:softHyphen/>
              <w:t>Type</w:t>
            </w:r>
          </w:p>
        </w:tc>
        <w:tc>
          <w:tcPr>
            <w:tcW w:w="5812" w:type="dxa"/>
          </w:tcPr>
          <w:p w14:paraId="048B4B10" w14:textId="77777777" w:rsidR="007B4EE0" w:rsidRPr="006159E6" w:rsidRDefault="007B4EE0" w:rsidP="00D02290">
            <w:pPr>
              <w:pStyle w:val="CellBody"/>
              <w:rPr>
                <w:lang w:val="en-US"/>
              </w:rPr>
            </w:pPr>
          </w:p>
        </w:tc>
      </w:tr>
      <w:tr w:rsidR="007B4EE0" w:rsidRPr="006159E6" w14:paraId="6EE2458B" w14:textId="77777777" w:rsidTr="003235DC">
        <w:trPr>
          <w:cantSplit/>
        </w:trPr>
        <w:tc>
          <w:tcPr>
            <w:tcW w:w="1418" w:type="dxa"/>
          </w:tcPr>
          <w:p w14:paraId="09350A00" w14:textId="77777777" w:rsidR="007B4EE0" w:rsidRPr="006159E6" w:rsidRDefault="007B4EE0" w:rsidP="00D02290">
            <w:pPr>
              <w:pStyle w:val="CellBody"/>
              <w:rPr>
                <w:lang w:val="en-US"/>
              </w:rPr>
            </w:pPr>
            <w:r w:rsidRPr="006159E6">
              <w:rPr>
                <w:lang w:val="en-US"/>
              </w:rPr>
              <w:t>Agent</w:t>
            </w:r>
            <w:r w:rsidRPr="006159E6">
              <w:rPr>
                <w:lang w:val="en-US"/>
              </w:rPr>
              <w:softHyphen/>
              <w:t>Name</w:t>
            </w:r>
          </w:p>
        </w:tc>
        <w:tc>
          <w:tcPr>
            <w:tcW w:w="850" w:type="dxa"/>
          </w:tcPr>
          <w:p w14:paraId="52CD4F08" w14:textId="77777777" w:rsidR="007B4EE0" w:rsidRPr="006159E6" w:rsidRDefault="007B4EE0" w:rsidP="00D02290">
            <w:pPr>
              <w:pStyle w:val="CellBody"/>
              <w:rPr>
                <w:lang w:val="en-US"/>
              </w:rPr>
            </w:pPr>
            <w:r w:rsidRPr="006159E6">
              <w:rPr>
                <w:lang w:val="en-US"/>
              </w:rPr>
              <w:t>O</w:t>
            </w:r>
          </w:p>
        </w:tc>
        <w:tc>
          <w:tcPr>
            <w:tcW w:w="1418" w:type="dxa"/>
          </w:tcPr>
          <w:p w14:paraId="295DC61E" w14:textId="77777777" w:rsidR="007B4EE0" w:rsidRPr="006159E6" w:rsidRDefault="007B4EE0" w:rsidP="00D02290">
            <w:pPr>
              <w:pStyle w:val="CellBody"/>
              <w:rPr>
                <w:lang w:val="en-US"/>
              </w:rPr>
            </w:pPr>
            <w:r w:rsidRPr="006159E6">
              <w:rPr>
                <w:lang w:val="en-US"/>
              </w:rPr>
              <w:t>Name</w:t>
            </w:r>
            <w:r w:rsidRPr="006159E6">
              <w:rPr>
                <w:lang w:val="en-US"/>
              </w:rPr>
              <w:softHyphen/>
              <w:t>Type</w:t>
            </w:r>
          </w:p>
        </w:tc>
        <w:tc>
          <w:tcPr>
            <w:tcW w:w="5812" w:type="dxa"/>
          </w:tcPr>
          <w:p w14:paraId="0D862912" w14:textId="77777777" w:rsidR="007B4EE0" w:rsidRPr="006159E6" w:rsidRDefault="007B4EE0" w:rsidP="00D02290">
            <w:pPr>
              <w:pStyle w:val="CellBody"/>
              <w:rPr>
                <w:lang w:val="en-US"/>
              </w:rPr>
            </w:pPr>
          </w:p>
        </w:tc>
      </w:tr>
      <w:tr w:rsidR="007B4EE0" w:rsidRPr="006159E6" w14:paraId="0113FDA3" w14:textId="77777777" w:rsidTr="003235DC">
        <w:trPr>
          <w:cantSplit/>
        </w:trPr>
        <w:tc>
          <w:tcPr>
            <w:tcW w:w="9498" w:type="dxa"/>
            <w:gridSpan w:val="4"/>
            <w:shd w:val="clear" w:color="auto" w:fill="BFBFBF" w:themeFill="background1" w:themeFillShade="BF"/>
          </w:tcPr>
          <w:p w14:paraId="7992D390" w14:textId="77777777" w:rsidR="007B4EE0" w:rsidRPr="006159E6" w:rsidRDefault="007B4EE0" w:rsidP="00D02290">
            <w:pPr>
              <w:pStyle w:val="CellBody"/>
              <w:rPr>
                <w:lang w:val="en-US"/>
              </w:rPr>
            </w:pPr>
            <w:r w:rsidRPr="006159E6">
              <w:rPr>
                <w:rStyle w:val="XSDSectionTitle"/>
                <w:lang w:val="en-US"/>
              </w:rPr>
              <w:t>Agent/XSD choice</w:t>
            </w:r>
            <w:r w:rsidRPr="006159E6">
              <w:rPr>
                <w:lang w:val="en-US"/>
              </w:rPr>
              <w:t>: mandatory section</w:t>
            </w:r>
          </w:p>
          <w:p w14:paraId="10CB3513" w14:textId="77777777" w:rsidR="003B54E3" w:rsidRPr="00D7069B" w:rsidRDefault="003B54E3" w:rsidP="001A4439">
            <w:pPr>
              <w:pStyle w:val="CellBody"/>
            </w:pPr>
            <w:r w:rsidRPr="006159E6">
              <w:rPr>
                <w:rStyle w:val="Fett"/>
                <w:lang w:val="en-US"/>
              </w:rPr>
              <w:t>Choices:</w:t>
            </w:r>
          </w:p>
          <w:p w14:paraId="5EBFD3D2" w14:textId="45F1ABA1" w:rsidR="003B54E3" w:rsidRPr="000C3B8A" w:rsidRDefault="003B54E3" w:rsidP="00ED3F3F">
            <w:pPr>
              <w:pStyle w:val="condition1"/>
            </w:pPr>
            <w:r w:rsidRPr="006159E6">
              <w:rPr>
                <w:snapToGrid w:val="0"/>
                <w:lang w:eastAsia="fr-FR"/>
              </w:rPr>
              <w:t xml:space="preserve">If ‘AgentType’ is set to </w:t>
            </w:r>
            <w:r w:rsidR="00857E68" w:rsidRPr="006159E6">
              <w:rPr>
                <w:snapToGrid w:val="0"/>
                <w:lang w:eastAsia="fr-FR"/>
              </w:rPr>
              <w:t>“</w:t>
            </w:r>
            <w:r w:rsidRPr="006159E6">
              <w:t xml:space="preserve">Broker”, “ClearingBroker” or “SettlementAgent”, then ‘Broker’ </w:t>
            </w:r>
            <w:r w:rsidR="00A10750">
              <w:t>is mandatory</w:t>
            </w:r>
            <w:r w:rsidRPr="006159E6">
              <w:t>.</w:t>
            </w:r>
          </w:p>
          <w:p w14:paraId="002E08CB" w14:textId="5E664B69" w:rsidR="003B54E3" w:rsidRPr="006159E6" w:rsidRDefault="003B54E3" w:rsidP="00FA62A4">
            <w:pPr>
              <w:pStyle w:val="condition1"/>
              <w:rPr>
                <w:sz w:val="22"/>
              </w:rPr>
            </w:pPr>
            <w:r w:rsidRPr="006159E6">
              <w:rPr>
                <w:snapToGrid w:val="0"/>
                <w:lang w:eastAsia="fr-FR"/>
              </w:rPr>
              <w:t xml:space="preserve">If ‘AgentType’ is set to </w:t>
            </w:r>
            <w:r w:rsidR="00E02476" w:rsidRPr="006159E6">
              <w:t>“</w:t>
            </w:r>
            <w:r w:rsidRPr="006159E6">
              <w:t xml:space="preserve">ECVNA”, then ‘ECVNA’ </w:t>
            </w:r>
            <w:r w:rsidR="00A10750">
              <w:t>is mandatory</w:t>
            </w:r>
            <w:r w:rsidRPr="006159E6">
              <w:t>.</w:t>
            </w:r>
          </w:p>
        </w:tc>
      </w:tr>
      <w:tr w:rsidR="007B4EE0" w:rsidRPr="006159E6" w14:paraId="553569FF" w14:textId="77777777" w:rsidTr="003235DC">
        <w:trPr>
          <w:cantSplit/>
        </w:trPr>
        <w:tc>
          <w:tcPr>
            <w:tcW w:w="9498" w:type="dxa"/>
            <w:gridSpan w:val="4"/>
            <w:shd w:val="clear" w:color="auto" w:fill="BFBFBF" w:themeFill="background1" w:themeFillShade="BF"/>
          </w:tcPr>
          <w:p w14:paraId="76F5F7EE" w14:textId="77777777" w:rsidR="007B4EE0" w:rsidRPr="006159E6" w:rsidRDefault="007B4EE0" w:rsidP="003B54E3">
            <w:pPr>
              <w:pStyle w:val="CellBody"/>
              <w:rPr>
                <w:snapToGrid w:val="0"/>
                <w:lang w:val="en-US" w:eastAsia="fr-FR"/>
              </w:rPr>
            </w:pPr>
            <w:r w:rsidRPr="006159E6">
              <w:rPr>
                <w:rStyle w:val="XSDSectionTitle"/>
                <w:lang w:val="en-US"/>
              </w:rPr>
              <w:t>XSD choice/Broker</w:t>
            </w:r>
            <w:r w:rsidRPr="006159E6">
              <w:rPr>
                <w:lang w:val="en-US"/>
              </w:rPr>
              <w:t>: choice within mandatory section</w:t>
            </w:r>
          </w:p>
        </w:tc>
      </w:tr>
      <w:tr w:rsidR="007B4EE0" w:rsidRPr="006159E6" w14:paraId="733FD476" w14:textId="77777777" w:rsidTr="003235DC">
        <w:trPr>
          <w:cantSplit/>
        </w:trPr>
        <w:tc>
          <w:tcPr>
            <w:tcW w:w="1418" w:type="dxa"/>
          </w:tcPr>
          <w:p w14:paraId="7D303685" w14:textId="77777777" w:rsidR="007B4EE0" w:rsidRPr="006159E6" w:rsidRDefault="007B4EE0" w:rsidP="00D02290">
            <w:pPr>
              <w:pStyle w:val="CellBody"/>
              <w:rPr>
                <w:lang w:val="en-US"/>
              </w:rPr>
            </w:pPr>
            <w:r w:rsidRPr="006159E6">
              <w:rPr>
                <w:lang w:val="en-US"/>
              </w:rPr>
              <w:t>Broker</w:t>
            </w:r>
            <w:r w:rsidRPr="006159E6">
              <w:rPr>
                <w:lang w:val="en-US"/>
              </w:rPr>
              <w:softHyphen/>
              <w:t>ID</w:t>
            </w:r>
          </w:p>
        </w:tc>
        <w:tc>
          <w:tcPr>
            <w:tcW w:w="850" w:type="dxa"/>
          </w:tcPr>
          <w:p w14:paraId="3DA8992F" w14:textId="77777777" w:rsidR="007B4EE0" w:rsidRPr="006159E6" w:rsidRDefault="007B4EE0" w:rsidP="00D02290">
            <w:pPr>
              <w:pStyle w:val="CellBody"/>
              <w:rPr>
                <w:lang w:val="en-US"/>
              </w:rPr>
            </w:pPr>
            <w:r w:rsidRPr="006159E6">
              <w:rPr>
                <w:lang w:val="en-US"/>
              </w:rPr>
              <w:t>M</w:t>
            </w:r>
          </w:p>
        </w:tc>
        <w:tc>
          <w:tcPr>
            <w:tcW w:w="1418" w:type="dxa"/>
          </w:tcPr>
          <w:p w14:paraId="08096623" w14:textId="77777777" w:rsidR="007B4EE0" w:rsidRPr="006159E6" w:rsidRDefault="007B4EE0" w:rsidP="00D02290">
            <w:pPr>
              <w:pStyle w:val="CellBody"/>
              <w:rPr>
                <w:lang w:val="en-US"/>
              </w:rPr>
            </w:pPr>
            <w:r w:rsidRPr="006159E6">
              <w:rPr>
                <w:lang w:val="en-US"/>
              </w:rPr>
              <w:t>Par</w:t>
            </w:r>
            <w:r w:rsidRPr="006159E6">
              <w:rPr>
                <w:lang w:val="en-US"/>
              </w:rPr>
              <w:softHyphen/>
              <w:t>ty</w:t>
            </w:r>
            <w:r w:rsidRPr="006159E6">
              <w:rPr>
                <w:lang w:val="en-US"/>
              </w:rPr>
              <w:softHyphen/>
              <w:t>Type</w:t>
            </w:r>
          </w:p>
        </w:tc>
        <w:tc>
          <w:tcPr>
            <w:tcW w:w="5812" w:type="dxa"/>
          </w:tcPr>
          <w:p w14:paraId="6B9FF9D2" w14:textId="77777777" w:rsidR="007B4EE0" w:rsidRPr="006159E6" w:rsidRDefault="007B4EE0" w:rsidP="00D02290">
            <w:pPr>
              <w:pStyle w:val="CellBody"/>
              <w:rPr>
                <w:lang w:val="en-US"/>
              </w:rPr>
            </w:pPr>
          </w:p>
        </w:tc>
      </w:tr>
      <w:tr w:rsidR="007B4EE0" w:rsidRPr="006159E6" w14:paraId="4C82C344" w14:textId="77777777" w:rsidTr="003235DC">
        <w:trPr>
          <w:cantSplit/>
        </w:trPr>
        <w:tc>
          <w:tcPr>
            <w:tcW w:w="9498" w:type="dxa"/>
            <w:gridSpan w:val="4"/>
            <w:shd w:val="clear" w:color="auto" w:fill="BFBFBF" w:themeFill="background1" w:themeFillShade="BF"/>
          </w:tcPr>
          <w:p w14:paraId="72C6B7B6"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Broker</w:t>
            </w:r>
          </w:p>
        </w:tc>
      </w:tr>
      <w:tr w:rsidR="007B4EE0" w:rsidRPr="006159E6" w14:paraId="7A8F8148" w14:textId="77777777" w:rsidTr="003235DC">
        <w:trPr>
          <w:cantSplit/>
        </w:trPr>
        <w:tc>
          <w:tcPr>
            <w:tcW w:w="9498" w:type="dxa"/>
            <w:gridSpan w:val="4"/>
            <w:shd w:val="clear" w:color="auto" w:fill="BFBFBF" w:themeFill="background1" w:themeFillShade="BF"/>
          </w:tcPr>
          <w:p w14:paraId="4F89F52C" w14:textId="77777777" w:rsidR="007B4EE0" w:rsidRPr="006159E6" w:rsidRDefault="007B4EE0" w:rsidP="00D02290">
            <w:pPr>
              <w:pStyle w:val="CellBody"/>
              <w:rPr>
                <w:lang w:val="en-US"/>
              </w:rPr>
            </w:pPr>
            <w:r w:rsidRPr="006159E6">
              <w:rPr>
                <w:rStyle w:val="XSDSectionTitle"/>
                <w:lang w:val="en-US"/>
              </w:rPr>
              <w:t>XSD choice/ECVNA</w:t>
            </w:r>
            <w:r w:rsidRPr="006159E6">
              <w:rPr>
                <w:lang w:val="en-US"/>
              </w:rPr>
              <w:t>: choice within mandatory section</w:t>
            </w:r>
          </w:p>
        </w:tc>
      </w:tr>
      <w:tr w:rsidR="007B4EE0" w:rsidRPr="006159E6" w14:paraId="51916161" w14:textId="77777777" w:rsidTr="003235DC">
        <w:trPr>
          <w:cantSplit/>
        </w:trPr>
        <w:tc>
          <w:tcPr>
            <w:tcW w:w="1418" w:type="dxa"/>
          </w:tcPr>
          <w:p w14:paraId="6E5FA15D" w14:textId="77777777" w:rsidR="007B4EE0" w:rsidRPr="006159E6" w:rsidRDefault="007B4EE0" w:rsidP="00D02290">
            <w:pPr>
              <w:pStyle w:val="CellBody"/>
              <w:rPr>
                <w:lang w:val="en-US"/>
              </w:rPr>
            </w:pPr>
            <w:r w:rsidRPr="006159E6">
              <w:rPr>
                <w:lang w:val="en-US"/>
              </w:rPr>
              <w:t>BSC</w:t>
            </w:r>
            <w:r w:rsidRPr="006159E6">
              <w:rPr>
                <w:lang w:val="en-US"/>
              </w:rPr>
              <w:softHyphen/>
              <w:t>Party</w:t>
            </w:r>
            <w:r w:rsidRPr="006159E6">
              <w:rPr>
                <w:lang w:val="en-US"/>
              </w:rPr>
              <w:softHyphen/>
              <w:t>ID</w:t>
            </w:r>
          </w:p>
        </w:tc>
        <w:tc>
          <w:tcPr>
            <w:tcW w:w="850" w:type="dxa"/>
          </w:tcPr>
          <w:p w14:paraId="65BE5083" w14:textId="77777777" w:rsidR="007B4EE0" w:rsidRPr="006159E6" w:rsidRDefault="007B4EE0" w:rsidP="00D02290">
            <w:pPr>
              <w:pStyle w:val="CellBody"/>
              <w:rPr>
                <w:lang w:val="en-US"/>
              </w:rPr>
            </w:pPr>
            <w:r w:rsidRPr="006159E6">
              <w:rPr>
                <w:lang w:val="en-US"/>
              </w:rPr>
              <w:t>M</w:t>
            </w:r>
          </w:p>
        </w:tc>
        <w:tc>
          <w:tcPr>
            <w:tcW w:w="1418" w:type="dxa"/>
          </w:tcPr>
          <w:p w14:paraId="5123A8CD" w14:textId="77777777" w:rsidR="007B4EE0" w:rsidRPr="006159E6" w:rsidRDefault="007B4EE0" w:rsidP="00D02290">
            <w:pPr>
              <w:pStyle w:val="CellBody"/>
              <w:rPr>
                <w:lang w:val="en-US"/>
              </w:rPr>
            </w:pPr>
            <w:r w:rsidRPr="006159E6">
              <w:rPr>
                <w:lang w:val="en-US"/>
              </w:rPr>
              <w:t>BSC</w:t>
            </w:r>
            <w:r w:rsidRPr="006159E6">
              <w:rPr>
                <w:lang w:val="en-US"/>
              </w:rPr>
              <w:softHyphen/>
              <w:t>Party</w:t>
            </w:r>
            <w:r w:rsidRPr="006159E6">
              <w:rPr>
                <w:lang w:val="en-US"/>
              </w:rPr>
              <w:softHyphen/>
              <w:t>ID</w:t>
            </w:r>
            <w:r w:rsidRPr="006159E6">
              <w:rPr>
                <w:lang w:val="en-US"/>
              </w:rPr>
              <w:softHyphen/>
              <w:t>Type</w:t>
            </w:r>
          </w:p>
        </w:tc>
        <w:tc>
          <w:tcPr>
            <w:tcW w:w="5812" w:type="dxa"/>
          </w:tcPr>
          <w:p w14:paraId="600F99EF" w14:textId="77777777" w:rsidR="007B4EE0" w:rsidRPr="006159E6" w:rsidRDefault="007B4EE0" w:rsidP="00D02290">
            <w:pPr>
              <w:pStyle w:val="CellBody"/>
              <w:rPr>
                <w:lang w:val="en-US"/>
              </w:rPr>
            </w:pPr>
          </w:p>
        </w:tc>
      </w:tr>
      <w:tr w:rsidR="007B4EE0" w:rsidRPr="006159E6" w14:paraId="3EE25949" w14:textId="77777777" w:rsidTr="003235DC">
        <w:trPr>
          <w:cantSplit/>
        </w:trPr>
        <w:tc>
          <w:tcPr>
            <w:tcW w:w="1418" w:type="dxa"/>
          </w:tcPr>
          <w:p w14:paraId="5151B43B" w14:textId="77777777" w:rsidR="007B4EE0" w:rsidRPr="006159E6" w:rsidRDefault="007B4EE0" w:rsidP="00D02290">
            <w:pPr>
              <w:pStyle w:val="CellBody"/>
              <w:rPr>
                <w:lang w:val="en-US"/>
              </w:rPr>
            </w:pPr>
            <w:r w:rsidRPr="006159E6">
              <w:rPr>
                <w:lang w:val="en-US"/>
              </w:rPr>
              <w:t>Buyer</w:t>
            </w:r>
            <w:r w:rsidRPr="006159E6">
              <w:rPr>
                <w:lang w:val="en-US"/>
              </w:rPr>
              <w:softHyphen/>
              <w:t>Energy</w:t>
            </w:r>
            <w:r w:rsidRPr="006159E6">
              <w:rPr>
                <w:lang w:val="en-US"/>
              </w:rPr>
              <w:softHyphen/>
              <w:t>Account</w:t>
            </w:r>
          </w:p>
        </w:tc>
        <w:tc>
          <w:tcPr>
            <w:tcW w:w="850" w:type="dxa"/>
          </w:tcPr>
          <w:p w14:paraId="467C2E26" w14:textId="77777777" w:rsidR="007B4EE0" w:rsidRPr="006159E6" w:rsidRDefault="007B4EE0" w:rsidP="00D02290">
            <w:pPr>
              <w:pStyle w:val="CellBody"/>
              <w:rPr>
                <w:lang w:val="en-US"/>
              </w:rPr>
            </w:pPr>
            <w:r w:rsidRPr="006159E6">
              <w:rPr>
                <w:lang w:val="en-US"/>
              </w:rPr>
              <w:t>M</w:t>
            </w:r>
          </w:p>
        </w:tc>
        <w:tc>
          <w:tcPr>
            <w:tcW w:w="1418" w:type="dxa"/>
          </w:tcPr>
          <w:p w14:paraId="2503452B" w14:textId="77777777" w:rsidR="007B4EE0" w:rsidRPr="006159E6" w:rsidRDefault="007B4EE0" w:rsidP="00D02290">
            <w:pPr>
              <w:pStyle w:val="CellBody"/>
              <w:rPr>
                <w:lang w:val="en-US"/>
              </w:rPr>
            </w:pPr>
            <w:r w:rsidRPr="006159E6">
              <w:rPr>
                <w:lang w:val="en-US"/>
              </w:rPr>
              <w:t>Energy</w:t>
            </w:r>
            <w:r w:rsidRPr="006159E6">
              <w:rPr>
                <w:lang w:val="en-US"/>
              </w:rPr>
              <w:softHyphen/>
              <w:t>Account</w:t>
            </w:r>
            <w:r w:rsidRPr="006159E6">
              <w:rPr>
                <w:lang w:val="en-US"/>
              </w:rPr>
              <w:softHyphen/>
              <w:t>Type</w:t>
            </w:r>
          </w:p>
        </w:tc>
        <w:tc>
          <w:tcPr>
            <w:tcW w:w="5812" w:type="dxa"/>
          </w:tcPr>
          <w:p w14:paraId="0981428A" w14:textId="77777777" w:rsidR="007B4EE0" w:rsidRPr="006159E6" w:rsidRDefault="007B4EE0" w:rsidP="00D02290">
            <w:pPr>
              <w:pStyle w:val="CellBody"/>
              <w:rPr>
                <w:lang w:val="en-US"/>
              </w:rPr>
            </w:pPr>
          </w:p>
        </w:tc>
      </w:tr>
      <w:tr w:rsidR="007B4EE0" w:rsidRPr="006159E6" w14:paraId="6BD73A53" w14:textId="77777777" w:rsidTr="003235DC">
        <w:trPr>
          <w:cantSplit/>
        </w:trPr>
        <w:tc>
          <w:tcPr>
            <w:tcW w:w="1418" w:type="dxa"/>
          </w:tcPr>
          <w:p w14:paraId="0C88255B" w14:textId="77777777" w:rsidR="007B4EE0" w:rsidRPr="006159E6" w:rsidRDefault="007B4EE0" w:rsidP="00D02290">
            <w:pPr>
              <w:pStyle w:val="CellBody"/>
              <w:rPr>
                <w:lang w:val="en-US"/>
              </w:rPr>
            </w:pPr>
            <w:r w:rsidRPr="006159E6">
              <w:rPr>
                <w:lang w:val="en-US"/>
              </w:rPr>
              <w:t>Seller</w:t>
            </w:r>
            <w:r w:rsidRPr="006159E6">
              <w:rPr>
                <w:lang w:val="en-US"/>
              </w:rPr>
              <w:softHyphen/>
              <w:t>Energy</w:t>
            </w:r>
            <w:r w:rsidRPr="006159E6">
              <w:rPr>
                <w:lang w:val="en-US"/>
              </w:rPr>
              <w:softHyphen/>
              <w:t>Account</w:t>
            </w:r>
          </w:p>
        </w:tc>
        <w:tc>
          <w:tcPr>
            <w:tcW w:w="850" w:type="dxa"/>
          </w:tcPr>
          <w:p w14:paraId="5E0DD3BF" w14:textId="77777777" w:rsidR="007B4EE0" w:rsidRPr="006159E6" w:rsidRDefault="007B4EE0" w:rsidP="00D02290">
            <w:pPr>
              <w:pStyle w:val="CellBody"/>
              <w:rPr>
                <w:lang w:val="en-US"/>
              </w:rPr>
            </w:pPr>
            <w:r w:rsidRPr="006159E6">
              <w:rPr>
                <w:lang w:val="en-US"/>
              </w:rPr>
              <w:t>M</w:t>
            </w:r>
          </w:p>
        </w:tc>
        <w:tc>
          <w:tcPr>
            <w:tcW w:w="1418" w:type="dxa"/>
          </w:tcPr>
          <w:p w14:paraId="53812F5C" w14:textId="77777777" w:rsidR="007B4EE0" w:rsidRPr="006159E6" w:rsidRDefault="007B4EE0" w:rsidP="00D02290">
            <w:pPr>
              <w:pStyle w:val="CellBody"/>
              <w:rPr>
                <w:lang w:val="en-US"/>
              </w:rPr>
            </w:pPr>
            <w:r w:rsidRPr="006159E6">
              <w:rPr>
                <w:lang w:val="en-US"/>
              </w:rPr>
              <w:t>Energy</w:t>
            </w:r>
            <w:r w:rsidRPr="006159E6">
              <w:rPr>
                <w:lang w:val="en-US"/>
              </w:rPr>
              <w:softHyphen/>
              <w:t>Account</w:t>
            </w:r>
            <w:r w:rsidRPr="006159E6">
              <w:rPr>
                <w:lang w:val="en-US"/>
              </w:rPr>
              <w:softHyphen/>
              <w:t>Type</w:t>
            </w:r>
          </w:p>
        </w:tc>
        <w:tc>
          <w:tcPr>
            <w:tcW w:w="5812" w:type="dxa"/>
          </w:tcPr>
          <w:p w14:paraId="1E02C89F" w14:textId="77777777" w:rsidR="007B4EE0" w:rsidRPr="006159E6" w:rsidRDefault="007B4EE0" w:rsidP="00D02290">
            <w:pPr>
              <w:pStyle w:val="CellBody"/>
              <w:rPr>
                <w:lang w:val="en-US"/>
              </w:rPr>
            </w:pPr>
          </w:p>
        </w:tc>
      </w:tr>
      <w:tr w:rsidR="007B4EE0" w:rsidRPr="006159E6" w14:paraId="3470CB09" w14:textId="77777777" w:rsidTr="003235DC">
        <w:trPr>
          <w:cantSplit/>
        </w:trPr>
        <w:tc>
          <w:tcPr>
            <w:tcW w:w="1418" w:type="dxa"/>
          </w:tcPr>
          <w:p w14:paraId="3AE575B1" w14:textId="77777777" w:rsidR="007B4EE0" w:rsidRPr="006159E6" w:rsidRDefault="007B4EE0" w:rsidP="00D02290">
            <w:pPr>
              <w:pStyle w:val="CellBody"/>
              <w:rPr>
                <w:lang w:val="en-US"/>
              </w:rPr>
            </w:pPr>
            <w:r w:rsidRPr="006159E6">
              <w:rPr>
                <w:lang w:val="en-US"/>
              </w:rPr>
              <w:t>Seller</w:t>
            </w:r>
            <w:r w:rsidRPr="006159E6">
              <w:rPr>
                <w:lang w:val="en-US"/>
              </w:rPr>
              <w:softHyphen/>
              <w:t>ID</w:t>
            </w:r>
          </w:p>
        </w:tc>
        <w:tc>
          <w:tcPr>
            <w:tcW w:w="850" w:type="dxa"/>
          </w:tcPr>
          <w:p w14:paraId="0FE0E4BD" w14:textId="77777777" w:rsidR="007B4EE0" w:rsidRPr="006159E6" w:rsidRDefault="007B4EE0" w:rsidP="00D02290">
            <w:pPr>
              <w:pStyle w:val="CellBody"/>
              <w:rPr>
                <w:lang w:val="en-US"/>
              </w:rPr>
            </w:pPr>
            <w:r w:rsidRPr="006159E6">
              <w:rPr>
                <w:lang w:val="en-US"/>
              </w:rPr>
              <w:t>M</w:t>
            </w:r>
          </w:p>
        </w:tc>
        <w:tc>
          <w:tcPr>
            <w:tcW w:w="1418" w:type="dxa"/>
          </w:tcPr>
          <w:p w14:paraId="41B3ED8B" w14:textId="77777777" w:rsidR="007B4EE0" w:rsidRPr="006159E6" w:rsidRDefault="007B4EE0" w:rsidP="00D02290">
            <w:pPr>
              <w:pStyle w:val="CellBody"/>
              <w:rPr>
                <w:lang w:val="en-US"/>
              </w:rPr>
            </w:pPr>
            <w:r w:rsidRPr="006159E6">
              <w:rPr>
                <w:lang w:val="en-US"/>
              </w:rPr>
              <w:t>BSC</w:t>
            </w:r>
            <w:r w:rsidRPr="006159E6">
              <w:rPr>
                <w:lang w:val="en-US"/>
              </w:rPr>
              <w:softHyphen/>
              <w:t>Party</w:t>
            </w:r>
            <w:r w:rsidRPr="006159E6">
              <w:rPr>
                <w:lang w:val="en-US"/>
              </w:rPr>
              <w:softHyphen/>
              <w:t>ID</w:t>
            </w:r>
            <w:r w:rsidRPr="006159E6">
              <w:rPr>
                <w:lang w:val="en-US"/>
              </w:rPr>
              <w:softHyphen/>
              <w:t>Type</w:t>
            </w:r>
          </w:p>
        </w:tc>
        <w:tc>
          <w:tcPr>
            <w:tcW w:w="5812" w:type="dxa"/>
          </w:tcPr>
          <w:p w14:paraId="2EACC0E5" w14:textId="77777777" w:rsidR="007B4EE0" w:rsidRPr="006159E6" w:rsidRDefault="007B4EE0" w:rsidP="00D02290">
            <w:pPr>
              <w:pStyle w:val="CellBody"/>
              <w:rPr>
                <w:lang w:val="en-US"/>
              </w:rPr>
            </w:pPr>
          </w:p>
        </w:tc>
      </w:tr>
      <w:tr w:rsidR="007B4EE0" w:rsidRPr="006159E6" w14:paraId="5B60B23B" w14:textId="77777777" w:rsidTr="003235DC">
        <w:trPr>
          <w:cantSplit/>
        </w:trPr>
        <w:tc>
          <w:tcPr>
            <w:tcW w:w="1418" w:type="dxa"/>
          </w:tcPr>
          <w:p w14:paraId="6629FACC" w14:textId="77777777" w:rsidR="007B4EE0" w:rsidRPr="006159E6" w:rsidRDefault="007B4EE0" w:rsidP="00D02290">
            <w:pPr>
              <w:pStyle w:val="CellBody"/>
              <w:rPr>
                <w:lang w:val="en-US"/>
              </w:rPr>
            </w:pPr>
            <w:r w:rsidRPr="006159E6">
              <w:rPr>
                <w:lang w:val="en-US"/>
              </w:rPr>
              <w:t>Buyer</w:t>
            </w:r>
            <w:r w:rsidRPr="006159E6">
              <w:rPr>
                <w:lang w:val="en-US"/>
              </w:rPr>
              <w:softHyphen/>
              <w:t>ID</w:t>
            </w:r>
          </w:p>
        </w:tc>
        <w:tc>
          <w:tcPr>
            <w:tcW w:w="850" w:type="dxa"/>
          </w:tcPr>
          <w:p w14:paraId="73875ED7" w14:textId="77777777" w:rsidR="007B4EE0" w:rsidRPr="006159E6" w:rsidRDefault="007B4EE0" w:rsidP="00D02290">
            <w:pPr>
              <w:pStyle w:val="CellBody"/>
              <w:rPr>
                <w:lang w:val="en-US"/>
              </w:rPr>
            </w:pPr>
            <w:r w:rsidRPr="006159E6">
              <w:rPr>
                <w:lang w:val="en-US"/>
              </w:rPr>
              <w:t>M</w:t>
            </w:r>
          </w:p>
        </w:tc>
        <w:tc>
          <w:tcPr>
            <w:tcW w:w="1418" w:type="dxa"/>
          </w:tcPr>
          <w:p w14:paraId="2B4E4C2D" w14:textId="77777777" w:rsidR="007B4EE0" w:rsidRPr="006159E6" w:rsidRDefault="007B4EE0" w:rsidP="00D02290">
            <w:pPr>
              <w:pStyle w:val="CellBody"/>
              <w:rPr>
                <w:lang w:val="en-US"/>
              </w:rPr>
            </w:pPr>
            <w:r w:rsidRPr="006159E6">
              <w:rPr>
                <w:lang w:val="en-US"/>
              </w:rPr>
              <w:t>BSC</w:t>
            </w:r>
            <w:r w:rsidRPr="006159E6">
              <w:rPr>
                <w:lang w:val="en-US"/>
              </w:rPr>
              <w:softHyphen/>
              <w:t>Party</w:t>
            </w:r>
            <w:r w:rsidRPr="006159E6">
              <w:rPr>
                <w:lang w:val="en-US"/>
              </w:rPr>
              <w:softHyphen/>
              <w:t>ID</w:t>
            </w:r>
            <w:r w:rsidRPr="006159E6">
              <w:rPr>
                <w:lang w:val="en-US"/>
              </w:rPr>
              <w:softHyphen/>
              <w:t>Type</w:t>
            </w:r>
          </w:p>
        </w:tc>
        <w:tc>
          <w:tcPr>
            <w:tcW w:w="5812" w:type="dxa"/>
          </w:tcPr>
          <w:p w14:paraId="75CD2DBD" w14:textId="77777777" w:rsidR="007B4EE0" w:rsidRPr="006159E6" w:rsidRDefault="007B4EE0" w:rsidP="00D02290">
            <w:pPr>
              <w:pStyle w:val="CellBody"/>
              <w:rPr>
                <w:lang w:val="en-US"/>
              </w:rPr>
            </w:pPr>
          </w:p>
        </w:tc>
      </w:tr>
      <w:tr w:rsidR="007B4EE0" w:rsidRPr="006159E6" w14:paraId="1BE1CF1A" w14:textId="77777777" w:rsidTr="003235DC">
        <w:trPr>
          <w:cantSplit/>
        </w:trPr>
        <w:tc>
          <w:tcPr>
            <w:tcW w:w="9498" w:type="dxa"/>
            <w:gridSpan w:val="4"/>
            <w:shd w:val="clear" w:color="auto" w:fill="BFBFBF" w:themeFill="background1" w:themeFillShade="BF"/>
          </w:tcPr>
          <w:p w14:paraId="27A263F7" w14:textId="77777777" w:rsidR="007B4EE0" w:rsidRPr="006159E6" w:rsidRDefault="007B4EE0" w:rsidP="00D02290">
            <w:pPr>
              <w:pStyle w:val="CellBody"/>
              <w:rPr>
                <w:lang w:val="en-US"/>
              </w:rPr>
            </w:pPr>
            <w:r w:rsidRPr="006159E6">
              <w:rPr>
                <w:lang w:val="en-US"/>
              </w:rPr>
              <w:lastRenderedPageBreak/>
              <w:t xml:space="preserve">End of </w:t>
            </w:r>
            <w:r w:rsidRPr="006159E6">
              <w:rPr>
                <w:rStyle w:val="Fett"/>
                <w:lang w:val="en-US"/>
              </w:rPr>
              <w:t>ECVNA</w:t>
            </w:r>
          </w:p>
        </w:tc>
      </w:tr>
      <w:tr w:rsidR="007B4EE0" w:rsidRPr="006159E6" w14:paraId="74EE0B7C" w14:textId="77777777" w:rsidTr="003235DC">
        <w:trPr>
          <w:cantSplit/>
        </w:trPr>
        <w:tc>
          <w:tcPr>
            <w:tcW w:w="9498" w:type="dxa"/>
            <w:gridSpan w:val="4"/>
            <w:shd w:val="clear" w:color="auto" w:fill="BFBFBF" w:themeFill="background1" w:themeFillShade="BF"/>
          </w:tcPr>
          <w:p w14:paraId="40D2E027"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XSD choice</w:t>
            </w:r>
          </w:p>
        </w:tc>
      </w:tr>
      <w:tr w:rsidR="007B4EE0" w:rsidRPr="006159E6" w14:paraId="679C2E07" w14:textId="77777777" w:rsidTr="003235DC">
        <w:trPr>
          <w:cantSplit/>
        </w:trPr>
        <w:tc>
          <w:tcPr>
            <w:tcW w:w="9498" w:type="dxa"/>
            <w:gridSpan w:val="4"/>
            <w:shd w:val="clear" w:color="auto" w:fill="BFBFBF" w:themeFill="background1" w:themeFillShade="BF"/>
          </w:tcPr>
          <w:p w14:paraId="6B3B93A6"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Agent</w:t>
            </w:r>
          </w:p>
        </w:tc>
      </w:tr>
      <w:tr w:rsidR="007B4EE0" w:rsidRPr="006159E6" w14:paraId="7ECFE8FC" w14:textId="77777777" w:rsidTr="003235DC">
        <w:trPr>
          <w:cantSplit/>
        </w:trPr>
        <w:tc>
          <w:tcPr>
            <w:tcW w:w="9498" w:type="dxa"/>
            <w:gridSpan w:val="4"/>
            <w:shd w:val="clear" w:color="auto" w:fill="BFBFBF" w:themeFill="background1" w:themeFillShade="BF"/>
          </w:tcPr>
          <w:p w14:paraId="6D9EC3F1"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Agents</w:t>
            </w:r>
          </w:p>
        </w:tc>
      </w:tr>
      <w:tr w:rsidR="007B4EE0" w:rsidRPr="006159E6" w14:paraId="01A43E50" w14:textId="77777777" w:rsidTr="003235DC">
        <w:trPr>
          <w:cantSplit/>
        </w:trPr>
        <w:tc>
          <w:tcPr>
            <w:tcW w:w="1418" w:type="dxa"/>
          </w:tcPr>
          <w:p w14:paraId="092A163E" w14:textId="77777777" w:rsidR="007B4EE0" w:rsidRPr="006159E6" w:rsidRDefault="007B4EE0" w:rsidP="00D02290">
            <w:pPr>
              <w:pStyle w:val="CellBody"/>
              <w:rPr>
                <w:lang w:val="en-US"/>
              </w:rPr>
            </w:pPr>
            <w:r w:rsidRPr="006159E6">
              <w:rPr>
                <w:lang w:val="en-US"/>
              </w:rPr>
              <w:t>Trade</w:t>
            </w:r>
            <w:r w:rsidRPr="006159E6">
              <w:rPr>
                <w:lang w:val="en-US"/>
              </w:rPr>
              <w:softHyphen/>
              <w:t>Time</w:t>
            </w:r>
          </w:p>
        </w:tc>
        <w:tc>
          <w:tcPr>
            <w:tcW w:w="850" w:type="dxa"/>
          </w:tcPr>
          <w:p w14:paraId="2EA40464" w14:textId="176E942F" w:rsidR="007B4EE0" w:rsidRPr="006159E6" w:rsidRDefault="007B4EE0" w:rsidP="00D02290">
            <w:pPr>
              <w:pStyle w:val="CellBody"/>
              <w:rPr>
                <w:lang w:val="en-US"/>
              </w:rPr>
            </w:pPr>
            <w:r w:rsidRPr="006159E6">
              <w:rPr>
                <w:lang w:val="en-US"/>
              </w:rPr>
              <w:t>O</w:t>
            </w:r>
            <w:ins w:id="1160" w:author="Autor">
              <w:r w:rsidR="00FA278E">
                <w:rPr>
                  <w:lang w:val="en-US"/>
                </w:rPr>
                <w:t>+C</w:t>
              </w:r>
            </w:ins>
          </w:p>
        </w:tc>
        <w:tc>
          <w:tcPr>
            <w:tcW w:w="1418" w:type="dxa"/>
          </w:tcPr>
          <w:p w14:paraId="65494F2F" w14:textId="77777777" w:rsidR="007B4EE0" w:rsidRPr="006159E6" w:rsidRDefault="007B4EE0" w:rsidP="00D02290">
            <w:pPr>
              <w:pStyle w:val="CellBody"/>
              <w:rPr>
                <w:lang w:val="en-US"/>
              </w:rPr>
            </w:pPr>
            <w:r w:rsidRPr="006159E6">
              <w:rPr>
                <w:lang w:val="en-US"/>
              </w:rPr>
              <w:t>Time</w:t>
            </w:r>
            <w:r w:rsidRPr="006159E6">
              <w:rPr>
                <w:lang w:val="en-US"/>
              </w:rPr>
              <w:softHyphen/>
              <w:t>Type</w:t>
            </w:r>
          </w:p>
        </w:tc>
        <w:tc>
          <w:tcPr>
            <w:tcW w:w="5812" w:type="dxa"/>
          </w:tcPr>
          <w:p w14:paraId="7EE82481" w14:textId="77777777" w:rsidR="007B4EE0" w:rsidRDefault="00306E68" w:rsidP="00306E68">
            <w:pPr>
              <w:pStyle w:val="CellBody"/>
              <w:rPr>
                <w:lang w:val="en-US"/>
              </w:rPr>
            </w:pPr>
            <w:r>
              <w:rPr>
                <w:lang w:val="en-US"/>
              </w:rPr>
              <w:t>T</w:t>
            </w:r>
            <w:r w:rsidR="007B4EE0" w:rsidRPr="006159E6">
              <w:rPr>
                <w:lang w:val="en-US"/>
              </w:rPr>
              <w:t xml:space="preserve">ime expressed </w:t>
            </w:r>
            <w:r w:rsidR="005356C6">
              <w:rPr>
                <w:lang w:val="en-US"/>
              </w:rPr>
              <w:t>in local</w:t>
            </w:r>
            <w:r w:rsidR="005356C6" w:rsidRPr="006159E6">
              <w:rPr>
                <w:lang w:val="en-US"/>
              </w:rPr>
              <w:t xml:space="preserve"> </w:t>
            </w:r>
            <w:r w:rsidR="007B4EE0" w:rsidRPr="006159E6">
              <w:rPr>
                <w:lang w:val="en-US"/>
              </w:rPr>
              <w:t>time.</w:t>
            </w:r>
          </w:p>
          <w:p w14:paraId="0E7BA346" w14:textId="77777777" w:rsidR="00FA278E" w:rsidRDefault="00FA278E" w:rsidP="00FA278E">
            <w:pPr>
              <w:pStyle w:val="CellBody"/>
              <w:rPr>
                <w:ins w:id="1161" w:author="Autor"/>
                <w:lang w:val="en-US"/>
              </w:rPr>
            </w:pPr>
            <w:ins w:id="1162" w:author="Autor">
              <w:r w:rsidRPr="000C3B8A">
                <w:rPr>
                  <w:rStyle w:val="Fett"/>
                </w:rPr>
                <w:t>Occurrence</w:t>
              </w:r>
              <w:r>
                <w:rPr>
                  <w:lang w:val="en-US"/>
                </w:rPr>
                <w:t>:</w:t>
              </w:r>
            </w:ins>
          </w:p>
          <w:p w14:paraId="383365BC" w14:textId="77777777" w:rsidR="00FA278E" w:rsidRDefault="00FA278E" w:rsidP="00FA278E">
            <w:pPr>
              <w:pStyle w:val="condition1"/>
              <w:rPr>
                <w:ins w:id="1163" w:author="Autor"/>
              </w:rPr>
            </w:pPr>
            <w:ins w:id="1164" w:author="Autor">
              <w:r>
                <w:t xml:space="preserve">If ‘TradeDate’ is present, then this field is optional. </w:t>
              </w:r>
            </w:ins>
          </w:p>
          <w:p w14:paraId="486FBCA1" w14:textId="36A1EA3B" w:rsidR="00C067CE" w:rsidRPr="006159E6" w:rsidRDefault="00FA278E" w:rsidP="00FA278E">
            <w:pPr>
              <w:pStyle w:val="condition1"/>
            </w:pPr>
            <w:ins w:id="1165" w:author="Autor">
              <w:r>
                <w:t>Else, this field must be omitted.</w:t>
              </w:r>
            </w:ins>
          </w:p>
        </w:tc>
      </w:tr>
      <w:tr w:rsidR="007B4EE0" w:rsidRPr="006159E6" w14:paraId="03AD97CF" w14:textId="77777777" w:rsidTr="003235DC">
        <w:trPr>
          <w:cantSplit/>
        </w:trPr>
        <w:tc>
          <w:tcPr>
            <w:tcW w:w="1418" w:type="dxa"/>
          </w:tcPr>
          <w:p w14:paraId="14F74407" w14:textId="77777777" w:rsidR="007B4EE0" w:rsidRPr="006159E6" w:rsidRDefault="007B4EE0" w:rsidP="00D02290">
            <w:pPr>
              <w:pStyle w:val="CellBody"/>
              <w:rPr>
                <w:lang w:val="en-US"/>
              </w:rPr>
            </w:pPr>
            <w:r w:rsidRPr="006159E6">
              <w:rPr>
                <w:lang w:val="en-US"/>
              </w:rPr>
              <w:t>Trader</w:t>
            </w:r>
            <w:r w:rsidRPr="006159E6">
              <w:rPr>
                <w:lang w:val="en-US"/>
              </w:rPr>
              <w:softHyphen/>
              <w:t>Name</w:t>
            </w:r>
          </w:p>
        </w:tc>
        <w:tc>
          <w:tcPr>
            <w:tcW w:w="850" w:type="dxa"/>
          </w:tcPr>
          <w:p w14:paraId="6CF98686" w14:textId="77777777" w:rsidR="007B4EE0" w:rsidRPr="006159E6" w:rsidRDefault="007B4EE0" w:rsidP="00D02290">
            <w:pPr>
              <w:pStyle w:val="CellBody"/>
              <w:rPr>
                <w:lang w:val="en-US"/>
              </w:rPr>
            </w:pPr>
            <w:r w:rsidRPr="006159E6">
              <w:rPr>
                <w:lang w:val="en-US"/>
              </w:rPr>
              <w:t>O</w:t>
            </w:r>
          </w:p>
        </w:tc>
        <w:tc>
          <w:tcPr>
            <w:tcW w:w="1418" w:type="dxa"/>
          </w:tcPr>
          <w:p w14:paraId="3BAAC10C" w14:textId="77777777" w:rsidR="007B4EE0" w:rsidRPr="006159E6" w:rsidRDefault="007B4EE0" w:rsidP="00D02290">
            <w:pPr>
              <w:pStyle w:val="CellBody"/>
              <w:rPr>
                <w:lang w:val="en-US"/>
              </w:rPr>
            </w:pPr>
            <w:r w:rsidRPr="006159E6">
              <w:rPr>
                <w:lang w:val="en-US"/>
              </w:rPr>
              <w:t>Name</w:t>
            </w:r>
            <w:r w:rsidRPr="006159E6">
              <w:rPr>
                <w:lang w:val="en-US"/>
              </w:rPr>
              <w:softHyphen/>
              <w:t>Type</w:t>
            </w:r>
          </w:p>
        </w:tc>
        <w:tc>
          <w:tcPr>
            <w:tcW w:w="5812" w:type="dxa"/>
          </w:tcPr>
          <w:p w14:paraId="20BCBD0E" w14:textId="77777777" w:rsidR="007B4EE0" w:rsidRPr="006159E6" w:rsidRDefault="007B4EE0" w:rsidP="00D02290">
            <w:pPr>
              <w:pStyle w:val="CellBody"/>
              <w:rPr>
                <w:lang w:val="en-US"/>
              </w:rPr>
            </w:pPr>
          </w:p>
        </w:tc>
      </w:tr>
      <w:tr w:rsidR="007B4EE0" w:rsidRPr="006159E6" w14:paraId="2AF432F9" w14:textId="77777777" w:rsidTr="003235DC">
        <w:trPr>
          <w:cantSplit/>
        </w:trPr>
        <w:tc>
          <w:tcPr>
            <w:tcW w:w="9498" w:type="dxa"/>
            <w:gridSpan w:val="4"/>
            <w:shd w:val="clear" w:color="auto" w:fill="BFBFBF" w:themeFill="background1" w:themeFillShade="BF"/>
          </w:tcPr>
          <w:p w14:paraId="35A58BE2"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TradeConfirmation</w:t>
            </w:r>
          </w:p>
        </w:tc>
      </w:tr>
    </w:tbl>
    <w:p w14:paraId="75543413" w14:textId="77777777" w:rsidR="001C0C5F" w:rsidRPr="006159E6" w:rsidRDefault="001C0C5F" w:rsidP="00FE600F">
      <w:pPr>
        <w:pStyle w:val="berschrift2"/>
        <w:rPr>
          <w:lang w:val="en-US"/>
        </w:rPr>
      </w:pPr>
      <w:bookmarkStart w:id="1166" w:name="_Toc179107795"/>
      <w:bookmarkStart w:id="1167" w:name="_Toc322283449"/>
      <w:bookmarkStart w:id="1168" w:name="_Ref377559437"/>
      <w:bookmarkStart w:id="1169" w:name="_Ref452128878"/>
      <w:bookmarkStart w:id="1170" w:name="_Toc489975919"/>
      <w:r w:rsidRPr="006159E6">
        <w:rPr>
          <w:lang w:val="en-US"/>
        </w:rPr>
        <w:t>BrokerConfirmation</w:t>
      </w:r>
      <w:bookmarkEnd w:id="1166"/>
      <w:bookmarkEnd w:id="1167"/>
      <w:r w:rsidR="008B441B" w:rsidRPr="006159E6">
        <w:rPr>
          <w:lang w:val="en-US"/>
        </w:rPr>
        <w:t xml:space="preserve"> (BCN)</w:t>
      </w:r>
      <w:bookmarkEnd w:id="1168"/>
      <w:bookmarkEnd w:id="1169"/>
      <w:bookmarkEnd w:id="1170"/>
    </w:p>
    <w:p w14:paraId="3A5EB0E4" w14:textId="77777777" w:rsidR="001C0C5F" w:rsidRPr="006159E6" w:rsidRDefault="00880DEE" w:rsidP="00507F61">
      <w:pPr>
        <w:rPr>
          <w:lang w:val="en-US"/>
        </w:rPr>
      </w:pPr>
      <w:r w:rsidRPr="006159E6">
        <w:rPr>
          <w:lang w:val="en-US"/>
        </w:rPr>
        <w:t>The Broker</w:t>
      </w:r>
      <w:r w:rsidR="001C0C5F" w:rsidRPr="006159E6">
        <w:rPr>
          <w:lang w:val="en-US"/>
        </w:rPr>
        <w:t xml:space="preserve">Confirmation </w:t>
      </w:r>
      <w:r w:rsidR="00663628" w:rsidRPr="006159E6">
        <w:rPr>
          <w:lang w:val="en-US"/>
        </w:rPr>
        <w:t xml:space="preserve">section </w:t>
      </w:r>
      <w:r w:rsidR="001C0C5F" w:rsidRPr="006159E6">
        <w:rPr>
          <w:lang w:val="en-US"/>
        </w:rPr>
        <w:t xml:space="preserve">combines the information of the TradeConfirmation </w:t>
      </w:r>
      <w:r w:rsidR="00D815C3" w:rsidRPr="006159E6">
        <w:rPr>
          <w:lang w:val="en-US"/>
        </w:rPr>
        <w:t xml:space="preserve">section </w:t>
      </w:r>
      <w:r w:rsidR="001C0C5F" w:rsidRPr="006159E6">
        <w:rPr>
          <w:lang w:val="en-US"/>
        </w:rPr>
        <w:t xml:space="preserve">and the Broker Fee Information document. </w:t>
      </w:r>
      <w:r w:rsidR="00FF4D19" w:rsidRPr="006159E6">
        <w:rPr>
          <w:lang w:val="en-US"/>
        </w:rPr>
        <w:t xml:space="preserve">Because brokers cannot provide all information, several fields are optional rather than mandatory compared to the TradeConfirmation section. </w:t>
      </w:r>
      <w:r w:rsidR="001C0C5F" w:rsidRPr="006159E6">
        <w:rPr>
          <w:lang w:val="en-US"/>
        </w:rPr>
        <w:t xml:space="preserve">Additionally, the BrokerConfirmation </w:t>
      </w:r>
      <w:r w:rsidR="007E652E" w:rsidRPr="006159E6">
        <w:rPr>
          <w:lang w:val="en-US"/>
        </w:rPr>
        <w:t xml:space="preserve">section </w:t>
      </w:r>
      <w:r w:rsidR="001C0C5F" w:rsidRPr="006159E6">
        <w:rPr>
          <w:lang w:val="en-US"/>
        </w:rPr>
        <w:t>provides broker</w:t>
      </w:r>
      <w:r w:rsidR="00F334F1" w:rsidRPr="006159E6">
        <w:rPr>
          <w:lang w:val="en-US"/>
        </w:rPr>
        <w:t>-</w:t>
      </w:r>
      <w:r w:rsidR="001C0C5F" w:rsidRPr="006159E6">
        <w:rPr>
          <w:lang w:val="en-US"/>
        </w:rPr>
        <w:t>specific data fields.</w:t>
      </w:r>
    </w:p>
    <w:p w14:paraId="5DB4FB8F" w14:textId="77777777" w:rsidR="0034798A" w:rsidRPr="006159E6" w:rsidRDefault="0034798A" w:rsidP="00507F61">
      <w:pPr>
        <w:rPr>
          <w:lang w:val="en-US"/>
        </w:rPr>
      </w:pPr>
      <w:r w:rsidRPr="006159E6">
        <w:rPr>
          <w:lang w:val="en-US"/>
        </w:rPr>
        <w:t xml:space="preserve">A BrokerConfirmation section is composed of a single trade that the broker wishes to confirm, including the fee-related information. </w:t>
      </w:r>
    </w:p>
    <w:p w14:paraId="032389E6" w14:textId="77777777" w:rsidR="008F76CD" w:rsidRPr="006159E6" w:rsidRDefault="008F76CD" w:rsidP="0067492A">
      <w:pPr>
        <w:rPr>
          <w:lang w:val="en-US"/>
        </w:rPr>
      </w:pPr>
      <w:r w:rsidRPr="006159E6">
        <w:rPr>
          <w:lang w:val="en-US"/>
        </w:rPr>
        <w:t>The BrokerConfirmation transaction details section is composed of several sections. Some sections and fields are mandatory for all uses of the BrokerConfirmation transaction details section. Other sections and fields are optional</w:t>
      </w:r>
      <w:r w:rsidR="00E02904" w:rsidRPr="006159E6">
        <w:rPr>
          <w:lang w:val="en-US"/>
        </w:rPr>
        <w:t xml:space="preserve">, depending on </w:t>
      </w:r>
      <w:r w:rsidRPr="006159E6">
        <w:rPr>
          <w:lang w:val="en-US"/>
        </w:rPr>
        <w:t>the ‘TransactionType’ and the ‘Commodity’</w:t>
      </w:r>
      <w:r w:rsidR="00E02904" w:rsidRPr="006159E6">
        <w:rPr>
          <w:lang w:val="en-US"/>
        </w:rPr>
        <w:t>,</w:t>
      </w:r>
      <w:r w:rsidRPr="006159E6">
        <w:rPr>
          <w:lang w:val="en-US"/>
        </w:rPr>
        <w:t xml:space="preserve"> which are defined terms within this standard</w:t>
      </w:r>
      <w:r w:rsidR="00E02904" w:rsidRPr="006159E6">
        <w:rPr>
          <w:lang w:val="en-US"/>
        </w:rPr>
        <w:t>.</w:t>
      </w:r>
    </w:p>
    <w:tbl>
      <w:tblPr>
        <w:tblW w:w="9498"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8" w:type="dxa"/>
          <w:right w:w="68" w:type="dxa"/>
        </w:tblCellMar>
        <w:tblLook w:val="0000" w:firstRow="0" w:lastRow="0" w:firstColumn="0" w:lastColumn="0" w:noHBand="0" w:noVBand="0"/>
      </w:tblPr>
      <w:tblGrid>
        <w:gridCol w:w="1418"/>
        <w:gridCol w:w="850"/>
        <w:gridCol w:w="1418"/>
        <w:gridCol w:w="5812"/>
      </w:tblGrid>
      <w:tr w:rsidR="00C76BF5" w:rsidRPr="006159E6" w14:paraId="263D0667" w14:textId="77777777" w:rsidTr="003854A5">
        <w:trPr>
          <w:cantSplit/>
          <w:tblHeader/>
        </w:trPr>
        <w:tc>
          <w:tcPr>
            <w:tcW w:w="1418" w:type="dxa"/>
            <w:shd w:val="clear" w:color="auto" w:fill="D9D9D9" w:themeFill="background1" w:themeFillShade="D9"/>
          </w:tcPr>
          <w:p w14:paraId="056DF415" w14:textId="77777777" w:rsidR="00C76BF5" w:rsidRPr="006159E6" w:rsidRDefault="00C76BF5" w:rsidP="00701E5E">
            <w:pPr>
              <w:pStyle w:val="CellBody"/>
              <w:keepNext/>
              <w:rPr>
                <w:rStyle w:val="Fett"/>
                <w:lang w:val="en-US"/>
              </w:rPr>
            </w:pPr>
            <w:r w:rsidRPr="006159E6">
              <w:rPr>
                <w:rStyle w:val="Fett"/>
                <w:lang w:val="en-US"/>
              </w:rPr>
              <w:t>Name</w:t>
            </w:r>
          </w:p>
        </w:tc>
        <w:tc>
          <w:tcPr>
            <w:tcW w:w="850" w:type="dxa"/>
            <w:shd w:val="clear" w:color="auto" w:fill="D9D9D9" w:themeFill="background1" w:themeFillShade="D9"/>
          </w:tcPr>
          <w:p w14:paraId="66396D98" w14:textId="77777777" w:rsidR="00C76BF5" w:rsidRPr="006159E6" w:rsidRDefault="00C76BF5" w:rsidP="00D02290">
            <w:pPr>
              <w:pStyle w:val="CellBody"/>
              <w:rPr>
                <w:rStyle w:val="Fett"/>
                <w:lang w:val="en-US"/>
              </w:rPr>
            </w:pPr>
            <w:r w:rsidRPr="006159E6">
              <w:rPr>
                <w:rStyle w:val="Fett"/>
                <w:lang w:val="en-US"/>
              </w:rPr>
              <w:t>Usage</w:t>
            </w:r>
          </w:p>
        </w:tc>
        <w:tc>
          <w:tcPr>
            <w:tcW w:w="1418" w:type="dxa"/>
            <w:shd w:val="clear" w:color="auto" w:fill="D9D9D9" w:themeFill="background1" w:themeFillShade="D9"/>
          </w:tcPr>
          <w:p w14:paraId="442E583F" w14:textId="77777777" w:rsidR="00C76BF5" w:rsidRPr="006159E6" w:rsidRDefault="00C76BF5" w:rsidP="00AA430A">
            <w:pPr>
              <w:pStyle w:val="CellBody"/>
              <w:keepNext/>
              <w:rPr>
                <w:rStyle w:val="Fett"/>
                <w:lang w:val="en-US"/>
              </w:rPr>
            </w:pPr>
            <w:r w:rsidRPr="006159E6">
              <w:rPr>
                <w:rStyle w:val="Fett"/>
                <w:lang w:val="en-US"/>
              </w:rPr>
              <w:t>Type</w:t>
            </w:r>
          </w:p>
        </w:tc>
        <w:tc>
          <w:tcPr>
            <w:tcW w:w="5812" w:type="dxa"/>
            <w:shd w:val="clear" w:color="auto" w:fill="D9D9D9" w:themeFill="background1" w:themeFillShade="D9"/>
          </w:tcPr>
          <w:p w14:paraId="40FC32FE" w14:textId="77777777" w:rsidR="00C76BF5" w:rsidRPr="006159E6" w:rsidRDefault="00C76BF5" w:rsidP="00D02290">
            <w:pPr>
              <w:pStyle w:val="CellBody"/>
              <w:rPr>
                <w:rStyle w:val="Fett"/>
                <w:lang w:val="en-US"/>
              </w:rPr>
            </w:pPr>
            <w:r w:rsidRPr="006159E6">
              <w:rPr>
                <w:rStyle w:val="Fett"/>
                <w:lang w:val="en-US"/>
              </w:rPr>
              <w:t>Business Rule</w:t>
            </w:r>
          </w:p>
        </w:tc>
      </w:tr>
      <w:tr w:rsidR="00045997" w:rsidRPr="006159E6" w14:paraId="786F70D8" w14:textId="77777777" w:rsidTr="003854A5">
        <w:trPr>
          <w:cantSplit/>
          <w:trHeight w:val="759"/>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cPr>
          <w:p w14:paraId="0E2B65E1" w14:textId="77777777" w:rsidR="00045997" w:rsidRPr="006159E6" w:rsidRDefault="00AD4A55" w:rsidP="00701E5E">
            <w:pPr>
              <w:pStyle w:val="CellBody"/>
              <w:keepNext/>
              <w:rPr>
                <w:lang w:val="en-US"/>
              </w:rPr>
            </w:pPr>
            <w:r w:rsidRPr="006159E6">
              <w:rPr>
                <w:rStyle w:val="XSDSectionTitle"/>
                <w:lang w:val="en-US"/>
              </w:rPr>
              <w:t>BrokerConfirmation</w:t>
            </w:r>
            <w:r w:rsidR="00045997" w:rsidRPr="006159E6">
              <w:rPr>
                <w:lang w:val="en-US"/>
              </w:rPr>
              <w:t>: choice within mandatory section</w:t>
            </w:r>
          </w:p>
          <w:p w14:paraId="31F00EA7" w14:textId="77777777" w:rsidR="00E1500B" w:rsidRPr="006159E6" w:rsidRDefault="00045997" w:rsidP="00D02290">
            <w:pPr>
              <w:pStyle w:val="CellBody"/>
              <w:rPr>
                <w:lang w:val="en-US"/>
              </w:rPr>
            </w:pPr>
            <w:r w:rsidRPr="006159E6">
              <w:rPr>
                <w:lang w:val="en-US"/>
              </w:rPr>
              <w:t xml:space="preserve">The </w:t>
            </w:r>
            <w:r w:rsidR="00F57CA1" w:rsidRPr="006159E6">
              <w:rPr>
                <w:lang w:val="en-US"/>
              </w:rPr>
              <w:t xml:space="preserve">BrokerConfirmation </w:t>
            </w:r>
            <w:r w:rsidR="00DE7F6A" w:rsidRPr="006159E6">
              <w:rPr>
                <w:lang w:val="en-US"/>
              </w:rPr>
              <w:t>section</w:t>
            </w:r>
            <w:r w:rsidRPr="006159E6">
              <w:rPr>
                <w:lang w:val="en-US"/>
              </w:rPr>
              <w:t xml:space="preserve"> has two additional attributes: @SchemaDescription and @SchemaVersion. The attributes describe which schema version was used to create the CpMLDocument and are used for verification.</w:t>
            </w:r>
          </w:p>
          <w:p w14:paraId="616EF30F" w14:textId="77777777" w:rsidR="00E1500B" w:rsidRPr="006159E6" w:rsidRDefault="00E1500B" w:rsidP="00D02290">
            <w:pPr>
              <w:pStyle w:val="CellBody"/>
              <w:rPr>
                <w:lang w:val="en-US"/>
              </w:rPr>
            </w:pPr>
            <w:r w:rsidRPr="006159E6">
              <w:rPr>
                <w:lang w:val="en-US"/>
              </w:rPr>
              <w:t xml:space="preserve">The attributes </w:t>
            </w:r>
            <w:r w:rsidR="008A5326" w:rsidRPr="006159E6">
              <w:rPr>
                <w:lang w:val="en-US"/>
              </w:rPr>
              <w:t xml:space="preserve">are </w:t>
            </w:r>
            <w:r w:rsidRPr="006159E6">
              <w:rPr>
                <w:lang w:val="en-US"/>
              </w:rPr>
              <w:t>mandatory but can be left blank. They are deprecated and are retained for backwards compatibility.</w:t>
            </w:r>
          </w:p>
        </w:tc>
      </w:tr>
      <w:tr w:rsidR="00C76BF5" w:rsidRPr="006159E6" w14:paraId="670E8409" w14:textId="77777777" w:rsidTr="003854A5">
        <w:trPr>
          <w:cantSplit/>
        </w:trPr>
        <w:tc>
          <w:tcPr>
            <w:tcW w:w="1418" w:type="dxa"/>
          </w:tcPr>
          <w:p w14:paraId="66490BF9" w14:textId="77777777" w:rsidR="00C76BF5" w:rsidRPr="006159E6" w:rsidRDefault="00C76BF5" w:rsidP="00D02290">
            <w:pPr>
              <w:pStyle w:val="CellBody"/>
              <w:rPr>
                <w:lang w:val="en-US"/>
              </w:rPr>
            </w:pPr>
            <w:r w:rsidRPr="006159E6">
              <w:rPr>
                <w:lang w:val="en-US"/>
              </w:rPr>
              <w:t>Document</w:t>
            </w:r>
            <w:r w:rsidRPr="006159E6">
              <w:rPr>
                <w:lang w:val="en-US"/>
              </w:rPr>
              <w:softHyphen/>
              <w:t>ID</w:t>
            </w:r>
          </w:p>
        </w:tc>
        <w:tc>
          <w:tcPr>
            <w:tcW w:w="850" w:type="dxa"/>
          </w:tcPr>
          <w:p w14:paraId="1B5D32E4" w14:textId="77777777" w:rsidR="00C76BF5" w:rsidRPr="006159E6" w:rsidRDefault="00C76BF5" w:rsidP="00D02290">
            <w:pPr>
              <w:pStyle w:val="CellBody"/>
              <w:rPr>
                <w:lang w:val="en-US"/>
              </w:rPr>
            </w:pPr>
            <w:r w:rsidRPr="006159E6">
              <w:rPr>
                <w:lang w:val="en-US"/>
              </w:rPr>
              <w:t>M</w:t>
            </w:r>
          </w:p>
        </w:tc>
        <w:tc>
          <w:tcPr>
            <w:tcW w:w="1418" w:type="dxa"/>
          </w:tcPr>
          <w:p w14:paraId="617609BA" w14:textId="77777777" w:rsidR="00C76BF5" w:rsidRPr="006159E6" w:rsidRDefault="00C76BF5" w:rsidP="00D02290">
            <w:pPr>
              <w:pStyle w:val="CellBody"/>
              <w:rPr>
                <w:lang w:val="en-US"/>
              </w:rPr>
            </w:pPr>
            <w:r w:rsidRPr="006159E6">
              <w:rPr>
                <w:lang w:val="en-US"/>
              </w:rPr>
              <w:t>Identification</w:t>
            </w:r>
            <w:r w:rsidRPr="006159E6">
              <w:rPr>
                <w:lang w:val="en-US"/>
              </w:rPr>
              <w:softHyphen/>
              <w:t>Type</w:t>
            </w:r>
          </w:p>
        </w:tc>
        <w:tc>
          <w:tcPr>
            <w:tcW w:w="5812" w:type="dxa"/>
          </w:tcPr>
          <w:p w14:paraId="0860078E" w14:textId="77777777" w:rsidR="00C76BF5" w:rsidRPr="006159E6" w:rsidRDefault="0073514F" w:rsidP="00D02290">
            <w:pPr>
              <w:pStyle w:val="CellBody"/>
              <w:rPr>
                <w:lang w:val="en-US"/>
              </w:rPr>
            </w:pPr>
            <w:r w:rsidRPr="006159E6">
              <w:rPr>
                <w:lang w:val="en-US"/>
              </w:rPr>
              <w:t xml:space="preserve">The sender assigns a unique identification to each </w:t>
            </w:r>
            <w:r w:rsidR="00805A53" w:rsidRPr="006159E6">
              <w:rPr>
                <w:lang w:val="en-US"/>
              </w:rPr>
              <w:t>CpMLDocument with a ‘</w:t>
            </w:r>
            <w:r w:rsidRPr="006159E6">
              <w:rPr>
                <w:lang w:val="en-US"/>
              </w:rPr>
              <w:t>BrokerConfirmation</w:t>
            </w:r>
            <w:r w:rsidR="00805A53" w:rsidRPr="006159E6">
              <w:rPr>
                <w:lang w:val="en-US"/>
              </w:rPr>
              <w:t>’ section</w:t>
            </w:r>
            <w:r w:rsidRPr="006159E6">
              <w:rPr>
                <w:lang w:val="en-US"/>
              </w:rPr>
              <w:t>. For more information, see “</w:t>
            </w:r>
            <w:r w:rsidRPr="006159E6">
              <w:rPr>
                <w:lang w:val="en-US"/>
              </w:rPr>
              <w:fldChar w:fldCharType="begin"/>
            </w:r>
            <w:r w:rsidRPr="006159E6">
              <w:rPr>
                <w:lang w:val="en-US"/>
              </w:rPr>
              <w:instrText xml:space="preserve"> REF _Ref447557284 \h </w:instrText>
            </w:r>
            <w:r w:rsidRPr="006159E6">
              <w:rPr>
                <w:lang w:val="en-US"/>
              </w:rPr>
            </w:r>
            <w:r w:rsidRPr="006159E6">
              <w:rPr>
                <w:lang w:val="en-US"/>
              </w:rPr>
              <w:fldChar w:fldCharType="separate"/>
            </w:r>
            <w:r w:rsidR="00D7069B" w:rsidRPr="006159E6">
              <w:rPr>
                <w:lang w:val="en-US"/>
              </w:rPr>
              <w:t>CPMLDocument IDs</w:t>
            </w:r>
            <w:r w:rsidRPr="006159E6">
              <w:rPr>
                <w:lang w:val="en-US"/>
              </w:rPr>
              <w:fldChar w:fldCharType="end"/>
            </w:r>
            <w:r w:rsidRPr="006159E6">
              <w:rPr>
                <w:lang w:val="en-US"/>
              </w:rPr>
              <w:t xml:space="preserve">”. </w:t>
            </w:r>
          </w:p>
        </w:tc>
      </w:tr>
      <w:tr w:rsidR="00C76BF5" w:rsidRPr="006159E6" w14:paraId="7C58C357" w14:textId="77777777" w:rsidTr="003854A5">
        <w:trPr>
          <w:cantSplit/>
        </w:trPr>
        <w:tc>
          <w:tcPr>
            <w:tcW w:w="1418" w:type="dxa"/>
          </w:tcPr>
          <w:p w14:paraId="32EC48FA" w14:textId="77777777" w:rsidR="00C76BF5" w:rsidRPr="006159E6" w:rsidRDefault="00C76BF5" w:rsidP="00D02290">
            <w:pPr>
              <w:pStyle w:val="CellBody"/>
              <w:rPr>
                <w:lang w:val="en-US"/>
              </w:rPr>
            </w:pPr>
            <w:r w:rsidRPr="006159E6">
              <w:rPr>
                <w:lang w:val="en-US"/>
              </w:rPr>
              <w:t>Document</w:t>
            </w:r>
            <w:r w:rsidRPr="006159E6">
              <w:rPr>
                <w:lang w:val="en-US"/>
              </w:rPr>
              <w:softHyphen/>
              <w:t>Usage</w:t>
            </w:r>
          </w:p>
        </w:tc>
        <w:tc>
          <w:tcPr>
            <w:tcW w:w="850" w:type="dxa"/>
          </w:tcPr>
          <w:p w14:paraId="2DB87464" w14:textId="77777777" w:rsidR="00C76BF5" w:rsidRPr="006159E6" w:rsidRDefault="00C76BF5" w:rsidP="00D02290">
            <w:pPr>
              <w:pStyle w:val="CellBody"/>
              <w:rPr>
                <w:lang w:val="en-US"/>
              </w:rPr>
            </w:pPr>
            <w:r w:rsidRPr="006159E6">
              <w:rPr>
                <w:lang w:val="en-US"/>
              </w:rPr>
              <w:t>M</w:t>
            </w:r>
          </w:p>
        </w:tc>
        <w:tc>
          <w:tcPr>
            <w:tcW w:w="1418" w:type="dxa"/>
          </w:tcPr>
          <w:p w14:paraId="1855E471" w14:textId="77777777" w:rsidR="00C76BF5" w:rsidRPr="006159E6" w:rsidRDefault="00C76BF5" w:rsidP="00D02290">
            <w:pPr>
              <w:pStyle w:val="CellBody"/>
              <w:rPr>
                <w:lang w:val="en-US"/>
              </w:rPr>
            </w:pPr>
            <w:r w:rsidRPr="006159E6">
              <w:rPr>
                <w:lang w:val="en-US"/>
              </w:rPr>
              <w:t>Usage</w:t>
            </w:r>
            <w:r w:rsidRPr="006159E6">
              <w:rPr>
                <w:lang w:val="en-US"/>
              </w:rPr>
              <w:softHyphen/>
              <w:t>Type</w:t>
            </w:r>
          </w:p>
        </w:tc>
        <w:tc>
          <w:tcPr>
            <w:tcW w:w="5812" w:type="dxa"/>
          </w:tcPr>
          <w:p w14:paraId="32297ACC" w14:textId="77777777" w:rsidR="00C76BF5" w:rsidRPr="006159E6" w:rsidRDefault="00C76BF5" w:rsidP="00D02290">
            <w:pPr>
              <w:pStyle w:val="CellBody"/>
              <w:rPr>
                <w:lang w:val="en-US"/>
              </w:rPr>
            </w:pPr>
          </w:p>
        </w:tc>
      </w:tr>
      <w:tr w:rsidR="00C76BF5" w:rsidRPr="006159E6" w14:paraId="79BE7913" w14:textId="77777777" w:rsidTr="003854A5">
        <w:trPr>
          <w:cantSplit/>
        </w:trPr>
        <w:tc>
          <w:tcPr>
            <w:tcW w:w="1418" w:type="dxa"/>
          </w:tcPr>
          <w:p w14:paraId="744ADBA3" w14:textId="77777777" w:rsidR="00C76BF5" w:rsidRPr="006159E6" w:rsidRDefault="00C76BF5" w:rsidP="00D02290">
            <w:pPr>
              <w:pStyle w:val="CellBody"/>
              <w:rPr>
                <w:lang w:val="en-US"/>
              </w:rPr>
            </w:pPr>
            <w:r w:rsidRPr="006159E6">
              <w:rPr>
                <w:lang w:val="en-US"/>
              </w:rPr>
              <w:t>Sender</w:t>
            </w:r>
            <w:r w:rsidRPr="006159E6">
              <w:rPr>
                <w:lang w:val="en-US"/>
              </w:rPr>
              <w:softHyphen/>
              <w:t xml:space="preserve">ID </w:t>
            </w:r>
          </w:p>
        </w:tc>
        <w:tc>
          <w:tcPr>
            <w:tcW w:w="850" w:type="dxa"/>
          </w:tcPr>
          <w:p w14:paraId="76D8DFF1" w14:textId="77777777" w:rsidR="00C76BF5" w:rsidRPr="006159E6" w:rsidRDefault="00C76BF5" w:rsidP="00D02290">
            <w:pPr>
              <w:pStyle w:val="CellBody"/>
              <w:rPr>
                <w:lang w:val="en-US"/>
              </w:rPr>
            </w:pPr>
            <w:r w:rsidRPr="006159E6">
              <w:rPr>
                <w:lang w:val="en-US"/>
              </w:rPr>
              <w:t>M</w:t>
            </w:r>
          </w:p>
        </w:tc>
        <w:tc>
          <w:tcPr>
            <w:tcW w:w="1418" w:type="dxa"/>
          </w:tcPr>
          <w:p w14:paraId="791417C2" w14:textId="77777777" w:rsidR="00C76BF5" w:rsidRPr="006159E6" w:rsidRDefault="00C76BF5" w:rsidP="00D02290">
            <w:pPr>
              <w:pStyle w:val="CellBody"/>
              <w:rPr>
                <w:lang w:val="en-US"/>
              </w:rPr>
            </w:pPr>
            <w:r w:rsidRPr="006159E6">
              <w:rPr>
                <w:lang w:val="en-US"/>
              </w:rPr>
              <w:t>Party</w:t>
            </w:r>
            <w:r w:rsidRPr="006159E6">
              <w:rPr>
                <w:lang w:val="en-US"/>
              </w:rPr>
              <w:softHyphen/>
              <w:t>Type</w:t>
            </w:r>
          </w:p>
        </w:tc>
        <w:tc>
          <w:tcPr>
            <w:tcW w:w="5812" w:type="dxa"/>
          </w:tcPr>
          <w:p w14:paraId="12E06D62" w14:textId="77777777" w:rsidR="00C76BF5" w:rsidRPr="006159E6" w:rsidRDefault="00B76B7C" w:rsidP="00D02290">
            <w:pPr>
              <w:pStyle w:val="CellBody"/>
              <w:rPr>
                <w:lang w:val="en-US"/>
              </w:rPr>
            </w:pPr>
            <w:r>
              <w:rPr>
                <w:lang w:val="en-US"/>
              </w:rPr>
              <w:t xml:space="preserve">The </w:t>
            </w:r>
            <w:r w:rsidR="00C76BF5" w:rsidRPr="006159E6">
              <w:rPr>
                <w:lang w:val="en-US"/>
              </w:rPr>
              <w:t xml:space="preserve">‘BrokerID’ of </w:t>
            </w:r>
            <w:r>
              <w:rPr>
                <w:lang w:val="en-US"/>
              </w:rPr>
              <w:t xml:space="preserve">the </w:t>
            </w:r>
            <w:r w:rsidR="006E1A69">
              <w:rPr>
                <w:lang w:val="en-US"/>
              </w:rPr>
              <w:t>s</w:t>
            </w:r>
            <w:r w:rsidR="00C76BF5" w:rsidRPr="006159E6">
              <w:rPr>
                <w:lang w:val="en-US"/>
              </w:rPr>
              <w:t>ender</w:t>
            </w:r>
            <w:r w:rsidR="006E1A69">
              <w:rPr>
                <w:lang w:val="en-US"/>
              </w:rPr>
              <w:t>.</w:t>
            </w:r>
            <w:r w:rsidR="00C76BF5" w:rsidRPr="006159E6">
              <w:rPr>
                <w:lang w:val="en-US"/>
              </w:rPr>
              <w:t xml:space="preserve"> </w:t>
            </w:r>
          </w:p>
          <w:p w14:paraId="46D0FE7A" w14:textId="77777777" w:rsidR="00AC22AD" w:rsidRPr="006E1A69" w:rsidRDefault="00AC22AD" w:rsidP="00D02290">
            <w:pPr>
              <w:pStyle w:val="CellBody"/>
              <w:rPr>
                <w:rStyle w:val="Fett"/>
              </w:rPr>
            </w:pPr>
            <w:r w:rsidRPr="006E1A69">
              <w:rPr>
                <w:rStyle w:val="Fett"/>
              </w:rPr>
              <w:t>eCM-specific:</w:t>
            </w:r>
          </w:p>
          <w:p w14:paraId="5ABF58CC" w14:textId="77777777" w:rsidR="00AC22AD" w:rsidRPr="006159E6" w:rsidRDefault="00AC22AD" w:rsidP="00ED3F3F">
            <w:pPr>
              <w:pStyle w:val="condition1"/>
            </w:pPr>
            <w:r w:rsidRPr="006159E6">
              <w:t>This must be the 5-character broker code from the Static Data.</w:t>
            </w:r>
          </w:p>
        </w:tc>
      </w:tr>
      <w:tr w:rsidR="00C76BF5" w:rsidRPr="006159E6" w14:paraId="46D4A496" w14:textId="77777777" w:rsidTr="003854A5">
        <w:trPr>
          <w:cantSplit/>
        </w:trPr>
        <w:tc>
          <w:tcPr>
            <w:tcW w:w="1418" w:type="dxa"/>
          </w:tcPr>
          <w:p w14:paraId="1B37CE7B" w14:textId="77777777" w:rsidR="00C76BF5" w:rsidRPr="006159E6" w:rsidRDefault="00C76BF5" w:rsidP="00D02290">
            <w:pPr>
              <w:pStyle w:val="CellBody"/>
              <w:rPr>
                <w:lang w:val="en-US"/>
              </w:rPr>
            </w:pPr>
            <w:r w:rsidRPr="006159E6">
              <w:rPr>
                <w:lang w:val="en-US"/>
              </w:rPr>
              <w:t>Receiver</w:t>
            </w:r>
            <w:r w:rsidRPr="006159E6">
              <w:rPr>
                <w:lang w:val="en-US"/>
              </w:rPr>
              <w:softHyphen/>
              <w:t>ID</w:t>
            </w:r>
          </w:p>
        </w:tc>
        <w:tc>
          <w:tcPr>
            <w:tcW w:w="850" w:type="dxa"/>
          </w:tcPr>
          <w:p w14:paraId="46F912D5" w14:textId="77777777" w:rsidR="00C76BF5" w:rsidRPr="006159E6" w:rsidRDefault="00C76BF5" w:rsidP="00D02290">
            <w:pPr>
              <w:pStyle w:val="CellBody"/>
              <w:rPr>
                <w:lang w:val="en-US"/>
              </w:rPr>
            </w:pPr>
            <w:r w:rsidRPr="006159E6">
              <w:rPr>
                <w:lang w:val="en-US"/>
              </w:rPr>
              <w:t>M</w:t>
            </w:r>
          </w:p>
        </w:tc>
        <w:tc>
          <w:tcPr>
            <w:tcW w:w="1418" w:type="dxa"/>
          </w:tcPr>
          <w:p w14:paraId="5C546086" w14:textId="77777777" w:rsidR="00C76BF5" w:rsidRPr="006159E6" w:rsidRDefault="00C76BF5" w:rsidP="00D02290">
            <w:pPr>
              <w:pStyle w:val="CellBody"/>
              <w:rPr>
                <w:lang w:val="en-US"/>
              </w:rPr>
            </w:pPr>
            <w:r w:rsidRPr="006159E6">
              <w:rPr>
                <w:lang w:val="en-US"/>
              </w:rPr>
              <w:t>Party</w:t>
            </w:r>
            <w:r w:rsidRPr="006159E6">
              <w:rPr>
                <w:lang w:val="en-US"/>
              </w:rPr>
              <w:softHyphen/>
              <w:t>Type</w:t>
            </w:r>
          </w:p>
        </w:tc>
        <w:tc>
          <w:tcPr>
            <w:tcW w:w="5812" w:type="dxa"/>
          </w:tcPr>
          <w:p w14:paraId="2C07EB25" w14:textId="4B9EA6DF" w:rsidR="00C76BF5" w:rsidRPr="006159E6" w:rsidRDefault="00DB777C" w:rsidP="00D02290">
            <w:pPr>
              <w:pStyle w:val="CellBody"/>
              <w:rPr>
                <w:lang w:val="en-US"/>
              </w:rPr>
            </w:pPr>
            <w:ins w:id="1171" w:author="Autor">
              <w:r>
                <w:t>The ‘ReceiverID’ must be set to the identification code used to identify the other counterparty to the trade. This ID must differ from the ‘SenderID’.</w:t>
              </w:r>
            </w:ins>
          </w:p>
        </w:tc>
      </w:tr>
      <w:tr w:rsidR="00C76BF5" w:rsidRPr="006159E6" w14:paraId="4071FE3D" w14:textId="77777777" w:rsidTr="003854A5">
        <w:trPr>
          <w:cantSplit/>
        </w:trPr>
        <w:tc>
          <w:tcPr>
            <w:tcW w:w="1418" w:type="dxa"/>
          </w:tcPr>
          <w:p w14:paraId="66BAE688" w14:textId="77777777" w:rsidR="00C76BF5" w:rsidRPr="006159E6" w:rsidRDefault="00C76BF5" w:rsidP="00D02290">
            <w:pPr>
              <w:pStyle w:val="CellBody"/>
              <w:rPr>
                <w:lang w:val="en-US"/>
              </w:rPr>
            </w:pPr>
            <w:r w:rsidRPr="006159E6">
              <w:rPr>
                <w:lang w:val="en-US"/>
              </w:rPr>
              <w:t>Receiver</w:t>
            </w:r>
            <w:r w:rsidRPr="006159E6">
              <w:rPr>
                <w:lang w:val="en-US"/>
              </w:rPr>
              <w:softHyphen/>
              <w:t>Role</w:t>
            </w:r>
          </w:p>
        </w:tc>
        <w:tc>
          <w:tcPr>
            <w:tcW w:w="850" w:type="dxa"/>
          </w:tcPr>
          <w:p w14:paraId="2B2AD9A8" w14:textId="77777777" w:rsidR="00C76BF5" w:rsidRPr="006159E6" w:rsidRDefault="00C76BF5" w:rsidP="00D02290">
            <w:pPr>
              <w:pStyle w:val="CellBody"/>
              <w:rPr>
                <w:lang w:val="en-US"/>
              </w:rPr>
            </w:pPr>
            <w:r w:rsidRPr="006159E6">
              <w:rPr>
                <w:lang w:val="en-US"/>
              </w:rPr>
              <w:t>M</w:t>
            </w:r>
          </w:p>
        </w:tc>
        <w:tc>
          <w:tcPr>
            <w:tcW w:w="1418" w:type="dxa"/>
          </w:tcPr>
          <w:p w14:paraId="25ECCB3D" w14:textId="77777777" w:rsidR="00C76BF5" w:rsidRPr="006159E6" w:rsidRDefault="00C76BF5" w:rsidP="00D02290">
            <w:pPr>
              <w:pStyle w:val="CellBody"/>
              <w:rPr>
                <w:lang w:val="en-US"/>
              </w:rPr>
            </w:pPr>
            <w:r w:rsidRPr="006159E6">
              <w:rPr>
                <w:lang w:val="en-US"/>
              </w:rPr>
              <w:t>Role</w:t>
            </w:r>
            <w:r w:rsidRPr="006159E6">
              <w:rPr>
                <w:lang w:val="en-US"/>
              </w:rPr>
              <w:softHyphen/>
              <w:t>Type</w:t>
            </w:r>
          </w:p>
        </w:tc>
        <w:tc>
          <w:tcPr>
            <w:tcW w:w="5812" w:type="dxa"/>
          </w:tcPr>
          <w:p w14:paraId="083DA866" w14:textId="77777777" w:rsidR="00C76BF5" w:rsidRPr="006159E6" w:rsidRDefault="00C76BF5" w:rsidP="003602C2">
            <w:pPr>
              <w:pStyle w:val="CellBody"/>
              <w:rPr>
                <w:lang w:val="en-US"/>
              </w:rPr>
            </w:pPr>
          </w:p>
        </w:tc>
      </w:tr>
      <w:tr w:rsidR="00C76BF5" w:rsidRPr="006159E6" w14:paraId="0B695C89" w14:textId="77777777" w:rsidTr="003854A5">
        <w:trPr>
          <w:cantSplit/>
        </w:trPr>
        <w:tc>
          <w:tcPr>
            <w:tcW w:w="1418" w:type="dxa"/>
          </w:tcPr>
          <w:p w14:paraId="703331F0" w14:textId="77777777" w:rsidR="00C76BF5" w:rsidRPr="006159E6" w:rsidRDefault="00C76BF5" w:rsidP="00D02290">
            <w:pPr>
              <w:pStyle w:val="CellBody"/>
              <w:rPr>
                <w:lang w:val="en-US"/>
              </w:rPr>
            </w:pPr>
            <w:r w:rsidRPr="006159E6">
              <w:rPr>
                <w:lang w:val="en-US"/>
              </w:rPr>
              <w:lastRenderedPageBreak/>
              <w:t>Document</w:t>
            </w:r>
            <w:r w:rsidRPr="006159E6">
              <w:rPr>
                <w:lang w:val="en-US"/>
              </w:rPr>
              <w:softHyphen/>
              <w:t>Version</w:t>
            </w:r>
          </w:p>
        </w:tc>
        <w:tc>
          <w:tcPr>
            <w:tcW w:w="850" w:type="dxa"/>
          </w:tcPr>
          <w:p w14:paraId="770FC4D6" w14:textId="77777777" w:rsidR="00C76BF5" w:rsidRPr="006159E6" w:rsidRDefault="00C76BF5" w:rsidP="00D02290">
            <w:pPr>
              <w:pStyle w:val="CellBody"/>
              <w:rPr>
                <w:lang w:val="en-US"/>
              </w:rPr>
            </w:pPr>
            <w:r w:rsidRPr="006159E6">
              <w:rPr>
                <w:lang w:val="en-US"/>
              </w:rPr>
              <w:t>M</w:t>
            </w:r>
          </w:p>
        </w:tc>
        <w:tc>
          <w:tcPr>
            <w:tcW w:w="1418" w:type="dxa"/>
          </w:tcPr>
          <w:p w14:paraId="32FF414D" w14:textId="77777777" w:rsidR="00C76BF5" w:rsidRPr="006159E6" w:rsidRDefault="00C76BF5" w:rsidP="00D02290">
            <w:pPr>
              <w:pStyle w:val="CellBody"/>
              <w:rPr>
                <w:lang w:val="en-US"/>
              </w:rPr>
            </w:pPr>
            <w:r w:rsidRPr="006159E6">
              <w:rPr>
                <w:lang w:val="en-US"/>
              </w:rPr>
              <w:t>Version</w:t>
            </w:r>
            <w:r w:rsidRPr="006159E6">
              <w:rPr>
                <w:lang w:val="en-US"/>
              </w:rPr>
              <w:softHyphen/>
              <w:t>Type</w:t>
            </w:r>
          </w:p>
        </w:tc>
        <w:tc>
          <w:tcPr>
            <w:tcW w:w="5812" w:type="dxa"/>
          </w:tcPr>
          <w:p w14:paraId="0578EEAF" w14:textId="77777777" w:rsidR="00C76BF5" w:rsidRPr="006159E6" w:rsidRDefault="00C76BF5" w:rsidP="00D02290">
            <w:pPr>
              <w:pStyle w:val="CellBody"/>
              <w:rPr>
                <w:lang w:val="en-US"/>
              </w:rPr>
            </w:pPr>
          </w:p>
        </w:tc>
      </w:tr>
      <w:tr w:rsidR="00C76BF5" w:rsidRPr="006159E6" w14:paraId="68528C29" w14:textId="77777777" w:rsidTr="003854A5">
        <w:trPr>
          <w:cantSplit/>
        </w:trPr>
        <w:tc>
          <w:tcPr>
            <w:tcW w:w="1418" w:type="dxa"/>
          </w:tcPr>
          <w:p w14:paraId="640FA6A5" w14:textId="77777777" w:rsidR="00C76BF5" w:rsidRPr="006159E6" w:rsidRDefault="00C76BF5" w:rsidP="00D02290">
            <w:pPr>
              <w:pStyle w:val="CellBody"/>
              <w:rPr>
                <w:lang w:val="en-US"/>
              </w:rPr>
            </w:pPr>
            <w:r w:rsidRPr="006159E6">
              <w:rPr>
                <w:lang w:val="en-US"/>
              </w:rPr>
              <w:t>Market</w:t>
            </w:r>
          </w:p>
        </w:tc>
        <w:tc>
          <w:tcPr>
            <w:tcW w:w="850" w:type="dxa"/>
          </w:tcPr>
          <w:p w14:paraId="4778EE98" w14:textId="77777777" w:rsidR="00C76BF5" w:rsidRPr="006159E6" w:rsidRDefault="00C76BF5" w:rsidP="00D02290">
            <w:pPr>
              <w:pStyle w:val="CellBody"/>
              <w:rPr>
                <w:lang w:val="en-US"/>
              </w:rPr>
            </w:pPr>
            <w:r w:rsidRPr="006159E6">
              <w:rPr>
                <w:lang w:val="en-US"/>
              </w:rPr>
              <w:t>C</w:t>
            </w:r>
          </w:p>
        </w:tc>
        <w:tc>
          <w:tcPr>
            <w:tcW w:w="1418" w:type="dxa"/>
          </w:tcPr>
          <w:p w14:paraId="05661138" w14:textId="77777777" w:rsidR="00C76BF5" w:rsidRPr="006159E6" w:rsidRDefault="00C76BF5" w:rsidP="00D02290">
            <w:pPr>
              <w:pStyle w:val="CellBody"/>
              <w:rPr>
                <w:lang w:val="en-US"/>
              </w:rPr>
            </w:pPr>
            <w:r w:rsidRPr="006159E6">
              <w:rPr>
                <w:lang w:val="en-US"/>
              </w:rPr>
              <w:t>Country</w:t>
            </w:r>
            <w:r w:rsidRPr="006159E6">
              <w:rPr>
                <w:lang w:val="en-US"/>
              </w:rPr>
              <w:softHyphen/>
              <w:t>Code</w:t>
            </w:r>
            <w:r w:rsidRPr="006159E6">
              <w:rPr>
                <w:lang w:val="en-US"/>
              </w:rPr>
              <w:softHyphen/>
              <w:t>Type</w:t>
            </w:r>
          </w:p>
        </w:tc>
        <w:tc>
          <w:tcPr>
            <w:tcW w:w="5812" w:type="dxa"/>
          </w:tcPr>
          <w:p w14:paraId="37AF3636" w14:textId="77777777" w:rsidR="001A7F41" w:rsidRPr="006159E6" w:rsidRDefault="001A7F41" w:rsidP="001A7F41">
            <w:pPr>
              <w:pStyle w:val="CellBody"/>
              <w:rPr>
                <w:rStyle w:val="Fett"/>
                <w:lang w:val="en-US"/>
              </w:rPr>
            </w:pPr>
            <w:r w:rsidRPr="006159E6">
              <w:rPr>
                <w:rStyle w:val="Fett"/>
                <w:lang w:val="en-US"/>
              </w:rPr>
              <w:t>Occurrence:</w:t>
            </w:r>
          </w:p>
          <w:p w14:paraId="57BF772E" w14:textId="77777777" w:rsidR="007D3D62" w:rsidRPr="006159E6" w:rsidRDefault="001A7F41" w:rsidP="00ED3F3F">
            <w:pPr>
              <w:pStyle w:val="condition1"/>
            </w:pPr>
            <w:r w:rsidRPr="006159E6">
              <w:t>If ‘TransactionType’ is a Financial Transaction or if ‘Commodity’ is not set to “Power” or “Gas”, then this field must be omitted.</w:t>
            </w:r>
          </w:p>
          <w:p w14:paraId="674BF713" w14:textId="77777777" w:rsidR="00C76BF5" w:rsidRPr="006159E6" w:rsidRDefault="00AB0EEF" w:rsidP="00ED3F3F">
            <w:pPr>
              <w:pStyle w:val="condition1"/>
            </w:pPr>
            <w:r w:rsidRPr="006159E6">
              <w:t>Else, this field</w:t>
            </w:r>
            <w:r w:rsidR="001A7F41" w:rsidRPr="006159E6">
              <w:t xml:space="preserve"> is mandatory.</w:t>
            </w:r>
          </w:p>
        </w:tc>
      </w:tr>
      <w:tr w:rsidR="00C76BF5" w:rsidRPr="006159E6" w14:paraId="306D0EC6" w14:textId="77777777" w:rsidTr="003854A5">
        <w:trPr>
          <w:cantSplit/>
        </w:trPr>
        <w:tc>
          <w:tcPr>
            <w:tcW w:w="1418" w:type="dxa"/>
          </w:tcPr>
          <w:p w14:paraId="41D7EF30" w14:textId="77777777" w:rsidR="00C76BF5" w:rsidRPr="006159E6" w:rsidRDefault="00C76BF5" w:rsidP="00D02290">
            <w:pPr>
              <w:pStyle w:val="CellBody"/>
              <w:rPr>
                <w:lang w:val="en-US"/>
              </w:rPr>
            </w:pPr>
            <w:r w:rsidRPr="006159E6">
              <w:rPr>
                <w:lang w:val="en-US"/>
              </w:rPr>
              <w:t>Commodity</w:t>
            </w:r>
          </w:p>
        </w:tc>
        <w:tc>
          <w:tcPr>
            <w:tcW w:w="850" w:type="dxa"/>
          </w:tcPr>
          <w:p w14:paraId="13FFECAA" w14:textId="77777777" w:rsidR="00C76BF5" w:rsidRPr="006159E6" w:rsidRDefault="00C76BF5" w:rsidP="00D02290">
            <w:pPr>
              <w:pStyle w:val="CellBody"/>
              <w:rPr>
                <w:lang w:val="en-US"/>
              </w:rPr>
            </w:pPr>
            <w:r w:rsidRPr="006159E6">
              <w:rPr>
                <w:lang w:val="en-US"/>
              </w:rPr>
              <w:t>C</w:t>
            </w:r>
          </w:p>
        </w:tc>
        <w:tc>
          <w:tcPr>
            <w:tcW w:w="1418" w:type="dxa"/>
          </w:tcPr>
          <w:p w14:paraId="5C2702A2" w14:textId="77777777" w:rsidR="00C76BF5" w:rsidRPr="006159E6" w:rsidRDefault="00C76BF5" w:rsidP="00D02290">
            <w:pPr>
              <w:pStyle w:val="CellBody"/>
              <w:rPr>
                <w:lang w:val="en-US"/>
              </w:rPr>
            </w:pPr>
            <w:r w:rsidRPr="006159E6">
              <w:rPr>
                <w:lang w:val="en-US"/>
              </w:rPr>
              <w:t>Energy</w:t>
            </w:r>
            <w:r w:rsidRPr="006159E6">
              <w:rPr>
                <w:lang w:val="en-US"/>
              </w:rPr>
              <w:softHyphen/>
              <w:t>Product</w:t>
            </w:r>
            <w:r w:rsidRPr="006159E6">
              <w:rPr>
                <w:lang w:val="en-US"/>
              </w:rPr>
              <w:softHyphen/>
              <w:t>Type</w:t>
            </w:r>
          </w:p>
        </w:tc>
        <w:tc>
          <w:tcPr>
            <w:tcW w:w="5812" w:type="dxa"/>
          </w:tcPr>
          <w:p w14:paraId="5F9CE8A0" w14:textId="77777777" w:rsidR="006954E7" w:rsidRPr="006159E6" w:rsidRDefault="006954E7" w:rsidP="006954E7">
            <w:pPr>
              <w:pStyle w:val="CellBody"/>
              <w:rPr>
                <w:rStyle w:val="Fett"/>
                <w:lang w:val="en-US"/>
              </w:rPr>
            </w:pPr>
            <w:r w:rsidRPr="006159E6">
              <w:rPr>
                <w:rStyle w:val="Fett"/>
                <w:lang w:val="en-US"/>
              </w:rPr>
              <w:t>Occurrence:</w:t>
            </w:r>
          </w:p>
          <w:p w14:paraId="219531EC" w14:textId="77777777" w:rsidR="00580395" w:rsidRPr="006159E6" w:rsidRDefault="006954E7" w:rsidP="00ED3F3F">
            <w:pPr>
              <w:pStyle w:val="condition1"/>
            </w:pPr>
            <w:r w:rsidRPr="006159E6">
              <w:t>If ‘TransactionType’ is a Financial Transaction, then this field must be omitted.</w:t>
            </w:r>
          </w:p>
          <w:p w14:paraId="73A8DE82" w14:textId="77777777" w:rsidR="00C76BF5" w:rsidRPr="006159E6" w:rsidRDefault="00AB0EEF" w:rsidP="00ED3F3F">
            <w:pPr>
              <w:pStyle w:val="condition1"/>
            </w:pPr>
            <w:r w:rsidRPr="006159E6">
              <w:t>Else, this field</w:t>
            </w:r>
            <w:r w:rsidR="006954E7" w:rsidRPr="006159E6">
              <w:t xml:space="preserve"> is mandatory.</w:t>
            </w:r>
          </w:p>
        </w:tc>
      </w:tr>
      <w:tr w:rsidR="00C76BF5" w:rsidRPr="006159E6" w14:paraId="1F7F4AE1" w14:textId="77777777" w:rsidTr="003854A5">
        <w:trPr>
          <w:cantSplit/>
        </w:trPr>
        <w:tc>
          <w:tcPr>
            <w:tcW w:w="1418" w:type="dxa"/>
          </w:tcPr>
          <w:p w14:paraId="62DC8AFC" w14:textId="77777777" w:rsidR="00C76BF5" w:rsidRPr="006159E6" w:rsidRDefault="00C76BF5" w:rsidP="00D02290">
            <w:pPr>
              <w:pStyle w:val="CellBody"/>
              <w:rPr>
                <w:lang w:val="en-US"/>
              </w:rPr>
            </w:pPr>
            <w:r w:rsidRPr="006159E6">
              <w:rPr>
                <w:lang w:val="en-US"/>
              </w:rPr>
              <w:t>Transaction</w:t>
            </w:r>
            <w:r w:rsidRPr="006159E6">
              <w:rPr>
                <w:lang w:val="en-US"/>
              </w:rPr>
              <w:softHyphen/>
              <w:t>Type</w:t>
            </w:r>
          </w:p>
        </w:tc>
        <w:tc>
          <w:tcPr>
            <w:tcW w:w="850" w:type="dxa"/>
          </w:tcPr>
          <w:p w14:paraId="41CCC335" w14:textId="77777777" w:rsidR="00C76BF5" w:rsidRPr="006159E6" w:rsidRDefault="00C76BF5" w:rsidP="00D02290">
            <w:pPr>
              <w:pStyle w:val="CellBody"/>
              <w:rPr>
                <w:lang w:val="en-US"/>
              </w:rPr>
            </w:pPr>
            <w:r w:rsidRPr="006159E6">
              <w:rPr>
                <w:lang w:val="en-US"/>
              </w:rPr>
              <w:t>M</w:t>
            </w:r>
          </w:p>
        </w:tc>
        <w:tc>
          <w:tcPr>
            <w:tcW w:w="1418" w:type="dxa"/>
          </w:tcPr>
          <w:p w14:paraId="6769A40A" w14:textId="77777777" w:rsidR="00C76BF5" w:rsidRPr="006159E6" w:rsidRDefault="00C76BF5" w:rsidP="00D02290">
            <w:pPr>
              <w:pStyle w:val="CellBody"/>
              <w:rPr>
                <w:lang w:val="en-US"/>
              </w:rPr>
            </w:pPr>
            <w:r w:rsidRPr="006159E6">
              <w:rPr>
                <w:lang w:val="en-US"/>
              </w:rPr>
              <w:t>Transaction</w:t>
            </w:r>
            <w:r w:rsidRPr="006159E6">
              <w:rPr>
                <w:lang w:val="en-US"/>
              </w:rPr>
              <w:softHyphen/>
              <w:t>Type</w:t>
            </w:r>
          </w:p>
        </w:tc>
        <w:tc>
          <w:tcPr>
            <w:tcW w:w="5812" w:type="dxa"/>
          </w:tcPr>
          <w:p w14:paraId="5AC70107" w14:textId="77777777" w:rsidR="00C76BF5" w:rsidRPr="006159E6" w:rsidRDefault="00C76BF5" w:rsidP="00D02290">
            <w:pPr>
              <w:pStyle w:val="CellBody"/>
              <w:rPr>
                <w:lang w:val="en-US"/>
              </w:rPr>
            </w:pPr>
          </w:p>
        </w:tc>
      </w:tr>
      <w:tr w:rsidR="00C76BF5" w:rsidRPr="006159E6" w14:paraId="70EF35FE" w14:textId="77777777" w:rsidTr="003854A5">
        <w:trPr>
          <w:cantSplit/>
        </w:trPr>
        <w:tc>
          <w:tcPr>
            <w:tcW w:w="1418" w:type="dxa"/>
          </w:tcPr>
          <w:p w14:paraId="71684B57" w14:textId="77777777" w:rsidR="00C76BF5" w:rsidRPr="006159E6" w:rsidRDefault="00C76BF5" w:rsidP="00D02290">
            <w:pPr>
              <w:pStyle w:val="CellBody"/>
              <w:rPr>
                <w:lang w:val="en-US"/>
              </w:rPr>
            </w:pPr>
            <w:r w:rsidRPr="006159E6">
              <w:rPr>
                <w:lang w:val="en-US"/>
              </w:rPr>
              <w:t>Delivery</w:t>
            </w:r>
            <w:r w:rsidRPr="006159E6">
              <w:rPr>
                <w:lang w:val="en-US"/>
              </w:rPr>
              <w:softHyphen/>
              <w:t>Point</w:t>
            </w:r>
            <w:r w:rsidRPr="006159E6">
              <w:rPr>
                <w:lang w:val="en-US"/>
              </w:rPr>
              <w:softHyphen/>
              <w:t>Area</w:t>
            </w:r>
          </w:p>
        </w:tc>
        <w:tc>
          <w:tcPr>
            <w:tcW w:w="850" w:type="dxa"/>
          </w:tcPr>
          <w:p w14:paraId="491F2BE3" w14:textId="77777777" w:rsidR="00C76BF5" w:rsidRPr="006159E6" w:rsidRDefault="00C76BF5" w:rsidP="00D02290">
            <w:pPr>
              <w:pStyle w:val="CellBody"/>
              <w:rPr>
                <w:lang w:val="en-US"/>
              </w:rPr>
            </w:pPr>
            <w:r w:rsidRPr="006159E6">
              <w:rPr>
                <w:lang w:val="en-US"/>
              </w:rPr>
              <w:t>C</w:t>
            </w:r>
          </w:p>
        </w:tc>
        <w:tc>
          <w:tcPr>
            <w:tcW w:w="1418" w:type="dxa"/>
          </w:tcPr>
          <w:p w14:paraId="4BE370DE" w14:textId="77777777" w:rsidR="00C76BF5" w:rsidRPr="006159E6" w:rsidRDefault="00C76BF5" w:rsidP="00D02290">
            <w:pPr>
              <w:pStyle w:val="CellBody"/>
              <w:rPr>
                <w:lang w:val="en-US"/>
              </w:rPr>
            </w:pPr>
            <w:r w:rsidRPr="006159E6">
              <w:rPr>
                <w:lang w:val="en-US"/>
              </w:rPr>
              <w:t>Area</w:t>
            </w:r>
            <w:r w:rsidRPr="006159E6">
              <w:rPr>
                <w:lang w:val="en-US"/>
              </w:rPr>
              <w:softHyphen/>
              <w:t>Type</w:t>
            </w:r>
          </w:p>
        </w:tc>
        <w:tc>
          <w:tcPr>
            <w:tcW w:w="5812" w:type="dxa"/>
          </w:tcPr>
          <w:p w14:paraId="6F6DC079" w14:textId="77777777" w:rsidR="00B078FA" w:rsidRPr="006159E6" w:rsidRDefault="00B078FA" w:rsidP="00B078FA">
            <w:pPr>
              <w:pStyle w:val="CellBody"/>
              <w:rPr>
                <w:rStyle w:val="Fett"/>
                <w:lang w:val="en-US"/>
              </w:rPr>
            </w:pPr>
            <w:r w:rsidRPr="006159E6">
              <w:rPr>
                <w:rStyle w:val="Fett"/>
                <w:lang w:val="en-US"/>
              </w:rPr>
              <w:t>Occurrence:</w:t>
            </w:r>
          </w:p>
          <w:p w14:paraId="607DDB44" w14:textId="77777777" w:rsidR="00B078FA" w:rsidRPr="006159E6" w:rsidRDefault="00B078FA" w:rsidP="00ED3F3F">
            <w:pPr>
              <w:pStyle w:val="condition1"/>
            </w:pPr>
            <w:r w:rsidRPr="006159E6">
              <w:t>If ‘TransactionType’ is a Financial Transaction or if ‘Commodity’ is an Emissions Commodity, then this field must be omitted.</w:t>
            </w:r>
          </w:p>
          <w:p w14:paraId="57519C8A" w14:textId="41801B05" w:rsidR="00C76BF5" w:rsidRPr="006159E6" w:rsidRDefault="00AB0EEF" w:rsidP="00ED3F3F">
            <w:pPr>
              <w:pStyle w:val="condition1"/>
            </w:pPr>
            <w:r w:rsidRPr="006159E6">
              <w:t>Else, this field</w:t>
            </w:r>
            <w:r w:rsidR="00B078FA" w:rsidRPr="006159E6">
              <w:t xml:space="preserve"> is mandatory.</w:t>
            </w:r>
          </w:p>
        </w:tc>
      </w:tr>
      <w:tr w:rsidR="00C76BF5" w:rsidRPr="006159E6" w14:paraId="1477CB18" w14:textId="77777777" w:rsidTr="003854A5">
        <w:trPr>
          <w:cantSplit/>
        </w:trPr>
        <w:tc>
          <w:tcPr>
            <w:tcW w:w="1418" w:type="dxa"/>
          </w:tcPr>
          <w:p w14:paraId="23F745A4" w14:textId="77777777" w:rsidR="00C76BF5" w:rsidRPr="006159E6" w:rsidRDefault="00C76BF5" w:rsidP="00D02290">
            <w:pPr>
              <w:pStyle w:val="CellBody"/>
              <w:rPr>
                <w:lang w:val="en-US"/>
              </w:rPr>
            </w:pPr>
            <w:r w:rsidRPr="006159E6">
              <w:rPr>
                <w:lang w:val="en-US"/>
              </w:rPr>
              <w:t>Buyer</w:t>
            </w:r>
            <w:r w:rsidRPr="006159E6">
              <w:rPr>
                <w:lang w:val="en-US"/>
              </w:rPr>
              <w:softHyphen/>
              <w:t>Party</w:t>
            </w:r>
          </w:p>
        </w:tc>
        <w:tc>
          <w:tcPr>
            <w:tcW w:w="850" w:type="dxa"/>
          </w:tcPr>
          <w:p w14:paraId="60375B80" w14:textId="77777777" w:rsidR="00C76BF5" w:rsidRPr="006159E6" w:rsidRDefault="00C76BF5" w:rsidP="00D02290">
            <w:pPr>
              <w:pStyle w:val="CellBody"/>
              <w:rPr>
                <w:lang w:val="en-US"/>
              </w:rPr>
            </w:pPr>
            <w:r w:rsidRPr="006159E6">
              <w:rPr>
                <w:lang w:val="en-US"/>
              </w:rPr>
              <w:t>M+C</w:t>
            </w:r>
          </w:p>
        </w:tc>
        <w:tc>
          <w:tcPr>
            <w:tcW w:w="1418" w:type="dxa"/>
          </w:tcPr>
          <w:p w14:paraId="46BE1CCF" w14:textId="77777777" w:rsidR="00C76BF5" w:rsidRPr="006159E6" w:rsidRDefault="00C76BF5" w:rsidP="00D02290">
            <w:pPr>
              <w:pStyle w:val="CellBody"/>
              <w:rPr>
                <w:lang w:val="en-US"/>
              </w:rPr>
            </w:pPr>
            <w:r w:rsidRPr="006159E6">
              <w:rPr>
                <w:lang w:val="en-US"/>
              </w:rPr>
              <w:t>Party</w:t>
            </w:r>
            <w:r w:rsidRPr="006159E6">
              <w:rPr>
                <w:lang w:val="en-US"/>
              </w:rPr>
              <w:softHyphen/>
              <w:t>Type</w:t>
            </w:r>
          </w:p>
        </w:tc>
        <w:tc>
          <w:tcPr>
            <w:tcW w:w="5812" w:type="dxa"/>
          </w:tcPr>
          <w:p w14:paraId="06640CD7" w14:textId="77777777" w:rsidR="00567912" w:rsidRPr="006159E6" w:rsidRDefault="00567912" w:rsidP="00567912">
            <w:pPr>
              <w:pStyle w:val="CellBody"/>
              <w:rPr>
                <w:rStyle w:val="Fett"/>
                <w:lang w:val="en-US"/>
              </w:rPr>
            </w:pPr>
            <w:r w:rsidRPr="006159E6">
              <w:rPr>
                <w:rStyle w:val="Fett"/>
                <w:lang w:val="en-US"/>
              </w:rPr>
              <w:t>Values:</w:t>
            </w:r>
          </w:p>
          <w:p w14:paraId="474D4D33" w14:textId="77777777" w:rsidR="00567912" w:rsidRPr="006159E6" w:rsidRDefault="00567912" w:rsidP="00ED3F3F">
            <w:pPr>
              <w:pStyle w:val="condition1"/>
            </w:pPr>
            <w:r w:rsidRPr="006159E6">
              <w:t>If ‘TransactionType’ is set to “FOR” or “PHYS_INX”, then this field must be the party code of the buyer.</w:t>
            </w:r>
          </w:p>
          <w:p w14:paraId="7B978719" w14:textId="77777777" w:rsidR="00567912" w:rsidRPr="006159E6" w:rsidRDefault="00567912" w:rsidP="00ED3F3F">
            <w:pPr>
              <w:pStyle w:val="condition1"/>
            </w:pPr>
            <w:r w:rsidRPr="006159E6">
              <w:t>If ‘TransactionType’ is set to “FXD_SWP”, then this field must be the party code used for ‘Fixed</w:t>
            </w:r>
            <w:r w:rsidRPr="006159E6">
              <w:softHyphen/>
              <w:t xml:space="preserve">PriceInformation/FixedPricePayer’. </w:t>
            </w:r>
          </w:p>
          <w:p w14:paraId="7F26C7A9" w14:textId="77777777" w:rsidR="00567912" w:rsidRPr="006159E6" w:rsidRDefault="00567912" w:rsidP="00ED3F3F">
            <w:pPr>
              <w:pStyle w:val="condition1"/>
            </w:pPr>
            <w:r w:rsidRPr="006159E6">
              <w:t xml:space="preserve">If ‘TransactionType’ is set to “FLT_SWP”, then this field must be the greater party code of the two parties to the </w:t>
            </w:r>
            <w:r w:rsidR="00560C7B">
              <w:t>trade</w:t>
            </w:r>
            <w:r w:rsidRPr="006159E6">
              <w:t>.</w:t>
            </w:r>
            <w:r w:rsidRPr="006159E6">
              <w:br/>
              <w:t>Alphanumeric sorting must be applied, for example, “23X------------2” is greater than “23X------------1”.</w:t>
            </w:r>
          </w:p>
          <w:p w14:paraId="0DC688B9" w14:textId="77777777" w:rsidR="00C76BF5" w:rsidRPr="006159E6" w:rsidRDefault="00567912" w:rsidP="00ED3F3F">
            <w:pPr>
              <w:pStyle w:val="condition1"/>
            </w:pPr>
            <w:r w:rsidRPr="006159E6">
              <w:t xml:space="preserve">If ‘TransactionType’ is set to </w:t>
            </w:r>
            <w:r w:rsidR="00602AAF" w:rsidRPr="006159E6">
              <w:t xml:space="preserve">“OPT”, “OPT_PHYS_INX”, “OPT_FIN_INX”, </w:t>
            </w:r>
            <w:r w:rsidRPr="006159E6">
              <w:rPr>
                <w:szCs w:val="16"/>
              </w:rPr>
              <w:t>“OPT_FXD_SWP” or “OPT_FLT_SWP”,</w:t>
            </w:r>
            <w:r w:rsidRPr="006159E6">
              <w:t xml:space="preserve"> then this field must be the party code used for ‘OptionHolder’.</w:t>
            </w:r>
          </w:p>
        </w:tc>
      </w:tr>
      <w:tr w:rsidR="00C76BF5" w:rsidRPr="006159E6" w14:paraId="02C7D947" w14:textId="77777777" w:rsidTr="003854A5">
        <w:trPr>
          <w:cantSplit/>
        </w:trPr>
        <w:tc>
          <w:tcPr>
            <w:tcW w:w="1418" w:type="dxa"/>
          </w:tcPr>
          <w:p w14:paraId="52B71FCD" w14:textId="77777777" w:rsidR="00C76BF5" w:rsidRPr="006159E6" w:rsidRDefault="00C76BF5" w:rsidP="00D02290">
            <w:pPr>
              <w:pStyle w:val="CellBody"/>
              <w:rPr>
                <w:lang w:val="en-US"/>
              </w:rPr>
            </w:pPr>
            <w:r w:rsidRPr="006159E6">
              <w:rPr>
                <w:lang w:val="en-US"/>
              </w:rPr>
              <w:t>Seller</w:t>
            </w:r>
            <w:r w:rsidRPr="006159E6">
              <w:rPr>
                <w:lang w:val="en-US"/>
              </w:rPr>
              <w:softHyphen/>
              <w:t>Party</w:t>
            </w:r>
          </w:p>
        </w:tc>
        <w:tc>
          <w:tcPr>
            <w:tcW w:w="850" w:type="dxa"/>
          </w:tcPr>
          <w:p w14:paraId="564BCB45" w14:textId="77777777" w:rsidR="00C76BF5" w:rsidRPr="006159E6" w:rsidRDefault="00C76BF5" w:rsidP="00D02290">
            <w:pPr>
              <w:pStyle w:val="CellBody"/>
              <w:rPr>
                <w:lang w:val="en-US"/>
              </w:rPr>
            </w:pPr>
            <w:r w:rsidRPr="006159E6">
              <w:rPr>
                <w:lang w:val="en-US"/>
              </w:rPr>
              <w:t>M+C</w:t>
            </w:r>
          </w:p>
        </w:tc>
        <w:tc>
          <w:tcPr>
            <w:tcW w:w="1418" w:type="dxa"/>
          </w:tcPr>
          <w:p w14:paraId="34C20111" w14:textId="77777777" w:rsidR="00C76BF5" w:rsidRPr="006159E6" w:rsidRDefault="00C76BF5" w:rsidP="00D02290">
            <w:pPr>
              <w:pStyle w:val="CellBody"/>
              <w:rPr>
                <w:lang w:val="en-US"/>
              </w:rPr>
            </w:pPr>
            <w:r w:rsidRPr="006159E6">
              <w:rPr>
                <w:lang w:val="en-US"/>
              </w:rPr>
              <w:t>Party</w:t>
            </w:r>
            <w:r w:rsidRPr="006159E6">
              <w:rPr>
                <w:lang w:val="en-US"/>
              </w:rPr>
              <w:softHyphen/>
              <w:t>Type</w:t>
            </w:r>
          </w:p>
        </w:tc>
        <w:tc>
          <w:tcPr>
            <w:tcW w:w="5812" w:type="dxa"/>
          </w:tcPr>
          <w:p w14:paraId="11AFAB57" w14:textId="77777777" w:rsidR="00014739" w:rsidRPr="006159E6" w:rsidRDefault="00014739" w:rsidP="00014739">
            <w:pPr>
              <w:pStyle w:val="CellBody"/>
              <w:rPr>
                <w:rStyle w:val="Fett"/>
                <w:lang w:val="en-US"/>
              </w:rPr>
            </w:pPr>
            <w:r w:rsidRPr="006159E6">
              <w:rPr>
                <w:rStyle w:val="Fett"/>
                <w:lang w:val="en-US"/>
              </w:rPr>
              <w:t>Values:</w:t>
            </w:r>
          </w:p>
          <w:p w14:paraId="1B4CEAFF" w14:textId="77777777" w:rsidR="00014739" w:rsidRPr="006159E6" w:rsidRDefault="00014739" w:rsidP="00ED3F3F">
            <w:pPr>
              <w:pStyle w:val="condition1"/>
            </w:pPr>
            <w:r w:rsidRPr="006159E6">
              <w:t xml:space="preserve">If ‘TransactionType’ is set to “FOR” or “PHYS_INX”, then this field must be the party code of the seller of the </w:t>
            </w:r>
            <w:r w:rsidR="00560C7B">
              <w:t>trade</w:t>
            </w:r>
            <w:r w:rsidRPr="006159E6">
              <w:t>.</w:t>
            </w:r>
          </w:p>
          <w:p w14:paraId="70DFE990" w14:textId="77777777" w:rsidR="00014739" w:rsidRPr="006159E6" w:rsidRDefault="00014739" w:rsidP="00ED3F3F">
            <w:pPr>
              <w:pStyle w:val="condition1"/>
            </w:pPr>
            <w:r w:rsidRPr="006159E6">
              <w:t>If ‘TransactionType’ is set to “FXD_SWP”, then this field must be the party code used for ‘FloatPrice</w:t>
            </w:r>
            <w:r w:rsidRPr="006159E6">
              <w:softHyphen/>
              <w:t xml:space="preserve">Information/FloatPricePayer’. </w:t>
            </w:r>
          </w:p>
          <w:p w14:paraId="59102A9A" w14:textId="77777777" w:rsidR="00014739" w:rsidRPr="006159E6" w:rsidRDefault="00014739" w:rsidP="00ED3F3F">
            <w:pPr>
              <w:pStyle w:val="condition1"/>
            </w:pPr>
            <w:r w:rsidRPr="006159E6">
              <w:t xml:space="preserve">If ‘TransactionType’ is set to “FLT_SWP”, then this field must be the lesser party code of the two parties to the </w:t>
            </w:r>
            <w:r w:rsidR="00560C7B">
              <w:t>trade</w:t>
            </w:r>
            <w:r w:rsidRPr="006159E6">
              <w:t xml:space="preserve">. </w:t>
            </w:r>
            <w:r w:rsidRPr="006159E6">
              <w:br/>
              <w:t>Alphanumeric sorting must be applied, for example, “23X------------1” is less than “23X------------2”.</w:t>
            </w:r>
          </w:p>
          <w:p w14:paraId="5C3F485C" w14:textId="77777777" w:rsidR="00C76BF5" w:rsidRPr="006159E6" w:rsidRDefault="00014739" w:rsidP="00ED3F3F">
            <w:pPr>
              <w:pStyle w:val="condition1"/>
            </w:pPr>
            <w:r w:rsidRPr="006159E6">
              <w:t xml:space="preserve">If ‘TransactionType’ is set to </w:t>
            </w:r>
            <w:r w:rsidR="004C7AEC" w:rsidRPr="006159E6">
              <w:t>“OPT”, “OPT_PHYS_INX”, “OPT_FIN_INX”,</w:t>
            </w:r>
            <w:r w:rsidRPr="006159E6">
              <w:rPr>
                <w:szCs w:val="16"/>
              </w:rPr>
              <w:t xml:space="preserve"> “OPT_FXD_SWP” or “OPT_FLT_SWP”, </w:t>
            </w:r>
            <w:r w:rsidRPr="006159E6">
              <w:t>then this field must be the party code used for ‘Option</w:t>
            </w:r>
            <w:r w:rsidRPr="006159E6">
              <w:softHyphen/>
              <w:t>Writer’.</w:t>
            </w:r>
          </w:p>
        </w:tc>
      </w:tr>
      <w:tr w:rsidR="00C76BF5" w:rsidRPr="006159E6" w14:paraId="64E8F60F" w14:textId="77777777" w:rsidTr="003854A5">
        <w:trPr>
          <w:cantSplit/>
        </w:trPr>
        <w:tc>
          <w:tcPr>
            <w:tcW w:w="1418" w:type="dxa"/>
          </w:tcPr>
          <w:p w14:paraId="47E722D4" w14:textId="77777777" w:rsidR="00C76BF5" w:rsidRPr="006159E6" w:rsidRDefault="00C76BF5" w:rsidP="00D02290">
            <w:pPr>
              <w:pStyle w:val="CellBody"/>
              <w:rPr>
                <w:lang w:val="en-US"/>
              </w:rPr>
            </w:pPr>
            <w:r w:rsidRPr="006159E6">
              <w:rPr>
                <w:lang w:val="en-US"/>
              </w:rPr>
              <w:t>Load</w:t>
            </w:r>
            <w:r w:rsidRPr="006159E6">
              <w:rPr>
                <w:lang w:val="en-US"/>
              </w:rPr>
              <w:softHyphen/>
              <w:t>Type</w:t>
            </w:r>
          </w:p>
        </w:tc>
        <w:tc>
          <w:tcPr>
            <w:tcW w:w="850" w:type="dxa"/>
          </w:tcPr>
          <w:p w14:paraId="092FF50A" w14:textId="77777777" w:rsidR="00C76BF5" w:rsidRPr="006159E6" w:rsidRDefault="00C76BF5" w:rsidP="00D02290">
            <w:pPr>
              <w:pStyle w:val="CellBody"/>
              <w:rPr>
                <w:lang w:val="en-US"/>
              </w:rPr>
            </w:pPr>
            <w:r w:rsidRPr="006159E6">
              <w:rPr>
                <w:lang w:val="en-US"/>
              </w:rPr>
              <w:t>C</w:t>
            </w:r>
          </w:p>
        </w:tc>
        <w:tc>
          <w:tcPr>
            <w:tcW w:w="1418" w:type="dxa"/>
          </w:tcPr>
          <w:p w14:paraId="0FD838D5" w14:textId="77777777" w:rsidR="00C76BF5" w:rsidRPr="006159E6" w:rsidRDefault="00C76BF5" w:rsidP="00D02290">
            <w:pPr>
              <w:pStyle w:val="CellBody"/>
              <w:rPr>
                <w:lang w:val="en-US"/>
              </w:rPr>
            </w:pPr>
            <w:r w:rsidRPr="006159E6">
              <w:rPr>
                <w:lang w:val="en-US"/>
              </w:rPr>
              <w:t>Contract</w:t>
            </w:r>
            <w:r w:rsidRPr="006159E6">
              <w:rPr>
                <w:lang w:val="en-US"/>
              </w:rPr>
              <w:softHyphen/>
              <w:t>Type</w:t>
            </w:r>
          </w:p>
        </w:tc>
        <w:tc>
          <w:tcPr>
            <w:tcW w:w="5812" w:type="dxa"/>
          </w:tcPr>
          <w:p w14:paraId="7508FFB1" w14:textId="77777777" w:rsidR="00A60A82" w:rsidRPr="006159E6" w:rsidRDefault="00A60A82" w:rsidP="00A60A82">
            <w:pPr>
              <w:pStyle w:val="CellBody"/>
              <w:rPr>
                <w:rStyle w:val="Fett"/>
                <w:lang w:val="en-US"/>
              </w:rPr>
            </w:pPr>
            <w:r w:rsidRPr="006159E6">
              <w:rPr>
                <w:rStyle w:val="Fett"/>
                <w:lang w:val="en-US"/>
              </w:rPr>
              <w:t>Occurrence:</w:t>
            </w:r>
          </w:p>
          <w:p w14:paraId="754631F8" w14:textId="77777777" w:rsidR="00A60A82" w:rsidRPr="006159E6" w:rsidRDefault="00A60A82" w:rsidP="00ED3F3F">
            <w:pPr>
              <w:pStyle w:val="condition1"/>
            </w:pPr>
            <w:r w:rsidRPr="006159E6">
              <w:t xml:space="preserve">If ‘TransactionType’ is a Financial Transaction or if ‘Commodity’ is an Emissions Commodity or </w:t>
            </w:r>
            <w:r w:rsidR="0000587A" w:rsidRPr="006159E6">
              <w:t xml:space="preserve">set to </w:t>
            </w:r>
            <w:r w:rsidRPr="006159E6">
              <w:t>“Coal”</w:t>
            </w:r>
            <w:r w:rsidR="0000587A" w:rsidRPr="006159E6">
              <w:t>, “Bullion”</w:t>
            </w:r>
            <w:r w:rsidR="0019166C" w:rsidRPr="006159E6">
              <w:t xml:space="preserve"> or</w:t>
            </w:r>
            <w:r w:rsidR="0000587A" w:rsidRPr="006159E6">
              <w:t xml:space="preserve"> “Oil”</w:t>
            </w:r>
            <w:r w:rsidRPr="006159E6">
              <w:t>, then this field must be omitted.</w:t>
            </w:r>
          </w:p>
          <w:p w14:paraId="20F7DCEC" w14:textId="77777777" w:rsidR="00A60A82" w:rsidRPr="006159E6" w:rsidRDefault="00AB0EEF" w:rsidP="00ED3F3F">
            <w:pPr>
              <w:pStyle w:val="condition1"/>
            </w:pPr>
            <w:r w:rsidRPr="006159E6">
              <w:t>Else, this field</w:t>
            </w:r>
            <w:r w:rsidR="00A60A82" w:rsidRPr="006159E6">
              <w:t xml:space="preserve"> is mandatory.</w:t>
            </w:r>
          </w:p>
          <w:p w14:paraId="5FE31DE1" w14:textId="77777777" w:rsidR="00A60A82" w:rsidRPr="006159E6" w:rsidRDefault="00A60A82" w:rsidP="00A60A82">
            <w:pPr>
              <w:pStyle w:val="CellBody"/>
              <w:rPr>
                <w:rStyle w:val="Fett"/>
                <w:lang w:val="en-US"/>
              </w:rPr>
            </w:pPr>
            <w:r w:rsidRPr="006159E6">
              <w:rPr>
                <w:rStyle w:val="Fett"/>
                <w:lang w:val="en-US"/>
              </w:rPr>
              <w:t>Values:</w:t>
            </w:r>
          </w:p>
          <w:p w14:paraId="26FE19E8" w14:textId="77777777" w:rsidR="0000587A" w:rsidRPr="006159E6" w:rsidRDefault="00A60A82" w:rsidP="00ED3F3F">
            <w:pPr>
              <w:pStyle w:val="condition1"/>
            </w:pPr>
            <w:r w:rsidRPr="006159E6">
              <w:t xml:space="preserve">For gas transactions, the value must be </w:t>
            </w:r>
            <w:r w:rsidR="007951D9" w:rsidRPr="006159E6">
              <w:t xml:space="preserve">set to </w:t>
            </w:r>
            <w:r w:rsidRPr="006159E6">
              <w:t xml:space="preserve">“Base”. </w:t>
            </w:r>
          </w:p>
          <w:p w14:paraId="7D349299" w14:textId="77777777" w:rsidR="00A60A82" w:rsidRPr="006159E6" w:rsidRDefault="00A60A82" w:rsidP="00ED3F3F">
            <w:pPr>
              <w:pStyle w:val="condition1"/>
            </w:pPr>
            <w:r w:rsidRPr="006159E6">
              <w:t>For electricity transactions, the value must be</w:t>
            </w:r>
            <w:r w:rsidR="007951D9" w:rsidRPr="006159E6">
              <w:t xml:space="preserve"> set to</w:t>
            </w:r>
            <w:r w:rsidRPr="006159E6">
              <w:t xml:space="preserve"> “Custom”.</w:t>
            </w:r>
          </w:p>
        </w:tc>
      </w:tr>
      <w:tr w:rsidR="00C76BF5" w:rsidRPr="006159E6" w14:paraId="5171D31C" w14:textId="77777777" w:rsidTr="003854A5">
        <w:trPr>
          <w:cantSplit/>
        </w:trPr>
        <w:tc>
          <w:tcPr>
            <w:tcW w:w="1418" w:type="dxa"/>
          </w:tcPr>
          <w:p w14:paraId="58348EAA" w14:textId="77777777" w:rsidR="00C76BF5" w:rsidRPr="006159E6" w:rsidRDefault="00C76BF5" w:rsidP="00D02290">
            <w:pPr>
              <w:pStyle w:val="CellBody"/>
              <w:rPr>
                <w:lang w:val="en-US"/>
              </w:rPr>
            </w:pPr>
            <w:r w:rsidRPr="006159E6">
              <w:rPr>
                <w:lang w:val="en-US"/>
              </w:rPr>
              <w:t>Agreement</w:t>
            </w:r>
          </w:p>
        </w:tc>
        <w:tc>
          <w:tcPr>
            <w:tcW w:w="850" w:type="dxa"/>
          </w:tcPr>
          <w:p w14:paraId="7351FB34" w14:textId="77777777" w:rsidR="00C76BF5" w:rsidRPr="006159E6" w:rsidRDefault="00C76BF5" w:rsidP="00D02290">
            <w:pPr>
              <w:pStyle w:val="CellBody"/>
              <w:rPr>
                <w:lang w:val="en-US"/>
              </w:rPr>
            </w:pPr>
            <w:r w:rsidRPr="006159E6">
              <w:rPr>
                <w:lang w:val="en-US"/>
              </w:rPr>
              <w:t>O</w:t>
            </w:r>
          </w:p>
        </w:tc>
        <w:tc>
          <w:tcPr>
            <w:tcW w:w="1418" w:type="dxa"/>
          </w:tcPr>
          <w:p w14:paraId="2B1EE5DD" w14:textId="77777777" w:rsidR="00C76BF5" w:rsidRPr="006159E6" w:rsidRDefault="00C76BF5" w:rsidP="00D02290">
            <w:pPr>
              <w:pStyle w:val="CellBody"/>
              <w:rPr>
                <w:lang w:val="en-US"/>
              </w:rPr>
            </w:pPr>
            <w:r w:rsidRPr="006159E6">
              <w:rPr>
                <w:lang w:val="en-US"/>
              </w:rPr>
              <w:t>Agreement</w:t>
            </w:r>
            <w:r w:rsidRPr="006159E6">
              <w:rPr>
                <w:lang w:val="en-US"/>
              </w:rPr>
              <w:softHyphen/>
              <w:t>Type</w:t>
            </w:r>
          </w:p>
        </w:tc>
        <w:tc>
          <w:tcPr>
            <w:tcW w:w="5812" w:type="dxa"/>
          </w:tcPr>
          <w:p w14:paraId="5B651F62" w14:textId="77777777" w:rsidR="00C76BF5" w:rsidRPr="006159E6" w:rsidRDefault="00C76BF5" w:rsidP="00801738">
            <w:pPr>
              <w:pStyle w:val="CellBody"/>
              <w:rPr>
                <w:lang w:val="en-US"/>
              </w:rPr>
            </w:pPr>
          </w:p>
        </w:tc>
      </w:tr>
      <w:tr w:rsidR="00C76BF5" w:rsidRPr="006159E6" w14:paraId="22F79D08" w14:textId="77777777" w:rsidTr="003854A5">
        <w:trPr>
          <w:cantSplit/>
        </w:trPr>
        <w:tc>
          <w:tcPr>
            <w:tcW w:w="1418" w:type="dxa"/>
          </w:tcPr>
          <w:p w14:paraId="16BCB137" w14:textId="77777777" w:rsidR="00C76BF5" w:rsidRPr="006159E6" w:rsidRDefault="00C76BF5" w:rsidP="00D02290">
            <w:pPr>
              <w:pStyle w:val="CellBody"/>
              <w:rPr>
                <w:lang w:val="en-US"/>
              </w:rPr>
            </w:pPr>
            <w:r w:rsidRPr="006159E6">
              <w:rPr>
                <w:lang w:val="en-US"/>
              </w:rPr>
              <w:t>Currency</w:t>
            </w:r>
          </w:p>
        </w:tc>
        <w:tc>
          <w:tcPr>
            <w:tcW w:w="850" w:type="dxa"/>
          </w:tcPr>
          <w:p w14:paraId="5FE74EDD" w14:textId="77777777" w:rsidR="00C76BF5" w:rsidRPr="006159E6" w:rsidRDefault="00C76BF5" w:rsidP="00D02290">
            <w:pPr>
              <w:pStyle w:val="CellBody"/>
              <w:rPr>
                <w:lang w:val="en-US"/>
              </w:rPr>
            </w:pPr>
            <w:r w:rsidRPr="006159E6">
              <w:rPr>
                <w:lang w:val="en-US"/>
              </w:rPr>
              <w:t>M</w:t>
            </w:r>
          </w:p>
        </w:tc>
        <w:tc>
          <w:tcPr>
            <w:tcW w:w="1418" w:type="dxa"/>
          </w:tcPr>
          <w:p w14:paraId="47C963DA" w14:textId="77777777" w:rsidR="00C76BF5" w:rsidRPr="006159E6" w:rsidRDefault="00C76BF5"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14088DCC" w14:textId="77777777" w:rsidR="00326073" w:rsidRPr="006159E6" w:rsidRDefault="00326073" w:rsidP="00326073">
            <w:pPr>
              <w:pStyle w:val="CellBody"/>
              <w:rPr>
                <w:lang w:val="en-US"/>
              </w:rPr>
            </w:pPr>
            <w:r w:rsidRPr="006159E6">
              <w:rPr>
                <w:lang w:val="en-US"/>
              </w:rPr>
              <w:t>Wit</w:t>
            </w:r>
            <w:r w:rsidRPr="006159E6">
              <w:rPr>
                <w:rStyle w:val="Kommentarzeichen"/>
                <w:lang w:val="en-US"/>
              </w:rPr>
              <w:t xml:space="preserve">h </w:t>
            </w:r>
            <w:r w:rsidRPr="006159E6">
              <w:rPr>
                <w:lang w:val="en-US"/>
              </w:rPr>
              <w:t>boolean attribute @UseFractionUnit.</w:t>
            </w:r>
          </w:p>
          <w:p w14:paraId="2734784B" w14:textId="77777777" w:rsidR="00C76BF5" w:rsidRPr="006159E6" w:rsidRDefault="00C76BF5" w:rsidP="00147F21">
            <w:pPr>
              <w:pStyle w:val="CellBody"/>
              <w:rPr>
                <w:lang w:val="en-US"/>
              </w:rPr>
            </w:pPr>
            <w:r w:rsidRPr="000C3B8A">
              <w:rPr>
                <w:rStyle w:val="Fett"/>
              </w:rPr>
              <w:t>Important:</w:t>
            </w:r>
            <w:r w:rsidR="0031404B" w:rsidRPr="000C3B8A">
              <w:rPr>
                <w:rStyle w:val="Fett"/>
              </w:rPr>
              <w:t xml:space="preserve"> </w:t>
            </w:r>
            <w:r w:rsidRPr="006159E6">
              <w:rPr>
                <w:lang w:val="en-US"/>
              </w:rPr>
              <w:t xml:space="preserve">For Financial Transactions this is the </w:t>
            </w:r>
            <w:r w:rsidR="00147F21" w:rsidRPr="006159E6">
              <w:rPr>
                <w:lang w:val="en-US"/>
              </w:rPr>
              <w:t>s</w:t>
            </w:r>
            <w:r w:rsidRPr="006159E6">
              <w:rPr>
                <w:lang w:val="en-US"/>
              </w:rPr>
              <w:t>ettlement</w:t>
            </w:r>
            <w:r w:rsidR="00147F21" w:rsidRPr="006159E6">
              <w:rPr>
                <w:lang w:val="en-US"/>
              </w:rPr>
              <w:t xml:space="preserve"> c</w:t>
            </w:r>
            <w:r w:rsidRPr="006159E6">
              <w:rPr>
                <w:lang w:val="en-US"/>
              </w:rPr>
              <w:t>urrency</w:t>
            </w:r>
            <w:r w:rsidR="00147F21" w:rsidRPr="006159E6">
              <w:rPr>
                <w:lang w:val="en-US"/>
              </w:rPr>
              <w:t>.</w:t>
            </w:r>
          </w:p>
        </w:tc>
      </w:tr>
      <w:tr w:rsidR="00C76BF5" w:rsidRPr="006159E6" w14:paraId="4B8D43B7" w14:textId="77777777" w:rsidTr="003854A5">
        <w:trPr>
          <w:cantSplit/>
        </w:trPr>
        <w:tc>
          <w:tcPr>
            <w:tcW w:w="1418" w:type="dxa"/>
          </w:tcPr>
          <w:p w14:paraId="104FEFD6" w14:textId="77777777" w:rsidR="00C76BF5" w:rsidRPr="006159E6" w:rsidRDefault="00C76BF5" w:rsidP="00D02290">
            <w:pPr>
              <w:pStyle w:val="CellBody"/>
              <w:rPr>
                <w:lang w:val="en-US"/>
              </w:rPr>
            </w:pPr>
            <w:r w:rsidRPr="006159E6">
              <w:rPr>
                <w:lang w:val="en-US"/>
              </w:rPr>
              <w:lastRenderedPageBreak/>
              <w:t>Total</w:t>
            </w:r>
            <w:r w:rsidRPr="006159E6">
              <w:rPr>
                <w:lang w:val="en-US"/>
              </w:rPr>
              <w:softHyphen/>
              <w:t xml:space="preserve">Volume </w:t>
            </w:r>
          </w:p>
        </w:tc>
        <w:tc>
          <w:tcPr>
            <w:tcW w:w="850" w:type="dxa"/>
          </w:tcPr>
          <w:p w14:paraId="65B0937F" w14:textId="77777777" w:rsidR="00C76BF5" w:rsidRPr="006159E6" w:rsidRDefault="0041529D" w:rsidP="00D02290">
            <w:pPr>
              <w:pStyle w:val="CellBody"/>
              <w:rPr>
                <w:lang w:val="en-US"/>
              </w:rPr>
            </w:pPr>
            <w:r w:rsidRPr="006159E6">
              <w:rPr>
                <w:lang w:val="en-US"/>
              </w:rPr>
              <w:t>M</w:t>
            </w:r>
            <w:r w:rsidR="006E491E" w:rsidRPr="006159E6">
              <w:rPr>
                <w:lang w:val="en-US"/>
              </w:rPr>
              <w:t>+C</w:t>
            </w:r>
          </w:p>
        </w:tc>
        <w:tc>
          <w:tcPr>
            <w:tcW w:w="1418" w:type="dxa"/>
          </w:tcPr>
          <w:p w14:paraId="4217562A" w14:textId="77777777" w:rsidR="00C76BF5" w:rsidRPr="006159E6" w:rsidRDefault="00C76BF5" w:rsidP="00D02290">
            <w:pPr>
              <w:pStyle w:val="CellBody"/>
              <w:rPr>
                <w:lang w:val="en-US"/>
              </w:rPr>
            </w:pPr>
            <w:r w:rsidRPr="006159E6">
              <w:rPr>
                <w:lang w:val="en-US"/>
              </w:rPr>
              <w:t>Quantity</w:t>
            </w:r>
            <w:r w:rsidRPr="006159E6">
              <w:rPr>
                <w:lang w:val="en-US"/>
              </w:rPr>
              <w:softHyphen/>
              <w:t>Type</w:t>
            </w:r>
          </w:p>
        </w:tc>
        <w:tc>
          <w:tcPr>
            <w:tcW w:w="5812" w:type="dxa"/>
          </w:tcPr>
          <w:p w14:paraId="145159BC" w14:textId="77777777" w:rsidR="00C07A12" w:rsidRPr="006159E6" w:rsidRDefault="00C07A12" w:rsidP="00C07A12">
            <w:pPr>
              <w:pStyle w:val="CellBody"/>
              <w:rPr>
                <w:lang w:val="en-US"/>
              </w:rPr>
            </w:pPr>
            <w:r w:rsidRPr="006159E6">
              <w:rPr>
                <w:lang w:val="en-US"/>
              </w:rPr>
              <w:t xml:space="preserve">The amount in physical units of measure or currency as appropriate and as further defined in </w:t>
            </w:r>
            <w:r w:rsidR="00B5282F" w:rsidRPr="006159E6">
              <w:rPr>
                <w:lang w:val="en-US"/>
              </w:rPr>
              <w:t xml:space="preserve">the </w:t>
            </w:r>
            <w:r w:rsidRPr="006159E6">
              <w:rPr>
                <w:lang w:val="en-US"/>
              </w:rPr>
              <w:t>XML choice (‘Total</w:t>
            </w:r>
            <w:r w:rsidRPr="006159E6">
              <w:rPr>
                <w:lang w:val="en-US"/>
              </w:rPr>
              <w:softHyphen/>
              <w:t>VolumeUnit’ or ‘TotalAmountCurrency’).</w:t>
            </w:r>
          </w:p>
          <w:p w14:paraId="0FEC37EC" w14:textId="77777777" w:rsidR="009F0353" w:rsidRPr="006159E6" w:rsidRDefault="009F0353" w:rsidP="009F0353">
            <w:pPr>
              <w:pStyle w:val="CellBody"/>
              <w:rPr>
                <w:rStyle w:val="Fett"/>
                <w:lang w:val="en-US"/>
              </w:rPr>
            </w:pPr>
            <w:r w:rsidRPr="006159E6">
              <w:rPr>
                <w:rStyle w:val="Fett"/>
                <w:lang w:val="en-US"/>
              </w:rPr>
              <w:t>Values:</w:t>
            </w:r>
          </w:p>
          <w:p w14:paraId="742A1C2B" w14:textId="77777777" w:rsidR="009F0353" w:rsidRPr="006159E6" w:rsidRDefault="009F0353" w:rsidP="00ED3F3F">
            <w:pPr>
              <w:pStyle w:val="condition1"/>
            </w:pPr>
            <w:r w:rsidRPr="006159E6">
              <w:t>If ‘Commodity’ is an Emissions Commodity, then the value of this field must be an integer between 1 and 8 significant figures (up to 99,999,999).</w:t>
            </w:r>
          </w:p>
          <w:p w14:paraId="0E8789BF" w14:textId="77777777" w:rsidR="00C76BF5" w:rsidRDefault="009F0353" w:rsidP="00ED3F3F">
            <w:pPr>
              <w:pStyle w:val="condition1"/>
            </w:pPr>
            <w:r w:rsidRPr="006159E6">
              <w:t>For Financial Transactions, this is the total notional quantity. In this case, the field must be rounded to 2 decimal places.</w:t>
            </w:r>
          </w:p>
          <w:p w14:paraId="00BC1C10" w14:textId="77777777" w:rsidR="007642D0" w:rsidRPr="006159E6" w:rsidRDefault="007642D0" w:rsidP="000C3B8A">
            <w:pPr>
              <w:pStyle w:val="CellBody"/>
            </w:pPr>
            <w:r>
              <w:t>See also rule BR002 in the section “</w:t>
            </w:r>
            <w:r>
              <w:fldChar w:fldCharType="begin"/>
            </w:r>
            <w:r>
              <w:instrText xml:space="preserve"> REF _Ref455671626 \h </w:instrText>
            </w:r>
            <w:r>
              <w:fldChar w:fldCharType="separate"/>
            </w:r>
            <w:r w:rsidR="00D7069B" w:rsidRPr="006159E6">
              <w:t xml:space="preserve">Additional </w:t>
            </w:r>
            <w:r w:rsidR="00D7069B">
              <w:t>Business Rules</w:t>
            </w:r>
            <w:r>
              <w:fldChar w:fldCharType="end"/>
            </w:r>
            <w:r>
              <w:t>”.</w:t>
            </w:r>
          </w:p>
        </w:tc>
      </w:tr>
      <w:tr w:rsidR="00F52EBA" w:rsidRPr="006159E6" w14:paraId="7E849DFF" w14:textId="77777777" w:rsidTr="003854A5">
        <w:trPr>
          <w:cantSplit/>
        </w:trPr>
        <w:tc>
          <w:tcPr>
            <w:tcW w:w="9498" w:type="dxa"/>
            <w:gridSpan w:val="4"/>
            <w:shd w:val="clear" w:color="auto" w:fill="BFBFBF" w:themeFill="background1" w:themeFillShade="BF"/>
          </w:tcPr>
          <w:p w14:paraId="056B9C47" w14:textId="77777777" w:rsidR="00AF12A0" w:rsidRPr="006159E6" w:rsidRDefault="00831DEE" w:rsidP="00D02290">
            <w:pPr>
              <w:pStyle w:val="CellBody"/>
              <w:rPr>
                <w:lang w:val="en-US"/>
              </w:rPr>
            </w:pPr>
            <w:r w:rsidRPr="006159E6">
              <w:rPr>
                <w:rStyle w:val="XSDSectionTitle"/>
                <w:lang w:val="en-US"/>
              </w:rPr>
              <w:t>BrokerConfirmation</w:t>
            </w:r>
            <w:r w:rsidR="00507F61" w:rsidRPr="006159E6">
              <w:rPr>
                <w:rStyle w:val="XSDSectionTitle"/>
                <w:lang w:val="en-US"/>
              </w:rPr>
              <w:t>/</w:t>
            </w:r>
            <w:r w:rsidR="00D23045" w:rsidRPr="006159E6">
              <w:rPr>
                <w:rStyle w:val="XSDSectionTitle"/>
                <w:lang w:val="en-US"/>
              </w:rPr>
              <w:t>XSD choice</w:t>
            </w:r>
            <w:r w:rsidR="00806BDD" w:rsidRPr="006159E6">
              <w:rPr>
                <w:lang w:val="en-US"/>
              </w:rPr>
              <w:t>:</w:t>
            </w:r>
            <w:r w:rsidR="00FE1CE4" w:rsidRPr="006159E6">
              <w:rPr>
                <w:lang w:val="en-US"/>
              </w:rPr>
              <w:t xml:space="preserve"> </w:t>
            </w:r>
            <w:r w:rsidR="001E003A" w:rsidRPr="006159E6">
              <w:rPr>
                <w:lang w:val="en-US"/>
              </w:rPr>
              <w:t>conditional</w:t>
            </w:r>
            <w:r w:rsidR="0034510A" w:rsidRPr="006159E6">
              <w:rPr>
                <w:lang w:val="en-US"/>
              </w:rPr>
              <w:t xml:space="preserve"> section</w:t>
            </w:r>
          </w:p>
          <w:p w14:paraId="0C56F1BD" w14:textId="77777777" w:rsidR="00F52EBA" w:rsidRPr="006159E6" w:rsidRDefault="00AF12A0" w:rsidP="00D02290">
            <w:pPr>
              <w:pStyle w:val="CellBody"/>
              <w:rPr>
                <w:lang w:val="en-US"/>
              </w:rPr>
            </w:pPr>
            <w:r w:rsidRPr="006159E6">
              <w:rPr>
                <w:lang w:val="en-US"/>
              </w:rPr>
              <w:t>Depending on the commodity, one of the following fields must be present.</w:t>
            </w:r>
            <w:r w:rsidR="00CB60E0" w:rsidRPr="000C3B8A">
              <w:rPr>
                <w:rStyle w:val="Fett"/>
              </w:rPr>
              <w:t xml:space="preserve"> </w:t>
            </w:r>
          </w:p>
        </w:tc>
      </w:tr>
      <w:tr w:rsidR="00C76BF5" w:rsidRPr="006159E6" w14:paraId="14B06D04" w14:textId="77777777" w:rsidTr="003854A5">
        <w:trPr>
          <w:cantSplit/>
        </w:trPr>
        <w:tc>
          <w:tcPr>
            <w:tcW w:w="1418" w:type="dxa"/>
          </w:tcPr>
          <w:p w14:paraId="40AE44A2" w14:textId="77777777" w:rsidR="00C76BF5" w:rsidRPr="006159E6" w:rsidRDefault="00C76BF5" w:rsidP="00D02290">
            <w:pPr>
              <w:pStyle w:val="CellBody"/>
              <w:rPr>
                <w:lang w:val="en-US"/>
              </w:rPr>
            </w:pPr>
            <w:r w:rsidRPr="006159E6">
              <w:rPr>
                <w:lang w:val="en-US"/>
              </w:rPr>
              <w:t>Total</w:t>
            </w:r>
            <w:r w:rsidRPr="006159E6">
              <w:rPr>
                <w:lang w:val="en-US"/>
              </w:rPr>
              <w:softHyphen/>
              <w:t>Volume</w:t>
            </w:r>
            <w:r w:rsidRPr="006159E6">
              <w:rPr>
                <w:lang w:val="en-US"/>
              </w:rPr>
              <w:softHyphen/>
              <w:t>Unit</w:t>
            </w:r>
          </w:p>
        </w:tc>
        <w:tc>
          <w:tcPr>
            <w:tcW w:w="850" w:type="dxa"/>
          </w:tcPr>
          <w:p w14:paraId="788BE492" w14:textId="77777777" w:rsidR="00C76BF5" w:rsidRPr="006159E6" w:rsidRDefault="00C76BF5" w:rsidP="00D02290">
            <w:pPr>
              <w:pStyle w:val="CellBody"/>
              <w:rPr>
                <w:lang w:val="en-US"/>
              </w:rPr>
            </w:pPr>
            <w:r w:rsidRPr="006159E6">
              <w:rPr>
                <w:lang w:val="en-US"/>
              </w:rPr>
              <w:t>M</w:t>
            </w:r>
            <w:r w:rsidR="00812BAA" w:rsidRPr="006159E6">
              <w:rPr>
                <w:lang w:val="en-US"/>
              </w:rPr>
              <w:t>+CH</w:t>
            </w:r>
          </w:p>
        </w:tc>
        <w:tc>
          <w:tcPr>
            <w:tcW w:w="1418" w:type="dxa"/>
          </w:tcPr>
          <w:p w14:paraId="29CCC08F" w14:textId="77777777" w:rsidR="00C76BF5" w:rsidRPr="006159E6" w:rsidRDefault="00C76BF5" w:rsidP="00D02290">
            <w:pPr>
              <w:pStyle w:val="CellBody"/>
              <w:rPr>
                <w:lang w:val="en-US"/>
              </w:rPr>
            </w:pPr>
            <w:r w:rsidRPr="006159E6">
              <w:rPr>
                <w:lang w:val="en-US"/>
              </w:rPr>
              <w:t>UnitOf</w:t>
            </w:r>
            <w:r w:rsidRPr="006159E6">
              <w:rPr>
                <w:lang w:val="en-US"/>
              </w:rPr>
              <w:softHyphen/>
              <w:t>Measure</w:t>
            </w:r>
            <w:r w:rsidRPr="006159E6">
              <w:rPr>
                <w:lang w:val="en-US"/>
              </w:rPr>
              <w:softHyphen/>
              <w:t>Type</w:t>
            </w:r>
          </w:p>
        </w:tc>
        <w:tc>
          <w:tcPr>
            <w:tcW w:w="5812" w:type="dxa"/>
          </w:tcPr>
          <w:p w14:paraId="2F03E9D1" w14:textId="77777777" w:rsidR="001A1D99" w:rsidRPr="006159E6" w:rsidRDefault="001A1D99" w:rsidP="001A1D99">
            <w:pPr>
              <w:pStyle w:val="CellBody"/>
              <w:rPr>
                <w:rStyle w:val="Fett"/>
                <w:lang w:val="en-US"/>
              </w:rPr>
            </w:pPr>
            <w:r w:rsidRPr="006159E6">
              <w:rPr>
                <w:rStyle w:val="Fett"/>
                <w:lang w:val="en-US"/>
              </w:rPr>
              <w:t>Values:</w:t>
            </w:r>
          </w:p>
          <w:p w14:paraId="442DD5C9" w14:textId="77777777" w:rsidR="001A1D99" w:rsidRPr="006159E6" w:rsidRDefault="001A1D99" w:rsidP="00ED3F3F">
            <w:pPr>
              <w:pStyle w:val="condition1"/>
            </w:pPr>
            <w:r w:rsidRPr="006159E6">
              <w:t>If ‘Commodity’ is an Emissions Commodity, then the value of this field must be a valid Emissions Commodity value. In this case, ‘Total</w:t>
            </w:r>
            <w:r w:rsidRPr="006159E6">
              <w:softHyphen/>
              <w:t>VolumeUnit’ expresses the total number of EUA certificates in the underlying transaction.</w:t>
            </w:r>
          </w:p>
          <w:p w14:paraId="2D6F5836" w14:textId="77777777" w:rsidR="001A1D99" w:rsidRPr="006159E6" w:rsidRDefault="001A1D99" w:rsidP="00ED3F3F">
            <w:pPr>
              <w:pStyle w:val="condition1"/>
            </w:pPr>
            <w:r w:rsidRPr="006159E6">
              <w:t>For Financial Transactions, this is the ‘CapacityUnit’ in which the ‘NotionalQuantity’ is denominated.</w:t>
            </w:r>
          </w:p>
          <w:p w14:paraId="2397E171" w14:textId="77777777" w:rsidR="000B0B25" w:rsidRPr="006159E6" w:rsidRDefault="000B0B25" w:rsidP="00ED3F3F">
            <w:pPr>
              <w:pStyle w:val="condition1"/>
            </w:pPr>
            <w:r w:rsidRPr="006159E6">
              <w:t>For non-physical commodity transactions (such as volatility) or non-commodity asset class transactions, this is the ‘TotalAmountCurrency’.</w:t>
            </w:r>
          </w:p>
        </w:tc>
      </w:tr>
      <w:tr w:rsidR="00175787" w:rsidRPr="006159E6" w14:paraId="27749425" w14:textId="77777777" w:rsidTr="003854A5">
        <w:trPr>
          <w:cantSplit/>
        </w:trPr>
        <w:tc>
          <w:tcPr>
            <w:tcW w:w="1418" w:type="dxa"/>
          </w:tcPr>
          <w:p w14:paraId="4F52F86F" w14:textId="77777777" w:rsidR="00175787" w:rsidRPr="006159E6" w:rsidRDefault="00175787" w:rsidP="00D02290">
            <w:pPr>
              <w:pStyle w:val="CellBody"/>
              <w:rPr>
                <w:lang w:val="en-US"/>
              </w:rPr>
            </w:pPr>
            <w:r w:rsidRPr="006159E6">
              <w:rPr>
                <w:lang w:val="en-US"/>
              </w:rPr>
              <w:t>Total</w:t>
            </w:r>
            <w:r w:rsidRPr="006159E6">
              <w:rPr>
                <w:lang w:val="en-US"/>
              </w:rPr>
              <w:softHyphen/>
              <w:t>Amount</w:t>
            </w:r>
            <w:r w:rsidRPr="006159E6">
              <w:rPr>
                <w:lang w:val="en-US"/>
              </w:rPr>
              <w:softHyphen/>
              <w:t>Currency</w:t>
            </w:r>
          </w:p>
        </w:tc>
        <w:tc>
          <w:tcPr>
            <w:tcW w:w="850" w:type="dxa"/>
          </w:tcPr>
          <w:p w14:paraId="3D11AD31" w14:textId="77777777" w:rsidR="00175787" w:rsidRPr="006159E6" w:rsidRDefault="00175787" w:rsidP="00D02290">
            <w:pPr>
              <w:pStyle w:val="CellBody"/>
              <w:rPr>
                <w:lang w:val="en-US"/>
              </w:rPr>
            </w:pPr>
            <w:r w:rsidRPr="006159E6">
              <w:rPr>
                <w:lang w:val="en-US"/>
              </w:rPr>
              <w:t>M+CH</w:t>
            </w:r>
          </w:p>
        </w:tc>
        <w:tc>
          <w:tcPr>
            <w:tcW w:w="1418" w:type="dxa"/>
          </w:tcPr>
          <w:p w14:paraId="6A2DF5BC" w14:textId="77777777" w:rsidR="00175787" w:rsidRPr="006159E6" w:rsidRDefault="00175787"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00390B56" w14:textId="6D5A6AEB" w:rsidR="00175787" w:rsidRPr="006159E6" w:rsidRDefault="00175787" w:rsidP="00224F03">
            <w:pPr>
              <w:pStyle w:val="CellBody"/>
              <w:rPr>
                <w:lang w:val="en-US"/>
              </w:rPr>
            </w:pPr>
            <w:r w:rsidRPr="006159E6">
              <w:rPr>
                <w:lang w:val="en-US"/>
              </w:rPr>
              <w:t>Used for non-commodity asset classes to express the notional amount currency.</w:t>
            </w:r>
          </w:p>
        </w:tc>
      </w:tr>
      <w:tr w:rsidR="00BB44F2" w:rsidRPr="006159E6" w14:paraId="23685107" w14:textId="77777777" w:rsidTr="003854A5">
        <w:trPr>
          <w:cantSplit/>
        </w:trPr>
        <w:tc>
          <w:tcPr>
            <w:tcW w:w="9498" w:type="dxa"/>
            <w:gridSpan w:val="4"/>
            <w:shd w:val="clear" w:color="auto" w:fill="BFBFBF" w:themeFill="background1" w:themeFillShade="BF"/>
          </w:tcPr>
          <w:p w14:paraId="3E64283C" w14:textId="77777777" w:rsidR="00BB44F2" w:rsidRPr="006159E6" w:rsidRDefault="00BB44F2" w:rsidP="00D02290">
            <w:pPr>
              <w:pStyle w:val="CellBody"/>
              <w:rPr>
                <w:lang w:val="en-US"/>
              </w:rPr>
            </w:pPr>
            <w:r w:rsidRPr="006159E6">
              <w:rPr>
                <w:lang w:val="en-US"/>
              </w:rPr>
              <w:t xml:space="preserve">End of </w:t>
            </w:r>
            <w:r w:rsidRPr="006159E6">
              <w:rPr>
                <w:rStyle w:val="Fett"/>
                <w:lang w:val="en-US"/>
              </w:rPr>
              <w:t>XSD choice</w:t>
            </w:r>
          </w:p>
        </w:tc>
      </w:tr>
      <w:tr w:rsidR="000F06A1" w:rsidRPr="006159E6" w14:paraId="0A779DAD" w14:textId="77777777" w:rsidTr="00735D91">
        <w:tblPrEx>
          <w:tblLook w:val="0020" w:firstRow="1" w:lastRow="0" w:firstColumn="0" w:lastColumn="0" w:noHBand="0" w:noVBand="0"/>
        </w:tblPrEx>
        <w:trPr>
          <w:cantSplit/>
          <w:ins w:id="1172" w:author="Autor"/>
        </w:trPr>
        <w:tc>
          <w:tcPr>
            <w:tcW w:w="9498" w:type="dxa"/>
            <w:gridSpan w:val="4"/>
            <w:shd w:val="clear" w:color="auto" w:fill="BFBFBF" w:themeFill="background1" w:themeFillShade="BF"/>
          </w:tcPr>
          <w:p w14:paraId="4A9EE5CA" w14:textId="77777777" w:rsidR="000F06A1" w:rsidRDefault="000F06A1" w:rsidP="00735D91">
            <w:pPr>
              <w:pStyle w:val="CellBody"/>
              <w:rPr>
                <w:ins w:id="1173" w:author="Autor"/>
                <w:lang w:val="en-US"/>
              </w:rPr>
            </w:pPr>
            <w:ins w:id="1174" w:author="Autor">
              <w:r w:rsidRPr="006159E6">
                <w:rPr>
                  <w:rStyle w:val="XSDSectionTitle"/>
                  <w:lang w:val="en-US"/>
                </w:rPr>
                <w:t>XSD choice</w:t>
              </w:r>
              <w:r w:rsidRPr="006159E6">
                <w:rPr>
                  <w:lang w:val="en-US"/>
                </w:rPr>
                <w:t xml:space="preserve">: </w:t>
              </w:r>
              <w:r>
                <w:rPr>
                  <w:lang w:val="en-US"/>
                </w:rPr>
                <w:t>mandatory</w:t>
              </w:r>
              <w:r w:rsidRPr="006159E6">
                <w:rPr>
                  <w:lang w:val="en-US"/>
                </w:rPr>
                <w:t xml:space="preserve"> section</w:t>
              </w:r>
            </w:ins>
          </w:p>
          <w:p w14:paraId="4CE25F5B" w14:textId="77777777" w:rsidR="000F06A1" w:rsidRDefault="000F06A1" w:rsidP="00735D91">
            <w:pPr>
              <w:pStyle w:val="CellBody"/>
              <w:rPr>
                <w:ins w:id="1175" w:author="Autor"/>
                <w:lang w:val="en-US"/>
              </w:rPr>
            </w:pPr>
            <w:ins w:id="1176" w:author="Autor">
              <w:r w:rsidRPr="000C3B8A">
                <w:rPr>
                  <w:rStyle w:val="Fett"/>
                </w:rPr>
                <w:t>Choices</w:t>
              </w:r>
              <w:r>
                <w:rPr>
                  <w:lang w:val="en-US"/>
                </w:rPr>
                <w:t>:</w:t>
              </w:r>
            </w:ins>
          </w:p>
          <w:p w14:paraId="23711242" w14:textId="77777777" w:rsidR="000F06A1" w:rsidRDefault="000F06A1" w:rsidP="00735D91">
            <w:pPr>
              <w:pStyle w:val="condition1"/>
              <w:rPr>
                <w:ins w:id="1177" w:author="Autor"/>
              </w:rPr>
            </w:pPr>
            <w:ins w:id="1178" w:author="Autor">
              <w:r>
                <w:t>If the trade date is to be expressed in local time without a time zone indicator, then ‘TradeDate’ must be used.</w:t>
              </w:r>
            </w:ins>
          </w:p>
          <w:p w14:paraId="43D62C8B" w14:textId="77777777" w:rsidR="000F06A1" w:rsidRPr="001A4439" w:rsidRDefault="000F06A1" w:rsidP="00735D91">
            <w:pPr>
              <w:pStyle w:val="condition1"/>
              <w:rPr>
                <w:ins w:id="1179" w:author="Autor"/>
              </w:rPr>
            </w:pPr>
            <w:ins w:id="1180" w:author="Autor">
              <w:r>
                <w:t>If the trade date and time is to be expressed in UTC plus time zone offset, then ‘</w:t>
              </w:r>
              <w:r w:rsidRPr="00B54E3E">
                <w:t>TradeExecutionTimestamp</w:t>
              </w:r>
              <w:r>
                <w:t xml:space="preserve">’ must be used. See also </w:t>
              </w:r>
              <w:r>
                <w:fldChar w:fldCharType="begin"/>
              </w:r>
              <w:r>
                <w:instrText xml:space="preserve"> REF BR008 \h </w:instrText>
              </w:r>
            </w:ins>
            <w:ins w:id="1181" w:author="Autor">
              <w:r>
                <w:fldChar w:fldCharType="separate"/>
              </w:r>
              <w:r>
                <w:t>BR008</w:t>
              </w:r>
              <w:r>
                <w:fldChar w:fldCharType="end"/>
              </w:r>
              <w:r>
                <w:t>.</w:t>
              </w:r>
            </w:ins>
          </w:p>
        </w:tc>
      </w:tr>
      <w:tr w:rsidR="00C067CE" w:rsidRPr="006159E6" w14:paraId="2EB432D0" w14:textId="77777777" w:rsidTr="009053C6">
        <w:tblPrEx>
          <w:tblLook w:val="0020" w:firstRow="1" w:lastRow="0" w:firstColumn="0" w:lastColumn="0" w:noHBand="0" w:noVBand="0"/>
        </w:tblPrEx>
        <w:trPr>
          <w:cantSplit/>
        </w:trPr>
        <w:tc>
          <w:tcPr>
            <w:tcW w:w="1418" w:type="dxa"/>
            <w:tcBorders>
              <w:top w:val="single" w:sz="4" w:space="0" w:color="auto"/>
              <w:left w:val="single" w:sz="4" w:space="0" w:color="auto"/>
              <w:bottom w:val="single" w:sz="4" w:space="0" w:color="auto"/>
              <w:right w:val="single" w:sz="4" w:space="0" w:color="auto"/>
            </w:tcBorders>
          </w:tcPr>
          <w:p w14:paraId="61C78A41" w14:textId="77777777" w:rsidR="00C067CE" w:rsidRPr="006159E6" w:rsidRDefault="00C067CE" w:rsidP="009053C6">
            <w:pPr>
              <w:pStyle w:val="CellBody"/>
              <w:rPr>
                <w:bCs/>
                <w:lang w:val="en-US"/>
              </w:rPr>
            </w:pPr>
            <w:r>
              <w:rPr>
                <w:lang w:val="en-US"/>
              </w:rPr>
              <w:t>TradeDate</w:t>
            </w:r>
          </w:p>
        </w:tc>
        <w:tc>
          <w:tcPr>
            <w:tcW w:w="850" w:type="dxa"/>
            <w:tcBorders>
              <w:top w:val="single" w:sz="4" w:space="0" w:color="auto"/>
              <w:left w:val="single" w:sz="4" w:space="0" w:color="auto"/>
              <w:bottom w:val="single" w:sz="4" w:space="0" w:color="auto"/>
              <w:right w:val="single" w:sz="4" w:space="0" w:color="auto"/>
            </w:tcBorders>
          </w:tcPr>
          <w:p w14:paraId="3F0FC837" w14:textId="3745B239" w:rsidR="00C067CE" w:rsidRPr="006159E6" w:rsidRDefault="00C067CE" w:rsidP="009053C6">
            <w:pPr>
              <w:pStyle w:val="CellBody"/>
              <w:rPr>
                <w:lang w:val="en-US"/>
              </w:rPr>
            </w:pPr>
            <w:r>
              <w:rPr>
                <w:lang w:val="en-US"/>
              </w:rPr>
              <w:t>M</w:t>
            </w:r>
            <w:ins w:id="1182" w:author="Autor">
              <w:r w:rsidR="003E573A">
                <w:rPr>
                  <w:lang w:val="en-US"/>
                </w:rPr>
                <w:t>+CH</w:t>
              </w:r>
            </w:ins>
          </w:p>
        </w:tc>
        <w:tc>
          <w:tcPr>
            <w:tcW w:w="1418" w:type="dxa"/>
            <w:tcBorders>
              <w:top w:val="single" w:sz="4" w:space="0" w:color="auto"/>
              <w:left w:val="single" w:sz="4" w:space="0" w:color="auto"/>
              <w:bottom w:val="single" w:sz="4" w:space="0" w:color="auto"/>
              <w:right w:val="single" w:sz="4" w:space="0" w:color="auto"/>
            </w:tcBorders>
          </w:tcPr>
          <w:p w14:paraId="5B80AF55" w14:textId="77777777" w:rsidR="00C067CE" w:rsidRPr="006159E6" w:rsidRDefault="00C067CE" w:rsidP="009053C6">
            <w:pPr>
              <w:pStyle w:val="CellBody"/>
              <w:rPr>
                <w:lang w:val="en-US"/>
              </w:rPr>
            </w:pPr>
            <w:r>
              <w:rPr>
                <w:lang w:val="en-US"/>
              </w:rPr>
              <w:t>DateType</w:t>
            </w:r>
          </w:p>
        </w:tc>
        <w:tc>
          <w:tcPr>
            <w:tcW w:w="5812" w:type="dxa"/>
            <w:tcBorders>
              <w:top w:val="single" w:sz="4" w:space="0" w:color="auto"/>
              <w:left w:val="single" w:sz="4" w:space="0" w:color="auto"/>
              <w:bottom w:val="single" w:sz="4" w:space="0" w:color="auto"/>
              <w:right w:val="single" w:sz="4" w:space="0" w:color="auto"/>
            </w:tcBorders>
          </w:tcPr>
          <w:p w14:paraId="72D34969" w14:textId="6301EBC7" w:rsidR="00C067CE" w:rsidRPr="00A67465" w:rsidRDefault="003E573A" w:rsidP="003E573A">
            <w:pPr>
              <w:pStyle w:val="CellBody"/>
              <w:rPr>
                <w:lang w:val="en-US"/>
              </w:rPr>
            </w:pPr>
            <w:ins w:id="1183" w:author="Autor">
              <w:r w:rsidRPr="000C3B8A">
                <w:rPr>
                  <w:rStyle w:val="Fett"/>
                </w:rPr>
                <w:t>Note</w:t>
              </w:r>
              <w:r>
                <w:rPr>
                  <w:lang w:val="en-US"/>
                </w:rPr>
                <w:t>: This field is retained for backwards compatibility.</w:t>
              </w:r>
            </w:ins>
          </w:p>
        </w:tc>
      </w:tr>
      <w:tr w:rsidR="000F06A1" w:rsidRPr="006159E6" w14:paraId="73C1754E" w14:textId="77777777" w:rsidTr="00735D91">
        <w:tblPrEx>
          <w:tblLook w:val="0020" w:firstRow="1" w:lastRow="0" w:firstColumn="0" w:lastColumn="0" w:noHBand="0" w:noVBand="0"/>
        </w:tblPrEx>
        <w:trPr>
          <w:cantSplit/>
          <w:ins w:id="1184" w:author="Autor"/>
        </w:trPr>
        <w:tc>
          <w:tcPr>
            <w:tcW w:w="1418" w:type="dxa"/>
            <w:tcBorders>
              <w:top w:val="single" w:sz="4" w:space="0" w:color="auto"/>
              <w:left w:val="single" w:sz="4" w:space="0" w:color="auto"/>
              <w:bottom w:val="single" w:sz="4" w:space="0" w:color="auto"/>
              <w:right w:val="single" w:sz="4" w:space="0" w:color="auto"/>
            </w:tcBorders>
          </w:tcPr>
          <w:p w14:paraId="6D9391FF" w14:textId="77777777" w:rsidR="000F06A1" w:rsidRPr="006159E6" w:rsidRDefault="000F06A1" w:rsidP="00735D91">
            <w:pPr>
              <w:pStyle w:val="CellBody"/>
              <w:rPr>
                <w:ins w:id="1185" w:author="Autor"/>
                <w:bCs/>
                <w:lang w:val="en-US"/>
              </w:rPr>
            </w:pPr>
            <w:ins w:id="1186" w:author="Autor">
              <w:r>
                <w:rPr>
                  <w:lang w:val="en-US"/>
                </w:rPr>
                <w:t>TradeExecutionTimestamp</w:t>
              </w:r>
            </w:ins>
          </w:p>
        </w:tc>
        <w:tc>
          <w:tcPr>
            <w:tcW w:w="850" w:type="dxa"/>
            <w:tcBorders>
              <w:top w:val="single" w:sz="4" w:space="0" w:color="auto"/>
              <w:left w:val="single" w:sz="4" w:space="0" w:color="auto"/>
              <w:bottom w:val="single" w:sz="4" w:space="0" w:color="auto"/>
              <w:right w:val="single" w:sz="4" w:space="0" w:color="auto"/>
            </w:tcBorders>
          </w:tcPr>
          <w:p w14:paraId="5154CBA3" w14:textId="77777777" w:rsidR="000F06A1" w:rsidRPr="006159E6" w:rsidRDefault="000F06A1" w:rsidP="00735D91">
            <w:pPr>
              <w:pStyle w:val="CellBody"/>
              <w:rPr>
                <w:ins w:id="1187" w:author="Autor"/>
                <w:lang w:val="en-US"/>
              </w:rPr>
            </w:pPr>
            <w:ins w:id="1188" w:author="Autor">
              <w:r>
                <w:rPr>
                  <w:lang w:val="en-US"/>
                </w:rPr>
                <w:t>M+CH</w:t>
              </w:r>
            </w:ins>
          </w:p>
        </w:tc>
        <w:tc>
          <w:tcPr>
            <w:tcW w:w="1418" w:type="dxa"/>
            <w:tcBorders>
              <w:top w:val="single" w:sz="4" w:space="0" w:color="auto"/>
              <w:left w:val="single" w:sz="4" w:space="0" w:color="auto"/>
              <w:bottom w:val="single" w:sz="4" w:space="0" w:color="auto"/>
              <w:right w:val="single" w:sz="4" w:space="0" w:color="auto"/>
            </w:tcBorders>
          </w:tcPr>
          <w:p w14:paraId="3D150A8D" w14:textId="77777777" w:rsidR="000F06A1" w:rsidRPr="006159E6" w:rsidRDefault="000F06A1" w:rsidP="00735D91">
            <w:pPr>
              <w:pStyle w:val="CellBody"/>
              <w:rPr>
                <w:ins w:id="1189" w:author="Autor"/>
                <w:lang w:val="en-US"/>
              </w:rPr>
            </w:pPr>
            <w:ins w:id="1190" w:author="Autor">
              <w:r w:rsidRPr="006159E6">
                <w:rPr>
                  <w:lang w:val="en-US"/>
                </w:rPr>
                <w:t>UTC</w:t>
              </w:r>
              <w:r>
                <w:rPr>
                  <w:lang w:val="en-US"/>
                </w:rPr>
                <w:t>Offset</w:t>
              </w:r>
              <w:r w:rsidRPr="006159E6">
                <w:rPr>
                  <w:lang w:val="en-US"/>
                </w:rPr>
                <w:softHyphen/>
                <w:t>Timestamp</w:t>
              </w:r>
              <w:r w:rsidRPr="006159E6">
                <w:rPr>
                  <w:lang w:val="en-US"/>
                </w:rPr>
                <w:softHyphen/>
              </w:r>
              <w:r>
                <w:rPr>
                  <w:lang w:val="en-US"/>
                </w:rPr>
                <w:softHyphen/>
              </w:r>
              <w:r w:rsidRPr="006159E6">
                <w:rPr>
                  <w:lang w:val="en-US"/>
                </w:rPr>
                <w:t>Type</w:t>
              </w:r>
            </w:ins>
          </w:p>
        </w:tc>
        <w:tc>
          <w:tcPr>
            <w:tcW w:w="5812" w:type="dxa"/>
            <w:tcBorders>
              <w:top w:val="single" w:sz="4" w:space="0" w:color="auto"/>
              <w:left w:val="single" w:sz="4" w:space="0" w:color="auto"/>
              <w:bottom w:val="single" w:sz="4" w:space="0" w:color="auto"/>
              <w:right w:val="single" w:sz="4" w:space="0" w:color="auto"/>
            </w:tcBorders>
          </w:tcPr>
          <w:p w14:paraId="6B4290FF" w14:textId="77777777" w:rsidR="000F06A1" w:rsidRPr="006159E6" w:rsidRDefault="000F06A1" w:rsidP="00735D91">
            <w:pPr>
              <w:pStyle w:val="CellBody"/>
              <w:rPr>
                <w:ins w:id="1191" w:author="Autor"/>
                <w:rFonts w:eastAsia="Calibri"/>
                <w:szCs w:val="22"/>
                <w:lang w:val="en-US"/>
              </w:rPr>
            </w:pPr>
          </w:p>
        </w:tc>
      </w:tr>
      <w:tr w:rsidR="000F06A1" w:rsidRPr="006159E6" w14:paraId="1A633C37" w14:textId="77777777" w:rsidTr="00735D91">
        <w:tblPrEx>
          <w:tblLook w:val="0020" w:firstRow="1" w:lastRow="0" w:firstColumn="0" w:lastColumn="0" w:noHBand="0" w:noVBand="0"/>
        </w:tblPrEx>
        <w:trPr>
          <w:cantSplit/>
          <w:ins w:id="1192" w:author="Autor"/>
        </w:trPr>
        <w:tc>
          <w:tcPr>
            <w:tcW w:w="9498" w:type="dxa"/>
            <w:gridSpan w:val="4"/>
            <w:shd w:val="clear" w:color="auto" w:fill="BFBFBF" w:themeFill="background1" w:themeFillShade="BF"/>
          </w:tcPr>
          <w:p w14:paraId="5FBE161D" w14:textId="77777777" w:rsidR="000F06A1" w:rsidRPr="001A4439" w:rsidRDefault="000F06A1" w:rsidP="00735D91">
            <w:pPr>
              <w:pStyle w:val="CellBody"/>
              <w:rPr>
                <w:ins w:id="1193" w:author="Autor"/>
                <w:lang w:val="en-US"/>
              </w:rPr>
            </w:pPr>
            <w:ins w:id="1194" w:author="Autor">
              <w:r>
                <w:rPr>
                  <w:lang w:val="en-US"/>
                </w:rPr>
                <w:t xml:space="preserve">End of </w:t>
              </w:r>
              <w:r w:rsidRPr="000C3B8A">
                <w:rPr>
                  <w:rStyle w:val="Fett"/>
                </w:rPr>
                <w:t>XSD choice</w:t>
              </w:r>
            </w:ins>
          </w:p>
        </w:tc>
      </w:tr>
      <w:tr w:rsidR="00A72545" w:rsidRPr="006159E6" w14:paraId="73EDB4BE" w14:textId="77777777" w:rsidTr="003854A5">
        <w:trPr>
          <w:cantSplit/>
        </w:trPr>
        <w:tc>
          <w:tcPr>
            <w:tcW w:w="1418" w:type="dxa"/>
          </w:tcPr>
          <w:p w14:paraId="48321173" w14:textId="77777777" w:rsidR="00A72545" w:rsidRPr="006159E6" w:rsidRDefault="00A72545" w:rsidP="00D02290">
            <w:pPr>
              <w:pStyle w:val="CellBody"/>
              <w:rPr>
                <w:lang w:val="en-US"/>
              </w:rPr>
            </w:pPr>
            <w:r w:rsidRPr="006159E6">
              <w:rPr>
                <w:lang w:val="en-US"/>
              </w:rPr>
              <w:t>Capacity</w:t>
            </w:r>
            <w:r w:rsidRPr="006159E6">
              <w:rPr>
                <w:lang w:val="en-US"/>
              </w:rPr>
              <w:softHyphen/>
              <w:t>Unit</w:t>
            </w:r>
          </w:p>
        </w:tc>
        <w:tc>
          <w:tcPr>
            <w:tcW w:w="850" w:type="dxa"/>
          </w:tcPr>
          <w:p w14:paraId="43D44983" w14:textId="77777777" w:rsidR="00A72545" w:rsidRPr="006159E6" w:rsidRDefault="00A72545" w:rsidP="00D02290">
            <w:pPr>
              <w:pStyle w:val="CellBody"/>
              <w:rPr>
                <w:lang w:val="en-US"/>
              </w:rPr>
            </w:pPr>
            <w:r w:rsidRPr="006159E6">
              <w:rPr>
                <w:lang w:val="en-US"/>
              </w:rPr>
              <w:t>C</w:t>
            </w:r>
          </w:p>
        </w:tc>
        <w:tc>
          <w:tcPr>
            <w:tcW w:w="1418" w:type="dxa"/>
          </w:tcPr>
          <w:p w14:paraId="4214ED2C" w14:textId="77777777" w:rsidR="00A72545" w:rsidRPr="006159E6" w:rsidRDefault="00A72545" w:rsidP="00D02290">
            <w:pPr>
              <w:pStyle w:val="CellBody"/>
              <w:rPr>
                <w:lang w:val="en-US"/>
              </w:rPr>
            </w:pPr>
            <w:r w:rsidRPr="006159E6">
              <w:rPr>
                <w:lang w:val="en-US"/>
              </w:rPr>
              <w:t>UnitOf</w:t>
            </w:r>
            <w:r w:rsidRPr="006159E6">
              <w:rPr>
                <w:lang w:val="en-US"/>
              </w:rPr>
              <w:softHyphen/>
              <w:t>Measure</w:t>
            </w:r>
            <w:r w:rsidRPr="006159E6">
              <w:rPr>
                <w:lang w:val="en-US"/>
              </w:rPr>
              <w:softHyphen/>
              <w:t>Type</w:t>
            </w:r>
          </w:p>
        </w:tc>
        <w:tc>
          <w:tcPr>
            <w:tcW w:w="5812" w:type="dxa"/>
          </w:tcPr>
          <w:p w14:paraId="37DB8EDF" w14:textId="77777777" w:rsidR="004C7339" w:rsidRPr="006159E6" w:rsidRDefault="004C7339" w:rsidP="004C7339">
            <w:pPr>
              <w:pStyle w:val="CellBody"/>
              <w:rPr>
                <w:rStyle w:val="Fett"/>
                <w:lang w:val="en-US"/>
              </w:rPr>
            </w:pPr>
            <w:r w:rsidRPr="006159E6">
              <w:rPr>
                <w:rStyle w:val="Fett"/>
                <w:lang w:val="en-US"/>
              </w:rPr>
              <w:t>Occurrence:</w:t>
            </w:r>
          </w:p>
          <w:p w14:paraId="7D04CB56" w14:textId="77777777" w:rsidR="004C7339" w:rsidRPr="006159E6" w:rsidRDefault="004C7339" w:rsidP="00ED3F3F">
            <w:pPr>
              <w:pStyle w:val="condition1"/>
            </w:pPr>
            <w:r w:rsidRPr="006159E6">
              <w:t>If ‘TransactionType’ is a Financial Transaction or if ‘Commodity’ is an Emissions Commodity, then this field must be omitted.</w:t>
            </w:r>
          </w:p>
          <w:p w14:paraId="3BF9A9A3" w14:textId="77777777" w:rsidR="00A72545" w:rsidRPr="006159E6" w:rsidRDefault="00AB0EEF" w:rsidP="00ED3F3F">
            <w:pPr>
              <w:pStyle w:val="condition1"/>
            </w:pPr>
            <w:r w:rsidRPr="006159E6">
              <w:t>Else, this field</w:t>
            </w:r>
            <w:r w:rsidR="004C7339" w:rsidRPr="006159E6">
              <w:t xml:space="preserve"> is mandatory.</w:t>
            </w:r>
          </w:p>
        </w:tc>
      </w:tr>
      <w:tr w:rsidR="00A72545" w:rsidRPr="006159E6" w14:paraId="10EC239B" w14:textId="77777777" w:rsidTr="003854A5">
        <w:trPr>
          <w:cantSplit/>
        </w:trPr>
        <w:tc>
          <w:tcPr>
            <w:tcW w:w="9498" w:type="dxa"/>
            <w:gridSpan w:val="4"/>
            <w:shd w:val="clear" w:color="auto" w:fill="BFBFBF" w:themeFill="background1" w:themeFillShade="BF"/>
          </w:tcPr>
          <w:p w14:paraId="013BD7C3" w14:textId="77777777" w:rsidR="00A72545" w:rsidRPr="006159E6" w:rsidRDefault="00A72545" w:rsidP="00D02290">
            <w:pPr>
              <w:pStyle w:val="CellBody"/>
              <w:rPr>
                <w:lang w:val="en-US"/>
              </w:rPr>
            </w:pPr>
            <w:r w:rsidRPr="006159E6">
              <w:rPr>
                <w:rStyle w:val="XSDSectionTitle"/>
                <w:lang w:val="en-US"/>
              </w:rPr>
              <w:t>BrokerConfirmation/PriceUnit</w:t>
            </w:r>
            <w:r w:rsidRPr="006159E6">
              <w:rPr>
                <w:lang w:val="en-US"/>
              </w:rPr>
              <w:t>: conditional section</w:t>
            </w:r>
          </w:p>
          <w:p w14:paraId="6FD0F555" w14:textId="77777777" w:rsidR="00603D23" w:rsidRPr="006159E6" w:rsidRDefault="00603D23" w:rsidP="00603D23">
            <w:pPr>
              <w:pStyle w:val="CellBody"/>
              <w:rPr>
                <w:rStyle w:val="Fett"/>
                <w:lang w:val="en-US"/>
              </w:rPr>
            </w:pPr>
            <w:r w:rsidRPr="006159E6">
              <w:rPr>
                <w:rStyle w:val="Fett"/>
                <w:lang w:val="en-US"/>
              </w:rPr>
              <w:t>Conditions:</w:t>
            </w:r>
          </w:p>
          <w:p w14:paraId="3E609F23" w14:textId="77777777" w:rsidR="00603D23" w:rsidRPr="006159E6" w:rsidRDefault="00603D23" w:rsidP="00ED3F3F">
            <w:pPr>
              <w:pStyle w:val="condition1"/>
            </w:pPr>
            <w:r w:rsidRPr="006159E6">
              <w:t>If ‘TransactionType’ is a Financial Transaction or if ‘Commodity’ is an Emissions Commodity, then this section must be omitted.</w:t>
            </w:r>
          </w:p>
          <w:p w14:paraId="1BC5DE41" w14:textId="77777777" w:rsidR="00A72545" w:rsidRPr="006159E6" w:rsidRDefault="00AB0EEF" w:rsidP="00ED3F3F">
            <w:pPr>
              <w:pStyle w:val="condition1"/>
            </w:pPr>
            <w:r w:rsidRPr="006159E6">
              <w:t>Else, this section</w:t>
            </w:r>
            <w:r w:rsidR="00603D23" w:rsidRPr="006159E6">
              <w:t xml:space="preserve"> is mandatory.</w:t>
            </w:r>
          </w:p>
        </w:tc>
      </w:tr>
      <w:tr w:rsidR="00A72545" w:rsidRPr="006159E6" w14:paraId="4A27F973" w14:textId="77777777" w:rsidTr="003854A5">
        <w:trPr>
          <w:cantSplit/>
        </w:trPr>
        <w:tc>
          <w:tcPr>
            <w:tcW w:w="1418" w:type="dxa"/>
          </w:tcPr>
          <w:p w14:paraId="4E1EA96E" w14:textId="77777777" w:rsidR="00A72545" w:rsidRPr="006159E6" w:rsidRDefault="00A72545" w:rsidP="00D02290">
            <w:pPr>
              <w:pStyle w:val="CellBody"/>
              <w:rPr>
                <w:lang w:val="en-US"/>
              </w:rPr>
            </w:pPr>
            <w:r w:rsidRPr="006159E6">
              <w:rPr>
                <w:lang w:val="en-US"/>
              </w:rPr>
              <w:t>Currency</w:t>
            </w:r>
          </w:p>
        </w:tc>
        <w:tc>
          <w:tcPr>
            <w:tcW w:w="850" w:type="dxa"/>
          </w:tcPr>
          <w:p w14:paraId="0956BCAD" w14:textId="77777777" w:rsidR="00A72545" w:rsidRPr="006159E6" w:rsidRDefault="00A72545" w:rsidP="00D02290">
            <w:pPr>
              <w:pStyle w:val="CellBody"/>
              <w:rPr>
                <w:lang w:val="en-US"/>
              </w:rPr>
            </w:pPr>
            <w:r w:rsidRPr="006159E6">
              <w:rPr>
                <w:lang w:val="en-US"/>
              </w:rPr>
              <w:t>M</w:t>
            </w:r>
          </w:p>
        </w:tc>
        <w:tc>
          <w:tcPr>
            <w:tcW w:w="1418" w:type="dxa"/>
          </w:tcPr>
          <w:p w14:paraId="5F90F8E9" w14:textId="77777777" w:rsidR="00A72545" w:rsidRPr="006159E6" w:rsidRDefault="00A72545"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57A9E819" w14:textId="77777777" w:rsidR="00326073" w:rsidRPr="006159E6" w:rsidRDefault="00326073" w:rsidP="00326073">
            <w:pPr>
              <w:pStyle w:val="CellBody"/>
              <w:rPr>
                <w:lang w:val="en-US"/>
              </w:rPr>
            </w:pPr>
            <w:r w:rsidRPr="006159E6">
              <w:rPr>
                <w:lang w:val="en-US"/>
              </w:rPr>
              <w:t>Wit</w:t>
            </w:r>
            <w:r w:rsidRPr="006159E6">
              <w:rPr>
                <w:rStyle w:val="Kommentarzeichen"/>
                <w:lang w:val="en-US"/>
              </w:rPr>
              <w:t xml:space="preserve">h </w:t>
            </w:r>
            <w:r w:rsidRPr="006159E6">
              <w:rPr>
                <w:lang w:val="en-US"/>
              </w:rPr>
              <w:t>boolean attribute @UseFractionUnit.</w:t>
            </w:r>
          </w:p>
          <w:p w14:paraId="2C39DEAD" w14:textId="77777777" w:rsidR="001F4B05" w:rsidRPr="006159E6" w:rsidRDefault="001F4B05" w:rsidP="001F4B05">
            <w:pPr>
              <w:pStyle w:val="CellBody"/>
              <w:rPr>
                <w:rStyle w:val="Fett"/>
                <w:lang w:val="en-US"/>
              </w:rPr>
            </w:pPr>
            <w:r w:rsidRPr="006159E6">
              <w:rPr>
                <w:rStyle w:val="Fett"/>
                <w:lang w:val="en-US"/>
              </w:rPr>
              <w:t>Values:</w:t>
            </w:r>
          </w:p>
          <w:p w14:paraId="43205349" w14:textId="77777777" w:rsidR="001F4B05" w:rsidRPr="006159E6" w:rsidRDefault="001F4B05" w:rsidP="00ED3F3F">
            <w:pPr>
              <w:pStyle w:val="condition1"/>
              <w:rPr>
                <w:u w:val="words"/>
              </w:rPr>
            </w:pPr>
            <w:r w:rsidRPr="006159E6">
              <w:t>The currency must be equal to ‘TradeConfirmation/Currency’.</w:t>
            </w:r>
          </w:p>
        </w:tc>
      </w:tr>
      <w:tr w:rsidR="00A72545" w:rsidRPr="006159E6" w14:paraId="3B8B7AD6" w14:textId="77777777" w:rsidTr="003854A5">
        <w:trPr>
          <w:cantSplit/>
        </w:trPr>
        <w:tc>
          <w:tcPr>
            <w:tcW w:w="1418" w:type="dxa"/>
          </w:tcPr>
          <w:p w14:paraId="7A999A20" w14:textId="77777777" w:rsidR="00A72545" w:rsidRPr="006159E6" w:rsidRDefault="00A72545" w:rsidP="00D02290">
            <w:pPr>
              <w:pStyle w:val="CellBody"/>
              <w:rPr>
                <w:lang w:val="en-US"/>
              </w:rPr>
            </w:pPr>
            <w:r w:rsidRPr="006159E6">
              <w:rPr>
                <w:lang w:val="en-US"/>
              </w:rPr>
              <w:t>Capacity</w:t>
            </w:r>
            <w:r w:rsidRPr="006159E6">
              <w:rPr>
                <w:lang w:val="en-US"/>
              </w:rPr>
              <w:softHyphen/>
              <w:t>Unit</w:t>
            </w:r>
          </w:p>
        </w:tc>
        <w:tc>
          <w:tcPr>
            <w:tcW w:w="850" w:type="dxa"/>
          </w:tcPr>
          <w:p w14:paraId="71BAA64C" w14:textId="77777777" w:rsidR="00A72545" w:rsidRPr="006159E6" w:rsidRDefault="00A72545" w:rsidP="00D02290">
            <w:pPr>
              <w:pStyle w:val="CellBody"/>
              <w:rPr>
                <w:lang w:val="en-US"/>
              </w:rPr>
            </w:pPr>
            <w:r w:rsidRPr="006159E6">
              <w:rPr>
                <w:lang w:val="en-US"/>
              </w:rPr>
              <w:t>M</w:t>
            </w:r>
          </w:p>
        </w:tc>
        <w:tc>
          <w:tcPr>
            <w:tcW w:w="1418" w:type="dxa"/>
          </w:tcPr>
          <w:p w14:paraId="208AA85F" w14:textId="77777777" w:rsidR="00A72545" w:rsidRPr="006159E6" w:rsidRDefault="00A72545" w:rsidP="00D02290">
            <w:pPr>
              <w:pStyle w:val="CellBody"/>
              <w:rPr>
                <w:lang w:val="en-US"/>
              </w:rPr>
            </w:pPr>
            <w:r w:rsidRPr="006159E6">
              <w:rPr>
                <w:lang w:val="en-US"/>
              </w:rPr>
              <w:t>UnitOf</w:t>
            </w:r>
            <w:r w:rsidRPr="006159E6">
              <w:rPr>
                <w:lang w:val="en-US"/>
              </w:rPr>
              <w:softHyphen/>
              <w:t>Measure</w:t>
            </w:r>
            <w:r w:rsidRPr="006159E6">
              <w:rPr>
                <w:lang w:val="en-US"/>
              </w:rPr>
              <w:softHyphen/>
              <w:t>Type</w:t>
            </w:r>
          </w:p>
        </w:tc>
        <w:tc>
          <w:tcPr>
            <w:tcW w:w="5812" w:type="dxa"/>
          </w:tcPr>
          <w:p w14:paraId="026A1A9C" w14:textId="77777777" w:rsidR="00A72545" w:rsidRPr="006159E6" w:rsidRDefault="00A72545" w:rsidP="00D02290">
            <w:pPr>
              <w:pStyle w:val="CellBody"/>
              <w:rPr>
                <w:lang w:val="en-US"/>
              </w:rPr>
            </w:pPr>
          </w:p>
        </w:tc>
      </w:tr>
      <w:tr w:rsidR="00A72545" w:rsidRPr="006159E6" w14:paraId="613C9039" w14:textId="77777777" w:rsidTr="003854A5">
        <w:trPr>
          <w:cantSplit/>
        </w:trPr>
        <w:tc>
          <w:tcPr>
            <w:tcW w:w="9498" w:type="dxa"/>
            <w:gridSpan w:val="4"/>
            <w:shd w:val="clear" w:color="auto" w:fill="BFBFBF" w:themeFill="background1" w:themeFillShade="BF"/>
          </w:tcPr>
          <w:p w14:paraId="70F42501" w14:textId="77777777" w:rsidR="00A72545" w:rsidRPr="006159E6" w:rsidRDefault="00A72545" w:rsidP="00D02290">
            <w:pPr>
              <w:pStyle w:val="CellBody"/>
              <w:rPr>
                <w:lang w:val="en-US"/>
              </w:rPr>
            </w:pPr>
            <w:r w:rsidRPr="006159E6">
              <w:rPr>
                <w:lang w:val="en-US"/>
              </w:rPr>
              <w:t xml:space="preserve">End of </w:t>
            </w:r>
            <w:r w:rsidRPr="006159E6">
              <w:rPr>
                <w:rStyle w:val="Fett"/>
                <w:lang w:val="en-US"/>
              </w:rPr>
              <w:t>PriceUnit</w:t>
            </w:r>
          </w:p>
        </w:tc>
      </w:tr>
      <w:tr w:rsidR="006E38B4" w:rsidRPr="006159E6" w14:paraId="23CFBCC6" w14:textId="77777777" w:rsidTr="003854A5">
        <w:trPr>
          <w:cantSplit/>
        </w:trPr>
        <w:tc>
          <w:tcPr>
            <w:tcW w:w="1418" w:type="dxa"/>
          </w:tcPr>
          <w:p w14:paraId="6B75B418" w14:textId="77777777" w:rsidR="006E38B4" w:rsidRPr="006159E6" w:rsidRDefault="006E38B4" w:rsidP="00DC5E4A">
            <w:pPr>
              <w:pStyle w:val="CellBody"/>
              <w:rPr>
                <w:lang w:val="en-US"/>
              </w:rPr>
            </w:pPr>
            <w:r w:rsidRPr="006159E6">
              <w:rPr>
                <w:lang w:val="en-US"/>
              </w:rPr>
              <w:lastRenderedPageBreak/>
              <w:t>Variable</w:t>
            </w:r>
            <w:r w:rsidRPr="006159E6">
              <w:rPr>
                <w:lang w:val="en-US"/>
              </w:rPr>
              <w:softHyphen/>
              <w:t>Volume</w:t>
            </w:r>
          </w:p>
        </w:tc>
        <w:tc>
          <w:tcPr>
            <w:tcW w:w="850" w:type="dxa"/>
          </w:tcPr>
          <w:p w14:paraId="1D8AF14F" w14:textId="77777777" w:rsidR="006E38B4" w:rsidRPr="006159E6" w:rsidRDefault="006E38B4" w:rsidP="00DC5E4A">
            <w:pPr>
              <w:pStyle w:val="CellBody"/>
              <w:rPr>
                <w:lang w:val="en-US"/>
              </w:rPr>
            </w:pPr>
            <w:r w:rsidRPr="006159E6">
              <w:rPr>
                <w:lang w:val="en-US"/>
              </w:rPr>
              <w:t>C</w:t>
            </w:r>
          </w:p>
        </w:tc>
        <w:tc>
          <w:tcPr>
            <w:tcW w:w="1418" w:type="dxa"/>
          </w:tcPr>
          <w:p w14:paraId="76582F73" w14:textId="77777777" w:rsidR="006E38B4" w:rsidRPr="006159E6" w:rsidRDefault="006E38B4" w:rsidP="00DC5E4A">
            <w:pPr>
              <w:pStyle w:val="CellBody"/>
              <w:rPr>
                <w:lang w:val="en-US"/>
              </w:rPr>
            </w:pPr>
            <w:r w:rsidRPr="006159E6">
              <w:rPr>
                <w:lang w:val="en-US"/>
              </w:rPr>
              <w:t>TrueFalseType</w:t>
            </w:r>
          </w:p>
        </w:tc>
        <w:tc>
          <w:tcPr>
            <w:tcW w:w="5812" w:type="dxa"/>
          </w:tcPr>
          <w:p w14:paraId="3021411F" w14:textId="77777777" w:rsidR="006E38B4" w:rsidRPr="006159E6" w:rsidRDefault="006E38B4" w:rsidP="00DC5E4A">
            <w:pPr>
              <w:pStyle w:val="CellBody"/>
              <w:rPr>
                <w:rStyle w:val="Fett"/>
                <w:lang w:val="en-US"/>
              </w:rPr>
            </w:pPr>
            <w:r w:rsidRPr="006159E6">
              <w:rPr>
                <w:rStyle w:val="Fett"/>
                <w:lang w:val="en-US"/>
              </w:rPr>
              <w:t>Occurrence:</w:t>
            </w:r>
          </w:p>
          <w:p w14:paraId="06CBFCEF" w14:textId="77777777" w:rsidR="006E38B4" w:rsidRPr="006159E6" w:rsidRDefault="006E38B4" w:rsidP="00ED3F3F">
            <w:pPr>
              <w:pStyle w:val="condition1"/>
            </w:pPr>
            <w:r w:rsidRPr="006159E6">
              <w:t>If ‘TransactionType’ is a Financial Transaction using a variable volume, then this field is mandatory.</w:t>
            </w:r>
          </w:p>
          <w:p w14:paraId="5AB318EA" w14:textId="77777777" w:rsidR="006E38B4" w:rsidRPr="006159E6" w:rsidRDefault="00AB0EEF" w:rsidP="00ED3F3F">
            <w:pPr>
              <w:pStyle w:val="condition1"/>
            </w:pPr>
            <w:r w:rsidRPr="006159E6">
              <w:t>Else, this field</w:t>
            </w:r>
            <w:r w:rsidR="006E38B4" w:rsidRPr="006159E6">
              <w:t xml:space="preserve"> must be omitted.</w:t>
            </w:r>
          </w:p>
        </w:tc>
      </w:tr>
      <w:tr w:rsidR="006E38B4" w:rsidRPr="006159E6" w14:paraId="437F4528" w14:textId="77777777" w:rsidTr="003854A5">
        <w:trPr>
          <w:cantSplit/>
        </w:trPr>
        <w:tc>
          <w:tcPr>
            <w:tcW w:w="9498" w:type="dxa"/>
            <w:gridSpan w:val="4"/>
            <w:shd w:val="clear" w:color="auto" w:fill="BFBFBF" w:themeFill="background1" w:themeFillShade="BF"/>
          </w:tcPr>
          <w:p w14:paraId="7389C3C1" w14:textId="77777777" w:rsidR="006E38B4" w:rsidRPr="000C3B8A" w:rsidRDefault="006E38B4" w:rsidP="0067492A">
            <w:pPr>
              <w:pStyle w:val="CellBody"/>
              <w:keepNext/>
              <w:rPr>
                <w:rStyle w:val="Fett"/>
              </w:rPr>
            </w:pPr>
            <w:r w:rsidRPr="006159E6">
              <w:rPr>
                <w:rStyle w:val="XSDSectionTitle"/>
                <w:lang w:val="en-US"/>
              </w:rPr>
              <w:t>BrokerConfirmation/TimeIntervalQuantities</w:t>
            </w:r>
            <w:r w:rsidRPr="006159E6">
              <w:rPr>
                <w:lang w:val="en-US"/>
              </w:rPr>
              <w:t>: conditional section</w:t>
            </w:r>
          </w:p>
          <w:p w14:paraId="0727BC6D" w14:textId="77777777" w:rsidR="006E38B4" w:rsidRPr="006159E6" w:rsidRDefault="006E38B4" w:rsidP="00D02290">
            <w:pPr>
              <w:pStyle w:val="CellBody"/>
              <w:rPr>
                <w:lang w:val="en-US"/>
              </w:rPr>
            </w:pPr>
            <w:r w:rsidRPr="006159E6">
              <w:rPr>
                <w:lang w:val="en-US"/>
              </w:rPr>
              <w:t>Ordered by adjacent intervals.</w:t>
            </w:r>
          </w:p>
          <w:p w14:paraId="1A745813" w14:textId="77777777" w:rsidR="006E38B4" w:rsidRPr="006159E6" w:rsidRDefault="006E38B4" w:rsidP="00563BE3">
            <w:pPr>
              <w:pStyle w:val="CellBody"/>
              <w:rPr>
                <w:rStyle w:val="Fett"/>
                <w:lang w:val="en-US"/>
              </w:rPr>
            </w:pPr>
            <w:r w:rsidRPr="006159E6">
              <w:rPr>
                <w:rStyle w:val="Fett"/>
                <w:lang w:val="en-US"/>
              </w:rPr>
              <w:t>Occurrence:</w:t>
            </w:r>
          </w:p>
          <w:p w14:paraId="7C638666" w14:textId="77777777" w:rsidR="006E38B4" w:rsidRPr="006159E6" w:rsidRDefault="006E38B4" w:rsidP="00ED3F3F">
            <w:pPr>
              <w:pStyle w:val="condition1"/>
              <w:rPr>
                <w:b/>
              </w:rPr>
            </w:pPr>
            <w:r w:rsidRPr="006159E6">
              <w:t>If ‘TransactionType’ is set to “FOR”, “OPT”, “PHYS_INX”</w:t>
            </w:r>
            <w:r w:rsidR="0019166C" w:rsidRPr="006159E6">
              <w:t xml:space="preserve"> or</w:t>
            </w:r>
            <w:r w:rsidRPr="006159E6">
              <w:t xml:space="preserve"> “OPT_PHYS_INX”, then this section is mandatory.</w:t>
            </w:r>
          </w:p>
          <w:p w14:paraId="1127EB6C" w14:textId="77777777" w:rsidR="006E38B4" w:rsidRPr="006159E6" w:rsidRDefault="006E38B4" w:rsidP="00ED3F3F">
            <w:pPr>
              <w:pStyle w:val="condition1"/>
              <w:rPr>
                <w:b/>
              </w:rPr>
            </w:pPr>
            <w:r w:rsidRPr="006159E6">
              <w:t xml:space="preserve">If ‘TransactionType’ is a Financial Transaction or if ‘Commodity’ </w:t>
            </w:r>
            <w:r w:rsidR="00A243D4" w:rsidRPr="006159E6">
              <w:t>is an Emissions Commodity, this</w:t>
            </w:r>
            <w:r w:rsidRPr="006159E6">
              <w:t xml:space="preserve"> section must be omitted</w:t>
            </w:r>
            <w:r w:rsidR="007D3D62" w:rsidRPr="006159E6">
              <w:t>.</w:t>
            </w:r>
          </w:p>
        </w:tc>
      </w:tr>
      <w:tr w:rsidR="006E38B4" w:rsidRPr="006159E6" w14:paraId="414FE142" w14:textId="77777777" w:rsidTr="003854A5">
        <w:trPr>
          <w:cantSplit/>
        </w:trPr>
        <w:tc>
          <w:tcPr>
            <w:tcW w:w="9498" w:type="dxa"/>
            <w:gridSpan w:val="4"/>
            <w:shd w:val="clear" w:color="auto" w:fill="BFBFBF" w:themeFill="background1" w:themeFillShade="BF"/>
          </w:tcPr>
          <w:p w14:paraId="048CEED8" w14:textId="77777777" w:rsidR="006E38B4" w:rsidRPr="00541A70" w:rsidRDefault="006E38B4" w:rsidP="0067492A">
            <w:pPr>
              <w:pStyle w:val="CellBody"/>
              <w:keepNext/>
              <w:rPr>
                <w:lang w:val="en-US"/>
              </w:rPr>
            </w:pPr>
            <w:r w:rsidRPr="00541A70">
              <w:rPr>
                <w:rStyle w:val="XSDSectionTitle"/>
                <w:lang w:val="en-US"/>
              </w:rPr>
              <w:t>TimeIntervalQuantities/TimeIntervalQuantity</w:t>
            </w:r>
            <w:r w:rsidRPr="00541A70">
              <w:rPr>
                <w:lang w:val="en-US"/>
              </w:rPr>
              <w:t>: mandatory</w:t>
            </w:r>
            <w:r w:rsidR="005A21FF" w:rsidRPr="00541A70">
              <w:rPr>
                <w:lang w:val="en-US"/>
              </w:rPr>
              <w:t>,</w:t>
            </w:r>
            <w:r w:rsidRPr="00541A70">
              <w:rPr>
                <w:lang w:val="en-US"/>
              </w:rPr>
              <w:t xml:space="preserve"> repeatable section (1-n)</w:t>
            </w:r>
          </w:p>
          <w:p w14:paraId="2DB389BF" w14:textId="77777777" w:rsidR="00A8484F" w:rsidRPr="006159E6" w:rsidRDefault="00A8484F" w:rsidP="0067492A">
            <w:pPr>
              <w:pStyle w:val="CellBody"/>
              <w:keepNext/>
              <w:rPr>
                <w:lang w:val="en-US"/>
              </w:rPr>
            </w:pPr>
            <w:r>
              <w:rPr>
                <w:lang w:val="en-US"/>
              </w:rPr>
              <w:t>F</w:t>
            </w:r>
            <w:r w:rsidRPr="00A8484F">
              <w:rPr>
                <w:lang w:val="en-US"/>
              </w:rPr>
              <w:t>or each change in price or capacity during the trade</w:t>
            </w:r>
            <w:r>
              <w:rPr>
                <w:lang w:val="en-US"/>
              </w:rPr>
              <w:t>, a ‘TimeIntervalQuantity’ section is entered</w:t>
            </w:r>
            <w:r w:rsidRPr="00A8484F">
              <w:rPr>
                <w:lang w:val="en-US"/>
              </w:rPr>
              <w:t>. Missing date and time periods are assumed to be at a 0 capacity rate.</w:t>
            </w:r>
          </w:p>
          <w:p w14:paraId="5BB81D7B" w14:textId="77777777" w:rsidR="006E38B4" w:rsidRPr="006159E6" w:rsidDel="009A558F" w:rsidRDefault="006E38B4" w:rsidP="0067492A">
            <w:pPr>
              <w:pStyle w:val="CellBody"/>
              <w:keepNext/>
              <w:rPr>
                <w:lang w:val="en-US"/>
              </w:rPr>
            </w:pPr>
            <w:r w:rsidRPr="006159E6">
              <w:rPr>
                <w:lang w:val="en-US"/>
              </w:rPr>
              <w:t>Ordered by adjacent intervals.</w:t>
            </w:r>
          </w:p>
        </w:tc>
      </w:tr>
      <w:tr w:rsidR="00F90F92" w:rsidRPr="006159E6" w14:paraId="0374A503" w14:textId="77777777" w:rsidTr="00735D91">
        <w:tblPrEx>
          <w:tblLook w:val="0020" w:firstRow="1" w:lastRow="0" w:firstColumn="0" w:lastColumn="0" w:noHBand="0" w:noVBand="0"/>
        </w:tblPrEx>
        <w:trPr>
          <w:cantSplit/>
          <w:ins w:id="1195" w:author="Autor"/>
        </w:trPr>
        <w:tc>
          <w:tcPr>
            <w:tcW w:w="9498" w:type="dxa"/>
            <w:gridSpan w:val="4"/>
            <w:shd w:val="clear" w:color="auto" w:fill="BFBFBF" w:themeFill="background1" w:themeFillShade="BF"/>
          </w:tcPr>
          <w:p w14:paraId="4D24DFD8" w14:textId="77777777" w:rsidR="00F90F92" w:rsidRDefault="00F90F92" w:rsidP="00735D91">
            <w:pPr>
              <w:pStyle w:val="CellBody"/>
              <w:rPr>
                <w:ins w:id="1196" w:author="Autor"/>
                <w:lang w:val="en-US"/>
              </w:rPr>
            </w:pPr>
            <w:ins w:id="1197" w:author="Autor">
              <w:r w:rsidRPr="006159E6">
                <w:rPr>
                  <w:rStyle w:val="XSDSectionTitle"/>
                  <w:lang w:val="en-US"/>
                </w:rPr>
                <w:t>XSD choice</w:t>
              </w:r>
              <w:r w:rsidRPr="006159E6">
                <w:rPr>
                  <w:lang w:val="en-US"/>
                </w:rPr>
                <w:t>:</w:t>
              </w:r>
              <w:r>
                <w:rPr>
                  <w:lang w:val="en-US"/>
                </w:rPr>
                <w:t xml:space="preserve"> mandatory</w:t>
              </w:r>
              <w:r w:rsidRPr="006159E6">
                <w:rPr>
                  <w:lang w:val="en-US"/>
                </w:rPr>
                <w:t xml:space="preserve"> section</w:t>
              </w:r>
            </w:ins>
          </w:p>
          <w:p w14:paraId="1AAC2CD9" w14:textId="77777777" w:rsidR="00F90F92" w:rsidRDefault="00F90F92" w:rsidP="00735D91">
            <w:pPr>
              <w:pStyle w:val="CellBody"/>
              <w:rPr>
                <w:ins w:id="1198" w:author="Autor"/>
                <w:lang w:val="en-US"/>
              </w:rPr>
            </w:pPr>
            <w:ins w:id="1199" w:author="Autor">
              <w:r w:rsidRPr="000C3B8A">
                <w:rPr>
                  <w:rStyle w:val="Fett"/>
                </w:rPr>
                <w:t>Choices</w:t>
              </w:r>
              <w:r>
                <w:rPr>
                  <w:lang w:val="en-US"/>
                </w:rPr>
                <w:t>:</w:t>
              </w:r>
            </w:ins>
          </w:p>
          <w:p w14:paraId="5A415054" w14:textId="77777777" w:rsidR="00F90F92" w:rsidRDefault="00F90F92" w:rsidP="00735D91">
            <w:pPr>
              <w:pStyle w:val="condition1"/>
              <w:rPr>
                <w:ins w:id="1200" w:author="Autor"/>
              </w:rPr>
            </w:pPr>
            <w:ins w:id="1201" w:author="Autor">
              <w:r>
                <w:t>If the delivery period is to be expressed in local time of the delivery point area without a time zone indicator, then ‘DeliveryStartDateAndTime’ and ‘</w:t>
              </w:r>
              <w:r w:rsidRPr="006159E6">
                <w:t>Delivery</w:t>
              </w:r>
              <w:r w:rsidRPr="006159E6">
                <w:softHyphen/>
              </w:r>
              <w:r>
                <w:t>End</w:t>
              </w:r>
              <w:r w:rsidRPr="006159E6">
                <w:softHyphen/>
                <w:t>Date</w:t>
              </w:r>
              <w:r w:rsidRPr="006159E6">
                <w:softHyphen/>
                <w:t>AndTime</w:t>
              </w:r>
              <w:r>
                <w:t>’ must be used.</w:t>
              </w:r>
            </w:ins>
          </w:p>
          <w:p w14:paraId="16B39C02" w14:textId="77777777" w:rsidR="00F90F92" w:rsidRPr="001A4439" w:rsidRDefault="00F90F92" w:rsidP="00735D91">
            <w:pPr>
              <w:pStyle w:val="condition1"/>
              <w:rPr>
                <w:ins w:id="1202" w:author="Autor"/>
              </w:rPr>
            </w:pPr>
            <w:ins w:id="1203" w:author="Autor">
              <w:r>
                <w:t>If the delivery period is to be expressed in UTC plus time zone offset, then ‘DeliveryStartTimestamp’ and ‘</w:t>
              </w:r>
              <w:r w:rsidRPr="001A4439">
                <w:t>Delivery</w:t>
              </w:r>
              <w:r>
                <w:softHyphen/>
                <w:t>End</w:t>
              </w:r>
              <w:r>
                <w:softHyphen/>
              </w:r>
              <w:r w:rsidRPr="001A4439">
                <w:t>Timestamp</w:t>
              </w:r>
              <w:r>
                <w:t xml:space="preserve">’ must be used. See also </w:t>
              </w:r>
              <w:r>
                <w:fldChar w:fldCharType="begin"/>
              </w:r>
              <w:r>
                <w:instrText xml:space="preserve"> REF BR008 \h </w:instrText>
              </w:r>
            </w:ins>
            <w:ins w:id="1204" w:author="Autor">
              <w:r>
                <w:fldChar w:fldCharType="separate"/>
              </w:r>
              <w:r>
                <w:t>BR008</w:t>
              </w:r>
              <w:r>
                <w:fldChar w:fldCharType="end"/>
              </w:r>
              <w:r>
                <w:t>.</w:t>
              </w:r>
            </w:ins>
          </w:p>
        </w:tc>
      </w:tr>
      <w:tr w:rsidR="0072421D" w:rsidRPr="006159E6" w14:paraId="79E0107A" w14:textId="77777777" w:rsidTr="009053C6">
        <w:tblPrEx>
          <w:tblLook w:val="0020" w:firstRow="1" w:lastRow="0" w:firstColumn="0" w:lastColumn="0" w:noHBand="0" w:noVBand="0"/>
        </w:tblPrEx>
        <w:trPr>
          <w:cantSplit/>
        </w:trPr>
        <w:tc>
          <w:tcPr>
            <w:tcW w:w="1418" w:type="dxa"/>
          </w:tcPr>
          <w:p w14:paraId="4C7384BA" w14:textId="77777777" w:rsidR="0072421D" w:rsidRPr="006159E6" w:rsidRDefault="0072421D" w:rsidP="009053C6">
            <w:pPr>
              <w:pStyle w:val="CellBody"/>
              <w:rPr>
                <w:lang w:val="en-US"/>
              </w:rPr>
            </w:pPr>
            <w:r w:rsidRPr="006159E6">
              <w:rPr>
                <w:lang w:val="en-US"/>
              </w:rPr>
              <w:t>Delivery</w:t>
            </w:r>
            <w:r w:rsidRPr="006159E6">
              <w:rPr>
                <w:lang w:val="en-US"/>
              </w:rPr>
              <w:softHyphen/>
              <w:t>Start</w:t>
            </w:r>
            <w:r w:rsidRPr="006159E6">
              <w:rPr>
                <w:lang w:val="en-US"/>
              </w:rPr>
              <w:softHyphen/>
              <w:t>Date</w:t>
            </w:r>
            <w:r w:rsidRPr="006159E6">
              <w:rPr>
                <w:lang w:val="en-US"/>
              </w:rPr>
              <w:softHyphen/>
              <w:t>And</w:t>
            </w:r>
            <w:r w:rsidRPr="006159E6">
              <w:rPr>
                <w:lang w:val="en-US"/>
              </w:rPr>
              <w:softHyphen/>
              <w:t>Time</w:t>
            </w:r>
          </w:p>
        </w:tc>
        <w:tc>
          <w:tcPr>
            <w:tcW w:w="850" w:type="dxa"/>
          </w:tcPr>
          <w:p w14:paraId="06B7A71F" w14:textId="6BC5810D" w:rsidR="0072421D" w:rsidRPr="006159E6" w:rsidRDefault="0072421D" w:rsidP="009053C6">
            <w:pPr>
              <w:pStyle w:val="CellBody"/>
              <w:rPr>
                <w:lang w:val="en-US"/>
              </w:rPr>
            </w:pPr>
            <w:r w:rsidRPr="006159E6">
              <w:rPr>
                <w:lang w:val="en-US"/>
              </w:rPr>
              <w:t>M+C</w:t>
            </w:r>
            <w:ins w:id="1205" w:author="Autor">
              <w:r w:rsidR="00F90F92">
                <w:rPr>
                  <w:lang w:val="en-US"/>
                </w:rPr>
                <w:t>H</w:t>
              </w:r>
            </w:ins>
          </w:p>
        </w:tc>
        <w:tc>
          <w:tcPr>
            <w:tcW w:w="1418" w:type="dxa"/>
          </w:tcPr>
          <w:p w14:paraId="4E92F1AE" w14:textId="77777777" w:rsidR="0072421D" w:rsidRPr="006159E6" w:rsidRDefault="0072421D" w:rsidP="009053C6">
            <w:pPr>
              <w:pStyle w:val="CellBody"/>
              <w:rPr>
                <w:lang w:val="en-US"/>
              </w:rPr>
            </w:pPr>
            <w:r w:rsidRPr="006159E6">
              <w:rPr>
                <w:lang w:val="en-US"/>
              </w:rPr>
              <w:t>Clock</w:t>
            </w:r>
            <w:r w:rsidRPr="006159E6">
              <w:rPr>
                <w:lang w:val="en-US"/>
              </w:rPr>
              <w:softHyphen/>
              <w:t>Date</w:t>
            </w:r>
            <w:r w:rsidRPr="006159E6">
              <w:rPr>
                <w:lang w:val="en-US"/>
              </w:rPr>
              <w:softHyphen/>
              <w:t>Time</w:t>
            </w:r>
            <w:r w:rsidRPr="006159E6">
              <w:rPr>
                <w:lang w:val="en-US"/>
              </w:rPr>
              <w:softHyphen/>
              <w:t>Type</w:t>
            </w:r>
          </w:p>
        </w:tc>
        <w:tc>
          <w:tcPr>
            <w:tcW w:w="5812" w:type="dxa"/>
          </w:tcPr>
          <w:p w14:paraId="53249C80" w14:textId="77777777" w:rsidR="00F90F92" w:rsidRDefault="00F90F92" w:rsidP="00F90F92">
            <w:pPr>
              <w:pStyle w:val="CellBody"/>
              <w:rPr>
                <w:ins w:id="1206" w:author="Autor"/>
                <w:lang w:val="en-US"/>
              </w:rPr>
            </w:pPr>
            <w:ins w:id="1207" w:author="Autor">
              <w:r w:rsidRPr="000C3B8A">
                <w:rPr>
                  <w:rStyle w:val="Fett"/>
                </w:rPr>
                <w:t>Note</w:t>
              </w:r>
              <w:r>
                <w:rPr>
                  <w:lang w:val="en-US"/>
                </w:rPr>
                <w:t xml:space="preserve">: This field is retained for backwards compatibility, see also </w:t>
              </w:r>
              <w:r>
                <w:rPr>
                  <w:lang w:val="en-US"/>
                </w:rPr>
                <w:fldChar w:fldCharType="begin"/>
              </w:r>
              <w:r>
                <w:rPr>
                  <w:lang w:val="en-US"/>
                </w:rPr>
                <w:instrText xml:space="preserve"> REF BR008 \h </w:instrText>
              </w:r>
            </w:ins>
            <w:r>
              <w:rPr>
                <w:lang w:val="en-US"/>
              </w:rPr>
            </w:r>
            <w:ins w:id="1208" w:author="Autor">
              <w:r>
                <w:rPr>
                  <w:lang w:val="en-US"/>
                </w:rPr>
                <w:fldChar w:fldCharType="separate"/>
              </w:r>
              <w:r>
                <w:rPr>
                  <w:lang w:val="en-US"/>
                </w:rPr>
                <w:t>BR008</w:t>
              </w:r>
              <w:r>
                <w:rPr>
                  <w:lang w:val="en-US"/>
                </w:rPr>
                <w:fldChar w:fldCharType="end"/>
              </w:r>
              <w:r>
                <w:rPr>
                  <w:lang w:val="en-US"/>
                </w:rPr>
                <w:t>.</w:t>
              </w:r>
            </w:ins>
          </w:p>
          <w:p w14:paraId="0FE7756E" w14:textId="77777777" w:rsidR="0072421D" w:rsidRPr="006159E6" w:rsidRDefault="0072421D" w:rsidP="009053C6">
            <w:pPr>
              <w:pStyle w:val="CellBody"/>
              <w:rPr>
                <w:rStyle w:val="Fett"/>
                <w:lang w:val="en-US"/>
              </w:rPr>
            </w:pPr>
            <w:r w:rsidRPr="006159E6">
              <w:rPr>
                <w:rStyle w:val="Fett"/>
                <w:lang w:val="en-US"/>
              </w:rPr>
              <w:t>Values:</w:t>
            </w:r>
          </w:p>
          <w:p w14:paraId="3D90A712" w14:textId="235F5A78" w:rsidR="0072421D" w:rsidRPr="006159E6" w:rsidRDefault="0072421D" w:rsidP="00ED3F3F">
            <w:pPr>
              <w:pStyle w:val="condition1"/>
              <w:rPr>
                <w:rStyle w:val="Fett"/>
              </w:rPr>
            </w:pPr>
            <w:r w:rsidRPr="006159E6">
              <w:t>Within one section, each ‘DeliveryStartDateAndTime’ must be identical to or later than the date and time in the previous ‘DeliveryEndDateAndTime’ field.</w:t>
            </w:r>
          </w:p>
          <w:p w14:paraId="71663A86" w14:textId="77777777" w:rsidR="0072421D" w:rsidRPr="006159E6" w:rsidRDefault="0072421D" w:rsidP="00ED3F3F">
            <w:pPr>
              <w:pStyle w:val="condition1"/>
            </w:pPr>
            <w:r w:rsidRPr="006159E6">
              <w:t>If ‘Commodity’ is set to “Coal”, then the time part of this field must be set to “00:00:00”.</w:t>
            </w:r>
          </w:p>
        </w:tc>
      </w:tr>
      <w:tr w:rsidR="0072421D" w:rsidRPr="006159E6" w14:paraId="58355BCD" w14:textId="77777777" w:rsidTr="009053C6">
        <w:tblPrEx>
          <w:tblLook w:val="0020" w:firstRow="1" w:lastRow="0" w:firstColumn="0" w:lastColumn="0" w:noHBand="0" w:noVBand="0"/>
        </w:tblPrEx>
        <w:trPr>
          <w:cantSplit/>
        </w:trPr>
        <w:tc>
          <w:tcPr>
            <w:tcW w:w="1418" w:type="dxa"/>
          </w:tcPr>
          <w:p w14:paraId="23E50472" w14:textId="77777777" w:rsidR="0072421D" w:rsidRPr="006159E6" w:rsidRDefault="0072421D" w:rsidP="009053C6">
            <w:pPr>
              <w:pStyle w:val="CellBody"/>
              <w:rPr>
                <w:lang w:val="en-US"/>
              </w:rPr>
            </w:pPr>
            <w:r w:rsidRPr="006159E6">
              <w:rPr>
                <w:lang w:val="en-US"/>
              </w:rPr>
              <w:t>Delivery</w:t>
            </w:r>
            <w:r w:rsidRPr="006159E6">
              <w:rPr>
                <w:lang w:val="en-US"/>
              </w:rPr>
              <w:softHyphen/>
              <w:t>End</w:t>
            </w:r>
            <w:r w:rsidRPr="006159E6">
              <w:rPr>
                <w:lang w:val="en-US"/>
              </w:rPr>
              <w:softHyphen/>
              <w:t>Date</w:t>
            </w:r>
            <w:r w:rsidRPr="006159E6">
              <w:rPr>
                <w:lang w:val="en-US"/>
              </w:rPr>
              <w:softHyphen/>
              <w:t>And</w:t>
            </w:r>
            <w:r w:rsidRPr="006159E6">
              <w:rPr>
                <w:lang w:val="en-US"/>
              </w:rPr>
              <w:softHyphen/>
              <w:t>Time</w:t>
            </w:r>
          </w:p>
        </w:tc>
        <w:tc>
          <w:tcPr>
            <w:tcW w:w="850" w:type="dxa"/>
          </w:tcPr>
          <w:p w14:paraId="23E84116" w14:textId="0D5E0A80" w:rsidR="0072421D" w:rsidRPr="006159E6" w:rsidRDefault="0072421D" w:rsidP="00F90F92">
            <w:pPr>
              <w:pStyle w:val="CellBody"/>
              <w:rPr>
                <w:lang w:val="en-US"/>
              </w:rPr>
            </w:pPr>
            <w:r w:rsidRPr="006159E6">
              <w:rPr>
                <w:lang w:val="en-US"/>
              </w:rPr>
              <w:t>M+C</w:t>
            </w:r>
            <w:ins w:id="1209" w:author="Autor">
              <w:r w:rsidR="00F90F92">
                <w:rPr>
                  <w:lang w:val="en-US"/>
                </w:rPr>
                <w:t>H</w:t>
              </w:r>
            </w:ins>
          </w:p>
        </w:tc>
        <w:tc>
          <w:tcPr>
            <w:tcW w:w="1418" w:type="dxa"/>
          </w:tcPr>
          <w:p w14:paraId="2015C143" w14:textId="77777777" w:rsidR="0072421D" w:rsidRPr="006159E6" w:rsidRDefault="0072421D" w:rsidP="009053C6">
            <w:pPr>
              <w:pStyle w:val="CellBody"/>
              <w:rPr>
                <w:lang w:val="en-US"/>
              </w:rPr>
            </w:pPr>
            <w:r w:rsidRPr="006159E6">
              <w:rPr>
                <w:lang w:val="en-US"/>
              </w:rPr>
              <w:t>Clock</w:t>
            </w:r>
            <w:r w:rsidRPr="006159E6">
              <w:rPr>
                <w:lang w:val="en-US"/>
              </w:rPr>
              <w:softHyphen/>
              <w:t>Date</w:t>
            </w:r>
            <w:r w:rsidRPr="006159E6">
              <w:rPr>
                <w:lang w:val="en-US"/>
              </w:rPr>
              <w:softHyphen/>
              <w:t>Time</w:t>
            </w:r>
            <w:r w:rsidRPr="006159E6">
              <w:rPr>
                <w:lang w:val="en-US"/>
              </w:rPr>
              <w:softHyphen/>
              <w:t>Type</w:t>
            </w:r>
          </w:p>
        </w:tc>
        <w:tc>
          <w:tcPr>
            <w:tcW w:w="5812" w:type="dxa"/>
          </w:tcPr>
          <w:p w14:paraId="6CB43E4C" w14:textId="77777777" w:rsidR="00F90F92" w:rsidRDefault="00F90F92" w:rsidP="00F90F92">
            <w:pPr>
              <w:pStyle w:val="CellBody"/>
              <w:rPr>
                <w:ins w:id="1210" w:author="Autor"/>
                <w:lang w:val="en-US"/>
              </w:rPr>
            </w:pPr>
            <w:ins w:id="1211" w:author="Autor">
              <w:r w:rsidRPr="000C3B8A">
                <w:rPr>
                  <w:rStyle w:val="Fett"/>
                </w:rPr>
                <w:t>Note</w:t>
              </w:r>
              <w:r>
                <w:rPr>
                  <w:lang w:val="en-US"/>
                </w:rPr>
                <w:t xml:space="preserve">: This field is retained for backwards compatibility, see also </w:t>
              </w:r>
              <w:r>
                <w:rPr>
                  <w:lang w:val="en-US"/>
                </w:rPr>
                <w:fldChar w:fldCharType="begin"/>
              </w:r>
              <w:r>
                <w:rPr>
                  <w:lang w:val="en-US"/>
                </w:rPr>
                <w:instrText xml:space="preserve"> REF BR008 \h </w:instrText>
              </w:r>
            </w:ins>
            <w:r>
              <w:rPr>
                <w:lang w:val="en-US"/>
              </w:rPr>
            </w:r>
            <w:ins w:id="1212" w:author="Autor">
              <w:r>
                <w:rPr>
                  <w:lang w:val="en-US"/>
                </w:rPr>
                <w:fldChar w:fldCharType="separate"/>
              </w:r>
              <w:r>
                <w:rPr>
                  <w:lang w:val="en-US"/>
                </w:rPr>
                <w:t>BR008</w:t>
              </w:r>
              <w:r>
                <w:rPr>
                  <w:lang w:val="en-US"/>
                </w:rPr>
                <w:fldChar w:fldCharType="end"/>
              </w:r>
              <w:r>
                <w:rPr>
                  <w:lang w:val="en-US"/>
                </w:rPr>
                <w:t>.</w:t>
              </w:r>
            </w:ins>
          </w:p>
          <w:p w14:paraId="431CDD81" w14:textId="77777777" w:rsidR="0072421D" w:rsidRPr="006159E6" w:rsidRDefault="0072421D" w:rsidP="009053C6">
            <w:pPr>
              <w:pStyle w:val="CellBody"/>
              <w:rPr>
                <w:rStyle w:val="Fett"/>
                <w:lang w:val="en-US"/>
              </w:rPr>
            </w:pPr>
            <w:r w:rsidRPr="006159E6">
              <w:rPr>
                <w:rStyle w:val="Fett"/>
                <w:lang w:val="en-US"/>
              </w:rPr>
              <w:t>Values:</w:t>
            </w:r>
          </w:p>
          <w:p w14:paraId="456A66D8" w14:textId="77777777" w:rsidR="0072421D" w:rsidRPr="006159E6" w:rsidRDefault="0072421D" w:rsidP="00ED3F3F">
            <w:pPr>
              <w:pStyle w:val="condition1"/>
              <w:rPr>
                <w:rStyle w:val="Fett"/>
              </w:rPr>
            </w:pPr>
            <w:r w:rsidRPr="006159E6">
              <w:t>This point in time is the first second after the specified delivery period ends. Therefore, ‘DeliveryEndDateAndTime’ must be later than the date and time in the associated ‘DeliveryStartDateAndTime’ field.</w:t>
            </w:r>
          </w:p>
          <w:p w14:paraId="1DF8432A" w14:textId="77777777" w:rsidR="0072421D" w:rsidRPr="006159E6" w:rsidRDefault="0072421D" w:rsidP="00ED3F3F">
            <w:pPr>
              <w:pStyle w:val="condition1"/>
            </w:pPr>
            <w:r w:rsidRPr="006159E6">
              <w:t>If ‘Commodity’ is set to “Coal”, then the time part of this field must be set to “00:00:00”.</w:t>
            </w:r>
          </w:p>
        </w:tc>
      </w:tr>
      <w:tr w:rsidR="00F90F92" w:rsidRPr="006159E6" w14:paraId="5ADB70E6" w14:textId="77777777" w:rsidTr="00735D91">
        <w:tblPrEx>
          <w:tblLook w:val="0020" w:firstRow="1" w:lastRow="0" w:firstColumn="0" w:lastColumn="0" w:noHBand="0" w:noVBand="0"/>
        </w:tblPrEx>
        <w:trPr>
          <w:cantSplit/>
          <w:ins w:id="1213" w:author="Autor"/>
        </w:trPr>
        <w:tc>
          <w:tcPr>
            <w:tcW w:w="1418" w:type="dxa"/>
            <w:tcBorders>
              <w:top w:val="single" w:sz="4" w:space="0" w:color="auto"/>
              <w:left w:val="single" w:sz="4" w:space="0" w:color="auto"/>
              <w:bottom w:val="single" w:sz="4" w:space="0" w:color="auto"/>
              <w:right w:val="single" w:sz="4" w:space="0" w:color="auto"/>
            </w:tcBorders>
          </w:tcPr>
          <w:p w14:paraId="1C4A192C" w14:textId="77777777" w:rsidR="00F90F92" w:rsidRPr="006159E6" w:rsidRDefault="00F90F92" w:rsidP="00735D91">
            <w:pPr>
              <w:pStyle w:val="CellBody"/>
              <w:rPr>
                <w:ins w:id="1214" w:author="Autor"/>
                <w:bCs/>
                <w:lang w:val="en-US"/>
              </w:rPr>
            </w:pPr>
            <w:ins w:id="1215" w:author="Autor">
              <w:r w:rsidRPr="001A4439">
                <w:t>Delivery</w:t>
              </w:r>
              <w:r>
                <w:softHyphen/>
              </w:r>
              <w:r w:rsidRPr="001A4439">
                <w:t>Start</w:t>
              </w:r>
              <w:r>
                <w:softHyphen/>
              </w:r>
              <w:r w:rsidRPr="001A4439">
                <w:t>Timestamp</w:t>
              </w:r>
            </w:ins>
          </w:p>
        </w:tc>
        <w:tc>
          <w:tcPr>
            <w:tcW w:w="850" w:type="dxa"/>
            <w:tcBorders>
              <w:top w:val="single" w:sz="4" w:space="0" w:color="auto"/>
              <w:left w:val="single" w:sz="4" w:space="0" w:color="auto"/>
              <w:bottom w:val="single" w:sz="4" w:space="0" w:color="auto"/>
              <w:right w:val="single" w:sz="4" w:space="0" w:color="auto"/>
            </w:tcBorders>
          </w:tcPr>
          <w:p w14:paraId="61B4724B" w14:textId="77777777" w:rsidR="00F90F92" w:rsidRPr="006159E6" w:rsidRDefault="00F90F92" w:rsidP="00735D91">
            <w:pPr>
              <w:pStyle w:val="CellBody"/>
              <w:rPr>
                <w:ins w:id="1216" w:author="Autor"/>
                <w:lang w:val="en-US"/>
              </w:rPr>
            </w:pPr>
            <w:ins w:id="1217" w:author="Autor">
              <w:r>
                <w:rPr>
                  <w:lang w:val="en-US"/>
                </w:rPr>
                <w:t>M+CH</w:t>
              </w:r>
            </w:ins>
          </w:p>
        </w:tc>
        <w:tc>
          <w:tcPr>
            <w:tcW w:w="1418" w:type="dxa"/>
            <w:tcBorders>
              <w:top w:val="single" w:sz="4" w:space="0" w:color="auto"/>
              <w:left w:val="single" w:sz="4" w:space="0" w:color="auto"/>
              <w:bottom w:val="single" w:sz="4" w:space="0" w:color="auto"/>
              <w:right w:val="single" w:sz="4" w:space="0" w:color="auto"/>
            </w:tcBorders>
          </w:tcPr>
          <w:p w14:paraId="629181C2" w14:textId="77777777" w:rsidR="00F90F92" w:rsidRPr="006159E6" w:rsidRDefault="00F90F92" w:rsidP="00735D91">
            <w:pPr>
              <w:pStyle w:val="CellBody"/>
              <w:rPr>
                <w:ins w:id="1218" w:author="Autor"/>
                <w:lang w:val="en-US"/>
              </w:rPr>
            </w:pPr>
            <w:ins w:id="1219" w:author="Autor">
              <w:r w:rsidRPr="004F022B">
                <w:rPr>
                  <w:lang w:val="en-US"/>
                </w:rPr>
                <w:t>UTCOffset</w:t>
              </w:r>
              <w:r>
                <w:rPr>
                  <w:lang w:val="en-US"/>
                </w:rPr>
                <w:softHyphen/>
              </w:r>
              <w:r w:rsidRPr="004F022B">
                <w:rPr>
                  <w:lang w:val="en-US"/>
                </w:rPr>
                <w:t>Timestamp</w:t>
              </w:r>
              <w:r>
                <w:rPr>
                  <w:lang w:val="en-US"/>
                </w:rPr>
                <w:softHyphen/>
              </w:r>
              <w:r w:rsidRPr="004F022B">
                <w:rPr>
                  <w:lang w:val="en-US"/>
                </w:rPr>
                <w:t>Type</w:t>
              </w:r>
            </w:ins>
          </w:p>
        </w:tc>
        <w:tc>
          <w:tcPr>
            <w:tcW w:w="5812" w:type="dxa"/>
            <w:tcBorders>
              <w:top w:val="single" w:sz="4" w:space="0" w:color="auto"/>
              <w:left w:val="single" w:sz="4" w:space="0" w:color="auto"/>
              <w:bottom w:val="single" w:sz="4" w:space="0" w:color="auto"/>
              <w:right w:val="single" w:sz="4" w:space="0" w:color="auto"/>
            </w:tcBorders>
          </w:tcPr>
          <w:p w14:paraId="032BD981" w14:textId="5E4A6A8E" w:rsidR="00F90F92" w:rsidRPr="006159E6" w:rsidRDefault="00F90F92" w:rsidP="00735D91">
            <w:pPr>
              <w:pStyle w:val="CellBody"/>
              <w:rPr>
                <w:ins w:id="1220" w:author="Autor"/>
                <w:lang w:val="en-US"/>
              </w:rPr>
            </w:pPr>
            <w:ins w:id="1221" w:author="Autor">
              <w:r>
                <w:rPr>
                  <w:rStyle w:val="Fett"/>
                  <w:b w:val="0"/>
                  <w:bCs w:val="0"/>
                </w:rPr>
                <w:t>The time zone offset of this time</w:t>
              </w:r>
              <w:r w:rsidR="00DF25F5">
                <w:rPr>
                  <w:rStyle w:val="Fett"/>
                  <w:b w:val="0"/>
                  <w:bCs w:val="0"/>
                </w:rPr>
                <w:t xml:space="preserve"> </w:t>
              </w:r>
              <w:r>
                <w:rPr>
                  <w:rStyle w:val="Fett"/>
                  <w:b w:val="0"/>
                  <w:bCs w:val="0"/>
                </w:rPr>
                <w:t>stamp must correspond to the time zone of the delivery point area.</w:t>
              </w:r>
            </w:ins>
          </w:p>
          <w:p w14:paraId="4443DE2A" w14:textId="77777777" w:rsidR="00F90F92" w:rsidRPr="006159E6" w:rsidRDefault="00F90F92" w:rsidP="00735D91">
            <w:pPr>
              <w:pStyle w:val="CellBody"/>
              <w:rPr>
                <w:ins w:id="1222" w:author="Autor"/>
                <w:rStyle w:val="Fett"/>
                <w:lang w:val="en-US"/>
              </w:rPr>
            </w:pPr>
            <w:ins w:id="1223" w:author="Autor">
              <w:r w:rsidRPr="006159E6">
                <w:rPr>
                  <w:rStyle w:val="Fett"/>
                  <w:lang w:val="en-US"/>
                </w:rPr>
                <w:t>Values:</w:t>
              </w:r>
            </w:ins>
          </w:p>
          <w:p w14:paraId="7AAEC2DB" w14:textId="77777777" w:rsidR="00F90F92" w:rsidRPr="006159E6" w:rsidRDefault="00F90F92" w:rsidP="00735D91">
            <w:pPr>
              <w:pStyle w:val="condition1"/>
              <w:rPr>
                <w:ins w:id="1224" w:author="Autor"/>
                <w:rStyle w:val="Fett"/>
              </w:rPr>
            </w:pPr>
            <w:ins w:id="1225" w:author="Autor">
              <w:r w:rsidRPr="006159E6">
                <w:t>Within one section, each ‘DeliveryStartTime</w:t>
              </w:r>
              <w:r>
                <w:t>stamp</w:t>
              </w:r>
              <w:r w:rsidRPr="006159E6">
                <w:t>’ must be identical to or later than the date and time in the previous ‘DeliveryEnd</w:t>
              </w:r>
              <w:r>
                <w:t>T</w:t>
              </w:r>
              <w:r w:rsidRPr="006159E6">
                <w:t>ime</w:t>
              </w:r>
              <w:r>
                <w:t>stamp</w:t>
              </w:r>
              <w:r w:rsidRPr="006159E6">
                <w:t>’ field.</w:t>
              </w:r>
            </w:ins>
          </w:p>
          <w:p w14:paraId="1D7634FC" w14:textId="77777777" w:rsidR="00F90F92" w:rsidRPr="006159E6" w:rsidRDefault="00F90F92" w:rsidP="00735D91">
            <w:pPr>
              <w:pStyle w:val="condition1"/>
              <w:rPr>
                <w:ins w:id="1226" w:author="Autor"/>
                <w:rFonts w:eastAsia="Calibri"/>
                <w:szCs w:val="22"/>
              </w:rPr>
            </w:pPr>
            <w:ins w:id="1227" w:author="Autor">
              <w:r w:rsidRPr="006159E6">
                <w:t>If ‘Commodity’ is set to “Coal”, then the time part of this field must be set to “00:00:00”.</w:t>
              </w:r>
            </w:ins>
          </w:p>
        </w:tc>
      </w:tr>
      <w:tr w:rsidR="00F90F92" w:rsidRPr="006159E6" w14:paraId="4FD8302A" w14:textId="77777777" w:rsidTr="00735D91">
        <w:tblPrEx>
          <w:tblLook w:val="0020" w:firstRow="1" w:lastRow="0" w:firstColumn="0" w:lastColumn="0" w:noHBand="0" w:noVBand="0"/>
        </w:tblPrEx>
        <w:trPr>
          <w:cantSplit/>
          <w:ins w:id="1228" w:author="Autor"/>
        </w:trPr>
        <w:tc>
          <w:tcPr>
            <w:tcW w:w="1418" w:type="dxa"/>
            <w:tcBorders>
              <w:top w:val="single" w:sz="4" w:space="0" w:color="auto"/>
              <w:left w:val="single" w:sz="4" w:space="0" w:color="auto"/>
              <w:bottom w:val="single" w:sz="4" w:space="0" w:color="auto"/>
              <w:right w:val="single" w:sz="4" w:space="0" w:color="auto"/>
            </w:tcBorders>
          </w:tcPr>
          <w:p w14:paraId="2F872117" w14:textId="77777777" w:rsidR="00F90F92" w:rsidRPr="006159E6" w:rsidRDefault="00F90F92" w:rsidP="00735D91">
            <w:pPr>
              <w:pStyle w:val="CellBody"/>
              <w:rPr>
                <w:ins w:id="1229" w:author="Autor"/>
                <w:bCs/>
                <w:lang w:val="en-US"/>
              </w:rPr>
            </w:pPr>
            <w:ins w:id="1230" w:author="Autor">
              <w:r w:rsidRPr="001A4439">
                <w:t>Delivery</w:t>
              </w:r>
              <w:r>
                <w:softHyphen/>
                <w:t>End</w:t>
              </w:r>
              <w:r>
                <w:softHyphen/>
              </w:r>
              <w:r w:rsidRPr="001A4439">
                <w:t>Timestamp</w:t>
              </w:r>
            </w:ins>
          </w:p>
        </w:tc>
        <w:tc>
          <w:tcPr>
            <w:tcW w:w="850" w:type="dxa"/>
            <w:tcBorders>
              <w:top w:val="single" w:sz="4" w:space="0" w:color="auto"/>
              <w:left w:val="single" w:sz="4" w:space="0" w:color="auto"/>
              <w:bottom w:val="single" w:sz="4" w:space="0" w:color="auto"/>
              <w:right w:val="single" w:sz="4" w:space="0" w:color="auto"/>
            </w:tcBorders>
          </w:tcPr>
          <w:p w14:paraId="6E0D3AA8" w14:textId="77777777" w:rsidR="00F90F92" w:rsidRPr="006159E6" w:rsidRDefault="00F90F92" w:rsidP="00735D91">
            <w:pPr>
              <w:pStyle w:val="CellBody"/>
              <w:rPr>
                <w:ins w:id="1231" w:author="Autor"/>
                <w:lang w:val="en-US"/>
              </w:rPr>
            </w:pPr>
            <w:ins w:id="1232" w:author="Autor">
              <w:r>
                <w:rPr>
                  <w:lang w:val="en-US"/>
                </w:rPr>
                <w:t>M+CH</w:t>
              </w:r>
            </w:ins>
          </w:p>
        </w:tc>
        <w:tc>
          <w:tcPr>
            <w:tcW w:w="1418" w:type="dxa"/>
            <w:tcBorders>
              <w:top w:val="single" w:sz="4" w:space="0" w:color="auto"/>
              <w:left w:val="single" w:sz="4" w:space="0" w:color="auto"/>
              <w:bottom w:val="single" w:sz="4" w:space="0" w:color="auto"/>
              <w:right w:val="single" w:sz="4" w:space="0" w:color="auto"/>
            </w:tcBorders>
          </w:tcPr>
          <w:p w14:paraId="0C902DEE" w14:textId="77777777" w:rsidR="00F90F92" w:rsidRPr="006159E6" w:rsidRDefault="00F90F92" w:rsidP="00735D91">
            <w:pPr>
              <w:pStyle w:val="CellBody"/>
              <w:rPr>
                <w:ins w:id="1233" w:author="Autor"/>
                <w:lang w:val="en-US"/>
              </w:rPr>
            </w:pPr>
            <w:ins w:id="1234" w:author="Autor">
              <w:r w:rsidRPr="004F022B">
                <w:rPr>
                  <w:lang w:val="en-US"/>
                </w:rPr>
                <w:t>UTCOffset</w:t>
              </w:r>
              <w:r>
                <w:rPr>
                  <w:lang w:val="en-US"/>
                </w:rPr>
                <w:softHyphen/>
              </w:r>
              <w:r w:rsidRPr="004F022B">
                <w:rPr>
                  <w:lang w:val="en-US"/>
                </w:rPr>
                <w:t>TimestampType</w:t>
              </w:r>
            </w:ins>
          </w:p>
        </w:tc>
        <w:tc>
          <w:tcPr>
            <w:tcW w:w="5812" w:type="dxa"/>
            <w:tcBorders>
              <w:top w:val="single" w:sz="4" w:space="0" w:color="auto"/>
              <w:left w:val="single" w:sz="4" w:space="0" w:color="auto"/>
              <w:bottom w:val="single" w:sz="4" w:space="0" w:color="auto"/>
              <w:right w:val="single" w:sz="4" w:space="0" w:color="auto"/>
            </w:tcBorders>
          </w:tcPr>
          <w:p w14:paraId="123EB059" w14:textId="67E6C49E" w:rsidR="00F90F92" w:rsidRPr="006159E6" w:rsidRDefault="00F90F92" w:rsidP="00735D91">
            <w:pPr>
              <w:pStyle w:val="CellBody"/>
              <w:rPr>
                <w:ins w:id="1235" w:author="Autor"/>
                <w:lang w:val="en-US"/>
              </w:rPr>
            </w:pPr>
            <w:ins w:id="1236" w:author="Autor">
              <w:r>
                <w:rPr>
                  <w:rStyle w:val="Fett"/>
                  <w:b w:val="0"/>
                  <w:bCs w:val="0"/>
                </w:rPr>
                <w:t>The time zone offset of this time</w:t>
              </w:r>
              <w:r w:rsidR="00DF25F5">
                <w:rPr>
                  <w:rStyle w:val="Fett"/>
                  <w:b w:val="0"/>
                  <w:bCs w:val="0"/>
                </w:rPr>
                <w:t xml:space="preserve"> </w:t>
              </w:r>
              <w:r>
                <w:rPr>
                  <w:rStyle w:val="Fett"/>
                  <w:b w:val="0"/>
                  <w:bCs w:val="0"/>
                </w:rPr>
                <w:t>stamp must correspond to the time zone of the delivery point area.</w:t>
              </w:r>
            </w:ins>
          </w:p>
          <w:p w14:paraId="09FFF23E" w14:textId="77777777" w:rsidR="00F90F92" w:rsidRPr="006159E6" w:rsidRDefault="00F90F92" w:rsidP="00735D91">
            <w:pPr>
              <w:pStyle w:val="CellBody"/>
              <w:rPr>
                <w:ins w:id="1237" w:author="Autor"/>
                <w:rStyle w:val="Fett"/>
                <w:lang w:val="en-US"/>
              </w:rPr>
            </w:pPr>
            <w:ins w:id="1238" w:author="Autor">
              <w:r w:rsidRPr="006159E6">
                <w:rPr>
                  <w:rStyle w:val="Fett"/>
                  <w:lang w:val="en-US"/>
                </w:rPr>
                <w:t>Values:</w:t>
              </w:r>
            </w:ins>
          </w:p>
          <w:p w14:paraId="3AFCF8EF" w14:textId="77777777" w:rsidR="00F90F92" w:rsidRPr="006159E6" w:rsidRDefault="00F90F92" w:rsidP="00735D91">
            <w:pPr>
              <w:pStyle w:val="condition1"/>
              <w:rPr>
                <w:ins w:id="1239" w:author="Autor"/>
                <w:rStyle w:val="Fett"/>
              </w:rPr>
            </w:pPr>
            <w:ins w:id="1240" w:author="Autor">
              <w:r w:rsidRPr="006159E6">
                <w:t>This point in time is the first second after the specified delivery period ends. Therefore, ‘DeliveryEndTime</w:t>
              </w:r>
              <w:r>
                <w:t>stamp</w:t>
              </w:r>
              <w:r w:rsidRPr="006159E6">
                <w:t>’ must be later than the date and time in the associated ‘DeliveryStartTime</w:t>
              </w:r>
              <w:r>
                <w:t>stamp</w:t>
              </w:r>
              <w:r w:rsidRPr="006159E6">
                <w:t>’ field.</w:t>
              </w:r>
            </w:ins>
          </w:p>
          <w:p w14:paraId="15E6BC72" w14:textId="77777777" w:rsidR="00F90F92" w:rsidRPr="006159E6" w:rsidRDefault="00F90F92" w:rsidP="00735D91">
            <w:pPr>
              <w:pStyle w:val="condition1"/>
              <w:rPr>
                <w:ins w:id="1241" w:author="Autor"/>
                <w:rFonts w:eastAsia="Calibri"/>
                <w:szCs w:val="22"/>
              </w:rPr>
            </w:pPr>
            <w:ins w:id="1242" w:author="Autor">
              <w:r w:rsidRPr="006159E6">
                <w:t>If ‘Commodity’ is set to “Coal”, then the time part of this field must be set to “00:00:00”.</w:t>
              </w:r>
            </w:ins>
          </w:p>
        </w:tc>
      </w:tr>
      <w:tr w:rsidR="00F90F92" w:rsidRPr="006159E6" w14:paraId="6423D817" w14:textId="77777777" w:rsidTr="00735D91">
        <w:tblPrEx>
          <w:tblLook w:val="0020" w:firstRow="1" w:lastRow="0" w:firstColumn="0" w:lastColumn="0" w:noHBand="0" w:noVBand="0"/>
        </w:tblPrEx>
        <w:trPr>
          <w:cantSplit/>
          <w:ins w:id="1243" w:author="Autor"/>
        </w:trPr>
        <w:tc>
          <w:tcPr>
            <w:tcW w:w="9498" w:type="dxa"/>
            <w:gridSpan w:val="4"/>
            <w:shd w:val="clear" w:color="auto" w:fill="BFBFBF" w:themeFill="background1" w:themeFillShade="BF"/>
          </w:tcPr>
          <w:p w14:paraId="33BC916D" w14:textId="77777777" w:rsidR="00F90F92" w:rsidRPr="001A4439" w:rsidRDefault="00F90F92" w:rsidP="00735D91">
            <w:pPr>
              <w:pStyle w:val="CellBody"/>
              <w:rPr>
                <w:ins w:id="1244" w:author="Autor"/>
                <w:lang w:val="en-US"/>
              </w:rPr>
            </w:pPr>
            <w:ins w:id="1245" w:author="Autor">
              <w:r>
                <w:rPr>
                  <w:lang w:val="en-US"/>
                </w:rPr>
                <w:lastRenderedPageBreak/>
                <w:t xml:space="preserve">End of </w:t>
              </w:r>
              <w:r w:rsidRPr="000C3B8A">
                <w:rPr>
                  <w:rStyle w:val="Fett"/>
                </w:rPr>
                <w:t>XSD choice</w:t>
              </w:r>
            </w:ins>
          </w:p>
        </w:tc>
      </w:tr>
      <w:tr w:rsidR="006E38B4" w:rsidRPr="006159E6" w14:paraId="2D21CC8B" w14:textId="77777777" w:rsidTr="003854A5">
        <w:trPr>
          <w:cantSplit/>
        </w:trPr>
        <w:tc>
          <w:tcPr>
            <w:tcW w:w="1418" w:type="dxa"/>
          </w:tcPr>
          <w:p w14:paraId="42CFDBCF" w14:textId="77777777" w:rsidR="006E38B4" w:rsidRPr="006159E6" w:rsidRDefault="006E38B4" w:rsidP="00D02290">
            <w:pPr>
              <w:pStyle w:val="CellBody"/>
              <w:rPr>
                <w:lang w:val="en-US"/>
              </w:rPr>
            </w:pPr>
            <w:r w:rsidRPr="006159E6">
              <w:rPr>
                <w:lang w:val="en-US"/>
              </w:rPr>
              <w:t>Contract</w:t>
            </w:r>
            <w:r w:rsidRPr="006159E6">
              <w:rPr>
                <w:lang w:val="en-US"/>
              </w:rPr>
              <w:softHyphen/>
              <w:t>Capacity</w:t>
            </w:r>
          </w:p>
        </w:tc>
        <w:tc>
          <w:tcPr>
            <w:tcW w:w="850" w:type="dxa"/>
          </w:tcPr>
          <w:p w14:paraId="3B307203" w14:textId="77777777" w:rsidR="006E38B4" w:rsidRPr="006159E6" w:rsidRDefault="006E38B4" w:rsidP="00D02290">
            <w:pPr>
              <w:pStyle w:val="CellBody"/>
              <w:rPr>
                <w:lang w:val="en-US"/>
              </w:rPr>
            </w:pPr>
            <w:r w:rsidRPr="006159E6">
              <w:rPr>
                <w:lang w:val="en-US"/>
              </w:rPr>
              <w:t>M</w:t>
            </w:r>
          </w:p>
        </w:tc>
        <w:tc>
          <w:tcPr>
            <w:tcW w:w="1418" w:type="dxa"/>
          </w:tcPr>
          <w:p w14:paraId="4C92A073" w14:textId="77777777" w:rsidR="006E38B4" w:rsidRPr="006159E6" w:rsidRDefault="006E38B4" w:rsidP="00D02290">
            <w:pPr>
              <w:pStyle w:val="CellBody"/>
              <w:rPr>
                <w:lang w:val="en-US"/>
              </w:rPr>
            </w:pPr>
            <w:r w:rsidRPr="006159E6">
              <w:rPr>
                <w:lang w:val="en-US"/>
              </w:rPr>
              <w:t>Quantity</w:t>
            </w:r>
            <w:r w:rsidRPr="006159E6">
              <w:rPr>
                <w:lang w:val="en-US"/>
              </w:rPr>
              <w:softHyphen/>
              <w:t>Type</w:t>
            </w:r>
          </w:p>
        </w:tc>
        <w:tc>
          <w:tcPr>
            <w:tcW w:w="5812" w:type="dxa"/>
          </w:tcPr>
          <w:p w14:paraId="302240EF" w14:textId="77777777" w:rsidR="006E38B4" w:rsidRPr="006159E6" w:rsidRDefault="006E38B4" w:rsidP="00D02290">
            <w:pPr>
              <w:pStyle w:val="CellBody"/>
              <w:rPr>
                <w:lang w:val="en-US"/>
              </w:rPr>
            </w:pPr>
          </w:p>
        </w:tc>
      </w:tr>
      <w:tr w:rsidR="006E38B4" w:rsidRPr="006159E6" w14:paraId="23CBC228" w14:textId="77777777" w:rsidTr="003854A5">
        <w:trPr>
          <w:cantSplit/>
        </w:trPr>
        <w:tc>
          <w:tcPr>
            <w:tcW w:w="1418" w:type="dxa"/>
          </w:tcPr>
          <w:p w14:paraId="04B0C16C" w14:textId="77777777" w:rsidR="006E38B4" w:rsidRPr="006159E6" w:rsidRDefault="006E38B4" w:rsidP="00D02290">
            <w:pPr>
              <w:pStyle w:val="CellBody"/>
              <w:rPr>
                <w:lang w:val="en-US"/>
              </w:rPr>
            </w:pPr>
            <w:r w:rsidRPr="006159E6">
              <w:rPr>
                <w:lang w:val="en-US"/>
              </w:rPr>
              <w:t>Price</w:t>
            </w:r>
          </w:p>
        </w:tc>
        <w:tc>
          <w:tcPr>
            <w:tcW w:w="850" w:type="dxa"/>
          </w:tcPr>
          <w:p w14:paraId="0BF9064F" w14:textId="77777777" w:rsidR="006E38B4" w:rsidRPr="006159E6" w:rsidRDefault="006E38B4" w:rsidP="00D02290">
            <w:pPr>
              <w:pStyle w:val="CellBody"/>
              <w:rPr>
                <w:lang w:val="en-US"/>
              </w:rPr>
            </w:pPr>
            <w:r w:rsidRPr="006159E6">
              <w:rPr>
                <w:lang w:val="en-US"/>
              </w:rPr>
              <w:t>C</w:t>
            </w:r>
          </w:p>
        </w:tc>
        <w:tc>
          <w:tcPr>
            <w:tcW w:w="1418" w:type="dxa"/>
          </w:tcPr>
          <w:p w14:paraId="6B73AF68" w14:textId="77777777" w:rsidR="006E38B4" w:rsidRPr="006159E6" w:rsidRDefault="006E38B4" w:rsidP="00D02290">
            <w:pPr>
              <w:pStyle w:val="CellBody"/>
              <w:rPr>
                <w:lang w:val="en-US"/>
              </w:rPr>
            </w:pPr>
            <w:r w:rsidRPr="006159E6">
              <w:rPr>
                <w:lang w:val="en-US"/>
              </w:rPr>
              <w:t>PriceType</w:t>
            </w:r>
          </w:p>
        </w:tc>
        <w:tc>
          <w:tcPr>
            <w:tcW w:w="5812" w:type="dxa"/>
          </w:tcPr>
          <w:p w14:paraId="501D1726" w14:textId="77777777" w:rsidR="006E38B4" w:rsidRPr="006159E6" w:rsidRDefault="006E38B4" w:rsidP="00AF72E8">
            <w:pPr>
              <w:pStyle w:val="CellBody"/>
              <w:rPr>
                <w:rStyle w:val="Fett"/>
                <w:lang w:val="en-US"/>
              </w:rPr>
            </w:pPr>
            <w:r w:rsidRPr="006159E6">
              <w:rPr>
                <w:rStyle w:val="Fett"/>
                <w:lang w:val="en-US"/>
              </w:rPr>
              <w:t>Occurrence:</w:t>
            </w:r>
          </w:p>
          <w:p w14:paraId="070DFC14" w14:textId="77777777" w:rsidR="006E38B4" w:rsidRPr="006159E6" w:rsidRDefault="006E38B4" w:rsidP="00ED3F3F">
            <w:pPr>
              <w:pStyle w:val="condition1"/>
            </w:pPr>
            <w:r w:rsidRPr="006159E6">
              <w:t xml:space="preserve">If ‘TotalContractValue’ is present, then this field is mandatory. </w:t>
            </w:r>
          </w:p>
          <w:p w14:paraId="3E8C34A0" w14:textId="77777777" w:rsidR="006E38B4" w:rsidRPr="006159E6" w:rsidRDefault="00AB0EEF" w:rsidP="00ED3F3F">
            <w:pPr>
              <w:pStyle w:val="condition1"/>
            </w:pPr>
            <w:r w:rsidRPr="006159E6">
              <w:t>Else, this field</w:t>
            </w:r>
            <w:r w:rsidR="006E38B4" w:rsidRPr="006159E6">
              <w:t xml:space="preserve"> must be omitted.</w:t>
            </w:r>
          </w:p>
        </w:tc>
      </w:tr>
      <w:tr w:rsidR="006E38B4" w:rsidRPr="006159E6" w14:paraId="014A99F1" w14:textId="77777777" w:rsidTr="003854A5">
        <w:trPr>
          <w:cantSplit/>
        </w:trPr>
        <w:tc>
          <w:tcPr>
            <w:tcW w:w="9498" w:type="dxa"/>
            <w:gridSpan w:val="4"/>
            <w:shd w:val="clear" w:color="auto" w:fill="BFBFBF" w:themeFill="background1" w:themeFillShade="BF"/>
          </w:tcPr>
          <w:p w14:paraId="5AE43ED0"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TimeIntervalQuantity</w:t>
            </w:r>
            <w:r w:rsidRPr="006159E6">
              <w:rPr>
                <w:lang w:val="en-US"/>
              </w:rPr>
              <w:t xml:space="preserve"> </w:t>
            </w:r>
          </w:p>
        </w:tc>
      </w:tr>
      <w:tr w:rsidR="006E38B4" w:rsidRPr="006159E6" w14:paraId="787C4A88" w14:textId="77777777" w:rsidTr="003854A5">
        <w:trPr>
          <w:cantSplit/>
        </w:trPr>
        <w:tc>
          <w:tcPr>
            <w:tcW w:w="9498" w:type="dxa"/>
            <w:gridSpan w:val="4"/>
            <w:shd w:val="clear" w:color="auto" w:fill="BFBFBF" w:themeFill="background1" w:themeFillShade="BF"/>
          </w:tcPr>
          <w:p w14:paraId="26006701"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TimeIntervalQuantities</w:t>
            </w:r>
            <w:r w:rsidRPr="006159E6">
              <w:rPr>
                <w:lang w:val="en-US"/>
              </w:rPr>
              <w:t xml:space="preserve"> </w:t>
            </w:r>
          </w:p>
        </w:tc>
      </w:tr>
      <w:tr w:rsidR="006E38B4" w:rsidRPr="006159E6" w14:paraId="766206CD" w14:textId="77777777" w:rsidTr="003854A5">
        <w:trPr>
          <w:cantSplit/>
        </w:trPr>
        <w:tc>
          <w:tcPr>
            <w:tcW w:w="9498" w:type="dxa"/>
            <w:gridSpan w:val="4"/>
            <w:shd w:val="clear" w:color="auto" w:fill="BFBFBF" w:themeFill="background1" w:themeFillShade="BF"/>
          </w:tcPr>
          <w:p w14:paraId="53443F73" w14:textId="77777777" w:rsidR="006E38B4" w:rsidRPr="006159E6" w:rsidRDefault="006E38B4" w:rsidP="00D02290">
            <w:pPr>
              <w:pStyle w:val="CellBody"/>
              <w:rPr>
                <w:lang w:val="en-US"/>
              </w:rPr>
            </w:pPr>
            <w:r w:rsidRPr="006159E6">
              <w:rPr>
                <w:rStyle w:val="XSDSectionTitle"/>
                <w:lang w:val="en-US"/>
              </w:rPr>
              <w:t>BrokerConfirmation/FixedPriceInformation</w:t>
            </w:r>
            <w:r w:rsidRPr="006159E6">
              <w:rPr>
                <w:lang w:val="en-US"/>
              </w:rPr>
              <w:t>: conditional section</w:t>
            </w:r>
          </w:p>
          <w:p w14:paraId="7C43008E" w14:textId="77777777" w:rsidR="006E38B4" w:rsidRPr="006159E6" w:rsidRDefault="006E38B4" w:rsidP="00D02290">
            <w:pPr>
              <w:pStyle w:val="CellBody"/>
              <w:rPr>
                <w:lang w:val="en-US"/>
              </w:rPr>
            </w:pPr>
            <w:r w:rsidRPr="006159E6">
              <w:rPr>
                <w:lang w:val="en-US"/>
              </w:rPr>
              <w:t>‘FixedPriceInformation’ contains details specific to the fixed leg of a fixed/float swap.</w:t>
            </w:r>
          </w:p>
          <w:p w14:paraId="3179495D" w14:textId="77777777" w:rsidR="006E38B4" w:rsidRPr="006159E6" w:rsidRDefault="006E38B4" w:rsidP="00742BFB">
            <w:pPr>
              <w:pStyle w:val="CellBody"/>
              <w:rPr>
                <w:rStyle w:val="Fett"/>
                <w:lang w:val="en-US"/>
              </w:rPr>
            </w:pPr>
            <w:r w:rsidRPr="006159E6">
              <w:rPr>
                <w:rStyle w:val="Fett"/>
                <w:lang w:val="en-US"/>
              </w:rPr>
              <w:t>Occurrence:</w:t>
            </w:r>
          </w:p>
          <w:p w14:paraId="15003F57" w14:textId="77777777" w:rsidR="006E38B4" w:rsidRPr="006159E6" w:rsidRDefault="006E38B4" w:rsidP="00ED3F3F">
            <w:pPr>
              <w:pStyle w:val="condition1"/>
            </w:pPr>
            <w:r w:rsidRPr="006159E6">
              <w:t xml:space="preserve">If ‘TransactionType’ is set to “FXD_SWP” or “OPT_FXD_SWP”, </w:t>
            </w:r>
            <w:r w:rsidR="002805A4" w:rsidRPr="006159E6">
              <w:t xml:space="preserve">then </w:t>
            </w:r>
            <w:r w:rsidRPr="006159E6">
              <w:t>this section is mandatory.</w:t>
            </w:r>
          </w:p>
          <w:p w14:paraId="458ABC2E" w14:textId="77777777" w:rsidR="006E38B4" w:rsidRPr="006159E6" w:rsidRDefault="00AB0EEF" w:rsidP="00ED3F3F">
            <w:pPr>
              <w:pStyle w:val="condition1"/>
              <w:rPr>
                <w:b/>
                <w:bCs/>
              </w:rPr>
            </w:pPr>
            <w:r w:rsidRPr="006159E6">
              <w:t>Else, this section</w:t>
            </w:r>
            <w:r w:rsidR="006E38B4" w:rsidRPr="006159E6">
              <w:t xml:space="preserve"> must be omitted.</w:t>
            </w:r>
          </w:p>
        </w:tc>
      </w:tr>
      <w:tr w:rsidR="006E38B4" w:rsidRPr="006159E6" w14:paraId="167A7D36" w14:textId="77777777" w:rsidTr="003854A5">
        <w:trPr>
          <w:cantSplit/>
        </w:trPr>
        <w:tc>
          <w:tcPr>
            <w:tcW w:w="1418" w:type="dxa"/>
          </w:tcPr>
          <w:p w14:paraId="29ABDB5D" w14:textId="77777777" w:rsidR="006E38B4" w:rsidRPr="006159E6" w:rsidRDefault="006E38B4" w:rsidP="00D02290">
            <w:pPr>
              <w:pStyle w:val="CellBody"/>
              <w:rPr>
                <w:lang w:val="en-US"/>
              </w:rPr>
            </w:pPr>
            <w:r w:rsidRPr="006159E6">
              <w:rPr>
                <w:lang w:val="en-US"/>
              </w:rPr>
              <w:t>Fixed</w:t>
            </w:r>
            <w:r w:rsidRPr="006159E6">
              <w:rPr>
                <w:lang w:val="en-US"/>
              </w:rPr>
              <w:softHyphen/>
              <w:t>Price</w:t>
            </w:r>
            <w:r w:rsidRPr="006159E6">
              <w:rPr>
                <w:lang w:val="en-US"/>
              </w:rPr>
              <w:softHyphen/>
              <w:t>Payer</w:t>
            </w:r>
          </w:p>
        </w:tc>
        <w:tc>
          <w:tcPr>
            <w:tcW w:w="850" w:type="dxa"/>
          </w:tcPr>
          <w:p w14:paraId="410B400C" w14:textId="77777777" w:rsidR="006E38B4" w:rsidRPr="006159E6" w:rsidRDefault="006E38B4" w:rsidP="00D02290">
            <w:pPr>
              <w:pStyle w:val="CellBody"/>
              <w:rPr>
                <w:lang w:val="en-US"/>
              </w:rPr>
            </w:pPr>
            <w:r w:rsidRPr="006159E6">
              <w:rPr>
                <w:lang w:val="en-US"/>
              </w:rPr>
              <w:t>M+C</w:t>
            </w:r>
          </w:p>
        </w:tc>
        <w:tc>
          <w:tcPr>
            <w:tcW w:w="1418" w:type="dxa"/>
          </w:tcPr>
          <w:p w14:paraId="67A4EE37" w14:textId="77777777" w:rsidR="006E38B4" w:rsidRPr="006159E6" w:rsidRDefault="006E38B4" w:rsidP="00D02290">
            <w:pPr>
              <w:pStyle w:val="CellBody"/>
              <w:rPr>
                <w:lang w:val="en-US"/>
              </w:rPr>
            </w:pPr>
            <w:r w:rsidRPr="006159E6">
              <w:rPr>
                <w:lang w:val="en-US"/>
              </w:rPr>
              <w:t>Party</w:t>
            </w:r>
            <w:r w:rsidRPr="006159E6">
              <w:rPr>
                <w:lang w:val="en-US"/>
              </w:rPr>
              <w:softHyphen/>
              <w:t>Type</w:t>
            </w:r>
          </w:p>
        </w:tc>
        <w:tc>
          <w:tcPr>
            <w:tcW w:w="5812" w:type="dxa"/>
          </w:tcPr>
          <w:p w14:paraId="3D53965D" w14:textId="77777777" w:rsidR="006E38B4" w:rsidRPr="006159E6" w:rsidRDefault="006E38B4" w:rsidP="00770D68">
            <w:pPr>
              <w:pStyle w:val="CellBody"/>
              <w:rPr>
                <w:rStyle w:val="Fett"/>
                <w:lang w:val="en-US"/>
              </w:rPr>
            </w:pPr>
            <w:r w:rsidRPr="006159E6">
              <w:rPr>
                <w:rStyle w:val="Fett"/>
                <w:lang w:val="en-US"/>
              </w:rPr>
              <w:t>Values:</w:t>
            </w:r>
          </w:p>
          <w:p w14:paraId="4ABC3438" w14:textId="77777777" w:rsidR="006E38B4" w:rsidRPr="006159E6" w:rsidRDefault="006E38B4" w:rsidP="00ED3F3F">
            <w:pPr>
              <w:pStyle w:val="condition1"/>
            </w:pPr>
            <w:r w:rsidRPr="006159E6">
              <w:t>If ‘TransactionType’ is set to “FXD_SWP”, then this field must be equal to ‘BuyerParty’.</w:t>
            </w:r>
          </w:p>
          <w:p w14:paraId="312C184B" w14:textId="77777777" w:rsidR="006E38B4" w:rsidRPr="006159E6" w:rsidRDefault="006E38B4" w:rsidP="00ED3F3F">
            <w:pPr>
              <w:pStyle w:val="condition1"/>
            </w:pPr>
            <w:r w:rsidRPr="006159E6">
              <w:t>If ‘TransactionType’ is set to “OPT_FXD_SWP” and ‘OptionType’ is set to “Call” or “Capped_Call”, then this field must be equal to ‘OptionHolder’.</w:t>
            </w:r>
          </w:p>
          <w:p w14:paraId="03ACC7D2" w14:textId="77777777" w:rsidR="006E38B4" w:rsidRPr="006159E6" w:rsidRDefault="006E38B4" w:rsidP="00ED3F3F">
            <w:pPr>
              <w:pStyle w:val="condition1"/>
            </w:pPr>
            <w:r w:rsidRPr="006159E6">
              <w:t>If ‘TransactionType’ is set to “OPT_FXD_SWP” and ‘OptionType’ is set to “Put” or “Floored_Put”, then this field must be equal to ‘OptionWriter’.</w:t>
            </w:r>
          </w:p>
        </w:tc>
      </w:tr>
      <w:tr w:rsidR="006E38B4" w:rsidRPr="006159E6" w14:paraId="0087563E" w14:textId="77777777" w:rsidTr="003854A5">
        <w:trPr>
          <w:cantSplit/>
        </w:trPr>
        <w:tc>
          <w:tcPr>
            <w:tcW w:w="1418" w:type="dxa"/>
          </w:tcPr>
          <w:p w14:paraId="742243C0" w14:textId="77777777" w:rsidR="006E38B4" w:rsidRPr="006159E6" w:rsidRDefault="006E38B4" w:rsidP="00D02290">
            <w:pPr>
              <w:pStyle w:val="CellBody"/>
              <w:rPr>
                <w:lang w:val="en-US"/>
              </w:rPr>
            </w:pPr>
            <w:r w:rsidRPr="006159E6">
              <w:rPr>
                <w:lang w:val="en-US"/>
              </w:rPr>
              <w:t>FP</w:t>
            </w:r>
            <w:r w:rsidRPr="006159E6">
              <w:rPr>
                <w:lang w:val="en-US"/>
              </w:rPr>
              <w:softHyphen/>
              <w:t>Currency</w:t>
            </w:r>
            <w:r w:rsidRPr="006159E6">
              <w:rPr>
                <w:lang w:val="en-US"/>
              </w:rPr>
              <w:softHyphen/>
              <w:t>Unit</w:t>
            </w:r>
          </w:p>
        </w:tc>
        <w:tc>
          <w:tcPr>
            <w:tcW w:w="850" w:type="dxa"/>
          </w:tcPr>
          <w:p w14:paraId="618E135C" w14:textId="77777777" w:rsidR="006E38B4" w:rsidRPr="006159E6" w:rsidRDefault="006E38B4" w:rsidP="00D02290">
            <w:pPr>
              <w:pStyle w:val="CellBody"/>
              <w:rPr>
                <w:lang w:val="en-US"/>
              </w:rPr>
            </w:pPr>
            <w:r w:rsidRPr="006159E6">
              <w:rPr>
                <w:lang w:val="en-US"/>
              </w:rPr>
              <w:t>C</w:t>
            </w:r>
          </w:p>
        </w:tc>
        <w:tc>
          <w:tcPr>
            <w:tcW w:w="1418" w:type="dxa"/>
          </w:tcPr>
          <w:p w14:paraId="22899EF1" w14:textId="77777777" w:rsidR="006E38B4" w:rsidRPr="006159E6" w:rsidRDefault="006E38B4"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14A35A52" w14:textId="77777777" w:rsidR="006E38B4" w:rsidRPr="006159E6" w:rsidRDefault="006E38B4" w:rsidP="007D0EBE">
            <w:pPr>
              <w:pStyle w:val="CellBody"/>
              <w:rPr>
                <w:rStyle w:val="Fett"/>
                <w:lang w:val="en-US"/>
              </w:rPr>
            </w:pPr>
            <w:r w:rsidRPr="006159E6">
              <w:rPr>
                <w:rStyle w:val="Fett"/>
                <w:lang w:val="en-US"/>
              </w:rPr>
              <w:t>Occurrence:</w:t>
            </w:r>
          </w:p>
          <w:p w14:paraId="59CCBC4D" w14:textId="77777777" w:rsidR="006E38B4" w:rsidRPr="006159E6" w:rsidRDefault="006E38B4" w:rsidP="00ED3F3F">
            <w:pPr>
              <w:pStyle w:val="condition1"/>
            </w:pPr>
            <w:r w:rsidRPr="006159E6">
              <w:t>If ‘FPCurrencyUnit’ differs from the settlement currency</w:t>
            </w:r>
            <w:r w:rsidR="006026EE" w:rsidRPr="006159E6">
              <w:t xml:space="preserve"> specified in </w:t>
            </w:r>
            <w:r w:rsidRPr="006159E6">
              <w:t xml:space="preserve">the </w:t>
            </w:r>
            <w:r w:rsidR="007D3D62" w:rsidRPr="006159E6">
              <w:t>‘</w:t>
            </w:r>
            <w:r w:rsidR="00E96EBB" w:rsidRPr="006159E6">
              <w:t>Broker</w:t>
            </w:r>
            <w:r w:rsidRPr="006159E6">
              <w:t>Confirmation/Currency’ field, then this field is mandatory.</w:t>
            </w:r>
          </w:p>
          <w:p w14:paraId="1E60BEE0" w14:textId="77777777" w:rsidR="006E38B4" w:rsidRPr="006159E6" w:rsidRDefault="00AB0EEF" w:rsidP="00ED3F3F">
            <w:pPr>
              <w:pStyle w:val="condition1"/>
            </w:pPr>
            <w:r w:rsidRPr="006159E6">
              <w:t>Else, this field</w:t>
            </w:r>
            <w:r w:rsidR="006E38B4" w:rsidRPr="006159E6">
              <w:t xml:space="preserve"> must be omitted. </w:t>
            </w:r>
          </w:p>
        </w:tc>
      </w:tr>
      <w:tr w:rsidR="006E38B4" w:rsidRPr="006159E6" w14:paraId="0391FB10" w14:textId="77777777" w:rsidTr="003854A5">
        <w:trPr>
          <w:cantSplit/>
        </w:trPr>
        <w:tc>
          <w:tcPr>
            <w:tcW w:w="1418" w:type="dxa"/>
          </w:tcPr>
          <w:p w14:paraId="63044B35" w14:textId="77777777" w:rsidR="006E38B4" w:rsidRPr="006159E6" w:rsidRDefault="006E38B4" w:rsidP="00D02290">
            <w:pPr>
              <w:pStyle w:val="CellBody"/>
              <w:rPr>
                <w:lang w:val="en-US"/>
              </w:rPr>
            </w:pPr>
            <w:r w:rsidRPr="006159E6">
              <w:rPr>
                <w:lang w:val="en-US"/>
              </w:rPr>
              <w:t>FP</w:t>
            </w:r>
            <w:r w:rsidRPr="006159E6">
              <w:rPr>
                <w:lang w:val="en-US"/>
              </w:rPr>
              <w:softHyphen/>
              <w:t>Capacity</w:t>
            </w:r>
            <w:r w:rsidRPr="006159E6">
              <w:rPr>
                <w:lang w:val="en-US"/>
              </w:rPr>
              <w:softHyphen/>
              <w:t>Unit</w:t>
            </w:r>
          </w:p>
        </w:tc>
        <w:tc>
          <w:tcPr>
            <w:tcW w:w="850" w:type="dxa"/>
          </w:tcPr>
          <w:p w14:paraId="36C6236C" w14:textId="77777777" w:rsidR="006E38B4" w:rsidRPr="006159E6" w:rsidRDefault="006E38B4" w:rsidP="00D02290">
            <w:pPr>
              <w:pStyle w:val="CellBody"/>
              <w:rPr>
                <w:lang w:val="en-US"/>
              </w:rPr>
            </w:pPr>
            <w:r w:rsidRPr="006159E6">
              <w:rPr>
                <w:lang w:val="en-US"/>
              </w:rPr>
              <w:t>C</w:t>
            </w:r>
          </w:p>
        </w:tc>
        <w:tc>
          <w:tcPr>
            <w:tcW w:w="1418" w:type="dxa"/>
          </w:tcPr>
          <w:p w14:paraId="6A49AC24" w14:textId="77777777" w:rsidR="006E38B4" w:rsidRPr="006159E6" w:rsidRDefault="006E38B4" w:rsidP="00D02290">
            <w:pPr>
              <w:pStyle w:val="CellBody"/>
              <w:rPr>
                <w:lang w:val="en-US"/>
              </w:rPr>
            </w:pPr>
            <w:r w:rsidRPr="006159E6">
              <w:rPr>
                <w:lang w:val="en-US"/>
              </w:rPr>
              <w:t>UnitOf</w:t>
            </w:r>
            <w:r w:rsidRPr="006159E6">
              <w:rPr>
                <w:lang w:val="en-US"/>
              </w:rPr>
              <w:softHyphen/>
              <w:t>Measure</w:t>
            </w:r>
            <w:r w:rsidRPr="006159E6">
              <w:rPr>
                <w:lang w:val="en-US"/>
              </w:rPr>
              <w:softHyphen/>
              <w:t>Type</w:t>
            </w:r>
          </w:p>
        </w:tc>
        <w:tc>
          <w:tcPr>
            <w:tcW w:w="5812" w:type="dxa"/>
          </w:tcPr>
          <w:p w14:paraId="275DCCFA" w14:textId="77777777" w:rsidR="006E38B4" w:rsidRPr="006159E6" w:rsidRDefault="006E38B4" w:rsidP="009143E3">
            <w:pPr>
              <w:pStyle w:val="CellBody"/>
              <w:rPr>
                <w:rStyle w:val="Fett"/>
                <w:lang w:val="en-US"/>
              </w:rPr>
            </w:pPr>
            <w:r w:rsidRPr="006159E6">
              <w:rPr>
                <w:rStyle w:val="Fett"/>
                <w:lang w:val="en-US"/>
              </w:rPr>
              <w:t>Occurrence:</w:t>
            </w:r>
          </w:p>
          <w:p w14:paraId="548D5BE0" w14:textId="77777777" w:rsidR="006E38B4" w:rsidRPr="006159E6" w:rsidRDefault="006E38B4" w:rsidP="00ED3F3F">
            <w:pPr>
              <w:pStyle w:val="condition1"/>
            </w:pPr>
            <w:r w:rsidRPr="006159E6">
              <w:t>If the unit for the fixed price capacity</w:t>
            </w:r>
            <w:r w:rsidR="005E61C1" w:rsidRPr="006159E6">
              <w:t xml:space="preserve"> </w:t>
            </w:r>
            <w:r w:rsidRPr="006159E6">
              <w:t>differs from the notional capacity unit</w:t>
            </w:r>
            <w:r w:rsidR="006026EE" w:rsidRPr="006159E6">
              <w:t xml:space="preserve"> specified in </w:t>
            </w:r>
            <w:r w:rsidRPr="006159E6">
              <w:t>the ‘</w:t>
            </w:r>
            <w:r w:rsidR="005E61C1" w:rsidRPr="006159E6">
              <w:t>Broker</w:t>
            </w:r>
            <w:r w:rsidRPr="006159E6">
              <w:t xml:space="preserve">Confirmation/TotalVolumeUnit’ field or the </w:t>
            </w:r>
            <w:r w:rsidR="007D3D62" w:rsidRPr="006159E6">
              <w:t>‘</w:t>
            </w:r>
            <w:r w:rsidR="00F972CE" w:rsidRPr="006159E6">
              <w:t>BrokerConfirmation</w:t>
            </w:r>
            <w:r w:rsidRPr="006159E6">
              <w:t>/TotalAmountCurrency’ field, then this field is mandatory.</w:t>
            </w:r>
          </w:p>
          <w:p w14:paraId="4E0A7E09" w14:textId="77777777" w:rsidR="006E38B4" w:rsidRPr="006159E6" w:rsidRDefault="00AB0EEF" w:rsidP="00ED3F3F">
            <w:pPr>
              <w:pStyle w:val="condition1"/>
            </w:pPr>
            <w:r w:rsidRPr="006159E6">
              <w:t>Else, this field</w:t>
            </w:r>
            <w:r w:rsidR="006E38B4" w:rsidRPr="006159E6">
              <w:t xml:space="preserve"> must be omitted.</w:t>
            </w:r>
          </w:p>
        </w:tc>
      </w:tr>
      <w:tr w:rsidR="006E38B4" w:rsidRPr="006159E6" w14:paraId="4F3365C7" w14:textId="77777777" w:rsidTr="003854A5">
        <w:trPr>
          <w:cantSplit/>
        </w:trPr>
        <w:tc>
          <w:tcPr>
            <w:tcW w:w="1418" w:type="dxa"/>
          </w:tcPr>
          <w:p w14:paraId="1259357C" w14:textId="77777777" w:rsidR="006E38B4" w:rsidRPr="006159E6" w:rsidRDefault="006E38B4" w:rsidP="00D02290">
            <w:pPr>
              <w:pStyle w:val="CellBody"/>
              <w:rPr>
                <w:lang w:val="en-US"/>
              </w:rPr>
            </w:pPr>
            <w:r w:rsidRPr="006159E6">
              <w:rPr>
                <w:lang w:val="en-US"/>
              </w:rPr>
              <w:t>FP</w:t>
            </w:r>
            <w:r w:rsidRPr="006159E6">
              <w:rPr>
                <w:lang w:val="en-US"/>
              </w:rPr>
              <w:softHyphen/>
              <w:t>Capacity</w:t>
            </w:r>
            <w:r w:rsidRPr="006159E6">
              <w:rPr>
                <w:lang w:val="en-US"/>
              </w:rPr>
              <w:softHyphen/>
              <w:t>Conversion</w:t>
            </w:r>
            <w:r w:rsidRPr="006159E6">
              <w:rPr>
                <w:lang w:val="en-US"/>
              </w:rPr>
              <w:softHyphen/>
              <w:t>Rate</w:t>
            </w:r>
          </w:p>
        </w:tc>
        <w:tc>
          <w:tcPr>
            <w:tcW w:w="850" w:type="dxa"/>
          </w:tcPr>
          <w:p w14:paraId="03659105" w14:textId="77777777" w:rsidR="006E38B4" w:rsidRPr="006159E6" w:rsidRDefault="006E38B4" w:rsidP="00D02290">
            <w:pPr>
              <w:pStyle w:val="CellBody"/>
              <w:rPr>
                <w:lang w:val="en-US"/>
              </w:rPr>
            </w:pPr>
            <w:r w:rsidRPr="006159E6">
              <w:rPr>
                <w:lang w:val="en-US"/>
              </w:rPr>
              <w:t>C</w:t>
            </w:r>
          </w:p>
        </w:tc>
        <w:tc>
          <w:tcPr>
            <w:tcW w:w="1418" w:type="dxa"/>
          </w:tcPr>
          <w:p w14:paraId="6A791E6B" w14:textId="77777777" w:rsidR="006E38B4" w:rsidRPr="006159E6" w:rsidRDefault="006E38B4" w:rsidP="00D02290">
            <w:pPr>
              <w:pStyle w:val="CellBody"/>
              <w:rPr>
                <w:lang w:val="en-US"/>
              </w:rPr>
            </w:pPr>
            <w:r w:rsidRPr="006159E6">
              <w:rPr>
                <w:lang w:val="en-US"/>
              </w:rPr>
              <w:t>Quantity</w:t>
            </w:r>
            <w:r w:rsidRPr="006159E6">
              <w:rPr>
                <w:lang w:val="en-US"/>
              </w:rPr>
              <w:softHyphen/>
              <w:t>Type</w:t>
            </w:r>
          </w:p>
        </w:tc>
        <w:tc>
          <w:tcPr>
            <w:tcW w:w="5812" w:type="dxa"/>
          </w:tcPr>
          <w:p w14:paraId="4390D227" w14:textId="77777777" w:rsidR="006E38B4" w:rsidRPr="006159E6" w:rsidRDefault="00B76B7C" w:rsidP="00E52127">
            <w:pPr>
              <w:pStyle w:val="CellBody"/>
              <w:rPr>
                <w:lang w:val="en-US"/>
              </w:rPr>
            </w:pPr>
            <w:r>
              <w:rPr>
                <w:lang w:val="en-US"/>
              </w:rPr>
              <w:t>The c</w:t>
            </w:r>
            <w:r w:rsidR="006E38B4" w:rsidRPr="006159E6">
              <w:rPr>
                <w:lang w:val="en-US"/>
              </w:rPr>
              <w:t>onversion rate from ‘FPCapacityUnit’ to the notional capacity unit</w:t>
            </w:r>
            <w:r w:rsidR="006026EE" w:rsidRPr="006159E6">
              <w:rPr>
                <w:lang w:val="en-US"/>
              </w:rPr>
              <w:t xml:space="preserve"> specified in </w:t>
            </w:r>
            <w:r w:rsidR="006E38B4" w:rsidRPr="006159E6">
              <w:rPr>
                <w:lang w:val="en-US"/>
              </w:rPr>
              <w:t>the ‘</w:t>
            </w:r>
            <w:r w:rsidR="00356A98" w:rsidRPr="006159E6">
              <w:rPr>
                <w:lang w:val="en-US"/>
              </w:rPr>
              <w:t>Broker</w:t>
            </w:r>
            <w:r w:rsidR="006E38B4" w:rsidRPr="006159E6">
              <w:rPr>
                <w:lang w:val="en-US"/>
              </w:rPr>
              <w:t>Confirmation/TotalVolumeUnit’ field or the ‘</w:t>
            </w:r>
            <w:r w:rsidR="00356A98" w:rsidRPr="006159E6">
              <w:rPr>
                <w:lang w:val="en-US"/>
              </w:rPr>
              <w:t>Broker</w:t>
            </w:r>
            <w:r w:rsidR="006E38B4" w:rsidRPr="006159E6">
              <w:rPr>
                <w:lang w:val="en-US"/>
              </w:rPr>
              <w:t>Confirmation/TotalAmountCurrency’ field.</w:t>
            </w:r>
          </w:p>
          <w:p w14:paraId="25DAEF7F" w14:textId="77777777" w:rsidR="006E38B4" w:rsidRPr="006159E6" w:rsidRDefault="006E38B4" w:rsidP="003A3BB7">
            <w:pPr>
              <w:pStyle w:val="CellBody"/>
              <w:rPr>
                <w:rStyle w:val="Fett"/>
                <w:lang w:val="en-US"/>
              </w:rPr>
            </w:pPr>
            <w:r w:rsidRPr="006159E6">
              <w:rPr>
                <w:rStyle w:val="Fett"/>
                <w:lang w:val="en-US"/>
              </w:rPr>
              <w:t>Occurrence:</w:t>
            </w:r>
          </w:p>
          <w:p w14:paraId="5B229FFF" w14:textId="77777777" w:rsidR="006E38B4" w:rsidRPr="006159E6" w:rsidRDefault="006E38B4" w:rsidP="00ED3F3F">
            <w:pPr>
              <w:pStyle w:val="condition1"/>
            </w:pPr>
            <w:r w:rsidRPr="006159E6">
              <w:t>If ‘FPCapacityUnit’ is present, then this field is mandatory.</w:t>
            </w:r>
          </w:p>
          <w:p w14:paraId="5A60D0B4" w14:textId="77777777" w:rsidR="006E38B4" w:rsidRPr="006159E6" w:rsidRDefault="00AB0EEF" w:rsidP="00ED3F3F">
            <w:pPr>
              <w:pStyle w:val="condition1"/>
            </w:pPr>
            <w:r w:rsidRPr="006159E6">
              <w:t>Else, this field</w:t>
            </w:r>
            <w:r w:rsidR="006E38B4" w:rsidRPr="006159E6">
              <w:t xml:space="preserve"> must be omitted.</w:t>
            </w:r>
            <w:r w:rsidR="006E38B4" w:rsidRPr="006159E6" w:rsidDel="001F1261">
              <w:t xml:space="preserve"> </w:t>
            </w:r>
          </w:p>
        </w:tc>
      </w:tr>
      <w:tr w:rsidR="006E38B4" w:rsidRPr="006159E6" w14:paraId="7AEF81BD" w14:textId="77777777" w:rsidTr="003854A5">
        <w:trPr>
          <w:cantSplit/>
        </w:trPr>
        <w:tc>
          <w:tcPr>
            <w:tcW w:w="9498" w:type="dxa"/>
            <w:gridSpan w:val="4"/>
            <w:shd w:val="clear" w:color="auto" w:fill="BFBFBF" w:themeFill="background1" w:themeFillShade="BF"/>
          </w:tcPr>
          <w:p w14:paraId="01D45BB6" w14:textId="77777777" w:rsidR="006E38B4" w:rsidRPr="006159E6" w:rsidRDefault="006E38B4" w:rsidP="00D02290">
            <w:pPr>
              <w:pStyle w:val="CellBody"/>
              <w:rPr>
                <w:lang w:val="en-US"/>
              </w:rPr>
            </w:pPr>
            <w:r w:rsidRPr="006159E6">
              <w:rPr>
                <w:rStyle w:val="XSDSectionTitle"/>
                <w:lang w:val="en-US"/>
              </w:rPr>
              <w:t>FixedPriceInformation/FXInformation</w:t>
            </w:r>
            <w:r w:rsidRPr="006159E6">
              <w:rPr>
                <w:lang w:val="en-US"/>
              </w:rPr>
              <w:t xml:space="preserve">: conditional section </w:t>
            </w:r>
          </w:p>
          <w:p w14:paraId="4ACF157B" w14:textId="77777777" w:rsidR="006E38B4" w:rsidRPr="006159E6" w:rsidRDefault="006E38B4" w:rsidP="00205109">
            <w:pPr>
              <w:pStyle w:val="CellBody"/>
              <w:rPr>
                <w:rStyle w:val="Fett"/>
                <w:lang w:val="en-US"/>
              </w:rPr>
            </w:pPr>
            <w:r w:rsidRPr="006159E6">
              <w:rPr>
                <w:rStyle w:val="Fett"/>
                <w:lang w:val="en-US"/>
              </w:rPr>
              <w:t>Occurrence:</w:t>
            </w:r>
          </w:p>
          <w:p w14:paraId="0577EAA7" w14:textId="77777777" w:rsidR="006E38B4" w:rsidRPr="006159E6" w:rsidRDefault="006E38B4" w:rsidP="00ED3F3F">
            <w:pPr>
              <w:pStyle w:val="condition1"/>
            </w:pPr>
            <w:r w:rsidRPr="006159E6">
              <w:t xml:space="preserve">If ‘FPCurrencyUnit’ is present, </w:t>
            </w:r>
            <w:r w:rsidR="007D3D62" w:rsidRPr="006159E6">
              <w:t xml:space="preserve">then </w:t>
            </w:r>
            <w:r w:rsidRPr="006159E6">
              <w:t>th</w:t>
            </w:r>
            <w:r w:rsidR="00A243D4" w:rsidRPr="006159E6">
              <w:t>is</w:t>
            </w:r>
            <w:r w:rsidRPr="006159E6">
              <w:t xml:space="preserve"> section is mandatory. </w:t>
            </w:r>
          </w:p>
          <w:p w14:paraId="6471C06A" w14:textId="77777777" w:rsidR="006E38B4" w:rsidRPr="006159E6" w:rsidRDefault="00AB0EEF" w:rsidP="00ED3F3F">
            <w:pPr>
              <w:pStyle w:val="condition1"/>
              <w:rPr>
                <w:b/>
              </w:rPr>
            </w:pPr>
            <w:r w:rsidRPr="006159E6">
              <w:t>Else, this section</w:t>
            </w:r>
            <w:r w:rsidR="006E38B4" w:rsidRPr="006159E6">
              <w:t xml:space="preserve"> must be omitted.</w:t>
            </w:r>
          </w:p>
        </w:tc>
      </w:tr>
      <w:tr w:rsidR="006E38B4" w:rsidRPr="006159E6" w14:paraId="0D3CE126" w14:textId="77777777" w:rsidTr="003854A5">
        <w:trPr>
          <w:cantSplit/>
        </w:trPr>
        <w:tc>
          <w:tcPr>
            <w:tcW w:w="9498" w:type="dxa"/>
            <w:gridSpan w:val="4"/>
            <w:shd w:val="clear" w:color="auto" w:fill="BFBFBF" w:themeFill="background1" w:themeFillShade="BF"/>
          </w:tcPr>
          <w:p w14:paraId="51512AB1" w14:textId="77777777" w:rsidR="006E38B4" w:rsidRPr="006159E6" w:rsidRDefault="006E38B4" w:rsidP="00D02290">
            <w:pPr>
              <w:pStyle w:val="CellBody"/>
              <w:rPr>
                <w:lang w:val="en-US"/>
              </w:rPr>
            </w:pPr>
            <w:r w:rsidRPr="006159E6">
              <w:rPr>
                <w:rStyle w:val="XSDSectionTitle"/>
                <w:lang w:val="en-US"/>
              </w:rPr>
              <w:t>FXInformation/XSD choice</w:t>
            </w:r>
            <w:r w:rsidRPr="006159E6">
              <w:rPr>
                <w:lang w:val="en-US"/>
              </w:rPr>
              <w:t>: mandatory section</w:t>
            </w:r>
          </w:p>
          <w:p w14:paraId="31DFAC08" w14:textId="77777777" w:rsidR="006E38B4" w:rsidRPr="006159E6" w:rsidRDefault="006E38B4" w:rsidP="009E2B3A">
            <w:pPr>
              <w:pStyle w:val="CellBody"/>
              <w:rPr>
                <w:rStyle w:val="Fett"/>
                <w:lang w:val="en-US"/>
              </w:rPr>
            </w:pPr>
            <w:r w:rsidRPr="006159E6">
              <w:rPr>
                <w:rStyle w:val="Fett"/>
                <w:lang w:val="en-US"/>
              </w:rPr>
              <w:t>Choices:</w:t>
            </w:r>
          </w:p>
          <w:p w14:paraId="6CD77FAD" w14:textId="77777777" w:rsidR="006E38B4" w:rsidRPr="006159E6" w:rsidRDefault="006E38B4" w:rsidP="00ED3F3F">
            <w:pPr>
              <w:pStyle w:val="condition1"/>
            </w:pPr>
            <w:r w:rsidRPr="006159E6">
              <w:t xml:space="preserve">If ‘FXReference’ is present, then ‘FXMethod’ must also be present and ‘FXRate’ must be omitted. </w:t>
            </w:r>
          </w:p>
          <w:p w14:paraId="224A08B6" w14:textId="77777777" w:rsidR="006E38B4" w:rsidRPr="006159E6" w:rsidRDefault="006E38B4" w:rsidP="00ED3F3F">
            <w:pPr>
              <w:pStyle w:val="condition1"/>
              <w:rPr>
                <w:b/>
              </w:rPr>
            </w:pPr>
            <w:r w:rsidRPr="006159E6">
              <w:t>Else, ‘FXRate’ is mandatory and ‘FXReference’ and ‘FXMethod’ must be omitted.</w:t>
            </w:r>
          </w:p>
        </w:tc>
      </w:tr>
      <w:tr w:rsidR="006E38B4" w:rsidRPr="006159E6" w14:paraId="7D95472C" w14:textId="77777777" w:rsidTr="003854A5">
        <w:trPr>
          <w:cantSplit/>
        </w:trPr>
        <w:tc>
          <w:tcPr>
            <w:tcW w:w="1418" w:type="dxa"/>
          </w:tcPr>
          <w:p w14:paraId="739616AA" w14:textId="77777777" w:rsidR="006E38B4" w:rsidRPr="006159E6" w:rsidRDefault="006E38B4" w:rsidP="00D02290">
            <w:pPr>
              <w:pStyle w:val="CellBody"/>
              <w:rPr>
                <w:lang w:val="en-US"/>
              </w:rPr>
            </w:pPr>
            <w:r w:rsidRPr="006159E6">
              <w:rPr>
                <w:lang w:val="en-US"/>
              </w:rPr>
              <w:t>FX</w:t>
            </w:r>
            <w:r w:rsidRPr="006159E6">
              <w:rPr>
                <w:lang w:val="en-US"/>
              </w:rPr>
              <w:softHyphen/>
              <w:t>Reference</w:t>
            </w:r>
          </w:p>
        </w:tc>
        <w:tc>
          <w:tcPr>
            <w:tcW w:w="850" w:type="dxa"/>
          </w:tcPr>
          <w:p w14:paraId="5FF069DF" w14:textId="77777777" w:rsidR="006E38B4" w:rsidRPr="006159E6" w:rsidRDefault="006E38B4" w:rsidP="00D02290">
            <w:pPr>
              <w:pStyle w:val="CellBody"/>
              <w:rPr>
                <w:lang w:val="en-US"/>
              </w:rPr>
            </w:pPr>
            <w:r w:rsidRPr="006159E6">
              <w:rPr>
                <w:lang w:val="en-US"/>
              </w:rPr>
              <w:t>M+CH</w:t>
            </w:r>
          </w:p>
        </w:tc>
        <w:tc>
          <w:tcPr>
            <w:tcW w:w="1418" w:type="dxa"/>
          </w:tcPr>
          <w:p w14:paraId="251A826E" w14:textId="77777777" w:rsidR="006E38B4" w:rsidRPr="006159E6" w:rsidRDefault="006E38B4" w:rsidP="00D02290">
            <w:pPr>
              <w:pStyle w:val="CellBody"/>
              <w:rPr>
                <w:lang w:val="en-US"/>
              </w:rPr>
            </w:pPr>
            <w:r w:rsidRPr="006159E6">
              <w:rPr>
                <w:lang w:val="en-US"/>
              </w:rPr>
              <w:t>FX</w:t>
            </w:r>
            <w:r w:rsidRPr="006159E6">
              <w:rPr>
                <w:lang w:val="en-US"/>
              </w:rPr>
              <w:softHyphen/>
              <w:t>Reference</w:t>
            </w:r>
            <w:r w:rsidRPr="006159E6">
              <w:rPr>
                <w:lang w:val="en-US"/>
              </w:rPr>
              <w:softHyphen/>
              <w:t>Type</w:t>
            </w:r>
          </w:p>
        </w:tc>
        <w:tc>
          <w:tcPr>
            <w:tcW w:w="5812" w:type="dxa"/>
          </w:tcPr>
          <w:p w14:paraId="050A7774" w14:textId="77777777" w:rsidR="006E38B4" w:rsidRPr="006159E6" w:rsidRDefault="00B76B7C" w:rsidP="00B76B7C">
            <w:pPr>
              <w:pStyle w:val="CellBody"/>
              <w:rPr>
                <w:lang w:val="en-US"/>
              </w:rPr>
            </w:pPr>
            <w:r>
              <w:rPr>
                <w:lang w:val="en-US"/>
              </w:rPr>
              <w:t>The r</w:t>
            </w:r>
            <w:r w:rsidR="006E38B4" w:rsidRPr="006159E6">
              <w:rPr>
                <w:lang w:val="en-US"/>
              </w:rPr>
              <w:t xml:space="preserve">eference conversion rate from the ‘FPCurrencyUnit’ to the settlement currency unit of the </w:t>
            </w:r>
            <w:r w:rsidR="00560C7B">
              <w:rPr>
                <w:lang w:val="en-US"/>
              </w:rPr>
              <w:t>trade</w:t>
            </w:r>
            <w:r w:rsidR="006026EE" w:rsidRPr="006159E6">
              <w:rPr>
                <w:lang w:val="en-US"/>
              </w:rPr>
              <w:t xml:space="preserve"> specified in </w:t>
            </w:r>
            <w:r w:rsidR="006E38B4" w:rsidRPr="006159E6">
              <w:rPr>
                <w:lang w:val="en-US"/>
              </w:rPr>
              <w:t>the ‘BrokerConfirmation/Currency’ field.</w:t>
            </w:r>
          </w:p>
        </w:tc>
      </w:tr>
      <w:tr w:rsidR="006E38B4" w:rsidRPr="006159E6" w14:paraId="0EDAB112" w14:textId="77777777" w:rsidTr="003854A5">
        <w:trPr>
          <w:cantSplit/>
        </w:trPr>
        <w:tc>
          <w:tcPr>
            <w:tcW w:w="1418" w:type="dxa"/>
            <w:shd w:val="clear" w:color="auto" w:fill="auto"/>
          </w:tcPr>
          <w:p w14:paraId="62D85F5D" w14:textId="77777777" w:rsidR="006E38B4" w:rsidRPr="006159E6" w:rsidRDefault="006E38B4" w:rsidP="00D02290">
            <w:pPr>
              <w:pStyle w:val="CellBody"/>
              <w:rPr>
                <w:lang w:val="en-US"/>
              </w:rPr>
            </w:pPr>
            <w:r w:rsidRPr="006159E6">
              <w:rPr>
                <w:lang w:val="en-US"/>
              </w:rPr>
              <w:lastRenderedPageBreak/>
              <w:t>FX</w:t>
            </w:r>
            <w:r w:rsidRPr="006159E6">
              <w:rPr>
                <w:lang w:val="en-US"/>
              </w:rPr>
              <w:softHyphen/>
              <w:t>Method</w:t>
            </w:r>
          </w:p>
        </w:tc>
        <w:tc>
          <w:tcPr>
            <w:tcW w:w="850" w:type="dxa"/>
            <w:shd w:val="clear" w:color="auto" w:fill="auto"/>
          </w:tcPr>
          <w:p w14:paraId="21CF60B5" w14:textId="77777777" w:rsidR="006E38B4" w:rsidRPr="006159E6" w:rsidRDefault="006E38B4" w:rsidP="00D02290">
            <w:pPr>
              <w:pStyle w:val="CellBody"/>
              <w:rPr>
                <w:lang w:val="en-US"/>
              </w:rPr>
            </w:pPr>
            <w:r w:rsidRPr="006159E6">
              <w:rPr>
                <w:lang w:val="en-US"/>
              </w:rPr>
              <w:t>M+CH</w:t>
            </w:r>
          </w:p>
        </w:tc>
        <w:tc>
          <w:tcPr>
            <w:tcW w:w="1418" w:type="dxa"/>
            <w:shd w:val="clear" w:color="auto" w:fill="auto"/>
          </w:tcPr>
          <w:p w14:paraId="2BBDC524" w14:textId="77777777" w:rsidR="006E38B4" w:rsidRPr="006159E6" w:rsidRDefault="006E38B4" w:rsidP="00D02290">
            <w:pPr>
              <w:pStyle w:val="CellBody"/>
              <w:rPr>
                <w:lang w:val="en-US"/>
              </w:rPr>
            </w:pPr>
            <w:r w:rsidRPr="006159E6">
              <w:rPr>
                <w:lang w:val="en-US"/>
              </w:rPr>
              <w:t>FXConversion</w:t>
            </w:r>
            <w:r w:rsidRPr="006159E6">
              <w:rPr>
                <w:lang w:val="en-US"/>
              </w:rPr>
              <w:softHyphen/>
              <w:t>Method</w:t>
            </w:r>
            <w:r w:rsidRPr="006159E6">
              <w:rPr>
                <w:lang w:val="en-US"/>
              </w:rPr>
              <w:softHyphen/>
              <w:t>Type</w:t>
            </w:r>
          </w:p>
        </w:tc>
        <w:tc>
          <w:tcPr>
            <w:tcW w:w="5812" w:type="dxa"/>
            <w:shd w:val="clear" w:color="auto" w:fill="auto"/>
          </w:tcPr>
          <w:p w14:paraId="2A40B133" w14:textId="77777777" w:rsidR="006E38B4" w:rsidRPr="006159E6" w:rsidRDefault="006E38B4" w:rsidP="00D02290">
            <w:pPr>
              <w:pStyle w:val="CellBody"/>
              <w:rPr>
                <w:lang w:val="en-US"/>
              </w:rPr>
            </w:pPr>
          </w:p>
        </w:tc>
      </w:tr>
      <w:tr w:rsidR="006E38B4" w:rsidRPr="006159E6" w14:paraId="7B7E5AA5" w14:textId="77777777" w:rsidTr="003854A5">
        <w:trPr>
          <w:cantSplit/>
        </w:trPr>
        <w:tc>
          <w:tcPr>
            <w:tcW w:w="1418" w:type="dxa"/>
          </w:tcPr>
          <w:p w14:paraId="76C7B436" w14:textId="77777777" w:rsidR="006E38B4" w:rsidRPr="006159E6" w:rsidRDefault="006E38B4" w:rsidP="00D02290">
            <w:pPr>
              <w:pStyle w:val="CellBody"/>
              <w:rPr>
                <w:lang w:val="en-US"/>
              </w:rPr>
            </w:pPr>
            <w:r w:rsidRPr="006159E6">
              <w:rPr>
                <w:lang w:val="en-US"/>
              </w:rPr>
              <w:t>FX</w:t>
            </w:r>
            <w:r w:rsidRPr="006159E6">
              <w:rPr>
                <w:lang w:val="en-US"/>
              </w:rPr>
              <w:softHyphen/>
              <w:t>Rate</w:t>
            </w:r>
          </w:p>
        </w:tc>
        <w:tc>
          <w:tcPr>
            <w:tcW w:w="850" w:type="dxa"/>
          </w:tcPr>
          <w:p w14:paraId="6659700E" w14:textId="77777777" w:rsidR="006E38B4" w:rsidRPr="006159E6" w:rsidRDefault="006E38B4" w:rsidP="00D02290">
            <w:pPr>
              <w:pStyle w:val="CellBody"/>
              <w:rPr>
                <w:lang w:val="en-US"/>
              </w:rPr>
            </w:pPr>
            <w:r w:rsidRPr="006159E6">
              <w:rPr>
                <w:lang w:val="en-US"/>
              </w:rPr>
              <w:t>M+CH</w:t>
            </w:r>
          </w:p>
        </w:tc>
        <w:tc>
          <w:tcPr>
            <w:tcW w:w="1418" w:type="dxa"/>
          </w:tcPr>
          <w:p w14:paraId="102CAD6B" w14:textId="77777777" w:rsidR="006E38B4" w:rsidRPr="006159E6" w:rsidRDefault="006E38B4" w:rsidP="00D02290">
            <w:pPr>
              <w:pStyle w:val="CellBody"/>
              <w:rPr>
                <w:lang w:val="en-US"/>
              </w:rPr>
            </w:pPr>
            <w:r w:rsidRPr="006159E6">
              <w:rPr>
                <w:lang w:val="en-US"/>
              </w:rPr>
              <w:t>Quantity</w:t>
            </w:r>
            <w:r w:rsidRPr="006159E6">
              <w:rPr>
                <w:lang w:val="en-US"/>
              </w:rPr>
              <w:softHyphen/>
              <w:t>Type</w:t>
            </w:r>
          </w:p>
        </w:tc>
        <w:tc>
          <w:tcPr>
            <w:tcW w:w="5812" w:type="dxa"/>
          </w:tcPr>
          <w:p w14:paraId="1D059DAB" w14:textId="77777777" w:rsidR="006E38B4" w:rsidRPr="006159E6" w:rsidRDefault="00B76B7C" w:rsidP="00B76B7C">
            <w:pPr>
              <w:pStyle w:val="CellBody"/>
              <w:rPr>
                <w:lang w:val="en-US"/>
              </w:rPr>
            </w:pPr>
            <w:r>
              <w:rPr>
                <w:lang w:val="en-US"/>
              </w:rPr>
              <w:t>The f</w:t>
            </w:r>
            <w:r w:rsidR="006E38B4" w:rsidRPr="006159E6">
              <w:rPr>
                <w:lang w:val="en-US"/>
              </w:rPr>
              <w:t xml:space="preserve">ixed conversion rate from the ‘FPCurrencyUnit’ to the settlement currency unit of the </w:t>
            </w:r>
            <w:r w:rsidR="00560C7B">
              <w:rPr>
                <w:lang w:val="en-US"/>
              </w:rPr>
              <w:t>trade</w:t>
            </w:r>
            <w:r w:rsidR="006026EE" w:rsidRPr="006159E6">
              <w:rPr>
                <w:lang w:val="en-US"/>
              </w:rPr>
              <w:t xml:space="preserve"> specified in </w:t>
            </w:r>
            <w:r w:rsidR="006E38B4" w:rsidRPr="006159E6">
              <w:rPr>
                <w:lang w:val="en-US"/>
              </w:rPr>
              <w:t>the ‘BrokerConfirmation/Currency’ field.</w:t>
            </w:r>
          </w:p>
        </w:tc>
      </w:tr>
      <w:tr w:rsidR="006E38B4" w:rsidRPr="006159E6" w14:paraId="766874D8" w14:textId="77777777" w:rsidTr="003854A5">
        <w:trPr>
          <w:cantSplit/>
        </w:trPr>
        <w:tc>
          <w:tcPr>
            <w:tcW w:w="9498" w:type="dxa"/>
            <w:gridSpan w:val="4"/>
            <w:shd w:val="clear" w:color="auto" w:fill="BFBFBF" w:themeFill="background1" w:themeFillShade="BF"/>
          </w:tcPr>
          <w:p w14:paraId="39686E9E"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XSD choice</w:t>
            </w:r>
          </w:p>
        </w:tc>
      </w:tr>
      <w:tr w:rsidR="006E38B4" w:rsidRPr="006159E6" w14:paraId="5509972A" w14:textId="77777777" w:rsidTr="003854A5">
        <w:trPr>
          <w:cantSplit/>
        </w:trPr>
        <w:tc>
          <w:tcPr>
            <w:tcW w:w="9498" w:type="dxa"/>
            <w:gridSpan w:val="4"/>
            <w:shd w:val="clear" w:color="auto" w:fill="BFBFBF" w:themeFill="background1" w:themeFillShade="BF"/>
          </w:tcPr>
          <w:p w14:paraId="20576D52"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FXInformation</w:t>
            </w:r>
            <w:r w:rsidRPr="006159E6">
              <w:rPr>
                <w:lang w:val="en-US"/>
              </w:rPr>
              <w:t xml:space="preserve"> </w:t>
            </w:r>
          </w:p>
        </w:tc>
      </w:tr>
      <w:tr w:rsidR="006E38B4" w:rsidRPr="006159E6" w14:paraId="4A54B2F4" w14:textId="77777777" w:rsidTr="003854A5">
        <w:trPr>
          <w:cantSplit/>
        </w:trPr>
        <w:tc>
          <w:tcPr>
            <w:tcW w:w="9498" w:type="dxa"/>
            <w:gridSpan w:val="4"/>
            <w:shd w:val="clear" w:color="auto" w:fill="BFBFBF" w:themeFill="background1" w:themeFillShade="BF"/>
          </w:tcPr>
          <w:p w14:paraId="6BF8FED2"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FixedPriceInformation</w:t>
            </w:r>
            <w:r w:rsidRPr="006159E6">
              <w:rPr>
                <w:lang w:val="en-US"/>
              </w:rPr>
              <w:t xml:space="preserve"> </w:t>
            </w:r>
          </w:p>
        </w:tc>
      </w:tr>
      <w:tr w:rsidR="006E38B4" w:rsidRPr="006159E6" w14:paraId="5A75866F" w14:textId="77777777" w:rsidTr="003854A5">
        <w:trPr>
          <w:cantSplit/>
        </w:trPr>
        <w:tc>
          <w:tcPr>
            <w:tcW w:w="9498" w:type="dxa"/>
            <w:gridSpan w:val="4"/>
            <w:shd w:val="clear" w:color="auto" w:fill="BFBFBF" w:themeFill="background1" w:themeFillShade="BF"/>
          </w:tcPr>
          <w:p w14:paraId="2E620D70" w14:textId="77777777" w:rsidR="006E38B4" w:rsidRPr="006159E6" w:rsidRDefault="006E38B4" w:rsidP="00D02290">
            <w:pPr>
              <w:pStyle w:val="CellBody"/>
              <w:rPr>
                <w:lang w:val="en-US"/>
              </w:rPr>
            </w:pPr>
            <w:r w:rsidRPr="006159E6">
              <w:rPr>
                <w:rStyle w:val="XSDSectionTitle"/>
                <w:lang w:val="en-US"/>
              </w:rPr>
              <w:t>BrokerConfirmation/XSD choice</w:t>
            </w:r>
            <w:r w:rsidRPr="006159E6">
              <w:rPr>
                <w:lang w:val="en-US"/>
              </w:rPr>
              <w:t>: mandatory section</w:t>
            </w:r>
          </w:p>
          <w:p w14:paraId="02AA5084" w14:textId="77777777" w:rsidR="006E38B4" w:rsidRPr="006159E6" w:rsidRDefault="006E38B4" w:rsidP="00723AA4">
            <w:pPr>
              <w:pStyle w:val="CellBody"/>
              <w:rPr>
                <w:rStyle w:val="Fett"/>
                <w:lang w:val="en-US"/>
              </w:rPr>
            </w:pPr>
            <w:r w:rsidRPr="006159E6">
              <w:rPr>
                <w:rStyle w:val="Fett"/>
                <w:lang w:val="en-US"/>
              </w:rPr>
              <w:t>Choices:</w:t>
            </w:r>
          </w:p>
          <w:p w14:paraId="5ADF8EB9" w14:textId="5002E3F0" w:rsidR="006E38B4" w:rsidRPr="006159E6" w:rsidRDefault="006E38B4" w:rsidP="00ED3F3F">
            <w:pPr>
              <w:pStyle w:val="condition1"/>
            </w:pPr>
            <w:r w:rsidRPr="006159E6">
              <w:t xml:space="preserve">If ‘TransactionType’ is set to “FOR” or “OPT”, then ‘TotalContractValue’ </w:t>
            </w:r>
            <w:r w:rsidR="00A10750">
              <w:t>is mandatory</w:t>
            </w:r>
            <w:r w:rsidRPr="006159E6">
              <w:t xml:space="preserve">. </w:t>
            </w:r>
          </w:p>
          <w:p w14:paraId="4D7346F2" w14:textId="0A1E5811" w:rsidR="006E38B4" w:rsidRPr="006159E6" w:rsidRDefault="006E38B4" w:rsidP="00ED3F3F">
            <w:pPr>
              <w:pStyle w:val="condition1"/>
            </w:pPr>
            <w:r w:rsidRPr="006159E6">
              <w:t xml:space="preserve">If ‘TransactionType’ is a Financial Transaction or is set to “PHYS_INX” or “OPT_PHYS_INX”, then ‘FloatPriceInformation’ </w:t>
            </w:r>
            <w:r w:rsidR="00A10750">
              <w:t>is mandatory</w:t>
            </w:r>
            <w:r w:rsidRPr="006159E6">
              <w:t>.</w:t>
            </w:r>
          </w:p>
        </w:tc>
      </w:tr>
      <w:tr w:rsidR="003D2043" w:rsidRPr="006159E6" w14:paraId="475E3320" w14:textId="77777777" w:rsidTr="003854A5">
        <w:trPr>
          <w:cantSplit/>
        </w:trPr>
        <w:tc>
          <w:tcPr>
            <w:tcW w:w="1418" w:type="dxa"/>
          </w:tcPr>
          <w:p w14:paraId="69B325F7" w14:textId="77777777" w:rsidR="003D2043" w:rsidRPr="006159E6" w:rsidRDefault="003D2043" w:rsidP="00D02290">
            <w:pPr>
              <w:pStyle w:val="CellBody"/>
              <w:rPr>
                <w:lang w:val="en-US"/>
              </w:rPr>
            </w:pPr>
            <w:r w:rsidRPr="006159E6">
              <w:rPr>
                <w:lang w:val="en-US"/>
              </w:rPr>
              <w:t>Total</w:t>
            </w:r>
            <w:r w:rsidRPr="006159E6">
              <w:rPr>
                <w:lang w:val="en-US"/>
              </w:rPr>
              <w:softHyphen/>
              <w:t>Contract</w:t>
            </w:r>
            <w:r w:rsidRPr="006159E6">
              <w:rPr>
                <w:lang w:val="en-US"/>
              </w:rPr>
              <w:softHyphen/>
              <w:t>Value</w:t>
            </w:r>
          </w:p>
        </w:tc>
        <w:tc>
          <w:tcPr>
            <w:tcW w:w="850" w:type="dxa"/>
          </w:tcPr>
          <w:p w14:paraId="18C4662D" w14:textId="77777777" w:rsidR="003D2043" w:rsidRPr="006159E6" w:rsidRDefault="003D2043" w:rsidP="00D02290">
            <w:pPr>
              <w:pStyle w:val="CellBody"/>
              <w:rPr>
                <w:lang w:val="en-US"/>
              </w:rPr>
            </w:pPr>
            <w:r w:rsidRPr="006159E6">
              <w:rPr>
                <w:lang w:val="en-US"/>
              </w:rPr>
              <w:t>M+CH</w:t>
            </w:r>
          </w:p>
        </w:tc>
        <w:tc>
          <w:tcPr>
            <w:tcW w:w="1418" w:type="dxa"/>
          </w:tcPr>
          <w:p w14:paraId="41907FF9" w14:textId="77777777" w:rsidR="003D2043" w:rsidRPr="006159E6" w:rsidRDefault="003D2043" w:rsidP="00D02290">
            <w:pPr>
              <w:pStyle w:val="CellBody"/>
              <w:rPr>
                <w:lang w:val="en-US"/>
              </w:rPr>
            </w:pPr>
            <w:r w:rsidRPr="006159E6">
              <w:rPr>
                <w:lang w:val="en-US"/>
              </w:rPr>
              <w:t>PriceType</w:t>
            </w:r>
          </w:p>
        </w:tc>
        <w:tc>
          <w:tcPr>
            <w:tcW w:w="5812" w:type="dxa"/>
          </w:tcPr>
          <w:p w14:paraId="5F8A5310" w14:textId="77777777" w:rsidR="003D2043" w:rsidRDefault="003D2043" w:rsidP="00D02290">
            <w:pPr>
              <w:pStyle w:val="CellBody"/>
              <w:rPr>
                <w:lang w:val="en-US"/>
              </w:rPr>
            </w:pPr>
            <w:r w:rsidRPr="006159E6">
              <w:rPr>
                <w:lang w:val="en-US"/>
              </w:rPr>
              <w:t>This is an absolute value that must be represented as an unsigned value regardless of whether this is the buyer’s or the seller’s CpMLDocument or if the ‘Price’ is a positive or negative amount.</w:t>
            </w:r>
          </w:p>
          <w:p w14:paraId="58A18452" w14:textId="77777777" w:rsidR="007642D0" w:rsidRPr="006159E6" w:rsidRDefault="007642D0" w:rsidP="00D02290">
            <w:pPr>
              <w:pStyle w:val="CellBody"/>
              <w:rPr>
                <w:lang w:val="en-US"/>
              </w:rPr>
            </w:pPr>
            <w:r>
              <w:rPr>
                <w:lang w:val="en-US"/>
              </w:rPr>
              <w:t>See also rule BR002 in the section “</w:t>
            </w:r>
            <w:r>
              <w:rPr>
                <w:lang w:val="en-US"/>
              </w:rPr>
              <w:fldChar w:fldCharType="begin"/>
            </w:r>
            <w:r>
              <w:rPr>
                <w:lang w:val="en-US"/>
              </w:rPr>
              <w:instrText xml:space="preserve"> REF _Ref455671626 \h </w:instrText>
            </w:r>
            <w:r>
              <w:rPr>
                <w:lang w:val="en-US"/>
              </w:rPr>
            </w:r>
            <w:r>
              <w:rPr>
                <w:lang w:val="en-US"/>
              </w:rPr>
              <w:fldChar w:fldCharType="separate"/>
            </w:r>
            <w:r w:rsidR="00D7069B" w:rsidRPr="006159E6">
              <w:t xml:space="preserve">Additional </w:t>
            </w:r>
            <w:r w:rsidR="00D7069B">
              <w:t>Business Rules</w:t>
            </w:r>
            <w:r>
              <w:rPr>
                <w:lang w:val="en-US"/>
              </w:rPr>
              <w:fldChar w:fldCharType="end"/>
            </w:r>
            <w:r>
              <w:rPr>
                <w:lang w:val="en-US"/>
              </w:rPr>
              <w:t>”.</w:t>
            </w:r>
          </w:p>
        </w:tc>
      </w:tr>
      <w:tr w:rsidR="006E38B4" w:rsidRPr="006159E6" w14:paraId="4F78872C" w14:textId="77777777" w:rsidTr="003854A5">
        <w:trPr>
          <w:cantSplit/>
        </w:trPr>
        <w:tc>
          <w:tcPr>
            <w:tcW w:w="9498" w:type="dxa"/>
            <w:gridSpan w:val="4"/>
            <w:shd w:val="clear" w:color="auto" w:fill="BFBFBF" w:themeFill="background1" w:themeFillShade="BF"/>
          </w:tcPr>
          <w:p w14:paraId="03DC3DB4" w14:textId="77777777" w:rsidR="006E38B4" w:rsidRPr="006159E6" w:rsidRDefault="006E38B4" w:rsidP="00D02290">
            <w:pPr>
              <w:pStyle w:val="CellBody"/>
              <w:rPr>
                <w:lang w:val="en-US"/>
              </w:rPr>
            </w:pPr>
            <w:r w:rsidRPr="006159E6">
              <w:rPr>
                <w:rStyle w:val="XSDSectionTitle"/>
                <w:lang w:val="en-US"/>
              </w:rPr>
              <w:t>XSD choice/FloatPriceInformation</w:t>
            </w:r>
            <w:r w:rsidRPr="006159E6">
              <w:rPr>
                <w:lang w:val="en-US"/>
              </w:rPr>
              <w:t xml:space="preserve">: repeatable choice section within mandatory section (1-2) </w:t>
            </w:r>
          </w:p>
          <w:p w14:paraId="3337C529" w14:textId="77777777" w:rsidR="006E38B4" w:rsidRPr="006159E6" w:rsidRDefault="006E38B4" w:rsidP="00503733">
            <w:pPr>
              <w:pStyle w:val="CellBody"/>
              <w:rPr>
                <w:lang w:val="en-US"/>
              </w:rPr>
            </w:pPr>
            <w:r w:rsidRPr="006159E6">
              <w:rPr>
                <w:lang w:val="en-US"/>
              </w:rPr>
              <w:t>‘Float</w:t>
            </w:r>
            <w:r w:rsidRPr="006159E6">
              <w:rPr>
                <w:lang w:val="en-US"/>
              </w:rPr>
              <w:softHyphen/>
              <w:t>Price</w:t>
            </w:r>
            <w:r w:rsidRPr="006159E6">
              <w:rPr>
                <w:lang w:val="en-US"/>
              </w:rPr>
              <w:softHyphen/>
              <w:t xml:space="preserve">Information’ contains relevant information for the floating legs of swaps and index </w:t>
            </w:r>
            <w:r w:rsidR="00560C7B">
              <w:rPr>
                <w:lang w:val="en-US"/>
              </w:rPr>
              <w:t>trade</w:t>
            </w:r>
            <w:r w:rsidRPr="006159E6">
              <w:rPr>
                <w:lang w:val="en-US"/>
              </w:rPr>
              <w:t>s that support baskets of indexes and formula swaps.</w:t>
            </w:r>
          </w:p>
          <w:p w14:paraId="7D937428" w14:textId="77777777" w:rsidR="006E38B4" w:rsidRPr="006159E6" w:rsidRDefault="006E38B4" w:rsidP="00503733">
            <w:pPr>
              <w:pStyle w:val="CellBody"/>
              <w:rPr>
                <w:lang w:val="en-US"/>
              </w:rPr>
            </w:pPr>
            <w:r w:rsidRPr="006159E6">
              <w:rPr>
                <w:lang w:val="en-US"/>
              </w:rPr>
              <w:t xml:space="preserve">Ordered </w:t>
            </w:r>
            <w:hyperlink r:id="rId40" w:history="1">
              <w:r w:rsidRPr="006159E6">
                <w:rPr>
                  <w:lang w:val="en-US"/>
                </w:rPr>
                <w:t>by</w:t>
              </w:r>
            </w:hyperlink>
            <w:r w:rsidRPr="006159E6">
              <w:rPr>
                <w:lang w:val="en-US"/>
              </w:rPr>
              <w:t xml:space="preserve"> ascending value of the party code for ‘FloatPricePayer’.</w:t>
            </w:r>
          </w:p>
          <w:p w14:paraId="1CDC2090" w14:textId="77777777" w:rsidR="006E38B4" w:rsidRPr="006159E6" w:rsidRDefault="006E38B4" w:rsidP="00503733">
            <w:pPr>
              <w:pStyle w:val="CellBody"/>
              <w:rPr>
                <w:rStyle w:val="Fett"/>
                <w:lang w:val="en-US"/>
              </w:rPr>
            </w:pPr>
            <w:r w:rsidRPr="006159E6">
              <w:rPr>
                <w:rStyle w:val="Fett"/>
                <w:lang w:val="en-US"/>
              </w:rPr>
              <w:t>Repetitions:</w:t>
            </w:r>
          </w:p>
          <w:p w14:paraId="43D9FBDE" w14:textId="77777777" w:rsidR="006E38B4" w:rsidRPr="006159E6" w:rsidRDefault="006E38B4" w:rsidP="00ED3F3F">
            <w:pPr>
              <w:pStyle w:val="condition1"/>
            </w:pPr>
            <w:r w:rsidRPr="006159E6">
              <w:t xml:space="preserve">If ‘TransactionType’ is set to </w:t>
            </w:r>
            <w:r w:rsidR="00DE30E8" w:rsidRPr="006159E6">
              <w:t>“FXD_SWP”,“OPT_FXD_SWP”, “OPT_FIN_INX”,</w:t>
            </w:r>
            <w:r w:rsidRPr="006159E6">
              <w:t xml:space="preserve"> “PHYS_INX” or “OPT_PHYS_INX”</w:t>
            </w:r>
            <w:r w:rsidR="00A243D4" w:rsidRPr="006159E6">
              <w:t>, this</w:t>
            </w:r>
            <w:r w:rsidRPr="006159E6">
              <w:t xml:space="preserve"> section must only be present once.</w:t>
            </w:r>
          </w:p>
          <w:p w14:paraId="1CA05F66" w14:textId="77777777" w:rsidR="006E38B4" w:rsidRPr="006159E6" w:rsidDel="004B3136" w:rsidRDefault="006E38B4" w:rsidP="00ED3F3F">
            <w:pPr>
              <w:pStyle w:val="condition1"/>
            </w:pPr>
            <w:r w:rsidRPr="006159E6">
              <w:t xml:space="preserve">If ‘TransactionType’ is set to “FLT_SWP” or “OPT_FLT_SWP”, </w:t>
            </w:r>
            <w:r w:rsidR="00A243D4" w:rsidRPr="006159E6">
              <w:t>this</w:t>
            </w:r>
            <w:r w:rsidRPr="006159E6">
              <w:t xml:space="preserve"> section must be present twice.</w:t>
            </w:r>
          </w:p>
        </w:tc>
      </w:tr>
      <w:tr w:rsidR="006E38B4" w:rsidRPr="006159E6" w14:paraId="026FC96F" w14:textId="77777777" w:rsidTr="003854A5">
        <w:trPr>
          <w:cantSplit/>
        </w:trPr>
        <w:tc>
          <w:tcPr>
            <w:tcW w:w="1418" w:type="dxa"/>
          </w:tcPr>
          <w:p w14:paraId="5DE688E3" w14:textId="77777777" w:rsidR="006E38B4" w:rsidRPr="006159E6" w:rsidRDefault="006E38B4" w:rsidP="00D02290">
            <w:pPr>
              <w:pStyle w:val="CellBody"/>
              <w:rPr>
                <w:lang w:val="en-US"/>
              </w:rPr>
            </w:pPr>
            <w:r w:rsidRPr="006159E6">
              <w:rPr>
                <w:lang w:val="en-US"/>
              </w:rPr>
              <w:t>Float</w:t>
            </w:r>
            <w:r w:rsidRPr="006159E6">
              <w:rPr>
                <w:lang w:val="en-US"/>
              </w:rPr>
              <w:softHyphen/>
              <w:t>Price</w:t>
            </w:r>
            <w:r w:rsidRPr="006159E6">
              <w:rPr>
                <w:lang w:val="en-US"/>
              </w:rPr>
              <w:softHyphen/>
              <w:t>Payer</w:t>
            </w:r>
          </w:p>
        </w:tc>
        <w:tc>
          <w:tcPr>
            <w:tcW w:w="850" w:type="dxa"/>
          </w:tcPr>
          <w:p w14:paraId="701E4780" w14:textId="77777777" w:rsidR="006E38B4" w:rsidRPr="006159E6" w:rsidRDefault="006E38B4" w:rsidP="00D02290">
            <w:pPr>
              <w:pStyle w:val="CellBody"/>
              <w:rPr>
                <w:lang w:val="en-US"/>
              </w:rPr>
            </w:pPr>
            <w:r w:rsidRPr="006159E6">
              <w:rPr>
                <w:lang w:val="en-US"/>
              </w:rPr>
              <w:t>M+C</w:t>
            </w:r>
          </w:p>
        </w:tc>
        <w:tc>
          <w:tcPr>
            <w:tcW w:w="1418" w:type="dxa"/>
          </w:tcPr>
          <w:p w14:paraId="54A9EDF0" w14:textId="77777777" w:rsidR="006E38B4" w:rsidRPr="006159E6" w:rsidRDefault="006E38B4" w:rsidP="00D02290">
            <w:pPr>
              <w:pStyle w:val="CellBody"/>
              <w:rPr>
                <w:lang w:val="en-US"/>
              </w:rPr>
            </w:pPr>
            <w:r w:rsidRPr="006159E6">
              <w:rPr>
                <w:lang w:val="en-US"/>
              </w:rPr>
              <w:t>Party</w:t>
            </w:r>
            <w:r w:rsidRPr="006159E6">
              <w:rPr>
                <w:lang w:val="en-US"/>
              </w:rPr>
              <w:softHyphen/>
              <w:t>Type</w:t>
            </w:r>
          </w:p>
        </w:tc>
        <w:tc>
          <w:tcPr>
            <w:tcW w:w="5812" w:type="dxa"/>
          </w:tcPr>
          <w:p w14:paraId="1619F485" w14:textId="77777777" w:rsidR="006E38B4" w:rsidRPr="006159E6" w:rsidRDefault="006E38B4" w:rsidP="00856EB4">
            <w:pPr>
              <w:pStyle w:val="CellBody"/>
              <w:rPr>
                <w:rStyle w:val="Fett"/>
                <w:lang w:val="en-US"/>
              </w:rPr>
            </w:pPr>
            <w:r w:rsidRPr="006159E6">
              <w:rPr>
                <w:rStyle w:val="Fett"/>
                <w:lang w:val="en-US"/>
              </w:rPr>
              <w:t>Values:</w:t>
            </w:r>
          </w:p>
          <w:p w14:paraId="7CC64E1B" w14:textId="77777777" w:rsidR="006E38B4" w:rsidRPr="006159E6" w:rsidRDefault="006E38B4" w:rsidP="00ED3F3F">
            <w:pPr>
              <w:pStyle w:val="condition1"/>
            </w:pPr>
            <w:r w:rsidRPr="006159E6">
              <w:t>If ‘TransactionType’ is set to “FXD_SWP”, then this field must be equal to ‘SellerParty’.</w:t>
            </w:r>
          </w:p>
          <w:p w14:paraId="5EAF6010" w14:textId="77777777" w:rsidR="006E38B4" w:rsidRPr="006159E6" w:rsidRDefault="006E38B4" w:rsidP="00ED3F3F">
            <w:pPr>
              <w:pStyle w:val="condition1"/>
            </w:pPr>
            <w:r w:rsidRPr="006159E6">
              <w:t>If ‘TransactionType’ is set to “OPT_FXD_SWP” and ‘Option Style’ is set to “Call”, then this field must be equal to ‘OptionWriter’.</w:t>
            </w:r>
          </w:p>
          <w:p w14:paraId="09052234" w14:textId="77777777" w:rsidR="006E38B4" w:rsidRPr="006159E6" w:rsidRDefault="006E38B4" w:rsidP="00ED3F3F">
            <w:pPr>
              <w:pStyle w:val="condition1"/>
            </w:pPr>
            <w:r w:rsidRPr="006159E6">
              <w:t>If ‘TransactionType’ is set to “OPT_FXD_SWP” and ‘Option Style’ is set to “Put”, then this field must be equal to ‘OptionHolder’.</w:t>
            </w:r>
          </w:p>
          <w:p w14:paraId="24FDD6F2" w14:textId="77777777" w:rsidR="006E38B4" w:rsidRPr="006159E6" w:rsidRDefault="006E38B4" w:rsidP="00ED3F3F">
            <w:pPr>
              <w:pStyle w:val="condition1"/>
            </w:pPr>
            <w:r w:rsidRPr="006159E6">
              <w:t>If ‘TransactionType’ is set to “PHYS_INX”, then this field must be equal to ‘Buyer</w:t>
            </w:r>
            <w:r w:rsidRPr="006159E6">
              <w:softHyphen/>
              <w:t>Party’.</w:t>
            </w:r>
          </w:p>
          <w:p w14:paraId="392BC247" w14:textId="77777777" w:rsidR="006E38B4" w:rsidRPr="006159E6" w:rsidRDefault="006E38B4" w:rsidP="00ED3F3F">
            <w:pPr>
              <w:pStyle w:val="condition1"/>
            </w:pPr>
            <w:r w:rsidRPr="006159E6">
              <w:t>If ‘TransactionType’ is set to “OPT_ PHYS_INX” and ‘OptionType’ is set to “Call” or “Capped_Call”, then this field must be equal to ‘OptionHolder’.</w:t>
            </w:r>
          </w:p>
          <w:p w14:paraId="5EC8F8C1" w14:textId="77777777" w:rsidR="006E38B4" w:rsidRPr="006159E6" w:rsidRDefault="006E38B4" w:rsidP="00ED3F3F">
            <w:pPr>
              <w:pStyle w:val="condition1"/>
            </w:pPr>
            <w:r w:rsidRPr="006159E6">
              <w:t>If ‘TransactionType’ is set to “OPT_ PHYS_INX” and ‘OptionType’ is set to “Put” or “Floored_Put”, then this field must be equal to ‘OptionWriter’.</w:t>
            </w:r>
          </w:p>
          <w:p w14:paraId="5EFBF195" w14:textId="77777777" w:rsidR="006E38B4" w:rsidRPr="006159E6" w:rsidRDefault="006E38B4" w:rsidP="00ED3F3F">
            <w:pPr>
              <w:pStyle w:val="condition1"/>
            </w:pPr>
            <w:r w:rsidRPr="006159E6">
              <w:t>If ‘TransactionType’ is set to “FLT_SWP”, then this field is the payer of this leg.</w:t>
            </w:r>
          </w:p>
        </w:tc>
      </w:tr>
      <w:tr w:rsidR="006E38B4" w:rsidRPr="006159E6" w14:paraId="36B5467E" w14:textId="77777777" w:rsidTr="003854A5">
        <w:trPr>
          <w:cantSplit/>
        </w:trPr>
        <w:tc>
          <w:tcPr>
            <w:tcW w:w="9498" w:type="dxa"/>
            <w:gridSpan w:val="4"/>
            <w:shd w:val="clear" w:color="auto" w:fill="BFBFBF" w:themeFill="background1" w:themeFillShade="BF"/>
          </w:tcPr>
          <w:p w14:paraId="158F54CF" w14:textId="77777777" w:rsidR="006E38B4" w:rsidRPr="006159E6" w:rsidRDefault="006E38B4" w:rsidP="003854A5">
            <w:pPr>
              <w:pStyle w:val="CellBody"/>
              <w:keepNext/>
              <w:rPr>
                <w:lang w:val="en-US"/>
              </w:rPr>
            </w:pPr>
            <w:r w:rsidRPr="006159E6">
              <w:rPr>
                <w:rStyle w:val="XSDSectionTitle"/>
                <w:lang w:val="en-US"/>
              </w:rPr>
              <w:lastRenderedPageBreak/>
              <w:t>FloatPriceInformation/CommodityReferences</w:t>
            </w:r>
            <w:r w:rsidRPr="006159E6">
              <w:rPr>
                <w:lang w:val="en-US"/>
              </w:rPr>
              <w:t>: mandatory section</w:t>
            </w:r>
          </w:p>
        </w:tc>
      </w:tr>
      <w:tr w:rsidR="006E38B4" w:rsidRPr="006159E6" w14:paraId="0C3399FB" w14:textId="77777777" w:rsidTr="003854A5">
        <w:trPr>
          <w:cantSplit/>
        </w:trPr>
        <w:tc>
          <w:tcPr>
            <w:tcW w:w="9498" w:type="dxa"/>
            <w:gridSpan w:val="4"/>
            <w:shd w:val="clear" w:color="auto" w:fill="BFBFBF" w:themeFill="background1" w:themeFillShade="BF"/>
          </w:tcPr>
          <w:p w14:paraId="635E3094" w14:textId="77777777" w:rsidR="006E38B4" w:rsidRPr="006159E6" w:rsidRDefault="006E38B4" w:rsidP="003854A5">
            <w:pPr>
              <w:pStyle w:val="CellBody"/>
              <w:keepNext/>
              <w:rPr>
                <w:lang w:val="en-US"/>
              </w:rPr>
            </w:pPr>
            <w:r w:rsidRPr="006159E6">
              <w:rPr>
                <w:rStyle w:val="XSDSectionTitle"/>
                <w:lang w:val="en-US"/>
              </w:rPr>
              <w:t>CommodityReferences/CommodityReference</w:t>
            </w:r>
            <w:r w:rsidRPr="006159E6">
              <w:rPr>
                <w:lang w:val="en-US"/>
              </w:rPr>
              <w:t>: mandatory</w:t>
            </w:r>
            <w:r w:rsidR="005A21FF" w:rsidRPr="006159E6">
              <w:rPr>
                <w:lang w:val="en-US"/>
              </w:rPr>
              <w:t>,</w:t>
            </w:r>
            <w:r w:rsidRPr="006159E6">
              <w:rPr>
                <w:lang w:val="en-US"/>
              </w:rPr>
              <w:t xml:space="preserve"> repeatable section (1-n)</w:t>
            </w:r>
          </w:p>
          <w:p w14:paraId="2F7A91AE" w14:textId="77777777" w:rsidR="006E38B4" w:rsidRPr="006159E6" w:rsidRDefault="006E38B4" w:rsidP="00B2303C">
            <w:pPr>
              <w:pStyle w:val="CellBody"/>
              <w:rPr>
                <w:b/>
                <w:lang w:val="en-US"/>
              </w:rPr>
            </w:pPr>
            <w:r w:rsidRPr="006159E6">
              <w:rPr>
                <w:lang w:val="en-US"/>
              </w:rPr>
              <w:t>Ordered by ascending value of ‘CommodityReferencePrice’.</w:t>
            </w:r>
          </w:p>
        </w:tc>
      </w:tr>
      <w:tr w:rsidR="006E38B4" w:rsidRPr="006159E6" w14:paraId="343A5935" w14:textId="77777777" w:rsidTr="003854A5">
        <w:trPr>
          <w:cantSplit/>
        </w:trPr>
        <w:tc>
          <w:tcPr>
            <w:tcW w:w="1418" w:type="dxa"/>
          </w:tcPr>
          <w:p w14:paraId="32A6D686" w14:textId="77777777" w:rsidR="006E38B4" w:rsidRPr="006159E6" w:rsidRDefault="006E38B4" w:rsidP="00D02290">
            <w:pPr>
              <w:pStyle w:val="CellBody"/>
              <w:rPr>
                <w:lang w:val="en-US"/>
              </w:rPr>
            </w:pPr>
            <w:r w:rsidRPr="006159E6">
              <w:rPr>
                <w:lang w:val="en-US"/>
              </w:rPr>
              <w:t>Commodity</w:t>
            </w:r>
            <w:r w:rsidRPr="006159E6">
              <w:rPr>
                <w:lang w:val="en-US"/>
              </w:rPr>
              <w:softHyphen/>
              <w:t>Reference</w:t>
            </w:r>
            <w:r w:rsidRPr="006159E6">
              <w:rPr>
                <w:lang w:val="en-US"/>
              </w:rPr>
              <w:softHyphen/>
              <w:t>Price</w:t>
            </w:r>
          </w:p>
        </w:tc>
        <w:tc>
          <w:tcPr>
            <w:tcW w:w="850" w:type="dxa"/>
          </w:tcPr>
          <w:p w14:paraId="4580B031" w14:textId="77777777" w:rsidR="006E38B4" w:rsidRPr="006159E6" w:rsidRDefault="006E38B4" w:rsidP="00D02290">
            <w:pPr>
              <w:pStyle w:val="CellBody"/>
              <w:rPr>
                <w:lang w:val="en-US"/>
              </w:rPr>
            </w:pPr>
            <w:r w:rsidRPr="006159E6">
              <w:rPr>
                <w:lang w:val="en-US"/>
              </w:rPr>
              <w:t>M+C</w:t>
            </w:r>
          </w:p>
        </w:tc>
        <w:tc>
          <w:tcPr>
            <w:tcW w:w="1418" w:type="dxa"/>
          </w:tcPr>
          <w:p w14:paraId="74F415A6" w14:textId="77777777" w:rsidR="006E38B4" w:rsidRPr="006159E6" w:rsidRDefault="006E38B4" w:rsidP="00D02290">
            <w:pPr>
              <w:pStyle w:val="CellBody"/>
              <w:rPr>
                <w:lang w:val="en-US"/>
              </w:rPr>
            </w:pPr>
            <w:r w:rsidRPr="006159E6">
              <w:rPr>
                <w:lang w:val="en-US"/>
              </w:rPr>
              <w:t>ISDA</w:t>
            </w:r>
            <w:r w:rsidRPr="006159E6">
              <w:rPr>
                <w:lang w:val="en-US"/>
              </w:rPr>
              <w:softHyphen/>
              <w:t>Commodity</w:t>
            </w:r>
            <w:r w:rsidRPr="006159E6">
              <w:rPr>
                <w:lang w:val="en-US"/>
              </w:rPr>
              <w:softHyphen/>
              <w:t>Definitions</w:t>
            </w:r>
            <w:r w:rsidRPr="006159E6">
              <w:rPr>
                <w:lang w:val="en-US"/>
              </w:rPr>
              <w:softHyphen/>
              <w:t>Type</w:t>
            </w:r>
          </w:p>
        </w:tc>
        <w:tc>
          <w:tcPr>
            <w:tcW w:w="5812" w:type="dxa"/>
          </w:tcPr>
          <w:p w14:paraId="52EF76F1" w14:textId="77777777" w:rsidR="006E38B4" w:rsidRPr="006159E6" w:rsidRDefault="006E38B4" w:rsidP="00191C24">
            <w:pPr>
              <w:pStyle w:val="CellBody"/>
              <w:rPr>
                <w:rStyle w:val="Fett"/>
                <w:lang w:val="en-US"/>
              </w:rPr>
            </w:pPr>
            <w:r w:rsidRPr="006159E6">
              <w:rPr>
                <w:rStyle w:val="Fett"/>
                <w:lang w:val="en-US"/>
              </w:rPr>
              <w:t>Values:</w:t>
            </w:r>
          </w:p>
          <w:p w14:paraId="47B2DC48" w14:textId="77777777" w:rsidR="006E38B4" w:rsidRPr="006159E6" w:rsidRDefault="006E38B4" w:rsidP="00ED3F3F">
            <w:pPr>
              <w:pStyle w:val="condition1"/>
            </w:pPr>
            <w:r w:rsidRPr="006159E6">
              <w:t>If ‘TransactionType’ is set to “PHYS_INX” or “OPT_PHYS_INX”, then the referenced commodity index must be treated as referring to the actual volume weighted prices collected on the ‘PricingDate’.</w:t>
            </w:r>
          </w:p>
          <w:p w14:paraId="33B9A31A" w14:textId="77777777" w:rsidR="006E38B4" w:rsidRPr="006159E6" w:rsidRDefault="006E38B4" w:rsidP="00ED3F3F">
            <w:pPr>
              <w:pStyle w:val="condition1"/>
            </w:pPr>
            <w:r w:rsidRPr="006159E6">
              <w:t>Else, the referenced commodity index must be treated as an average of the price defined in ‘SpecifiedPrice’.</w:t>
            </w:r>
          </w:p>
          <w:p w14:paraId="73B2FA54" w14:textId="77777777" w:rsidR="006E38B4" w:rsidRPr="006159E6" w:rsidRDefault="006E38B4" w:rsidP="00D02290">
            <w:pPr>
              <w:pStyle w:val="CellBody"/>
              <w:rPr>
                <w:lang w:val="en-US"/>
              </w:rPr>
            </w:pPr>
            <w:r w:rsidRPr="006159E6">
              <w:rPr>
                <w:rStyle w:val="Fett"/>
                <w:lang w:val="en-US"/>
              </w:rPr>
              <w:t>Important</w:t>
            </w:r>
            <w:r w:rsidRPr="006159E6">
              <w:rPr>
                <w:lang w:val="en-US"/>
              </w:rPr>
              <w:t>: The ‘CommodityReferencePrice’ must be a published value that is recognized as a definitive commodity reference/index.</w:t>
            </w:r>
          </w:p>
        </w:tc>
      </w:tr>
      <w:tr w:rsidR="006E38B4" w:rsidRPr="006159E6" w14:paraId="76B5EDB6" w14:textId="77777777" w:rsidTr="003854A5">
        <w:trPr>
          <w:cantSplit/>
        </w:trPr>
        <w:tc>
          <w:tcPr>
            <w:tcW w:w="1418" w:type="dxa"/>
          </w:tcPr>
          <w:p w14:paraId="3D7D2749" w14:textId="77777777" w:rsidR="006E38B4" w:rsidRPr="006159E6" w:rsidRDefault="006E38B4" w:rsidP="00D02290">
            <w:pPr>
              <w:pStyle w:val="CellBody"/>
              <w:rPr>
                <w:lang w:val="en-US"/>
              </w:rPr>
            </w:pPr>
            <w:r w:rsidRPr="006159E6">
              <w:rPr>
                <w:lang w:val="en-US"/>
              </w:rPr>
              <w:t>Index</w:t>
            </w:r>
            <w:r w:rsidRPr="006159E6">
              <w:rPr>
                <w:lang w:val="en-US"/>
              </w:rPr>
              <w:softHyphen/>
              <w:t>Commodity</w:t>
            </w:r>
          </w:p>
        </w:tc>
        <w:tc>
          <w:tcPr>
            <w:tcW w:w="850" w:type="dxa"/>
          </w:tcPr>
          <w:p w14:paraId="0558FDFB" w14:textId="77777777" w:rsidR="006E38B4" w:rsidRPr="006159E6" w:rsidRDefault="006E38B4" w:rsidP="00D02290">
            <w:pPr>
              <w:pStyle w:val="CellBody"/>
              <w:rPr>
                <w:lang w:val="en-US"/>
              </w:rPr>
            </w:pPr>
            <w:r w:rsidRPr="006159E6">
              <w:rPr>
                <w:lang w:val="en-US"/>
              </w:rPr>
              <w:t>M</w:t>
            </w:r>
          </w:p>
        </w:tc>
        <w:tc>
          <w:tcPr>
            <w:tcW w:w="1418" w:type="dxa"/>
          </w:tcPr>
          <w:p w14:paraId="42142D39" w14:textId="77777777" w:rsidR="006E38B4" w:rsidRPr="006159E6" w:rsidRDefault="006E38B4" w:rsidP="00D02290">
            <w:pPr>
              <w:pStyle w:val="CellBody"/>
              <w:rPr>
                <w:lang w:val="en-US"/>
              </w:rPr>
            </w:pPr>
            <w:r w:rsidRPr="006159E6">
              <w:rPr>
                <w:lang w:val="en-US"/>
              </w:rPr>
              <w:t>Index</w:t>
            </w:r>
            <w:r w:rsidRPr="006159E6">
              <w:rPr>
                <w:lang w:val="en-US"/>
              </w:rPr>
              <w:softHyphen/>
              <w:t>Commodity</w:t>
            </w:r>
            <w:r w:rsidRPr="006159E6">
              <w:rPr>
                <w:lang w:val="en-US"/>
              </w:rPr>
              <w:softHyphen/>
              <w:t>Type</w:t>
            </w:r>
          </w:p>
        </w:tc>
        <w:tc>
          <w:tcPr>
            <w:tcW w:w="5812" w:type="dxa"/>
          </w:tcPr>
          <w:p w14:paraId="1B17AF89" w14:textId="77777777" w:rsidR="006E38B4" w:rsidRPr="006159E6" w:rsidRDefault="006E38B4" w:rsidP="00D02290">
            <w:pPr>
              <w:pStyle w:val="CellBody"/>
              <w:rPr>
                <w:lang w:val="en-US"/>
              </w:rPr>
            </w:pPr>
          </w:p>
        </w:tc>
      </w:tr>
      <w:tr w:rsidR="006E38B4" w:rsidRPr="006159E6" w14:paraId="43528E71" w14:textId="77777777" w:rsidTr="003854A5">
        <w:trPr>
          <w:cantSplit/>
        </w:trPr>
        <w:tc>
          <w:tcPr>
            <w:tcW w:w="1418" w:type="dxa"/>
          </w:tcPr>
          <w:p w14:paraId="3C6D623E" w14:textId="77777777" w:rsidR="006E38B4" w:rsidRPr="006159E6" w:rsidRDefault="006E38B4" w:rsidP="00D02290">
            <w:pPr>
              <w:pStyle w:val="CellBody"/>
              <w:rPr>
                <w:lang w:val="en-US"/>
              </w:rPr>
            </w:pPr>
            <w:r w:rsidRPr="006159E6">
              <w:rPr>
                <w:lang w:val="en-US"/>
              </w:rPr>
              <w:t>Index</w:t>
            </w:r>
            <w:r w:rsidRPr="006159E6">
              <w:rPr>
                <w:lang w:val="en-US"/>
              </w:rPr>
              <w:softHyphen/>
              <w:t>Currency</w:t>
            </w:r>
            <w:r w:rsidRPr="006159E6">
              <w:rPr>
                <w:lang w:val="en-US"/>
              </w:rPr>
              <w:softHyphen/>
              <w:t>Unit</w:t>
            </w:r>
          </w:p>
        </w:tc>
        <w:tc>
          <w:tcPr>
            <w:tcW w:w="850" w:type="dxa"/>
          </w:tcPr>
          <w:p w14:paraId="4B5EB991" w14:textId="77777777" w:rsidR="006E38B4" w:rsidRPr="006159E6" w:rsidRDefault="006E38B4" w:rsidP="00D02290">
            <w:pPr>
              <w:pStyle w:val="CellBody"/>
              <w:rPr>
                <w:lang w:val="en-US"/>
              </w:rPr>
            </w:pPr>
            <w:r w:rsidRPr="006159E6">
              <w:rPr>
                <w:lang w:val="en-US"/>
              </w:rPr>
              <w:t>M</w:t>
            </w:r>
          </w:p>
        </w:tc>
        <w:tc>
          <w:tcPr>
            <w:tcW w:w="1418" w:type="dxa"/>
          </w:tcPr>
          <w:p w14:paraId="0C01CFBD" w14:textId="77777777" w:rsidR="006E38B4" w:rsidRPr="006159E6" w:rsidRDefault="006E38B4"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3C8B33E4" w14:textId="77777777" w:rsidR="006E38B4" w:rsidRPr="006159E6" w:rsidRDefault="006E38B4" w:rsidP="00D02290">
            <w:pPr>
              <w:pStyle w:val="CellBody"/>
              <w:rPr>
                <w:lang w:val="en-US"/>
              </w:rPr>
            </w:pPr>
          </w:p>
        </w:tc>
      </w:tr>
      <w:tr w:rsidR="006E38B4" w:rsidRPr="006159E6" w14:paraId="1F5A81DB" w14:textId="77777777" w:rsidTr="003854A5">
        <w:trPr>
          <w:cantSplit/>
        </w:trPr>
        <w:tc>
          <w:tcPr>
            <w:tcW w:w="1418" w:type="dxa"/>
          </w:tcPr>
          <w:p w14:paraId="512F4C02" w14:textId="77777777" w:rsidR="006E38B4" w:rsidRPr="006159E6" w:rsidRDefault="006E38B4" w:rsidP="00D02290">
            <w:pPr>
              <w:pStyle w:val="CellBody"/>
              <w:rPr>
                <w:lang w:val="en-US"/>
              </w:rPr>
            </w:pPr>
            <w:r w:rsidRPr="006159E6">
              <w:rPr>
                <w:lang w:val="en-US"/>
              </w:rPr>
              <w:t>Index</w:t>
            </w:r>
            <w:r w:rsidRPr="006159E6">
              <w:rPr>
                <w:lang w:val="en-US"/>
              </w:rPr>
              <w:softHyphen/>
              <w:t>Capacity</w:t>
            </w:r>
            <w:r w:rsidRPr="006159E6">
              <w:rPr>
                <w:lang w:val="en-US"/>
              </w:rPr>
              <w:softHyphen/>
              <w:t>Unit</w:t>
            </w:r>
          </w:p>
        </w:tc>
        <w:tc>
          <w:tcPr>
            <w:tcW w:w="850" w:type="dxa"/>
          </w:tcPr>
          <w:p w14:paraId="1E83C318" w14:textId="77777777" w:rsidR="006E38B4" w:rsidRPr="006159E6" w:rsidRDefault="006E38B4" w:rsidP="00D02290">
            <w:pPr>
              <w:pStyle w:val="CellBody"/>
              <w:rPr>
                <w:lang w:val="en-US"/>
              </w:rPr>
            </w:pPr>
            <w:r w:rsidRPr="006159E6">
              <w:rPr>
                <w:lang w:val="en-US"/>
              </w:rPr>
              <w:t>M</w:t>
            </w:r>
          </w:p>
        </w:tc>
        <w:tc>
          <w:tcPr>
            <w:tcW w:w="1418" w:type="dxa"/>
          </w:tcPr>
          <w:p w14:paraId="3FE02571" w14:textId="77777777" w:rsidR="006E38B4" w:rsidRPr="006159E6" w:rsidRDefault="006E38B4" w:rsidP="00D02290">
            <w:pPr>
              <w:pStyle w:val="CellBody"/>
              <w:rPr>
                <w:lang w:val="en-US"/>
              </w:rPr>
            </w:pPr>
            <w:r w:rsidRPr="006159E6">
              <w:rPr>
                <w:lang w:val="en-US"/>
              </w:rPr>
              <w:t>UnitOf</w:t>
            </w:r>
            <w:r w:rsidRPr="006159E6">
              <w:rPr>
                <w:lang w:val="en-US"/>
              </w:rPr>
              <w:softHyphen/>
              <w:t>Measure</w:t>
            </w:r>
            <w:r w:rsidRPr="006159E6">
              <w:rPr>
                <w:lang w:val="en-US"/>
              </w:rPr>
              <w:softHyphen/>
              <w:t>Type</w:t>
            </w:r>
          </w:p>
        </w:tc>
        <w:tc>
          <w:tcPr>
            <w:tcW w:w="5812" w:type="dxa"/>
          </w:tcPr>
          <w:p w14:paraId="150942F6" w14:textId="77777777" w:rsidR="006E38B4" w:rsidRPr="006159E6" w:rsidRDefault="006E38B4" w:rsidP="00D02290">
            <w:pPr>
              <w:pStyle w:val="CellBody"/>
              <w:rPr>
                <w:lang w:val="en-US"/>
              </w:rPr>
            </w:pPr>
          </w:p>
        </w:tc>
      </w:tr>
      <w:tr w:rsidR="006E38B4" w:rsidRPr="006159E6" w14:paraId="174C2C18" w14:textId="77777777" w:rsidTr="003854A5">
        <w:trPr>
          <w:cantSplit/>
        </w:trPr>
        <w:tc>
          <w:tcPr>
            <w:tcW w:w="1418" w:type="dxa"/>
          </w:tcPr>
          <w:p w14:paraId="6E3461A8" w14:textId="77777777" w:rsidR="006E38B4" w:rsidRPr="006159E6" w:rsidRDefault="006E38B4" w:rsidP="00D02290">
            <w:pPr>
              <w:pStyle w:val="CellBody"/>
              <w:rPr>
                <w:lang w:val="en-US"/>
              </w:rPr>
            </w:pPr>
            <w:r w:rsidRPr="006159E6">
              <w:rPr>
                <w:lang w:val="en-US"/>
              </w:rPr>
              <w:t>Factor</w:t>
            </w:r>
          </w:p>
        </w:tc>
        <w:tc>
          <w:tcPr>
            <w:tcW w:w="850" w:type="dxa"/>
          </w:tcPr>
          <w:p w14:paraId="6A936596" w14:textId="77777777" w:rsidR="006E38B4" w:rsidRPr="006159E6" w:rsidRDefault="006E38B4" w:rsidP="00D02290">
            <w:pPr>
              <w:pStyle w:val="CellBody"/>
              <w:rPr>
                <w:lang w:val="en-US"/>
              </w:rPr>
            </w:pPr>
            <w:r w:rsidRPr="006159E6">
              <w:rPr>
                <w:lang w:val="en-US"/>
              </w:rPr>
              <w:t>M</w:t>
            </w:r>
          </w:p>
        </w:tc>
        <w:tc>
          <w:tcPr>
            <w:tcW w:w="1418" w:type="dxa"/>
          </w:tcPr>
          <w:p w14:paraId="33AD1990" w14:textId="77777777" w:rsidR="006E38B4" w:rsidRPr="006159E6" w:rsidRDefault="006E38B4" w:rsidP="00D02290">
            <w:pPr>
              <w:pStyle w:val="CellBody"/>
              <w:rPr>
                <w:lang w:val="en-US"/>
              </w:rPr>
            </w:pPr>
            <w:r w:rsidRPr="006159E6">
              <w:rPr>
                <w:lang w:val="en-US"/>
              </w:rPr>
              <w:t>Quantity</w:t>
            </w:r>
            <w:r w:rsidRPr="006159E6">
              <w:rPr>
                <w:lang w:val="en-US"/>
              </w:rPr>
              <w:softHyphen/>
              <w:t>Type</w:t>
            </w:r>
          </w:p>
        </w:tc>
        <w:tc>
          <w:tcPr>
            <w:tcW w:w="5812" w:type="dxa"/>
          </w:tcPr>
          <w:p w14:paraId="12BA7CA3" w14:textId="77777777" w:rsidR="006E38B4" w:rsidRPr="006159E6" w:rsidRDefault="006E38B4" w:rsidP="00D02290">
            <w:pPr>
              <w:pStyle w:val="CellBody"/>
              <w:rPr>
                <w:lang w:val="en-US"/>
              </w:rPr>
            </w:pPr>
          </w:p>
        </w:tc>
      </w:tr>
      <w:tr w:rsidR="006E38B4" w:rsidRPr="006159E6" w14:paraId="1DFD0F9E" w14:textId="77777777" w:rsidTr="003854A5">
        <w:trPr>
          <w:cantSplit/>
        </w:trPr>
        <w:tc>
          <w:tcPr>
            <w:tcW w:w="1418" w:type="dxa"/>
          </w:tcPr>
          <w:p w14:paraId="60445501" w14:textId="77777777" w:rsidR="006E38B4" w:rsidRPr="006159E6" w:rsidRDefault="006E38B4" w:rsidP="00D02290">
            <w:pPr>
              <w:pStyle w:val="CellBody"/>
              <w:rPr>
                <w:lang w:val="en-US"/>
              </w:rPr>
            </w:pPr>
            <w:r w:rsidRPr="006159E6">
              <w:rPr>
                <w:lang w:val="en-US"/>
              </w:rPr>
              <w:t>Multiplier</w:t>
            </w:r>
          </w:p>
        </w:tc>
        <w:tc>
          <w:tcPr>
            <w:tcW w:w="850" w:type="dxa"/>
          </w:tcPr>
          <w:p w14:paraId="387E01B9" w14:textId="77777777" w:rsidR="006E38B4" w:rsidRPr="006159E6" w:rsidRDefault="006E38B4" w:rsidP="00D02290">
            <w:pPr>
              <w:pStyle w:val="CellBody"/>
              <w:rPr>
                <w:lang w:val="en-US"/>
              </w:rPr>
            </w:pPr>
            <w:r w:rsidRPr="006159E6">
              <w:rPr>
                <w:lang w:val="en-US"/>
              </w:rPr>
              <w:t>C</w:t>
            </w:r>
          </w:p>
        </w:tc>
        <w:tc>
          <w:tcPr>
            <w:tcW w:w="1418" w:type="dxa"/>
          </w:tcPr>
          <w:p w14:paraId="5514E16F" w14:textId="77777777" w:rsidR="006E38B4" w:rsidRPr="006159E6" w:rsidRDefault="006E38B4" w:rsidP="00D02290">
            <w:pPr>
              <w:pStyle w:val="CellBody"/>
              <w:rPr>
                <w:lang w:val="en-US"/>
              </w:rPr>
            </w:pPr>
            <w:r w:rsidRPr="006159E6">
              <w:rPr>
                <w:lang w:val="en-US"/>
              </w:rPr>
              <w:t>Quantity</w:t>
            </w:r>
            <w:r w:rsidRPr="006159E6">
              <w:rPr>
                <w:lang w:val="en-US"/>
              </w:rPr>
              <w:softHyphen/>
              <w:t>Type</w:t>
            </w:r>
          </w:p>
        </w:tc>
        <w:tc>
          <w:tcPr>
            <w:tcW w:w="5812" w:type="dxa"/>
          </w:tcPr>
          <w:p w14:paraId="1D194741" w14:textId="77777777" w:rsidR="006E38B4" w:rsidRPr="006159E6" w:rsidRDefault="006E38B4" w:rsidP="00D02AF7">
            <w:pPr>
              <w:pStyle w:val="CellBody"/>
              <w:rPr>
                <w:rStyle w:val="Fett"/>
                <w:lang w:val="en-US"/>
              </w:rPr>
            </w:pPr>
            <w:r w:rsidRPr="006159E6">
              <w:rPr>
                <w:rStyle w:val="Fett"/>
                <w:lang w:val="en-US"/>
              </w:rPr>
              <w:t>Occurrence:</w:t>
            </w:r>
          </w:p>
          <w:p w14:paraId="6DCF399D" w14:textId="77777777" w:rsidR="006E38B4" w:rsidRPr="006159E6" w:rsidRDefault="006E38B4" w:rsidP="00ED3F3F">
            <w:pPr>
              <w:pStyle w:val="condition1"/>
            </w:pPr>
            <w:r w:rsidRPr="006159E6">
              <w:t xml:space="preserve">If ‘IndexCommodity’ </w:t>
            </w:r>
            <w:r w:rsidR="00501820" w:rsidRPr="006159E6">
              <w:t xml:space="preserve">is set to </w:t>
            </w:r>
            <w:r w:rsidRPr="006159E6">
              <w:t>“Time_Charter”, then this field is mandatory.</w:t>
            </w:r>
          </w:p>
          <w:p w14:paraId="41E2344C" w14:textId="77777777" w:rsidR="006E38B4" w:rsidRPr="006159E6" w:rsidRDefault="00AB0EEF" w:rsidP="00ED3F3F">
            <w:pPr>
              <w:pStyle w:val="condition1"/>
            </w:pPr>
            <w:r w:rsidRPr="006159E6">
              <w:t>Else, this field</w:t>
            </w:r>
            <w:r w:rsidR="006E38B4" w:rsidRPr="006159E6">
              <w:t xml:space="preserve"> must be omitted.</w:t>
            </w:r>
          </w:p>
        </w:tc>
      </w:tr>
      <w:tr w:rsidR="006E38B4" w:rsidRPr="006159E6" w14:paraId="4F920549" w14:textId="77777777" w:rsidTr="003854A5">
        <w:trPr>
          <w:cantSplit/>
        </w:trPr>
        <w:tc>
          <w:tcPr>
            <w:tcW w:w="1418" w:type="dxa"/>
          </w:tcPr>
          <w:p w14:paraId="104CE93B" w14:textId="77777777" w:rsidR="006E38B4" w:rsidRPr="006159E6" w:rsidRDefault="006E38B4" w:rsidP="00D02290">
            <w:pPr>
              <w:pStyle w:val="CellBody"/>
              <w:rPr>
                <w:lang w:val="en-US"/>
              </w:rPr>
            </w:pPr>
            <w:r w:rsidRPr="006159E6">
              <w:rPr>
                <w:lang w:val="en-US"/>
              </w:rPr>
              <w:t>Index</w:t>
            </w:r>
            <w:r w:rsidRPr="006159E6">
              <w:rPr>
                <w:lang w:val="en-US"/>
              </w:rPr>
              <w:softHyphen/>
              <w:t>Cap</w:t>
            </w:r>
          </w:p>
        </w:tc>
        <w:tc>
          <w:tcPr>
            <w:tcW w:w="850" w:type="dxa"/>
          </w:tcPr>
          <w:p w14:paraId="719C4530" w14:textId="77777777" w:rsidR="006E38B4" w:rsidRPr="006159E6" w:rsidRDefault="006E38B4" w:rsidP="00D02290">
            <w:pPr>
              <w:pStyle w:val="CellBody"/>
              <w:rPr>
                <w:lang w:val="en-US"/>
              </w:rPr>
            </w:pPr>
            <w:r w:rsidRPr="006159E6">
              <w:rPr>
                <w:lang w:val="en-US"/>
              </w:rPr>
              <w:t>C</w:t>
            </w:r>
          </w:p>
        </w:tc>
        <w:tc>
          <w:tcPr>
            <w:tcW w:w="1418" w:type="dxa"/>
          </w:tcPr>
          <w:p w14:paraId="13172A97" w14:textId="77777777" w:rsidR="006E38B4" w:rsidRPr="006159E6" w:rsidRDefault="006E38B4" w:rsidP="00D02290">
            <w:pPr>
              <w:pStyle w:val="CellBody"/>
              <w:rPr>
                <w:lang w:val="en-US"/>
              </w:rPr>
            </w:pPr>
            <w:r w:rsidRPr="006159E6">
              <w:rPr>
                <w:lang w:val="en-US"/>
              </w:rPr>
              <w:t>Price</w:t>
            </w:r>
            <w:r w:rsidRPr="006159E6">
              <w:rPr>
                <w:lang w:val="en-US"/>
              </w:rPr>
              <w:softHyphen/>
              <w:t>Type</w:t>
            </w:r>
          </w:p>
        </w:tc>
        <w:tc>
          <w:tcPr>
            <w:tcW w:w="5812" w:type="dxa"/>
          </w:tcPr>
          <w:p w14:paraId="7AC9A8E9" w14:textId="77777777" w:rsidR="006E38B4" w:rsidRPr="006159E6" w:rsidRDefault="006E38B4" w:rsidP="00F1586A">
            <w:pPr>
              <w:pStyle w:val="CellBody"/>
              <w:rPr>
                <w:lang w:val="en-US"/>
              </w:rPr>
            </w:pPr>
            <w:r w:rsidRPr="006159E6">
              <w:rPr>
                <w:rStyle w:val="Fett"/>
                <w:lang w:val="en-US"/>
              </w:rPr>
              <w:t>Occurrence</w:t>
            </w:r>
            <w:r w:rsidRPr="006159E6">
              <w:rPr>
                <w:lang w:val="en-US"/>
              </w:rPr>
              <w:t>:</w:t>
            </w:r>
          </w:p>
          <w:p w14:paraId="2561EC7B" w14:textId="77777777" w:rsidR="006E38B4" w:rsidRPr="006159E6" w:rsidRDefault="006E38B4" w:rsidP="00ED3F3F">
            <w:pPr>
              <w:pStyle w:val="condition1"/>
            </w:pPr>
            <w:r w:rsidRPr="006159E6">
              <w:t>If the specified index has a cap or collar, then this field is mandatory.</w:t>
            </w:r>
          </w:p>
          <w:p w14:paraId="38B9EBA6" w14:textId="77777777" w:rsidR="006E38B4" w:rsidRPr="006159E6" w:rsidRDefault="006E38B4" w:rsidP="00ED3F3F">
            <w:pPr>
              <w:pStyle w:val="condition1"/>
            </w:pPr>
            <w:r w:rsidRPr="006159E6">
              <w:t>Else, this field must be omitted.</w:t>
            </w:r>
          </w:p>
        </w:tc>
      </w:tr>
      <w:tr w:rsidR="006E38B4" w:rsidRPr="006159E6" w14:paraId="622D25FF" w14:textId="77777777" w:rsidTr="003854A5">
        <w:trPr>
          <w:cantSplit/>
        </w:trPr>
        <w:tc>
          <w:tcPr>
            <w:tcW w:w="1418" w:type="dxa"/>
          </w:tcPr>
          <w:p w14:paraId="2FE1B463" w14:textId="77777777" w:rsidR="006E38B4" w:rsidRPr="006159E6" w:rsidRDefault="006E38B4" w:rsidP="00D02290">
            <w:pPr>
              <w:pStyle w:val="CellBody"/>
              <w:rPr>
                <w:lang w:val="en-US"/>
              </w:rPr>
            </w:pPr>
            <w:r w:rsidRPr="006159E6">
              <w:rPr>
                <w:lang w:val="en-US"/>
              </w:rPr>
              <w:t>Index</w:t>
            </w:r>
            <w:r w:rsidRPr="006159E6">
              <w:rPr>
                <w:lang w:val="en-US"/>
              </w:rPr>
              <w:softHyphen/>
              <w:t>Floor</w:t>
            </w:r>
          </w:p>
        </w:tc>
        <w:tc>
          <w:tcPr>
            <w:tcW w:w="850" w:type="dxa"/>
          </w:tcPr>
          <w:p w14:paraId="00D1FEE7" w14:textId="77777777" w:rsidR="006E38B4" w:rsidRPr="006159E6" w:rsidRDefault="006E38B4" w:rsidP="00D02290">
            <w:pPr>
              <w:pStyle w:val="CellBody"/>
              <w:rPr>
                <w:lang w:val="en-US"/>
              </w:rPr>
            </w:pPr>
            <w:r w:rsidRPr="006159E6">
              <w:rPr>
                <w:lang w:val="en-US"/>
              </w:rPr>
              <w:t>C</w:t>
            </w:r>
          </w:p>
        </w:tc>
        <w:tc>
          <w:tcPr>
            <w:tcW w:w="1418" w:type="dxa"/>
          </w:tcPr>
          <w:p w14:paraId="132C9B98" w14:textId="77777777" w:rsidR="006E38B4" w:rsidRPr="006159E6" w:rsidRDefault="006E38B4" w:rsidP="00D02290">
            <w:pPr>
              <w:pStyle w:val="CellBody"/>
              <w:rPr>
                <w:lang w:val="en-US"/>
              </w:rPr>
            </w:pPr>
            <w:r w:rsidRPr="006159E6">
              <w:rPr>
                <w:lang w:val="en-US"/>
              </w:rPr>
              <w:t>Price</w:t>
            </w:r>
            <w:r w:rsidRPr="006159E6">
              <w:rPr>
                <w:lang w:val="en-US"/>
              </w:rPr>
              <w:softHyphen/>
              <w:t>Type</w:t>
            </w:r>
          </w:p>
        </w:tc>
        <w:tc>
          <w:tcPr>
            <w:tcW w:w="5812" w:type="dxa"/>
          </w:tcPr>
          <w:p w14:paraId="3159C820" w14:textId="77777777" w:rsidR="006E38B4" w:rsidRPr="006159E6" w:rsidRDefault="006E38B4" w:rsidP="00376556">
            <w:pPr>
              <w:pStyle w:val="CellBody"/>
              <w:rPr>
                <w:lang w:val="en-US"/>
              </w:rPr>
            </w:pPr>
            <w:r w:rsidRPr="006159E6">
              <w:rPr>
                <w:rStyle w:val="Fett"/>
                <w:lang w:val="en-US"/>
              </w:rPr>
              <w:t>Occurrence</w:t>
            </w:r>
            <w:r w:rsidRPr="006159E6">
              <w:rPr>
                <w:lang w:val="en-US"/>
              </w:rPr>
              <w:t>:</w:t>
            </w:r>
          </w:p>
          <w:p w14:paraId="5C5F318D" w14:textId="77777777" w:rsidR="006430DE" w:rsidRPr="006159E6" w:rsidRDefault="006E38B4" w:rsidP="00ED3F3F">
            <w:pPr>
              <w:pStyle w:val="condition1"/>
            </w:pPr>
            <w:r w:rsidRPr="006159E6">
              <w:t>If the specified index has a cap or collar, then this field is mandatory.</w:t>
            </w:r>
          </w:p>
          <w:p w14:paraId="4AFCE013" w14:textId="77777777" w:rsidR="006E38B4" w:rsidRPr="006159E6" w:rsidRDefault="00AB0EEF" w:rsidP="00ED3F3F">
            <w:pPr>
              <w:pStyle w:val="condition1"/>
            </w:pPr>
            <w:r w:rsidRPr="006159E6">
              <w:t>Else, this field</w:t>
            </w:r>
            <w:r w:rsidR="006E38B4" w:rsidRPr="006159E6">
              <w:t xml:space="preserve"> must be omitted.</w:t>
            </w:r>
          </w:p>
        </w:tc>
      </w:tr>
      <w:tr w:rsidR="006E38B4" w:rsidRPr="006159E6" w14:paraId="01BD11F1" w14:textId="77777777" w:rsidTr="003854A5">
        <w:trPr>
          <w:cantSplit/>
        </w:trPr>
        <w:tc>
          <w:tcPr>
            <w:tcW w:w="1418" w:type="dxa"/>
          </w:tcPr>
          <w:p w14:paraId="79179375" w14:textId="77777777" w:rsidR="006E38B4" w:rsidRPr="006159E6" w:rsidRDefault="006E38B4" w:rsidP="00D02290">
            <w:pPr>
              <w:pStyle w:val="CellBody"/>
              <w:rPr>
                <w:lang w:val="en-US"/>
              </w:rPr>
            </w:pPr>
            <w:r w:rsidRPr="006159E6">
              <w:rPr>
                <w:lang w:val="en-US"/>
              </w:rPr>
              <w:t>CR</w:t>
            </w:r>
            <w:r w:rsidRPr="006159E6">
              <w:rPr>
                <w:lang w:val="en-US"/>
              </w:rPr>
              <w:softHyphen/>
              <w:t>Capacity</w:t>
            </w:r>
            <w:r w:rsidRPr="006159E6">
              <w:rPr>
                <w:lang w:val="en-US"/>
              </w:rPr>
              <w:softHyphen/>
              <w:t>Conversion</w:t>
            </w:r>
            <w:r w:rsidRPr="006159E6">
              <w:rPr>
                <w:lang w:val="en-US"/>
              </w:rPr>
              <w:softHyphen/>
              <w:t>Rate</w:t>
            </w:r>
          </w:p>
        </w:tc>
        <w:tc>
          <w:tcPr>
            <w:tcW w:w="850" w:type="dxa"/>
          </w:tcPr>
          <w:p w14:paraId="1880D7F5" w14:textId="77777777" w:rsidR="006E38B4" w:rsidRPr="006159E6" w:rsidRDefault="006E38B4" w:rsidP="00D02290">
            <w:pPr>
              <w:pStyle w:val="CellBody"/>
              <w:rPr>
                <w:lang w:val="en-US"/>
              </w:rPr>
            </w:pPr>
            <w:r w:rsidRPr="006159E6">
              <w:rPr>
                <w:lang w:val="en-US"/>
              </w:rPr>
              <w:t>C</w:t>
            </w:r>
          </w:p>
        </w:tc>
        <w:tc>
          <w:tcPr>
            <w:tcW w:w="1418" w:type="dxa"/>
          </w:tcPr>
          <w:p w14:paraId="21E98D93" w14:textId="77777777" w:rsidR="006E38B4" w:rsidRPr="006159E6" w:rsidRDefault="006E38B4" w:rsidP="00D02290">
            <w:pPr>
              <w:pStyle w:val="CellBody"/>
              <w:rPr>
                <w:lang w:val="en-US"/>
              </w:rPr>
            </w:pPr>
            <w:r w:rsidRPr="006159E6">
              <w:rPr>
                <w:lang w:val="en-US"/>
              </w:rPr>
              <w:t>Quantity</w:t>
            </w:r>
            <w:r w:rsidRPr="006159E6">
              <w:rPr>
                <w:lang w:val="en-US"/>
              </w:rPr>
              <w:softHyphen/>
              <w:t>Type</w:t>
            </w:r>
          </w:p>
        </w:tc>
        <w:tc>
          <w:tcPr>
            <w:tcW w:w="5812" w:type="dxa"/>
          </w:tcPr>
          <w:p w14:paraId="17E90364" w14:textId="77777777" w:rsidR="006E38B4" w:rsidRPr="006159E6" w:rsidRDefault="00B76B7C" w:rsidP="00CC3A3D">
            <w:pPr>
              <w:pStyle w:val="CellBody"/>
              <w:rPr>
                <w:lang w:val="en-US"/>
              </w:rPr>
            </w:pPr>
            <w:r>
              <w:rPr>
                <w:lang w:val="en-US"/>
              </w:rPr>
              <w:t>The c</w:t>
            </w:r>
            <w:r w:rsidR="006E38B4" w:rsidRPr="006159E6">
              <w:rPr>
                <w:lang w:val="en-US"/>
              </w:rPr>
              <w:t xml:space="preserve">onversion rate from the CR capacity unit to the notional capacity unit for the </w:t>
            </w:r>
            <w:r w:rsidR="00560C7B">
              <w:rPr>
                <w:lang w:val="en-US"/>
              </w:rPr>
              <w:t>trade</w:t>
            </w:r>
            <w:r w:rsidR="006E38B4" w:rsidRPr="006159E6">
              <w:rPr>
                <w:lang w:val="en-US"/>
              </w:rPr>
              <w:t>.</w:t>
            </w:r>
          </w:p>
          <w:p w14:paraId="6133D5A3" w14:textId="77777777" w:rsidR="006E38B4" w:rsidRPr="006159E6" w:rsidRDefault="006E38B4" w:rsidP="00AB5289">
            <w:pPr>
              <w:pStyle w:val="CellBody"/>
              <w:rPr>
                <w:lang w:val="en-US"/>
              </w:rPr>
            </w:pPr>
            <w:r w:rsidRPr="006159E6">
              <w:rPr>
                <w:rStyle w:val="Fett"/>
                <w:lang w:val="en-US"/>
              </w:rPr>
              <w:t>Occurrence</w:t>
            </w:r>
            <w:r w:rsidRPr="006159E6">
              <w:rPr>
                <w:lang w:val="en-US"/>
              </w:rPr>
              <w:t>:</w:t>
            </w:r>
          </w:p>
          <w:p w14:paraId="1C97C4E7" w14:textId="77777777" w:rsidR="006E38B4" w:rsidRPr="006159E6" w:rsidRDefault="006E38B4" w:rsidP="00ED3F3F">
            <w:pPr>
              <w:pStyle w:val="condition1"/>
            </w:pPr>
            <w:r w:rsidRPr="006159E6">
              <w:t>If ‘IndexCapacityUnit’ differs from the notional capacity unit</w:t>
            </w:r>
            <w:r w:rsidR="006026EE" w:rsidRPr="006159E6">
              <w:t xml:space="preserve"> specified in </w:t>
            </w:r>
            <w:r w:rsidRPr="006159E6">
              <w:t>the ‘</w:t>
            </w:r>
            <w:r w:rsidR="000B5B5C" w:rsidRPr="006159E6">
              <w:t>Broker</w:t>
            </w:r>
            <w:r w:rsidRPr="006159E6">
              <w:t>Confirmation/TotalVolumeUnit’ field, then this field is mandatory.</w:t>
            </w:r>
          </w:p>
          <w:p w14:paraId="0569A0F9" w14:textId="77777777" w:rsidR="006E38B4" w:rsidRPr="006159E6" w:rsidRDefault="00AB0EEF" w:rsidP="00ED3F3F">
            <w:pPr>
              <w:pStyle w:val="condition1"/>
            </w:pPr>
            <w:r w:rsidRPr="006159E6">
              <w:t>Else, this field</w:t>
            </w:r>
            <w:r w:rsidR="006E38B4" w:rsidRPr="006159E6">
              <w:t xml:space="preserve"> must be omitted.</w:t>
            </w:r>
          </w:p>
          <w:p w14:paraId="405115C6" w14:textId="77777777" w:rsidR="006E38B4" w:rsidRPr="006159E6" w:rsidRDefault="006E38B4" w:rsidP="00CC4FB5">
            <w:pPr>
              <w:pStyle w:val="CellBody"/>
              <w:rPr>
                <w:lang w:val="en-US"/>
              </w:rPr>
            </w:pPr>
            <w:r w:rsidRPr="006159E6">
              <w:rPr>
                <w:rStyle w:val="Fett"/>
                <w:lang w:val="en-US"/>
              </w:rPr>
              <w:t>Note</w:t>
            </w:r>
            <w:r w:rsidRPr="006159E6">
              <w:rPr>
                <w:lang w:val="en-US"/>
              </w:rPr>
              <w:t>: If the original ‘IndexCapacityUnit’ is used in the settlement, then ‘CRCapacityConversionRate’ may be set to “1”.</w:t>
            </w:r>
          </w:p>
        </w:tc>
      </w:tr>
      <w:tr w:rsidR="006E38B4" w:rsidRPr="006159E6" w14:paraId="603BD9D3" w14:textId="77777777" w:rsidTr="003854A5">
        <w:trPr>
          <w:cantSplit/>
        </w:trPr>
        <w:tc>
          <w:tcPr>
            <w:tcW w:w="9498" w:type="dxa"/>
            <w:gridSpan w:val="4"/>
            <w:shd w:val="clear" w:color="auto" w:fill="BFBFBF" w:themeFill="background1" w:themeFillShade="BF"/>
          </w:tcPr>
          <w:p w14:paraId="4D660931" w14:textId="77777777" w:rsidR="006E38B4" w:rsidRPr="006159E6" w:rsidRDefault="006E38B4" w:rsidP="003854A5">
            <w:pPr>
              <w:pStyle w:val="CellBody"/>
              <w:keepNext/>
              <w:rPr>
                <w:lang w:val="en-US"/>
              </w:rPr>
            </w:pPr>
            <w:r w:rsidRPr="006159E6">
              <w:rPr>
                <w:rStyle w:val="XSDSectionTitle"/>
                <w:lang w:val="en-US"/>
              </w:rPr>
              <w:lastRenderedPageBreak/>
              <w:t>CommodityReference/FXInformation</w:t>
            </w:r>
            <w:r w:rsidRPr="006159E6">
              <w:rPr>
                <w:lang w:val="en-US"/>
              </w:rPr>
              <w:t>: conditional section</w:t>
            </w:r>
          </w:p>
          <w:p w14:paraId="5E7B70F2" w14:textId="77777777" w:rsidR="006E38B4" w:rsidRPr="006159E6" w:rsidRDefault="006E38B4" w:rsidP="00930A4B">
            <w:pPr>
              <w:pStyle w:val="CellBody"/>
              <w:rPr>
                <w:rStyle w:val="Fett"/>
                <w:lang w:val="en-US"/>
              </w:rPr>
            </w:pPr>
            <w:r w:rsidRPr="006159E6">
              <w:rPr>
                <w:rStyle w:val="Fett"/>
                <w:lang w:val="en-US"/>
              </w:rPr>
              <w:t>Occurrence:</w:t>
            </w:r>
          </w:p>
          <w:p w14:paraId="40A8E415" w14:textId="77777777" w:rsidR="006E38B4" w:rsidRPr="006159E6" w:rsidRDefault="006E38B4" w:rsidP="00ED3F3F">
            <w:pPr>
              <w:pStyle w:val="condition1"/>
            </w:pPr>
            <w:r w:rsidRPr="006159E6">
              <w:t>If ‘CommodityReference/IndexCurrencyUnit’ is not equal to the settlement currency</w:t>
            </w:r>
            <w:r w:rsidR="006026EE" w:rsidRPr="006159E6">
              <w:t xml:space="preserve"> specified in </w:t>
            </w:r>
            <w:r w:rsidRPr="006159E6">
              <w:t>the ‘</w:t>
            </w:r>
            <w:r w:rsidR="00CC4FB5" w:rsidRPr="006159E6">
              <w:t>Broker</w:t>
            </w:r>
            <w:r w:rsidRPr="006159E6">
              <w:t xml:space="preserve">Confirmation/Currency’ field, then this section is mandatory. </w:t>
            </w:r>
          </w:p>
          <w:p w14:paraId="2A42D03F" w14:textId="77777777" w:rsidR="006E38B4" w:rsidRPr="006159E6" w:rsidRDefault="00AB0EEF" w:rsidP="00ED3F3F">
            <w:pPr>
              <w:pStyle w:val="condition1"/>
            </w:pPr>
            <w:r w:rsidRPr="006159E6">
              <w:t>Else, this section</w:t>
            </w:r>
            <w:r w:rsidR="006E38B4" w:rsidRPr="006159E6">
              <w:t xml:space="preserve"> must be omitted.</w:t>
            </w:r>
          </w:p>
        </w:tc>
      </w:tr>
      <w:tr w:rsidR="006E38B4" w:rsidRPr="006159E6" w14:paraId="574D5236" w14:textId="77777777" w:rsidTr="003854A5">
        <w:trPr>
          <w:cantSplit/>
        </w:trPr>
        <w:tc>
          <w:tcPr>
            <w:tcW w:w="9498" w:type="dxa"/>
            <w:gridSpan w:val="4"/>
            <w:shd w:val="clear" w:color="auto" w:fill="BFBFBF" w:themeFill="background1" w:themeFillShade="BF"/>
          </w:tcPr>
          <w:p w14:paraId="732064CB" w14:textId="77777777" w:rsidR="006E38B4" w:rsidRPr="006159E6" w:rsidRDefault="006E38B4" w:rsidP="0041202F">
            <w:pPr>
              <w:pStyle w:val="CellBody"/>
              <w:keepNext/>
              <w:rPr>
                <w:lang w:val="en-US"/>
              </w:rPr>
            </w:pPr>
            <w:r w:rsidRPr="006159E6">
              <w:rPr>
                <w:rStyle w:val="XSDSectionTitle"/>
                <w:lang w:val="en-US"/>
              </w:rPr>
              <w:t>FXInformation/XSD choice</w:t>
            </w:r>
            <w:r w:rsidRPr="006159E6">
              <w:rPr>
                <w:lang w:val="en-US"/>
              </w:rPr>
              <w:t>: mandatory section</w:t>
            </w:r>
          </w:p>
          <w:p w14:paraId="3CC7A43A" w14:textId="77777777" w:rsidR="006E38B4" w:rsidRPr="006159E6" w:rsidRDefault="006E38B4" w:rsidP="009E2B3A">
            <w:pPr>
              <w:pStyle w:val="CellBody"/>
              <w:rPr>
                <w:rStyle w:val="Fett"/>
                <w:lang w:val="en-US"/>
              </w:rPr>
            </w:pPr>
            <w:r w:rsidRPr="006159E6">
              <w:rPr>
                <w:rStyle w:val="Fett"/>
                <w:lang w:val="en-US"/>
              </w:rPr>
              <w:t>Choices:</w:t>
            </w:r>
          </w:p>
          <w:p w14:paraId="51F40EE0" w14:textId="77777777" w:rsidR="006E38B4" w:rsidRPr="006159E6" w:rsidRDefault="006E38B4" w:rsidP="00ED3F3F">
            <w:pPr>
              <w:pStyle w:val="condition1"/>
            </w:pPr>
            <w:r w:rsidRPr="006159E6">
              <w:t xml:space="preserve">If ‘FXReference’ is present, then ‘FXMethod’ must also be present and ‘FXRate’ must be omitted. </w:t>
            </w:r>
          </w:p>
          <w:p w14:paraId="1AEB7DFF" w14:textId="77777777" w:rsidR="006E38B4" w:rsidRPr="006159E6" w:rsidRDefault="006E38B4" w:rsidP="00ED3F3F">
            <w:pPr>
              <w:pStyle w:val="condition1"/>
              <w:rPr>
                <w:b/>
              </w:rPr>
            </w:pPr>
            <w:r w:rsidRPr="006159E6">
              <w:t>Else, ‘FXRate’ is mandatory and ‘FXReference’ and ‘FXMethod’ must be omitted.</w:t>
            </w:r>
          </w:p>
        </w:tc>
      </w:tr>
      <w:tr w:rsidR="006E38B4" w:rsidRPr="006159E6" w14:paraId="6EE60FF9" w14:textId="77777777" w:rsidTr="003854A5">
        <w:trPr>
          <w:cantSplit/>
        </w:trPr>
        <w:tc>
          <w:tcPr>
            <w:tcW w:w="1418" w:type="dxa"/>
          </w:tcPr>
          <w:p w14:paraId="4C57D2C2" w14:textId="77777777" w:rsidR="006E38B4" w:rsidRPr="006159E6" w:rsidRDefault="006E38B4" w:rsidP="00D02290">
            <w:pPr>
              <w:pStyle w:val="CellBody"/>
              <w:rPr>
                <w:lang w:val="en-US"/>
              </w:rPr>
            </w:pPr>
            <w:r w:rsidRPr="006159E6">
              <w:rPr>
                <w:lang w:val="en-US"/>
              </w:rPr>
              <w:t>FX</w:t>
            </w:r>
            <w:r w:rsidRPr="006159E6">
              <w:rPr>
                <w:lang w:val="en-US"/>
              </w:rPr>
              <w:softHyphen/>
              <w:t>Reference</w:t>
            </w:r>
          </w:p>
        </w:tc>
        <w:tc>
          <w:tcPr>
            <w:tcW w:w="850" w:type="dxa"/>
          </w:tcPr>
          <w:p w14:paraId="603D40F4" w14:textId="77777777" w:rsidR="006E38B4" w:rsidRPr="006159E6" w:rsidRDefault="006E38B4" w:rsidP="00D02290">
            <w:pPr>
              <w:pStyle w:val="CellBody"/>
              <w:rPr>
                <w:lang w:val="en-US"/>
              </w:rPr>
            </w:pPr>
            <w:r w:rsidRPr="006159E6">
              <w:rPr>
                <w:lang w:val="en-US"/>
              </w:rPr>
              <w:t>M+CH</w:t>
            </w:r>
          </w:p>
        </w:tc>
        <w:tc>
          <w:tcPr>
            <w:tcW w:w="1418" w:type="dxa"/>
          </w:tcPr>
          <w:p w14:paraId="28F1C0BC" w14:textId="77777777" w:rsidR="006E38B4" w:rsidRPr="006159E6" w:rsidRDefault="006E38B4" w:rsidP="00D02290">
            <w:pPr>
              <w:pStyle w:val="CellBody"/>
              <w:rPr>
                <w:lang w:val="en-US"/>
              </w:rPr>
            </w:pPr>
            <w:r w:rsidRPr="006159E6">
              <w:rPr>
                <w:lang w:val="en-US"/>
              </w:rPr>
              <w:t>FXReference</w:t>
            </w:r>
            <w:r w:rsidRPr="006159E6">
              <w:rPr>
                <w:lang w:val="en-US"/>
              </w:rPr>
              <w:softHyphen/>
              <w:t>Type</w:t>
            </w:r>
          </w:p>
        </w:tc>
        <w:tc>
          <w:tcPr>
            <w:tcW w:w="5812" w:type="dxa"/>
          </w:tcPr>
          <w:p w14:paraId="5D7BBBF2" w14:textId="77777777" w:rsidR="006E38B4" w:rsidRPr="006159E6" w:rsidRDefault="00B76B7C" w:rsidP="00B76B7C">
            <w:pPr>
              <w:pStyle w:val="CellBody"/>
              <w:rPr>
                <w:lang w:val="en-US"/>
              </w:rPr>
            </w:pPr>
            <w:r>
              <w:rPr>
                <w:lang w:val="en-US"/>
              </w:rPr>
              <w:t>The c</w:t>
            </w:r>
            <w:r w:rsidR="006E38B4" w:rsidRPr="006159E6">
              <w:rPr>
                <w:lang w:val="en-US"/>
              </w:rPr>
              <w:t>onversion rate from the ‘CR</w:t>
            </w:r>
            <w:r w:rsidR="006E38B4" w:rsidRPr="006159E6">
              <w:rPr>
                <w:lang w:val="en-US"/>
              </w:rPr>
              <w:softHyphen/>
              <w:t>Currency</w:t>
            </w:r>
            <w:r w:rsidR="006E38B4" w:rsidRPr="006159E6">
              <w:rPr>
                <w:lang w:val="en-US"/>
              </w:rPr>
              <w:softHyphen/>
              <w:t xml:space="preserve">Unit’ to the settlement currency unit for the </w:t>
            </w:r>
            <w:r w:rsidR="00560C7B">
              <w:rPr>
                <w:lang w:val="en-US"/>
              </w:rPr>
              <w:t>trade</w:t>
            </w:r>
            <w:r w:rsidR="006026EE" w:rsidRPr="006159E6">
              <w:rPr>
                <w:lang w:val="en-US"/>
              </w:rPr>
              <w:t xml:space="preserve"> specified in </w:t>
            </w:r>
            <w:r w:rsidR="006E38B4" w:rsidRPr="006159E6">
              <w:rPr>
                <w:lang w:val="en-US"/>
              </w:rPr>
              <w:t>the ‘</w:t>
            </w:r>
            <w:r w:rsidR="00AD2AFE" w:rsidRPr="006159E6">
              <w:rPr>
                <w:lang w:val="en-US"/>
              </w:rPr>
              <w:t>Broker</w:t>
            </w:r>
            <w:r w:rsidR="006E38B4" w:rsidRPr="006159E6">
              <w:rPr>
                <w:lang w:val="en-US"/>
              </w:rPr>
              <w:t xml:space="preserve">Confirmation/Currency’ field. </w:t>
            </w:r>
          </w:p>
        </w:tc>
      </w:tr>
      <w:tr w:rsidR="006E38B4" w:rsidRPr="006159E6" w14:paraId="525B0CDC" w14:textId="77777777" w:rsidTr="003854A5">
        <w:trPr>
          <w:cantSplit/>
        </w:trPr>
        <w:tc>
          <w:tcPr>
            <w:tcW w:w="1418" w:type="dxa"/>
          </w:tcPr>
          <w:p w14:paraId="0AFFB43A" w14:textId="77777777" w:rsidR="006E38B4" w:rsidRPr="006159E6" w:rsidRDefault="006E38B4" w:rsidP="00D02290">
            <w:pPr>
              <w:pStyle w:val="CellBody"/>
              <w:rPr>
                <w:lang w:val="en-US"/>
              </w:rPr>
            </w:pPr>
            <w:r w:rsidRPr="006159E6">
              <w:rPr>
                <w:lang w:val="en-US"/>
              </w:rPr>
              <w:t>FX</w:t>
            </w:r>
            <w:r w:rsidRPr="006159E6">
              <w:rPr>
                <w:lang w:val="en-US"/>
              </w:rPr>
              <w:softHyphen/>
              <w:t>Method</w:t>
            </w:r>
          </w:p>
        </w:tc>
        <w:tc>
          <w:tcPr>
            <w:tcW w:w="850" w:type="dxa"/>
          </w:tcPr>
          <w:p w14:paraId="0EB1D6C9" w14:textId="77777777" w:rsidR="006E38B4" w:rsidRPr="006159E6" w:rsidRDefault="006E38B4" w:rsidP="00D02290">
            <w:pPr>
              <w:pStyle w:val="CellBody"/>
              <w:rPr>
                <w:lang w:val="en-US"/>
              </w:rPr>
            </w:pPr>
            <w:r w:rsidRPr="006159E6">
              <w:rPr>
                <w:lang w:val="en-US"/>
              </w:rPr>
              <w:t>M+CH</w:t>
            </w:r>
          </w:p>
        </w:tc>
        <w:tc>
          <w:tcPr>
            <w:tcW w:w="1418" w:type="dxa"/>
          </w:tcPr>
          <w:p w14:paraId="57899BF5" w14:textId="77777777" w:rsidR="006E38B4" w:rsidRPr="006159E6" w:rsidRDefault="006E38B4" w:rsidP="00D02290">
            <w:pPr>
              <w:pStyle w:val="CellBody"/>
              <w:rPr>
                <w:lang w:val="en-US"/>
              </w:rPr>
            </w:pPr>
            <w:r w:rsidRPr="006159E6">
              <w:rPr>
                <w:lang w:val="en-US"/>
              </w:rPr>
              <w:t>FX</w:t>
            </w:r>
            <w:r w:rsidRPr="006159E6">
              <w:rPr>
                <w:lang w:val="en-US"/>
              </w:rPr>
              <w:softHyphen/>
              <w:t>Conversion</w:t>
            </w:r>
            <w:r w:rsidRPr="006159E6">
              <w:rPr>
                <w:lang w:val="en-US"/>
              </w:rPr>
              <w:softHyphen/>
              <w:t>Method</w:t>
            </w:r>
            <w:r w:rsidRPr="006159E6">
              <w:rPr>
                <w:lang w:val="en-US"/>
              </w:rPr>
              <w:softHyphen/>
              <w:t>Type</w:t>
            </w:r>
          </w:p>
        </w:tc>
        <w:tc>
          <w:tcPr>
            <w:tcW w:w="5812" w:type="dxa"/>
          </w:tcPr>
          <w:p w14:paraId="5530F605" w14:textId="77777777" w:rsidR="006E38B4" w:rsidRPr="006159E6" w:rsidRDefault="006E38B4" w:rsidP="00D02290">
            <w:pPr>
              <w:pStyle w:val="CellBody"/>
              <w:rPr>
                <w:lang w:val="en-US"/>
              </w:rPr>
            </w:pPr>
          </w:p>
        </w:tc>
      </w:tr>
      <w:tr w:rsidR="006E38B4" w:rsidRPr="006159E6" w14:paraId="6EAE920E" w14:textId="77777777" w:rsidTr="003854A5">
        <w:trPr>
          <w:cantSplit/>
        </w:trPr>
        <w:tc>
          <w:tcPr>
            <w:tcW w:w="1418" w:type="dxa"/>
          </w:tcPr>
          <w:p w14:paraId="0A09351C" w14:textId="77777777" w:rsidR="006E38B4" w:rsidRPr="006159E6" w:rsidRDefault="006E38B4" w:rsidP="00D02290">
            <w:pPr>
              <w:pStyle w:val="CellBody"/>
              <w:rPr>
                <w:lang w:val="en-US"/>
              </w:rPr>
            </w:pPr>
            <w:r w:rsidRPr="006159E6">
              <w:rPr>
                <w:lang w:val="en-US"/>
              </w:rPr>
              <w:t>FX</w:t>
            </w:r>
            <w:r w:rsidRPr="006159E6">
              <w:rPr>
                <w:lang w:val="en-US"/>
              </w:rPr>
              <w:softHyphen/>
              <w:t>Rate</w:t>
            </w:r>
          </w:p>
        </w:tc>
        <w:tc>
          <w:tcPr>
            <w:tcW w:w="850" w:type="dxa"/>
          </w:tcPr>
          <w:p w14:paraId="1E4716D7" w14:textId="77777777" w:rsidR="006E38B4" w:rsidRPr="006159E6" w:rsidRDefault="006E38B4" w:rsidP="00D02290">
            <w:pPr>
              <w:pStyle w:val="CellBody"/>
              <w:rPr>
                <w:lang w:val="en-US"/>
              </w:rPr>
            </w:pPr>
            <w:r w:rsidRPr="006159E6">
              <w:rPr>
                <w:lang w:val="en-US"/>
              </w:rPr>
              <w:t>M+CH</w:t>
            </w:r>
          </w:p>
        </w:tc>
        <w:tc>
          <w:tcPr>
            <w:tcW w:w="1418" w:type="dxa"/>
          </w:tcPr>
          <w:p w14:paraId="2843FB44" w14:textId="77777777" w:rsidR="006E38B4" w:rsidRPr="006159E6" w:rsidRDefault="006E38B4" w:rsidP="00D02290">
            <w:pPr>
              <w:pStyle w:val="CellBody"/>
              <w:rPr>
                <w:lang w:val="en-US"/>
              </w:rPr>
            </w:pPr>
            <w:r w:rsidRPr="006159E6">
              <w:rPr>
                <w:lang w:val="en-US"/>
              </w:rPr>
              <w:t>QuantityType</w:t>
            </w:r>
          </w:p>
        </w:tc>
        <w:tc>
          <w:tcPr>
            <w:tcW w:w="5812" w:type="dxa"/>
          </w:tcPr>
          <w:p w14:paraId="530B2C47" w14:textId="77777777" w:rsidR="006E38B4" w:rsidRPr="006159E6" w:rsidRDefault="00B76B7C" w:rsidP="00B76B7C">
            <w:pPr>
              <w:pStyle w:val="CellBody"/>
              <w:rPr>
                <w:lang w:val="en-US"/>
              </w:rPr>
            </w:pPr>
            <w:r>
              <w:rPr>
                <w:lang w:val="en-US"/>
              </w:rPr>
              <w:t>The c</w:t>
            </w:r>
            <w:r w:rsidR="006E38B4" w:rsidRPr="006159E6">
              <w:rPr>
                <w:lang w:val="en-US"/>
              </w:rPr>
              <w:t>onversion rate from the ‘CR</w:t>
            </w:r>
            <w:r w:rsidR="006E38B4" w:rsidRPr="006159E6">
              <w:rPr>
                <w:lang w:val="en-US"/>
              </w:rPr>
              <w:softHyphen/>
              <w:t>Currency</w:t>
            </w:r>
            <w:r w:rsidR="006E38B4" w:rsidRPr="006159E6">
              <w:rPr>
                <w:lang w:val="en-US"/>
              </w:rPr>
              <w:softHyphen/>
              <w:t xml:space="preserve">Unit’ to the settlement currency unit for the </w:t>
            </w:r>
            <w:r w:rsidR="00560C7B">
              <w:rPr>
                <w:lang w:val="en-US"/>
              </w:rPr>
              <w:t>trade</w:t>
            </w:r>
            <w:r w:rsidR="006026EE" w:rsidRPr="006159E6">
              <w:rPr>
                <w:lang w:val="en-US"/>
              </w:rPr>
              <w:t xml:space="preserve"> specified in </w:t>
            </w:r>
            <w:r w:rsidR="006E38B4" w:rsidRPr="006159E6">
              <w:rPr>
                <w:lang w:val="en-US"/>
              </w:rPr>
              <w:t>the ‘</w:t>
            </w:r>
            <w:r w:rsidR="00AD2AFE" w:rsidRPr="006159E6">
              <w:rPr>
                <w:lang w:val="en-US"/>
              </w:rPr>
              <w:t>Broker</w:t>
            </w:r>
            <w:r w:rsidR="006E38B4" w:rsidRPr="006159E6">
              <w:rPr>
                <w:lang w:val="en-US"/>
              </w:rPr>
              <w:t>Confirmation/Currency’ field.</w:t>
            </w:r>
          </w:p>
        </w:tc>
      </w:tr>
      <w:tr w:rsidR="006E38B4" w:rsidRPr="006159E6" w14:paraId="64277F6C" w14:textId="77777777" w:rsidTr="003854A5">
        <w:trPr>
          <w:cantSplit/>
        </w:trPr>
        <w:tc>
          <w:tcPr>
            <w:tcW w:w="9498" w:type="dxa"/>
            <w:gridSpan w:val="4"/>
            <w:shd w:val="clear" w:color="auto" w:fill="BFBFBF" w:themeFill="background1" w:themeFillShade="BF"/>
          </w:tcPr>
          <w:p w14:paraId="3A26235D"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XSD choice</w:t>
            </w:r>
          </w:p>
        </w:tc>
      </w:tr>
      <w:tr w:rsidR="001E0E8D" w:rsidRPr="006159E6" w14:paraId="1EBF5AB4" w14:textId="77777777" w:rsidTr="003854A5">
        <w:trPr>
          <w:cantSplit/>
        </w:trPr>
        <w:tc>
          <w:tcPr>
            <w:tcW w:w="9498" w:type="dxa"/>
            <w:gridSpan w:val="4"/>
            <w:shd w:val="clear" w:color="auto" w:fill="C0C0C0"/>
          </w:tcPr>
          <w:p w14:paraId="5A504DDD" w14:textId="77777777" w:rsidR="001E0E8D" w:rsidRPr="006159E6" w:rsidRDefault="001E0E8D" w:rsidP="0041202F">
            <w:pPr>
              <w:pStyle w:val="CellBody"/>
              <w:keepNext/>
              <w:rPr>
                <w:lang w:val="en-US"/>
              </w:rPr>
            </w:pPr>
            <w:r w:rsidRPr="006159E6">
              <w:rPr>
                <w:rStyle w:val="XSDSectionTitle"/>
                <w:lang w:val="en-US"/>
              </w:rPr>
              <w:t>CommodityReference/SpreadInformation</w:t>
            </w:r>
            <w:r w:rsidRPr="006159E6">
              <w:rPr>
                <w:lang w:val="en-US"/>
              </w:rPr>
              <w:t>: conditional section</w:t>
            </w:r>
          </w:p>
          <w:p w14:paraId="55C80C3F" w14:textId="77777777" w:rsidR="001E0E8D" w:rsidRPr="006159E6" w:rsidRDefault="001E0E8D" w:rsidP="00B67DAB">
            <w:pPr>
              <w:pStyle w:val="CellBody"/>
              <w:rPr>
                <w:rStyle w:val="Fett"/>
                <w:lang w:val="en-US"/>
              </w:rPr>
            </w:pPr>
            <w:r w:rsidRPr="006159E6">
              <w:rPr>
                <w:rStyle w:val="Fett"/>
                <w:lang w:val="en-US"/>
              </w:rPr>
              <w:t>Occurrence:</w:t>
            </w:r>
          </w:p>
          <w:p w14:paraId="768ABB7A" w14:textId="32C0DFC2" w:rsidR="001E0E8D" w:rsidRPr="006159E6" w:rsidRDefault="001E0E8D" w:rsidP="00ED3F3F">
            <w:pPr>
              <w:pStyle w:val="condition1"/>
            </w:pPr>
            <w:r w:rsidRPr="006159E6">
              <w:t xml:space="preserve">If there is a spread, this section </w:t>
            </w:r>
            <w:r w:rsidR="00A10750">
              <w:t>is mandatory</w:t>
            </w:r>
            <w:r w:rsidRPr="006159E6">
              <w:t xml:space="preserve">. </w:t>
            </w:r>
          </w:p>
          <w:p w14:paraId="43473B6B" w14:textId="77777777" w:rsidR="001E0E8D" w:rsidRPr="006159E6" w:rsidRDefault="001E0E8D" w:rsidP="00ED3F3F">
            <w:pPr>
              <w:pStyle w:val="condition1"/>
            </w:pPr>
            <w:r w:rsidRPr="006159E6">
              <w:t xml:space="preserve">Else, this section must be omitted. </w:t>
            </w:r>
          </w:p>
        </w:tc>
      </w:tr>
      <w:tr w:rsidR="006E38B4" w:rsidRPr="006159E6" w14:paraId="041F9F46" w14:textId="77777777" w:rsidTr="003854A5">
        <w:trPr>
          <w:cantSplit/>
        </w:trPr>
        <w:tc>
          <w:tcPr>
            <w:tcW w:w="1418" w:type="dxa"/>
          </w:tcPr>
          <w:p w14:paraId="2E077545" w14:textId="77777777" w:rsidR="006E38B4" w:rsidRPr="006159E6" w:rsidRDefault="006E38B4" w:rsidP="00D02290">
            <w:pPr>
              <w:pStyle w:val="CellBody"/>
              <w:rPr>
                <w:lang w:val="en-US"/>
              </w:rPr>
            </w:pPr>
            <w:r w:rsidRPr="006159E6">
              <w:rPr>
                <w:lang w:val="en-US"/>
              </w:rPr>
              <w:t>Spread</w:t>
            </w:r>
            <w:r w:rsidRPr="006159E6">
              <w:rPr>
                <w:lang w:val="en-US"/>
              </w:rPr>
              <w:softHyphen/>
              <w:t>Payer</w:t>
            </w:r>
          </w:p>
        </w:tc>
        <w:tc>
          <w:tcPr>
            <w:tcW w:w="850" w:type="dxa"/>
          </w:tcPr>
          <w:p w14:paraId="6F2AB5A6" w14:textId="77777777" w:rsidR="006E38B4" w:rsidRPr="006159E6" w:rsidRDefault="006E38B4" w:rsidP="00D02290">
            <w:pPr>
              <w:pStyle w:val="CellBody"/>
              <w:rPr>
                <w:lang w:val="en-US"/>
              </w:rPr>
            </w:pPr>
            <w:r w:rsidRPr="006159E6">
              <w:rPr>
                <w:lang w:val="en-US"/>
              </w:rPr>
              <w:t>M</w:t>
            </w:r>
          </w:p>
        </w:tc>
        <w:tc>
          <w:tcPr>
            <w:tcW w:w="1418" w:type="dxa"/>
          </w:tcPr>
          <w:p w14:paraId="54879C7C" w14:textId="77777777" w:rsidR="006E38B4" w:rsidRPr="006159E6" w:rsidRDefault="006E38B4" w:rsidP="00D02290">
            <w:pPr>
              <w:pStyle w:val="CellBody"/>
              <w:rPr>
                <w:lang w:val="en-US"/>
              </w:rPr>
            </w:pPr>
            <w:r w:rsidRPr="006159E6">
              <w:rPr>
                <w:lang w:val="en-US"/>
              </w:rPr>
              <w:t>Party</w:t>
            </w:r>
            <w:r w:rsidRPr="006159E6">
              <w:rPr>
                <w:lang w:val="en-US"/>
              </w:rPr>
              <w:softHyphen/>
              <w:t>Type</w:t>
            </w:r>
          </w:p>
        </w:tc>
        <w:tc>
          <w:tcPr>
            <w:tcW w:w="5812" w:type="dxa"/>
          </w:tcPr>
          <w:p w14:paraId="718B328F" w14:textId="77777777" w:rsidR="006E38B4" w:rsidRPr="006159E6" w:rsidRDefault="006E38B4" w:rsidP="00D02290">
            <w:pPr>
              <w:pStyle w:val="CellBody"/>
              <w:rPr>
                <w:lang w:val="en-US"/>
              </w:rPr>
            </w:pPr>
          </w:p>
        </w:tc>
      </w:tr>
      <w:tr w:rsidR="006E38B4" w:rsidRPr="006159E6" w14:paraId="5BB8677B" w14:textId="77777777" w:rsidTr="003854A5">
        <w:trPr>
          <w:cantSplit/>
        </w:trPr>
        <w:tc>
          <w:tcPr>
            <w:tcW w:w="1418" w:type="dxa"/>
          </w:tcPr>
          <w:p w14:paraId="4C2DF5B4" w14:textId="77777777" w:rsidR="006E38B4" w:rsidRPr="006159E6" w:rsidRDefault="006E38B4" w:rsidP="00D02290">
            <w:pPr>
              <w:pStyle w:val="CellBody"/>
              <w:rPr>
                <w:lang w:val="en-US"/>
              </w:rPr>
            </w:pPr>
            <w:r w:rsidRPr="006159E6">
              <w:rPr>
                <w:lang w:val="en-US"/>
              </w:rPr>
              <w:t>Spread</w:t>
            </w:r>
            <w:r w:rsidRPr="006159E6">
              <w:rPr>
                <w:lang w:val="en-US"/>
              </w:rPr>
              <w:softHyphen/>
              <w:t>Amount</w:t>
            </w:r>
          </w:p>
        </w:tc>
        <w:tc>
          <w:tcPr>
            <w:tcW w:w="850" w:type="dxa"/>
          </w:tcPr>
          <w:p w14:paraId="1A37D9DA" w14:textId="77777777" w:rsidR="006E38B4" w:rsidRPr="006159E6" w:rsidRDefault="006E38B4" w:rsidP="00D02290">
            <w:pPr>
              <w:pStyle w:val="CellBody"/>
              <w:rPr>
                <w:lang w:val="en-US"/>
              </w:rPr>
            </w:pPr>
            <w:r w:rsidRPr="006159E6">
              <w:rPr>
                <w:lang w:val="en-US"/>
              </w:rPr>
              <w:t>C</w:t>
            </w:r>
          </w:p>
        </w:tc>
        <w:tc>
          <w:tcPr>
            <w:tcW w:w="1418" w:type="dxa"/>
          </w:tcPr>
          <w:p w14:paraId="6BAD4367" w14:textId="77777777" w:rsidR="006E38B4" w:rsidRPr="006159E6" w:rsidRDefault="006E38B4" w:rsidP="00D02290">
            <w:pPr>
              <w:pStyle w:val="CellBody"/>
              <w:rPr>
                <w:lang w:val="en-US"/>
              </w:rPr>
            </w:pPr>
            <w:r w:rsidRPr="006159E6">
              <w:rPr>
                <w:lang w:val="en-US"/>
              </w:rPr>
              <w:t>Price</w:t>
            </w:r>
            <w:r w:rsidRPr="006159E6">
              <w:rPr>
                <w:lang w:val="en-US"/>
              </w:rPr>
              <w:softHyphen/>
              <w:t>Type</w:t>
            </w:r>
          </w:p>
        </w:tc>
        <w:tc>
          <w:tcPr>
            <w:tcW w:w="5812" w:type="dxa"/>
          </w:tcPr>
          <w:p w14:paraId="70FFC3FF" w14:textId="77777777" w:rsidR="006E38B4" w:rsidRPr="006159E6" w:rsidRDefault="006E38B4" w:rsidP="003D316D">
            <w:pPr>
              <w:pStyle w:val="CellBody"/>
              <w:keepNext/>
              <w:rPr>
                <w:rStyle w:val="Fett"/>
                <w:lang w:val="en-US"/>
              </w:rPr>
            </w:pPr>
            <w:r w:rsidRPr="006159E6">
              <w:rPr>
                <w:lang w:val="en-US"/>
              </w:rPr>
              <w:t>‘SpreadAmount’ may be a positive or negative value.</w:t>
            </w:r>
          </w:p>
          <w:p w14:paraId="1F0EF7F6" w14:textId="77777777" w:rsidR="006E38B4" w:rsidRPr="006159E6" w:rsidRDefault="006E38B4" w:rsidP="0096549D">
            <w:pPr>
              <w:pStyle w:val="CellBody"/>
              <w:rPr>
                <w:rStyle w:val="Fett"/>
                <w:lang w:val="en-US"/>
              </w:rPr>
            </w:pPr>
            <w:r w:rsidRPr="006159E6">
              <w:rPr>
                <w:rStyle w:val="Fett"/>
                <w:lang w:val="en-US"/>
              </w:rPr>
              <w:t>Occurrence:</w:t>
            </w:r>
          </w:p>
          <w:p w14:paraId="1C4B689E" w14:textId="77777777" w:rsidR="006E38B4" w:rsidRPr="006159E6" w:rsidRDefault="006E38B4" w:rsidP="00ED3F3F">
            <w:pPr>
              <w:pStyle w:val="condition1"/>
            </w:pPr>
            <w:r w:rsidRPr="006159E6">
              <w:t>If ‘SpreadRate’ is present, then this field must be omitted.</w:t>
            </w:r>
          </w:p>
          <w:p w14:paraId="13F93D7C" w14:textId="77777777" w:rsidR="006E38B4" w:rsidRPr="006159E6" w:rsidRDefault="00AB0EEF" w:rsidP="00ED3F3F">
            <w:pPr>
              <w:pStyle w:val="condition1"/>
            </w:pPr>
            <w:r w:rsidRPr="006159E6">
              <w:t>Else, this field</w:t>
            </w:r>
            <w:r w:rsidR="006E38B4" w:rsidRPr="006159E6">
              <w:t xml:space="preserve"> is mandatory.</w:t>
            </w:r>
          </w:p>
        </w:tc>
      </w:tr>
      <w:tr w:rsidR="006E38B4" w:rsidRPr="006159E6" w14:paraId="2DC8F0CA" w14:textId="77777777" w:rsidTr="003854A5">
        <w:trPr>
          <w:cantSplit/>
        </w:trPr>
        <w:tc>
          <w:tcPr>
            <w:tcW w:w="1418" w:type="dxa"/>
          </w:tcPr>
          <w:p w14:paraId="4C66C4AE" w14:textId="77777777" w:rsidR="006E38B4" w:rsidRPr="006159E6" w:rsidRDefault="006E38B4" w:rsidP="00D02290">
            <w:pPr>
              <w:pStyle w:val="CellBody"/>
              <w:rPr>
                <w:lang w:val="en-US"/>
              </w:rPr>
            </w:pPr>
            <w:r w:rsidRPr="006159E6">
              <w:rPr>
                <w:lang w:val="en-US"/>
              </w:rPr>
              <w:t>SpreadRate</w:t>
            </w:r>
          </w:p>
        </w:tc>
        <w:tc>
          <w:tcPr>
            <w:tcW w:w="850" w:type="dxa"/>
          </w:tcPr>
          <w:p w14:paraId="1D942FBD" w14:textId="77777777" w:rsidR="006E38B4" w:rsidRPr="006159E6" w:rsidRDefault="006E38B4" w:rsidP="00D02290">
            <w:pPr>
              <w:pStyle w:val="CellBody"/>
              <w:rPr>
                <w:lang w:val="en-US"/>
              </w:rPr>
            </w:pPr>
            <w:r w:rsidRPr="006159E6">
              <w:rPr>
                <w:lang w:val="en-US"/>
              </w:rPr>
              <w:t>C</w:t>
            </w:r>
          </w:p>
        </w:tc>
        <w:tc>
          <w:tcPr>
            <w:tcW w:w="1418" w:type="dxa"/>
          </w:tcPr>
          <w:p w14:paraId="58F8280C" w14:textId="77777777" w:rsidR="006E38B4" w:rsidRPr="006159E6" w:rsidRDefault="006E38B4" w:rsidP="00D02290">
            <w:pPr>
              <w:pStyle w:val="CellBody"/>
              <w:rPr>
                <w:lang w:val="en-US"/>
              </w:rPr>
            </w:pPr>
            <w:r w:rsidRPr="006159E6">
              <w:rPr>
                <w:lang w:val="en-US"/>
              </w:rPr>
              <w:t>QuantityType</w:t>
            </w:r>
          </w:p>
        </w:tc>
        <w:tc>
          <w:tcPr>
            <w:tcW w:w="5812" w:type="dxa"/>
          </w:tcPr>
          <w:p w14:paraId="43252BA7" w14:textId="77777777" w:rsidR="006E38B4" w:rsidRPr="006159E6" w:rsidRDefault="006E38B4" w:rsidP="003D316D">
            <w:pPr>
              <w:pStyle w:val="CellBody"/>
              <w:keepNext/>
              <w:rPr>
                <w:rStyle w:val="Fett"/>
                <w:lang w:val="en-US"/>
              </w:rPr>
            </w:pPr>
            <w:r w:rsidRPr="006159E6">
              <w:rPr>
                <w:lang w:val="en-US"/>
              </w:rPr>
              <w:t>‘SpreadRate’ may be a positive or negative value.</w:t>
            </w:r>
          </w:p>
          <w:p w14:paraId="0408709A" w14:textId="77777777" w:rsidR="006E38B4" w:rsidRPr="006159E6" w:rsidRDefault="006E38B4" w:rsidP="00316ED2">
            <w:pPr>
              <w:pStyle w:val="CellBody"/>
              <w:rPr>
                <w:rStyle w:val="Fett"/>
                <w:lang w:val="en-US"/>
              </w:rPr>
            </w:pPr>
            <w:r w:rsidRPr="006159E6">
              <w:rPr>
                <w:rStyle w:val="Fett"/>
                <w:lang w:val="en-US"/>
              </w:rPr>
              <w:t>Occurrence:</w:t>
            </w:r>
          </w:p>
          <w:p w14:paraId="52D469A2" w14:textId="77777777" w:rsidR="006E38B4" w:rsidRPr="006159E6" w:rsidRDefault="006E38B4" w:rsidP="00ED3F3F">
            <w:pPr>
              <w:pStyle w:val="condition1"/>
            </w:pPr>
            <w:r w:rsidRPr="006159E6">
              <w:t>If ‘SpreadAmount’ is present, then this field must be omitted.</w:t>
            </w:r>
          </w:p>
          <w:p w14:paraId="39E553B4" w14:textId="77777777" w:rsidR="006E38B4" w:rsidRPr="006159E6" w:rsidRDefault="00AB0EEF" w:rsidP="00ED3F3F">
            <w:pPr>
              <w:pStyle w:val="condition1"/>
            </w:pPr>
            <w:r w:rsidRPr="006159E6">
              <w:t>Else, this field</w:t>
            </w:r>
            <w:r w:rsidR="006E38B4" w:rsidRPr="006159E6">
              <w:t xml:space="preserve"> is mandatory.</w:t>
            </w:r>
          </w:p>
        </w:tc>
      </w:tr>
      <w:tr w:rsidR="006E38B4" w:rsidRPr="006159E6" w14:paraId="476DE795" w14:textId="77777777" w:rsidTr="003854A5">
        <w:trPr>
          <w:cantSplit/>
        </w:trPr>
        <w:tc>
          <w:tcPr>
            <w:tcW w:w="1418" w:type="dxa"/>
          </w:tcPr>
          <w:p w14:paraId="10CA4B67" w14:textId="77777777" w:rsidR="006E38B4" w:rsidRPr="006159E6" w:rsidRDefault="006E38B4" w:rsidP="00D02290">
            <w:pPr>
              <w:pStyle w:val="CellBody"/>
              <w:rPr>
                <w:lang w:val="en-US"/>
              </w:rPr>
            </w:pPr>
            <w:r w:rsidRPr="006159E6">
              <w:rPr>
                <w:lang w:val="en-US"/>
              </w:rPr>
              <w:t>Spread</w:t>
            </w:r>
            <w:r w:rsidRPr="006159E6">
              <w:rPr>
                <w:lang w:val="en-US"/>
              </w:rPr>
              <w:softHyphen/>
              <w:t>Currency</w:t>
            </w:r>
            <w:r w:rsidRPr="006159E6">
              <w:rPr>
                <w:lang w:val="en-US"/>
              </w:rPr>
              <w:softHyphen/>
              <w:t>Unit</w:t>
            </w:r>
          </w:p>
        </w:tc>
        <w:tc>
          <w:tcPr>
            <w:tcW w:w="850" w:type="dxa"/>
          </w:tcPr>
          <w:p w14:paraId="3BBB75FA" w14:textId="77777777" w:rsidR="006E38B4" w:rsidRPr="006159E6" w:rsidRDefault="006E38B4" w:rsidP="00D02290">
            <w:pPr>
              <w:pStyle w:val="CellBody"/>
              <w:rPr>
                <w:lang w:val="en-US"/>
              </w:rPr>
            </w:pPr>
            <w:r w:rsidRPr="006159E6">
              <w:rPr>
                <w:lang w:val="en-US"/>
              </w:rPr>
              <w:t>C</w:t>
            </w:r>
          </w:p>
        </w:tc>
        <w:tc>
          <w:tcPr>
            <w:tcW w:w="1418" w:type="dxa"/>
          </w:tcPr>
          <w:p w14:paraId="21A9BD35" w14:textId="77777777" w:rsidR="006E38B4" w:rsidRPr="006159E6" w:rsidRDefault="006E38B4"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07CC5560" w14:textId="77777777" w:rsidR="006E38B4" w:rsidRPr="006159E6" w:rsidRDefault="006E38B4" w:rsidP="00D02290">
            <w:pPr>
              <w:pStyle w:val="CellBody"/>
              <w:rPr>
                <w:rStyle w:val="Fett"/>
                <w:lang w:val="en-US"/>
              </w:rPr>
            </w:pPr>
            <w:r w:rsidRPr="006159E6">
              <w:rPr>
                <w:rStyle w:val="Fett"/>
                <w:lang w:val="en-US"/>
              </w:rPr>
              <w:t>Occurrence:</w:t>
            </w:r>
          </w:p>
          <w:p w14:paraId="44F4036A" w14:textId="77777777" w:rsidR="006E38B4" w:rsidRPr="006159E6" w:rsidRDefault="006E38B4" w:rsidP="00ED3F3F">
            <w:pPr>
              <w:pStyle w:val="condition1"/>
            </w:pPr>
            <w:r w:rsidRPr="006159E6">
              <w:t>If ‘SpreadRate’ is present, then this field must be omitted.</w:t>
            </w:r>
          </w:p>
          <w:p w14:paraId="6033D48B" w14:textId="77777777" w:rsidR="006E38B4" w:rsidRPr="006159E6" w:rsidRDefault="006E38B4" w:rsidP="00ED3F3F">
            <w:pPr>
              <w:pStyle w:val="condition1"/>
            </w:pPr>
            <w:r w:rsidRPr="006159E6">
              <w:t>If ‘SpreadAmount’ is present and ‘SpreadCurrencyUnit’ differs from settlement currency</w:t>
            </w:r>
            <w:r w:rsidR="006026EE" w:rsidRPr="006159E6">
              <w:t xml:space="preserve"> specified in </w:t>
            </w:r>
            <w:r w:rsidRPr="006159E6">
              <w:t>the ‘</w:t>
            </w:r>
            <w:r w:rsidR="00AD2AFE" w:rsidRPr="006159E6">
              <w:t>Broker</w:t>
            </w:r>
            <w:r w:rsidRPr="006159E6">
              <w:t>Confirmation/Currency’ field, then this field is mandatory.</w:t>
            </w:r>
          </w:p>
          <w:p w14:paraId="3F6DCCEF" w14:textId="77777777" w:rsidR="006E38B4" w:rsidRPr="006159E6" w:rsidRDefault="00AB0EEF" w:rsidP="00ED3F3F">
            <w:pPr>
              <w:pStyle w:val="condition1"/>
            </w:pPr>
            <w:r w:rsidRPr="006159E6">
              <w:t>Else, this field</w:t>
            </w:r>
            <w:r w:rsidR="006E38B4" w:rsidRPr="006159E6">
              <w:t xml:space="preserve"> must be omitted. </w:t>
            </w:r>
          </w:p>
          <w:p w14:paraId="725BD100" w14:textId="77777777" w:rsidR="006E38B4" w:rsidRPr="006159E6" w:rsidRDefault="006E38B4" w:rsidP="00D76013">
            <w:pPr>
              <w:pStyle w:val="CellBody"/>
              <w:rPr>
                <w:lang w:val="en-US"/>
              </w:rPr>
            </w:pPr>
            <w:r w:rsidRPr="006159E6">
              <w:rPr>
                <w:rStyle w:val="Fett"/>
                <w:lang w:val="en-US"/>
              </w:rPr>
              <w:t>Important</w:t>
            </w:r>
            <w:r w:rsidRPr="006159E6">
              <w:rPr>
                <w:lang w:val="en-US"/>
              </w:rPr>
              <w:t>: The spread must always be in the notional capacity unit.</w:t>
            </w:r>
          </w:p>
        </w:tc>
      </w:tr>
      <w:tr w:rsidR="006E38B4" w:rsidRPr="006159E6" w14:paraId="6FB52429" w14:textId="77777777" w:rsidTr="003854A5">
        <w:trPr>
          <w:cantSplit/>
        </w:trPr>
        <w:tc>
          <w:tcPr>
            <w:tcW w:w="9498" w:type="dxa"/>
            <w:gridSpan w:val="4"/>
            <w:shd w:val="clear" w:color="auto" w:fill="BFBFBF" w:themeFill="background1" w:themeFillShade="BF"/>
          </w:tcPr>
          <w:p w14:paraId="5E5A1F43" w14:textId="77777777" w:rsidR="006E38B4" w:rsidRPr="006159E6" w:rsidRDefault="006E38B4" w:rsidP="003854A5">
            <w:pPr>
              <w:pStyle w:val="CellBody"/>
              <w:keepNext/>
              <w:rPr>
                <w:lang w:val="en-US"/>
              </w:rPr>
            </w:pPr>
            <w:r w:rsidRPr="006159E6">
              <w:rPr>
                <w:rStyle w:val="XSDSectionTitle"/>
                <w:lang w:val="en-US"/>
              </w:rPr>
              <w:t>SpreadInformation/FXInformation</w:t>
            </w:r>
            <w:r w:rsidRPr="006159E6">
              <w:rPr>
                <w:lang w:val="en-US"/>
              </w:rPr>
              <w:t>: conditional section</w:t>
            </w:r>
          </w:p>
          <w:p w14:paraId="426E28E7" w14:textId="77777777" w:rsidR="006E38B4" w:rsidRPr="006159E6" w:rsidRDefault="006E38B4" w:rsidP="00930A4B">
            <w:pPr>
              <w:pStyle w:val="CellBody"/>
              <w:rPr>
                <w:rStyle w:val="Fett"/>
                <w:lang w:val="en-US"/>
              </w:rPr>
            </w:pPr>
            <w:r w:rsidRPr="006159E6">
              <w:rPr>
                <w:rStyle w:val="Fett"/>
                <w:lang w:val="en-US"/>
              </w:rPr>
              <w:t>Occurrence:</w:t>
            </w:r>
          </w:p>
          <w:p w14:paraId="1723FE69" w14:textId="77777777" w:rsidR="006E38B4" w:rsidRPr="006159E6" w:rsidRDefault="006E38B4" w:rsidP="00ED3F3F">
            <w:pPr>
              <w:pStyle w:val="condition1"/>
            </w:pPr>
            <w:r w:rsidRPr="006159E6">
              <w:t xml:space="preserve">If ‘SpreadCurrencyUnit’ is present, </w:t>
            </w:r>
            <w:r w:rsidR="002D14C4" w:rsidRPr="006159E6">
              <w:t xml:space="preserve">then </w:t>
            </w:r>
            <w:r w:rsidRPr="006159E6">
              <w:t>th</w:t>
            </w:r>
            <w:r w:rsidR="00A243D4" w:rsidRPr="006159E6">
              <w:t>is</w:t>
            </w:r>
            <w:r w:rsidRPr="006159E6">
              <w:t xml:space="preserve"> section is mandatory. </w:t>
            </w:r>
          </w:p>
          <w:p w14:paraId="5AE3C97A" w14:textId="77777777" w:rsidR="006E38B4" w:rsidRPr="006159E6" w:rsidRDefault="00AB0EEF" w:rsidP="00ED3F3F">
            <w:pPr>
              <w:pStyle w:val="condition1"/>
            </w:pPr>
            <w:r w:rsidRPr="006159E6">
              <w:t>Else, this section</w:t>
            </w:r>
            <w:r w:rsidR="006E38B4" w:rsidRPr="006159E6">
              <w:t xml:space="preserve"> must be omitted.</w:t>
            </w:r>
          </w:p>
        </w:tc>
      </w:tr>
      <w:tr w:rsidR="006E38B4" w:rsidRPr="006159E6" w14:paraId="0E4F7E1D" w14:textId="77777777" w:rsidTr="003854A5">
        <w:trPr>
          <w:cantSplit/>
        </w:trPr>
        <w:tc>
          <w:tcPr>
            <w:tcW w:w="9498" w:type="dxa"/>
            <w:gridSpan w:val="4"/>
            <w:shd w:val="clear" w:color="auto" w:fill="BFBFBF" w:themeFill="background1" w:themeFillShade="BF"/>
          </w:tcPr>
          <w:p w14:paraId="133926BE" w14:textId="77777777" w:rsidR="006E38B4" w:rsidRPr="006159E6" w:rsidRDefault="006E38B4" w:rsidP="00D02290">
            <w:pPr>
              <w:pStyle w:val="CellBody"/>
              <w:rPr>
                <w:lang w:val="en-US"/>
              </w:rPr>
            </w:pPr>
            <w:r w:rsidRPr="006159E6">
              <w:rPr>
                <w:rStyle w:val="XSDSectionTitle"/>
                <w:lang w:val="en-US"/>
              </w:rPr>
              <w:t>FXInformation/XSD choice</w:t>
            </w:r>
            <w:r w:rsidRPr="006159E6">
              <w:rPr>
                <w:lang w:val="en-US"/>
              </w:rPr>
              <w:t>: mandatory section</w:t>
            </w:r>
          </w:p>
          <w:p w14:paraId="12900597" w14:textId="77777777" w:rsidR="006E38B4" w:rsidRPr="006159E6" w:rsidRDefault="006E38B4" w:rsidP="009E2B3A">
            <w:pPr>
              <w:pStyle w:val="CellBody"/>
              <w:rPr>
                <w:rStyle w:val="Fett"/>
                <w:lang w:val="en-US"/>
              </w:rPr>
            </w:pPr>
            <w:r w:rsidRPr="006159E6">
              <w:rPr>
                <w:rStyle w:val="Fett"/>
                <w:lang w:val="en-US"/>
              </w:rPr>
              <w:t>Choices:</w:t>
            </w:r>
          </w:p>
          <w:p w14:paraId="3A333F08" w14:textId="77777777" w:rsidR="006E38B4" w:rsidRPr="006159E6" w:rsidRDefault="006E38B4" w:rsidP="00ED3F3F">
            <w:pPr>
              <w:pStyle w:val="condition1"/>
            </w:pPr>
            <w:r w:rsidRPr="006159E6">
              <w:t xml:space="preserve">If ‘FXReference’ is present, then ‘FXMethod’ must also be present and ‘FXRate’ must be omitted. </w:t>
            </w:r>
          </w:p>
          <w:p w14:paraId="5B05F331" w14:textId="77777777" w:rsidR="006E38B4" w:rsidRPr="006159E6" w:rsidRDefault="006E38B4" w:rsidP="00ED3F3F">
            <w:pPr>
              <w:pStyle w:val="condition1"/>
              <w:rPr>
                <w:b/>
                <w:bCs/>
              </w:rPr>
            </w:pPr>
            <w:r w:rsidRPr="006159E6">
              <w:t>Else, ‘FXRate’ is mandatory and ‘FXReference’ and ‘FXMethod’ must be omitted.</w:t>
            </w:r>
            <w:r w:rsidRPr="006159E6">
              <w:rPr>
                <w:rStyle w:val="Fett"/>
              </w:rPr>
              <w:t xml:space="preserve"> </w:t>
            </w:r>
          </w:p>
        </w:tc>
      </w:tr>
      <w:tr w:rsidR="006E38B4" w:rsidRPr="006159E6" w14:paraId="42282901" w14:textId="77777777" w:rsidTr="003854A5">
        <w:trPr>
          <w:cantSplit/>
        </w:trPr>
        <w:tc>
          <w:tcPr>
            <w:tcW w:w="1418" w:type="dxa"/>
          </w:tcPr>
          <w:p w14:paraId="1AA5D3D0" w14:textId="77777777" w:rsidR="006E38B4" w:rsidRPr="006159E6" w:rsidRDefault="006E38B4" w:rsidP="00D02290">
            <w:pPr>
              <w:pStyle w:val="CellBody"/>
              <w:rPr>
                <w:lang w:val="en-US"/>
              </w:rPr>
            </w:pPr>
            <w:r w:rsidRPr="006159E6">
              <w:rPr>
                <w:lang w:val="en-US"/>
              </w:rPr>
              <w:t>FX</w:t>
            </w:r>
            <w:r w:rsidRPr="006159E6">
              <w:rPr>
                <w:lang w:val="en-US"/>
              </w:rPr>
              <w:softHyphen/>
              <w:t>Reference</w:t>
            </w:r>
          </w:p>
        </w:tc>
        <w:tc>
          <w:tcPr>
            <w:tcW w:w="850" w:type="dxa"/>
          </w:tcPr>
          <w:p w14:paraId="66BB8BA8" w14:textId="77777777" w:rsidR="006E38B4" w:rsidRPr="006159E6" w:rsidRDefault="006E38B4" w:rsidP="00D02290">
            <w:pPr>
              <w:pStyle w:val="CellBody"/>
              <w:rPr>
                <w:lang w:val="en-US"/>
              </w:rPr>
            </w:pPr>
            <w:r w:rsidRPr="006159E6">
              <w:rPr>
                <w:lang w:val="en-US"/>
              </w:rPr>
              <w:t>M+CH</w:t>
            </w:r>
          </w:p>
        </w:tc>
        <w:tc>
          <w:tcPr>
            <w:tcW w:w="1418" w:type="dxa"/>
          </w:tcPr>
          <w:p w14:paraId="43E9959B" w14:textId="77777777" w:rsidR="006E38B4" w:rsidRPr="006159E6" w:rsidRDefault="006E38B4" w:rsidP="00D02290">
            <w:pPr>
              <w:pStyle w:val="CellBody"/>
              <w:rPr>
                <w:lang w:val="en-US"/>
              </w:rPr>
            </w:pPr>
            <w:r w:rsidRPr="006159E6">
              <w:rPr>
                <w:lang w:val="en-US"/>
              </w:rPr>
              <w:t>FXReference</w:t>
            </w:r>
            <w:r w:rsidRPr="006159E6">
              <w:rPr>
                <w:lang w:val="en-US"/>
              </w:rPr>
              <w:softHyphen/>
              <w:t>Type</w:t>
            </w:r>
          </w:p>
        </w:tc>
        <w:tc>
          <w:tcPr>
            <w:tcW w:w="5812" w:type="dxa"/>
          </w:tcPr>
          <w:p w14:paraId="731D3286" w14:textId="77777777" w:rsidR="006E38B4" w:rsidRPr="006159E6" w:rsidRDefault="00B76B7C" w:rsidP="00B76B7C">
            <w:pPr>
              <w:pStyle w:val="CellBody"/>
              <w:rPr>
                <w:lang w:val="en-US"/>
              </w:rPr>
            </w:pPr>
            <w:r>
              <w:rPr>
                <w:lang w:val="en-US"/>
              </w:rPr>
              <w:t>The r</w:t>
            </w:r>
            <w:r w:rsidR="006E38B4" w:rsidRPr="006159E6">
              <w:rPr>
                <w:lang w:val="en-US"/>
              </w:rPr>
              <w:t>eference conversion rate from the ‘SpreadCurrency</w:t>
            </w:r>
            <w:r w:rsidR="006E38B4" w:rsidRPr="006159E6">
              <w:rPr>
                <w:lang w:val="en-US"/>
              </w:rPr>
              <w:softHyphen/>
              <w:t xml:space="preserve">Unit’ to the settlement currency unit for the </w:t>
            </w:r>
            <w:r w:rsidR="00560C7B">
              <w:rPr>
                <w:lang w:val="en-US"/>
              </w:rPr>
              <w:t>trade</w:t>
            </w:r>
            <w:r w:rsidR="006E38B4" w:rsidRPr="006159E6">
              <w:rPr>
                <w:lang w:val="en-US"/>
              </w:rPr>
              <w:t xml:space="preserve">. </w:t>
            </w:r>
          </w:p>
        </w:tc>
      </w:tr>
      <w:tr w:rsidR="006E38B4" w:rsidRPr="006159E6" w14:paraId="3C64AAEC" w14:textId="77777777" w:rsidTr="003854A5">
        <w:trPr>
          <w:cantSplit/>
        </w:trPr>
        <w:tc>
          <w:tcPr>
            <w:tcW w:w="1418" w:type="dxa"/>
          </w:tcPr>
          <w:p w14:paraId="19B9DB9D" w14:textId="77777777" w:rsidR="006E38B4" w:rsidRPr="006159E6" w:rsidRDefault="006E38B4" w:rsidP="00D02290">
            <w:pPr>
              <w:pStyle w:val="CellBody"/>
              <w:rPr>
                <w:lang w:val="en-US"/>
              </w:rPr>
            </w:pPr>
            <w:r w:rsidRPr="006159E6">
              <w:rPr>
                <w:lang w:val="en-US"/>
              </w:rPr>
              <w:lastRenderedPageBreak/>
              <w:t>FX</w:t>
            </w:r>
            <w:r w:rsidRPr="006159E6">
              <w:rPr>
                <w:lang w:val="en-US"/>
              </w:rPr>
              <w:softHyphen/>
              <w:t>Method</w:t>
            </w:r>
          </w:p>
        </w:tc>
        <w:tc>
          <w:tcPr>
            <w:tcW w:w="850" w:type="dxa"/>
          </w:tcPr>
          <w:p w14:paraId="0A2ADE1F" w14:textId="77777777" w:rsidR="006E38B4" w:rsidRPr="006159E6" w:rsidRDefault="006E38B4" w:rsidP="00D02290">
            <w:pPr>
              <w:pStyle w:val="CellBody"/>
              <w:rPr>
                <w:lang w:val="en-US"/>
              </w:rPr>
            </w:pPr>
            <w:r w:rsidRPr="006159E6">
              <w:rPr>
                <w:lang w:val="en-US"/>
              </w:rPr>
              <w:t>M+CH</w:t>
            </w:r>
          </w:p>
        </w:tc>
        <w:tc>
          <w:tcPr>
            <w:tcW w:w="1418" w:type="dxa"/>
          </w:tcPr>
          <w:p w14:paraId="2997F4B3" w14:textId="77777777" w:rsidR="006E38B4" w:rsidRPr="006159E6" w:rsidRDefault="006E38B4" w:rsidP="00D02290">
            <w:pPr>
              <w:pStyle w:val="CellBody"/>
              <w:rPr>
                <w:lang w:val="en-US"/>
              </w:rPr>
            </w:pPr>
            <w:r w:rsidRPr="006159E6">
              <w:rPr>
                <w:lang w:val="en-US"/>
              </w:rPr>
              <w:t>FX</w:t>
            </w:r>
            <w:r w:rsidRPr="006159E6">
              <w:rPr>
                <w:lang w:val="en-US"/>
              </w:rPr>
              <w:softHyphen/>
              <w:t>Conversion</w:t>
            </w:r>
            <w:r w:rsidRPr="006159E6">
              <w:rPr>
                <w:lang w:val="en-US"/>
              </w:rPr>
              <w:softHyphen/>
              <w:t>Method</w:t>
            </w:r>
            <w:r w:rsidRPr="006159E6">
              <w:rPr>
                <w:lang w:val="en-US"/>
              </w:rPr>
              <w:softHyphen/>
              <w:t>Type</w:t>
            </w:r>
          </w:p>
        </w:tc>
        <w:tc>
          <w:tcPr>
            <w:tcW w:w="5812" w:type="dxa"/>
          </w:tcPr>
          <w:p w14:paraId="45933BA9" w14:textId="77777777" w:rsidR="006E38B4" w:rsidRPr="006159E6" w:rsidRDefault="006E38B4" w:rsidP="00D02290">
            <w:pPr>
              <w:pStyle w:val="CellBody"/>
              <w:rPr>
                <w:lang w:val="en-US"/>
              </w:rPr>
            </w:pPr>
          </w:p>
        </w:tc>
      </w:tr>
      <w:tr w:rsidR="006E38B4" w:rsidRPr="006159E6" w14:paraId="72964C1A" w14:textId="77777777" w:rsidTr="003854A5">
        <w:trPr>
          <w:cantSplit/>
        </w:trPr>
        <w:tc>
          <w:tcPr>
            <w:tcW w:w="1418" w:type="dxa"/>
          </w:tcPr>
          <w:p w14:paraId="7CFDE21E" w14:textId="77777777" w:rsidR="006E38B4" w:rsidRPr="006159E6" w:rsidRDefault="006E38B4" w:rsidP="00D02290">
            <w:pPr>
              <w:pStyle w:val="CellBody"/>
              <w:rPr>
                <w:lang w:val="en-US"/>
              </w:rPr>
            </w:pPr>
            <w:r w:rsidRPr="006159E6">
              <w:rPr>
                <w:lang w:val="en-US"/>
              </w:rPr>
              <w:t>FX</w:t>
            </w:r>
            <w:r w:rsidRPr="006159E6">
              <w:rPr>
                <w:lang w:val="en-US"/>
              </w:rPr>
              <w:softHyphen/>
              <w:t>Rate</w:t>
            </w:r>
          </w:p>
        </w:tc>
        <w:tc>
          <w:tcPr>
            <w:tcW w:w="850" w:type="dxa"/>
          </w:tcPr>
          <w:p w14:paraId="32D8968E" w14:textId="77777777" w:rsidR="006E38B4" w:rsidRPr="006159E6" w:rsidRDefault="006E38B4" w:rsidP="00D02290">
            <w:pPr>
              <w:pStyle w:val="CellBody"/>
              <w:rPr>
                <w:lang w:val="en-US"/>
              </w:rPr>
            </w:pPr>
            <w:r w:rsidRPr="006159E6">
              <w:rPr>
                <w:lang w:val="en-US"/>
              </w:rPr>
              <w:t>M+CH</w:t>
            </w:r>
          </w:p>
        </w:tc>
        <w:tc>
          <w:tcPr>
            <w:tcW w:w="1418" w:type="dxa"/>
          </w:tcPr>
          <w:p w14:paraId="3A149097" w14:textId="77777777" w:rsidR="006E38B4" w:rsidRPr="006159E6" w:rsidRDefault="006E38B4" w:rsidP="00D02290">
            <w:pPr>
              <w:pStyle w:val="CellBody"/>
              <w:rPr>
                <w:lang w:val="en-US"/>
              </w:rPr>
            </w:pPr>
            <w:r w:rsidRPr="006159E6">
              <w:rPr>
                <w:lang w:val="en-US"/>
              </w:rPr>
              <w:t>Quantity</w:t>
            </w:r>
            <w:r w:rsidRPr="006159E6">
              <w:rPr>
                <w:lang w:val="en-US"/>
              </w:rPr>
              <w:softHyphen/>
              <w:t>Type</w:t>
            </w:r>
          </w:p>
        </w:tc>
        <w:tc>
          <w:tcPr>
            <w:tcW w:w="5812" w:type="dxa"/>
          </w:tcPr>
          <w:p w14:paraId="41FBC3E0" w14:textId="77777777" w:rsidR="006E38B4" w:rsidRPr="006159E6" w:rsidRDefault="00B76B7C" w:rsidP="00B76B7C">
            <w:pPr>
              <w:pStyle w:val="CellBody"/>
              <w:rPr>
                <w:lang w:val="en-US"/>
              </w:rPr>
            </w:pPr>
            <w:r>
              <w:rPr>
                <w:lang w:val="en-US"/>
              </w:rPr>
              <w:t>The c</w:t>
            </w:r>
            <w:r w:rsidR="006E38B4" w:rsidRPr="006159E6">
              <w:rPr>
                <w:lang w:val="en-US"/>
              </w:rPr>
              <w:t>onversion rate from the ‘Spread</w:t>
            </w:r>
            <w:r w:rsidR="006E38B4" w:rsidRPr="006159E6">
              <w:rPr>
                <w:lang w:val="en-US"/>
              </w:rPr>
              <w:softHyphen/>
              <w:t>Currency</w:t>
            </w:r>
            <w:r w:rsidR="006E38B4" w:rsidRPr="006159E6">
              <w:rPr>
                <w:lang w:val="en-US"/>
              </w:rPr>
              <w:softHyphen/>
              <w:t>Unit’ to the settlement currency</w:t>
            </w:r>
            <w:r w:rsidR="006E38B4" w:rsidRPr="006159E6">
              <w:rPr>
                <w:lang w:val="en-US"/>
              </w:rPr>
              <w:softHyphen/>
              <w:t xml:space="preserve"> unit for the </w:t>
            </w:r>
            <w:r w:rsidR="00560C7B">
              <w:rPr>
                <w:lang w:val="en-US"/>
              </w:rPr>
              <w:t>trade</w:t>
            </w:r>
            <w:r w:rsidR="006026EE" w:rsidRPr="006159E6">
              <w:rPr>
                <w:lang w:val="en-US"/>
              </w:rPr>
              <w:t xml:space="preserve"> specified in </w:t>
            </w:r>
            <w:r w:rsidR="006E38B4" w:rsidRPr="006159E6">
              <w:rPr>
                <w:lang w:val="en-US"/>
              </w:rPr>
              <w:t>the ‘</w:t>
            </w:r>
            <w:r w:rsidR="00354920" w:rsidRPr="006159E6">
              <w:rPr>
                <w:lang w:val="en-US"/>
              </w:rPr>
              <w:t>Broker</w:t>
            </w:r>
            <w:r w:rsidR="006E38B4" w:rsidRPr="006159E6">
              <w:rPr>
                <w:lang w:val="en-US"/>
              </w:rPr>
              <w:t xml:space="preserve">Confirmation/Currency’ field. </w:t>
            </w:r>
          </w:p>
        </w:tc>
      </w:tr>
      <w:tr w:rsidR="006E38B4" w:rsidRPr="006159E6" w14:paraId="1308BEC7" w14:textId="77777777" w:rsidTr="003854A5">
        <w:trPr>
          <w:cantSplit/>
        </w:trPr>
        <w:tc>
          <w:tcPr>
            <w:tcW w:w="9498" w:type="dxa"/>
            <w:gridSpan w:val="4"/>
            <w:shd w:val="clear" w:color="auto" w:fill="BFBFBF" w:themeFill="background1" w:themeFillShade="BF"/>
          </w:tcPr>
          <w:p w14:paraId="0AF27896"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XSD choice</w:t>
            </w:r>
            <w:r w:rsidRPr="006159E6">
              <w:rPr>
                <w:lang w:val="en-US"/>
              </w:rPr>
              <w:t xml:space="preserve"> </w:t>
            </w:r>
          </w:p>
        </w:tc>
      </w:tr>
      <w:tr w:rsidR="006E38B4" w:rsidRPr="006159E6" w14:paraId="73805F16" w14:textId="77777777" w:rsidTr="003854A5">
        <w:trPr>
          <w:cantSplit/>
        </w:trPr>
        <w:tc>
          <w:tcPr>
            <w:tcW w:w="9498" w:type="dxa"/>
            <w:gridSpan w:val="4"/>
            <w:shd w:val="clear" w:color="auto" w:fill="BFBFBF" w:themeFill="background1" w:themeFillShade="BF"/>
          </w:tcPr>
          <w:p w14:paraId="518B992E"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FXInformation</w:t>
            </w:r>
            <w:r w:rsidRPr="006159E6">
              <w:rPr>
                <w:lang w:val="en-US"/>
              </w:rPr>
              <w:t xml:space="preserve"> </w:t>
            </w:r>
          </w:p>
        </w:tc>
      </w:tr>
      <w:tr w:rsidR="006E38B4" w:rsidRPr="006159E6" w14:paraId="30D3F2BF" w14:textId="77777777" w:rsidTr="003854A5">
        <w:trPr>
          <w:cantSplit/>
        </w:trPr>
        <w:tc>
          <w:tcPr>
            <w:tcW w:w="9498" w:type="dxa"/>
            <w:gridSpan w:val="4"/>
            <w:shd w:val="clear" w:color="auto" w:fill="BFBFBF" w:themeFill="background1" w:themeFillShade="BF"/>
          </w:tcPr>
          <w:p w14:paraId="1ECCC5FB"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SpreadInformation</w:t>
            </w:r>
            <w:r w:rsidRPr="006159E6">
              <w:rPr>
                <w:lang w:val="en-US"/>
              </w:rPr>
              <w:t xml:space="preserve"> </w:t>
            </w:r>
          </w:p>
        </w:tc>
      </w:tr>
      <w:tr w:rsidR="006E38B4" w:rsidRPr="006159E6" w14:paraId="7A97CEA2" w14:textId="77777777" w:rsidTr="003854A5">
        <w:trPr>
          <w:cantSplit/>
        </w:trPr>
        <w:tc>
          <w:tcPr>
            <w:tcW w:w="9498" w:type="dxa"/>
            <w:gridSpan w:val="4"/>
            <w:shd w:val="clear" w:color="auto" w:fill="BFBFBF" w:themeFill="background1" w:themeFillShade="BF"/>
          </w:tcPr>
          <w:p w14:paraId="4E144494" w14:textId="77777777" w:rsidR="006E38B4" w:rsidRPr="006159E6" w:rsidRDefault="006E38B4" w:rsidP="001E0E8D">
            <w:pPr>
              <w:pStyle w:val="CellBody"/>
              <w:keepNext/>
              <w:rPr>
                <w:b/>
                <w:lang w:val="en-US"/>
              </w:rPr>
            </w:pPr>
            <w:r w:rsidRPr="006159E6">
              <w:rPr>
                <w:rStyle w:val="XSDSectionTitle"/>
                <w:lang w:val="en-US"/>
              </w:rPr>
              <w:t>CommodityReference/CalculationPeriods</w:t>
            </w:r>
            <w:r w:rsidRPr="006159E6">
              <w:rPr>
                <w:lang w:val="en-US"/>
              </w:rPr>
              <w:t xml:space="preserve">: </w:t>
            </w:r>
            <w:r w:rsidR="006A4145" w:rsidRPr="006159E6">
              <w:rPr>
                <w:lang w:val="en-US"/>
              </w:rPr>
              <w:t>mandatory</w:t>
            </w:r>
            <w:r w:rsidRPr="006159E6">
              <w:rPr>
                <w:lang w:val="en-US"/>
              </w:rPr>
              <w:t xml:space="preserve"> section</w:t>
            </w:r>
          </w:p>
        </w:tc>
      </w:tr>
      <w:tr w:rsidR="006E38B4" w:rsidRPr="006159E6" w14:paraId="1F2584F8" w14:textId="77777777" w:rsidTr="003854A5">
        <w:trPr>
          <w:cantSplit/>
        </w:trPr>
        <w:tc>
          <w:tcPr>
            <w:tcW w:w="9498" w:type="dxa"/>
            <w:gridSpan w:val="4"/>
            <w:shd w:val="clear" w:color="auto" w:fill="BFBFBF" w:themeFill="background1" w:themeFillShade="BF"/>
          </w:tcPr>
          <w:p w14:paraId="2CDF1A22" w14:textId="77777777" w:rsidR="006E38B4" w:rsidRPr="006159E6" w:rsidRDefault="006E38B4" w:rsidP="001E0E8D">
            <w:pPr>
              <w:pStyle w:val="CellBody"/>
              <w:keepNext/>
              <w:keepLines/>
              <w:rPr>
                <w:lang w:val="en-US"/>
              </w:rPr>
            </w:pPr>
            <w:r w:rsidRPr="006159E6">
              <w:rPr>
                <w:rStyle w:val="XSDSectionTitle"/>
                <w:lang w:val="en-US"/>
              </w:rPr>
              <w:t>CalculationPeriods/CalculationPeriod</w:t>
            </w:r>
            <w:r w:rsidRPr="006159E6">
              <w:rPr>
                <w:lang w:val="en-US"/>
              </w:rPr>
              <w:t>: mandatory</w:t>
            </w:r>
            <w:r w:rsidR="005A21FF" w:rsidRPr="006159E6">
              <w:rPr>
                <w:lang w:val="en-US"/>
              </w:rPr>
              <w:t>,</w:t>
            </w:r>
            <w:r w:rsidRPr="006159E6">
              <w:rPr>
                <w:lang w:val="en-US"/>
              </w:rPr>
              <w:t xml:space="preserve"> repeatable section (1-n)</w:t>
            </w:r>
          </w:p>
          <w:p w14:paraId="05FA58CE" w14:textId="77777777" w:rsidR="006E38B4" w:rsidRPr="006159E6" w:rsidRDefault="006E38B4" w:rsidP="00E85FD9">
            <w:pPr>
              <w:pStyle w:val="CellBody"/>
              <w:rPr>
                <w:rStyle w:val="Fett"/>
                <w:lang w:val="en-US"/>
              </w:rPr>
            </w:pPr>
            <w:r w:rsidRPr="006159E6">
              <w:rPr>
                <w:rStyle w:val="Fett"/>
                <w:lang w:val="en-US"/>
              </w:rPr>
              <w:t>Values:</w:t>
            </w:r>
          </w:p>
          <w:p w14:paraId="702D9121" w14:textId="77777777" w:rsidR="006E38B4" w:rsidRPr="006159E6" w:rsidRDefault="006E38B4" w:rsidP="00ED3F3F">
            <w:pPr>
              <w:pStyle w:val="condition1"/>
            </w:pPr>
            <w:r w:rsidRPr="006159E6">
              <w:t>If ‘TransactionType’ is a Financial Transaction, then each ‘CalculationPeriod’ section must correspond to precisely one ‘DeliveryPeriod’ section. The ‘CalculationPeriod’ and corresponding ‘DeliveryPeriod’ sections must appear in the same order in ‘CalculationPeriods’ and ‘DeliveryPeriods’, respectively.</w:t>
            </w:r>
          </w:p>
        </w:tc>
      </w:tr>
      <w:tr w:rsidR="006E38B4" w:rsidRPr="006159E6" w14:paraId="0337AF7D" w14:textId="77777777" w:rsidTr="003854A5">
        <w:trPr>
          <w:cantSplit/>
        </w:trPr>
        <w:tc>
          <w:tcPr>
            <w:tcW w:w="1418" w:type="dxa"/>
          </w:tcPr>
          <w:p w14:paraId="7D6AD9CF" w14:textId="77777777" w:rsidR="006E38B4" w:rsidRPr="006159E6" w:rsidRDefault="006E38B4" w:rsidP="00D02290">
            <w:pPr>
              <w:pStyle w:val="CellBody"/>
              <w:rPr>
                <w:lang w:val="en-US"/>
              </w:rPr>
            </w:pPr>
            <w:r w:rsidRPr="006159E6">
              <w:rPr>
                <w:lang w:val="en-US"/>
              </w:rPr>
              <w:t>StartDate</w:t>
            </w:r>
          </w:p>
        </w:tc>
        <w:tc>
          <w:tcPr>
            <w:tcW w:w="850" w:type="dxa"/>
          </w:tcPr>
          <w:p w14:paraId="0732D17D" w14:textId="77777777" w:rsidR="006E38B4" w:rsidRPr="006159E6" w:rsidRDefault="006E38B4" w:rsidP="00D02290">
            <w:pPr>
              <w:pStyle w:val="CellBody"/>
              <w:rPr>
                <w:lang w:val="en-US"/>
              </w:rPr>
            </w:pPr>
            <w:r w:rsidRPr="006159E6">
              <w:rPr>
                <w:lang w:val="en-US"/>
              </w:rPr>
              <w:t>M</w:t>
            </w:r>
          </w:p>
        </w:tc>
        <w:tc>
          <w:tcPr>
            <w:tcW w:w="1418" w:type="dxa"/>
          </w:tcPr>
          <w:p w14:paraId="439B627B" w14:textId="77777777" w:rsidR="006E38B4" w:rsidRPr="006159E6" w:rsidRDefault="006E38B4" w:rsidP="00D02290">
            <w:pPr>
              <w:pStyle w:val="CellBody"/>
              <w:rPr>
                <w:lang w:val="en-US"/>
              </w:rPr>
            </w:pPr>
            <w:r w:rsidRPr="006159E6">
              <w:rPr>
                <w:lang w:val="en-US"/>
              </w:rPr>
              <w:t>DateType</w:t>
            </w:r>
          </w:p>
        </w:tc>
        <w:tc>
          <w:tcPr>
            <w:tcW w:w="5812" w:type="dxa"/>
          </w:tcPr>
          <w:p w14:paraId="3B1DD9C2" w14:textId="77777777" w:rsidR="006E38B4" w:rsidRPr="006159E6" w:rsidRDefault="006E38B4" w:rsidP="00D02290">
            <w:pPr>
              <w:pStyle w:val="CellBody"/>
              <w:rPr>
                <w:lang w:val="en-US"/>
              </w:rPr>
            </w:pPr>
          </w:p>
        </w:tc>
      </w:tr>
      <w:tr w:rsidR="006E38B4" w:rsidRPr="006159E6" w14:paraId="4BECB182" w14:textId="77777777" w:rsidTr="003854A5">
        <w:trPr>
          <w:cantSplit/>
        </w:trPr>
        <w:tc>
          <w:tcPr>
            <w:tcW w:w="1418" w:type="dxa"/>
          </w:tcPr>
          <w:p w14:paraId="0A53F0E1" w14:textId="77777777" w:rsidR="006E38B4" w:rsidRPr="006159E6" w:rsidRDefault="006E38B4" w:rsidP="00D02290">
            <w:pPr>
              <w:pStyle w:val="CellBody"/>
              <w:rPr>
                <w:lang w:val="en-US"/>
              </w:rPr>
            </w:pPr>
            <w:r w:rsidRPr="006159E6">
              <w:rPr>
                <w:lang w:val="en-US"/>
              </w:rPr>
              <w:t>EndDate</w:t>
            </w:r>
          </w:p>
        </w:tc>
        <w:tc>
          <w:tcPr>
            <w:tcW w:w="850" w:type="dxa"/>
          </w:tcPr>
          <w:p w14:paraId="514CB07F" w14:textId="77777777" w:rsidR="006E38B4" w:rsidRPr="006159E6" w:rsidRDefault="006E38B4" w:rsidP="00D02290">
            <w:pPr>
              <w:pStyle w:val="CellBody"/>
              <w:rPr>
                <w:lang w:val="en-US"/>
              </w:rPr>
            </w:pPr>
            <w:r w:rsidRPr="006159E6">
              <w:rPr>
                <w:lang w:val="en-US"/>
              </w:rPr>
              <w:t>M+C</w:t>
            </w:r>
          </w:p>
        </w:tc>
        <w:tc>
          <w:tcPr>
            <w:tcW w:w="1418" w:type="dxa"/>
          </w:tcPr>
          <w:p w14:paraId="061BD0EC" w14:textId="77777777" w:rsidR="006E38B4" w:rsidRPr="006159E6" w:rsidRDefault="006E38B4" w:rsidP="00D02290">
            <w:pPr>
              <w:pStyle w:val="CellBody"/>
              <w:rPr>
                <w:lang w:val="en-US"/>
              </w:rPr>
            </w:pPr>
            <w:r w:rsidRPr="006159E6">
              <w:rPr>
                <w:lang w:val="en-US"/>
              </w:rPr>
              <w:t>DateType</w:t>
            </w:r>
          </w:p>
        </w:tc>
        <w:tc>
          <w:tcPr>
            <w:tcW w:w="5812" w:type="dxa"/>
          </w:tcPr>
          <w:p w14:paraId="742A9B4A" w14:textId="77777777" w:rsidR="006E38B4" w:rsidRPr="006159E6" w:rsidRDefault="006E38B4" w:rsidP="008679E2">
            <w:pPr>
              <w:pStyle w:val="CellBody"/>
              <w:rPr>
                <w:rStyle w:val="Fett"/>
                <w:lang w:val="en-US"/>
              </w:rPr>
            </w:pPr>
            <w:r w:rsidRPr="006159E6">
              <w:rPr>
                <w:lang w:val="en-US"/>
              </w:rPr>
              <w:t>The ‘EndDate’ is the last day of the specified period.</w:t>
            </w:r>
          </w:p>
          <w:p w14:paraId="21945082" w14:textId="77777777" w:rsidR="006E38B4" w:rsidRPr="006159E6" w:rsidRDefault="006E38B4" w:rsidP="008679E2">
            <w:pPr>
              <w:pStyle w:val="CellBody"/>
              <w:rPr>
                <w:rStyle w:val="Fett"/>
                <w:lang w:val="en-US"/>
              </w:rPr>
            </w:pPr>
            <w:r w:rsidRPr="006159E6">
              <w:rPr>
                <w:rStyle w:val="Fett"/>
                <w:lang w:val="en-US"/>
              </w:rPr>
              <w:t>Values:</w:t>
            </w:r>
          </w:p>
          <w:p w14:paraId="51E150FC" w14:textId="77777777" w:rsidR="006E38B4" w:rsidRPr="006159E6" w:rsidRDefault="006E38B4" w:rsidP="00ED3F3F">
            <w:pPr>
              <w:pStyle w:val="condition1"/>
            </w:pPr>
            <w:r w:rsidRPr="006159E6">
              <w:t>The ‘EndDate’ must be on or after the associated ‘StartDate’.</w:t>
            </w:r>
          </w:p>
        </w:tc>
      </w:tr>
      <w:tr w:rsidR="006E38B4" w:rsidRPr="006159E6" w14:paraId="6728626F" w14:textId="77777777" w:rsidTr="003854A5">
        <w:trPr>
          <w:cantSplit/>
        </w:trPr>
        <w:tc>
          <w:tcPr>
            <w:tcW w:w="1418" w:type="dxa"/>
          </w:tcPr>
          <w:p w14:paraId="52629986" w14:textId="77777777" w:rsidR="006E38B4" w:rsidRPr="006159E6" w:rsidRDefault="006E38B4" w:rsidP="00D02290">
            <w:pPr>
              <w:pStyle w:val="CellBody"/>
              <w:rPr>
                <w:lang w:val="en-US"/>
              </w:rPr>
            </w:pPr>
            <w:r w:rsidRPr="006159E6">
              <w:rPr>
                <w:lang w:val="en-US"/>
              </w:rPr>
              <w:t>CP</w:t>
            </w:r>
            <w:r w:rsidRPr="006159E6">
              <w:rPr>
                <w:lang w:val="en-US"/>
              </w:rPr>
              <w:softHyphen/>
              <w:t>Notional</w:t>
            </w:r>
            <w:r w:rsidRPr="006159E6">
              <w:rPr>
                <w:lang w:val="en-US"/>
              </w:rPr>
              <w:softHyphen/>
              <w:t>Quantity</w:t>
            </w:r>
          </w:p>
        </w:tc>
        <w:tc>
          <w:tcPr>
            <w:tcW w:w="850" w:type="dxa"/>
          </w:tcPr>
          <w:p w14:paraId="2BA88698" w14:textId="77777777" w:rsidR="006E38B4" w:rsidRPr="006159E6" w:rsidRDefault="006E38B4" w:rsidP="00D02290">
            <w:pPr>
              <w:pStyle w:val="CellBody"/>
              <w:rPr>
                <w:lang w:val="en-US"/>
              </w:rPr>
            </w:pPr>
            <w:r w:rsidRPr="006159E6">
              <w:rPr>
                <w:lang w:val="en-US"/>
              </w:rPr>
              <w:t>C</w:t>
            </w:r>
          </w:p>
        </w:tc>
        <w:tc>
          <w:tcPr>
            <w:tcW w:w="1418" w:type="dxa"/>
          </w:tcPr>
          <w:p w14:paraId="7B4031AF" w14:textId="77777777" w:rsidR="006E38B4" w:rsidRPr="006159E6" w:rsidRDefault="006E38B4" w:rsidP="00D02290">
            <w:pPr>
              <w:pStyle w:val="CellBody"/>
              <w:rPr>
                <w:lang w:val="en-US"/>
              </w:rPr>
            </w:pPr>
            <w:r w:rsidRPr="006159E6">
              <w:rPr>
                <w:lang w:val="en-US"/>
              </w:rPr>
              <w:t>Quantity</w:t>
            </w:r>
            <w:r w:rsidRPr="006159E6">
              <w:rPr>
                <w:lang w:val="en-US"/>
              </w:rPr>
              <w:softHyphen/>
              <w:t>Type</w:t>
            </w:r>
          </w:p>
        </w:tc>
        <w:tc>
          <w:tcPr>
            <w:tcW w:w="5812" w:type="dxa"/>
          </w:tcPr>
          <w:p w14:paraId="68BEF6D1" w14:textId="77777777" w:rsidR="006E38B4" w:rsidRPr="006159E6" w:rsidRDefault="006E38B4" w:rsidP="003A252A">
            <w:pPr>
              <w:pStyle w:val="CellBody"/>
              <w:keepNext/>
              <w:rPr>
                <w:rStyle w:val="Fett"/>
                <w:lang w:val="en-US"/>
              </w:rPr>
            </w:pPr>
            <w:r w:rsidRPr="006159E6">
              <w:rPr>
                <w:rStyle w:val="Fett"/>
                <w:lang w:val="en-US"/>
              </w:rPr>
              <w:t>Occurrence:</w:t>
            </w:r>
          </w:p>
          <w:p w14:paraId="010F8DAA" w14:textId="77777777" w:rsidR="006E38B4" w:rsidRPr="006159E6" w:rsidRDefault="006E38B4" w:rsidP="00ED3F3F">
            <w:pPr>
              <w:pStyle w:val="condition1"/>
            </w:pPr>
            <w:r w:rsidRPr="006159E6">
              <w:t>If ‘VariableVolume’ is set to “True”, then this field is mandatory.</w:t>
            </w:r>
          </w:p>
          <w:p w14:paraId="4CBA6F26" w14:textId="77777777" w:rsidR="006E38B4" w:rsidRPr="006159E6" w:rsidRDefault="00AB0EEF" w:rsidP="00ED3F3F">
            <w:pPr>
              <w:pStyle w:val="condition1"/>
            </w:pPr>
            <w:r w:rsidRPr="006159E6">
              <w:t>Else, this field</w:t>
            </w:r>
            <w:r w:rsidR="006E38B4" w:rsidRPr="006159E6">
              <w:t xml:space="preserve"> must be omitted.</w:t>
            </w:r>
          </w:p>
          <w:p w14:paraId="2746EE15" w14:textId="77777777" w:rsidR="006E38B4" w:rsidRPr="006159E6" w:rsidRDefault="006E38B4" w:rsidP="003A252A">
            <w:pPr>
              <w:pStyle w:val="CellBody"/>
              <w:rPr>
                <w:lang w:val="en-US"/>
              </w:rPr>
            </w:pPr>
            <w:r w:rsidRPr="006159E6">
              <w:rPr>
                <w:lang w:val="en-US"/>
              </w:rPr>
              <w:t xml:space="preserve">This field uses the </w:t>
            </w:r>
            <w:r w:rsidR="000958E1" w:rsidRPr="006159E6">
              <w:rPr>
                <w:lang w:val="en-US"/>
              </w:rPr>
              <w:t xml:space="preserve">unit of measure </w:t>
            </w:r>
            <w:r w:rsidRPr="006159E6">
              <w:rPr>
                <w:lang w:val="en-US"/>
              </w:rPr>
              <w:t>defined in ‘IndexCapacityUnit’ in this ‘CommodityReference’ section.</w:t>
            </w:r>
          </w:p>
        </w:tc>
      </w:tr>
      <w:tr w:rsidR="006E38B4" w:rsidRPr="006159E6" w14:paraId="45FD4FDD" w14:textId="77777777" w:rsidTr="003854A5">
        <w:trPr>
          <w:cantSplit/>
        </w:trPr>
        <w:tc>
          <w:tcPr>
            <w:tcW w:w="9498" w:type="dxa"/>
            <w:gridSpan w:val="4"/>
            <w:shd w:val="clear" w:color="auto" w:fill="BFBFBF" w:themeFill="background1" w:themeFillShade="BF"/>
          </w:tcPr>
          <w:p w14:paraId="13552F1E"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CalculationPeriod</w:t>
            </w:r>
            <w:r w:rsidRPr="006159E6">
              <w:rPr>
                <w:lang w:val="en-US"/>
              </w:rPr>
              <w:t xml:space="preserve"> </w:t>
            </w:r>
          </w:p>
        </w:tc>
      </w:tr>
      <w:tr w:rsidR="006E38B4" w:rsidRPr="006159E6" w14:paraId="3709CDF1" w14:textId="77777777" w:rsidTr="003854A5">
        <w:trPr>
          <w:cantSplit/>
        </w:trPr>
        <w:tc>
          <w:tcPr>
            <w:tcW w:w="9498" w:type="dxa"/>
            <w:gridSpan w:val="4"/>
            <w:shd w:val="clear" w:color="auto" w:fill="BFBFBF" w:themeFill="background1" w:themeFillShade="BF"/>
          </w:tcPr>
          <w:p w14:paraId="21EDB372"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CalculationPeriods</w:t>
            </w:r>
            <w:r w:rsidRPr="006159E6">
              <w:rPr>
                <w:lang w:val="en-US"/>
              </w:rPr>
              <w:t xml:space="preserve"> </w:t>
            </w:r>
          </w:p>
        </w:tc>
      </w:tr>
      <w:tr w:rsidR="006E38B4" w:rsidRPr="006159E6" w14:paraId="26F959BC" w14:textId="77777777" w:rsidTr="003854A5">
        <w:trPr>
          <w:cantSplit/>
        </w:trPr>
        <w:tc>
          <w:tcPr>
            <w:tcW w:w="9498" w:type="dxa"/>
            <w:gridSpan w:val="4"/>
            <w:shd w:val="clear" w:color="auto" w:fill="BFBFBF" w:themeFill="background1" w:themeFillShade="BF"/>
          </w:tcPr>
          <w:p w14:paraId="0E2E72DE"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CommodityReference</w:t>
            </w:r>
            <w:r w:rsidRPr="006159E6">
              <w:rPr>
                <w:lang w:val="en-US"/>
              </w:rPr>
              <w:t xml:space="preserve"> </w:t>
            </w:r>
          </w:p>
        </w:tc>
      </w:tr>
      <w:tr w:rsidR="006E38B4" w:rsidRPr="006159E6" w14:paraId="2425E43F" w14:textId="77777777" w:rsidTr="003854A5">
        <w:trPr>
          <w:cantSplit/>
        </w:trPr>
        <w:tc>
          <w:tcPr>
            <w:tcW w:w="9498" w:type="dxa"/>
            <w:gridSpan w:val="4"/>
            <w:shd w:val="clear" w:color="auto" w:fill="BFBFBF" w:themeFill="background1" w:themeFillShade="BF"/>
          </w:tcPr>
          <w:p w14:paraId="46F445C8"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CommodityReferences</w:t>
            </w:r>
            <w:r w:rsidRPr="006159E6">
              <w:rPr>
                <w:lang w:val="en-US"/>
              </w:rPr>
              <w:t xml:space="preserve"> </w:t>
            </w:r>
          </w:p>
        </w:tc>
      </w:tr>
      <w:tr w:rsidR="006E38B4" w:rsidRPr="006159E6" w14:paraId="360A117F" w14:textId="77777777" w:rsidTr="003854A5">
        <w:trPr>
          <w:cantSplit/>
        </w:trPr>
        <w:tc>
          <w:tcPr>
            <w:tcW w:w="9498" w:type="dxa"/>
            <w:gridSpan w:val="4"/>
            <w:shd w:val="clear" w:color="auto" w:fill="BFBFBF" w:themeFill="background1" w:themeFillShade="BF"/>
          </w:tcPr>
          <w:p w14:paraId="5CB20F84"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FloatPriceInformation</w:t>
            </w:r>
            <w:r w:rsidRPr="006159E6">
              <w:rPr>
                <w:lang w:val="en-US"/>
              </w:rPr>
              <w:t xml:space="preserve"> </w:t>
            </w:r>
          </w:p>
        </w:tc>
      </w:tr>
      <w:tr w:rsidR="006E38B4" w:rsidRPr="006159E6" w14:paraId="3B738C12" w14:textId="77777777" w:rsidTr="003854A5">
        <w:trPr>
          <w:cantSplit/>
        </w:trPr>
        <w:tc>
          <w:tcPr>
            <w:tcW w:w="9498" w:type="dxa"/>
            <w:gridSpan w:val="4"/>
            <w:shd w:val="clear" w:color="auto" w:fill="BFBFBF" w:themeFill="background1" w:themeFillShade="BF"/>
          </w:tcPr>
          <w:p w14:paraId="3B4E071C"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XSD choice</w:t>
            </w:r>
            <w:r w:rsidRPr="006159E6">
              <w:rPr>
                <w:lang w:val="en-US"/>
              </w:rPr>
              <w:t xml:space="preserve"> </w:t>
            </w:r>
          </w:p>
        </w:tc>
      </w:tr>
      <w:tr w:rsidR="006E38B4" w:rsidRPr="006159E6" w14:paraId="6AE3512B" w14:textId="77777777" w:rsidTr="003854A5">
        <w:trPr>
          <w:cantSplit/>
        </w:trPr>
        <w:tc>
          <w:tcPr>
            <w:tcW w:w="1418" w:type="dxa"/>
          </w:tcPr>
          <w:p w14:paraId="5AD172A4" w14:textId="77777777" w:rsidR="006E38B4" w:rsidRPr="006159E6" w:rsidRDefault="006E38B4" w:rsidP="00D02290">
            <w:pPr>
              <w:pStyle w:val="CellBody"/>
              <w:rPr>
                <w:lang w:val="en-US"/>
              </w:rPr>
            </w:pPr>
            <w:r w:rsidRPr="006159E6">
              <w:rPr>
                <w:lang w:val="en-US"/>
              </w:rPr>
              <w:t>Common</w:t>
            </w:r>
            <w:r w:rsidRPr="006159E6">
              <w:rPr>
                <w:lang w:val="en-US"/>
              </w:rPr>
              <w:softHyphen/>
              <w:t>Pricing</w:t>
            </w:r>
          </w:p>
        </w:tc>
        <w:tc>
          <w:tcPr>
            <w:tcW w:w="850" w:type="dxa"/>
          </w:tcPr>
          <w:p w14:paraId="3027F132" w14:textId="77777777" w:rsidR="006E38B4" w:rsidRPr="006159E6" w:rsidRDefault="006E38B4" w:rsidP="00D02290">
            <w:pPr>
              <w:pStyle w:val="CellBody"/>
              <w:rPr>
                <w:lang w:val="en-US"/>
              </w:rPr>
            </w:pPr>
            <w:r w:rsidRPr="006159E6">
              <w:rPr>
                <w:lang w:val="en-US"/>
              </w:rPr>
              <w:t>C</w:t>
            </w:r>
          </w:p>
        </w:tc>
        <w:tc>
          <w:tcPr>
            <w:tcW w:w="1418" w:type="dxa"/>
          </w:tcPr>
          <w:p w14:paraId="075CC90F" w14:textId="77777777" w:rsidR="006E38B4" w:rsidRPr="006159E6" w:rsidRDefault="006E38B4" w:rsidP="00D02290">
            <w:pPr>
              <w:pStyle w:val="CellBody"/>
              <w:rPr>
                <w:lang w:val="en-US"/>
              </w:rPr>
            </w:pPr>
            <w:r w:rsidRPr="006159E6">
              <w:rPr>
                <w:lang w:val="en-US"/>
              </w:rPr>
              <w:t>Common</w:t>
            </w:r>
            <w:r w:rsidRPr="006159E6">
              <w:rPr>
                <w:lang w:val="en-US"/>
              </w:rPr>
              <w:softHyphen/>
              <w:t>Pricing</w:t>
            </w:r>
            <w:r w:rsidRPr="006159E6">
              <w:rPr>
                <w:lang w:val="en-US"/>
              </w:rPr>
              <w:softHyphen/>
              <w:t>Type</w:t>
            </w:r>
          </w:p>
        </w:tc>
        <w:tc>
          <w:tcPr>
            <w:tcW w:w="5812" w:type="dxa"/>
          </w:tcPr>
          <w:p w14:paraId="0D99F947" w14:textId="77777777" w:rsidR="006E38B4" w:rsidRPr="006159E6" w:rsidRDefault="006E38B4" w:rsidP="00D02290">
            <w:pPr>
              <w:pStyle w:val="CellBody"/>
              <w:rPr>
                <w:rStyle w:val="Fett"/>
                <w:lang w:val="en-US"/>
              </w:rPr>
            </w:pPr>
            <w:r w:rsidRPr="006159E6">
              <w:rPr>
                <w:rStyle w:val="Fett"/>
                <w:lang w:val="en-US"/>
              </w:rPr>
              <w:t>Occurrence:</w:t>
            </w:r>
          </w:p>
          <w:p w14:paraId="66FCCE71" w14:textId="77777777" w:rsidR="006361AF" w:rsidRPr="006159E6" w:rsidRDefault="006361AF" w:rsidP="00ED3F3F">
            <w:pPr>
              <w:pStyle w:val="condition1"/>
            </w:pPr>
            <w:r w:rsidRPr="006159E6">
              <w:t>If ‘TransactionType’ is a Financial Transaction or set to “PHYS_INX” or “OPT_PHYS_INX”, then this field is mandatory.</w:t>
            </w:r>
          </w:p>
          <w:p w14:paraId="0B88A0FE" w14:textId="77777777" w:rsidR="006E38B4" w:rsidRPr="006159E6" w:rsidRDefault="00AB0EEF" w:rsidP="00ED3F3F">
            <w:pPr>
              <w:pStyle w:val="condition1"/>
            </w:pPr>
            <w:r w:rsidRPr="006159E6">
              <w:t>Else, this field</w:t>
            </w:r>
            <w:r w:rsidR="006E38B4" w:rsidRPr="006159E6">
              <w:t xml:space="preserve"> must be omitted.</w:t>
            </w:r>
          </w:p>
          <w:p w14:paraId="1394DEE2" w14:textId="77777777" w:rsidR="006E38B4" w:rsidRPr="000C3B8A" w:rsidRDefault="006E38B4" w:rsidP="006F6D1A">
            <w:pPr>
              <w:pStyle w:val="CellBody"/>
              <w:rPr>
                <w:rStyle w:val="Fett"/>
              </w:rPr>
            </w:pPr>
            <w:r w:rsidRPr="006159E6">
              <w:rPr>
                <w:rStyle w:val="Fett"/>
                <w:lang w:val="en-US"/>
              </w:rPr>
              <w:t>Values:</w:t>
            </w:r>
          </w:p>
          <w:p w14:paraId="513736D4" w14:textId="77777777" w:rsidR="006361AF" w:rsidRPr="00D7069B" w:rsidRDefault="006E38B4" w:rsidP="00ED3F3F">
            <w:pPr>
              <w:pStyle w:val="condition1"/>
            </w:pPr>
            <w:r w:rsidRPr="00D7069B">
              <w:t>If “True”, the</w:t>
            </w:r>
            <w:r w:rsidR="002B0CC3" w:rsidRPr="00D7069B">
              <w:t>n the</w:t>
            </w:r>
            <w:r w:rsidRPr="00D7069B">
              <w:t xml:space="preserve"> holiday calendars are aligned or there is only one holiday calendar. </w:t>
            </w:r>
          </w:p>
          <w:p w14:paraId="4E3F3BBB" w14:textId="77777777" w:rsidR="006E38B4" w:rsidRPr="006159E6" w:rsidRDefault="006E38B4" w:rsidP="00ED3F3F">
            <w:pPr>
              <w:pStyle w:val="condition1"/>
            </w:pPr>
            <w:r w:rsidRPr="00D7069B">
              <w:t xml:space="preserve">If “False”, </w:t>
            </w:r>
            <w:r w:rsidR="002B0CC3" w:rsidRPr="00D7069B">
              <w:t xml:space="preserve">then </w:t>
            </w:r>
            <w:r w:rsidRPr="00D7069B">
              <w:t>the holiday calendars are not aligned.</w:t>
            </w:r>
          </w:p>
        </w:tc>
      </w:tr>
      <w:tr w:rsidR="006E38B4" w:rsidRPr="006159E6" w14:paraId="563F8168" w14:textId="77777777" w:rsidTr="003854A5">
        <w:trPr>
          <w:cantSplit/>
        </w:trPr>
        <w:tc>
          <w:tcPr>
            <w:tcW w:w="1418" w:type="dxa"/>
          </w:tcPr>
          <w:p w14:paraId="2DADCF77" w14:textId="77777777" w:rsidR="006E38B4" w:rsidRPr="006159E6" w:rsidRDefault="006E38B4" w:rsidP="00D02290">
            <w:pPr>
              <w:pStyle w:val="CellBody"/>
              <w:rPr>
                <w:lang w:val="en-US"/>
              </w:rPr>
            </w:pPr>
            <w:r w:rsidRPr="006159E6">
              <w:rPr>
                <w:lang w:val="en-US"/>
              </w:rPr>
              <w:t>Effective</w:t>
            </w:r>
            <w:r w:rsidRPr="006159E6">
              <w:rPr>
                <w:lang w:val="en-US"/>
              </w:rPr>
              <w:softHyphen/>
              <w:t>Date</w:t>
            </w:r>
          </w:p>
        </w:tc>
        <w:tc>
          <w:tcPr>
            <w:tcW w:w="850" w:type="dxa"/>
          </w:tcPr>
          <w:p w14:paraId="7FFCD0FB" w14:textId="77777777" w:rsidR="006E38B4" w:rsidRPr="006159E6" w:rsidRDefault="006E38B4" w:rsidP="00D02290">
            <w:pPr>
              <w:pStyle w:val="CellBody"/>
              <w:rPr>
                <w:lang w:val="en-US"/>
              </w:rPr>
            </w:pPr>
            <w:r w:rsidRPr="006159E6">
              <w:rPr>
                <w:lang w:val="en-US"/>
              </w:rPr>
              <w:t>C</w:t>
            </w:r>
          </w:p>
        </w:tc>
        <w:tc>
          <w:tcPr>
            <w:tcW w:w="1418" w:type="dxa"/>
          </w:tcPr>
          <w:p w14:paraId="20EA3BB3" w14:textId="77777777" w:rsidR="006E38B4" w:rsidRPr="006159E6" w:rsidRDefault="006E38B4" w:rsidP="00D02290">
            <w:pPr>
              <w:pStyle w:val="CellBody"/>
              <w:rPr>
                <w:lang w:val="en-US"/>
              </w:rPr>
            </w:pPr>
            <w:r w:rsidRPr="006159E6">
              <w:rPr>
                <w:lang w:val="en-US"/>
              </w:rPr>
              <w:t>DateType</w:t>
            </w:r>
          </w:p>
        </w:tc>
        <w:tc>
          <w:tcPr>
            <w:tcW w:w="5812" w:type="dxa"/>
          </w:tcPr>
          <w:p w14:paraId="55010816" w14:textId="77777777" w:rsidR="006E38B4" w:rsidRPr="006159E6" w:rsidRDefault="006E38B4" w:rsidP="00B419A9">
            <w:pPr>
              <w:pStyle w:val="CellBody"/>
              <w:keepNext/>
              <w:rPr>
                <w:rStyle w:val="Fett"/>
                <w:lang w:val="en-US"/>
              </w:rPr>
            </w:pPr>
            <w:r w:rsidRPr="006159E6">
              <w:rPr>
                <w:rStyle w:val="Fett"/>
                <w:lang w:val="en-US"/>
              </w:rPr>
              <w:t>Occurrence:</w:t>
            </w:r>
          </w:p>
          <w:p w14:paraId="23A00777" w14:textId="77777777" w:rsidR="006E38B4" w:rsidRPr="006159E6" w:rsidRDefault="006E38B4" w:rsidP="00ED3F3F">
            <w:pPr>
              <w:pStyle w:val="condition1"/>
            </w:pPr>
            <w:r w:rsidRPr="006159E6">
              <w:t>If ‘TransactionType’ is a Financial Transaction, then this field is mandatory.</w:t>
            </w:r>
          </w:p>
          <w:p w14:paraId="4D4B210B" w14:textId="77777777" w:rsidR="006E38B4" w:rsidRPr="006159E6" w:rsidRDefault="00AB0EEF" w:rsidP="00ED3F3F">
            <w:pPr>
              <w:pStyle w:val="condition1"/>
            </w:pPr>
            <w:r w:rsidRPr="006159E6">
              <w:t>Else, this field</w:t>
            </w:r>
            <w:r w:rsidR="006E38B4" w:rsidRPr="006159E6">
              <w:t xml:space="preserve"> must be omitted.</w:t>
            </w:r>
          </w:p>
        </w:tc>
      </w:tr>
      <w:tr w:rsidR="006E38B4" w:rsidRPr="006159E6" w14:paraId="1867A946" w14:textId="77777777" w:rsidTr="003854A5">
        <w:trPr>
          <w:cantSplit/>
        </w:trPr>
        <w:tc>
          <w:tcPr>
            <w:tcW w:w="1418" w:type="dxa"/>
          </w:tcPr>
          <w:p w14:paraId="5D544786" w14:textId="77777777" w:rsidR="006E38B4" w:rsidRPr="006159E6" w:rsidRDefault="006E38B4" w:rsidP="00D02290">
            <w:pPr>
              <w:pStyle w:val="CellBody"/>
              <w:rPr>
                <w:lang w:val="en-US"/>
              </w:rPr>
            </w:pPr>
            <w:r w:rsidRPr="006159E6">
              <w:rPr>
                <w:lang w:val="en-US"/>
              </w:rPr>
              <w:t>Termination</w:t>
            </w:r>
            <w:r w:rsidRPr="006159E6">
              <w:rPr>
                <w:lang w:val="en-US"/>
              </w:rPr>
              <w:softHyphen/>
              <w:t>Date</w:t>
            </w:r>
          </w:p>
        </w:tc>
        <w:tc>
          <w:tcPr>
            <w:tcW w:w="850" w:type="dxa"/>
          </w:tcPr>
          <w:p w14:paraId="0548CA3B" w14:textId="77777777" w:rsidR="006E38B4" w:rsidRPr="006159E6" w:rsidRDefault="006E38B4" w:rsidP="00D02290">
            <w:pPr>
              <w:pStyle w:val="CellBody"/>
              <w:rPr>
                <w:lang w:val="en-US"/>
              </w:rPr>
            </w:pPr>
            <w:r w:rsidRPr="006159E6">
              <w:rPr>
                <w:lang w:val="en-US"/>
              </w:rPr>
              <w:t>C</w:t>
            </w:r>
          </w:p>
        </w:tc>
        <w:tc>
          <w:tcPr>
            <w:tcW w:w="1418" w:type="dxa"/>
          </w:tcPr>
          <w:p w14:paraId="5482F826" w14:textId="77777777" w:rsidR="006E38B4" w:rsidRPr="006159E6" w:rsidRDefault="006E38B4" w:rsidP="00D02290">
            <w:pPr>
              <w:pStyle w:val="CellBody"/>
              <w:rPr>
                <w:lang w:val="en-US"/>
              </w:rPr>
            </w:pPr>
            <w:r w:rsidRPr="006159E6">
              <w:rPr>
                <w:lang w:val="en-US"/>
              </w:rPr>
              <w:t>DateType</w:t>
            </w:r>
          </w:p>
        </w:tc>
        <w:tc>
          <w:tcPr>
            <w:tcW w:w="5812" w:type="dxa"/>
          </w:tcPr>
          <w:p w14:paraId="3F76A4EB" w14:textId="77777777" w:rsidR="006E38B4" w:rsidRPr="006159E6" w:rsidRDefault="006E38B4" w:rsidP="00821269">
            <w:pPr>
              <w:pStyle w:val="CellBody"/>
              <w:rPr>
                <w:rStyle w:val="Fett"/>
                <w:lang w:val="en-US"/>
              </w:rPr>
            </w:pPr>
            <w:r w:rsidRPr="006159E6">
              <w:rPr>
                <w:rStyle w:val="Fett"/>
                <w:lang w:val="en-US"/>
              </w:rPr>
              <w:t>Occurrence:</w:t>
            </w:r>
          </w:p>
          <w:p w14:paraId="45A1A06A" w14:textId="77777777" w:rsidR="006E38B4" w:rsidRPr="006159E6" w:rsidRDefault="006E38B4" w:rsidP="00ED3F3F">
            <w:pPr>
              <w:pStyle w:val="condition1"/>
            </w:pPr>
            <w:r w:rsidRPr="006159E6">
              <w:t>If ‘TransactionType’ is a Financial Transaction, then this field is mandatory</w:t>
            </w:r>
            <w:r w:rsidR="00DC5E4A" w:rsidRPr="006159E6">
              <w:t>.</w:t>
            </w:r>
          </w:p>
          <w:p w14:paraId="6493E290" w14:textId="77777777" w:rsidR="006E38B4" w:rsidRPr="006159E6" w:rsidRDefault="00AB0EEF" w:rsidP="00ED3F3F">
            <w:pPr>
              <w:pStyle w:val="condition1"/>
            </w:pPr>
            <w:r w:rsidRPr="006159E6">
              <w:t>Else, this field</w:t>
            </w:r>
            <w:r w:rsidR="006E38B4" w:rsidRPr="006159E6">
              <w:t xml:space="preserve"> must be omitted.</w:t>
            </w:r>
          </w:p>
        </w:tc>
      </w:tr>
      <w:tr w:rsidR="006E38B4" w:rsidRPr="006159E6" w14:paraId="7EA8A831" w14:textId="77777777" w:rsidTr="003854A5">
        <w:trPr>
          <w:cantSplit/>
        </w:trPr>
        <w:tc>
          <w:tcPr>
            <w:tcW w:w="9498" w:type="dxa"/>
            <w:gridSpan w:val="4"/>
            <w:shd w:val="clear" w:color="auto" w:fill="C0C0C0"/>
          </w:tcPr>
          <w:p w14:paraId="5BD598AD" w14:textId="77777777" w:rsidR="006E38B4" w:rsidRPr="006159E6" w:rsidRDefault="006E38B4" w:rsidP="00D02290">
            <w:pPr>
              <w:pStyle w:val="CellBody"/>
              <w:rPr>
                <w:lang w:val="en-US"/>
              </w:rPr>
            </w:pPr>
            <w:r w:rsidRPr="006159E6">
              <w:rPr>
                <w:rStyle w:val="XSDSectionTitle"/>
                <w:lang w:val="en-US"/>
              </w:rPr>
              <w:lastRenderedPageBreak/>
              <w:t>BrokerConfirmation/EUATradeDetails</w:t>
            </w:r>
            <w:r w:rsidRPr="006159E6">
              <w:rPr>
                <w:lang w:val="en-US"/>
              </w:rPr>
              <w:t>: conditional section</w:t>
            </w:r>
          </w:p>
          <w:p w14:paraId="2C4F122B" w14:textId="77777777" w:rsidR="006E38B4" w:rsidRPr="006159E6" w:rsidRDefault="006E38B4" w:rsidP="005E29BD">
            <w:pPr>
              <w:pStyle w:val="CellBody"/>
              <w:rPr>
                <w:rStyle w:val="Fett"/>
                <w:lang w:val="en-US"/>
              </w:rPr>
            </w:pPr>
            <w:r w:rsidRPr="006159E6">
              <w:rPr>
                <w:rStyle w:val="Fett"/>
                <w:lang w:val="en-US"/>
              </w:rPr>
              <w:t>Occurrence:</w:t>
            </w:r>
          </w:p>
          <w:p w14:paraId="7078D5FB" w14:textId="77777777" w:rsidR="006E38B4" w:rsidRPr="006159E6" w:rsidRDefault="006E38B4" w:rsidP="00ED3F3F">
            <w:pPr>
              <w:pStyle w:val="condition1"/>
              <w:rPr>
                <w:snapToGrid w:val="0"/>
                <w:lang w:eastAsia="fr-FR"/>
              </w:rPr>
            </w:pPr>
            <w:r w:rsidRPr="006159E6">
              <w:rPr>
                <w:snapToGrid w:val="0"/>
                <w:lang w:eastAsia="fr-FR"/>
              </w:rPr>
              <w:t xml:space="preserve">If ‘Commodity’ is an Emissions Commodity, then ‘EUATradeDetails’ is mandatory. </w:t>
            </w:r>
          </w:p>
          <w:p w14:paraId="66B600A2" w14:textId="77777777" w:rsidR="006E38B4" w:rsidRPr="006159E6" w:rsidRDefault="00AB0EEF" w:rsidP="00ED3F3F">
            <w:pPr>
              <w:pStyle w:val="condition1"/>
              <w:rPr>
                <w:snapToGrid w:val="0"/>
                <w:lang w:eastAsia="fr-FR"/>
              </w:rPr>
            </w:pPr>
            <w:r w:rsidRPr="006159E6">
              <w:rPr>
                <w:snapToGrid w:val="0"/>
                <w:lang w:eastAsia="fr-FR"/>
              </w:rPr>
              <w:t>Else, this section</w:t>
            </w:r>
            <w:r w:rsidR="006E38B4" w:rsidRPr="006159E6">
              <w:rPr>
                <w:snapToGrid w:val="0"/>
                <w:lang w:eastAsia="fr-FR"/>
              </w:rPr>
              <w:t xml:space="preserve"> must be omitted.</w:t>
            </w:r>
          </w:p>
          <w:p w14:paraId="6F4329D4" w14:textId="77777777" w:rsidR="006E38B4" w:rsidRPr="006159E6" w:rsidRDefault="006E38B4" w:rsidP="00986312">
            <w:pPr>
              <w:pStyle w:val="CellBody"/>
              <w:rPr>
                <w:b/>
                <w:lang w:val="en-US"/>
              </w:rPr>
            </w:pPr>
            <w:r w:rsidRPr="006159E6">
              <w:rPr>
                <w:snapToGrid w:val="0"/>
                <w:lang w:val="en-US" w:eastAsia="fr-FR"/>
              </w:rPr>
              <w:t>Unlike continuously delivered energy trades, EUA trades have no ‘TimeIntervalQuantity’ section. Instead there</w:t>
            </w:r>
            <w:r w:rsidR="00986312" w:rsidRPr="006159E6">
              <w:rPr>
                <w:snapToGrid w:val="0"/>
                <w:lang w:val="en-US" w:eastAsia="fr-FR"/>
              </w:rPr>
              <w:t xml:space="preserve"> may be</w:t>
            </w:r>
            <w:r w:rsidRPr="006159E6">
              <w:rPr>
                <w:snapToGrid w:val="0"/>
                <w:lang w:val="en-US" w:eastAsia="fr-FR"/>
              </w:rPr>
              <w:t xml:space="preserve"> an ‘EmissionsDeliveryDate’ by which the EUA or other emission product account transfers must be complete.</w:t>
            </w:r>
          </w:p>
        </w:tc>
      </w:tr>
      <w:tr w:rsidR="006E38B4" w:rsidRPr="006159E6" w14:paraId="3C0C71FC" w14:textId="77777777" w:rsidTr="003854A5">
        <w:trPr>
          <w:cantSplit/>
        </w:trPr>
        <w:tc>
          <w:tcPr>
            <w:tcW w:w="1418" w:type="dxa"/>
          </w:tcPr>
          <w:p w14:paraId="27495B82" w14:textId="77777777" w:rsidR="006E38B4" w:rsidRPr="006159E6" w:rsidRDefault="006E38B4" w:rsidP="00D02290">
            <w:pPr>
              <w:pStyle w:val="CellBody"/>
              <w:rPr>
                <w:lang w:val="en-US"/>
              </w:rPr>
            </w:pPr>
            <w:r w:rsidRPr="006159E6">
              <w:rPr>
                <w:lang w:val="en-US"/>
              </w:rPr>
              <w:t>Price</w:t>
            </w:r>
          </w:p>
        </w:tc>
        <w:tc>
          <w:tcPr>
            <w:tcW w:w="850" w:type="dxa"/>
          </w:tcPr>
          <w:p w14:paraId="44485FDF" w14:textId="77777777" w:rsidR="006E38B4" w:rsidRPr="006159E6" w:rsidRDefault="006E38B4" w:rsidP="00D02290">
            <w:pPr>
              <w:pStyle w:val="CellBody"/>
              <w:rPr>
                <w:lang w:val="en-US"/>
              </w:rPr>
            </w:pPr>
            <w:r w:rsidRPr="006159E6">
              <w:rPr>
                <w:lang w:val="en-US"/>
              </w:rPr>
              <w:t>C</w:t>
            </w:r>
          </w:p>
        </w:tc>
        <w:tc>
          <w:tcPr>
            <w:tcW w:w="1418" w:type="dxa"/>
          </w:tcPr>
          <w:p w14:paraId="2792B917" w14:textId="77777777" w:rsidR="006E38B4" w:rsidRPr="006159E6" w:rsidRDefault="006E38B4" w:rsidP="00D02290">
            <w:pPr>
              <w:pStyle w:val="CellBody"/>
              <w:rPr>
                <w:lang w:val="en-US"/>
              </w:rPr>
            </w:pPr>
            <w:r w:rsidRPr="006159E6">
              <w:rPr>
                <w:lang w:val="en-US"/>
              </w:rPr>
              <w:t>PriceType</w:t>
            </w:r>
          </w:p>
        </w:tc>
        <w:tc>
          <w:tcPr>
            <w:tcW w:w="5812" w:type="dxa"/>
          </w:tcPr>
          <w:p w14:paraId="42D38158" w14:textId="77777777" w:rsidR="006E38B4" w:rsidRPr="006159E6" w:rsidRDefault="006E38B4" w:rsidP="005E29BD">
            <w:pPr>
              <w:pStyle w:val="CellBody"/>
              <w:keepNext/>
              <w:rPr>
                <w:rStyle w:val="Fett"/>
                <w:lang w:val="en-US"/>
              </w:rPr>
            </w:pPr>
            <w:r w:rsidRPr="006159E6">
              <w:rPr>
                <w:rStyle w:val="Fett"/>
                <w:lang w:val="en-US"/>
              </w:rPr>
              <w:t>Occurrence:</w:t>
            </w:r>
          </w:p>
          <w:p w14:paraId="4715EC94" w14:textId="77777777" w:rsidR="006E38B4" w:rsidRPr="006159E6" w:rsidRDefault="006E38B4" w:rsidP="00ED3F3F">
            <w:pPr>
              <w:pStyle w:val="condition1"/>
            </w:pPr>
            <w:r w:rsidRPr="006159E6">
              <w:t>If ‘TotalContractValue’ is present, then this field is mandatory</w:t>
            </w:r>
            <w:r w:rsidR="001B285D" w:rsidRPr="006159E6">
              <w:t>.</w:t>
            </w:r>
          </w:p>
          <w:p w14:paraId="2F21BAEA" w14:textId="77777777" w:rsidR="006E38B4" w:rsidRPr="006159E6" w:rsidRDefault="00AB0EEF" w:rsidP="00ED3F3F">
            <w:pPr>
              <w:pStyle w:val="condition1"/>
            </w:pPr>
            <w:r w:rsidRPr="006159E6">
              <w:t>Else, this field</w:t>
            </w:r>
            <w:r w:rsidR="006E38B4" w:rsidRPr="006159E6">
              <w:t xml:space="preserve"> must be omitted.</w:t>
            </w:r>
          </w:p>
        </w:tc>
      </w:tr>
      <w:tr w:rsidR="006E38B4" w:rsidRPr="006159E6" w14:paraId="132D009E" w14:textId="77777777" w:rsidTr="003854A5">
        <w:trPr>
          <w:cantSplit/>
        </w:trPr>
        <w:tc>
          <w:tcPr>
            <w:tcW w:w="1418" w:type="dxa"/>
          </w:tcPr>
          <w:p w14:paraId="447D9542" w14:textId="77777777" w:rsidR="006E38B4" w:rsidRPr="006159E6" w:rsidRDefault="006E38B4" w:rsidP="00D02290">
            <w:pPr>
              <w:pStyle w:val="CellBody"/>
              <w:rPr>
                <w:lang w:val="en-US"/>
              </w:rPr>
            </w:pPr>
            <w:r w:rsidRPr="006159E6">
              <w:rPr>
                <w:lang w:val="en-US"/>
              </w:rPr>
              <w:t>Emissions</w:t>
            </w:r>
            <w:r w:rsidRPr="006159E6">
              <w:rPr>
                <w:lang w:val="en-US"/>
              </w:rPr>
              <w:softHyphen/>
              <w:t>Delivery</w:t>
            </w:r>
            <w:r w:rsidRPr="006159E6">
              <w:rPr>
                <w:lang w:val="en-US"/>
              </w:rPr>
              <w:softHyphen/>
              <w:t>Date</w:t>
            </w:r>
          </w:p>
        </w:tc>
        <w:tc>
          <w:tcPr>
            <w:tcW w:w="850" w:type="dxa"/>
          </w:tcPr>
          <w:p w14:paraId="20D3CE1C" w14:textId="77777777" w:rsidR="006E38B4" w:rsidRPr="006159E6" w:rsidRDefault="006E38B4" w:rsidP="00D02290">
            <w:pPr>
              <w:pStyle w:val="CellBody"/>
              <w:rPr>
                <w:lang w:val="en-US"/>
              </w:rPr>
            </w:pPr>
            <w:r w:rsidRPr="006159E6">
              <w:rPr>
                <w:lang w:val="en-US"/>
              </w:rPr>
              <w:t>O</w:t>
            </w:r>
          </w:p>
        </w:tc>
        <w:tc>
          <w:tcPr>
            <w:tcW w:w="1418" w:type="dxa"/>
          </w:tcPr>
          <w:p w14:paraId="7896C66F" w14:textId="77777777" w:rsidR="006E38B4" w:rsidRPr="006159E6" w:rsidRDefault="006E38B4" w:rsidP="00D02290">
            <w:pPr>
              <w:pStyle w:val="CellBody"/>
              <w:rPr>
                <w:lang w:val="en-US"/>
              </w:rPr>
            </w:pPr>
            <w:r w:rsidRPr="006159E6">
              <w:rPr>
                <w:lang w:val="en-US"/>
              </w:rPr>
              <w:t>DateType</w:t>
            </w:r>
          </w:p>
        </w:tc>
        <w:tc>
          <w:tcPr>
            <w:tcW w:w="5812" w:type="dxa"/>
          </w:tcPr>
          <w:p w14:paraId="4B478E5A" w14:textId="77777777" w:rsidR="006E38B4" w:rsidRPr="006159E6" w:rsidRDefault="006E38B4" w:rsidP="00D02290">
            <w:pPr>
              <w:pStyle w:val="CellBody"/>
              <w:rPr>
                <w:lang w:val="en-US"/>
              </w:rPr>
            </w:pPr>
          </w:p>
        </w:tc>
      </w:tr>
      <w:tr w:rsidR="006E38B4" w:rsidRPr="006159E6" w14:paraId="27A94424" w14:textId="77777777" w:rsidTr="003854A5">
        <w:trPr>
          <w:cantSplit/>
        </w:trPr>
        <w:tc>
          <w:tcPr>
            <w:tcW w:w="9498" w:type="dxa"/>
            <w:gridSpan w:val="4"/>
            <w:shd w:val="clear" w:color="auto" w:fill="BFBFBF" w:themeFill="background1" w:themeFillShade="BF"/>
          </w:tcPr>
          <w:p w14:paraId="407D72C8"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EUATradeDetails</w:t>
            </w:r>
          </w:p>
        </w:tc>
      </w:tr>
      <w:tr w:rsidR="006E38B4" w:rsidRPr="006159E6" w14:paraId="138CA2DB" w14:textId="77777777" w:rsidTr="003854A5">
        <w:trPr>
          <w:cantSplit/>
        </w:trPr>
        <w:tc>
          <w:tcPr>
            <w:tcW w:w="9498" w:type="dxa"/>
            <w:gridSpan w:val="4"/>
            <w:shd w:val="clear" w:color="auto" w:fill="BFBFBF" w:themeFill="background1" w:themeFillShade="BF"/>
          </w:tcPr>
          <w:p w14:paraId="23A7D89F" w14:textId="77777777" w:rsidR="006E38B4" w:rsidRPr="006159E6" w:rsidRDefault="006E38B4" w:rsidP="00D02290">
            <w:pPr>
              <w:pStyle w:val="CellBody"/>
              <w:rPr>
                <w:lang w:val="en-US"/>
              </w:rPr>
            </w:pPr>
            <w:r w:rsidRPr="006159E6">
              <w:rPr>
                <w:rStyle w:val="XSDSectionTitle"/>
                <w:lang w:val="en-US"/>
              </w:rPr>
              <w:t>BrokerConfirmation/PhysicalCoalTradeDetails</w:t>
            </w:r>
            <w:r w:rsidRPr="006159E6">
              <w:rPr>
                <w:lang w:val="en-US"/>
              </w:rPr>
              <w:t>: conditional section</w:t>
            </w:r>
          </w:p>
          <w:p w14:paraId="792E006F" w14:textId="77777777" w:rsidR="006E38B4" w:rsidRPr="006159E6" w:rsidRDefault="006E38B4" w:rsidP="000734BC">
            <w:pPr>
              <w:pStyle w:val="CellBody"/>
              <w:rPr>
                <w:rStyle w:val="Fett"/>
                <w:lang w:val="en-US"/>
              </w:rPr>
            </w:pPr>
            <w:r w:rsidRPr="006159E6">
              <w:rPr>
                <w:rStyle w:val="Fett"/>
                <w:lang w:val="en-US"/>
              </w:rPr>
              <w:t>Occurrence:</w:t>
            </w:r>
          </w:p>
          <w:p w14:paraId="74D396C3" w14:textId="77777777" w:rsidR="006E38B4" w:rsidRPr="006159E6" w:rsidRDefault="006E38B4" w:rsidP="00ED3F3F">
            <w:pPr>
              <w:pStyle w:val="condition1"/>
            </w:pPr>
            <w:r w:rsidRPr="006159E6">
              <w:rPr>
                <w:snapToGrid w:val="0"/>
                <w:lang w:eastAsia="fr-FR"/>
              </w:rPr>
              <w:t xml:space="preserve">If </w:t>
            </w:r>
            <w:r w:rsidRPr="006159E6">
              <w:t xml:space="preserve">‘Commodity’ is set to “Coal” and ‘TransactionType’ is set to “FOR”, “PHYS_INX”, “OPT_PHYS_INX” or “OPT”, then </w:t>
            </w:r>
            <w:r w:rsidRPr="006159E6">
              <w:rPr>
                <w:snapToGrid w:val="0"/>
                <w:lang w:eastAsia="fr-FR"/>
              </w:rPr>
              <w:t>this section is mandatory.</w:t>
            </w:r>
          </w:p>
          <w:p w14:paraId="744B9B2A" w14:textId="77777777" w:rsidR="006E38B4" w:rsidRPr="006159E6" w:rsidRDefault="00A243D4" w:rsidP="00ED3F3F">
            <w:pPr>
              <w:pStyle w:val="condition1"/>
              <w:rPr>
                <w:b/>
              </w:rPr>
            </w:pPr>
            <w:r w:rsidRPr="006159E6">
              <w:rPr>
                <w:snapToGrid w:val="0"/>
                <w:lang w:eastAsia="fr-FR"/>
              </w:rPr>
              <w:t>Else, this</w:t>
            </w:r>
            <w:r w:rsidR="006E38B4" w:rsidRPr="006159E6">
              <w:rPr>
                <w:snapToGrid w:val="0"/>
                <w:lang w:eastAsia="fr-FR"/>
              </w:rPr>
              <w:t xml:space="preserve"> section must be omitted.</w:t>
            </w:r>
          </w:p>
        </w:tc>
      </w:tr>
      <w:tr w:rsidR="006E38B4" w:rsidRPr="006159E6" w14:paraId="5D87B923" w14:textId="77777777" w:rsidTr="003854A5">
        <w:trPr>
          <w:cantSplit/>
        </w:trPr>
        <w:tc>
          <w:tcPr>
            <w:tcW w:w="1418" w:type="dxa"/>
            <w:tcBorders>
              <w:bottom w:val="single" w:sz="4" w:space="0" w:color="auto"/>
            </w:tcBorders>
          </w:tcPr>
          <w:p w14:paraId="15506422" w14:textId="77777777" w:rsidR="006E38B4" w:rsidRPr="006159E6" w:rsidRDefault="006E38B4" w:rsidP="00D02290">
            <w:pPr>
              <w:pStyle w:val="CellBody"/>
              <w:rPr>
                <w:lang w:val="en-US"/>
              </w:rPr>
            </w:pPr>
            <w:r w:rsidRPr="006159E6">
              <w:rPr>
                <w:lang w:val="en-US"/>
              </w:rPr>
              <w:t>RSS</w:t>
            </w:r>
          </w:p>
        </w:tc>
        <w:tc>
          <w:tcPr>
            <w:tcW w:w="850" w:type="dxa"/>
            <w:tcBorders>
              <w:bottom w:val="single" w:sz="4" w:space="0" w:color="auto"/>
            </w:tcBorders>
          </w:tcPr>
          <w:p w14:paraId="481E2526" w14:textId="77777777" w:rsidR="006E38B4" w:rsidRPr="006159E6" w:rsidRDefault="006E38B4" w:rsidP="00D02290">
            <w:pPr>
              <w:pStyle w:val="CellBody"/>
              <w:rPr>
                <w:lang w:val="en-US"/>
              </w:rPr>
            </w:pPr>
            <w:r w:rsidRPr="006159E6">
              <w:rPr>
                <w:lang w:val="en-US"/>
              </w:rPr>
              <w:t>M</w:t>
            </w:r>
          </w:p>
        </w:tc>
        <w:tc>
          <w:tcPr>
            <w:tcW w:w="1418" w:type="dxa"/>
            <w:tcBorders>
              <w:bottom w:val="single" w:sz="4" w:space="0" w:color="auto"/>
            </w:tcBorders>
          </w:tcPr>
          <w:p w14:paraId="4783F081" w14:textId="77777777" w:rsidR="006E38B4" w:rsidRPr="006159E6" w:rsidRDefault="006E38B4" w:rsidP="00D02290">
            <w:pPr>
              <w:pStyle w:val="CellBody"/>
              <w:rPr>
                <w:lang w:val="en-US"/>
              </w:rPr>
            </w:pPr>
            <w:r w:rsidRPr="006159E6">
              <w:rPr>
                <w:lang w:val="en-US"/>
              </w:rPr>
              <w:t>RSSType</w:t>
            </w:r>
          </w:p>
        </w:tc>
        <w:tc>
          <w:tcPr>
            <w:tcW w:w="5812" w:type="dxa"/>
            <w:tcBorders>
              <w:bottom w:val="single" w:sz="4" w:space="0" w:color="auto"/>
            </w:tcBorders>
          </w:tcPr>
          <w:p w14:paraId="2BAE6C91" w14:textId="77777777" w:rsidR="006E38B4" w:rsidRPr="006159E6" w:rsidRDefault="006E38B4" w:rsidP="00D02290">
            <w:pPr>
              <w:pStyle w:val="CellBody"/>
              <w:rPr>
                <w:lang w:val="en-US"/>
              </w:rPr>
            </w:pPr>
          </w:p>
        </w:tc>
      </w:tr>
      <w:tr w:rsidR="006E38B4" w:rsidRPr="006159E6" w14:paraId="324F6466" w14:textId="77777777" w:rsidTr="003854A5">
        <w:trPr>
          <w:cantSplit/>
        </w:trPr>
        <w:tc>
          <w:tcPr>
            <w:tcW w:w="1418" w:type="dxa"/>
            <w:tcBorders>
              <w:bottom w:val="single" w:sz="4" w:space="0" w:color="auto"/>
            </w:tcBorders>
          </w:tcPr>
          <w:p w14:paraId="3AD651FA" w14:textId="77777777" w:rsidR="006E38B4" w:rsidRPr="006159E6" w:rsidRDefault="006E38B4" w:rsidP="00D02290">
            <w:pPr>
              <w:pStyle w:val="CellBody"/>
              <w:rPr>
                <w:lang w:val="en-US"/>
              </w:rPr>
            </w:pPr>
            <w:r w:rsidRPr="006159E6">
              <w:rPr>
                <w:lang w:val="en-US"/>
              </w:rPr>
              <w:t>Origin</w:t>
            </w:r>
          </w:p>
        </w:tc>
        <w:tc>
          <w:tcPr>
            <w:tcW w:w="850" w:type="dxa"/>
            <w:tcBorders>
              <w:bottom w:val="single" w:sz="4" w:space="0" w:color="auto"/>
            </w:tcBorders>
          </w:tcPr>
          <w:p w14:paraId="4B13AAA1" w14:textId="77777777" w:rsidR="006E38B4" w:rsidRPr="006159E6" w:rsidRDefault="006E38B4" w:rsidP="00D02290">
            <w:pPr>
              <w:pStyle w:val="CellBody"/>
              <w:rPr>
                <w:lang w:val="en-US"/>
              </w:rPr>
            </w:pPr>
            <w:r w:rsidRPr="006159E6">
              <w:rPr>
                <w:lang w:val="en-US"/>
              </w:rPr>
              <w:t>M</w:t>
            </w:r>
          </w:p>
        </w:tc>
        <w:tc>
          <w:tcPr>
            <w:tcW w:w="1418" w:type="dxa"/>
            <w:tcBorders>
              <w:bottom w:val="single" w:sz="4" w:space="0" w:color="auto"/>
            </w:tcBorders>
          </w:tcPr>
          <w:p w14:paraId="4C85AEEA" w14:textId="77777777" w:rsidR="006E38B4" w:rsidRPr="006159E6" w:rsidRDefault="006E38B4" w:rsidP="00D02290">
            <w:pPr>
              <w:pStyle w:val="CellBody"/>
              <w:rPr>
                <w:lang w:val="en-US"/>
              </w:rPr>
            </w:pPr>
            <w:r w:rsidRPr="006159E6">
              <w:rPr>
                <w:lang w:val="en-US"/>
              </w:rPr>
              <w:t>Scota</w:t>
            </w:r>
            <w:r w:rsidRPr="006159E6">
              <w:rPr>
                <w:lang w:val="en-US"/>
              </w:rPr>
              <w:softHyphen/>
              <w:t>Origin</w:t>
            </w:r>
            <w:r w:rsidRPr="006159E6">
              <w:rPr>
                <w:lang w:val="en-US"/>
              </w:rPr>
              <w:softHyphen/>
              <w:t>Type</w:t>
            </w:r>
          </w:p>
        </w:tc>
        <w:tc>
          <w:tcPr>
            <w:tcW w:w="5812" w:type="dxa"/>
            <w:tcBorders>
              <w:bottom w:val="single" w:sz="4" w:space="0" w:color="auto"/>
            </w:tcBorders>
          </w:tcPr>
          <w:p w14:paraId="3F942B56" w14:textId="77777777" w:rsidR="006E38B4" w:rsidRPr="006159E6" w:rsidRDefault="006E38B4" w:rsidP="00D02290">
            <w:pPr>
              <w:pStyle w:val="CellBody"/>
              <w:rPr>
                <w:lang w:val="en-US"/>
              </w:rPr>
            </w:pPr>
          </w:p>
        </w:tc>
      </w:tr>
      <w:tr w:rsidR="006E38B4" w:rsidRPr="006159E6" w14:paraId="0810A311" w14:textId="77777777" w:rsidTr="003854A5">
        <w:trPr>
          <w:cantSplit/>
        </w:trPr>
        <w:tc>
          <w:tcPr>
            <w:tcW w:w="1418" w:type="dxa"/>
            <w:tcBorders>
              <w:bottom w:val="single" w:sz="4" w:space="0" w:color="auto"/>
            </w:tcBorders>
          </w:tcPr>
          <w:p w14:paraId="2ACB74F2" w14:textId="77777777" w:rsidR="006E38B4" w:rsidRPr="006159E6" w:rsidRDefault="006E38B4" w:rsidP="00D02290">
            <w:pPr>
              <w:pStyle w:val="CellBody"/>
              <w:rPr>
                <w:lang w:val="en-US"/>
              </w:rPr>
            </w:pPr>
            <w:r w:rsidRPr="006159E6">
              <w:rPr>
                <w:lang w:val="en-US"/>
              </w:rPr>
              <w:t>Incoterms</w:t>
            </w:r>
          </w:p>
        </w:tc>
        <w:tc>
          <w:tcPr>
            <w:tcW w:w="850" w:type="dxa"/>
            <w:tcBorders>
              <w:bottom w:val="single" w:sz="4" w:space="0" w:color="auto"/>
            </w:tcBorders>
          </w:tcPr>
          <w:p w14:paraId="5A524439" w14:textId="77777777" w:rsidR="006E38B4" w:rsidRPr="006159E6" w:rsidRDefault="006E38B4" w:rsidP="00D02290">
            <w:pPr>
              <w:pStyle w:val="CellBody"/>
              <w:rPr>
                <w:lang w:val="en-US"/>
              </w:rPr>
            </w:pPr>
            <w:r w:rsidRPr="006159E6">
              <w:rPr>
                <w:lang w:val="en-US"/>
              </w:rPr>
              <w:t>M</w:t>
            </w:r>
          </w:p>
        </w:tc>
        <w:tc>
          <w:tcPr>
            <w:tcW w:w="1418" w:type="dxa"/>
            <w:tcBorders>
              <w:bottom w:val="single" w:sz="4" w:space="0" w:color="auto"/>
            </w:tcBorders>
          </w:tcPr>
          <w:p w14:paraId="21103685" w14:textId="77777777" w:rsidR="006E38B4" w:rsidRPr="006159E6" w:rsidRDefault="006E38B4" w:rsidP="00D02290">
            <w:pPr>
              <w:pStyle w:val="CellBody"/>
              <w:rPr>
                <w:lang w:val="en-US"/>
              </w:rPr>
            </w:pPr>
            <w:r w:rsidRPr="006159E6">
              <w:rPr>
                <w:lang w:val="en-US"/>
              </w:rPr>
              <w:t>Incoterms</w:t>
            </w:r>
            <w:r w:rsidRPr="006159E6">
              <w:rPr>
                <w:lang w:val="en-US"/>
              </w:rPr>
              <w:softHyphen/>
              <w:t>Type</w:t>
            </w:r>
          </w:p>
        </w:tc>
        <w:tc>
          <w:tcPr>
            <w:tcW w:w="5812" w:type="dxa"/>
            <w:tcBorders>
              <w:bottom w:val="single" w:sz="4" w:space="0" w:color="auto"/>
            </w:tcBorders>
          </w:tcPr>
          <w:p w14:paraId="060850CE" w14:textId="77777777" w:rsidR="006E38B4" w:rsidRPr="006159E6" w:rsidRDefault="006E38B4" w:rsidP="00D02290">
            <w:pPr>
              <w:pStyle w:val="CellBody"/>
              <w:rPr>
                <w:lang w:val="en-US"/>
              </w:rPr>
            </w:pPr>
          </w:p>
        </w:tc>
      </w:tr>
      <w:tr w:rsidR="006E38B4" w:rsidRPr="006159E6" w14:paraId="040E4238" w14:textId="77777777" w:rsidTr="003854A5">
        <w:trPr>
          <w:cantSplit/>
        </w:trPr>
        <w:tc>
          <w:tcPr>
            <w:tcW w:w="9498" w:type="dxa"/>
            <w:gridSpan w:val="4"/>
            <w:shd w:val="clear" w:color="auto" w:fill="BFBFBF" w:themeFill="background1" w:themeFillShade="BF"/>
          </w:tcPr>
          <w:p w14:paraId="014C6772" w14:textId="77777777" w:rsidR="006E38B4" w:rsidRPr="006159E6" w:rsidRDefault="006E38B4" w:rsidP="00D02290">
            <w:pPr>
              <w:pStyle w:val="CellBody"/>
              <w:rPr>
                <w:lang w:val="en-US"/>
              </w:rPr>
            </w:pPr>
            <w:r w:rsidRPr="006159E6">
              <w:rPr>
                <w:rStyle w:val="XSDSectionTitle"/>
                <w:lang w:val="en-US"/>
              </w:rPr>
              <w:t>PhysicalCoalTradeDetails/USCoalProduct</w:t>
            </w:r>
            <w:r w:rsidRPr="006159E6">
              <w:rPr>
                <w:lang w:val="en-US"/>
              </w:rPr>
              <w:t xml:space="preserve">: conditional section </w:t>
            </w:r>
          </w:p>
          <w:p w14:paraId="6B293097" w14:textId="77777777" w:rsidR="006E38B4" w:rsidRPr="006159E6" w:rsidRDefault="006E38B4" w:rsidP="0037091E">
            <w:pPr>
              <w:pStyle w:val="CellBody"/>
              <w:rPr>
                <w:rStyle w:val="Fett"/>
                <w:lang w:val="en-US"/>
              </w:rPr>
            </w:pPr>
            <w:r w:rsidRPr="006159E6">
              <w:rPr>
                <w:rStyle w:val="Fett"/>
                <w:lang w:val="en-US"/>
              </w:rPr>
              <w:t>Occurrence:</w:t>
            </w:r>
          </w:p>
          <w:p w14:paraId="263A0932" w14:textId="77777777" w:rsidR="006E38B4" w:rsidRPr="006159E6" w:rsidRDefault="006E38B4" w:rsidP="00ED3F3F">
            <w:pPr>
              <w:pStyle w:val="condition1"/>
            </w:pPr>
            <w:r w:rsidRPr="006159E6">
              <w:rPr>
                <w:snapToGrid w:val="0"/>
                <w:lang w:eastAsia="fr-FR"/>
              </w:rPr>
              <w:t xml:space="preserve">If </w:t>
            </w:r>
            <w:r w:rsidRPr="006159E6">
              <w:t>‘Market’ is set to “US”, then this section is mandatory.</w:t>
            </w:r>
          </w:p>
          <w:p w14:paraId="1B7F773E" w14:textId="77777777" w:rsidR="006E38B4" w:rsidRPr="006159E6" w:rsidRDefault="00AB0EEF" w:rsidP="00ED3F3F">
            <w:pPr>
              <w:pStyle w:val="condition1"/>
              <w:rPr>
                <w:b/>
              </w:rPr>
            </w:pPr>
            <w:r w:rsidRPr="006159E6">
              <w:t>Else, this section</w:t>
            </w:r>
            <w:r w:rsidR="006E38B4" w:rsidRPr="006159E6">
              <w:rPr>
                <w:snapToGrid w:val="0"/>
                <w:lang w:eastAsia="fr-FR"/>
              </w:rPr>
              <w:t xml:space="preserve"> must be omitted.</w:t>
            </w:r>
          </w:p>
        </w:tc>
      </w:tr>
      <w:tr w:rsidR="006E38B4" w:rsidRPr="006159E6" w14:paraId="1784DF80" w14:textId="77777777" w:rsidTr="003854A5">
        <w:trPr>
          <w:cantSplit/>
        </w:trPr>
        <w:tc>
          <w:tcPr>
            <w:tcW w:w="1418" w:type="dxa"/>
          </w:tcPr>
          <w:p w14:paraId="320F16C4" w14:textId="77777777" w:rsidR="006E38B4" w:rsidRPr="006159E6" w:rsidRDefault="006E38B4" w:rsidP="00D02290">
            <w:pPr>
              <w:pStyle w:val="CellBody"/>
              <w:rPr>
                <w:lang w:val="en-US"/>
              </w:rPr>
            </w:pPr>
            <w:r w:rsidRPr="006159E6">
              <w:rPr>
                <w:lang w:val="en-US"/>
              </w:rPr>
              <w:t>BTU</w:t>
            </w:r>
            <w:r w:rsidRPr="006159E6">
              <w:rPr>
                <w:lang w:val="en-US"/>
              </w:rPr>
              <w:softHyphen/>
              <w:t>Quality</w:t>
            </w:r>
            <w:r w:rsidRPr="006159E6">
              <w:rPr>
                <w:lang w:val="en-US"/>
              </w:rPr>
              <w:softHyphen/>
              <w:t>Adjustments</w:t>
            </w:r>
          </w:p>
        </w:tc>
        <w:tc>
          <w:tcPr>
            <w:tcW w:w="850" w:type="dxa"/>
          </w:tcPr>
          <w:p w14:paraId="07E92E6E" w14:textId="77777777" w:rsidR="006E38B4" w:rsidRPr="006159E6" w:rsidRDefault="006E38B4" w:rsidP="00D02290">
            <w:pPr>
              <w:pStyle w:val="CellBody"/>
              <w:rPr>
                <w:lang w:val="en-US"/>
              </w:rPr>
            </w:pPr>
            <w:r w:rsidRPr="006159E6">
              <w:rPr>
                <w:lang w:val="en-US"/>
              </w:rPr>
              <w:t>M</w:t>
            </w:r>
          </w:p>
        </w:tc>
        <w:tc>
          <w:tcPr>
            <w:tcW w:w="1418" w:type="dxa"/>
          </w:tcPr>
          <w:p w14:paraId="17A6E18B" w14:textId="77777777" w:rsidR="006E38B4" w:rsidRPr="006159E6" w:rsidRDefault="006E38B4" w:rsidP="00D02290">
            <w:pPr>
              <w:pStyle w:val="CellBody"/>
              <w:rPr>
                <w:lang w:val="en-US"/>
              </w:rPr>
            </w:pPr>
            <w:r w:rsidRPr="006159E6">
              <w:rPr>
                <w:lang w:val="en-US"/>
              </w:rPr>
              <w:t>BTUQuality</w:t>
            </w:r>
            <w:r w:rsidRPr="006159E6">
              <w:rPr>
                <w:lang w:val="en-US"/>
              </w:rPr>
              <w:softHyphen/>
              <w:t>Adjustment</w:t>
            </w:r>
            <w:r w:rsidRPr="006159E6">
              <w:rPr>
                <w:lang w:val="en-US"/>
              </w:rPr>
              <w:softHyphen/>
              <w:t>Type</w:t>
            </w:r>
          </w:p>
        </w:tc>
        <w:tc>
          <w:tcPr>
            <w:tcW w:w="5812" w:type="dxa"/>
          </w:tcPr>
          <w:p w14:paraId="78275215" w14:textId="77777777" w:rsidR="006E38B4" w:rsidRPr="006159E6" w:rsidRDefault="006E38B4" w:rsidP="00D02290">
            <w:pPr>
              <w:pStyle w:val="CellBody"/>
              <w:rPr>
                <w:lang w:val="en-US"/>
              </w:rPr>
            </w:pPr>
          </w:p>
        </w:tc>
      </w:tr>
      <w:tr w:rsidR="006E38B4" w:rsidRPr="006159E6" w14:paraId="3AE0471D" w14:textId="77777777" w:rsidTr="003854A5">
        <w:trPr>
          <w:cantSplit/>
        </w:trPr>
        <w:tc>
          <w:tcPr>
            <w:tcW w:w="1418" w:type="dxa"/>
          </w:tcPr>
          <w:p w14:paraId="5F7EEC51" w14:textId="77777777" w:rsidR="006E38B4" w:rsidRPr="006159E6" w:rsidRDefault="006E38B4" w:rsidP="00D02290">
            <w:pPr>
              <w:pStyle w:val="CellBody"/>
              <w:rPr>
                <w:lang w:val="en-US"/>
              </w:rPr>
            </w:pPr>
            <w:r w:rsidRPr="006159E6">
              <w:rPr>
                <w:lang w:val="en-US"/>
              </w:rPr>
              <w:t>SO2</w:t>
            </w:r>
            <w:r w:rsidRPr="006159E6">
              <w:rPr>
                <w:lang w:val="en-US"/>
              </w:rPr>
              <w:softHyphen/>
              <w:t>Quality</w:t>
            </w:r>
            <w:r w:rsidRPr="006159E6">
              <w:rPr>
                <w:lang w:val="en-US"/>
              </w:rPr>
              <w:softHyphen/>
              <w:t>Adjustments</w:t>
            </w:r>
          </w:p>
        </w:tc>
        <w:tc>
          <w:tcPr>
            <w:tcW w:w="850" w:type="dxa"/>
          </w:tcPr>
          <w:p w14:paraId="233CCFD2" w14:textId="77777777" w:rsidR="006E38B4" w:rsidRPr="006159E6" w:rsidRDefault="006E38B4" w:rsidP="00D02290">
            <w:pPr>
              <w:pStyle w:val="CellBody"/>
              <w:rPr>
                <w:lang w:val="en-US"/>
              </w:rPr>
            </w:pPr>
            <w:r w:rsidRPr="006159E6">
              <w:rPr>
                <w:lang w:val="en-US"/>
              </w:rPr>
              <w:t>M</w:t>
            </w:r>
          </w:p>
        </w:tc>
        <w:tc>
          <w:tcPr>
            <w:tcW w:w="1418" w:type="dxa"/>
          </w:tcPr>
          <w:p w14:paraId="6EFD7072" w14:textId="77777777" w:rsidR="006E38B4" w:rsidRPr="006159E6" w:rsidRDefault="006E38B4" w:rsidP="00D02290">
            <w:pPr>
              <w:pStyle w:val="CellBody"/>
              <w:rPr>
                <w:lang w:val="en-US"/>
              </w:rPr>
            </w:pPr>
            <w:r w:rsidRPr="006159E6">
              <w:rPr>
                <w:lang w:val="en-US"/>
              </w:rPr>
              <w:t>SO2</w:t>
            </w:r>
            <w:r w:rsidRPr="006159E6">
              <w:rPr>
                <w:lang w:val="en-US"/>
              </w:rPr>
              <w:softHyphen/>
              <w:t>Quality</w:t>
            </w:r>
            <w:r w:rsidRPr="006159E6">
              <w:rPr>
                <w:lang w:val="en-US"/>
              </w:rPr>
              <w:softHyphen/>
              <w:t>Adjustment</w:t>
            </w:r>
            <w:r w:rsidRPr="006159E6">
              <w:rPr>
                <w:lang w:val="en-US"/>
              </w:rPr>
              <w:softHyphen/>
              <w:t>Type</w:t>
            </w:r>
          </w:p>
        </w:tc>
        <w:tc>
          <w:tcPr>
            <w:tcW w:w="5812" w:type="dxa"/>
          </w:tcPr>
          <w:p w14:paraId="0BCFB85C" w14:textId="77777777" w:rsidR="006E38B4" w:rsidRPr="006159E6" w:rsidRDefault="006E38B4" w:rsidP="00D02290">
            <w:pPr>
              <w:pStyle w:val="CellBody"/>
              <w:rPr>
                <w:lang w:val="en-US"/>
              </w:rPr>
            </w:pPr>
          </w:p>
        </w:tc>
      </w:tr>
      <w:tr w:rsidR="006E38B4" w:rsidRPr="006159E6" w14:paraId="2E375F27" w14:textId="77777777" w:rsidTr="003854A5">
        <w:trPr>
          <w:cantSplit/>
        </w:trPr>
        <w:tc>
          <w:tcPr>
            <w:tcW w:w="1418" w:type="dxa"/>
          </w:tcPr>
          <w:p w14:paraId="4914E506" w14:textId="77777777" w:rsidR="006E38B4" w:rsidRPr="006159E6" w:rsidRDefault="006E38B4" w:rsidP="00D02290">
            <w:pPr>
              <w:pStyle w:val="CellBody"/>
              <w:rPr>
                <w:lang w:val="en-US"/>
              </w:rPr>
            </w:pPr>
            <w:r w:rsidRPr="006159E6">
              <w:rPr>
                <w:lang w:val="en-US"/>
              </w:rPr>
              <w:t>QVA</w:t>
            </w:r>
          </w:p>
        </w:tc>
        <w:tc>
          <w:tcPr>
            <w:tcW w:w="850" w:type="dxa"/>
          </w:tcPr>
          <w:p w14:paraId="41A2E794" w14:textId="77777777" w:rsidR="006E38B4" w:rsidRPr="006159E6" w:rsidRDefault="006E38B4" w:rsidP="00D02290">
            <w:pPr>
              <w:pStyle w:val="CellBody"/>
              <w:rPr>
                <w:lang w:val="en-US"/>
              </w:rPr>
            </w:pPr>
            <w:r w:rsidRPr="006159E6">
              <w:rPr>
                <w:lang w:val="en-US"/>
              </w:rPr>
              <w:t>M</w:t>
            </w:r>
          </w:p>
        </w:tc>
        <w:tc>
          <w:tcPr>
            <w:tcW w:w="1418" w:type="dxa"/>
          </w:tcPr>
          <w:p w14:paraId="219AEEC9" w14:textId="77777777" w:rsidR="006E38B4" w:rsidRPr="006159E6" w:rsidRDefault="006E38B4" w:rsidP="00D02290">
            <w:pPr>
              <w:pStyle w:val="CellBody"/>
              <w:rPr>
                <w:lang w:val="en-US"/>
              </w:rPr>
            </w:pPr>
            <w:r w:rsidRPr="006159E6">
              <w:rPr>
                <w:lang w:val="en-US"/>
              </w:rPr>
              <w:t>TrueFalseType</w:t>
            </w:r>
          </w:p>
        </w:tc>
        <w:tc>
          <w:tcPr>
            <w:tcW w:w="5812" w:type="dxa"/>
          </w:tcPr>
          <w:p w14:paraId="4FC75C93" w14:textId="77777777" w:rsidR="006E38B4" w:rsidRPr="006159E6" w:rsidRDefault="006E38B4" w:rsidP="00D02290">
            <w:pPr>
              <w:pStyle w:val="CellBody"/>
              <w:rPr>
                <w:lang w:val="en-US"/>
              </w:rPr>
            </w:pPr>
          </w:p>
        </w:tc>
      </w:tr>
      <w:tr w:rsidR="006E38B4" w:rsidRPr="006159E6" w14:paraId="18E4760C" w14:textId="77777777" w:rsidTr="003854A5">
        <w:trPr>
          <w:cantSplit/>
        </w:trPr>
        <w:tc>
          <w:tcPr>
            <w:tcW w:w="1418" w:type="dxa"/>
          </w:tcPr>
          <w:p w14:paraId="1D4A164A" w14:textId="77777777" w:rsidR="006E38B4" w:rsidRPr="006159E6" w:rsidRDefault="006E38B4" w:rsidP="00D02290">
            <w:pPr>
              <w:pStyle w:val="CellBody"/>
              <w:rPr>
                <w:lang w:val="en-US"/>
              </w:rPr>
            </w:pPr>
            <w:r w:rsidRPr="006159E6">
              <w:rPr>
                <w:lang w:val="en-US"/>
              </w:rPr>
              <w:t>Transpor</w:t>
            </w:r>
            <w:r w:rsidRPr="006159E6">
              <w:rPr>
                <w:lang w:val="en-US"/>
              </w:rPr>
              <w:softHyphen/>
              <w:t>tation</w:t>
            </w:r>
            <w:r w:rsidRPr="006159E6">
              <w:rPr>
                <w:lang w:val="en-US"/>
              </w:rPr>
              <w:softHyphen/>
              <w:t>Equipment</w:t>
            </w:r>
          </w:p>
        </w:tc>
        <w:tc>
          <w:tcPr>
            <w:tcW w:w="850" w:type="dxa"/>
          </w:tcPr>
          <w:p w14:paraId="3E45D46C" w14:textId="77777777" w:rsidR="006E38B4" w:rsidRPr="006159E6" w:rsidRDefault="006E38B4" w:rsidP="00D02290">
            <w:pPr>
              <w:pStyle w:val="CellBody"/>
              <w:rPr>
                <w:lang w:val="en-US"/>
              </w:rPr>
            </w:pPr>
            <w:r w:rsidRPr="006159E6">
              <w:rPr>
                <w:lang w:val="en-US"/>
              </w:rPr>
              <w:t>M</w:t>
            </w:r>
          </w:p>
        </w:tc>
        <w:tc>
          <w:tcPr>
            <w:tcW w:w="1418" w:type="dxa"/>
          </w:tcPr>
          <w:p w14:paraId="17F30E46" w14:textId="77777777" w:rsidR="006E38B4" w:rsidRPr="006159E6" w:rsidRDefault="006E38B4" w:rsidP="00D02290">
            <w:pPr>
              <w:pStyle w:val="CellBody"/>
              <w:rPr>
                <w:lang w:val="en-US"/>
              </w:rPr>
            </w:pPr>
            <w:r w:rsidRPr="006159E6">
              <w:rPr>
                <w:lang w:val="en-US"/>
              </w:rPr>
              <w:t>Equipment</w:t>
            </w:r>
            <w:r w:rsidRPr="006159E6">
              <w:rPr>
                <w:lang w:val="en-US"/>
              </w:rPr>
              <w:softHyphen/>
              <w:t>Type</w:t>
            </w:r>
          </w:p>
        </w:tc>
        <w:tc>
          <w:tcPr>
            <w:tcW w:w="5812" w:type="dxa"/>
          </w:tcPr>
          <w:p w14:paraId="62776181" w14:textId="77777777" w:rsidR="006E38B4" w:rsidRPr="006159E6" w:rsidRDefault="006E38B4" w:rsidP="00D02290">
            <w:pPr>
              <w:pStyle w:val="CellBody"/>
              <w:rPr>
                <w:lang w:val="en-US"/>
              </w:rPr>
            </w:pPr>
          </w:p>
        </w:tc>
      </w:tr>
      <w:tr w:rsidR="006E38B4" w:rsidRPr="006159E6" w14:paraId="55F2161D" w14:textId="77777777" w:rsidTr="003854A5">
        <w:trPr>
          <w:cantSplit/>
        </w:trPr>
        <w:tc>
          <w:tcPr>
            <w:tcW w:w="9498" w:type="dxa"/>
            <w:gridSpan w:val="4"/>
            <w:shd w:val="clear" w:color="auto" w:fill="BFBFBF" w:themeFill="background1" w:themeFillShade="BF"/>
          </w:tcPr>
          <w:p w14:paraId="0F915838"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USCoalProduct</w:t>
            </w:r>
            <w:r w:rsidRPr="006159E6">
              <w:rPr>
                <w:lang w:val="en-US"/>
              </w:rPr>
              <w:t xml:space="preserve"> </w:t>
            </w:r>
          </w:p>
        </w:tc>
      </w:tr>
      <w:tr w:rsidR="006E38B4" w:rsidRPr="006159E6" w14:paraId="1D59C193" w14:textId="77777777" w:rsidTr="003854A5">
        <w:trPr>
          <w:cantSplit/>
        </w:trPr>
        <w:tc>
          <w:tcPr>
            <w:tcW w:w="9498" w:type="dxa"/>
            <w:gridSpan w:val="4"/>
            <w:shd w:val="clear" w:color="auto" w:fill="BFBFBF" w:themeFill="background1" w:themeFillShade="BF"/>
          </w:tcPr>
          <w:p w14:paraId="43473219"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PhysicalCoalTradeDetails</w:t>
            </w:r>
            <w:r w:rsidRPr="006159E6">
              <w:rPr>
                <w:lang w:val="en-US"/>
              </w:rPr>
              <w:t xml:space="preserve"> </w:t>
            </w:r>
          </w:p>
        </w:tc>
      </w:tr>
      <w:tr w:rsidR="006E38B4" w:rsidRPr="006159E6" w14:paraId="45D7C4EA" w14:textId="77777777" w:rsidTr="003854A5">
        <w:trPr>
          <w:cantSplit/>
        </w:trPr>
        <w:tc>
          <w:tcPr>
            <w:tcW w:w="9498" w:type="dxa"/>
            <w:gridSpan w:val="4"/>
            <w:shd w:val="clear" w:color="auto" w:fill="BFBFBF" w:themeFill="background1" w:themeFillShade="BF"/>
          </w:tcPr>
          <w:p w14:paraId="1763EBBD" w14:textId="77777777" w:rsidR="006E38B4" w:rsidRPr="006159E6" w:rsidRDefault="006E38B4" w:rsidP="00D02290">
            <w:pPr>
              <w:pStyle w:val="CellBody"/>
              <w:rPr>
                <w:lang w:val="en-US"/>
              </w:rPr>
            </w:pPr>
            <w:r w:rsidRPr="006159E6">
              <w:rPr>
                <w:rStyle w:val="XSDSectionTitle"/>
                <w:lang w:val="en-US"/>
              </w:rPr>
              <w:t>BrokerConfirmation/PhysicalOilTradeDetails</w:t>
            </w:r>
            <w:r w:rsidRPr="006159E6">
              <w:rPr>
                <w:lang w:val="en-US"/>
              </w:rPr>
              <w:t>: conditional section</w:t>
            </w:r>
          </w:p>
          <w:p w14:paraId="6F576223" w14:textId="77777777" w:rsidR="006E38B4" w:rsidRPr="006159E6" w:rsidRDefault="006E38B4" w:rsidP="000A1CC7">
            <w:pPr>
              <w:pStyle w:val="CellBody"/>
              <w:rPr>
                <w:rStyle w:val="Fett"/>
                <w:lang w:val="en-US"/>
              </w:rPr>
            </w:pPr>
            <w:r w:rsidRPr="006159E6">
              <w:rPr>
                <w:rStyle w:val="Fett"/>
                <w:lang w:val="en-US"/>
              </w:rPr>
              <w:t>Occurrence:</w:t>
            </w:r>
          </w:p>
          <w:p w14:paraId="065CC690" w14:textId="77777777" w:rsidR="006E38B4" w:rsidRPr="006159E6" w:rsidRDefault="006E38B4" w:rsidP="00ED3F3F">
            <w:pPr>
              <w:pStyle w:val="condition1"/>
            </w:pPr>
            <w:r w:rsidRPr="006159E6">
              <w:rPr>
                <w:snapToGrid w:val="0"/>
                <w:lang w:eastAsia="fr-FR"/>
              </w:rPr>
              <w:t xml:space="preserve">If </w:t>
            </w:r>
            <w:r w:rsidRPr="006159E6">
              <w:t>‘Commodity’ is set to “Oil” and ‘TransactionType’ is set to “FOR”, “PHYS_INX”, “OPT_PHYS_INX”</w:t>
            </w:r>
            <w:r w:rsidR="0019166C" w:rsidRPr="006159E6">
              <w:t xml:space="preserve"> or</w:t>
            </w:r>
            <w:r w:rsidRPr="006159E6">
              <w:t xml:space="preserve"> “OPT”, then this section is mandatory.</w:t>
            </w:r>
          </w:p>
          <w:p w14:paraId="303A40E1" w14:textId="77777777" w:rsidR="006E38B4" w:rsidRPr="006159E6" w:rsidRDefault="006E38B4" w:rsidP="00ED3F3F">
            <w:pPr>
              <w:pStyle w:val="condition1"/>
              <w:rPr>
                <w:b/>
              </w:rPr>
            </w:pPr>
            <w:r w:rsidRPr="006159E6">
              <w:t>Else, this section must be omitted.</w:t>
            </w:r>
          </w:p>
        </w:tc>
      </w:tr>
      <w:tr w:rsidR="006E38B4" w:rsidRPr="006159E6" w14:paraId="40E50BC9" w14:textId="77777777" w:rsidTr="003854A5">
        <w:trPr>
          <w:cantSplit/>
        </w:trPr>
        <w:tc>
          <w:tcPr>
            <w:tcW w:w="1418" w:type="dxa"/>
          </w:tcPr>
          <w:p w14:paraId="01AA224C" w14:textId="77777777" w:rsidR="006E38B4" w:rsidRPr="006159E6" w:rsidRDefault="006E38B4" w:rsidP="00D02290">
            <w:pPr>
              <w:pStyle w:val="CellBody"/>
              <w:rPr>
                <w:lang w:val="en-US"/>
              </w:rPr>
            </w:pPr>
            <w:r w:rsidRPr="006159E6">
              <w:rPr>
                <w:lang w:val="en-US"/>
              </w:rPr>
              <w:t>Type</w:t>
            </w:r>
          </w:p>
        </w:tc>
        <w:tc>
          <w:tcPr>
            <w:tcW w:w="850" w:type="dxa"/>
          </w:tcPr>
          <w:p w14:paraId="76F2768D" w14:textId="77777777" w:rsidR="006E38B4" w:rsidRPr="006159E6" w:rsidRDefault="006E38B4" w:rsidP="00D02290">
            <w:pPr>
              <w:pStyle w:val="CellBody"/>
              <w:rPr>
                <w:lang w:val="en-US"/>
              </w:rPr>
            </w:pPr>
            <w:r w:rsidRPr="006159E6">
              <w:rPr>
                <w:lang w:val="en-US"/>
              </w:rPr>
              <w:t>M</w:t>
            </w:r>
          </w:p>
        </w:tc>
        <w:tc>
          <w:tcPr>
            <w:tcW w:w="1418" w:type="dxa"/>
          </w:tcPr>
          <w:p w14:paraId="4EBB0139" w14:textId="77777777" w:rsidR="006E38B4" w:rsidRPr="006159E6" w:rsidRDefault="006E38B4" w:rsidP="00D02290">
            <w:pPr>
              <w:pStyle w:val="CellBody"/>
              <w:rPr>
                <w:lang w:val="en-US"/>
              </w:rPr>
            </w:pPr>
            <w:r w:rsidRPr="006159E6">
              <w:rPr>
                <w:lang w:val="en-US"/>
              </w:rPr>
              <w:t>Product</w:t>
            </w:r>
            <w:r w:rsidRPr="006159E6">
              <w:rPr>
                <w:lang w:val="en-US"/>
              </w:rPr>
              <w:softHyphen/>
              <w:t>Type</w:t>
            </w:r>
          </w:p>
        </w:tc>
        <w:tc>
          <w:tcPr>
            <w:tcW w:w="5812" w:type="dxa"/>
          </w:tcPr>
          <w:p w14:paraId="772AD2C7" w14:textId="77777777" w:rsidR="006E38B4" w:rsidRPr="006159E6" w:rsidRDefault="006E38B4" w:rsidP="00D02290">
            <w:pPr>
              <w:pStyle w:val="CellBody"/>
              <w:rPr>
                <w:lang w:val="en-US"/>
              </w:rPr>
            </w:pPr>
          </w:p>
        </w:tc>
      </w:tr>
      <w:tr w:rsidR="006E38B4" w:rsidRPr="006159E6" w14:paraId="3EA25271" w14:textId="77777777" w:rsidTr="003854A5">
        <w:trPr>
          <w:cantSplit/>
        </w:trPr>
        <w:tc>
          <w:tcPr>
            <w:tcW w:w="1418" w:type="dxa"/>
          </w:tcPr>
          <w:p w14:paraId="2E0202A6" w14:textId="77777777" w:rsidR="006E38B4" w:rsidRPr="006159E6" w:rsidRDefault="006E38B4" w:rsidP="00D02290">
            <w:pPr>
              <w:pStyle w:val="CellBody"/>
              <w:rPr>
                <w:lang w:val="en-US"/>
              </w:rPr>
            </w:pPr>
            <w:r w:rsidRPr="006159E6">
              <w:rPr>
                <w:lang w:val="en-US"/>
              </w:rPr>
              <w:t>Grade</w:t>
            </w:r>
          </w:p>
        </w:tc>
        <w:tc>
          <w:tcPr>
            <w:tcW w:w="850" w:type="dxa"/>
          </w:tcPr>
          <w:p w14:paraId="1E2C71F9" w14:textId="77777777" w:rsidR="006E38B4" w:rsidRPr="006159E6" w:rsidRDefault="006E38B4" w:rsidP="00D02290">
            <w:pPr>
              <w:pStyle w:val="CellBody"/>
              <w:rPr>
                <w:lang w:val="en-US"/>
              </w:rPr>
            </w:pPr>
            <w:r w:rsidRPr="006159E6">
              <w:rPr>
                <w:lang w:val="en-US"/>
              </w:rPr>
              <w:t>M</w:t>
            </w:r>
          </w:p>
        </w:tc>
        <w:tc>
          <w:tcPr>
            <w:tcW w:w="1418" w:type="dxa"/>
          </w:tcPr>
          <w:p w14:paraId="2A1D24DE" w14:textId="77777777" w:rsidR="006E38B4" w:rsidRPr="006159E6" w:rsidRDefault="006E38B4" w:rsidP="00D02290">
            <w:pPr>
              <w:pStyle w:val="CellBody"/>
              <w:rPr>
                <w:lang w:val="en-US"/>
              </w:rPr>
            </w:pPr>
            <w:r w:rsidRPr="006159E6">
              <w:rPr>
                <w:lang w:val="en-US"/>
              </w:rPr>
              <w:t>Product</w:t>
            </w:r>
            <w:r w:rsidRPr="006159E6">
              <w:rPr>
                <w:lang w:val="en-US"/>
              </w:rPr>
              <w:softHyphen/>
              <w:t>Grade</w:t>
            </w:r>
            <w:r w:rsidRPr="006159E6">
              <w:rPr>
                <w:lang w:val="en-US"/>
              </w:rPr>
              <w:softHyphen/>
              <w:t>Type</w:t>
            </w:r>
          </w:p>
        </w:tc>
        <w:tc>
          <w:tcPr>
            <w:tcW w:w="5812" w:type="dxa"/>
          </w:tcPr>
          <w:p w14:paraId="3B1C1019" w14:textId="77777777" w:rsidR="006E38B4" w:rsidRPr="006159E6" w:rsidRDefault="006E38B4" w:rsidP="00D02290">
            <w:pPr>
              <w:pStyle w:val="CellBody"/>
              <w:rPr>
                <w:lang w:val="en-US"/>
              </w:rPr>
            </w:pPr>
          </w:p>
        </w:tc>
      </w:tr>
      <w:tr w:rsidR="006E38B4" w:rsidRPr="006159E6" w14:paraId="719C6972" w14:textId="77777777" w:rsidTr="003854A5">
        <w:trPr>
          <w:cantSplit/>
        </w:trPr>
        <w:tc>
          <w:tcPr>
            <w:tcW w:w="1418" w:type="dxa"/>
          </w:tcPr>
          <w:p w14:paraId="74419E33" w14:textId="77777777" w:rsidR="006E38B4" w:rsidRPr="006159E6" w:rsidRDefault="006E38B4" w:rsidP="00D02290">
            <w:pPr>
              <w:pStyle w:val="CellBody"/>
              <w:rPr>
                <w:lang w:val="en-US"/>
              </w:rPr>
            </w:pPr>
            <w:r w:rsidRPr="006159E6">
              <w:rPr>
                <w:lang w:val="en-US"/>
              </w:rPr>
              <w:t>Incoterms</w:t>
            </w:r>
          </w:p>
        </w:tc>
        <w:tc>
          <w:tcPr>
            <w:tcW w:w="850" w:type="dxa"/>
          </w:tcPr>
          <w:p w14:paraId="145F12FA" w14:textId="77777777" w:rsidR="006E38B4" w:rsidRPr="006159E6" w:rsidRDefault="006E38B4" w:rsidP="00D02290">
            <w:pPr>
              <w:pStyle w:val="CellBody"/>
              <w:rPr>
                <w:lang w:val="en-US"/>
              </w:rPr>
            </w:pPr>
            <w:r w:rsidRPr="006159E6">
              <w:rPr>
                <w:lang w:val="en-US"/>
              </w:rPr>
              <w:t>M</w:t>
            </w:r>
          </w:p>
        </w:tc>
        <w:tc>
          <w:tcPr>
            <w:tcW w:w="1418" w:type="dxa"/>
          </w:tcPr>
          <w:p w14:paraId="1E67AB75" w14:textId="77777777" w:rsidR="006E38B4" w:rsidRPr="006159E6" w:rsidRDefault="006E38B4" w:rsidP="00D02290">
            <w:pPr>
              <w:pStyle w:val="CellBody"/>
              <w:rPr>
                <w:lang w:val="en-US"/>
              </w:rPr>
            </w:pPr>
            <w:r w:rsidRPr="006159E6">
              <w:rPr>
                <w:lang w:val="en-US"/>
              </w:rPr>
              <w:t>Incoterms</w:t>
            </w:r>
            <w:r w:rsidRPr="006159E6">
              <w:rPr>
                <w:lang w:val="en-US"/>
              </w:rPr>
              <w:softHyphen/>
              <w:t>Type</w:t>
            </w:r>
          </w:p>
        </w:tc>
        <w:tc>
          <w:tcPr>
            <w:tcW w:w="5812" w:type="dxa"/>
          </w:tcPr>
          <w:p w14:paraId="0A29688C" w14:textId="77777777" w:rsidR="006E38B4" w:rsidRPr="006159E6" w:rsidRDefault="006E38B4" w:rsidP="00D02290">
            <w:pPr>
              <w:pStyle w:val="CellBody"/>
              <w:rPr>
                <w:lang w:val="en-US"/>
              </w:rPr>
            </w:pPr>
          </w:p>
        </w:tc>
      </w:tr>
      <w:tr w:rsidR="006E38B4" w:rsidRPr="006159E6" w14:paraId="0E2763E9" w14:textId="77777777" w:rsidTr="003854A5">
        <w:trPr>
          <w:cantSplit/>
        </w:trPr>
        <w:tc>
          <w:tcPr>
            <w:tcW w:w="1418" w:type="dxa"/>
          </w:tcPr>
          <w:p w14:paraId="18862929" w14:textId="77777777" w:rsidR="006E38B4" w:rsidRPr="006159E6" w:rsidRDefault="006E38B4" w:rsidP="00D02290">
            <w:pPr>
              <w:pStyle w:val="CellBody"/>
              <w:rPr>
                <w:lang w:val="en-US"/>
              </w:rPr>
            </w:pPr>
            <w:r w:rsidRPr="006159E6">
              <w:rPr>
                <w:lang w:val="en-US"/>
              </w:rPr>
              <w:lastRenderedPageBreak/>
              <w:t>Importer</w:t>
            </w:r>
            <w:r w:rsidRPr="006159E6">
              <w:rPr>
                <w:lang w:val="en-US"/>
              </w:rPr>
              <w:softHyphen/>
              <w:t>Of</w:t>
            </w:r>
            <w:r w:rsidRPr="006159E6">
              <w:rPr>
                <w:lang w:val="en-US"/>
              </w:rPr>
              <w:softHyphen/>
              <w:t>Record</w:t>
            </w:r>
          </w:p>
        </w:tc>
        <w:tc>
          <w:tcPr>
            <w:tcW w:w="850" w:type="dxa"/>
          </w:tcPr>
          <w:p w14:paraId="6DE5CF5A" w14:textId="77777777" w:rsidR="006E38B4" w:rsidRPr="006159E6" w:rsidRDefault="006E38B4" w:rsidP="00D02290">
            <w:pPr>
              <w:pStyle w:val="CellBody"/>
              <w:rPr>
                <w:lang w:val="en-US"/>
              </w:rPr>
            </w:pPr>
            <w:r w:rsidRPr="006159E6">
              <w:rPr>
                <w:lang w:val="en-US"/>
              </w:rPr>
              <w:t>C</w:t>
            </w:r>
          </w:p>
        </w:tc>
        <w:tc>
          <w:tcPr>
            <w:tcW w:w="1418" w:type="dxa"/>
          </w:tcPr>
          <w:p w14:paraId="24509826" w14:textId="77777777" w:rsidR="006E38B4" w:rsidRPr="006159E6" w:rsidRDefault="006E38B4" w:rsidP="00D02290">
            <w:pPr>
              <w:pStyle w:val="CellBody"/>
              <w:rPr>
                <w:lang w:val="en-US"/>
              </w:rPr>
            </w:pPr>
            <w:r w:rsidRPr="006159E6">
              <w:rPr>
                <w:lang w:val="en-US"/>
              </w:rPr>
              <w:t>PartyType</w:t>
            </w:r>
          </w:p>
        </w:tc>
        <w:tc>
          <w:tcPr>
            <w:tcW w:w="5812" w:type="dxa"/>
          </w:tcPr>
          <w:p w14:paraId="42E9A55F" w14:textId="77777777" w:rsidR="006E38B4" w:rsidRPr="006159E6" w:rsidRDefault="006E38B4" w:rsidP="00186095">
            <w:pPr>
              <w:pStyle w:val="CellBody"/>
              <w:rPr>
                <w:rStyle w:val="Fett"/>
                <w:lang w:val="en-US"/>
              </w:rPr>
            </w:pPr>
            <w:r w:rsidRPr="006159E6">
              <w:rPr>
                <w:rStyle w:val="Fett"/>
                <w:lang w:val="en-US"/>
              </w:rPr>
              <w:t>Occurrence:</w:t>
            </w:r>
          </w:p>
          <w:p w14:paraId="187A16DD" w14:textId="77777777" w:rsidR="006E38B4" w:rsidRPr="006159E6" w:rsidRDefault="006E38B4" w:rsidP="00ED3F3F">
            <w:pPr>
              <w:pStyle w:val="condition1"/>
            </w:pPr>
            <w:r w:rsidRPr="006159E6">
              <w:t>If the trade includes the import of the oil product, then this field is mandatory.</w:t>
            </w:r>
          </w:p>
          <w:p w14:paraId="1ECBDE99" w14:textId="77777777" w:rsidR="006E38B4" w:rsidRPr="006159E6" w:rsidRDefault="00AB0EEF" w:rsidP="00ED3F3F">
            <w:pPr>
              <w:pStyle w:val="condition1"/>
            </w:pPr>
            <w:r w:rsidRPr="006159E6">
              <w:t>Else, this field</w:t>
            </w:r>
            <w:r w:rsidR="006E38B4" w:rsidRPr="006159E6">
              <w:t xml:space="preserve"> must be omitted.</w:t>
            </w:r>
          </w:p>
        </w:tc>
      </w:tr>
      <w:tr w:rsidR="006E38B4" w:rsidRPr="006159E6" w14:paraId="4CE460DF" w14:textId="77777777" w:rsidTr="003854A5">
        <w:trPr>
          <w:cantSplit/>
        </w:trPr>
        <w:tc>
          <w:tcPr>
            <w:tcW w:w="9498" w:type="dxa"/>
            <w:gridSpan w:val="4"/>
            <w:shd w:val="clear" w:color="auto" w:fill="BFBFBF" w:themeFill="background1" w:themeFillShade="BF"/>
          </w:tcPr>
          <w:p w14:paraId="18308A55" w14:textId="77777777" w:rsidR="006E38B4" w:rsidRPr="006159E6" w:rsidRDefault="006E38B4" w:rsidP="00D02290">
            <w:pPr>
              <w:pStyle w:val="CellBody"/>
              <w:rPr>
                <w:lang w:val="en-US"/>
              </w:rPr>
            </w:pPr>
            <w:r w:rsidRPr="006159E6">
              <w:rPr>
                <w:rStyle w:val="XSDSectionTitle"/>
                <w:lang w:val="en-US"/>
              </w:rPr>
              <w:t>PhysicalOilTradeDetails/XSD choice</w:t>
            </w:r>
            <w:r w:rsidRPr="006159E6">
              <w:rPr>
                <w:lang w:val="en-US"/>
              </w:rPr>
              <w:t>: mandatory section</w:t>
            </w:r>
          </w:p>
          <w:p w14:paraId="1937AA8F" w14:textId="77777777" w:rsidR="006E38B4" w:rsidRPr="006159E6" w:rsidRDefault="006E38B4" w:rsidP="00C31550">
            <w:pPr>
              <w:pStyle w:val="CellBody"/>
              <w:rPr>
                <w:rStyle w:val="Fett"/>
                <w:lang w:val="en-US"/>
              </w:rPr>
            </w:pPr>
            <w:r w:rsidRPr="006159E6">
              <w:rPr>
                <w:rStyle w:val="Fett"/>
                <w:lang w:val="en-US"/>
              </w:rPr>
              <w:t>Choice:</w:t>
            </w:r>
          </w:p>
          <w:p w14:paraId="0796F4F6" w14:textId="4D68B665" w:rsidR="00A243D4" w:rsidRPr="006159E6" w:rsidRDefault="006E38B4" w:rsidP="00ED3F3F">
            <w:pPr>
              <w:pStyle w:val="condition1"/>
            </w:pPr>
            <w:r w:rsidRPr="006159E6">
              <w:rPr>
                <w:snapToGrid w:val="0"/>
                <w:lang w:eastAsia="fr-FR"/>
              </w:rPr>
              <w:t xml:space="preserve">If tolerances for the trade are expressed in absolute terms, then ‘AbsoluteTolerance’ </w:t>
            </w:r>
            <w:r w:rsidR="00A10750">
              <w:t>is mandatory</w:t>
            </w:r>
            <w:r w:rsidRPr="006159E6">
              <w:rPr>
                <w:snapToGrid w:val="0"/>
                <w:lang w:eastAsia="fr-FR"/>
              </w:rPr>
              <w:t>.</w:t>
            </w:r>
          </w:p>
          <w:p w14:paraId="45404002" w14:textId="7DD80797" w:rsidR="006E38B4" w:rsidRPr="006159E6" w:rsidRDefault="006E38B4" w:rsidP="00ED3F3F">
            <w:pPr>
              <w:pStyle w:val="condition1"/>
            </w:pPr>
            <w:r w:rsidRPr="006159E6">
              <w:rPr>
                <w:snapToGrid w:val="0"/>
                <w:lang w:eastAsia="fr-FR"/>
              </w:rPr>
              <w:t xml:space="preserve">If </w:t>
            </w:r>
            <w:r w:rsidRPr="006159E6">
              <w:t>tolerances for the trade are expressed in percentage terms</w:t>
            </w:r>
            <w:r w:rsidRPr="006159E6">
              <w:rPr>
                <w:snapToGrid w:val="0"/>
                <w:lang w:eastAsia="fr-FR"/>
              </w:rPr>
              <w:t xml:space="preserve">, then ‘PercentageTolerance’ </w:t>
            </w:r>
            <w:r w:rsidR="00A10750">
              <w:t>is mandatory</w:t>
            </w:r>
            <w:r w:rsidRPr="006159E6">
              <w:rPr>
                <w:snapToGrid w:val="0"/>
                <w:lang w:eastAsia="fr-FR"/>
              </w:rPr>
              <w:t>.</w:t>
            </w:r>
          </w:p>
        </w:tc>
      </w:tr>
      <w:tr w:rsidR="006E38B4" w:rsidRPr="006159E6" w14:paraId="7329B207" w14:textId="77777777" w:rsidTr="003854A5">
        <w:trPr>
          <w:cantSplit/>
        </w:trPr>
        <w:tc>
          <w:tcPr>
            <w:tcW w:w="9498" w:type="dxa"/>
            <w:gridSpan w:val="4"/>
            <w:shd w:val="clear" w:color="auto" w:fill="BFBFBF" w:themeFill="background1" w:themeFillShade="BF"/>
          </w:tcPr>
          <w:p w14:paraId="7065242C" w14:textId="77777777" w:rsidR="006E38B4" w:rsidRPr="006159E6" w:rsidRDefault="006E38B4" w:rsidP="00A243D4">
            <w:pPr>
              <w:pStyle w:val="CellBody"/>
              <w:rPr>
                <w:b/>
                <w:lang w:val="en-US"/>
              </w:rPr>
            </w:pPr>
            <w:r w:rsidRPr="006159E6">
              <w:rPr>
                <w:rStyle w:val="XSDSectionTitle"/>
                <w:lang w:val="en-US"/>
              </w:rPr>
              <w:t>XSD choice/AbsoluteTolerance</w:t>
            </w:r>
            <w:r w:rsidRPr="006159E6">
              <w:rPr>
                <w:lang w:val="en-US"/>
              </w:rPr>
              <w:t>: choice within mandatory section</w:t>
            </w:r>
          </w:p>
        </w:tc>
      </w:tr>
      <w:tr w:rsidR="006E38B4" w:rsidRPr="006159E6" w14:paraId="671927B7" w14:textId="77777777" w:rsidTr="003854A5">
        <w:trPr>
          <w:cantSplit/>
        </w:trPr>
        <w:tc>
          <w:tcPr>
            <w:tcW w:w="1418" w:type="dxa"/>
          </w:tcPr>
          <w:p w14:paraId="219FB519" w14:textId="77777777" w:rsidR="006E38B4" w:rsidRPr="006159E6" w:rsidRDefault="006E38B4" w:rsidP="00D02290">
            <w:pPr>
              <w:pStyle w:val="CellBody"/>
              <w:rPr>
                <w:lang w:val="en-US"/>
              </w:rPr>
            </w:pPr>
            <w:r w:rsidRPr="006159E6">
              <w:rPr>
                <w:lang w:val="en-US"/>
              </w:rPr>
              <w:t>Positive</w:t>
            </w:r>
            <w:r w:rsidRPr="006159E6">
              <w:rPr>
                <w:lang w:val="en-US"/>
              </w:rPr>
              <w:softHyphen/>
              <w:t>Limit</w:t>
            </w:r>
          </w:p>
        </w:tc>
        <w:tc>
          <w:tcPr>
            <w:tcW w:w="850" w:type="dxa"/>
          </w:tcPr>
          <w:p w14:paraId="06F351FC" w14:textId="77777777" w:rsidR="006E38B4" w:rsidRPr="006159E6" w:rsidRDefault="006E38B4" w:rsidP="00D02290">
            <w:pPr>
              <w:pStyle w:val="CellBody"/>
              <w:rPr>
                <w:lang w:val="en-US"/>
              </w:rPr>
            </w:pPr>
            <w:r w:rsidRPr="006159E6">
              <w:rPr>
                <w:lang w:val="en-US"/>
              </w:rPr>
              <w:t>M</w:t>
            </w:r>
          </w:p>
        </w:tc>
        <w:tc>
          <w:tcPr>
            <w:tcW w:w="1418" w:type="dxa"/>
          </w:tcPr>
          <w:p w14:paraId="3F9CD21D" w14:textId="77777777" w:rsidR="006E38B4" w:rsidRPr="006159E6" w:rsidRDefault="006E38B4" w:rsidP="00D02290">
            <w:pPr>
              <w:pStyle w:val="CellBody"/>
              <w:rPr>
                <w:lang w:val="en-US"/>
              </w:rPr>
            </w:pPr>
            <w:r w:rsidRPr="006159E6">
              <w:rPr>
                <w:lang w:val="en-US"/>
              </w:rPr>
              <w:t>QuantityType</w:t>
            </w:r>
          </w:p>
        </w:tc>
        <w:tc>
          <w:tcPr>
            <w:tcW w:w="5812" w:type="dxa"/>
          </w:tcPr>
          <w:p w14:paraId="7E358AC2" w14:textId="77777777" w:rsidR="006E38B4" w:rsidRPr="006159E6" w:rsidRDefault="006E38B4" w:rsidP="00D02290">
            <w:pPr>
              <w:pStyle w:val="CellBody"/>
              <w:rPr>
                <w:lang w:val="en-US"/>
              </w:rPr>
            </w:pPr>
            <w:r w:rsidRPr="006159E6">
              <w:rPr>
                <w:lang w:val="en-US"/>
              </w:rPr>
              <w:t>An absolute (unsigned) value expressed in ‘ToleranceUoM’</w:t>
            </w:r>
            <w:r w:rsidR="00743800" w:rsidRPr="006159E6">
              <w:rPr>
                <w:lang w:val="en-US"/>
              </w:rPr>
              <w:t>.</w:t>
            </w:r>
          </w:p>
        </w:tc>
      </w:tr>
      <w:tr w:rsidR="006E38B4" w:rsidRPr="006159E6" w14:paraId="6ECBFA03" w14:textId="77777777" w:rsidTr="003854A5">
        <w:trPr>
          <w:cantSplit/>
        </w:trPr>
        <w:tc>
          <w:tcPr>
            <w:tcW w:w="1418" w:type="dxa"/>
          </w:tcPr>
          <w:p w14:paraId="4B157F68" w14:textId="77777777" w:rsidR="006E38B4" w:rsidRPr="006159E6" w:rsidRDefault="006E38B4" w:rsidP="00D02290">
            <w:pPr>
              <w:pStyle w:val="CellBody"/>
              <w:rPr>
                <w:lang w:val="en-US"/>
              </w:rPr>
            </w:pPr>
            <w:r w:rsidRPr="006159E6">
              <w:rPr>
                <w:lang w:val="en-US"/>
              </w:rPr>
              <w:t>Negative</w:t>
            </w:r>
            <w:r w:rsidRPr="006159E6">
              <w:rPr>
                <w:lang w:val="en-US"/>
              </w:rPr>
              <w:softHyphen/>
              <w:t>Limit</w:t>
            </w:r>
          </w:p>
        </w:tc>
        <w:tc>
          <w:tcPr>
            <w:tcW w:w="850" w:type="dxa"/>
          </w:tcPr>
          <w:p w14:paraId="12C59027" w14:textId="77777777" w:rsidR="006E38B4" w:rsidRPr="006159E6" w:rsidRDefault="006E38B4" w:rsidP="00D02290">
            <w:pPr>
              <w:pStyle w:val="CellBody"/>
              <w:rPr>
                <w:lang w:val="en-US"/>
              </w:rPr>
            </w:pPr>
            <w:r w:rsidRPr="006159E6">
              <w:rPr>
                <w:lang w:val="en-US"/>
              </w:rPr>
              <w:t>M</w:t>
            </w:r>
          </w:p>
        </w:tc>
        <w:tc>
          <w:tcPr>
            <w:tcW w:w="1418" w:type="dxa"/>
          </w:tcPr>
          <w:p w14:paraId="4037D3B4" w14:textId="77777777" w:rsidR="006E38B4" w:rsidRPr="006159E6" w:rsidRDefault="006E38B4" w:rsidP="00D02290">
            <w:pPr>
              <w:pStyle w:val="CellBody"/>
              <w:rPr>
                <w:lang w:val="en-US"/>
              </w:rPr>
            </w:pPr>
            <w:r w:rsidRPr="006159E6">
              <w:rPr>
                <w:lang w:val="en-US"/>
              </w:rPr>
              <w:t>QuantityType</w:t>
            </w:r>
          </w:p>
        </w:tc>
        <w:tc>
          <w:tcPr>
            <w:tcW w:w="5812" w:type="dxa"/>
          </w:tcPr>
          <w:p w14:paraId="38C16853" w14:textId="77777777" w:rsidR="006E38B4" w:rsidRPr="006159E6" w:rsidRDefault="006E38B4" w:rsidP="00D02290">
            <w:pPr>
              <w:pStyle w:val="CellBody"/>
              <w:rPr>
                <w:lang w:val="en-US"/>
              </w:rPr>
            </w:pPr>
            <w:r w:rsidRPr="006159E6">
              <w:rPr>
                <w:lang w:val="en-US"/>
              </w:rPr>
              <w:t>An absolute (unsigned) value expressed in ‘ToleranceUoM’</w:t>
            </w:r>
            <w:r w:rsidR="00743800" w:rsidRPr="006159E6">
              <w:rPr>
                <w:lang w:val="en-US"/>
              </w:rPr>
              <w:t>.</w:t>
            </w:r>
          </w:p>
        </w:tc>
      </w:tr>
      <w:tr w:rsidR="006E38B4" w:rsidRPr="006159E6" w14:paraId="0CE82380" w14:textId="77777777" w:rsidTr="003854A5">
        <w:trPr>
          <w:cantSplit/>
        </w:trPr>
        <w:tc>
          <w:tcPr>
            <w:tcW w:w="1418" w:type="dxa"/>
          </w:tcPr>
          <w:p w14:paraId="22433855" w14:textId="77777777" w:rsidR="006E38B4" w:rsidRPr="006159E6" w:rsidRDefault="006E38B4" w:rsidP="00D02290">
            <w:pPr>
              <w:pStyle w:val="CellBody"/>
              <w:rPr>
                <w:lang w:val="en-US"/>
              </w:rPr>
            </w:pPr>
            <w:r w:rsidRPr="006159E6">
              <w:rPr>
                <w:lang w:val="en-US"/>
              </w:rPr>
              <w:t>Tolerance</w:t>
            </w:r>
            <w:r w:rsidRPr="006159E6">
              <w:rPr>
                <w:lang w:val="en-US"/>
              </w:rPr>
              <w:softHyphen/>
              <w:t>UoM</w:t>
            </w:r>
          </w:p>
        </w:tc>
        <w:tc>
          <w:tcPr>
            <w:tcW w:w="850" w:type="dxa"/>
          </w:tcPr>
          <w:p w14:paraId="07D4D672" w14:textId="77777777" w:rsidR="006E38B4" w:rsidRPr="006159E6" w:rsidRDefault="006E38B4" w:rsidP="00D02290">
            <w:pPr>
              <w:pStyle w:val="CellBody"/>
              <w:rPr>
                <w:lang w:val="en-US"/>
              </w:rPr>
            </w:pPr>
            <w:r w:rsidRPr="006159E6">
              <w:rPr>
                <w:lang w:val="en-US"/>
              </w:rPr>
              <w:t>M</w:t>
            </w:r>
          </w:p>
        </w:tc>
        <w:tc>
          <w:tcPr>
            <w:tcW w:w="1418" w:type="dxa"/>
          </w:tcPr>
          <w:p w14:paraId="0B33846C" w14:textId="77777777" w:rsidR="006E38B4" w:rsidRPr="006159E6" w:rsidRDefault="006E38B4" w:rsidP="00D02290">
            <w:pPr>
              <w:pStyle w:val="CellBody"/>
              <w:rPr>
                <w:lang w:val="en-US"/>
              </w:rPr>
            </w:pPr>
            <w:r w:rsidRPr="006159E6">
              <w:rPr>
                <w:lang w:val="en-US"/>
              </w:rPr>
              <w:t>UnitOfMeasure</w:t>
            </w:r>
            <w:r w:rsidRPr="006159E6">
              <w:rPr>
                <w:lang w:val="en-US"/>
              </w:rPr>
              <w:softHyphen/>
              <w:t>Type</w:t>
            </w:r>
          </w:p>
        </w:tc>
        <w:tc>
          <w:tcPr>
            <w:tcW w:w="5812" w:type="dxa"/>
          </w:tcPr>
          <w:p w14:paraId="526BCEC4" w14:textId="77777777" w:rsidR="006E38B4" w:rsidRPr="006159E6" w:rsidRDefault="006E38B4" w:rsidP="00D02290">
            <w:pPr>
              <w:pStyle w:val="CellBody"/>
              <w:rPr>
                <w:lang w:val="en-US"/>
              </w:rPr>
            </w:pPr>
          </w:p>
        </w:tc>
      </w:tr>
      <w:tr w:rsidR="006E38B4" w:rsidRPr="006159E6" w14:paraId="74C54FA5" w14:textId="77777777" w:rsidTr="003854A5">
        <w:trPr>
          <w:cantSplit/>
        </w:trPr>
        <w:tc>
          <w:tcPr>
            <w:tcW w:w="1418" w:type="dxa"/>
          </w:tcPr>
          <w:p w14:paraId="40A6A75D" w14:textId="77777777" w:rsidR="006E38B4" w:rsidRPr="006159E6" w:rsidRDefault="006E38B4" w:rsidP="00D02290">
            <w:pPr>
              <w:pStyle w:val="CellBody"/>
              <w:rPr>
                <w:lang w:val="en-US"/>
              </w:rPr>
            </w:pPr>
            <w:r w:rsidRPr="006159E6">
              <w:rPr>
                <w:lang w:val="en-US"/>
              </w:rPr>
              <w:t>Tolerance</w:t>
            </w:r>
            <w:r w:rsidRPr="006159E6">
              <w:rPr>
                <w:lang w:val="en-US"/>
              </w:rPr>
              <w:softHyphen/>
              <w:t>Option</w:t>
            </w:r>
            <w:r w:rsidRPr="006159E6">
              <w:rPr>
                <w:lang w:val="en-US"/>
              </w:rPr>
              <w:softHyphen/>
              <w:t>Owner</w:t>
            </w:r>
          </w:p>
        </w:tc>
        <w:tc>
          <w:tcPr>
            <w:tcW w:w="850" w:type="dxa"/>
          </w:tcPr>
          <w:p w14:paraId="546F67A9" w14:textId="77777777" w:rsidR="006E38B4" w:rsidRPr="006159E6" w:rsidRDefault="006E38B4" w:rsidP="00D02290">
            <w:pPr>
              <w:pStyle w:val="CellBody"/>
              <w:rPr>
                <w:lang w:val="en-US"/>
              </w:rPr>
            </w:pPr>
            <w:r w:rsidRPr="006159E6">
              <w:rPr>
                <w:lang w:val="en-US"/>
              </w:rPr>
              <w:t>M</w:t>
            </w:r>
          </w:p>
        </w:tc>
        <w:tc>
          <w:tcPr>
            <w:tcW w:w="1418" w:type="dxa"/>
          </w:tcPr>
          <w:p w14:paraId="50E8A62B" w14:textId="77777777" w:rsidR="006E38B4" w:rsidRPr="006159E6" w:rsidRDefault="006E38B4" w:rsidP="00D02290">
            <w:pPr>
              <w:pStyle w:val="CellBody"/>
              <w:rPr>
                <w:lang w:val="en-US"/>
              </w:rPr>
            </w:pPr>
            <w:r w:rsidRPr="006159E6">
              <w:rPr>
                <w:lang w:val="en-US"/>
              </w:rPr>
              <w:t>PartyType</w:t>
            </w:r>
          </w:p>
        </w:tc>
        <w:tc>
          <w:tcPr>
            <w:tcW w:w="5812" w:type="dxa"/>
          </w:tcPr>
          <w:p w14:paraId="083BAF6B" w14:textId="77777777" w:rsidR="006E38B4" w:rsidRPr="006159E6" w:rsidRDefault="006E38B4" w:rsidP="00D02290">
            <w:pPr>
              <w:pStyle w:val="CellBody"/>
              <w:rPr>
                <w:lang w:val="en-US"/>
              </w:rPr>
            </w:pPr>
            <w:r w:rsidRPr="006159E6">
              <w:rPr>
                <w:lang w:val="en-US"/>
              </w:rPr>
              <w:t>Must be either the ‘BuyerParty’ or the ‘SellerParty’.</w:t>
            </w:r>
          </w:p>
        </w:tc>
      </w:tr>
      <w:tr w:rsidR="006E38B4" w:rsidRPr="006159E6" w14:paraId="59D53677" w14:textId="77777777" w:rsidTr="003854A5">
        <w:trPr>
          <w:cantSplit/>
        </w:trPr>
        <w:tc>
          <w:tcPr>
            <w:tcW w:w="9498" w:type="dxa"/>
            <w:gridSpan w:val="4"/>
            <w:shd w:val="clear" w:color="auto" w:fill="BFBFBF" w:themeFill="background1" w:themeFillShade="BF"/>
          </w:tcPr>
          <w:p w14:paraId="508D5A7C"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AbsoluteTolerance</w:t>
            </w:r>
            <w:r w:rsidRPr="006159E6">
              <w:rPr>
                <w:lang w:val="en-US"/>
              </w:rPr>
              <w:t xml:space="preserve"> </w:t>
            </w:r>
          </w:p>
        </w:tc>
      </w:tr>
      <w:tr w:rsidR="006E38B4" w:rsidRPr="006159E6" w14:paraId="3F07169E" w14:textId="77777777" w:rsidTr="003854A5">
        <w:trPr>
          <w:cantSplit/>
        </w:trPr>
        <w:tc>
          <w:tcPr>
            <w:tcW w:w="9498" w:type="dxa"/>
            <w:gridSpan w:val="4"/>
            <w:shd w:val="clear" w:color="auto" w:fill="BFBFBF" w:themeFill="background1" w:themeFillShade="BF"/>
          </w:tcPr>
          <w:p w14:paraId="639750E4" w14:textId="77777777" w:rsidR="006E38B4" w:rsidRPr="006159E6" w:rsidRDefault="006E38B4" w:rsidP="00D02290">
            <w:pPr>
              <w:pStyle w:val="CellBody"/>
              <w:rPr>
                <w:lang w:val="en-US"/>
              </w:rPr>
            </w:pPr>
            <w:r w:rsidRPr="006159E6">
              <w:rPr>
                <w:rStyle w:val="XSDSectionTitle"/>
                <w:lang w:val="en-US"/>
              </w:rPr>
              <w:t>XSD choice/PercentageTolerance</w:t>
            </w:r>
            <w:r w:rsidRPr="006159E6">
              <w:rPr>
                <w:lang w:val="en-US"/>
              </w:rPr>
              <w:t>: choice within mandatory section</w:t>
            </w:r>
          </w:p>
        </w:tc>
      </w:tr>
      <w:tr w:rsidR="006E38B4" w:rsidRPr="006159E6" w14:paraId="3BB48DE2" w14:textId="77777777" w:rsidTr="003854A5">
        <w:trPr>
          <w:cantSplit/>
        </w:trPr>
        <w:tc>
          <w:tcPr>
            <w:tcW w:w="1418" w:type="dxa"/>
          </w:tcPr>
          <w:p w14:paraId="0DFB726F" w14:textId="77777777" w:rsidR="006E38B4" w:rsidRPr="006159E6" w:rsidRDefault="006E38B4" w:rsidP="00D02290">
            <w:pPr>
              <w:pStyle w:val="CellBody"/>
              <w:rPr>
                <w:lang w:val="en-US"/>
              </w:rPr>
            </w:pPr>
            <w:r w:rsidRPr="006159E6">
              <w:rPr>
                <w:lang w:val="en-US"/>
              </w:rPr>
              <w:t>Positive</w:t>
            </w:r>
            <w:r w:rsidRPr="006159E6">
              <w:rPr>
                <w:lang w:val="en-US"/>
              </w:rPr>
              <w:softHyphen/>
              <w:t>Limit</w:t>
            </w:r>
          </w:p>
        </w:tc>
        <w:tc>
          <w:tcPr>
            <w:tcW w:w="850" w:type="dxa"/>
          </w:tcPr>
          <w:p w14:paraId="0261C74C" w14:textId="77777777" w:rsidR="006E38B4" w:rsidRPr="006159E6" w:rsidRDefault="006E38B4" w:rsidP="00D02290">
            <w:pPr>
              <w:pStyle w:val="CellBody"/>
              <w:rPr>
                <w:lang w:val="en-US"/>
              </w:rPr>
            </w:pPr>
            <w:r w:rsidRPr="006159E6">
              <w:rPr>
                <w:lang w:val="en-US"/>
              </w:rPr>
              <w:t>M</w:t>
            </w:r>
          </w:p>
        </w:tc>
        <w:tc>
          <w:tcPr>
            <w:tcW w:w="1418" w:type="dxa"/>
          </w:tcPr>
          <w:p w14:paraId="7C276035" w14:textId="77777777" w:rsidR="006E38B4" w:rsidRPr="006159E6" w:rsidRDefault="006E38B4" w:rsidP="00D02290">
            <w:pPr>
              <w:pStyle w:val="CellBody"/>
              <w:rPr>
                <w:lang w:val="en-US"/>
              </w:rPr>
            </w:pPr>
            <w:r w:rsidRPr="006159E6">
              <w:rPr>
                <w:lang w:val="en-US"/>
              </w:rPr>
              <w:t>QuantityType</w:t>
            </w:r>
          </w:p>
        </w:tc>
        <w:tc>
          <w:tcPr>
            <w:tcW w:w="5812" w:type="dxa"/>
          </w:tcPr>
          <w:p w14:paraId="0DA2DAE7" w14:textId="77777777" w:rsidR="006E38B4" w:rsidRPr="006159E6" w:rsidRDefault="006E38B4" w:rsidP="00D02290">
            <w:pPr>
              <w:pStyle w:val="CellBody"/>
              <w:rPr>
                <w:lang w:val="en-US"/>
              </w:rPr>
            </w:pPr>
            <w:r w:rsidRPr="006159E6">
              <w:rPr>
                <w:lang w:val="en-US"/>
              </w:rPr>
              <w:t>A percentage expressed as a decimal value between 0 and 1.</w:t>
            </w:r>
          </w:p>
        </w:tc>
      </w:tr>
      <w:tr w:rsidR="006E38B4" w:rsidRPr="006159E6" w14:paraId="3F8A5C69" w14:textId="77777777" w:rsidTr="003854A5">
        <w:trPr>
          <w:cantSplit/>
        </w:trPr>
        <w:tc>
          <w:tcPr>
            <w:tcW w:w="1418" w:type="dxa"/>
          </w:tcPr>
          <w:p w14:paraId="18B3F943" w14:textId="77777777" w:rsidR="006E38B4" w:rsidRPr="006159E6" w:rsidRDefault="006E38B4" w:rsidP="00D02290">
            <w:pPr>
              <w:pStyle w:val="CellBody"/>
              <w:rPr>
                <w:lang w:val="en-US"/>
              </w:rPr>
            </w:pPr>
            <w:r w:rsidRPr="006159E6">
              <w:rPr>
                <w:lang w:val="en-US"/>
              </w:rPr>
              <w:t>Negative</w:t>
            </w:r>
            <w:r w:rsidRPr="006159E6">
              <w:rPr>
                <w:lang w:val="en-US"/>
              </w:rPr>
              <w:softHyphen/>
              <w:t>Limit</w:t>
            </w:r>
          </w:p>
        </w:tc>
        <w:tc>
          <w:tcPr>
            <w:tcW w:w="850" w:type="dxa"/>
          </w:tcPr>
          <w:p w14:paraId="4B6E30DE" w14:textId="77777777" w:rsidR="006E38B4" w:rsidRPr="006159E6" w:rsidRDefault="006E38B4" w:rsidP="00D02290">
            <w:pPr>
              <w:pStyle w:val="CellBody"/>
              <w:rPr>
                <w:lang w:val="en-US"/>
              </w:rPr>
            </w:pPr>
            <w:r w:rsidRPr="006159E6">
              <w:rPr>
                <w:lang w:val="en-US"/>
              </w:rPr>
              <w:t>M</w:t>
            </w:r>
          </w:p>
        </w:tc>
        <w:tc>
          <w:tcPr>
            <w:tcW w:w="1418" w:type="dxa"/>
          </w:tcPr>
          <w:p w14:paraId="5D5590F5" w14:textId="77777777" w:rsidR="006E38B4" w:rsidRPr="006159E6" w:rsidRDefault="006E38B4" w:rsidP="00D02290">
            <w:pPr>
              <w:pStyle w:val="CellBody"/>
              <w:rPr>
                <w:lang w:val="en-US"/>
              </w:rPr>
            </w:pPr>
            <w:r w:rsidRPr="006159E6">
              <w:rPr>
                <w:lang w:val="en-US"/>
              </w:rPr>
              <w:t>QuantityType</w:t>
            </w:r>
          </w:p>
        </w:tc>
        <w:tc>
          <w:tcPr>
            <w:tcW w:w="5812" w:type="dxa"/>
          </w:tcPr>
          <w:p w14:paraId="36A6FED1" w14:textId="77777777" w:rsidR="006E38B4" w:rsidRPr="006159E6" w:rsidRDefault="006E38B4" w:rsidP="00D02290">
            <w:pPr>
              <w:pStyle w:val="CellBody"/>
              <w:rPr>
                <w:lang w:val="en-US"/>
              </w:rPr>
            </w:pPr>
            <w:r w:rsidRPr="006159E6">
              <w:rPr>
                <w:lang w:val="en-US"/>
              </w:rPr>
              <w:t>A percentage expressed as a decimal value between 0 and 1.</w:t>
            </w:r>
          </w:p>
        </w:tc>
      </w:tr>
      <w:tr w:rsidR="006E38B4" w:rsidRPr="006159E6" w14:paraId="5972BB1F" w14:textId="77777777" w:rsidTr="003854A5">
        <w:trPr>
          <w:cantSplit/>
        </w:trPr>
        <w:tc>
          <w:tcPr>
            <w:tcW w:w="1418" w:type="dxa"/>
          </w:tcPr>
          <w:p w14:paraId="3A0802BC" w14:textId="77777777" w:rsidR="006E38B4" w:rsidRPr="006159E6" w:rsidRDefault="006E38B4" w:rsidP="00D02290">
            <w:pPr>
              <w:pStyle w:val="CellBody"/>
              <w:rPr>
                <w:lang w:val="en-US"/>
              </w:rPr>
            </w:pPr>
            <w:r w:rsidRPr="006159E6">
              <w:rPr>
                <w:lang w:val="en-US"/>
              </w:rPr>
              <w:t>Tolerance</w:t>
            </w:r>
            <w:r w:rsidRPr="006159E6">
              <w:rPr>
                <w:lang w:val="en-US"/>
              </w:rPr>
              <w:softHyphen/>
              <w:t>Option</w:t>
            </w:r>
            <w:r w:rsidRPr="006159E6">
              <w:rPr>
                <w:lang w:val="en-US"/>
              </w:rPr>
              <w:softHyphen/>
              <w:t>Owner</w:t>
            </w:r>
          </w:p>
        </w:tc>
        <w:tc>
          <w:tcPr>
            <w:tcW w:w="850" w:type="dxa"/>
          </w:tcPr>
          <w:p w14:paraId="605DB0EC" w14:textId="77777777" w:rsidR="006E38B4" w:rsidRPr="006159E6" w:rsidRDefault="006E38B4" w:rsidP="00D02290">
            <w:pPr>
              <w:pStyle w:val="CellBody"/>
              <w:rPr>
                <w:lang w:val="en-US"/>
              </w:rPr>
            </w:pPr>
            <w:r w:rsidRPr="006159E6">
              <w:rPr>
                <w:lang w:val="en-US"/>
              </w:rPr>
              <w:t>M</w:t>
            </w:r>
          </w:p>
        </w:tc>
        <w:tc>
          <w:tcPr>
            <w:tcW w:w="1418" w:type="dxa"/>
          </w:tcPr>
          <w:p w14:paraId="05594AA5" w14:textId="77777777" w:rsidR="006E38B4" w:rsidRPr="006159E6" w:rsidRDefault="006E38B4" w:rsidP="00D02290">
            <w:pPr>
              <w:pStyle w:val="CellBody"/>
              <w:rPr>
                <w:lang w:val="en-US"/>
              </w:rPr>
            </w:pPr>
            <w:r w:rsidRPr="006159E6">
              <w:rPr>
                <w:lang w:val="en-US"/>
              </w:rPr>
              <w:t>PartyType</w:t>
            </w:r>
          </w:p>
        </w:tc>
        <w:tc>
          <w:tcPr>
            <w:tcW w:w="5812" w:type="dxa"/>
          </w:tcPr>
          <w:p w14:paraId="4D91478D" w14:textId="77777777" w:rsidR="006E38B4" w:rsidRPr="006159E6" w:rsidRDefault="006E38B4" w:rsidP="00D02290">
            <w:pPr>
              <w:pStyle w:val="CellBody"/>
              <w:rPr>
                <w:lang w:val="en-US"/>
              </w:rPr>
            </w:pPr>
          </w:p>
        </w:tc>
      </w:tr>
      <w:tr w:rsidR="006E38B4" w:rsidRPr="006159E6" w14:paraId="7EF37B65" w14:textId="77777777" w:rsidTr="003854A5">
        <w:trPr>
          <w:cantSplit/>
        </w:trPr>
        <w:tc>
          <w:tcPr>
            <w:tcW w:w="9498" w:type="dxa"/>
            <w:gridSpan w:val="4"/>
            <w:shd w:val="clear" w:color="auto" w:fill="BFBFBF" w:themeFill="background1" w:themeFillShade="BF"/>
          </w:tcPr>
          <w:p w14:paraId="2181785E"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PercentageTolerance</w:t>
            </w:r>
            <w:r w:rsidRPr="006159E6">
              <w:rPr>
                <w:lang w:val="en-US"/>
              </w:rPr>
              <w:t xml:space="preserve"> </w:t>
            </w:r>
          </w:p>
        </w:tc>
      </w:tr>
      <w:tr w:rsidR="006E38B4" w:rsidRPr="006159E6" w14:paraId="56FD9E09" w14:textId="77777777" w:rsidTr="003854A5">
        <w:trPr>
          <w:cantSplit/>
        </w:trPr>
        <w:tc>
          <w:tcPr>
            <w:tcW w:w="9498" w:type="dxa"/>
            <w:gridSpan w:val="4"/>
            <w:shd w:val="clear" w:color="auto" w:fill="BFBFBF" w:themeFill="background1" w:themeFillShade="BF"/>
          </w:tcPr>
          <w:p w14:paraId="5DD1DC4F"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XSD choice</w:t>
            </w:r>
            <w:r w:rsidRPr="006159E6">
              <w:rPr>
                <w:lang w:val="en-US"/>
              </w:rPr>
              <w:t xml:space="preserve"> </w:t>
            </w:r>
          </w:p>
        </w:tc>
      </w:tr>
      <w:tr w:rsidR="006E38B4" w:rsidRPr="006159E6" w14:paraId="3CE472F7" w14:textId="77777777" w:rsidTr="003854A5">
        <w:trPr>
          <w:cantSplit/>
        </w:trPr>
        <w:tc>
          <w:tcPr>
            <w:tcW w:w="9498" w:type="dxa"/>
            <w:gridSpan w:val="4"/>
            <w:shd w:val="clear" w:color="auto" w:fill="BFBFBF" w:themeFill="background1" w:themeFillShade="BF"/>
          </w:tcPr>
          <w:p w14:paraId="5AA4A938" w14:textId="77777777" w:rsidR="006E38B4" w:rsidRPr="006159E6" w:rsidRDefault="006E38B4" w:rsidP="00D02290">
            <w:pPr>
              <w:pStyle w:val="CellBody"/>
              <w:rPr>
                <w:lang w:val="en-US"/>
              </w:rPr>
            </w:pPr>
            <w:r w:rsidRPr="006159E6">
              <w:rPr>
                <w:rStyle w:val="XSDSectionTitle"/>
                <w:lang w:val="en-US"/>
              </w:rPr>
              <w:t>PhysicalOilTradeDetails/PipelineDetails</w:t>
            </w:r>
            <w:r w:rsidRPr="006159E6">
              <w:rPr>
                <w:lang w:val="en-US"/>
              </w:rPr>
              <w:t>: conditional section</w:t>
            </w:r>
          </w:p>
          <w:p w14:paraId="79FC9D09" w14:textId="77777777" w:rsidR="006E38B4" w:rsidRPr="006159E6" w:rsidRDefault="006E38B4" w:rsidP="00F72422">
            <w:pPr>
              <w:pStyle w:val="CellBody"/>
              <w:rPr>
                <w:rStyle w:val="Fett"/>
                <w:lang w:val="en-US"/>
              </w:rPr>
            </w:pPr>
            <w:r w:rsidRPr="006159E6">
              <w:rPr>
                <w:rStyle w:val="Fett"/>
                <w:lang w:val="en-US"/>
              </w:rPr>
              <w:t>Occurrence:</w:t>
            </w:r>
          </w:p>
          <w:p w14:paraId="6B215E59" w14:textId="77777777" w:rsidR="006E38B4" w:rsidRPr="006159E6" w:rsidRDefault="006E38B4" w:rsidP="00ED3F3F">
            <w:pPr>
              <w:pStyle w:val="condition1"/>
            </w:pPr>
            <w:r w:rsidRPr="006159E6">
              <w:rPr>
                <w:snapToGrid w:val="0"/>
                <w:lang w:eastAsia="fr-FR"/>
              </w:rPr>
              <w:t xml:space="preserve">If </w:t>
            </w:r>
            <w:r w:rsidRPr="006159E6">
              <w:rPr>
                <w:szCs w:val="18"/>
              </w:rPr>
              <w:t>the physical delivery is by pipeline</w:t>
            </w:r>
            <w:r w:rsidRPr="006159E6">
              <w:t>, then this section is mandatory.</w:t>
            </w:r>
          </w:p>
          <w:p w14:paraId="7A2D74BD" w14:textId="77777777" w:rsidR="006E38B4" w:rsidRPr="006159E6" w:rsidRDefault="00AB0EEF" w:rsidP="00ED3F3F">
            <w:pPr>
              <w:pStyle w:val="condition1"/>
              <w:rPr>
                <w:b/>
              </w:rPr>
            </w:pPr>
            <w:r w:rsidRPr="006159E6">
              <w:t>Else, this section</w:t>
            </w:r>
            <w:r w:rsidR="006E38B4" w:rsidRPr="006159E6">
              <w:t xml:space="preserve"> must be omitted.</w:t>
            </w:r>
          </w:p>
        </w:tc>
      </w:tr>
      <w:tr w:rsidR="006E38B4" w:rsidRPr="006159E6" w14:paraId="3D398BD6" w14:textId="77777777" w:rsidTr="003854A5">
        <w:trPr>
          <w:cantSplit/>
        </w:trPr>
        <w:tc>
          <w:tcPr>
            <w:tcW w:w="1418" w:type="dxa"/>
          </w:tcPr>
          <w:p w14:paraId="231B54C2" w14:textId="77777777" w:rsidR="006E38B4" w:rsidRPr="006159E6" w:rsidRDefault="006E38B4" w:rsidP="00D02290">
            <w:pPr>
              <w:pStyle w:val="CellBody"/>
              <w:rPr>
                <w:lang w:val="en-US"/>
              </w:rPr>
            </w:pPr>
            <w:r w:rsidRPr="006159E6">
              <w:rPr>
                <w:lang w:val="en-US"/>
              </w:rPr>
              <w:t>Pipeline</w:t>
            </w:r>
            <w:r w:rsidRPr="006159E6">
              <w:rPr>
                <w:lang w:val="en-US"/>
              </w:rPr>
              <w:softHyphen/>
              <w:t>Name</w:t>
            </w:r>
          </w:p>
        </w:tc>
        <w:tc>
          <w:tcPr>
            <w:tcW w:w="850" w:type="dxa"/>
          </w:tcPr>
          <w:p w14:paraId="6A8F66F3" w14:textId="77777777" w:rsidR="006E38B4" w:rsidRPr="006159E6" w:rsidRDefault="006E38B4" w:rsidP="00D02290">
            <w:pPr>
              <w:pStyle w:val="CellBody"/>
              <w:rPr>
                <w:lang w:val="en-US"/>
              </w:rPr>
            </w:pPr>
            <w:r w:rsidRPr="006159E6">
              <w:rPr>
                <w:lang w:val="en-US"/>
              </w:rPr>
              <w:t>M</w:t>
            </w:r>
          </w:p>
        </w:tc>
        <w:tc>
          <w:tcPr>
            <w:tcW w:w="1418" w:type="dxa"/>
          </w:tcPr>
          <w:p w14:paraId="1A6D5544" w14:textId="77777777" w:rsidR="006E38B4" w:rsidRPr="006159E6" w:rsidRDefault="006E38B4" w:rsidP="00D02290">
            <w:pPr>
              <w:pStyle w:val="CellBody"/>
              <w:rPr>
                <w:lang w:val="en-US"/>
              </w:rPr>
            </w:pPr>
            <w:r w:rsidRPr="006159E6">
              <w:rPr>
                <w:lang w:val="en-US"/>
              </w:rPr>
              <w:t>Pipeline</w:t>
            </w:r>
            <w:r w:rsidRPr="006159E6">
              <w:rPr>
                <w:lang w:val="en-US"/>
              </w:rPr>
              <w:softHyphen/>
              <w:t>Name</w:t>
            </w:r>
            <w:r w:rsidRPr="006159E6">
              <w:rPr>
                <w:lang w:val="en-US"/>
              </w:rPr>
              <w:softHyphen/>
              <w:t>Type</w:t>
            </w:r>
          </w:p>
        </w:tc>
        <w:tc>
          <w:tcPr>
            <w:tcW w:w="5812" w:type="dxa"/>
          </w:tcPr>
          <w:p w14:paraId="6F6CD523" w14:textId="77777777" w:rsidR="006E38B4" w:rsidRPr="006159E6" w:rsidRDefault="006E38B4" w:rsidP="00D02290">
            <w:pPr>
              <w:pStyle w:val="CellBody"/>
              <w:rPr>
                <w:lang w:val="en-US"/>
              </w:rPr>
            </w:pPr>
          </w:p>
        </w:tc>
      </w:tr>
      <w:tr w:rsidR="006E38B4" w:rsidRPr="006159E6" w14:paraId="75726201" w14:textId="77777777" w:rsidTr="003854A5">
        <w:trPr>
          <w:cantSplit/>
        </w:trPr>
        <w:tc>
          <w:tcPr>
            <w:tcW w:w="1418" w:type="dxa"/>
          </w:tcPr>
          <w:p w14:paraId="63B66EC6" w14:textId="77777777" w:rsidR="006E38B4" w:rsidRPr="006159E6" w:rsidRDefault="006E38B4" w:rsidP="00D02290">
            <w:pPr>
              <w:pStyle w:val="CellBody"/>
              <w:rPr>
                <w:lang w:val="en-US"/>
              </w:rPr>
            </w:pPr>
            <w:r w:rsidRPr="006159E6">
              <w:rPr>
                <w:lang w:val="en-US"/>
              </w:rPr>
              <w:t>Entry</w:t>
            </w:r>
            <w:r w:rsidRPr="006159E6">
              <w:rPr>
                <w:lang w:val="en-US"/>
              </w:rPr>
              <w:softHyphen/>
              <w:t>Point</w:t>
            </w:r>
          </w:p>
        </w:tc>
        <w:tc>
          <w:tcPr>
            <w:tcW w:w="850" w:type="dxa"/>
          </w:tcPr>
          <w:p w14:paraId="68C4A08E" w14:textId="77777777" w:rsidR="006E38B4" w:rsidRPr="006159E6" w:rsidRDefault="006E38B4" w:rsidP="00D02290">
            <w:pPr>
              <w:pStyle w:val="CellBody"/>
              <w:rPr>
                <w:lang w:val="en-US"/>
              </w:rPr>
            </w:pPr>
            <w:r w:rsidRPr="006159E6">
              <w:rPr>
                <w:lang w:val="en-US"/>
              </w:rPr>
              <w:t>M</w:t>
            </w:r>
          </w:p>
        </w:tc>
        <w:tc>
          <w:tcPr>
            <w:tcW w:w="1418" w:type="dxa"/>
          </w:tcPr>
          <w:p w14:paraId="5A5066BD" w14:textId="77777777" w:rsidR="006E38B4" w:rsidRPr="006159E6" w:rsidRDefault="006E38B4" w:rsidP="00D02290">
            <w:pPr>
              <w:pStyle w:val="CellBody"/>
              <w:rPr>
                <w:lang w:val="en-US"/>
              </w:rPr>
            </w:pPr>
            <w:r w:rsidRPr="006159E6">
              <w:rPr>
                <w:lang w:val="en-US"/>
              </w:rPr>
              <w:t>Delivery</w:t>
            </w:r>
            <w:r w:rsidRPr="006159E6">
              <w:rPr>
                <w:lang w:val="en-US"/>
              </w:rPr>
              <w:softHyphen/>
              <w:t>Point</w:t>
            </w:r>
            <w:r w:rsidRPr="006159E6">
              <w:rPr>
                <w:lang w:val="en-US"/>
              </w:rPr>
              <w:softHyphen/>
              <w:t>Area</w:t>
            </w:r>
            <w:r w:rsidRPr="006159E6">
              <w:rPr>
                <w:lang w:val="en-US"/>
              </w:rPr>
              <w:softHyphen/>
              <w:t>Type</w:t>
            </w:r>
          </w:p>
        </w:tc>
        <w:tc>
          <w:tcPr>
            <w:tcW w:w="5812" w:type="dxa"/>
          </w:tcPr>
          <w:p w14:paraId="598243DD" w14:textId="77777777" w:rsidR="006E38B4" w:rsidRPr="006159E6" w:rsidRDefault="006E38B4" w:rsidP="00D02290">
            <w:pPr>
              <w:pStyle w:val="CellBody"/>
              <w:rPr>
                <w:lang w:val="en-US"/>
              </w:rPr>
            </w:pPr>
          </w:p>
        </w:tc>
      </w:tr>
      <w:tr w:rsidR="006E38B4" w:rsidRPr="006159E6" w14:paraId="3D4D3275" w14:textId="77777777" w:rsidTr="003854A5">
        <w:trPr>
          <w:cantSplit/>
        </w:trPr>
        <w:tc>
          <w:tcPr>
            <w:tcW w:w="1418" w:type="dxa"/>
          </w:tcPr>
          <w:p w14:paraId="4026AFB5" w14:textId="77777777" w:rsidR="006E38B4" w:rsidRPr="006159E6" w:rsidRDefault="006E38B4" w:rsidP="00D02290">
            <w:pPr>
              <w:pStyle w:val="CellBody"/>
              <w:rPr>
                <w:lang w:val="en-US"/>
              </w:rPr>
            </w:pPr>
            <w:r w:rsidRPr="006159E6">
              <w:rPr>
                <w:lang w:val="en-US"/>
              </w:rPr>
              <w:t>Deliverable</w:t>
            </w:r>
            <w:r w:rsidRPr="006159E6">
              <w:rPr>
                <w:lang w:val="en-US"/>
              </w:rPr>
              <w:softHyphen/>
              <w:t>By</w:t>
            </w:r>
            <w:r w:rsidRPr="006159E6">
              <w:rPr>
                <w:lang w:val="en-US"/>
              </w:rPr>
              <w:softHyphen/>
              <w:t>Barge</w:t>
            </w:r>
          </w:p>
        </w:tc>
        <w:tc>
          <w:tcPr>
            <w:tcW w:w="850" w:type="dxa"/>
          </w:tcPr>
          <w:p w14:paraId="272F8999" w14:textId="77777777" w:rsidR="006E38B4" w:rsidRPr="006159E6" w:rsidRDefault="006E38B4" w:rsidP="00D02290">
            <w:pPr>
              <w:pStyle w:val="CellBody"/>
              <w:rPr>
                <w:lang w:val="en-US"/>
              </w:rPr>
            </w:pPr>
            <w:r w:rsidRPr="006159E6">
              <w:rPr>
                <w:lang w:val="en-US"/>
              </w:rPr>
              <w:t>M</w:t>
            </w:r>
          </w:p>
        </w:tc>
        <w:tc>
          <w:tcPr>
            <w:tcW w:w="1418" w:type="dxa"/>
          </w:tcPr>
          <w:p w14:paraId="65BE7A10" w14:textId="77777777" w:rsidR="006E38B4" w:rsidRPr="006159E6" w:rsidRDefault="006E38B4" w:rsidP="00D02290">
            <w:pPr>
              <w:pStyle w:val="CellBody"/>
              <w:rPr>
                <w:lang w:val="en-US"/>
              </w:rPr>
            </w:pPr>
            <w:r w:rsidRPr="006159E6">
              <w:rPr>
                <w:lang w:val="en-US"/>
              </w:rPr>
              <w:t>TrueFalse</w:t>
            </w:r>
            <w:r w:rsidRPr="006159E6">
              <w:rPr>
                <w:lang w:val="en-US"/>
              </w:rPr>
              <w:softHyphen/>
              <w:t>Type</w:t>
            </w:r>
          </w:p>
        </w:tc>
        <w:tc>
          <w:tcPr>
            <w:tcW w:w="5812" w:type="dxa"/>
          </w:tcPr>
          <w:p w14:paraId="575D9C97" w14:textId="77777777" w:rsidR="006E38B4" w:rsidRPr="006159E6" w:rsidRDefault="00806DD3" w:rsidP="00D02290">
            <w:pPr>
              <w:pStyle w:val="CellBody"/>
              <w:rPr>
                <w:lang w:val="en-US"/>
              </w:rPr>
            </w:pPr>
            <w:r w:rsidRPr="006159E6">
              <w:rPr>
                <w:lang w:val="en-US"/>
              </w:rPr>
              <w:t>For trades documented under the ISDA Master Agreement and Oil Annex, this</w:t>
            </w:r>
            <w:r>
              <w:rPr>
                <w:lang w:val="en-US"/>
              </w:rPr>
              <w:t xml:space="preserve"> field</w:t>
            </w:r>
            <w:r w:rsidRPr="006159E6">
              <w:rPr>
                <w:lang w:val="en-US"/>
              </w:rPr>
              <w:t xml:space="preserve"> should always be set to </w:t>
            </w:r>
            <w:r>
              <w:rPr>
                <w:lang w:val="en-US"/>
              </w:rPr>
              <w:t>“F</w:t>
            </w:r>
            <w:r w:rsidRPr="006159E6">
              <w:rPr>
                <w:lang w:val="en-US"/>
              </w:rPr>
              <w:t>alse</w:t>
            </w:r>
            <w:r>
              <w:rPr>
                <w:lang w:val="en-US"/>
              </w:rPr>
              <w:t>”</w:t>
            </w:r>
            <w:r w:rsidRPr="006159E6">
              <w:rPr>
                <w:lang w:val="en-US"/>
              </w:rPr>
              <w:t>.</w:t>
            </w:r>
          </w:p>
        </w:tc>
      </w:tr>
      <w:tr w:rsidR="006E38B4" w:rsidRPr="006159E6" w14:paraId="2BE6881B" w14:textId="77777777" w:rsidTr="003854A5">
        <w:trPr>
          <w:cantSplit/>
        </w:trPr>
        <w:tc>
          <w:tcPr>
            <w:tcW w:w="1418" w:type="dxa"/>
          </w:tcPr>
          <w:p w14:paraId="55959808" w14:textId="77777777" w:rsidR="006E38B4" w:rsidRPr="006159E6" w:rsidRDefault="006E38B4" w:rsidP="00D02290">
            <w:pPr>
              <w:pStyle w:val="CellBody"/>
              <w:rPr>
                <w:lang w:val="en-US"/>
              </w:rPr>
            </w:pPr>
            <w:r w:rsidRPr="006159E6">
              <w:rPr>
                <w:lang w:val="en-US"/>
              </w:rPr>
              <w:t>Incoterms</w:t>
            </w:r>
          </w:p>
        </w:tc>
        <w:tc>
          <w:tcPr>
            <w:tcW w:w="850" w:type="dxa"/>
          </w:tcPr>
          <w:p w14:paraId="66F64977" w14:textId="77777777" w:rsidR="006E38B4" w:rsidRPr="006159E6" w:rsidRDefault="006E38B4" w:rsidP="00D02290">
            <w:pPr>
              <w:pStyle w:val="CellBody"/>
              <w:rPr>
                <w:lang w:val="en-US"/>
              </w:rPr>
            </w:pPr>
            <w:r w:rsidRPr="006159E6">
              <w:rPr>
                <w:lang w:val="en-US"/>
              </w:rPr>
              <w:t>M</w:t>
            </w:r>
          </w:p>
        </w:tc>
        <w:tc>
          <w:tcPr>
            <w:tcW w:w="1418" w:type="dxa"/>
          </w:tcPr>
          <w:p w14:paraId="116D3CEA" w14:textId="77777777" w:rsidR="006E38B4" w:rsidRPr="006159E6" w:rsidRDefault="006E38B4" w:rsidP="00D02290">
            <w:pPr>
              <w:pStyle w:val="CellBody"/>
              <w:rPr>
                <w:lang w:val="en-US"/>
              </w:rPr>
            </w:pPr>
            <w:r w:rsidRPr="006159E6">
              <w:rPr>
                <w:lang w:val="en-US"/>
              </w:rPr>
              <w:t>Incoterms</w:t>
            </w:r>
            <w:r w:rsidRPr="006159E6">
              <w:rPr>
                <w:lang w:val="en-US"/>
              </w:rPr>
              <w:softHyphen/>
              <w:t>Type</w:t>
            </w:r>
          </w:p>
        </w:tc>
        <w:tc>
          <w:tcPr>
            <w:tcW w:w="5812" w:type="dxa"/>
          </w:tcPr>
          <w:p w14:paraId="26C698F4" w14:textId="77777777" w:rsidR="006E38B4" w:rsidRPr="006159E6" w:rsidRDefault="006E38B4" w:rsidP="00D02290">
            <w:pPr>
              <w:pStyle w:val="CellBody"/>
              <w:rPr>
                <w:lang w:val="en-US"/>
              </w:rPr>
            </w:pPr>
          </w:p>
        </w:tc>
      </w:tr>
      <w:tr w:rsidR="006E38B4" w:rsidRPr="006159E6" w14:paraId="7F30B5CE" w14:textId="77777777" w:rsidTr="003854A5">
        <w:trPr>
          <w:cantSplit/>
        </w:trPr>
        <w:tc>
          <w:tcPr>
            <w:tcW w:w="9498" w:type="dxa"/>
            <w:gridSpan w:val="4"/>
            <w:shd w:val="clear" w:color="auto" w:fill="BFBFBF" w:themeFill="background1" w:themeFillShade="BF"/>
          </w:tcPr>
          <w:p w14:paraId="460047E1" w14:textId="77777777" w:rsidR="006E38B4" w:rsidRPr="006159E6" w:rsidRDefault="006E38B4" w:rsidP="00D02290">
            <w:pPr>
              <w:pStyle w:val="CellBody"/>
              <w:rPr>
                <w:lang w:val="en-US"/>
              </w:rPr>
            </w:pPr>
            <w:r w:rsidRPr="006159E6">
              <w:rPr>
                <w:rStyle w:val="XSDSectionTitle"/>
                <w:lang w:val="en-US"/>
              </w:rPr>
              <w:t>PipelineDetails/PipelineCycles</w:t>
            </w:r>
            <w:r w:rsidRPr="006159E6">
              <w:rPr>
                <w:lang w:val="en-US"/>
              </w:rPr>
              <w:t>: conditional section</w:t>
            </w:r>
          </w:p>
          <w:p w14:paraId="13D254F0" w14:textId="77777777" w:rsidR="006E38B4" w:rsidRPr="006159E6" w:rsidRDefault="006E38B4" w:rsidP="002A27A3">
            <w:pPr>
              <w:pStyle w:val="CellBody"/>
              <w:rPr>
                <w:rStyle w:val="Fett"/>
                <w:lang w:val="en-US"/>
              </w:rPr>
            </w:pPr>
            <w:r w:rsidRPr="006159E6">
              <w:rPr>
                <w:rStyle w:val="Fett"/>
                <w:lang w:val="en-US"/>
              </w:rPr>
              <w:t>Occurrence:</w:t>
            </w:r>
          </w:p>
          <w:p w14:paraId="071138A2" w14:textId="77777777" w:rsidR="006E38B4" w:rsidRPr="006159E6" w:rsidRDefault="006E38B4" w:rsidP="00ED3F3F">
            <w:pPr>
              <w:pStyle w:val="condition1"/>
            </w:pPr>
            <w:r w:rsidRPr="006159E6">
              <w:rPr>
                <w:snapToGrid w:val="0"/>
                <w:lang w:eastAsia="fr-FR"/>
              </w:rPr>
              <w:t xml:space="preserve">If one or more </w:t>
            </w:r>
            <w:r w:rsidRPr="006159E6">
              <w:rPr>
                <w:szCs w:val="18"/>
              </w:rPr>
              <w:t xml:space="preserve">‘Cycle’ is specified in the terms of the </w:t>
            </w:r>
            <w:r w:rsidR="00560C7B">
              <w:t>trade</w:t>
            </w:r>
            <w:r w:rsidRPr="006159E6">
              <w:t>, then this section is mandatory.</w:t>
            </w:r>
          </w:p>
          <w:p w14:paraId="3AB6503B" w14:textId="77777777" w:rsidR="006E38B4" w:rsidRPr="006159E6" w:rsidRDefault="006E38B4" w:rsidP="00ED3F3F">
            <w:pPr>
              <w:pStyle w:val="condition1"/>
              <w:rPr>
                <w:b/>
              </w:rPr>
            </w:pPr>
            <w:r w:rsidRPr="006159E6">
              <w:t>Else, this section must be omitted.</w:t>
            </w:r>
          </w:p>
        </w:tc>
      </w:tr>
      <w:tr w:rsidR="006E38B4" w:rsidRPr="006159E6" w14:paraId="5AF1B1A3" w14:textId="77777777" w:rsidTr="003854A5">
        <w:trPr>
          <w:cantSplit/>
        </w:trPr>
        <w:tc>
          <w:tcPr>
            <w:tcW w:w="9498" w:type="dxa"/>
            <w:gridSpan w:val="4"/>
            <w:shd w:val="clear" w:color="auto" w:fill="BFBFBF" w:themeFill="background1" w:themeFillShade="BF"/>
          </w:tcPr>
          <w:p w14:paraId="0ABB9FE4" w14:textId="77777777" w:rsidR="006E38B4" w:rsidRPr="006159E6" w:rsidRDefault="006E38B4" w:rsidP="00D02290">
            <w:pPr>
              <w:pStyle w:val="CellBody"/>
              <w:rPr>
                <w:lang w:val="en-US"/>
              </w:rPr>
            </w:pPr>
            <w:r w:rsidRPr="006159E6">
              <w:rPr>
                <w:rStyle w:val="XSDSectionTitle"/>
                <w:lang w:val="en-US"/>
              </w:rPr>
              <w:t>PipelineCycles/PipelineCycle</w:t>
            </w:r>
            <w:r w:rsidRPr="006159E6">
              <w:rPr>
                <w:lang w:val="en-US"/>
              </w:rPr>
              <w:t>: mandatory</w:t>
            </w:r>
            <w:r w:rsidR="005A21FF" w:rsidRPr="006159E6">
              <w:rPr>
                <w:lang w:val="en-US"/>
              </w:rPr>
              <w:t>,</w:t>
            </w:r>
            <w:r w:rsidRPr="006159E6">
              <w:rPr>
                <w:lang w:val="en-US"/>
              </w:rPr>
              <w:t xml:space="preserve"> repeatable section (1-n)</w:t>
            </w:r>
          </w:p>
        </w:tc>
      </w:tr>
      <w:tr w:rsidR="006E38B4" w:rsidRPr="006159E6" w14:paraId="199C8BD3" w14:textId="77777777" w:rsidTr="003854A5">
        <w:trPr>
          <w:cantSplit/>
        </w:trPr>
        <w:tc>
          <w:tcPr>
            <w:tcW w:w="1418" w:type="dxa"/>
          </w:tcPr>
          <w:p w14:paraId="0538A2D2" w14:textId="77777777" w:rsidR="006E38B4" w:rsidRPr="006159E6" w:rsidRDefault="006E38B4" w:rsidP="00D02290">
            <w:pPr>
              <w:pStyle w:val="CellBody"/>
              <w:rPr>
                <w:lang w:val="en-US"/>
              </w:rPr>
            </w:pPr>
            <w:r w:rsidRPr="006159E6">
              <w:rPr>
                <w:lang w:val="en-US"/>
              </w:rPr>
              <w:t>Cycle</w:t>
            </w:r>
          </w:p>
        </w:tc>
        <w:tc>
          <w:tcPr>
            <w:tcW w:w="850" w:type="dxa"/>
          </w:tcPr>
          <w:p w14:paraId="68CAF547" w14:textId="77777777" w:rsidR="006E38B4" w:rsidRPr="006159E6" w:rsidRDefault="006E38B4" w:rsidP="00D02290">
            <w:pPr>
              <w:pStyle w:val="CellBody"/>
              <w:rPr>
                <w:lang w:val="en-US"/>
              </w:rPr>
            </w:pPr>
            <w:r w:rsidRPr="006159E6">
              <w:rPr>
                <w:lang w:val="en-US"/>
              </w:rPr>
              <w:t>M</w:t>
            </w:r>
          </w:p>
        </w:tc>
        <w:tc>
          <w:tcPr>
            <w:tcW w:w="1418" w:type="dxa"/>
          </w:tcPr>
          <w:p w14:paraId="4D309E54" w14:textId="77777777" w:rsidR="006E38B4" w:rsidRPr="006159E6" w:rsidRDefault="006E38B4" w:rsidP="00D02290">
            <w:pPr>
              <w:pStyle w:val="CellBody"/>
              <w:rPr>
                <w:lang w:val="en-US"/>
              </w:rPr>
            </w:pPr>
            <w:r w:rsidRPr="006159E6">
              <w:rPr>
                <w:lang w:val="en-US"/>
              </w:rPr>
              <w:t>Cycle</w:t>
            </w:r>
            <w:r w:rsidRPr="006159E6">
              <w:rPr>
                <w:lang w:val="en-US"/>
              </w:rPr>
              <w:softHyphen/>
              <w:t>Type</w:t>
            </w:r>
          </w:p>
        </w:tc>
        <w:tc>
          <w:tcPr>
            <w:tcW w:w="5812" w:type="dxa"/>
          </w:tcPr>
          <w:p w14:paraId="5D36C7D1" w14:textId="77777777" w:rsidR="006E38B4" w:rsidRPr="006159E6" w:rsidRDefault="006E38B4" w:rsidP="00D02290">
            <w:pPr>
              <w:pStyle w:val="CellBody"/>
              <w:rPr>
                <w:lang w:val="en-US"/>
              </w:rPr>
            </w:pPr>
          </w:p>
        </w:tc>
      </w:tr>
      <w:tr w:rsidR="006E38B4" w:rsidRPr="006159E6" w14:paraId="70E2BC0A" w14:textId="77777777" w:rsidTr="003854A5">
        <w:trPr>
          <w:cantSplit/>
        </w:trPr>
        <w:tc>
          <w:tcPr>
            <w:tcW w:w="9498" w:type="dxa"/>
            <w:gridSpan w:val="4"/>
            <w:shd w:val="clear" w:color="auto" w:fill="BFBFBF" w:themeFill="background1" w:themeFillShade="BF"/>
          </w:tcPr>
          <w:p w14:paraId="25ACCA89"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PipelineCycle</w:t>
            </w:r>
          </w:p>
        </w:tc>
      </w:tr>
      <w:tr w:rsidR="006E38B4" w:rsidRPr="006159E6" w14:paraId="5DE6877A" w14:textId="77777777" w:rsidTr="003854A5">
        <w:trPr>
          <w:cantSplit/>
        </w:trPr>
        <w:tc>
          <w:tcPr>
            <w:tcW w:w="9498" w:type="dxa"/>
            <w:gridSpan w:val="4"/>
            <w:shd w:val="clear" w:color="auto" w:fill="BFBFBF" w:themeFill="background1" w:themeFillShade="BF"/>
          </w:tcPr>
          <w:p w14:paraId="4554B668" w14:textId="77777777" w:rsidR="006E38B4" w:rsidRPr="006159E6" w:rsidRDefault="006E38B4" w:rsidP="00D02290">
            <w:pPr>
              <w:pStyle w:val="CellBody"/>
              <w:rPr>
                <w:lang w:val="en-US"/>
              </w:rPr>
            </w:pPr>
            <w:r w:rsidRPr="006159E6">
              <w:rPr>
                <w:lang w:val="en-US"/>
              </w:rPr>
              <w:lastRenderedPageBreak/>
              <w:t xml:space="preserve">End of </w:t>
            </w:r>
            <w:r w:rsidRPr="006159E6">
              <w:rPr>
                <w:rStyle w:val="Fett"/>
                <w:lang w:val="en-US"/>
              </w:rPr>
              <w:t>PipelineCycles</w:t>
            </w:r>
          </w:p>
        </w:tc>
      </w:tr>
      <w:tr w:rsidR="006E38B4" w:rsidRPr="006159E6" w14:paraId="387B36AE" w14:textId="77777777" w:rsidTr="003854A5">
        <w:trPr>
          <w:cantSplit/>
        </w:trPr>
        <w:tc>
          <w:tcPr>
            <w:tcW w:w="9498" w:type="dxa"/>
            <w:gridSpan w:val="4"/>
            <w:shd w:val="clear" w:color="auto" w:fill="BFBFBF" w:themeFill="background1" w:themeFillShade="BF"/>
          </w:tcPr>
          <w:p w14:paraId="6FE82909"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PipelineDetails</w:t>
            </w:r>
          </w:p>
        </w:tc>
      </w:tr>
      <w:tr w:rsidR="006E38B4" w:rsidRPr="006159E6" w14:paraId="5866CA1E" w14:textId="77777777" w:rsidTr="003854A5">
        <w:trPr>
          <w:cantSplit/>
        </w:trPr>
        <w:tc>
          <w:tcPr>
            <w:tcW w:w="9498" w:type="dxa"/>
            <w:gridSpan w:val="4"/>
            <w:shd w:val="clear" w:color="auto" w:fill="BFBFBF" w:themeFill="background1" w:themeFillShade="BF"/>
          </w:tcPr>
          <w:p w14:paraId="69ED8727"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PhysicalOilTradeDetails</w:t>
            </w:r>
          </w:p>
        </w:tc>
      </w:tr>
      <w:tr w:rsidR="006E38B4" w:rsidRPr="006159E6" w14:paraId="1E8A24A3" w14:textId="77777777" w:rsidTr="003854A5">
        <w:trPr>
          <w:cantSplit/>
        </w:trPr>
        <w:tc>
          <w:tcPr>
            <w:tcW w:w="9498" w:type="dxa"/>
            <w:gridSpan w:val="4"/>
            <w:shd w:val="clear" w:color="auto" w:fill="BFBFBF" w:themeFill="background1" w:themeFillShade="BF"/>
          </w:tcPr>
          <w:p w14:paraId="7A64D0C3" w14:textId="77777777" w:rsidR="006E38B4" w:rsidRPr="006159E6" w:rsidRDefault="006E38B4" w:rsidP="00D02290">
            <w:pPr>
              <w:pStyle w:val="CellBody"/>
              <w:rPr>
                <w:lang w:val="en-US"/>
              </w:rPr>
            </w:pPr>
            <w:r w:rsidRPr="006159E6">
              <w:rPr>
                <w:rStyle w:val="XSDSectionTitle"/>
                <w:lang w:val="en-US"/>
              </w:rPr>
              <w:t>BrokerConfirmation/USElectricityTradeDetails</w:t>
            </w:r>
            <w:r w:rsidRPr="006159E6">
              <w:rPr>
                <w:lang w:val="en-US"/>
              </w:rPr>
              <w:t>: conditional section</w:t>
            </w:r>
          </w:p>
          <w:p w14:paraId="08A9D050" w14:textId="77777777" w:rsidR="006E38B4" w:rsidRPr="006159E6" w:rsidRDefault="006E38B4" w:rsidP="00237B4D">
            <w:pPr>
              <w:pStyle w:val="CellBody"/>
              <w:rPr>
                <w:rStyle w:val="Fett"/>
                <w:lang w:val="en-US"/>
              </w:rPr>
            </w:pPr>
            <w:r w:rsidRPr="006159E6">
              <w:rPr>
                <w:rStyle w:val="Fett"/>
                <w:lang w:val="en-US"/>
              </w:rPr>
              <w:t>Occurrence:</w:t>
            </w:r>
          </w:p>
          <w:p w14:paraId="75A9501F" w14:textId="77777777" w:rsidR="006E38B4" w:rsidRPr="006159E6" w:rsidRDefault="006E38B4" w:rsidP="00ED3F3F">
            <w:pPr>
              <w:pStyle w:val="condition1"/>
            </w:pPr>
            <w:r w:rsidRPr="006159E6">
              <w:rPr>
                <w:snapToGrid w:val="0"/>
                <w:lang w:eastAsia="fr-FR"/>
              </w:rPr>
              <w:t xml:space="preserve">If </w:t>
            </w:r>
            <w:r w:rsidRPr="006159E6">
              <w:t>‘Commodity’ is “Power” and ‘Market’ is set to “US”, then this section is mandatory.</w:t>
            </w:r>
          </w:p>
          <w:p w14:paraId="7B73A4E7" w14:textId="77777777" w:rsidR="006E38B4" w:rsidRPr="006159E6" w:rsidRDefault="006E38B4" w:rsidP="00ED3F3F">
            <w:pPr>
              <w:pStyle w:val="condition1"/>
              <w:rPr>
                <w:b/>
              </w:rPr>
            </w:pPr>
            <w:r w:rsidRPr="006159E6">
              <w:t>Else, this section must be omitted.</w:t>
            </w:r>
          </w:p>
        </w:tc>
      </w:tr>
      <w:tr w:rsidR="006E38B4" w:rsidRPr="006159E6" w14:paraId="2EE6EBEA" w14:textId="77777777" w:rsidTr="003854A5">
        <w:trPr>
          <w:cantSplit/>
        </w:trPr>
        <w:tc>
          <w:tcPr>
            <w:tcW w:w="1418" w:type="dxa"/>
          </w:tcPr>
          <w:p w14:paraId="34AC384A" w14:textId="77777777" w:rsidR="006E38B4" w:rsidRPr="006159E6" w:rsidRDefault="006E38B4" w:rsidP="00D02290">
            <w:pPr>
              <w:pStyle w:val="CellBody"/>
              <w:rPr>
                <w:lang w:val="en-US"/>
              </w:rPr>
            </w:pPr>
            <w:r w:rsidRPr="006159E6">
              <w:rPr>
                <w:lang w:val="en-US"/>
              </w:rPr>
              <w:t>Type</w:t>
            </w:r>
          </w:p>
        </w:tc>
        <w:tc>
          <w:tcPr>
            <w:tcW w:w="850" w:type="dxa"/>
          </w:tcPr>
          <w:p w14:paraId="4DF835C4" w14:textId="77777777" w:rsidR="006E38B4" w:rsidRPr="006159E6" w:rsidRDefault="006E38B4" w:rsidP="00D02290">
            <w:pPr>
              <w:pStyle w:val="CellBody"/>
              <w:rPr>
                <w:lang w:val="en-US"/>
              </w:rPr>
            </w:pPr>
            <w:r w:rsidRPr="006159E6">
              <w:rPr>
                <w:lang w:val="en-US"/>
              </w:rPr>
              <w:t>M</w:t>
            </w:r>
          </w:p>
        </w:tc>
        <w:tc>
          <w:tcPr>
            <w:tcW w:w="1418" w:type="dxa"/>
          </w:tcPr>
          <w:p w14:paraId="46337399" w14:textId="77777777" w:rsidR="006E38B4" w:rsidRPr="006159E6" w:rsidRDefault="006E38B4" w:rsidP="00D02290">
            <w:pPr>
              <w:pStyle w:val="CellBody"/>
              <w:rPr>
                <w:lang w:val="en-US"/>
              </w:rPr>
            </w:pPr>
            <w:r w:rsidRPr="006159E6">
              <w:rPr>
                <w:lang w:val="en-US"/>
              </w:rPr>
              <w:t>Product</w:t>
            </w:r>
            <w:r w:rsidRPr="006159E6">
              <w:rPr>
                <w:lang w:val="en-US"/>
              </w:rPr>
              <w:softHyphen/>
              <w:t>Type</w:t>
            </w:r>
          </w:p>
        </w:tc>
        <w:tc>
          <w:tcPr>
            <w:tcW w:w="5812" w:type="dxa"/>
          </w:tcPr>
          <w:p w14:paraId="3EE694CA" w14:textId="77777777" w:rsidR="006E38B4" w:rsidRPr="006159E6" w:rsidRDefault="006E38B4" w:rsidP="00D02290">
            <w:pPr>
              <w:pStyle w:val="CellBody"/>
              <w:rPr>
                <w:lang w:val="en-US"/>
              </w:rPr>
            </w:pPr>
            <w:r w:rsidRPr="006159E6">
              <w:rPr>
                <w:lang w:val="en-US"/>
              </w:rPr>
              <w:t>Identifies the specific features of the physical delivery.</w:t>
            </w:r>
          </w:p>
        </w:tc>
      </w:tr>
      <w:tr w:rsidR="006E38B4" w:rsidRPr="006159E6" w14:paraId="7E54E7CF" w14:textId="77777777" w:rsidTr="003854A5">
        <w:trPr>
          <w:cantSplit/>
        </w:trPr>
        <w:tc>
          <w:tcPr>
            <w:tcW w:w="1418" w:type="dxa"/>
          </w:tcPr>
          <w:p w14:paraId="6BF54460" w14:textId="77777777" w:rsidR="006E38B4" w:rsidRPr="006159E6" w:rsidRDefault="006E38B4" w:rsidP="00D02290">
            <w:pPr>
              <w:pStyle w:val="CellBody"/>
              <w:rPr>
                <w:lang w:val="en-US"/>
              </w:rPr>
            </w:pPr>
            <w:r w:rsidRPr="006159E6">
              <w:rPr>
                <w:lang w:val="en-US"/>
              </w:rPr>
              <w:t>Voltage</w:t>
            </w:r>
          </w:p>
        </w:tc>
        <w:tc>
          <w:tcPr>
            <w:tcW w:w="850" w:type="dxa"/>
          </w:tcPr>
          <w:p w14:paraId="3B4D04F2" w14:textId="77777777" w:rsidR="006E38B4" w:rsidRPr="006159E6" w:rsidRDefault="006E38B4" w:rsidP="00D02290">
            <w:pPr>
              <w:pStyle w:val="CellBody"/>
              <w:rPr>
                <w:lang w:val="en-US"/>
              </w:rPr>
            </w:pPr>
            <w:r w:rsidRPr="006159E6">
              <w:rPr>
                <w:lang w:val="en-US"/>
              </w:rPr>
              <w:t>M</w:t>
            </w:r>
          </w:p>
        </w:tc>
        <w:tc>
          <w:tcPr>
            <w:tcW w:w="1418" w:type="dxa"/>
          </w:tcPr>
          <w:p w14:paraId="14C38B50" w14:textId="77777777" w:rsidR="006E38B4" w:rsidRPr="006159E6" w:rsidRDefault="006E38B4" w:rsidP="00D02290">
            <w:pPr>
              <w:pStyle w:val="CellBody"/>
              <w:rPr>
                <w:lang w:val="en-US"/>
              </w:rPr>
            </w:pPr>
            <w:r w:rsidRPr="006159E6">
              <w:rPr>
                <w:lang w:val="en-US"/>
              </w:rPr>
              <w:t>QuantityType</w:t>
            </w:r>
          </w:p>
        </w:tc>
        <w:tc>
          <w:tcPr>
            <w:tcW w:w="5812" w:type="dxa"/>
          </w:tcPr>
          <w:p w14:paraId="2CC435E9" w14:textId="77777777" w:rsidR="006E38B4" w:rsidRPr="006159E6" w:rsidRDefault="006E38B4" w:rsidP="00D02290">
            <w:pPr>
              <w:pStyle w:val="CellBody"/>
              <w:rPr>
                <w:lang w:val="en-US"/>
              </w:rPr>
            </w:pPr>
          </w:p>
        </w:tc>
      </w:tr>
      <w:tr w:rsidR="006E38B4" w:rsidRPr="006159E6" w14:paraId="00CA3A56" w14:textId="77777777" w:rsidTr="003854A5">
        <w:trPr>
          <w:cantSplit/>
        </w:trPr>
        <w:tc>
          <w:tcPr>
            <w:tcW w:w="1418" w:type="dxa"/>
          </w:tcPr>
          <w:p w14:paraId="1A4DEAEF" w14:textId="77777777" w:rsidR="006E38B4" w:rsidRPr="006159E6" w:rsidRDefault="006E38B4" w:rsidP="00D02290">
            <w:pPr>
              <w:pStyle w:val="CellBody"/>
              <w:rPr>
                <w:lang w:val="en-US"/>
              </w:rPr>
            </w:pPr>
            <w:r w:rsidRPr="006159E6">
              <w:rPr>
                <w:lang w:val="en-US"/>
              </w:rPr>
              <w:t>Delivery</w:t>
            </w:r>
            <w:r w:rsidRPr="006159E6">
              <w:rPr>
                <w:lang w:val="en-US"/>
              </w:rPr>
              <w:softHyphen/>
              <w:t>Type</w:t>
            </w:r>
          </w:p>
        </w:tc>
        <w:tc>
          <w:tcPr>
            <w:tcW w:w="850" w:type="dxa"/>
          </w:tcPr>
          <w:p w14:paraId="3A3A9AAE" w14:textId="77777777" w:rsidR="006E38B4" w:rsidRPr="006159E6" w:rsidRDefault="006E38B4" w:rsidP="00D02290">
            <w:pPr>
              <w:pStyle w:val="CellBody"/>
              <w:rPr>
                <w:lang w:val="en-US"/>
              </w:rPr>
            </w:pPr>
            <w:r w:rsidRPr="006159E6">
              <w:rPr>
                <w:lang w:val="en-US"/>
              </w:rPr>
              <w:t>M</w:t>
            </w:r>
          </w:p>
        </w:tc>
        <w:tc>
          <w:tcPr>
            <w:tcW w:w="1418" w:type="dxa"/>
          </w:tcPr>
          <w:p w14:paraId="754CE677" w14:textId="77777777" w:rsidR="006E38B4" w:rsidRPr="006159E6" w:rsidRDefault="006E38B4" w:rsidP="00D02290">
            <w:pPr>
              <w:pStyle w:val="CellBody"/>
              <w:rPr>
                <w:lang w:val="en-US"/>
              </w:rPr>
            </w:pPr>
            <w:r w:rsidRPr="006159E6">
              <w:rPr>
                <w:lang w:val="en-US"/>
              </w:rPr>
              <w:t>Delivery</w:t>
            </w:r>
            <w:r w:rsidRPr="006159E6">
              <w:rPr>
                <w:lang w:val="en-US"/>
              </w:rPr>
              <w:softHyphen/>
              <w:t>Type</w:t>
            </w:r>
            <w:r w:rsidRPr="006159E6">
              <w:rPr>
                <w:lang w:val="en-US"/>
              </w:rPr>
              <w:softHyphen/>
              <w:t>Type</w:t>
            </w:r>
          </w:p>
        </w:tc>
        <w:tc>
          <w:tcPr>
            <w:tcW w:w="5812" w:type="dxa"/>
          </w:tcPr>
          <w:p w14:paraId="22325A98" w14:textId="77777777" w:rsidR="006E38B4" w:rsidRPr="006159E6" w:rsidRDefault="006E38B4" w:rsidP="00D02290">
            <w:pPr>
              <w:pStyle w:val="CellBody"/>
              <w:rPr>
                <w:lang w:val="en-US"/>
              </w:rPr>
            </w:pPr>
          </w:p>
        </w:tc>
      </w:tr>
      <w:tr w:rsidR="006E38B4" w:rsidRPr="006159E6" w14:paraId="15201790" w14:textId="77777777" w:rsidTr="003854A5">
        <w:trPr>
          <w:cantSplit/>
        </w:trPr>
        <w:tc>
          <w:tcPr>
            <w:tcW w:w="9498" w:type="dxa"/>
            <w:gridSpan w:val="4"/>
            <w:shd w:val="clear" w:color="auto" w:fill="BFBFBF" w:themeFill="background1" w:themeFillShade="BF"/>
          </w:tcPr>
          <w:p w14:paraId="692CA2CC" w14:textId="77777777" w:rsidR="006E38B4" w:rsidRPr="006159E6" w:rsidRDefault="006E38B4" w:rsidP="002E65FE">
            <w:pPr>
              <w:pStyle w:val="CellBody"/>
              <w:rPr>
                <w:lang w:val="en-US"/>
              </w:rPr>
            </w:pPr>
            <w:r w:rsidRPr="006159E6">
              <w:rPr>
                <w:rStyle w:val="XSDSectionTitle"/>
                <w:lang w:val="en-US"/>
              </w:rPr>
              <w:t>USElectricityTradeDetails/XSD choice</w:t>
            </w:r>
            <w:r w:rsidRPr="006159E6">
              <w:rPr>
                <w:lang w:val="en-US"/>
              </w:rPr>
              <w:t>: conditional section</w:t>
            </w:r>
          </w:p>
          <w:p w14:paraId="706E56BB" w14:textId="77777777" w:rsidR="006E38B4" w:rsidRPr="006159E6" w:rsidRDefault="006E38B4" w:rsidP="002E65FE">
            <w:pPr>
              <w:pStyle w:val="CellBody"/>
              <w:rPr>
                <w:rStyle w:val="Fett"/>
                <w:lang w:val="en-US"/>
              </w:rPr>
            </w:pPr>
            <w:r w:rsidRPr="006159E6">
              <w:rPr>
                <w:rStyle w:val="Fett"/>
                <w:lang w:val="en-US"/>
              </w:rPr>
              <w:t>Occurrence:</w:t>
            </w:r>
          </w:p>
          <w:p w14:paraId="54023B71" w14:textId="42C96E90" w:rsidR="006E38B4" w:rsidRPr="006159E6" w:rsidRDefault="006E38B4" w:rsidP="00ED3F3F">
            <w:pPr>
              <w:pStyle w:val="condition1"/>
            </w:pPr>
            <w:r w:rsidRPr="006159E6">
              <w:rPr>
                <w:snapToGrid w:val="0"/>
                <w:lang w:eastAsia="fr-FR"/>
              </w:rPr>
              <w:t xml:space="preserve">If </w:t>
            </w:r>
            <w:r w:rsidRPr="006159E6">
              <w:t>additional terms governing the physical delivery of electricity under this trade have been expressly agreed between the parties</w:t>
            </w:r>
            <w:r w:rsidRPr="006159E6">
              <w:rPr>
                <w:snapToGrid w:val="0"/>
                <w:lang w:eastAsia="fr-FR"/>
              </w:rPr>
              <w:t xml:space="preserve">, </w:t>
            </w:r>
            <w:r w:rsidRPr="006159E6">
              <w:t xml:space="preserve">either ‘ContingencyDetails’ or ‘ElectingPartyDetails’ </w:t>
            </w:r>
            <w:r w:rsidR="00A10750">
              <w:t>is mandatory</w:t>
            </w:r>
            <w:r w:rsidRPr="006159E6">
              <w:t>.</w:t>
            </w:r>
          </w:p>
          <w:p w14:paraId="74AF5376" w14:textId="77777777" w:rsidR="006E38B4" w:rsidRPr="006159E6" w:rsidRDefault="00AB0EEF" w:rsidP="00ED3F3F">
            <w:pPr>
              <w:pStyle w:val="condition1"/>
            </w:pPr>
            <w:r w:rsidRPr="006159E6">
              <w:t>Else, this section</w:t>
            </w:r>
            <w:r w:rsidR="006E38B4" w:rsidRPr="006159E6">
              <w:t xml:space="preserve"> must be omitted.</w:t>
            </w:r>
          </w:p>
          <w:p w14:paraId="0521C7E9" w14:textId="77777777" w:rsidR="006E38B4" w:rsidRPr="006159E6" w:rsidRDefault="006E38B4" w:rsidP="002E65FE">
            <w:pPr>
              <w:pStyle w:val="CellBody"/>
              <w:rPr>
                <w:rStyle w:val="Fett"/>
                <w:lang w:val="en-US"/>
              </w:rPr>
            </w:pPr>
            <w:r w:rsidRPr="006159E6">
              <w:rPr>
                <w:rStyle w:val="Fett"/>
                <w:lang w:val="en-US"/>
              </w:rPr>
              <w:t>Choices:</w:t>
            </w:r>
          </w:p>
          <w:p w14:paraId="7BFEFACD" w14:textId="4A9C6578" w:rsidR="006E38B4" w:rsidRPr="006159E6" w:rsidRDefault="006E38B4" w:rsidP="00ED3F3F">
            <w:pPr>
              <w:pStyle w:val="condition1"/>
              <w:rPr>
                <w:snapToGrid w:val="0"/>
                <w:lang w:eastAsia="fr-FR"/>
              </w:rPr>
            </w:pPr>
            <w:r w:rsidRPr="006159E6">
              <w:rPr>
                <w:snapToGrid w:val="0"/>
                <w:lang w:eastAsia="fr-FR"/>
              </w:rPr>
              <w:t xml:space="preserve">If </w:t>
            </w:r>
            <w:r w:rsidRPr="006159E6">
              <w:t xml:space="preserve">contingencies are explicit and to be included, then ‘ContingencyDetails’ </w:t>
            </w:r>
            <w:r w:rsidR="00A10750">
              <w:t>is mandatory</w:t>
            </w:r>
            <w:r w:rsidRPr="006159E6">
              <w:t>.</w:t>
            </w:r>
          </w:p>
          <w:p w14:paraId="7FE87D69" w14:textId="712B2C65" w:rsidR="006E38B4" w:rsidRPr="006159E6" w:rsidRDefault="006E38B4" w:rsidP="00ED3F3F">
            <w:pPr>
              <w:pStyle w:val="condition1"/>
              <w:rPr>
                <w:b/>
              </w:rPr>
            </w:pPr>
            <w:r w:rsidRPr="006159E6">
              <w:rPr>
                <w:snapToGrid w:val="0"/>
                <w:lang w:eastAsia="fr-FR"/>
              </w:rPr>
              <w:t xml:space="preserve">If ‘DeliveryPointArea’ references a delivery zone and </w:t>
            </w:r>
            <w:r w:rsidRPr="006159E6">
              <w:rPr>
                <w:szCs w:val="18"/>
              </w:rPr>
              <w:t>the ‘ElectingParty’ has been expressly agreed between the parties to the trade</w:t>
            </w:r>
            <w:r w:rsidRPr="006159E6">
              <w:t xml:space="preserve">, then ‘ElectingPartyDetails’ </w:t>
            </w:r>
            <w:r w:rsidR="00A10750">
              <w:t>is mandatory</w:t>
            </w:r>
            <w:r w:rsidR="00501820" w:rsidRPr="006159E6">
              <w:t>.</w:t>
            </w:r>
          </w:p>
        </w:tc>
      </w:tr>
      <w:tr w:rsidR="006E38B4" w:rsidRPr="006159E6" w14:paraId="7F7258BD" w14:textId="77777777" w:rsidTr="003854A5">
        <w:trPr>
          <w:cantSplit/>
        </w:trPr>
        <w:tc>
          <w:tcPr>
            <w:tcW w:w="9498" w:type="dxa"/>
            <w:gridSpan w:val="4"/>
            <w:shd w:val="clear" w:color="auto" w:fill="BFBFBF" w:themeFill="background1" w:themeFillShade="BF"/>
          </w:tcPr>
          <w:p w14:paraId="0B34B0E1" w14:textId="77777777" w:rsidR="006E38B4" w:rsidRPr="006159E6" w:rsidRDefault="006E38B4" w:rsidP="00C1006F">
            <w:pPr>
              <w:pStyle w:val="CellBody"/>
              <w:rPr>
                <w:b/>
                <w:lang w:val="en-US"/>
              </w:rPr>
            </w:pPr>
            <w:r w:rsidRPr="006159E6">
              <w:rPr>
                <w:rStyle w:val="XSDSectionTitle"/>
                <w:lang w:val="en-US"/>
              </w:rPr>
              <w:t>XSD choice/ContingencyDetails</w:t>
            </w:r>
            <w:r w:rsidRPr="006159E6">
              <w:rPr>
                <w:lang w:val="en-US"/>
              </w:rPr>
              <w:t>: choice within mandatory section</w:t>
            </w:r>
          </w:p>
        </w:tc>
      </w:tr>
      <w:tr w:rsidR="006E38B4" w:rsidRPr="006159E6" w14:paraId="79B67B36" w14:textId="77777777" w:rsidTr="003854A5">
        <w:trPr>
          <w:cantSplit/>
        </w:trPr>
        <w:tc>
          <w:tcPr>
            <w:tcW w:w="1418" w:type="dxa"/>
          </w:tcPr>
          <w:p w14:paraId="60C342EB" w14:textId="77777777" w:rsidR="006E38B4" w:rsidRPr="006159E6" w:rsidRDefault="006E38B4" w:rsidP="00D02290">
            <w:pPr>
              <w:pStyle w:val="CellBody"/>
              <w:rPr>
                <w:lang w:val="en-US"/>
              </w:rPr>
            </w:pPr>
            <w:r w:rsidRPr="006159E6">
              <w:rPr>
                <w:lang w:val="en-US"/>
              </w:rPr>
              <w:t>Contingency</w:t>
            </w:r>
          </w:p>
        </w:tc>
        <w:tc>
          <w:tcPr>
            <w:tcW w:w="850" w:type="dxa"/>
          </w:tcPr>
          <w:p w14:paraId="3DEB1FBE" w14:textId="77777777" w:rsidR="006E38B4" w:rsidRPr="006159E6" w:rsidRDefault="006E38B4" w:rsidP="00D02290">
            <w:pPr>
              <w:pStyle w:val="CellBody"/>
              <w:rPr>
                <w:lang w:val="en-US"/>
              </w:rPr>
            </w:pPr>
            <w:r w:rsidRPr="006159E6">
              <w:rPr>
                <w:lang w:val="en-US"/>
              </w:rPr>
              <w:t>M</w:t>
            </w:r>
          </w:p>
        </w:tc>
        <w:tc>
          <w:tcPr>
            <w:tcW w:w="1418" w:type="dxa"/>
          </w:tcPr>
          <w:p w14:paraId="002D84DC" w14:textId="77777777" w:rsidR="006E38B4" w:rsidRPr="006159E6" w:rsidRDefault="006E38B4" w:rsidP="00D02290">
            <w:pPr>
              <w:pStyle w:val="CellBody"/>
              <w:rPr>
                <w:lang w:val="en-US"/>
              </w:rPr>
            </w:pPr>
            <w:r w:rsidRPr="006159E6">
              <w:rPr>
                <w:lang w:val="en-US"/>
              </w:rPr>
              <w:t>Delivery</w:t>
            </w:r>
            <w:r w:rsidRPr="006159E6">
              <w:rPr>
                <w:lang w:val="en-US"/>
              </w:rPr>
              <w:softHyphen/>
              <w:t>Contingency</w:t>
            </w:r>
            <w:r w:rsidRPr="006159E6">
              <w:rPr>
                <w:lang w:val="en-US"/>
              </w:rPr>
              <w:softHyphen/>
              <w:t>Type</w:t>
            </w:r>
          </w:p>
        </w:tc>
        <w:tc>
          <w:tcPr>
            <w:tcW w:w="5812" w:type="dxa"/>
          </w:tcPr>
          <w:p w14:paraId="6D4E8E50" w14:textId="77777777" w:rsidR="006E38B4" w:rsidRPr="006159E6" w:rsidRDefault="006E38B4" w:rsidP="00D02290">
            <w:pPr>
              <w:pStyle w:val="CellBody"/>
              <w:rPr>
                <w:lang w:val="en-US"/>
              </w:rPr>
            </w:pPr>
          </w:p>
        </w:tc>
      </w:tr>
      <w:tr w:rsidR="006E38B4" w:rsidRPr="006159E6" w14:paraId="2F742D1E" w14:textId="77777777" w:rsidTr="003854A5">
        <w:trPr>
          <w:cantSplit/>
        </w:trPr>
        <w:tc>
          <w:tcPr>
            <w:tcW w:w="1418" w:type="dxa"/>
          </w:tcPr>
          <w:p w14:paraId="68A1C146" w14:textId="77777777" w:rsidR="006E38B4" w:rsidRPr="006159E6" w:rsidRDefault="006E38B4" w:rsidP="00D02290">
            <w:pPr>
              <w:pStyle w:val="CellBody"/>
              <w:rPr>
                <w:lang w:val="en-US"/>
              </w:rPr>
            </w:pPr>
            <w:r w:rsidRPr="006159E6">
              <w:rPr>
                <w:lang w:val="en-US"/>
              </w:rPr>
              <w:t>Contingent</w:t>
            </w:r>
            <w:r w:rsidRPr="006159E6">
              <w:rPr>
                <w:lang w:val="en-US"/>
              </w:rPr>
              <w:softHyphen/>
              <w:t>Party</w:t>
            </w:r>
          </w:p>
        </w:tc>
        <w:tc>
          <w:tcPr>
            <w:tcW w:w="850" w:type="dxa"/>
          </w:tcPr>
          <w:p w14:paraId="2080819C" w14:textId="77777777" w:rsidR="006E38B4" w:rsidRPr="006159E6" w:rsidRDefault="006E38B4" w:rsidP="00D02290">
            <w:pPr>
              <w:pStyle w:val="CellBody"/>
              <w:rPr>
                <w:lang w:val="en-US"/>
              </w:rPr>
            </w:pPr>
            <w:r w:rsidRPr="006159E6">
              <w:rPr>
                <w:lang w:val="en-US"/>
              </w:rPr>
              <w:t>M</w:t>
            </w:r>
          </w:p>
        </w:tc>
        <w:tc>
          <w:tcPr>
            <w:tcW w:w="1418" w:type="dxa"/>
          </w:tcPr>
          <w:p w14:paraId="7CF8F5B7" w14:textId="77777777" w:rsidR="006E38B4" w:rsidRPr="006159E6" w:rsidRDefault="006E38B4" w:rsidP="00D02290">
            <w:pPr>
              <w:pStyle w:val="CellBody"/>
              <w:rPr>
                <w:lang w:val="en-US"/>
              </w:rPr>
            </w:pPr>
            <w:r w:rsidRPr="006159E6">
              <w:rPr>
                <w:lang w:val="en-US"/>
              </w:rPr>
              <w:t>PartyType</w:t>
            </w:r>
          </w:p>
        </w:tc>
        <w:tc>
          <w:tcPr>
            <w:tcW w:w="5812" w:type="dxa"/>
          </w:tcPr>
          <w:p w14:paraId="75F76896" w14:textId="77777777" w:rsidR="006E38B4" w:rsidRPr="006159E6" w:rsidRDefault="006E38B4" w:rsidP="00D02290">
            <w:pPr>
              <w:pStyle w:val="CellBody"/>
              <w:rPr>
                <w:lang w:val="en-US"/>
              </w:rPr>
            </w:pPr>
            <w:r w:rsidRPr="006159E6">
              <w:rPr>
                <w:lang w:val="en-US"/>
              </w:rPr>
              <w:t xml:space="preserve">Must be the ‘BuyerParty’ or the ‘SellerParty’. </w:t>
            </w:r>
          </w:p>
        </w:tc>
      </w:tr>
      <w:tr w:rsidR="006E38B4" w:rsidRPr="006159E6" w14:paraId="1AF413FE" w14:textId="77777777" w:rsidTr="003854A5">
        <w:trPr>
          <w:cantSplit/>
        </w:trPr>
        <w:tc>
          <w:tcPr>
            <w:tcW w:w="9498" w:type="dxa"/>
            <w:gridSpan w:val="4"/>
            <w:shd w:val="clear" w:color="auto" w:fill="BFBFBF" w:themeFill="background1" w:themeFillShade="BF"/>
          </w:tcPr>
          <w:p w14:paraId="16F39DA9"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ContingencyDetails</w:t>
            </w:r>
          </w:p>
        </w:tc>
      </w:tr>
      <w:tr w:rsidR="006E38B4" w:rsidRPr="006159E6" w14:paraId="12AE65F4" w14:textId="77777777" w:rsidTr="003854A5">
        <w:trPr>
          <w:cantSplit/>
        </w:trPr>
        <w:tc>
          <w:tcPr>
            <w:tcW w:w="9498" w:type="dxa"/>
            <w:gridSpan w:val="4"/>
            <w:shd w:val="clear" w:color="auto" w:fill="BFBFBF" w:themeFill="background1" w:themeFillShade="BF"/>
          </w:tcPr>
          <w:p w14:paraId="20AFC893" w14:textId="77777777" w:rsidR="006E38B4" w:rsidRPr="006159E6" w:rsidRDefault="006E38B4" w:rsidP="007D3D62">
            <w:pPr>
              <w:pStyle w:val="CellBody"/>
              <w:rPr>
                <w:b/>
                <w:lang w:val="en-US"/>
              </w:rPr>
            </w:pPr>
            <w:r w:rsidRPr="006159E6">
              <w:rPr>
                <w:rStyle w:val="XSDSectionTitle"/>
                <w:lang w:val="en-US"/>
              </w:rPr>
              <w:t>XSD choice/ElectingPartyDetails:</w:t>
            </w:r>
            <w:r w:rsidRPr="006159E6">
              <w:rPr>
                <w:lang w:val="en-US"/>
              </w:rPr>
              <w:t xml:space="preserve"> choice within mandatory section</w:t>
            </w:r>
          </w:p>
        </w:tc>
      </w:tr>
      <w:tr w:rsidR="006E38B4" w:rsidRPr="006159E6" w14:paraId="27B97279" w14:textId="77777777" w:rsidTr="003854A5">
        <w:trPr>
          <w:cantSplit/>
        </w:trPr>
        <w:tc>
          <w:tcPr>
            <w:tcW w:w="1418" w:type="dxa"/>
          </w:tcPr>
          <w:p w14:paraId="4789FE1C" w14:textId="77777777" w:rsidR="006E38B4" w:rsidRPr="006159E6" w:rsidRDefault="006E38B4" w:rsidP="00D02290">
            <w:pPr>
              <w:pStyle w:val="CellBody"/>
              <w:rPr>
                <w:lang w:val="en-US"/>
              </w:rPr>
            </w:pPr>
            <w:r w:rsidRPr="006159E6">
              <w:rPr>
                <w:lang w:val="en-US"/>
              </w:rPr>
              <w:t>Electing</w:t>
            </w:r>
            <w:r w:rsidRPr="006159E6">
              <w:rPr>
                <w:lang w:val="en-US"/>
              </w:rPr>
              <w:softHyphen/>
              <w:t>Party</w:t>
            </w:r>
          </w:p>
        </w:tc>
        <w:tc>
          <w:tcPr>
            <w:tcW w:w="850" w:type="dxa"/>
          </w:tcPr>
          <w:p w14:paraId="13E6420E" w14:textId="77777777" w:rsidR="006E38B4" w:rsidRPr="006159E6" w:rsidRDefault="006E38B4" w:rsidP="00D02290">
            <w:pPr>
              <w:pStyle w:val="CellBody"/>
              <w:rPr>
                <w:lang w:val="en-US"/>
              </w:rPr>
            </w:pPr>
            <w:r w:rsidRPr="006159E6">
              <w:rPr>
                <w:lang w:val="en-US"/>
              </w:rPr>
              <w:t>M</w:t>
            </w:r>
          </w:p>
        </w:tc>
        <w:tc>
          <w:tcPr>
            <w:tcW w:w="1418" w:type="dxa"/>
          </w:tcPr>
          <w:p w14:paraId="0380CA50" w14:textId="77777777" w:rsidR="006E38B4" w:rsidRPr="006159E6" w:rsidRDefault="006E38B4" w:rsidP="00D02290">
            <w:pPr>
              <w:pStyle w:val="CellBody"/>
              <w:rPr>
                <w:lang w:val="en-US"/>
              </w:rPr>
            </w:pPr>
            <w:r w:rsidRPr="006159E6">
              <w:rPr>
                <w:lang w:val="en-US"/>
              </w:rPr>
              <w:t>PartyType</w:t>
            </w:r>
          </w:p>
        </w:tc>
        <w:tc>
          <w:tcPr>
            <w:tcW w:w="5812" w:type="dxa"/>
          </w:tcPr>
          <w:p w14:paraId="7EDE0D84" w14:textId="77777777" w:rsidR="006E38B4" w:rsidRPr="006159E6" w:rsidRDefault="006E38B4" w:rsidP="00947084">
            <w:pPr>
              <w:pStyle w:val="CellBody"/>
              <w:rPr>
                <w:lang w:val="en-US"/>
              </w:rPr>
            </w:pPr>
            <w:r w:rsidRPr="006159E6">
              <w:rPr>
                <w:lang w:val="en-US"/>
              </w:rPr>
              <w:t>Must be the ‘BuyerParty’ or the ‘SellerParty’.</w:t>
            </w:r>
          </w:p>
        </w:tc>
      </w:tr>
      <w:tr w:rsidR="006E38B4" w:rsidRPr="006159E6" w14:paraId="31C74A95" w14:textId="77777777" w:rsidTr="003854A5">
        <w:trPr>
          <w:cantSplit/>
        </w:trPr>
        <w:tc>
          <w:tcPr>
            <w:tcW w:w="9498" w:type="dxa"/>
            <w:gridSpan w:val="4"/>
            <w:shd w:val="clear" w:color="auto" w:fill="BFBFBF" w:themeFill="background1" w:themeFillShade="BF"/>
          </w:tcPr>
          <w:p w14:paraId="106946A1"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ElectingPartyDetails</w:t>
            </w:r>
            <w:r w:rsidRPr="006159E6">
              <w:rPr>
                <w:lang w:val="en-US"/>
              </w:rPr>
              <w:t xml:space="preserve"> </w:t>
            </w:r>
          </w:p>
        </w:tc>
      </w:tr>
      <w:tr w:rsidR="006E38B4" w:rsidRPr="006159E6" w14:paraId="1AE5443C" w14:textId="77777777" w:rsidTr="003854A5">
        <w:trPr>
          <w:cantSplit/>
        </w:trPr>
        <w:tc>
          <w:tcPr>
            <w:tcW w:w="9498" w:type="dxa"/>
            <w:gridSpan w:val="4"/>
            <w:shd w:val="clear" w:color="auto" w:fill="BFBFBF" w:themeFill="background1" w:themeFillShade="BF"/>
          </w:tcPr>
          <w:p w14:paraId="45850388"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XSD choice</w:t>
            </w:r>
            <w:r w:rsidRPr="006159E6">
              <w:rPr>
                <w:lang w:val="en-US"/>
              </w:rPr>
              <w:t xml:space="preserve"> </w:t>
            </w:r>
          </w:p>
        </w:tc>
      </w:tr>
      <w:tr w:rsidR="006E38B4" w:rsidRPr="006159E6" w14:paraId="4C2C49C9" w14:textId="77777777" w:rsidTr="003854A5">
        <w:trPr>
          <w:cantSplit/>
        </w:trPr>
        <w:tc>
          <w:tcPr>
            <w:tcW w:w="9498" w:type="dxa"/>
            <w:gridSpan w:val="4"/>
            <w:shd w:val="clear" w:color="auto" w:fill="BFBFBF" w:themeFill="background1" w:themeFillShade="BF"/>
          </w:tcPr>
          <w:p w14:paraId="687784BE"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USElectricityTradeDetails</w:t>
            </w:r>
            <w:r w:rsidRPr="006159E6">
              <w:rPr>
                <w:lang w:val="en-US"/>
              </w:rPr>
              <w:t xml:space="preserve"> </w:t>
            </w:r>
          </w:p>
        </w:tc>
      </w:tr>
      <w:tr w:rsidR="006E38B4" w:rsidRPr="006159E6" w14:paraId="352E0CF4" w14:textId="77777777" w:rsidTr="003854A5">
        <w:trPr>
          <w:cantSplit/>
        </w:trPr>
        <w:tc>
          <w:tcPr>
            <w:tcW w:w="9498" w:type="dxa"/>
            <w:gridSpan w:val="4"/>
            <w:shd w:val="clear" w:color="auto" w:fill="BFBFBF" w:themeFill="background1" w:themeFillShade="BF"/>
          </w:tcPr>
          <w:p w14:paraId="5A1778E9" w14:textId="77777777" w:rsidR="006E38B4" w:rsidRPr="006159E6" w:rsidRDefault="006E38B4" w:rsidP="00D02290">
            <w:pPr>
              <w:pStyle w:val="CellBody"/>
              <w:rPr>
                <w:lang w:val="en-US"/>
              </w:rPr>
            </w:pPr>
            <w:r w:rsidRPr="006159E6">
              <w:rPr>
                <w:rStyle w:val="XSDSectionTitle"/>
                <w:lang w:val="en-US"/>
              </w:rPr>
              <w:t>BrokerConfirmation/PhysicalBullionTradeDetails</w:t>
            </w:r>
            <w:r w:rsidRPr="006159E6">
              <w:rPr>
                <w:lang w:val="en-US"/>
              </w:rPr>
              <w:t>: conditional section</w:t>
            </w:r>
          </w:p>
          <w:p w14:paraId="51867B21" w14:textId="77777777" w:rsidR="006E38B4" w:rsidRPr="006159E6" w:rsidRDefault="006E38B4" w:rsidP="00893966">
            <w:pPr>
              <w:pStyle w:val="CellBody"/>
              <w:rPr>
                <w:rStyle w:val="Fett"/>
                <w:lang w:val="en-US"/>
              </w:rPr>
            </w:pPr>
            <w:r w:rsidRPr="006159E6">
              <w:rPr>
                <w:rStyle w:val="Fett"/>
                <w:lang w:val="en-US"/>
              </w:rPr>
              <w:t>Occurrence:</w:t>
            </w:r>
          </w:p>
          <w:p w14:paraId="2F2E7DD3" w14:textId="301FC594" w:rsidR="006E38B4" w:rsidRPr="006159E6" w:rsidRDefault="006E38B4" w:rsidP="00ED3F3F">
            <w:pPr>
              <w:pStyle w:val="condition1"/>
              <w:rPr>
                <w:snapToGrid w:val="0"/>
                <w:lang w:eastAsia="fr-FR"/>
              </w:rPr>
            </w:pPr>
            <w:r w:rsidRPr="006159E6">
              <w:rPr>
                <w:snapToGrid w:val="0"/>
                <w:lang w:eastAsia="fr-FR"/>
              </w:rPr>
              <w:t xml:space="preserve">If </w:t>
            </w:r>
            <w:r w:rsidRPr="006159E6">
              <w:t>‘Commodity’ is set to “Bullion” and ‘TransactionType’ is set to “FOR”, “PHY</w:t>
            </w:r>
            <w:r w:rsidR="002B323A" w:rsidRPr="006159E6">
              <w:t>S_INX”, “OPT_PHYS_INX”</w:t>
            </w:r>
            <w:r w:rsidR="0019166C" w:rsidRPr="006159E6">
              <w:t xml:space="preserve"> or</w:t>
            </w:r>
            <w:r w:rsidRPr="006159E6">
              <w:t xml:space="preserve"> “OPT”, then this section </w:t>
            </w:r>
            <w:r w:rsidR="00A10750">
              <w:t>is mandatory</w:t>
            </w:r>
            <w:r w:rsidRPr="006159E6">
              <w:t>.</w:t>
            </w:r>
          </w:p>
          <w:p w14:paraId="259DE384" w14:textId="77777777" w:rsidR="006E38B4" w:rsidRPr="006159E6" w:rsidRDefault="006E38B4" w:rsidP="00ED3F3F">
            <w:pPr>
              <w:pStyle w:val="condition1"/>
              <w:rPr>
                <w:b/>
              </w:rPr>
            </w:pPr>
            <w:r w:rsidRPr="006159E6">
              <w:t>Else, this section must be omitted.</w:t>
            </w:r>
          </w:p>
        </w:tc>
      </w:tr>
      <w:tr w:rsidR="006E38B4" w:rsidRPr="006159E6" w14:paraId="291AB1B9" w14:textId="77777777" w:rsidTr="003854A5">
        <w:trPr>
          <w:cantSplit/>
        </w:trPr>
        <w:tc>
          <w:tcPr>
            <w:tcW w:w="1418" w:type="dxa"/>
          </w:tcPr>
          <w:p w14:paraId="42B3C9DA" w14:textId="77777777" w:rsidR="006E38B4" w:rsidRPr="006159E6" w:rsidRDefault="006E38B4" w:rsidP="00D02290">
            <w:pPr>
              <w:pStyle w:val="CellBody"/>
              <w:rPr>
                <w:lang w:val="en-US"/>
              </w:rPr>
            </w:pPr>
            <w:r w:rsidRPr="006159E6">
              <w:rPr>
                <w:lang w:val="en-US"/>
              </w:rPr>
              <w:t>Type</w:t>
            </w:r>
          </w:p>
        </w:tc>
        <w:tc>
          <w:tcPr>
            <w:tcW w:w="850" w:type="dxa"/>
          </w:tcPr>
          <w:p w14:paraId="0653888A" w14:textId="77777777" w:rsidR="006E38B4" w:rsidRPr="006159E6" w:rsidRDefault="006E38B4" w:rsidP="00D02290">
            <w:pPr>
              <w:pStyle w:val="CellBody"/>
              <w:rPr>
                <w:lang w:val="en-US"/>
              </w:rPr>
            </w:pPr>
            <w:r w:rsidRPr="006159E6">
              <w:rPr>
                <w:lang w:val="en-US"/>
              </w:rPr>
              <w:t>M</w:t>
            </w:r>
          </w:p>
        </w:tc>
        <w:tc>
          <w:tcPr>
            <w:tcW w:w="1418" w:type="dxa"/>
          </w:tcPr>
          <w:p w14:paraId="4DA9CF87" w14:textId="77777777" w:rsidR="006E38B4" w:rsidRPr="006159E6" w:rsidRDefault="006E38B4" w:rsidP="00D02290">
            <w:pPr>
              <w:pStyle w:val="CellBody"/>
              <w:rPr>
                <w:lang w:val="en-US"/>
              </w:rPr>
            </w:pPr>
            <w:r w:rsidRPr="006159E6">
              <w:rPr>
                <w:lang w:val="en-US"/>
              </w:rPr>
              <w:t>Product</w:t>
            </w:r>
            <w:r w:rsidRPr="006159E6">
              <w:rPr>
                <w:lang w:val="en-US"/>
              </w:rPr>
              <w:softHyphen/>
              <w:t>Type</w:t>
            </w:r>
          </w:p>
        </w:tc>
        <w:tc>
          <w:tcPr>
            <w:tcW w:w="5812" w:type="dxa"/>
          </w:tcPr>
          <w:p w14:paraId="068B4D21" w14:textId="77777777" w:rsidR="006E38B4" w:rsidRPr="006159E6" w:rsidRDefault="006E38B4" w:rsidP="00D02290">
            <w:pPr>
              <w:pStyle w:val="CellBody"/>
              <w:rPr>
                <w:lang w:val="en-US"/>
              </w:rPr>
            </w:pPr>
            <w:r w:rsidRPr="006159E6">
              <w:rPr>
                <w:lang w:val="en-US"/>
              </w:rPr>
              <w:t>Identifies the specific features of the physical delivery.</w:t>
            </w:r>
          </w:p>
        </w:tc>
      </w:tr>
      <w:tr w:rsidR="006E38B4" w:rsidRPr="006159E6" w14:paraId="1412956F" w14:textId="77777777" w:rsidTr="003854A5">
        <w:trPr>
          <w:cantSplit/>
        </w:trPr>
        <w:tc>
          <w:tcPr>
            <w:tcW w:w="1418" w:type="dxa"/>
          </w:tcPr>
          <w:p w14:paraId="0020CBAB" w14:textId="77777777" w:rsidR="006E38B4" w:rsidRPr="006159E6" w:rsidRDefault="006E38B4" w:rsidP="00D02290">
            <w:pPr>
              <w:pStyle w:val="CellBody"/>
              <w:rPr>
                <w:lang w:val="en-US"/>
              </w:rPr>
            </w:pPr>
            <w:r w:rsidRPr="006159E6">
              <w:rPr>
                <w:lang w:val="en-US"/>
              </w:rPr>
              <w:t>Bullion</w:t>
            </w:r>
            <w:r w:rsidRPr="006159E6">
              <w:rPr>
                <w:lang w:val="en-US"/>
              </w:rPr>
              <w:softHyphen/>
              <w:t>Type</w:t>
            </w:r>
          </w:p>
        </w:tc>
        <w:tc>
          <w:tcPr>
            <w:tcW w:w="850" w:type="dxa"/>
          </w:tcPr>
          <w:p w14:paraId="05322136" w14:textId="77777777" w:rsidR="006E38B4" w:rsidRPr="006159E6" w:rsidRDefault="006E38B4" w:rsidP="00D02290">
            <w:pPr>
              <w:pStyle w:val="CellBody"/>
              <w:rPr>
                <w:lang w:val="en-US"/>
              </w:rPr>
            </w:pPr>
            <w:r w:rsidRPr="006159E6">
              <w:rPr>
                <w:lang w:val="en-US"/>
              </w:rPr>
              <w:t>M</w:t>
            </w:r>
          </w:p>
        </w:tc>
        <w:tc>
          <w:tcPr>
            <w:tcW w:w="1418" w:type="dxa"/>
          </w:tcPr>
          <w:p w14:paraId="6F30D009" w14:textId="77777777" w:rsidR="006E38B4" w:rsidRPr="006159E6" w:rsidRDefault="006E38B4" w:rsidP="00D02290">
            <w:pPr>
              <w:pStyle w:val="CellBody"/>
              <w:rPr>
                <w:lang w:val="en-US"/>
              </w:rPr>
            </w:pPr>
            <w:r w:rsidRPr="006159E6">
              <w:rPr>
                <w:lang w:val="en-US"/>
              </w:rPr>
              <w:t>Bullion</w:t>
            </w:r>
            <w:r w:rsidRPr="006159E6">
              <w:rPr>
                <w:lang w:val="en-US"/>
              </w:rPr>
              <w:softHyphen/>
              <w:t>Type</w:t>
            </w:r>
          </w:p>
        </w:tc>
        <w:tc>
          <w:tcPr>
            <w:tcW w:w="5812" w:type="dxa"/>
          </w:tcPr>
          <w:p w14:paraId="3EA9D30E" w14:textId="77777777" w:rsidR="006E38B4" w:rsidRPr="006159E6" w:rsidRDefault="006E38B4" w:rsidP="00D02290">
            <w:pPr>
              <w:pStyle w:val="CellBody"/>
              <w:rPr>
                <w:lang w:val="en-US"/>
              </w:rPr>
            </w:pPr>
          </w:p>
        </w:tc>
      </w:tr>
      <w:tr w:rsidR="006E38B4" w:rsidRPr="006159E6" w14:paraId="6FBCD31A" w14:textId="77777777" w:rsidTr="003854A5">
        <w:trPr>
          <w:cantSplit/>
        </w:trPr>
        <w:tc>
          <w:tcPr>
            <w:tcW w:w="1418" w:type="dxa"/>
          </w:tcPr>
          <w:p w14:paraId="27FB7288" w14:textId="77777777" w:rsidR="006E38B4" w:rsidRPr="006159E6" w:rsidRDefault="006E38B4" w:rsidP="00D02290">
            <w:pPr>
              <w:pStyle w:val="CellBody"/>
              <w:rPr>
                <w:lang w:val="en-US"/>
              </w:rPr>
            </w:pPr>
            <w:r w:rsidRPr="006159E6">
              <w:rPr>
                <w:lang w:val="en-US"/>
              </w:rPr>
              <w:t>Settlement</w:t>
            </w:r>
            <w:r w:rsidRPr="006159E6">
              <w:rPr>
                <w:lang w:val="en-US"/>
              </w:rPr>
              <w:softHyphen/>
              <w:t>Disruption</w:t>
            </w:r>
          </w:p>
        </w:tc>
        <w:tc>
          <w:tcPr>
            <w:tcW w:w="850" w:type="dxa"/>
          </w:tcPr>
          <w:p w14:paraId="74658F83" w14:textId="77777777" w:rsidR="006E38B4" w:rsidRPr="006159E6" w:rsidRDefault="006E38B4" w:rsidP="00D02290">
            <w:pPr>
              <w:pStyle w:val="CellBody"/>
              <w:rPr>
                <w:lang w:val="en-US"/>
              </w:rPr>
            </w:pPr>
            <w:r w:rsidRPr="006159E6">
              <w:rPr>
                <w:lang w:val="en-US"/>
              </w:rPr>
              <w:t>M</w:t>
            </w:r>
          </w:p>
        </w:tc>
        <w:tc>
          <w:tcPr>
            <w:tcW w:w="1418" w:type="dxa"/>
          </w:tcPr>
          <w:p w14:paraId="773F990F" w14:textId="77777777" w:rsidR="006E38B4" w:rsidRPr="006159E6" w:rsidRDefault="006E38B4" w:rsidP="00D02290">
            <w:pPr>
              <w:pStyle w:val="CellBody"/>
              <w:rPr>
                <w:lang w:val="en-US"/>
              </w:rPr>
            </w:pPr>
            <w:r w:rsidRPr="006159E6">
              <w:rPr>
                <w:lang w:val="en-US"/>
              </w:rPr>
              <w:t>Settlement</w:t>
            </w:r>
            <w:r w:rsidRPr="006159E6">
              <w:rPr>
                <w:lang w:val="en-US"/>
              </w:rPr>
              <w:softHyphen/>
              <w:t>Disruption</w:t>
            </w:r>
            <w:r w:rsidRPr="006159E6">
              <w:rPr>
                <w:lang w:val="en-US"/>
              </w:rPr>
              <w:softHyphen/>
              <w:t>Type</w:t>
            </w:r>
          </w:p>
        </w:tc>
        <w:tc>
          <w:tcPr>
            <w:tcW w:w="5812" w:type="dxa"/>
          </w:tcPr>
          <w:p w14:paraId="5DDFDA0B" w14:textId="77777777" w:rsidR="006E38B4" w:rsidRPr="006159E6" w:rsidRDefault="006E38B4" w:rsidP="00D02290">
            <w:pPr>
              <w:pStyle w:val="CellBody"/>
              <w:rPr>
                <w:lang w:val="en-US"/>
              </w:rPr>
            </w:pPr>
          </w:p>
        </w:tc>
      </w:tr>
      <w:tr w:rsidR="006E38B4" w:rsidRPr="006159E6" w14:paraId="7F10D37F" w14:textId="77777777" w:rsidTr="003854A5">
        <w:trPr>
          <w:cantSplit/>
        </w:trPr>
        <w:tc>
          <w:tcPr>
            <w:tcW w:w="9498" w:type="dxa"/>
            <w:gridSpan w:val="4"/>
            <w:shd w:val="clear" w:color="auto" w:fill="BFBFBF" w:themeFill="background1" w:themeFillShade="BF"/>
          </w:tcPr>
          <w:p w14:paraId="39FB76FE"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PhysicalBullionTradeDetails</w:t>
            </w:r>
          </w:p>
        </w:tc>
      </w:tr>
      <w:tr w:rsidR="006E38B4" w:rsidRPr="006159E6" w14:paraId="36E0DE0A" w14:textId="77777777" w:rsidTr="003854A5">
        <w:trPr>
          <w:cantSplit/>
        </w:trPr>
        <w:tc>
          <w:tcPr>
            <w:tcW w:w="9498" w:type="dxa"/>
            <w:gridSpan w:val="4"/>
            <w:shd w:val="clear" w:color="auto" w:fill="BFBFBF" w:themeFill="background1" w:themeFillShade="BF"/>
          </w:tcPr>
          <w:p w14:paraId="438EBE8D" w14:textId="77777777" w:rsidR="006E38B4" w:rsidRPr="006159E6" w:rsidRDefault="006E38B4" w:rsidP="00D02290">
            <w:pPr>
              <w:pStyle w:val="CellBody"/>
              <w:rPr>
                <w:lang w:val="en-US"/>
              </w:rPr>
            </w:pPr>
            <w:r w:rsidRPr="006159E6">
              <w:rPr>
                <w:rStyle w:val="XSDSectionTitle"/>
                <w:lang w:val="en-US"/>
              </w:rPr>
              <w:lastRenderedPageBreak/>
              <w:t>BrokerConfirmation/PhysicalMetalTradeDetails</w:t>
            </w:r>
            <w:r w:rsidRPr="006159E6">
              <w:rPr>
                <w:lang w:val="en-US"/>
              </w:rPr>
              <w:t>: conditional section</w:t>
            </w:r>
          </w:p>
          <w:p w14:paraId="5630F42C" w14:textId="77777777" w:rsidR="006E38B4" w:rsidRPr="006159E6" w:rsidRDefault="006E38B4" w:rsidP="0023409D">
            <w:pPr>
              <w:pStyle w:val="CellBody"/>
              <w:rPr>
                <w:rStyle w:val="Fett"/>
                <w:lang w:val="en-US"/>
              </w:rPr>
            </w:pPr>
            <w:r w:rsidRPr="006159E6">
              <w:rPr>
                <w:rStyle w:val="Fett"/>
                <w:lang w:val="en-US"/>
              </w:rPr>
              <w:t>Occurrence:</w:t>
            </w:r>
          </w:p>
          <w:p w14:paraId="2F142ABB" w14:textId="5EB54D3C" w:rsidR="006E38B4" w:rsidRPr="006159E6" w:rsidRDefault="006E38B4" w:rsidP="00ED3F3F">
            <w:pPr>
              <w:pStyle w:val="condition1"/>
              <w:rPr>
                <w:snapToGrid w:val="0"/>
                <w:lang w:eastAsia="fr-FR"/>
              </w:rPr>
            </w:pPr>
            <w:r w:rsidRPr="006159E6">
              <w:rPr>
                <w:snapToGrid w:val="0"/>
                <w:lang w:eastAsia="fr-FR"/>
              </w:rPr>
              <w:t xml:space="preserve">If </w:t>
            </w:r>
            <w:r w:rsidRPr="006159E6">
              <w:t>‘Commodity’ is set to “Metal” and ‘TransactionType’ is set to “FOR”, “PHYS_INX”, “OPT_PHYS_INX”</w:t>
            </w:r>
            <w:r w:rsidR="0019166C" w:rsidRPr="006159E6">
              <w:t xml:space="preserve"> or</w:t>
            </w:r>
            <w:r w:rsidRPr="006159E6">
              <w:t xml:space="preserve"> “OPT”, then this section </w:t>
            </w:r>
            <w:r w:rsidR="00A10750">
              <w:t>is mandatory</w:t>
            </w:r>
            <w:r w:rsidRPr="006159E6">
              <w:t>.</w:t>
            </w:r>
          </w:p>
          <w:p w14:paraId="33B80D3E" w14:textId="77777777" w:rsidR="006E38B4" w:rsidRPr="006159E6" w:rsidRDefault="006E38B4" w:rsidP="00ED3F3F">
            <w:pPr>
              <w:pStyle w:val="condition1"/>
              <w:rPr>
                <w:b/>
              </w:rPr>
            </w:pPr>
            <w:r w:rsidRPr="006159E6">
              <w:t>Else, this section must be omitted.</w:t>
            </w:r>
          </w:p>
        </w:tc>
      </w:tr>
      <w:tr w:rsidR="006E38B4" w:rsidRPr="006159E6" w14:paraId="48745E0B" w14:textId="77777777" w:rsidTr="003854A5">
        <w:trPr>
          <w:cantSplit/>
        </w:trPr>
        <w:tc>
          <w:tcPr>
            <w:tcW w:w="1418" w:type="dxa"/>
          </w:tcPr>
          <w:p w14:paraId="6BB2E94A" w14:textId="77777777" w:rsidR="006E38B4" w:rsidRPr="006159E6" w:rsidRDefault="006E38B4" w:rsidP="00D02290">
            <w:pPr>
              <w:pStyle w:val="CellBody"/>
              <w:rPr>
                <w:lang w:val="en-US"/>
              </w:rPr>
            </w:pPr>
            <w:r w:rsidRPr="006159E6">
              <w:rPr>
                <w:lang w:val="en-US"/>
              </w:rPr>
              <w:t>Type</w:t>
            </w:r>
          </w:p>
        </w:tc>
        <w:tc>
          <w:tcPr>
            <w:tcW w:w="850" w:type="dxa"/>
          </w:tcPr>
          <w:p w14:paraId="49ACBCE9" w14:textId="77777777" w:rsidR="006E38B4" w:rsidRPr="006159E6" w:rsidRDefault="006E38B4" w:rsidP="00D02290">
            <w:pPr>
              <w:pStyle w:val="CellBody"/>
              <w:rPr>
                <w:lang w:val="en-US"/>
              </w:rPr>
            </w:pPr>
            <w:r w:rsidRPr="006159E6">
              <w:rPr>
                <w:lang w:val="en-US"/>
              </w:rPr>
              <w:t>M</w:t>
            </w:r>
          </w:p>
        </w:tc>
        <w:tc>
          <w:tcPr>
            <w:tcW w:w="1418" w:type="dxa"/>
          </w:tcPr>
          <w:p w14:paraId="02D80865" w14:textId="77777777" w:rsidR="006E38B4" w:rsidRPr="006159E6" w:rsidRDefault="006E38B4" w:rsidP="00D02290">
            <w:pPr>
              <w:pStyle w:val="CellBody"/>
              <w:rPr>
                <w:lang w:val="en-US"/>
              </w:rPr>
            </w:pPr>
            <w:r w:rsidRPr="006159E6">
              <w:rPr>
                <w:lang w:val="en-US"/>
              </w:rPr>
              <w:t>Product</w:t>
            </w:r>
            <w:r w:rsidRPr="006159E6">
              <w:rPr>
                <w:lang w:val="en-US"/>
              </w:rPr>
              <w:softHyphen/>
              <w:t>Type</w:t>
            </w:r>
          </w:p>
        </w:tc>
        <w:tc>
          <w:tcPr>
            <w:tcW w:w="5812" w:type="dxa"/>
          </w:tcPr>
          <w:p w14:paraId="34C6C4B0" w14:textId="77777777" w:rsidR="006E38B4" w:rsidRPr="006159E6" w:rsidRDefault="006E38B4" w:rsidP="00D02290">
            <w:pPr>
              <w:pStyle w:val="CellBody"/>
              <w:rPr>
                <w:lang w:val="en-US"/>
              </w:rPr>
            </w:pPr>
            <w:r w:rsidRPr="006159E6">
              <w:rPr>
                <w:lang w:val="en-US"/>
              </w:rPr>
              <w:t>Identifies the specific features of the physical delivery.</w:t>
            </w:r>
          </w:p>
        </w:tc>
      </w:tr>
      <w:tr w:rsidR="006E38B4" w:rsidRPr="006159E6" w14:paraId="25051E2B" w14:textId="77777777" w:rsidTr="003854A5">
        <w:trPr>
          <w:cantSplit/>
        </w:trPr>
        <w:tc>
          <w:tcPr>
            <w:tcW w:w="1418" w:type="dxa"/>
          </w:tcPr>
          <w:p w14:paraId="3348AF21" w14:textId="77777777" w:rsidR="006E38B4" w:rsidRPr="006159E6" w:rsidRDefault="006E38B4" w:rsidP="00D02290">
            <w:pPr>
              <w:pStyle w:val="CellBody"/>
              <w:rPr>
                <w:lang w:val="en-US"/>
              </w:rPr>
            </w:pPr>
            <w:r w:rsidRPr="006159E6">
              <w:rPr>
                <w:lang w:val="en-US"/>
              </w:rPr>
              <w:t>Metal</w:t>
            </w:r>
            <w:r w:rsidRPr="006159E6">
              <w:rPr>
                <w:lang w:val="en-US"/>
              </w:rPr>
              <w:softHyphen/>
              <w:t>Material</w:t>
            </w:r>
          </w:p>
        </w:tc>
        <w:tc>
          <w:tcPr>
            <w:tcW w:w="850" w:type="dxa"/>
          </w:tcPr>
          <w:p w14:paraId="06734462" w14:textId="77777777" w:rsidR="006E38B4" w:rsidRPr="006159E6" w:rsidRDefault="006E38B4" w:rsidP="00D02290">
            <w:pPr>
              <w:pStyle w:val="CellBody"/>
              <w:rPr>
                <w:lang w:val="en-US"/>
              </w:rPr>
            </w:pPr>
            <w:r w:rsidRPr="006159E6">
              <w:rPr>
                <w:lang w:val="en-US"/>
              </w:rPr>
              <w:t>M</w:t>
            </w:r>
          </w:p>
        </w:tc>
        <w:tc>
          <w:tcPr>
            <w:tcW w:w="1418" w:type="dxa"/>
          </w:tcPr>
          <w:p w14:paraId="0F130A58" w14:textId="77777777" w:rsidR="006E38B4" w:rsidRPr="006159E6" w:rsidRDefault="006E38B4" w:rsidP="00D02290">
            <w:pPr>
              <w:pStyle w:val="CellBody"/>
              <w:rPr>
                <w:lang w:val="en-US"/>
              </w:rPr>
            </w:pPr>
            <w:r w:rsidRPr="006159E6">
              <w:rPr>
                <w:lang w:val="en-US"/>
              </w:rPr>
              <w:t>MetalMaterial</w:t>
            </w:r>
            <w:r w:rsidRPr="006159E6">
              <w:rPr>
                <w:lang w:val="en-US"/>
              </w:rPr>
              <w:softHyphen/>
              <w:t>Type</w:t>
            </w:r>
          </w:p>
        </w:tc>
        <w:tc>
          <w:tcPr>
            <w:tcW w:w="5812" w:type="dxa"/>
          </w:tcPr>
          <w:p w14:paraId="688081EC" w14:textId="77777777" w:rsidR="006E38B4" w:rsidRPr="006159E6" w:rsidRDefault="006E38B4" w:rsidP="00D02290">
            <w:pPr>
              <w:pStyle w:val="CellBody"/>
              <w:rPr>
                <w:lang w:val="en-US"/>
              </w:rPr>
            </w:pPr>
          </w:p>
        </w:tc>
      </w:tr>
      <w:tr w:rsidR="006E38B4" w:rsidRPr="006159E6" w14:paraId="6037801C" w14:textId="77777777" w:rsidTr="003854A5">
        <w:trPr>
          <w:cantSplit/>
        </w:trPr>
        <w:tc>
          <w:tcPr>
            <w:tcW w:w="1418" w:type="dxa"/>
          </w:tcPr>
          <w:p w14:paraId="50630C85" w14:textId="77777777" w:rsidR="006E38B4" w:rsidRPr="006159E6" w:rsidRDefault="006E38B4" w:rsidP="00D02290">
            <w:pPr>
              <w:pStyle w:val="CellBody"/>
              <w:rPr>
                <w:lang w:val="en-US"/>
              </w:rPr>
            </w:pPr>
            <w:r w:rsidRPr="006159E6">
              <w:rPr>
                <w:lang w:val="en-US"/>
              </w:rPr>
              <w:t>Metal</w:t>
            </w:r>
            <w:r w:rsidRPr="006159E6">
              <w:rPr>
                <w:lang w:val="en-US"/>
              </w:rPr>
              <w:softHyphen/>
              <w:t>Grade</w:t>
            </w:r>
          </w:p>
        </w:tc>
        <w:tc>
          <w:tcPr>
            <w:tcW w:w="850" w:type="dxa"/>
          </w:tcPr>
          <w:p w14:paraId="02E42D4D" w14:textId="77777777" w:rsidR="006E38B4" w:rsidRPr="006159E6" w:rsidRDefault="006E38B4" w:rsidP="00D02290">
            <w:pPr>
              <w:pStyle w:val="CellBody"/>
              <w:rPr>
                <w:lang w:val="en-US"/>
              </w:rPr>
            </w:pPr>
            <w:r w:rsidRPr="006159E6">
              <w:rPr>
                <w:lang w:val="en-US"/>
              </w:rPr>
              <w:t>M</w:t>
            </w:r>
          </w:p>
        </w:tc>
        <w:tc>
          <w:tcPr>
            <w:tcW w:w="1418" w:type="dxa"/>
          </w:tcPr>
          <w:p w14:paraId="06AA946E" w14:textId="77777777" w:rsidR="006E38B4" w:rsidRPr="006159E6" w:rsidRDefault="006E38B4" w:rsidP="00D02290">
            <w:pPr>
              <w:pStyle w:val="CellBody"/>
              <w:rPr>
                <w:lang w:val="en-US"/>
              </w:rPr>
            </w:pPr>
            <w:r w:rsidRPr="006159E6">
              <w:rPr>
                <w:lang w:val="en-US"/>
              </w:rPr>
              <w:t>ProductGrade</w:t>
            </w:r>
            <w:r w:rsidRPr="006159E6">
              <w:rPr>
                <w:lang w:val="en-US"/>
              </w:rPr>
              <w:softHyphen/>
              <w:t>Type</w:t>
            </w:r>
          </w:p>
        </w:tc>
        <w:tc>
          <w:tcPr>
            <w:tcW w:w="5812" w:type="dxa"/>
          </w:tcPr>
          <w:p w14:paraId="590CEEF1" w14:textId="77777777" w:rsidR="006E38B4" w:rsidRPr="006159E6" w:rsidRDefault="006E38B4" w:rsidP="00D02290">
            <w:pPr>
              <w:pStyle w:val="CellBody"/>
              <w:rPr>
                <w:lang w:val="en-US"/>
              </w:rPr>
            </w:pPr>
          </w:p>
        </w:tc>
      </w:tr>
      <w:tr w:rsidR="006E38B4" w:rsidRPr="006159E6" w14:paraId="4B4DFF12" w14:textId="77777777" w:rsidTr="003854A5">
        <w:trPr>
          <w:cantSplit/>
        </w:trPr>
        <w:tc>
          <w:tcPr>
            <w:tcW w:w="1418" w:type="dxa"/>
          </w:tcPr>
          <w:p w14:paraId="4C3AAAA8" w14:textId="77777777" w:rsidR="006E38B4" w:rsidRPr="006159E6" w:rsidRDefault="006E38B4" w:rsidP="00D02290">
            <w:pPr>
              <w:pStyle w:val="CellBody"/>
              <w:rPr>
                <w:lang w:val="en-US"/>
              </w:rPr>
            </w:pPr>
            <w:r w:rsidRPr="006159E6">
              <w:rPr>
                <w:lang w:val="en-US"/>
              </w:rPr>
              <w:t>Settlement</w:t>
            </w:r>
            <w:r w:rsidRPr="006159E6">
              <w:rPr>
                <w:lang w:val="en-US"/>
              </w:rPr>
              <w:softHyphen/>
              <w:t>Disruption</w:t>
            </w:r>
          </w:p>
        </w:tc>
        <w:tc>
          <w:tcPr>
            <w:tcW w:w="850" w:type="dxa"/>
          </w:tcPr>
          <w:p w14:paraId="01B1CBDF" w14:textId="77777777" w:rsidR="006E38B4" w:rsidRPr="006159E6" w:rsidRDefault="006E38B4" w:rsidP="00D02290">
            <w:pPr>
              <w:pStyle w:val="CellBody"/>
              <w:rPr>
                <w:lang w:val="en-US"/>
              </w:rPr>
            </w:pPr>
            <w:r w:rsidRPr="006159E6">
              <w:rPr>
                <w:lang w:val="en-US"/>
              </w:rPr>
              <w:t>M</w:t>
            </w:r>
          </w:p>
        </w:tc>
        <w:tc>
          <w:tcPr>
            <w:tcW w:w="1418" w:type="dxa"/>
          </w:tcPr>
          <w:p w14:paraId="1CE6DF83" w14:textId="77777777" w:rsidR="006E38B4" w:rsidRPr="006159E6" w:rsidRDefault="006E38B4" w:rsidP="00D02290">
            <w:pPr>
              <w:pStyle w:val="CellBody"/>
              <w:rPr>
                <w:lang w:val="en-US"/>
              </w:rPr>
            </w:pPr>
            <w:r w:rsidRPr="006159E6">
              <w:rPr>
                <w:lang w:val="en-US"/>
              </w:rPr>
              <w:t>Settlement</w:t>
            </w:r>
            <w:r w:rsidRPr="006159E6">
              <w:rPr>
                <w:lang w:val="en-US"/>
              </w:rPr>
              <w:softHyphen/>
              <w:t>Disruption</w:t>
            </w:r>
            <w:r w:rsidRPr="006159E6">
              <w:rPr>
                <w:lang w:val="en-US"/>
              </w:rPr>
              <w:softHyphen/>
              <w:t>Type</w:t>
            </w:r>
          </w:p>
        </w:tc>
        <w:tc>
          <w:tcPr>
            <w:tcW w:w="5812" w:type="dxa"/>
          </w:tcPr>
          <w:p w14:paraId="60197297" w14:textId="77777777" w:rsidR="006E38B4" w:rsidRPr="006159E6" w:rsidRDefault="006E38B4" w:rsidP="00D02290">
            <w:pPr>
              <w:pStyle w:val="CellBody"/>
              <w:rPr>
                <w:lang w:val="en-US"/>
              </w:rPr>
            </w:pPr>
          </w:p>
        </w:tc>
      </w:tr>
      <w:tr w:rsidR="006E38B4" w:rsidRPr="006159E6" w14:paraId="780364DC" w14:textId="77777777" w:rsidTr="003854A5">
        <w:trPr>
          <w:cantSplit/>
        </w:trPr>
        <w:tc>
          <w:tcPr>
            <w:tcW w:w="1418" w:type="dxa"/>
          </w:tcPr>
          <w:p w14:paraId="0A3F24D1" w14:textId="77777777" w:rsidR="006E38B4" w:rsidRPr="006159E6" w:rsidRDefault="006E38B4" w:rsidP="00D02290">
            <w:pPr>
              <w:pStyle w:val="CellBody"/>
              <w:rPr>
                <w:lang w:val="en-US"/>
              </w:rPr>
            </w:pPr>
            <w:r w:rsidRPr="006159E6">
              <w:rPr>
                <w:lang w:val="en-US"/>
              </w:rPr>
              <w:t>Incoterms</w:t>
            </w:r>
          </w:p>
        </w:tc>
        <w:tc>
          <w:tcPr>
            <w:tcW w:w="850" w:type="dxa"/>
          </w:tcPr>
          <w:p w14:paraId="33742025" w14:textId="77777777" w:rsidR="006E38B4" w:rsidRPr="006159E6" w:rsidRDefault="006E38B4" w:rsidP="00D02290">
            <w:pPr>
              <w:pStyle w:val="CellBody"/>
              <w:rPr>
                <w:lang w:val="en-US"/>
              </w:rPr>
            </w:pPr>
            <w:r w:rsidRPr="006159E6">
              <w:rPr>
                <w:lang w:val="en-US"/>
              </w:rPr>
              <w:t>M</w:t>
            </w:r>
          </w:p>
        </w:tc>
        <w:tc>
          <w:tcPr>
            <w:tcW w:w="1418" w:type="dxa"/>
          </w:tcPr>
          <w:p w14:paraId="09020A74" w14:textId="77777777" w:rsidR="006E38B4" w:rsidRPr="006159E6" w:rsidRDefault="006E38B4" w:rsidP="00D02290">
            <w:pPr>
              <w:pStyle w:val="CellBody"/>
              <w:rPr>
                <w:lang w:val="en-US"/>
              </w:rPr>
            </w:pPr>
            <w:r w:rsidRPr="006159E6">
              <w:rPr>
                <w:lang w:val="en-US"/>
              </w:rPr>
              <w:t>Incoterms</w:t>
            </w:r>
            <w:r w:rsidRPr="006159E6">
              <w:rPr>
                <w:lang w:val="en-US"/>
              </w:rPr>
              <w:softHyphen/>
              <w:t>Type</w:t>
            </w:r>
          </w:p>
        </w:tc>
        <w:tc>
          <w:tcPr>
            <w:tcW w:w="5812" w:type="dxa"/>
          </w:tcPr>
          <w:p w14:paraId="2E57C3E8" w14:textId="77777777" w:rsidR="006E38B4" w:rsidRPr="006159E6" w:rsidRDefault="006E38B4" w:rsidP="00D02290">
            <w:pPr>
              <w:pStyle w:val="CellBody"/>
              <w:rPr>
                <w:lang w:val="en-US"/>
              </w:rPr>
            </w:pPr>
          </w:p>
        </w:tc>
      </w:tr>
      <w:tr w:rsidR="006E38B4" w:rsidRPr="006159E6" w14:paraId="2141C036" w14:textId="77777777" w:rsidTr="003854A5">
        <w:trPr>
          <w:cantSplit/>
        </w:trPr>
        <w:tc>
          <w:tcPr>
            <w:tcW w:w="1418" w:type="dxa"/>
          </w:tcPr>
          <w:p w14:paraId="35413400" w14:textId="77777777" w:rsidR="006E38B4" w:rsidRPr="006159E6" w:rsidRDefault="006E38B4" w:rsidP="00D02290">
            <w:pPr>
              <w:pStyle w:val="CellBody"/>
              <w:rPr>
                <w:lang w:val="en-US"/>
              </w:rPr>
            </w:pPr>
            <w:r w:rsidRPr="006159E6">
              <w:rPr>
                <w:lang w:val="en-US"/>
              </w:rPr>
              <w:t>Title</w:t>
            </w:r>
            <w:r w:rsidRPr="006159E6">
              <w:rPr>
                <w:lang w:val="en-US"/>
              </w:rPr>
              <w:softHyphen/>
              <w:t>Condi</w:t>
            </w:r>
            <w:r w:rsidRPr="006159E6">
              <w:rPr>
                <w:lang w:val="en-US"/>
              </w:rPr>
              <w:softHyphen/>
              <w:t>tions</w:t>
            </w:r>
          </w:p>
        </w:tc>
        <w:tc>
          <w:tcPr>
            <w:tcW w:w="850" w:type="dxa"/>
          </w:tcPr>
          <w:p w14:paraId="2174A304" w14:textId="77777777" w:rsidR="006E38B4" w:rsidRPr="006159E6" w:rsidRDefault="006E38B4" w:rsidP="00D02290">
            <w:pPr>
              <w:pStyle w:val="CellBody"/>
              <w:rPr>
                <w:lang w:val="en-US"/>
              </w:rPr>
            </w:pPr>
            <w:r w:rsidRPr="006159E6">
              <w:rPr>
                <w:lang w:val="en-US"/>
              </w:rPr>
              <w:t>M</w:t>
            </w:r>
          </w:p>
        </w:tc>
        <w:tc>
          <w:tcPr>
            <w:tcW w:w="1418" w:type="dxa"/>
          </w:tcPr>
          <w:p w14:paraId="129EA114" w14:textId="77777777" w:rsidR="006E38B4" w:rsidRPr="006159E6" w:rsidRDefault="006E38B4" w:rsidP="00D02290">
            <w:pPr>
              <w:pStyle w:val="CellBody"/>
              <w:rPr>
                <w:lang w:val="en-US"/>
              </w:rPr>
            </w:pPr>
            <w:r w:rsidRPr="006159E6">
              <w:rPr>
                <w:lang w:val="en-US"/>
              </w:rPr>
              <w:t>TitleConditions</w:t>
            </w:r>
            <w:r w:rsidRPr="006159E6">
              <w:rPr>
                <w:lang w:val="en-US"/>
              </w:rPr>
              <w:softHyphen/>
              <w:t>Type</w:t>
            </w:r>
          </w:p>
        </w:tc>
        <w:tc>
          <w:tcPr>
            <w:tcW w:w="5812" w:type="dxa"/>
          </w:tcPr>
          <w:p w14:paraId="6A9640D3" w14:textId="77777777" w:rsidR="006E38B4" w:rsidRPr="006159E6" w:rsidRDefault="006E38B4" w:rsidP="00D02290">
            <w:pPr>
              <w:pStyle w:val="CellBody"/>
              <w:rPr>
                <w:lang w:val="en-US"/>
              </w:rPr>
            </w:pPr>
          </w:p>
        </w:tc>
      </w:tr>
      <w:tr w:rsidR="006E38B4" w:rsidRPr="006159E6" w14:paraId="6F7C14E2" w14:textId="77777777" w:rsidTr="003854A5">
        <w:trPr>
          <w:cantSplit/>
        </w:trPr>
        <w:tc>
          <w:tcPr>
            <w:tcW w:w="1418" w:type="dxa"/>
          </w:tcPr>
          <w:p w14:paraId="72779E1F" w14:textId="77777777" w:rsidR="006E38B4" w:rsidRPr="006159E6" w:rsidRDefault="006E38B4" w:rsidP="00D02290">
            <w:pPr>
              <w:pStyle w:val="CellBody"/>
              <w:rPr>
                <w:lang w:val="en-US"/>
              </w:rPr>
            </w:pPr>
            <w:r w:rsidRPr="006159E6">
              <w:rPr>
                <w:lang w:val="en-US"/>
              </w:rPr>
              <w:t>Tolerance</w:t>
            </w:r>
          </w:p>
        </w:tc>
        <w:tc>
          <w:tcPr>
            <w:tcW w:w="850" w:type="dxa"/>
          </w:tcPr>
          <w:p w14:paraId="71FA088A" w14:textId="77777777" w:rsidR="006E38B4" w:rsidRPr="006159E6" w:rsidRDefault="006E38B4" w:rsidP="00D02290">
            <w:pPr>
              <w:pStyle w:val="CellBody"/>
              <w:rPr>
                <w:lang w:val="en-US"/>
              </w:rPr>
            </w:pPr>
            <w:r w:rsidRPr="006159E6">
              <w:rPr>
                <w:lang w:val="en-US"/>
              </w:rPr>
              <w:t>M</w:t>
            </w:r>
          </w:p>
        </w:tc>
        <w:tc>
          <w:tcPr>
            <w:tcW w:w="1418" w:type="dxa"/>
          </w:tcPr>
          <w:p w14:paraId="20268AF3" w14:textId="77777777" w:rsidR="006E38B4" w:rsidRPr="006159E6" w:rsidRDefault="006E38B4" w:rsidP="00D02290">
            <w:pPr>
              <w:pStyle w:val="CellBody"/>
              <w:rPr>
                <w:lang w:val="en-US"/>
              </w:rPr>
            </w:pPr>
            <w:r w:rsidRPr="006159E6">
              <w:rPr>
                <w:lang w:val="en-US"/>
              </w:rPr>
              <w:t>QuantityType</w:t>
            </w:r>
          </w:p>
        </w:tc>
        <w:tc>
          <w:tcPr>
            <w:tcW w:w="5812" w:type="dxa"/>
          </w:tcPr>
          <w:p w14:paraId="01AD46A7" w14:textId="77777777" w:rsidR="006E38B4" w:rsidRPr="006159E6" w:rsidRDefault="006E38B4" w:rsidP="00D02290">
            <w:pPr>
              <w:pStyle w:val="CellBody"/>
              <w:rPr>
                <w:lang w:val="en-US"/>
              </w:rPr>
            </w:pPr>
          </w:p>
        </w:tc>
      </w:tr>
      <w:tr w:rsidR="006E38B4" w:rsidRPr="006159E6" w14:paraId="7FDE2C06" w14:textId="77777777" w:rsidTr="003854A5">
        <w:trPr>
          <w:cantSplit/>
        </w:trPr>
        <w:tc>
          <w:tcPr>
            <w:tcW w:w="9498" w:type="dxa"/>
            <w:gridSpan w:val="4"/>
            <w:shd w:val="clear" w:color="auto" w:fill="BFBFBF" w:themeFill="background1" w:themeFillShade="BF"/>
          </w:tcPr>
          <w:p w14:paraId="063A265B"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PhysicalMetalTradeDetails</w:t>
            </w:r>
          </w:p>
        </w:tc>
      </w:tr>
      <w:tr w:rsidR="006E38B4" w:rsidRPr="006159E6" w14:paraId="4D8126E3" w14:textId="77777777" w:rsidTr="003854A5">
        <w:trPr>
          <w:cantSplit/>
        </w:trPr>
        <w:tc>
          <w:tcPr>
            <w:tcW w:w="9498" w:type="dxa"/>
            <w:gridSpan w:val="4"/>
            <w:shd w:val="clear" w:color="auto" w:fill="BFBFBF" w:themeFill="background1" w:themeFillShade="BF"/>
          </w:tcPr>
          <w:p w14:paraId="094BE083" w14:textId="77777777" w:rsidR="006E38B4" w:rsidRPr="006159E6" w:rsidRDefault="006E38B4" w:rsidP="00D02290">
            <w:pPr>
              <w:pStyle w:val="CellBody"/>
              <w:rPr>
                <w:lang w:val="en-US"/>
              </w:rPr>
            </w:pPr>
            <w:r w:rsidRPr="000C3B8A">
              <w:rPr>
                <w:rStyle w:val="Fett"/>
              </w:rPr>
              <w:t xml:space="preserve">BrokerConfirmation/HubCodificationInformation: </w:t>
            </w:r>
            <w:r w:rsidRPr="006159E6">
              <w:rPr>
                <w:lang w:val="en-US"/>
              </w:rPr>
              <w:t>conditional section</w:t>
            </w:r>
          </w:p>
          <w:p w14:paraId="3EF0BEA8" w14:textId="77777777" w:rsidR="006E38B4" w:rsidRPr="006159E6" w:rsidRDefault="006E38B4" w:rsidP="0023409D">
            <w:pPr>
              <w:pStyle w:val="CellBody"/>
              <w:rPr>
                <w:rStyle w:val="Fett"/>
                <w:lang w:val="en-US"/>
              </w:rPr>
            </w:pPr>
            <w:r w:rsidRPr="006159E6">
              <w:rPr>
                <w:rStyle w:val="Fett"/>
                <w:lang w:val="en-US"/>
              </w:rPr>
              <w:t>Occurrence:</w:t>
            </w:r>
          </w:p>
          <w:p w14:paraId="34CF0E4B" w14:textId="5AA95DF2" w:rsidR="006E38B4" w:rsidRPr="006159E6" w:rsidRDefault="006E38B4" w:rsidP="00ED3F3F">
            <w:pPr>
              <w:pStyle w:val="condition1"/>
              <w:rPr>
                <w:snapToGrid w:val="0"/>
                <w:lang w:eastAsia="fr-FR"/>
              </w:rPr>
            </w:pPr>
            <w:r w:rsidRPr="006159E6">
              <w:rPr>
                <w:snapToGrid w:val="0"/>
                <w:lang w:eastAsia="fr-FR"/>
              </w:rPr>
              <w:t xml:space="preserve">If </w:t>
            </w:r>
            <w:r w:rsidRPr="006159E6">
              <w:t xml:space="preserve">‘Commodity’ is set to “Gas”, then this section </w:t>
            </w:r>
            <w:r w:rsidR="00A10750">
              <w:t>is mandatory</w:t>
            </w:r>
            <w:r w:rsidRPr="006159E6">
              <w:t>.</w:t>
            </w:r>
          </w:p>
          <w:p w14:paraId="0664363B" w14:textId="77777777" w:rsidR="006E38B4" w:rsidRPr="006159E6" w:rsidRDefault="006E38B4" w:rsidP="00ED3F3F">
            <w:pPr>
              <w:pStyle w:val="condition1"/>
              <w:rPr>
                <w:b/>
              </w:rPr>
            </w:pPr>
            <w:r w:rsidRPr="006159E6">
              <w:t>Else, this section must be omitted.</w:t>
            </w:r>
          </w:p>
        </w:tc>
      </w:tr>
      <w:tr w:rsidR="006E38B4" w:rsidRPr="006159E6" w14:paraId="291E95E4" w14:textId="77777777" w:rsidTr="003854A5">
        <w:trPr>
          <w:cantSplit/>
        </w:trPr>
        <w:tc>
          <w:tcPr>
            <w:tcW w:w="1418" w:type="dxa"/>
          </w:tcPr>
          <w:p w14:paraId="6EBDA7CE" w14:textId="77777777" w:rsidR="006E38B4" w:rsidRPr="006159E6" w:rsidRDefault="006E38B4" w:rsidP="00D02290">
            <w:pPr>
              <w:pStyle w:val="CellBody"/>
              <w:rPr>
                <w:lang w:val="en-US"/>
              </w:rPr>
            </w:pPr>
            <w:r w:rsidRPr="006159E6">
              <w:rPr>
                <w:lang w:val="en-US"/>
              </w:rPr>
              <w:t>Buyer</w:t>
            </w:r>
            <w:r w:rsidRPr="006159E6">
              <w:rPr>
                <w:lang w:val="en-US"/>
              </w:rPr>
              <w:softHyphen/>
              <w:t>Hub</w:t>
            </w:r>
            <w:r w:rsidRPr="006159E6">
              <w:rPr>
                <w:lang w:val="en-US"/>
              </w:rPr>
              <w:softHyphen/>
              <w:t>Code</w:t>
            </w:r>
          </w:p>
        </w:tc>
        <w:tc>
          <w:tcPr>
            <w:tcW w:w="850" w:type="dxa"/>
          </w:tcPr>
          <w:p w14:paraId="7CDB85C4" w14:textId="77777777" w:rsidR="006E38B4" w:rsidRPr="006159E6" w:rsidRDefault="006E38B4" w:rsidP="00D02290">
            <w:pPr>
              <w:pStyle w:val="CellBody"/>
              <w:rPr>
                <w:lang w:val="en-US"/>
              </w:rPr>
            </w:pPr>
            <w:r w:rsidRPr="006159E6">
              <w:rPr>
                <w:lang w:val="en-US"/>
              </w:rPr>
              <w:t>O</w:t>
            </w:r>
          </w:p>
        </w:tc>
        <w:tc>
          <w:tcPr>
            <w:tcW w:w="1418" w:type="dxa"/>
          </w:tcPr>
          <w:p w14:paraId="0CA79AD4" w14:textId="77777777" w:rsidR="006E38B4" w:rsidRPr="006159E6" w:rsidRDefault="006E38B4" w:rsidP="00D02290">
            <w:pPr>
              <w:pStyle w:val="CellBody"/>
              <w:rPr>
                <w:lang w:val="en-US"/>
              </w:rPr>
            </w:pPr>
            <w:r w:rsidRPr="006159E6">
              <w:rPr>
                <w:lang w:val="en-US"/>
              </w:rPr>
              <w:t>Identification</w:t>
            </w:r>
            <w:r w:rsidRPr="006159E6">
              <w:rPr>
                <w:lang w:val="en-US"/>
              </w:rPr>
              <w:softHyphen/>
              <w:t>Type</w:t>
            </w:r>
          </w:p>
        </w:tc>
        <w:tc>
          <w:tcPr>
            <w:tcW w:w="5812" w:type="dxa"/>
          </w:tcPr>
          <w:p w14:paraId="14EB7CC7" w14:textId="77777777" w:rsidR="006E38B4" w:rsidRPr="006159E6" w:rsidRDefault="006E38B4" w:rsidP="00D02290">
            <w:pPr>
              <w:pStyle w:val="CellBody"/>
              <w:rPr>
                <w:lang w:val="en-US"/>
              </w:rPr>
            </w:pPr>
          </w:p>
        </w:tc>
      </w:tr>
      <w:tr w:rsidR="006E38B4" w:rsidRPr="006159E6" w14:paraId="0896D41D" w14:textId="77777777" w:rsidTr="003854A5">
        <w:trPr>
          <w:cantSplit/>
        </w:trPr>
        <w:tc>
          <w:tcPr>
            <w:tcW w:w="1418" w:type="dxa"/>
          </w:tcPr>
          <w:p w14:paraId="15691D21" w14:textId="77777777" w:rsidR="006E38B4" w:rsidRPr="006159E6" w:rsidRDefault="006E38B4" w:rsidP="00D02290">
            <w:pPr>
              <w:pStyle w:val="CellBody"/>
              <w:rPr>
                <w:lang w:val="en-US"/>
              </w:rPr>
            </w:pPr>
            <w:r w:rsidRPr="006159E6">
              <w:rPr>
                <w:lang w:val="en-US"/>
              </w:rPr>
              <w:t>Seller</w:t>
            </w:r>
            <w:r w:rsidRPr="006159E6">
              <w:rPr>
                <w:lang w:val="en-US"/>
              </w:rPr>
              <w:softHyphen/>
              <w:t>Hub</w:t>
            </w:r>
            <w:r w:rsidRPr="006159E6">
              <w:rPr>
                <w:lang w:val="en-US"/>
              </w:rPr>
              <w:softHyphen/>
              <w:t>Code</w:t>
            </w:r>
          </w:p>
        </w:tc>
        <w:tc>
          <w:tcPr>
            <w:tcW w:w="850" w:type="dxa"/>
          </w:tcPr>
          <w:p w14:paraId="7C8F3188" w14:textId="77777777" w:rsidR="006E38B4" w:rsidRPr="006159E6" w:rsidRDefault="006E38B4" w:rsidP="00D02290">
            <w:pPr>
              <w:pStyle w:val="CellBody"/>
              <w:rPr>
                <w:lang w:val="en-US"/>
              </w:rPr>
            </w:pPr>
            <w:r w:rsidRPr="006159E6">
              <w:rPr>
                <w:lang w:val="en-US"/>
              </w:rPr>
              <w:t>O</w:t>
            </w:r>
          </w:p>
        </w:tc>
        <w:tc>
          <w:tcPr>
            <w:tcW w:w="1418" w:type="dxa"/>
          </w:tcPr>
          <w:p w14:paraId="1C6C379A" w14:textId="77777777" w:rsidR="006E38B4" w:rsidRPr="006159E6" w:rsidRDefault="006E38B4" w:rsidP="00D02290">
            <w:pPr>
              <w:pStyle w:val="CellBody"/>
              <w:rPr>
                <w:lang w:val="en-US"/>
              </w:rPr>
            </w:pPr>
            <w:r w:rsidRPr="006159E6">
              <w:rPr>
                <w:lang w:val="en-US"/>
              </w:rPr>
              <w:t>Identification</w:t>
            </w:r>
            <w:r w:rsidRPr="006159E6">
              <w:rPr>
                <w:lang w:val="en-US"/>
              </w:rPr>
              <w:softHyphen/>
              <w:t>Type</w:t>
            </w:r>
          </w:p>
        </w:tc>
        <w:tc>
          <w:tcPr>
            <w:tcW w:w="5812" w:type="dxa"/>
          </w:tcPr>
          <w:p w14:paraId="7E9DD8E5" w14:textId="77777777" w:rsidR="006E38B4" w:rsidRPr="006159E6" w:rsidRDefault="006E38B4" w:rsidP="00D02290">
            <w:pPr>
              <w:pStyle w:val="CellBody"/>
              <w:rPr>
                <w:lang w:val="en-US"/>
              </w:rPr>
            </w:pPr>
          </w:p>
        </w:tc>
      </w:tr>
      <w:tr w:rsidR="006E38B4" w:rsidRPr="006159E6" w14:paraId="3B9E2448" w14:textId="77777777" w:rsidTr="003854A5">
        <w:trPr>
          <w:cantSplit/>
        </w:trPr>
        <w:tc>
          <w:tcPr>
            <w:tcW w:w="9498" w:type="dxa"/>
            <w:gridSpan w:val="4"/>
            <w:shd w:val="clear" w:color="auto" w:fill="BFBFBF" w:themeFill="background1" w:themeFillShade="BF"/>
          </w:tcPr>
          <w:p w14:paraId="1D540706"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HubCodificationInformation</w:t>
            </w:r>
          </w:p>
        </w:tc>
      </w:tr>
      <w:tr w:rsidR="006E38B4" w:rsidRPr="006159E6" w14:paraId="7FED5BF3" w14:textId="77777777" w:rsidTr="003854A5">
        <w:trPr>
          <w:cantSplit/>
        </w:trPr>
        <w:tc>
          <w:tcPr>
            <w:tcW w:w="9498" w:type="dxa"/>
            <w:gridSpan w:val="4"/>
            <w:shd w:val="clear" w:color="auto" w:fill="BFBFBF" w:themeFill="background1" w:themeFillShade="BF"/>
          </w:tcPr>
          <w:p w14:paraId="3CE2B35A" w14:textId="77777777" w:rsidR="006E38B4" w:rsidRPr="006159E6" w:rsidRDefault="006E38B4" w:rsidP="00D02290">
            <w:pPr>
              <w:pStyle w:val="CellBody"/>
              <w:rPr>
                <w:lang w:val="en-US"/>
              </w:rPr>
            </w:pPr>
            <w:r w:rsidRPr="006159E6">
              <w:rPr>
                <w:rStyle w:val="XSDSectionTitle"/>
                <w:lang w:val="en-US"/>
              </w:rPr>
              <w:t>BrokerConfirmation/OptionDetails</w:t>
            </w:r>
            <w:r w:rsidRPr="006159E6">
              <w:rPr>
                <w:lang w:val="en-US"/>
              </w:rPr>
              <w:t>: conditional section</w:t>
            </w:r>
          </w:p>
          <w:p w14:paraId="60074B53" w14:textId="77777777" w:rsidR="006E38B4" w:rsidRPr="006159E6" w:rsidRDefault="006E38B4" w:rsidP="00D02290">
            <w:pPr>
              <w:pStyle w:val="CellBody"/>
              <w:rPr>
                <w:lang w:val="en-US"/>
              </w:rPr>
            </w:pPr>
            <w:r w:rsidRPr="006159E6">
              <w:rPr>
                <w:lang w:val="en-US"/>
              </w:rPr>
              <w:t>‘OptionDetails’ contains relevant information for options on physical and financial instruments.</w:t>
            </w:r>
          </w:p>
          <w:p w14:paraId="12E1A1DF" w14:textId="77777777" w:rsidR="006E38B4" w:rsidRPr="006159E6" w:rsidRDefault="006E38B4" w:rsidP="00DD5E8F">
            <w:pPr>
              <w:pStyle w:val="CellBody"/>
              <w:rPr>
                <w:rStyle w:val="Fett"/>
                <w:lang w:val="en-US"/>
              </w:rPr>
            </w:pPr>
            <w:r w:rsidRPr="006159E6">
              <w:rPr>
                <w:rStyle w:val="Fett"/>
                <w:lang w:val="en-US"/>
              </w:rPr>
              <w:t>Occurrence:</w:t>
            </w:r>
          </w:p>
          <w:p w14:paraId="750B9F02" w14:textId="77777777" w:rsidR="006E38B4" w:rsidRPr="006159E6" w:rsidRDefault="006E38B4" w:rsidP="00ED3F3F">
            <w:pPr>
              <w:pStyle w:val="condition1"/>
              <w:rPr>
                <w:snapToGrid w:val="0"/>
                <w:lang w:eastAsia="fr-FR"/>
              </w:rPr>
            </w:pPr>
            <w:r w:rsidRPr="006159E6">
              <w:rPr>
                <w:snapToGrid w:val="0"/>
                <w:lang w:eastAsia="fr-FR"/>
              </w:rPr>
              <w:t>If</w:t>
            </w:r>
            <w:r w:rsidRPr="006159E6">
              <w:t xml:space="preserve"> ‘TransactionType’ is set to</w:t>
            </w:r>
            <w:r w:rsidR="00DD22C5" w:rsidRPr="006159E6">
              <w:t xml:space="preserve"> “OPT”, “OPT_PHYS_INX”, “OPT_FXD_SWP”,</w:t>
            </w:r>
            <w:r w:rsidRPr="006159E6">
              <w:t xml:space="preserve"> “OPT_FLT_SWP”</w:t>
            </w:r>
            <w:r w:rsidR="0019166C" w:rsidRPr="006159E6">
              <w:t xml:space="preserve"> or</w:t>
            </w:r>
            <w:r w:rsidRPr="006159E6">
              <w:t xml:space="preserve"> “OPT_FIN_INX”, then this section is mandatory.</w:t>
            </w:r>
          </w:p>
          <w:p w14:paraId="59DFF601" w14:textId="77777777" w:rsidR="006E38B4" w:rsidRPr="006159E6" w:rsidRDefault="006E38B4" w:rsidP="00ED3F3F">
            <w:pPr>
              <w:pStyle w:val="condition1"/>
              <w:rPr>
                <w:b/>
              </w:rPr>
            </w:pPr>
            <w:r w:rsidRPr="006159E6">
              <w:t>Else, this section must be omitted.</w:t>
            </w:r>
          </w:p>
        </w:tc>
      </w:tr>
      <w:tr w:rsidR="006E38B4" w:rsidRPr="006159E6" w14:paraId="5CA68407" w14:textId="77777777" w:rsidTr="003854A5">
        <w:trPr>
          <w:cantSplit/>
        </w:trPr>
        <w:tc>
          <w:tcPr>
            <w:tcW w:w="1418" w:type="dxa"/>
          </w:tcPr>
          <w:p w14:paraId="4FED8671" w14:textId="77777777" w:rsidR="006E38B4" w:rsidRPr="006159E6" w:rsidRDefault="006E38B4" w:rsidP="00D02290">
            <w:pPr>
              <w:pStyle w:val="CellBody"/>
              <w:rPr>
                <w:lang w:val="en-US"/>
              </w:rPr>
            </w:pPr>
            <w:r w:rsidRPr="006159E6">
              <w:rPr>
                <w:lang w:val="en-US"/>
              </w:rPr>
              <w:t>Options</w:t>
            </w:r>
            <w:r w:rsidRPr="006159E6">
              <w:rPr>
                <w:lang w:val="en-US"/>
              </w:rPr>
              <w:softHyphen/>
              <w:t>Type</w:t>
            </w:r>
          </w:p>
        </w:tc>
        <w:tc>
          <w:tcPr>
            <w:tcW w:w="850" w:type="dxa"/>
          </w:tcPr>
          <w:p w14:paraId="664B7EFB" w14:textId="77777777" w:rsidR="006E38B4" w:rsidRPr="006159E6" w:rsidRDefault="006E38B4" w:rsidP="00D02290">
            <w:pPr>
              <w:pStyle w:val="CellBody"/>
              <w:rPr>
                <w:lang w:val="en-US"/>
              </w:rPr>
            </w:pPr>
            <w:r w:rsidRPr="006159E6">
              <w:rPr>
                <w:lang w:val="en-US"/>
              </w:rPr>
              <w:t>M</w:t>
            </w:r>
          </w:p>
        </w:tc>
        <w:tc>
          <w:tcPr>
            <w:tcW w:w="1418" w:type="dxa"/>
          </w:tcPr>
          <w:p w14:paraId="79534C88" w14:textId="77777777" w:rsidR="006E38B4" w:rsidRPr="006159E6" w:rsidRDefault="006E38B4" w:rsidP="00D02290">
            <w:pPr>
              <w:pStyle w:val="CellBody"/>
              <w:rPr>
                <w:lang w:val="en-US"/>
              </w:rPr>
            </w:pPr>
            <w:r w:rsidRPr="006159E6">
              <w:rPr>
                <w:lang w:val="en-US"/>
              </w:rPr>
              <w:t>Option</w:t>
            </w:r>
            <w:r w:rsidRPr="006159E6">
              <w:rPr>
                <w:lang w:val="en-US"/>
              </w:rPr>
              <w:softHyphen/>
              <w:t>Type</w:t>
            </w:r>
          </w:p>
        </w:tc>
        <w:tc>
          <w:tcPr>
            <w:tcW w:w="5812" w:type="dxa"/>
          </w:tcPr>
          <w:p w14:paraId="0BABE616" w14:textId="77777777" w:rsidR="006E38B4" w:rsidRPr="006159E6" w:rsidRDefault="006E38B4" w:rsidP="00915187">
            <w:pPr>
              <w:pStyle w:val="CellBody"/>
              <w:rPr>
                <w:lang w:val="en-US"/>
              </w:rPr>
            </w:pPr>
          </w:p>
        </w:tc>
      </w:tr>
      <w:tr w:rsidR="006E38B4" w:rsidRPr="006159E6" w14:paraId="5EF288C7" w14:textId="77777777" w:rsidTr="003854A5">
        <w:trPr>
          <w:cantSplit/>
        </w:trPr>
        <w:tc>
          <w:tcPr>
            <w:tcW w:w="1418" w:type="dxa"/>
          </w:tcPr>
          <w:p w14:paraId="7B23D68F" w14:textId="77777777" w:rsidR="006E38B4" w:rsidRPr="006159E6" w:rsidRDefault="006E38B4" w:rsidP="00D02290">
            <w:pPr>
              <w:pStyle w:val="CellBody"/>
              <w:rPr>
                <w:lang w:val="en-US"/>
              </w:rPr>
            </w:pPr>
            <w:r w:rsidRPr="006159E6">
              <w:rPr>
                <w:lang w:val="en-US"/>
              </w:rPr>
              <w:t>Option</w:t>
            </w:r>
            <w:r w:rsidRPr="006159E6">
              <w:rPr>
                <w:lang w:val="en-US"/>
              </w:rPr>
              <w:softHyphen/>
              <w:t>Writer</w:t>
            </w:r>
          </w:p>
        </w:tc>
        <w:tc>
          <w:tcPr>
            <w:tcW w:w="850" w:type="dxa"/>
          </w:tcPr>
          <w:p w14:paraId="28EB19DF" w14:textId="77777777" w:rsidR="006E38B4" w:rsidRPr="006159E6" w:rsidRDefault="006E38B4" w:rsidP="00D02290">
            <w:pPr>
              <w:pStyle w:val="CellBody"/>
              <w:rPr>
                <w:lang w:val="en-US"/>
              </w:rPr>
            </w:pPr>
            <w:r w:rsidRPr="006159E6">
              <w:rPr>
                <w:lang w:val="en-US"/>
              </w:rPr>
              <w:t>M</w:t>
            </w:r>
          </w:p>
        </w:tc>
        <w:tc>
          <w:tcPr>
            <w:tcW w:w="1418" w:type="dxa"/>
          </w:tcPr>
          <w:p w14:paraId="5E4C4578" w14:textId="77777777" w:rsidR="006E38B4" w:rsidRPr="006159E6" w:rsidRDefault="006E38B4" w:rsidP="00D02290">
            <w:pPr>
              <w:pStyle w:val="CellBody"/>
              <w:rPr>
                <w:lang w:val="en-US"/>
              </w:rPr>
            </w:pPr>
            <w:r w:rsidRPr="006159E6">
              <w:rPr>
                <w:lang w:val="en-US"/>
              </w:rPr>
              <w:t>PartyType</w:t>
            </w:r>
          </w:p>
        </w:tc>
        <w:tc>
          <w:tcPr>
            <w:tcW w:w="5812" w:type="dxa"/>
          </w:tcPr>
          <w:p w14:paraId="2F11F50C" w14:textId="77777777" w:rsidR="006E38B4" w:rsidRPr="006159E6" w:rsidRDefault="006E38B4" w:rsidP="00D02290">
            <w:pPr>
              <w:pStyle w:val="CellBody"/>
              <w:rPr>
                <w:lang w:val="en-US"/>
              </w:rPr>
            </w:pPr>
            <w:r w:rsidRPr="006159E6">
              <w:rPr>
                <w:lang w:val="en-US"/>
              </w:rPr>
              <w:t>The party code of the “SellerParty”</w:t>
            </w:r>
            <w:r w:rsidR="0041239D" w:rsidRPr="006159E6">
              <w:rPr>
                <w:lang w:val="en-US"/>
              </w:rPr>
              <w:t>.</w:t>
            </w:r>
          </w:p>
        </w:tc>
      </w:tr>
      <w:tr w:rsidR="006E38B4" w:rsidRPr="006159E6" w14:paraId="3C461735" w14:textId="77777777" w:rsidTr="003854A5">
        <w:trPr>
          <w:cantSplit/>
        </w:trPr>
        <w:tc>
          <w:tcPr>
            <w:tcW w:w="1418" w:type="dxa"/>
          </w:tcPr>
          <w:p w14:paraId="197615B5" w14:textId="77777777" w:rsidR="006E38B4" w:rsidRPr="006159E6" w:rsidRDefault="006E38B4" w:rsidP="00D02290">
            <w:pPr>
              <w:pStyle w:val="CellBody"/>
              <w:rPr>
                <w:lang w:val="en-US"/>
              </w:rPr>
            </w:pPr>
            <w:r w:rsidRPr="006159E6">
              <w:rPr>
                <w:lang w:val="en-US"/>
              </w:rPr>
              <w:t>Option</w:t>
            </w:r>
            <w:r w:rsidRPr="006159E6">
              <w:rPr>
                <w:lang w:val="en-US"/>
              </w:rPr>
              <w:softHyphen/>
              <w:t>Holder</w:t>
            </w:r>
          </w:p>
        </w:tc>
        <w:tc>
          <w:tcPr>
            <w:tcW w:w="850" w:type="dxa"/>
          </w:tcPr>
          <w:p w14:paraId="622B8B4E" w14:textId="77777777" w:rsidR="006E38B4" w:rsidRPr="006159E6" w:rsidRDefault="006E38B4" w:rsidP="00D02290">
            <w:pPr>
              <w:pStyle w:val="CellBody"/>
              <w:rPr>
                <w:lang w:val="en-US"/>
              </w:rPr>
            </w:pPr>
            <w:r w:rsidRPr="006159E6">
              <w:rPr>
                <w:lang w:val="en-US"/>
              </w:rPr>
              <w:t>M</w:t>
            </w:r>
          </w:p>
        </w:tc>
        <w:tc>
          <w:tcPr>
            <w:tcW w:w="1418" w:type="dxa"/>
          </w:tcPr>
          <w:p w14:paraId="3B8C2546" w14:textId="77777777" w:rsidR="006E38B4" w:rsidRPr="006159E6" w:rsidRDefault="006E38B4" w:rsidP="00D02290">
            <w:pPr>
              <w:pStyle w:val="CellBody"/>
              <w:rPr>
                <w:lang w:val="en-US"/>
              </w:rPr>
            </w:pPr>
            <w:r w:rsidRPr="006159E6">
              <w:rPr>
                <w:lang w:val="en-US"/>
              </w:rPr>
              <w:t>PartyType</w:t>
            </w:r>
          </w:p>
        </w:tc>
        <w:tc>
          <w:tcPr>
            <w:tcW w:w="5812" w:type="dxa"/>
          </w:tcPr>
          <w:p w14:paraId="0A7EC487" w14:textId="77777777" w:rsidR="006E38B4" w:rsidRPr="006159E6" w:rsidRDefault="006E38B4" w:rsidP="00D02290">
            <w:pPr>
              <w:pStyle w:val="CellBody"/>
              <w:rPr>
                <w:lang w:val="en-US"/>
              </w:rPr>
            </w:pPr>
            <w:r w:rsidRPr="006159E6">
              <w:rPr>
                <w:lang w:val="en-US"/>
              </w:rPr>
              <w:t>The party code of the “BuyerParty”</w:t>
            </w:r>
            <w:r w:rsidR="0041239D" w:rsidRPr="006159E6">
              <w:rPr>
                <w:lang w:val="en-US"/>
              </w:rPr>
              <w:t>.</w:t>
            </w:r>
          </w:p>
        </w:tc>
      </w:tr>
      <w:tr w:rsidR="006E38B4" w:rsidRPr="006159E6" w14:paraId="32B81F43" w14:textId="77777777" w:rsidTr="003854A5">
        <w:trPr>
          <w:cantSplit/>
        </w:trPr>
        <w:tc>
          <w:tcPr>
            <w:tcW w:w="1418" w:type="dxa"/>
          </w:tcPr>
          <w:p w14:paraId="67F50D84" w14:textId="77777777" w:rsidR="006E38B4" w:rsidRPr="006159E6" w:rsidRDefault="006E38B4" w:rsidP="00D02290">
            <w:pPr>
              <w:pStyle w:val="CellBody"/>
              <w:rPr>
                <w:lang w:val="en-US"/>
              </w:rPr>
            </w:pPr>
            <w:r w:rsidRPr="006159E6">
              <w:rPr>
                <w:lang w:val="en-US"/>
              </w:rPr>
              <w:t>Option</w:t>
            </w:r>
            <w:r w:rsidRPr="006159E6">
              <w:rPr>
                <w:lang w:val="en-US"/>
              </w:rPr>
              <w:softHyphen/>
              <w:t>Style</w:t>
            </w:r>
          </w:p>
        </w:tc>
        <w:tc>
          <w:tcPr>
            <w:tcW w:w="850" w:type="dxa"/>
          </w:tcPr>
          <w:p w14:paraId="3F1462CF" w14:textId="77777777" w:rsidR="006E38B4" w:rsidRPr="006159E6" w:rsidRDefault="006E38B4" w:rsidP="00D02290">
            <w:pPr>
              <w:pStyle w:val="CellBody"/>
              <w:rPr>
                <w:lang w:val="en-US"/>
              </w:rPr>
            </w:pPr>
            <w:r w:rsidRPr="006159E6">
              <w:rPr>
                <w:lang w:val="en-US"/>
              </w:rPr>
              <w:t>M</w:t>
            </w:r>
          </w:p>
        </w:tc>
        <w:tc>
          <w:tcPr>
            <w:tcW w:w="1418" w:type="dxa"/>
          </w:tcPr>
          <w:p w14:paraId="0C1F8195" w14:textId="77777777" w:rsidR="006E38B4" w:rsidRPr="006159E6" w:rsidRDefault="006E38B4" w:rsidP="00D02290">
            <w:pPr>
              <w:pStyle w:val="CellBody"/>
              <w:rPr>
                <w:lang w:val="en-US"/>
              </w:rPr>
            </w:pPr>
            <w:r w:rsidRPr="006159E6">
              <w:rPr>
                <w:lang w:val="en-US"/>
              </w:rPr>
              <w:t>Option</w:t>
            </w:r>
            <w:r w:rsidRPr="006159E6">
              <w:rPr>
                <w:lang w:val="en-US"/>
              </w:rPr>
              <w:softHyphen/>
              <w:t>Style</w:t>
            </w:r>
            <w:r w:rsidRPr="006159E6">
              <w:rPr>
                <w:lang w:val="en-US"/>
              </w:rPr>
              <w:softHyphen/>
              <w:t>Type</w:t>
            </w:r>
          </w:p>
        </w:tc>
        <w:tc>
          <w:tcPr>
            <w:tcW w:w="5812" w:type="dxa"/>
          </w:tcPr>
          <w:p w14:paraId="2FBAF790" w14:textId="77777777" w:rsidR="006E38B4" w:rsidRPr="006159E6" w:rsidRDefault="006E38B4" w:rsidP="001E7634">
            <w:pPr>
              <w:pStyle w:val="CellBody"/>
              <w:rPr>
                <w:lang w:val="en-US"/>
              </w:rPr>
            </w:pPr>
          </w:p>
        </w:tc>
      </w:tr>
      <w:tr w:rsidR="006E38B4" w:rsidRPr="006159E6" w14:paraId="12ED2BE5" w14:textId="77777777" w:rsidTr="003854A5">
        <w:trPr>
          <w:cantSplit/>
        </w:trPr>
        <w:tc>
          <w:tcPr>
            <w:tcW w:w="1418" w:type="dxa"/>
          </w:tcPr>
          <w:p w14:paraId="5C941FE9" w14:textId="77777777" w:rsidR="006E38B4" w:rsidRPr="006159E6" w:rsidRDefault="006E38B4" w:rsidP="00D02290">
            <w:pPr>
              <w:pStyle w:val="CellBody"/>
              <w:rPr>
                <w:lang w:val="en-US"/>
              </w:rPr>
            </w:pPr>
            <w:r w:rsidRPr="006159E6">
              <w:rPr>
                <w:lang w:val="en-US"/>
              </w:rPr>
              <w:lastRenderedPageBreak/>
              <w:t>Strike</w:t>
            </w:r>
            <w:r w:rsidRPr="006159E6">
              <w:rPr>
                <w:lang w:val="en-US"/>
              </w:rPr>
              <w:softHyphen/>
              <w:t>Price</w:t>
            </w:r>
          </w:p>
        </w:tc>
        <w:tc>
          <w:tcPr>
            <w:tcW w:w="850" w:type="dxa"/>
          </w:tcPr>
          <w:p w14:paraId="39990DEE" w14:textId="77777777" w:rsidR="006E38B4" w:rsidRPr="006159E6" w:rsidRDefault="006E38B4" w:rsidP="00D02290">
            <w:pPr>
              <w:pStyle w:val="CellBody"/>
              <w:rPr>
                <w:lang w:val="en-US"/>
              </w:rPr>
            </w:pPr>
            <w:r w:rsidRPr="006159E6">
              <w:rPr>
                <w:lang w:val="en-US"/>
              </w:rPr>
              <w:t>M</w:t>
            </w:r>
          </w:p>
        </w:tc>
        <w:tc>
          <w:tcPr>
            <w:tcW w:w="1418" w:type="dxa"/>
          </w:tcPr>
          <w:p w14:paraId="3FB82699" w14:textId="77777777" w:rsidR="006E38B4" w:rsidRPr="006159E6" w:rsidRDefault="006E38B4" w:rsidP="00D02290">
            <w:pPr>
              <w:pStyle w:val="CellBody"/>
              <w:rPr>
                <w:lang w:val="en-US"/>
              </w:rPr>
            </w:pPr>
            <w:r w:rsidRPr="006159E6">
              <w:rPr>
                <w:lang w:val="en-US"/>
              </w:rPr>
              <w:t>PriceType</w:t>
            </w:r>
          </w:p>
        </w:tc>
        <w:tc>
          <w:tcPr>
            <w:tcW w:w="5812" w:type="dxa"/>
          </w:tcPr>
          <w:p w14:paraId="16AD8BD5" w14:textId="77777777" w:rsidR="006E38B4" w:rsidRPr="006159E6" w:rsidRDefault="006E38B4" w:rsidP="00A61DFF">
            <w:pPr>
              <w:pStyle w:val="CellBody"/>
              <w:rPr>
                <w:lang w:val="en-US"/>
              </w:rPr>
            </w:pPr>
            <w:r w:rsidRPr="006159E6">
              <w:rPr>
                <w:rStyle w:val="Fett"/>
                <w:lang w:val="en-US"/>
              </w:rPr>
              <w:t>Values</w:t>
            </w:r>
            <w:r w:rsidRPr="006159E6">
              <w:rPr>
                <w:lang w:val="en-US"/>
              </w:rPr>
              <w:t>:</w:t>
            </w:r>
          </w:p>
          <w:p w14:paraId="1ADA3276" w14:textId="77777777" w:rsidR="006E38B4" w:rsidRPr="006159E6" w:rsidRDefault="006E38B4" w:rsidP="00ED3F3F">
            <w:pPr>
              <w:pStyle w:val="condition1"/>
            </w:pPr>
            <w:r w:rsidRPr="006159E6">
              <w:t xml:space="preserve">If ‘TransactionType’ is set to “OPT”, then the ‘StrikePrice’ should be </w:t>
            </w:r>
            <w:r w:rsidR="00E755EC" w:rsidRPr="006159E6">
              <w:t>equal to</w:t>
            </w:r>
            <w:r w:rsidRPr="006159E6">
              <w:t xml:space="preserve"> the ‘Price’ in ‘Time</w:t>
            </w:r>
            <w:r w:rsidRPr="006159E6">
              <w:softHyphen/>
              <w:t>Interval</w:t>
            </w:r>
            <w:r w:rsidRPr="006159E6">
              <w:softHyphen/>
              <w:t>Quantities’. If the ‘Price’ changes from period to period, the ‘StrikePrice’ in ‘OptionDetails’ represents the first occurrence only.</w:t>
            </w:r>
          </w:p>
          <w:p w14:paraId="3FCEA8AB" w14:textId="77777777" w:rsidR="006E38B4" w:rsidRPr="006159E6" w:rsidRDefault="006E38B4" w:rsidP="00ED3F3F">
            <w:pPr>
              <w:pStyle w:val="condition1"/>
            </w:pPr>
            <w:r w:rsidRPr="006159E6">
              <w:t>If ‘TransactionType’ is set to “OPT_FXD_SWP”, then the ‘Strike</w:t>
            </w:r>
            <w:r w:rsidRPr="006159E6">
              <w:softHyphen/>
              <w:t xml:space="preserve">Price’ should be </w:t>
            </w:r>
            <w:r w:rsidR="00E755EC" w:rsidRPr="006159E6">
              <w:t>equal to</w:t>
            </w:r>
            <w:r w:rsidRPr="006159E6">
              <w:t xml:space="preserve"> the ‘Fixed</w:t>
            </w:r>
            <w:r w:rsidRPr="006159E6">
              <w:softHyphen/>
              <w:t>Price’ in ‘DeliveryPeriods’. If the ‘Price’ this changes from period to period, the ‘StrikePrice’ in ‘OptionDetails’ represents the first occurrence only.</w:t>
            </w:r>
          </w:p>
          <w:p w14:paraId="76296CC1" w14:textId="77777777" w:rsidR="006E38B4" w:rsidRPr="006159E6" w:rsidRDefault="006E38B4" w:rsidP="00ED3F3F">
            <w:pPr>
              <w:pStyle w:val="condition1"/>
            </w:pPr>
            <w:r w:rsidRPr="006159E6">
              <w:t>If ‘TransactionType’ is set to “OPT_FLT_SWP”, then the ‘Strike</w:t>
            </w:r>
            <w:r w:rsidRPr="006159E6">
              <w:softHyphen/>
              <w:t xml:space="preserve">Price’ should be </w:t>
            </w:r>
            <w:r w:rsidR="00E755EC" w:rsidRPr="006159E6">
              <w:t>equal to</w:t>
            </w:r>
            <w:r w:rsidRPr="006159E6">
              <w:t xml:space="preserve"> the ‘Spread</w:t>
            </w:r>
            <w:r w:rsidRPr="006159E6">
              <w:softHyphen/>
              <w:t>Amount’ or ‘Spread</w:t>
            </w:r>
            <w:r w:rsidRPr="006159E6">
              <w:softHyphen/>
              <w:t>Rate’ in ‘SpreadI</w:t>
            </w:r>
            <w:r w:rsidRPr="006159E6">
              <w:softHyphen/>
              <w:t>nformation’ within ‘Commodity</w:t>
            </w:r>
            <w:r w:rsidRPr="006159E6">
              <w:softHyphen/>
              <w:t>Reference’.</w:t>
            </w:r>
          </w:p>
          <w:p w14:paraId="1E11260B" w14:textId="5B6A977B" w:rsidR="006E38B4" w:rsidRPr="006159E6" w:rsidRDefault="006E38B4" w:rsidP="000C3B8A">
            <w:pPr>
              <w:pStyle w:val="condition1"/>
            </w:pPr>
            <w:r w:rsidRPr="006159E6">
              <w:t>If ‘OptionStyle’ is set to “Collar”, then ‘Strike</w:t>
            </w:r>
            <w:r w:rsidRPr="006159E6">
              <w:softHyphen/>
              <w:t>Price’ contains the value of the cap price of the collar.</w:t>
            </w:r>
            <w:r w:rsidR="000C3B8A">
              <w:br/>
            </w:r>
            <w:r w:rsidRPr="006159E6">
              <w:rPr>
                <w:rStyle w:val="Fett"/>
              </w:rPr>
              <w:t>Important</w:t>
            </w:r>
            <w:r w:rsidRPr="006159E6">
              <w:t>: In the case of multiple strikes, this is the first occurrence in the sequence.</w:t>
            </w:r>
          </w:p>
        </w:tc>
      </w:tr>
      <w:tr w:rsidR="006E38B4" w:rsidRPr="006159E6" w14:paraId="4F165903" w14:textId="77777777" w:rsidTr="003854A5">
        <w:trPr>
          <w:cantSplit/>
        </w:trPr>
        <w:tc>
          <w:tcPr>
            <w:tcW w:w="1418" w:type="dxa"/>
          </w:tcPr>
          <w:p w14:paraId="2FB9B700" w14:textId="77777777" w:rsidR="006E38B4" w:rsidRPr="006159E6" w:rsidRDefault="006E38B4" w:rsidP="00D02290">
            <w:pPr>
              <w:pStyle w:val="CellBody"/>
              <w:rPr>
                <w:lang w:val="en-US"/>
              </w:rPr>
            </w:pPr>
            <w:r w:rsidRPr="006159E6">
              <w:rPr>
                <w:lang w:val="en-US"/>
              </w:rPr>
              <w:t>Index</w:t>
            </w:r>
            <w:r w:rsidRPr="006159E6">
              <w:rPr>
                <w:lang w:val="en-US"/>
              </w:rPr>
              <w:softHyphen/>
              <w:t>Strike</w:t>
            </w:r>
            <w:r w:rsidRPr="006159E6">
              <w:rPr>
                <w:lang w:val="en-US"/>
              </w:rPr>
              <w:softHyphen/>
              <w:t>Price</w:t>
            </w:r>
            <w:r w:rsidRPr="006159E6">
              <w:rPr>
                <w:lang w:val="en-US"/>
              </w:rPr>
              <w:softHyphen/>
              <w:t>Style</w:t>
            </w:r>
          </w:p>
        </w:tc>
        <w:tc>
          <w:tcPr>
            <w:tcW w:w="850" w:type="dxa"/>
          </w:tcPr>
          <w:p w14:paraId="02AE476E" w14:textId="77777777" w:rsidR="006E38B4" w:rsidRPr="006159E6" w:rsidRDefault="006E38B4" w:rsidP="00D02290">
            <w:pPr>
              <w:pStyle w:val="CellBody"/>
              <w:rPr>
                <w:lang w:val="en-US"/>
              </w:rPr>
            </w:pPr>
            <w:r w:rsidRPr="006159E6">
              <w:rPr>
                <w:lang w:val="en-US"/>
              </w:rPr>
              <w:t>C</w:t>
            </w:r>
          </w:p>
        </w:tc>
        <w:tc>
          <w:tcPr>
            <w:tcW w:w="1418" w:type="dxa"/>
          </w:tcPr>
          <w:p w14:paraId="72F704ED" w14:textId="77777777" w:rsidR="006E38B4" w:rsidRPr="006159E6" w:rsidRDefault="006E38B4" w:rsidP="00D02290">
            <w:pPr>
              <w:pStyle w:val="CellBody"/>
              <w:rPr>
                <w:lang w:val="en-US"/>
              </w:rPr>
            </w:pPr>
            <w:r w:rsidRPr="006159E6">
              <w:rPr>
                <w:lang w:val="en-US"/>
              </w:rPr>
              <w:t>Index</w:t>
            </w:r>
            <w:r w:rsidRPr="006159E6">
              <w:rPr>
                <w:lang w:val="en-US"/>
              </w:rPr>
              <w:softHyphen/>
              <w:t>Strike</w:t>
            </w:r>
            <w:r w:rsidRPr="006159E6">
              <w:rPr>
                <w:lang w:val="en-US"/>
              </w:rPr>
              <w:softHyphen/>
              <w:t>Price</w:t>
            </w:r>
            <w:r w:rsidRPr="006159E6">
              <w:rPr>
                <w:lang w:val="en-US"/>
              </w:rPr>
              <w:softHyphen/>
              <w:t>Style</w:t>
            </w:r>
            <w:r w:rsidRPr="006159E6">
              <w:rPr>
                <w:lang w:val="en-US"/>
              </w:rPr>
              <w:softHyphen/>
              <w:t>Type</w:t>
            </w:r>
          </w:p>
        </w:tc>
        <w:tc>
          <w:tcPr>
            <w:tcW w:w="5812" w:type="dxa"/>
          </w:tcPr>
          <w:p w14:paraId="0984DA42" w14:textId="77777777" w:rsidR="006E38B4" w:rsidRPr="006159E6" w:rsidRDefault="006E38B4" w:rsidP="00A94B63">
            <w:pPr>
              <w:pStyle w:val="CellBody"/>
              <w:rPr>
                <w:rStyle w:val="Fett"/>
                <w:lang w:val="en-US"/>
              </w:rPr>
            </w:pPr>
            <w:r w:rsidRPr="006159E6">
              <w:rPr>
                <w:rStyle w:val="Fett"/>
                <w:lang w:val="en-US"/>
              </w:rPr>
              <w:t>Occurrence:</w:t>
            </w:r>
          </w:p>
          <w:p w14:paraId="48B5DE95" w14:textId="77777777" w:rsidR="006E38B4" w:rsidRPr="006159E6" w:rsidRDefault="006E38B4" w:rsidP="00ED3F3F">
            <w:pPr>
              <w:pStyle w:val="condition1"/>
              <w:rPr>
                <w:snapToGrid w:val="0"/>
                <w:lang w:eastAsia="fr-FR"/>
              </w:rPr>
            </w:pPr>
            <w:r w:rsidRPr="006159E6">
              <w:rPr>
                <w:snapToGrid w:val="0"/>
                <w:lang w:eastAsia="fr-FR"/>
              </w:rPr>
              <w:t>If</w:t>
            </w:r>
            <w:r w:rsidRPr="006159E6">
              <w:t xml:space="preserve"> ‘TransactionType’ is set to “OPT_PHYS_INX” or “OPT_FIN_INX” and ‘StrikePrice’ is set to “0”, then this field is mandatory.</w:t>
            </w:r>
          </w:p>
          <w:p w14:paraId="0428D459" w14:textId="77777777" w:rsidR="006E38B4" w:rsidRPr="006159E6" w:rsidRDefault="006E38B4" w:rsidP="00ED3F3F">
            <w:pPr>
              <w:pStyle w:val="condition1"/>
              <w:rPr>
                <w:snapToGrid w:val="0"/>
                <w:lang w:eastAsia="fr-FR"/>
              </w:rPr>
            </w:pPr>
            <w:r w:rsidRPr="006159E6">
              <w:t>Else, this field must be omitted.</w:t>
            </w:r>
          </w:p>
          <w:p w14:paraId="2D67021F" w14:textId="77777777" w:rsidR="006E38B4" w:rsidRPr="006159E6" w:rsidRDefault="006E38B4" w:rsidP="00A94B63">
            <w:pPr>
              <w:pStyle w:val="CellBody"/>
              <w:rPr>
                <w:lang w:val="en-US"/>
              </w:rPr>
            </w:pPr>
            <w:r w:rsidRPr="000C3B8A">
              <w:rPr>
                <w:rStyle w:val="Fett"/>
              </w:rPr>
              <w:t>Values</w:t>
            </w:r>
            <w:r w:rsidRPr="006159E6">
              <w:rPr>
                <w:lang w:val="en-US"/>
              </w:rPr>
              <w:t>:</w:t>
            </w:r>
          </w:p>
          <w:p w14:paraId="63C9240B" w14:textId="77777777" w:rsidR="006E38B4" w:rsidRPr="006159E6" w:rsidRDefault="006E38B4" w:rsidP="00ED3F3F">
            <w:pPr>
              <w:pStyle w:val="condition1"/>
            </w:pPr>
            <w:r w:rsidRPr="006159E6">
              <w:t xml:space="preserve">If ‘IndexStrikePriceStyle’ is set to “Index_Following”, the option is always at the money and can be exercised at the market price when more capacity is required. For example, this is used in physical risk management. </w:t>
            </w:r>
          </w:p>
          <w:p w14:paraId="3678B075" w14:textId="57FA5201" w:rsidR="006E38B4" w:rsidRPr="006159E6" w:rsidRDefault="006E38B4" w:rsidP="001B5C71">
            <w:pPr>
              <w:pStyle w:val="CellBody"/>
              <w:rPr>
                <w:lang w:val="en-US"/>
              </w:rPr>
            </w:pPr>
            <w:r w:rsidRPr="006159E6">
              <w:rPr>
                <w:lang w:val="en-US"/>
              </w:rPr>
              <w:t xml:space="preserve">If ‘IndexStrikePriceStyle’ is set to “Index_Dated”, the ‘StrikePrice’ of the option is the state of the index on the </w:t>
            </w:r>
            <w:del w:id="1246" w:author="Autor">
              <w:r w:rsidRPr="006159E6" w:rsidDel="001B5C71">
                <w:rPr>
                  <w:lang w:val="en-US"/>
                </w:rPr>
                <w:delText>‘TradeDate’</w:delText>
              </w:r>
            </w:del>
            <w:ins w:id="1247" w:author="Autor">
              <w:r w:rsidR="001B5C71">
                <w:rPr>
                  <w:lang w:val="en-US"/>
                </w:rPr>
                <w:t>trade date</w:t>
              </w:r>
            </w:ins>
            <w:r w:rsidR="008431F8" w:rsidRPr="006159E6">
              <w:rPr>
                <w:lang w:val="en-US"/>
              </w:rPr>
              <w:t>.</w:t>
            </w:r>
          </w:p>
        </w:tc>
      </w:tr>
      <w:tr w:rsidR="006E38B4" w:rsidRPr="006159E6" w14:paraId="41787184" w14:textId="77777777" w:rsidTr="003854A5">
        <w:trPr>
          <w:cantSplit/>
        </w:trPr>
        <w:tc>
          <w:tcPr>
            <w:tcW w:w="1418" w:type="dxa"/>
          </w:tcPr>
          <w:p w14:paraId="2761A022" w14:textId="77777777" w:rsidR="006E38B4" w:rsidRPr="006159E6" w:rsidRDefault="006E38B4" w:rsidP="00D02290">
            <w:pPr>
              <w:pStyle w:val="CellBody"/>
              <w:rPr>
                <w:lang w:val="en-US"/>
              </w:rPr>
            </w:pPr>
            <w:r w:rsidRPr="006159E6">
              <w:rPr>
                <w:lang w:val="en-US"/>
              </w:rPr>
              <w:t>Second</w:t>
            </w:r>
            <w:r w:rsidRPr="006159E6">
              <w:rPr>
                <w:lang w:val="en-US"/>
              </w:rPr>
              <w:softHyphen/>
              <w:t>Strike</w:t>
            </w:r>
            <w:r w:rsidRPr="006159E6">
              <w:rPr>
                <w:lang w:val="en-US"/>
              </w:rPr>
              <w:softHyphen/>
              <w:t>Price</w:t>
            </w:r>
          </w:p>
        </w:tc>
        <w:tc>
          <w:tcPr>
            <w:tcW w:w="850" w:type="dxa"/>
          </w:tcPr>
          <w:p w14:paraId="6748FC3C" w14:textId="77777777" w:rsidR="006E38B4" w:rsidRPr="006159E6" w:rsidRDefault="006E38B4" w:rsidP="00D02290">
            <w:pPr>
              <w:pStyle w:val="CellBody"/>
              <w:rPr>
                <w:lang w:val="en-US"/>
              </w:rPr>
            </w:pPr>
            <w:r w:rsidRPr="006159E6">
              <w:rPr>
                <w:lang w:val="en-US"/>
              </w:rPr>
              <w:t>C</w:t>
            </w:r>
          </w:p>
        </w:tc>
        <w:tc>
          <w:tcPr>
            <w:tcW w:w="1418" w:type="dxa"/>
          </w:tcPr>
          <w:p w14:paraId="7601795D" w14:textId="77777777" w:rsidR="006E38B4" w:rsidRPr="006159E6" w:rsidRDefault="006E38B4" w:rsidP="00D02290">
            <w:pPr>
              <w:pStyle w:val="CellBody"/>
              <w:rPr>
                <w:lang w:val="en-US"/>
              </w:rPr>
            </w:pPr>
            <w:r w:rsidRPr="006159E6">
              <w:rPr>
                <w:lang w:val="en-US"/>
              </w:rPr>
              <w:t>PriceType</w:t>
            </w:r>
          </w:p>
        </w:tc>
        <w:tc>
          <w:tcPr>
            <w:tcW w:w="5812" w:type="dxa"/>
          </w:tcPr>
          <w:p w14:paraId="3199D062" w14:textId="77777777" w:rsidR="006E38B4" w:rsidRPr="006159E6" w:rsidRDefault="006E38B4" w:rsidP="00D02290">
            <w:pPr>
              <w:pStyle w:val="CellBody"/>
              <w:rPr>
                <w:lang w:val="en-US"/>
              </w:rPr>
            </w:pPr>
            <w:r w:rsidRPr="006159E6">
              <w:rPr>
                <w:lang w:val="en-US"/>
              </w:rPr>
              <w:t>‘Second</w:t>
            </w:r>
            <w:r w:rsidRPr="006159E6">
              <w:rPr>
                <w:lang w:val="en-US"/>
              </w:rPr>
              <w:softHyphen/>
              <w:t>Strike</w:t>
            </w:r>
            <w:r w:rsidRPr="006159E6">
              <w:rPr>
                <w:lang w:val="en-US"/>
              </w:rPr>
              <w:softHyphen/>
              <w:t>Price’ contains the ‘Floor</w:t>
            </w:r>
            <w:r w:rsidRPr="006159E6">
              <w:rPr>
                <w:lang w:val="en-US"/>
              </w:rPr>
              <w:softHyphen/>
              <w:t>Price’ of the collar.</w:t>
            </w:r>
          </w:p>
          <w:p w14:paraId="74DC1325" w14:textId="77777777" w:rsidR="006E38B4" w:rsidRPr="006159E6" w:rsidRDefault="006E38B4" w:rsidP="00A94B63">
            <w:pPr>
              <w:pStyle w:val="CellBody"/>
              <w:rPr>
                <w:rStyle w:val="Fett"/>
                <w:lang w:val="en-US"/>
              </w:rPr>
            </w:pPr>
            <w:r w:rsidRPr="006159E6">
              <w:rPr>
                <w:rStyle w:val="Fett"/>
                <w:lang w:val="en-US"/>
              </w:rPr>
              <w:t>Occurrence:</w:t>
            </w:r>
          </w:p>
          <w:p w14:paraId="39D76096" w14:textId="77777777" w:rsidR="006E38B4" w:rsidRPr="006159E6" w:rsidRDefault="006E38B4" w:rsidP="00ED3F3F">
            <w:pPr>
              <w:pStyle w:val="condition1"/>
            </w:pPr>
            <w:r w:rsidRPr="006159E6">
              <w:t>If ‘OptionStyle’ is set to “Collar”, then this field is mandatory.</w:t>
            </w:r>
          </w:p>
          <w:p w14:paraId="16A134EF" w14:textId="77777777" w:rsidR="006E38B4" w:rsidRPr="006159E6" w:rsidRDefault="00AB0EEF" w:rsidP="00ED3F3F">
            <w:pPr>
              <w:pStyle w:val="condition1"/>
            </w:pPr>
            <w:r w:rsidRPr="006159E6">
              <w:t>Else, this field</w:t>
            </w:r>
            <w:r w:rsidR="006E38B4" w:rsidRPr="006159E6">
              <w:t xml:space="preserve"> must be omitted.</w:t>
            </w:r>
          </w:p>
        </w:tc>
      </w:tr>
      <w:tr w:rsidR="006E38B4" w:rsidRPr="006159E6" w14:paraId="7054E477" w14:textId="77777777" w:rsidTr="003854A5">
        <w:trPr>
          <w:cantSplit/>
        </w:trPr>
        <w:tc>
          <w:tcPr>
            <w:tcW w:w="1418" w:type="dxa"/>
          </w:tcPr>
          <w:p w14:paraId="44A7B3BD" w14:textId="77777777" w:rsidR="006E38B4" w:rsidRPr="006159E6" w:rsidRDefault="006E38B4" w:rsidP="00D02290">
            <w:pPr>
              <w:pStyle w:val="CellBody"/>
              <w:rPr>
                <w:lang w:val="en-US"/>
              </w:rPr>
            </w:pPr>
            <w:r w:rsidRPr="006159E6">
              <w:rPr>
                <w:lang w:val="en-US"/>
              </w:rPr>
              <w:t>Capped</w:t>
            </w:r>
            <w:r w:rsidRPr="006159E6">
              <w:rPr>
                <w:lang w:val="en-US"/>
              </w:rPr>
              <w:softHyphen/>
              <w:t>Price</w:t>
            </w:r>
          </w:p>
        </w:tc>
        <w:tc>
          <w:tcPr>
            <w:tcW w:w="850" w:type="dxa"/>
          </w:tcPr>
          <w:p w14:paraId="70A72AE1" w14:textId="77777777" w:rsidR="006E38B4" w:rsidRPr="006159E6" w:rsidRDefault="006E38B4" w:rsidP="00D02290">
            <w:pPr>
              <w:pStyle w:val="CellBody"/>
              <w:rPr>
                <w:lang w:val="en-US"/>
              </w:rPr>
            </w:pPr>
            <w:r w:rsidRPr="006159E6">
              <w:rPr>
                <w:lang w:val="en-US"/>
              </w:rPr>
              <w:t>C</w:t>
            </w:r>
          </w:p>
        </w:tc>
        <w:tc>
          <w:tcPr>
            <w:tcW w:w="1418" w:type="dxa"/>
          </w:tcPr>
          <w:p w14:paraId="5824F60B" w14:textId="77777777" w:rsidR="006E38B4" w:rsidRPr="006159E6" w:rsidRDefault="006E38B4" w:rsidP="00D02290">
            <w:pPr>
              <w:pStyle w:val="CellBody"/>
              <w:rPr>
                <w:lang w:val="en-US"/>
              </w:rPr>
            </w:pPr>
            <w:r w:rsidRPr="006159E6">
              <w:rPr>
                <w:lang w:val="en-US"/>
              </w:rPr>
              <w:t>PriceType</w:t>
            </w:r>
          </w:p>
        </w:tc>
        <w:tc>
          <w:tcPr>
            <w:tcW w:w="5812" w:type="dxa"/>
          </w:tcPr>
          <w:p w14:paraId="1CFFEB06" w14:textId="77777777" w:rsidR="006E38B4" w:rsidRPr="006159E6" w:rsidRDefault="006E38B4" w:rsidP="00786F0A">
            <w:pPr>
              <w:pStyle w:val="CellBody"/>
              <w:rPr>
                <w:rStyle w:val="Fett"/>
                <w:lang w:val="en-US"/>
              </w:rPr>
            </w:pPr>
            <w:r w:rsidRPr="006159E6">
              <w:rPr>
                <w:rStyle w:val="Fett"/>
                <w:lang w:val="en-US"/>
              </w:rPr>
              <w:t>Occurrence:</w:t>
            </w:r>
          </w:p>
          <w:p w14:paraId="20E815A8" w14:textId="77777777" w:rsidR="006E38B4" w:rsidRPr="006159E6" w:rsidRDefault="006E38B4" w:rsidP="00ED3F3F">
            <w:pPr>
              <w:pStyle w:val="condition1"/>
            </w:pPr>
            <w:r w:rsidRPr="006159E6">
              <w:t>If ‘OptionsType’ is set to “Capped_Call” and ‘TransactionType’ is not set to “OPT”, then this field is mandatory</w:t>
            </w:r>
            <w:r w:rsidR="008431F8" w:rsidRPr="006159E6">
              <w:t>.</w:t>
            </w:r>
          </w:p>
          <w:p w14:paraId="029384A8" w14:textId="77777777" w:rsidR="006E38B4" w:rsidRPr="006159E6" w:rsidRDefault="00AB0EEF" w:rsidP="00ED3F3F">
            <w:pPr>
              <w:pStyle w:val="condition1"/>
            </w:pPr>
            <w:r w:rsidRPr="006159E6">
              <w:t>Else, this field</w:t>
            </w:r>
            <w:r w:rsidR="006E38B4" w:rsidRPr="006159E6">
              <w:t xml:space="preserve"> must be omitted.</w:t>
            </w:r>
          </w:p>
        </w:tc>
      </w:tr>
      <w:tr w:rsidR="006E38B4" w:rsidRPr="006159E6" w14:paraId="003C203E" w14:textId="77777777" w:rsidTr="003854A5">
        <w:trPr>
          <w:cantSplit/>
        </w:trPr>
        <w:tc>
          <w:tcPr>
            <w:tcW w:w="1418" w:type="dxa"/>
          </w:tcPr>
          <w:p w14:paraId="03CD955C" w14:textId="77777777" w:rsidR="006E38B4" w:rsidRPr="006159E6" w:rsidRDefault="006E38B4" w:rsidP="00D02290">
            <w:pPr>
              <w:pStyle w:val="CellBody"/>
              <w:rPr>
                <w:lang w:val="en-US"/>
              </w:rPr>
            </w:pPr>
            <w:r w:rsidRPr="006159E6">
              <w:rPr>
                <w:lang w:val="en-US"/>
              </w:rPr>
              <w:t>Floored</w:t>
            </w:r>
            <w:r w:rsidRPr="006159E6">
              <w:rPr>
                <w:lang w:val="en-US"/>
              </w:rPr>
              <w:softHyphen/>
              <w:t>Price</w:t>
            </w:r>
          </w:p>
        </w:tc>
        <w:tc>
          <w:tcPr>
            <w:tcW w:w="850" w:type="dxa"/>
          </w:tcPr>
          <w:p w14:paraId="00E792AA" w14:textId="77777777" w:rsidR="006E38B4" w:rsidRPr="006159E6" w:rsidRDefault="006E38B4" w:rsidP="00D02290">
            <w:pPr>
              <w:pStyle w:val="CellBody"/>
              <w:rPr>
                <w:lang w:val="en-US"/>
              </w:rPr>
            </w:pPr>
            <w:r w:rsidRPr="006159E6">
              <w:rPr>
                <w:lang w:val="en-US"/>
              </w:rPr>
              <w:t>C</w:t>
            </w:r>
          </w:p>
        </w:tc>
        <w:tc>
          <w:tcPr>
            <w:tcW w:w="1418" w:type="dxa"/>
          </w:tcPr>
          <w:p w14:paraId="4EF225A0" w14:textId="77777777" w:rsidR="006E38B4" w:rsidRPr="006159E6" w:rsidRDefault="006E38B4" w:rsidP="00D02290">
            <w:pPr>
              <w:pStyle w:val="CellBody"/>
              <w:rPr>
                <w:lang w:val="en-US"/>
              </w:rPr>
            </w:pPr>
            <w:r w:rsidRPr="006159E6">
              <w:rPr>
                <w:lang w:val="en-US"/>
              </w:rPr>
              <w:t>PriceType</w:t>
            </w:r>
          </w:p>
        </w:tc>
        <w:tc>
          <w:tcPr>
            <w:tcW w:w="5812" w:type="dxa"/>
          </w:tcPr>
          <w:p w14:paraId="3A9A48DD" w14:textId="77777777" w:rsidR="006E38B4" w:rsidRPr="006159E6" w:rsidRDefault="006E38B4" w:rsidP="00D17327">
            <w:pPr>
              <w:pStyle w:val="CellBody"/>
              <w:rPr>
                <w:rStyle w:val="Fett"/>
                <w:lang w:val="en-US"/>
              </w:rPr>
            </w:pPr>
            <w:r w:rsidRPr="006159E6">
              <w:rPr>
                <w:rStyle w:val="Fett"/>
                <w:lang w:val="en-US"/>
              </w:rPr>
              <w:t>Occurrence:</w:t>
            </w:r>
          </w:p>
          <w:p w14:paraId="4BEA0E24" w14:textId="77777777" w:rsidR="006E38B4" w:rsidRPr="006159E6" w:rsidRDefault="006E38B4" w:rsidP="00ED3F3F">
            <w:pPr>
              <w:pStyle w:val="condition1"/>
            </w:pPr>
            <w:r w:rsidRPr="006159E6">
              <w:t>If ‘OptionsType’ is set to “Floored_Put” and ‘TransactionType’ is not “OPT”, then this field is mandatory.</w:t>
            </w:r>
          </w:p>
          <w:p w14:paraId="6D2D5C55" w14:textId="77777777" w:rsidR="006E38B4" w:rsidRPr="006159E6" w:rsidRDefault="00AB0EEF" w:rsidP="00ED3F3F">
            <w:pPr>
              <w:pStyle w:val="condition1"/>
            </w:pPr>
            <w:r w:rsidRPr="006159E6">
              <w:t>Else, this field</w:t>
            </w:r>
            <w:r w:rsidR="006E38B4" w:rsidRPr="006159E6">
              <w:t xml:space="preserve"> must be omitted.</w:t>
            </w:r>
          </w:p>
        </w:tc>
      </w:tr>
      <w:tr w:rsidR="006E38B4" w:rsidRPr="006159E6" w14:paraId="25269F49" w14:textId="77777777" w:rsidTr="003854A5">
        <w:trPr>
          <w:cantSplit/>
        </w:trPr>
        <w:tc>
          <w:tcPr>
            <w:tcW w:w="1418" w:type="dxa"/>
          </w:tcPr>
          <w:p w14:paraId="1DADABA3" w14:textId="77777777" w:rsidR="006E38B4" w:rsidRPr="006159E6" w:rsidRDefault="006E38B4" w:rsidP="00D02290">
            <w:pPr>
              <w:pStyle w:val="CellBody"/>
              <w:rPr>
                <w:lang w:val="en-US"/>
              </w:rPr>
            </w:pPr>
            <w:r w:rsidRPr="006159E6">
              <w:rPr>
                <w:lang w:val="en-US"/>
              </w:rPr>
              <w:t>Option</w:t>
            </w:r>
            <w:r w:rsidRPr="006159E6">
              <w:rPr>
                <w:lang w:val="en-US"/>
              </w:rPr>
              <w:softHyphen/>
              <w:t>Currency</w:t>
            </w:r>
          </w:p>
        </w:tc>
        <w:tc>
          <w:tcPr>
            <w:tcW w:w="850" w:type="dxa"/>
          </w:tcPr>
          <w:p w14:paraId="2A9E6023" w14:textId="77777777" w:rsidR="006E38B4" w:rsidRPr="006159E6" w:rsidRDefault="006E38B4" w:rsidP="00D02290">
            <w:pPr>
              <w:pStyle w:val="CellBody"/>
              <w:rPr>
                <w:lang w:val="en-US"/>
              </w:rPr>
            </w:pPr>
            <w:r w:rsidRPr="006159E6">
              <w:rPr>
                <w:lang w:val="en-US"/>
              </w:rPr>
              <w:t>C</w:t>
            </w:r>
          </w:p>
        </w:tc>
        <w:tc>
          <w:tcPr>
            <w:tcW w:w="1418" w:type="dxa"/>
          </w:tcPr>
          <w:p w14:paraId="18DAF15D" w14:textId="77777777" w:rsidR="006E38B4" w:rsidRPr="006159E6" w:rsidRDefault="006E38B4"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226A3DAD" w14:textId="77777777" w:rsidR="00DD4BBA" w:rsidRPr="006159E6" w:rsidRDefault="00DD4BBA" w:rsidP="00E35D50">
            <w:pPr>
              <w:pStyle w:val="CellBody"/>
              <w:rPr>
                <w:rStyle w:val="Fett"/>
                <w:lang w:val="en-US"/>
              </w:rPr>
            </w:pPr>
            <w:r w:rsidRPr="006159E6">
              <w:rPr>
                <w:lang w:val="en-US"/>
              </w:rPr>
              <w:t>The currency of the ‘StrikePrice’, ‘SecondStrikePrice’, ‘CappedPrice’ and the ‘FlooredPrice’.</w:t>
            </w:r>
          </w:p>
          <w:p w14:paraId="60CCD4DC" w14:textId="77777777" w:rsidR="006E38B4" w:rsidRPr="006159E6" w:rsidRDefault="006E38B4" w:rsidP="00E35D50">
            <w:pPr>
              <w:pStyle w:val="CellBody"/>
              <w:rPr>
                <w:rStyle w:val="Fett"/>
                <w:lang w:val="en-US"/>
              </w:rPr>
            </w:pPr>
            <w:r w:rsidRPr="006159E6">
              <w:rPr>
                <w:rStyle w:val="Fett"/>
                <w:lang w:val="en-US"/>
              </w:rPr>
              <w:t>Occurrence:</w:t>
            </w:r>
          </w:p>
          <w:p w14:paraId="2D0EF2E9" w14:textId="77777777" w:rsidR="006E38B4" w:rsidRPr="006159E6" w:rsidRDefault="006E38B4" w:rsidP="00ED3F3F">
            <w:pPr>
              <w:pStyle w:val="condition1"/>
            </w:pPr>
            <w:r w:rsidRPr="006159E6">
              <w:t>If ‘StrikePrice’, ‘SecondStrikePrice’, ‘CappedPrice’ or ‘FlooredPrice’ is present and ‘TransactionType’ is not set to “OPT”, then this field is mandatory.</w:t>
            </w:r>
          </w:p>
          <w:p w14:paraId="31899935" w14:textId="77777777" w:rsidR="006E38B4" w:rsidRPr="006159E6" w:rsidRDefault="00AB0EEF" w:rsidP="00ED3F3F">
            <w:pPr>
              <w:pStyle w:val="condition1"/>
            </w:pPr>
            <w:r w:rsidRPr="006159E6">
              <w:t>Else, this field</w:t>
            </w:r>
            <w:r w:rsidR="006E38B4" w:rsidRPr="006159E6">
              <w:t xml:space="preserve"> must be omitted.</w:t>
            </w:r>
          </w:p>
          <w:p w14:paraId="06C74173" w14:textId="77777777" w:rsidR="006E38B4" w:rsidRPr="006159E6" w:rsidRDefault="006E38B4" w:rsidP="000C3B8A">
            <w:pPr>
              <w:pStyle w:val="CellBody"/>
            </w:pPr>
            <w:r w:rsidRPr="006159E6">
              <w:rPr>
                <w:rStyle w:val="Fett"/>
              </w:rPr>
              <w:t>Important</w:t>
            </w:r>
            <w:r w:rsidRPr="006159E6">
              <w:t>: If the currency is not known, use the currency of the underlying product.</w:t>
            </w:r>
          </w:p>
        </w:tc>
      </w:tr>
      <w:tr w:rsidR="006E38B4" w:rsidRPr="006159E6" w14:paraId="4E6F5035" w14:textId="77777777" w:rsidTr="003854A5">
        <w:trPr>
          <w:cantSplit/>
        </w:trPr>
        <w:tc>
          <w:tcPr>
            <w:tcW w:w="1418" w:type="dxa"/>
          </w:tcPr>
          <w:p w14:paraId="55B98A6F" w14:textId="77777777" w:rsidR="006E38B4" w:rsidRPr="006159E6" w:rsidRDefault="006E38B4" w:rsidP="00D02290">
            <w:pPr>
              <w:pStyle w:val="CellBody"/>
              <w:rPr>
                <w:lang w:val="en-US"/>
              </w:rPr>
            </w:pPr>
            <w:r w:rsidRPr="006159E6">
              <w:rPr>
                <w:lang w:val="en-US"/>
              </w:rPr>
              <w:t>Premium</w:t>
            </w:r>
            <w:r w:rsidRPr="006159E6">
              <w:rPr>
                <w:lang w:val="en-US"/>
              </w:rPr>
              <w:softHyphen/>
              <w:t>Rate</w:t>
            </w:r>
          </w:p>
        </w:tc>
        <w:tc>
          <w:tcPr>
            <w:tcW w:w="850" w:type="dxa"/>
          </w:tcPr>
          <w:p w14:paraId="4A00B923" w14:textId="77777777" w:rsidR="006E38B4" w:rsidRPr="006159E6" w:rsidRDefault="006E38B4" w:rsidP="00D02290">
            <w:pPr>
              <w:pStyle w:val="CellBody"/>
              <w:rPr>
                <w:lang w:val="en-US"/>
              </w:rPr>
            </w:pPr>
            <w:r w:rsidRPr="006159E6">
              <w:rPr>
                <w:lang w:val="en-US"/>
              </w:rPr>
              <w:t>C</w:t>
            </w:r>
          </w:p>
        </w:tc>
        <w:tc>
          <w:tcPr>
            <w:tcW w:w="1418" w:type="dxa"/>
          </w:tcPr>
          <w:p w14:paraId="18CB5460" w14:textId="77777777" w:rsidR="006E38B4" w:rsidRPr="006159E6" w:rsidRDefault="006E38B4" w:rsidP="00D02290">
            <w:pPr>
              <w:pStyle w:val="CellBody"/>
              <w:rPr>
                <w:lang w:val="en-US"/>
              </w:rPr>
            </w:pPr>
            <w:r w:rsidRPr="006159E6">
              <w:rPr>
                <w:lang w:val="en-US"/>
              </w:rPr>
              <w:t>PriceType</w:t>
            </w:r>
          </w:p>
        </w:tc>
        <w:tc>
          <w:tcPr>
            <w:tcW w:w="5812" w:type="dxa"/>
          </w:tcPr>
          <w:p w14:paraId="4B70A67D" w14:textId="77777777" w:rsidR="006E38B4" w:rsidRPr="006159E6" w:rsidRDefault="006E38B4" w:rsidP="009516B6">
            <w:pPr>
              <w:pStyle w:val="CellBody"/>
              <w:rPr>
                <w:rStyle w:val="Fett"/>
                <w:lang w:val="en-US"/>
              </w:rPr>
            </w:pPr>
            <w:r w:rsidRPr="006159E6">
              <w:rPr>
                <w:rStyle w:val="Fett"/>
                <w:lang w:val="en-US"/>
              </w:rPr>
              <w:t>Occurrence:</w:t>
            </w:r>
          </w:p>
          <w:p w14:paraId="3BAFEB6B" w14:textId="77777777" w:rsidR="006E38B4" w:rsidRPr="006159E6" w:rsidRDefault="006E38B4" w:rsidP="00ED3F3F">
            <w:pPr>
              <w:pStyle w:val="condition1"/>
            </w:pPr>
            <w:r w:rsidRPr="006159E6">
              <w:t>If ‘TransactionType’ is set to “OPT_FXD_SWP”, “OPT_FLT_SWP”</w:t>
            </w:r>
            <w:r w:rsidR="0019166C" w:rsidRPr="006159E6">
              <w:t xml:space="preserve"> or</w:t>
            </w:r>
            <w:r w:rsidRPr="006159E6">
              <w:t xml:space="preserve"> “OPT_FIN_INX”, then this field must be omitted.</w:t>
            </w:r>
          </w:p>
          <w:p w14:paraId="66E731D3" w14:textId="77777777" w:rsidR="006E38B4" w:rsidRPr="006159E6" w:rsidRDefault="00AB0EEF" w:rsidP="00ED3F3F">
            <w:pPr>
              <w:pStyle w:val="condition1"/>
            </w:pPr>
            <w:r w:rsidRPr="006159E6">
              <w:t>Else, this field</w:t>
            </w:r>
            <w:r w:rsidR="006E38B4" w:rsidRPr="006159E6">
              <w:t xml:space="preserve"> is mandatory</w:t>
            </w:r>
            <w:r w:rsidR="00413D27" w:rsidRPr="006159E6">
              <w:t>.</w:t>
            </w:r>
          </w:p>
        </w:tc>
      </w:tr>
      <w:tr w:rsidR="006E38B4" w:rsidRPr="006159E6" w14:paraId="5C2E1225" w14:textId="77777777" w:rsidTr="003854A5">
        <w:trPr>
          <w:cantSplit/>
        </w:trPr>
        <w:tc>
          <w:tcPr>
            <w:tcW w:w="1418" w:type="dxa"/>
          </w:tcPr>
          <w:p w14:paraId="1F64D1F4" w14:textId="77777777" w:rsidR="006E38B4" w:rsidRPr="006159E6" w:rsidRDefault="006E38B4" w:rsidP="00D02290">
            <w:pPr>
              <w:pStyle w:val="CellBody"/>
              <w:rPr>
                <w:lang w:val="en-US"/>
              </w:rPr>
            </w:pPr>
            <w:r w:rsidRPr="006159E6">
              <w:rPr>
                <w:lang w:val="en-US"/>
              </w:rPr>
              <w:t>Premium</w:t>
            </w:r>
            <w:r w:rsidRPr="006159E6">
              <w:rPr>
                <w:lang w:val="en-US"/>
              </w:rPr>
              <w:softHyphen/>
              <w:t>Currency</w:t>
            </w:r>
          </w:p>
        </w:tc>
        <w:tc>
          <w:tcPr>
            <w:tcW w:w="850" w:type="dxa"/>
          </w:tcPr>
          <w:p w14:paraId="79D7492A" w14:textId="77777777" w:rsidR="006E38B4" w:rsidRPr="006159E6" w:rsidRDefault="006E38B4" w:rsidP="00D02290">
            <w:pPr>
              <w:pStyle w:val="CellBody"/>
              <w:rPr>
                <w:lang w:val="en-US"/>
              </w:rPr>
            </w:pPr>
            <w:r w:rsidRPr="006159E6">
              <w:rPr>
                <w:lang w:val="en-US"/>
              </w:rPr>
              <w:t>M</w:t>
            </w:r>
          </w:p>
        </w:tc>
        <w:tc>
          <w:tcPr>
            <w:tcW w:w="1418" w:type="dxa"/>
          </w:tcPr>
          <w:p w14:paraId="531ED40E" w14:textId="77777777" w:rsidR="006E38B4" w:rsidRPr="006159E6" w:rsidRDefault="006E38B4"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60BA0A68" w14:textId="77777777" w:rsidR="006E38B4" w:rsidRPr="006159E6" w:rsidRDefault="006E38B4" w:rsidP="00D02290">
            <w:pPr>
              <w:pStyle w:val="CellBody"/>
              <w:rPr>
                <w:lang w:val="en-US"/>
              </w:rPr>
            </w:pPr>
          </w:p>
        </w:tc>
      </w:tr>
      <w:tr w:rsidR="006E38B4" w:rsidRPr="006159E6" w14:paraId="5CD3BD6B" w14:textId="77777777" w:rsidTr="003854A5">
        <w:trPr>
          <w:cantSplit/>
        </w:trPr>
        <w:tc>
          <w:tcPr>
            <w:tcW w:w="9498" w:type="dxa"/>
            <w:gridSpan w:val="4"/>
            <w:shd w:val="clear" w:color="auto" w:fill="BFBFBF" w:themeFill="background1" w:themeFillShade="BF"/>
          </w:tcPr>
          <w:p w14:paraId="6E7AF187" w14:textId="77777777" w:rsidR="006E38B4" w:rsidRPr="006159E6" w:rsidRDefault="006E38B4" w:rsidP="00D02290">
            <w:pPr>
              <w:pStyle w:val="CellBody"/>
              <w:rPr>
                <w:lang w:val="en-US"/>
              </w:rPr>
            </w:pPr>
            <w:r w:rsidRPr="006159E6">
              <w:rPr>
                <w:rStyle w:val="Fett"/>
                <w:lang w:val="en-US"/>
              </w:rPr>
              <w:lastRenderedPageBreak/>
              <w:t>OptionDetails/PremiumUnit</w:t>
            </w:r>
            <w:r w:rsidRPr="006159E6">
              <w:rPr>
                <w:lang w:val="en-US"/>
              </w:rPr>
              <w:t>: conditional section</w:t>
            </w:r>
          </w:p>
          <w:p w14:paraId="7D90AAF2" w14:textId="77777777" w:rsidR="006E38B4" w:rsidRPr="006159E6" w:rsidRDefault="006E38B4" w:rsidP="003E3E7E">
            <w:pPr>
              <w:pStyle w:val="CellBody"/>
              <w:rPr>
                <w:rStyle w:val="Fett"/>
                <w:lang w:val="en-US"/>
              </w:rPr>
            </w:pPr>
            <w:r w:rsidRPr="006159E6">
              <w:rPr>
                <w:rStyle w:val="Fett"/>
                <w:lang w:val="en-US"/>
              </w:rPr>
              <w:t>Occurrence:</w:t>
            </w:r>
          </w:p>
          <w:p w14:paraId="31FAFD20" w14:textId="77777777" w:rsidR="006E38B4" w:rsidRPr="006159E6" w:rsidRDefault="006E38B4" w:rsidP="00ED3F3F">
            <w:pPr>
              <w:pStyle w:val="condition1"/>
            </w:pPr>
            <w:r w:rsidRPr="006159E6">
              <w:t>If ‘Commodity’ is an Emissions Commodity or ‘TransactionType’ is set to “OPT_FXD_SWP”, “OPT_FLT_SWP”</w:t>
            </w:r>
            <w:r w:rsidR="0019166C" w:rsidRPr="006159E6">
              <w:t xml:space="preserve"> or</w:t>
            </w:r>
            <w:r w:rsidRPr="006159E6">
              <w:t xml:space="preserve"> “OPT_FIN_INX”, then this section must be omitted.</w:t>
            </w:r>
          </w:p>
          <w:p w14:paraId="04CD8E2B" w14:textId="77777777" w:rsidR="006E38B4" w:rsidRPr="006159E6" w:rsidRDefault="00AB0EEF" w:rsidP="00ED3F3F">
            <w:pPr>
              <w:pStyle w:val="condition1"/>
            </w:pPr>
            <w:r w:rsidRPr="006159E6">
              <w:t>Else, this section</w:t>
            </w:r>
            <w:r w:rsidR="006E38B4" w:rsidRPr="006159E6">
              <w:t xml:space="preserve"> is mandatory.</w:t>
            </w:r>
          </w:p>
        </w:tc>
      </w:tr>
      <w:tr w:rsidR="006E38B4" w:rsidRPr="006159E6" w14:paraId="1329811F" w14:textId="77777777" w:rsidTr="003854A5">
        <w:trPr>
          <w:cantSplit/>
        </w:trPr>
        <w:tc>
          <w:tcPr>
            <w:tcW w:w="1418" w:type="dxa"/>
          </w:tcPr>
          <w:p w14:paraId="42169BBF" w14:textId="77777777" w:rsidR="006E38B4" w:rsidRPr="006159E6" w:rsidRDefault="006E38B4" w:rsidP="00D02290">
            <w:pPr>
              <w:pStyle w:val="CellBody"/>
              <w:rPr>
                <w:lang w:val="en-US"/>
              </w:rPr>
            </w:pPr>
            <w:r w:rsidRPr="006159E6">
              <w:rPr>
                <w:lang w:val="en-US"/>
              </w:rPr>
              <w:t>Currency</w:t>
            </w:r>
          </w:p>
        </w:tc>
        <w:tc>
          <w:tcPr>
            <w:tcW w:w="850" w:type="dxa"/>
          </w:tcPr>
          <w:p w14:paraId="7861BB1C" w14:textId="77777777" w:rsidR="006E38B4" w:rsidRPr="006159E6" w:rsidRDefault="006E38B4" w:rsidP="00D02290">
            <w:pPr>
              <w:pStyle w:val="CellBody"/>
              <w:rPr>
                <w:lang w:val="en-US"/>
              </w:rPr>
            </w:pPr>
            <w:r w:rsidRPr="006159E6">
              <w:rPr>
                <w:lang w:val="en-US"/>
              </w:rPr>
              <w:t>M</w:t>
            </w:r>
          </w:p>
        </w:tc>
        <w:tc>
          <w:tcPr>
            <w:tcW w:w="1418" w:type="dxa"/>
          </w:tcPr>
          <w:p w14:paraId="5854215F" w14:textId="77777777" w:rsidR="006E38B4" w:rsidRPr="006159E6" w:rsidRDefault="006E38B4" w:rsidP="00D02290">
            <w:pPr>
              <w:pStyle w:val="CellBody"/>
              <w:rPr>
                <w:lang w:val="en-US"/>
              </w:rPr>
            </w:pPr>
            <w:r w:rsidRPr="006159E6">
              <w:rPr>
                <w:lang w:val="en-US"/>
              </w:rPr>
              <w:t>CurrencyCode</w:t>
            </w:r>
            <w:r w:rsidRPr="006159E6">
              <w:rPr>
                <w:lang w:val="en-US"/>
              </w:rPr>
              <w:softHyphen/>
              <w:t>Type</w:t>
            </w:r>
          </w:p>
        </w:tc>
        <w:tc>
          <w:tcPr>
            <w:tcW w:w="5812" w:type="dxa"/>
          </w:tcPr>
          <w:p w14:paraId="2E9131A0" w14:textId="77777777" w:rsidR="006E38B4" w:rsidRPr="006159E6" w:rsidRDefault="006E38B4" w:rsidP="00D02290">
            <w:pPr>
              <w:pStyle w:val="CellBody"/>
              <w:rPr>
                <w:lang w:val="en-US"/>
              </w:rPr>
            </w:pPr>
          </w:p>
        </w:tc>
      </w:tr>
      <w:tr w:rsidR="006E38B4" w:rsidRPr="006159E6" w14:paraId="1A3B2A4F" w14:textId="77777777" w:rsidTr="003854A5">
        <w:trPr>
          <w:cantSplit/>
        </w:trPr>
        <w:tc>
          <w:tcPr>
            <w:tcW w:w="1418" w:type="dxa"/>
          </w:tcPr>
          <w:p w14:paraId="3A4B4C5E" w14:textId="77777777" w:rsidR="006E38B4" w:rsidRPr="006159E6" w:rsidRDefault="006E38B4" w:rsidP="00D02290">
            <w:pPr>
              <w:pStyle w:val="CellBody"/>
              <w:rPr>
                <w:lang w:val="en-US"/>
              </w:rPr>
            </w:pPr>
            <w:r w:rsidRPr="006159E6">
              <w:rPr>
                <w:lang w:val="en-US"/>
              </w:rPr>
              <w:t>Capacity</w:t>
            </w:r>
          </w:p>
        </w:tc>
        <w:tc>
          <w:tcPr>
            <w:tcW w:w="850" w:type="dxa"/>
          </w:tcPr>
          <w:p w14:paraId="75BD7E46" w14:textId="77777777" w:rsidR="006E38B4" w:rsidRPr="006159E6" w:rsidRDefault="006E38B4" w:rsidP="00D02290">
            <w:pPr>
              <w:pStyle w:val="CellBody"/>
              <w:rPr>
                <w:lang w:val="en-US"/>
              </w:rPr>
            </w:pPr>
            <w:r w:rsidRPr="006159E6">
              <w:rPr>
                <w:lang w:val="en-US"/>
              </w:rPr>
              <w:t>M</w:t>
            </w:r>
          </w:p>
        </w:tc>
        <w:tc>
          <w:tcPr>
            <w:tcW w:w="1418" w:type="dxa"/>
          </w:tcPr>
          <w:p w14:paraId="01A23241" w14:textId="77777777" w:rsidR="006E38B4" w:rsidRPr="006159E6" w:rsidRDefault="006E38B4" w:rsidP="00D02290">
            <w:pPr>
              <w:pStyle w:val="CellBody"/>
              <w:rPr>
                <w:lang w:val="en-US"/>
              </w:rPr>
            </w:pPr>
            <w:r w:rsidRPr="006159E6">
              <w:rPr>
                <w:lang w:val="en-US"/>
              </w:rPr>
              <w:t>Unit</w:t>
            </w:r>
            <w:r w:rsidRPr="006159E6">
              <w:rPr>
                <w:lang w:val="en-US"/>
              </w:rPr>
              <w:softHyphen/>
              <w:t>Of</w:t>
            </w:r>
            <w:r w:rsidRPr="006159E6">
              <w:rPr>
                <w:lang w:val="en-US"/>
              </w:rPr>
              <w:softHyphen/>
              <w:t>Measure</w:t>
            </w:r>
            <w:r w:rsidRPr="006159E6">
              <w:rPr>
                <w:lang w:val="en-US"/>
              </w:rPr>
              <w:softHyphen/>
              <w:t>Type</w:t>
            </w:r>
          </w:p>
        </w:tc>
        <w:tc>
          <w:tcPr>
            <w:tcW w:w="5812" w:type="dxa"/>
          </w:tcPr>
          <w:p w14:paraId="466E8D9A" w14:textId="77777777" w:rsidR="006E38B4" w:rsidRPr="006159E6" w:rsidRDefault="006E38B4" w:rsidP="00D02290">
            <w:pPr>
              <w:pStyle w:val="CellBody"/>
              <w:rPr>
                <w:lang w:val="en-US"/>
              </w:rPr>
            </w:pPr>
          </w:p>
        </w:tc>
      </w:tr>
      <w:tr w:rsidR="006E38B4" w:rsidRPr="006159E6" w14:paraId="3784A2C4" w14:textId="77777777" w:rsidTr="003854A5">
        <w:trPr>
          <w:cantSplit/>
        </w:trPr>
        <w:tc>
          <w:tcPr>
            <w:tcW w:w="9498" w:type="dxa"/>
            <w:gridSpan w:val="4"/>
            <w:shd w:val="clear" w:color="auto" w:fill="BFBFBF" w:themeFill="background1" w:themeFillShade="BF"/>
          </w:tcPr>
          <w:p w14:paraId="6AD2E413"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PremiumUnit</w:t>
            </w:r>
          </w:p>
        </w:tc>
      </w:tr>
      <w:tr w:rsidR="006E38B4" w:rsidRPr="006159E6" w14:paraId="3E621E42" w14:textId="77777777" w:rsidTr="003854A5">
        <w:trPr>
          <w:cantSplit/>
        </w:trPr>
        <w:tc>
          <w:tcPr>
            <w:tcW w:w="1418" w:type="dxa"/>
          </w:tcPr>
          <w:p w14:paraId="76650866" w14:textId="77777777" w:rsidR="006E38B4" w:rsidRPr="006159E6" w:rsidRDefault="006E38B4" w:rsidP="00D02290">
            <w:pPr>
              <w:pStyle w:val="CellBody"/>
              <w:rPr>
                <w:lang w:val="en-US"/>
              </w:rPr>
            </w:pPr>
            <w:r w:rsidRPr="006159E6">
              <w:rPr>
                <w:lang w:val="en-US"/>
              </w:rPr>
              <w:t>Total</w:t>
            </w:r>
            <w:r w:rsidRPr="006159E6">
              <w:rPr>
                <w:lang w:val="en-US"/>
              </w:rPr>
              <w:softHyphen/>
              <w:t>Premium</w:t>
            </w:r>
            <w:r w:rsidRPr="006159E6">
              <w:rPr>
                <w:lang w:val="en-US"/>
              </w:rPr>
              <w:softHyphen/>
              <w:t>Value</w:t>
            </w:r>
          </w:p>
        </w:tc>
        <w:tc>
          <w:tcPr>
            <w:tcW w:w="850" w:type="dxa"/>
          </w:tcPr>
          <w:p w14:paraId="1D003109" w14:textId="77777777" w:rsidR="006E38B4" w:rsidRPr="006159E6" w:rsidRDefault="006E38B4" w:rsidP="00D02290">
            <w:pPr>
              <w:pStyle w:val="CellBody"/>
              <w:rPr>
                <w:lang w:val="en-US"/>
              </w:rPr>
            </w:pPr>
            <w:r w:rsidRPr="006159E6">
              <w:rPr>
                <w:lang w:val="en-US"/>
              </w:rPr>
              <w:t>M</w:t>
            </w:r>
          </w:p>
        </w:tc>
        <w:tc>
          <w:tcPr>
            <w:tcW w:w="1418" w:type="dxa"/>
          </w:tcPr>
          <w:p w14:paraId="2B65E30A" w14:textId="77777777" w:rsidR="006E38B4" w:rsidRPr="006159E6" w:rsidRDefault="006E38B4" w:rsidP="00D02290">
            <w:pPr>
              <w:pStyle w:val="CellBody"/>
              <w:rPr>
                <w:lang w:val="en-US"/>
              </w:rPr>
            </w:pPr>
            <w:r w:rsidRPr="006159E6">
              <w:rPr>
                <w:lang w:val="en-US"/>
              </w:rPr>
              <w:t>PriceType</w:t>
            </w:r>
          </w:p>
        </w:tc>
        <w:tc>
          <w:tcPr>
            <w:tcW w:w="5812" w:type="dxa"/>
          </w:tcPr>
          <w:p w14:paraId="7EC3B605" w14:textId="77777777" w:rsidR="006E38B4" w:rsidRPr="000C3B8A" w:rsidRDefault="006E38B4" w:rsidP="002C4AB9">
            <w:pPr>
              <w:pStyle w:val="CellBody"/>
              <w:rPr>
                <w:rStyle w:val="Fett"/>
              </w:rPr>
            </w:pPr>
            <w:r w:rsidRPr="000C3B8A">
              <w:rPr>
                <w:rStyle w:val="Fett"/>
              </w:rPr>
              <w:t>Values:</w:t>
            </w:r>
          </w:p>
          <w:p w14:paraId="352AD148" w14:textId="77777777" w:rsidR="007B2041" w:rsidRPr="006159E6" w:rsidRDefault="007B2041" w:rsidP="00ED3F3F">
            <w:pPr>
              <w:pStyle w:val="condition1"/>
            </w:pPr>
            <w:r w:rsidRPr="006159E6">
              <w:t xml:space="preserve">‘TotalPremiumValue’ must </w:t>
            </w:r>
            <w:r w:rsidR="0085220E" w:rsidRPr="006159E6">
              <w:t xml:space="preserve">be </w:t>
            </w:r>
            <w:r w:rsidRPr="006159E6">
              <w:t xml:space="preserve">equal </w:t>
            </w:r>
            <w:r w:rsidR="0085220E" w:rsidRPr="006159E6">
              <w:t xml:space="preserve">to </w:t>
            </w:r>
            <w:r w:rsidRPr="006159E6">
              <w:t>the sum of all ‘PremiumValue’ fields in all ‘PremiumPayments’ sections.</w:t>
            </w:r>
          </w:p>
          <w:p w14:paraId="46AB8D8C" w14:textId="77777777" w:rsidR="006E38B4" w:rsidRPr="006159E6" w:rsidRDefault="006E38B4" w:rsidP="00ED3F3F">
            <w:pPr>
              <w:pStyle w:val="condition1"/>
            </w:pPr>
            <w:r w:rsidRPr="006159E6">
              <w:t>If ‘TransactionType’ is a Financial Transaction, this field must be rounded to 2 decimal places.</w:t>
            </w:r>
          </w:p>
        </w:tc>
      </w:tr>
      <w:tr w:rsidR="006E38B4" w:rsidRPr="006159E6" w14:paraId="0B3DD219" w14:textId="77777777" w:rsidTr="003854A5">
        <w:trPr>
          <w:cantSplit/>
        </w:trPr>
        <w:tc>
          <w:tcPr>
            <w:tcW w:w="1418" w:type="dxa"/>
          </w:tcPr>
          <w:p w14:paraId="552FA11E" w14:textId="77777777" w:rsidR="006E38B4" w:rsidRPr="006159E6" w:rsidRDefault="006E38B4" w:rsidP="00D02290">
            <w:pPr>
              <w:pStyle w:val="CellBody"/>
              <w:rPr>
                <w:lang w:val="en-US"/>
              </w:rPr>
            </w:pPr>
            <w:r w:rsidRPr="006159E6">
              <w:rPr>
                <w:lang w:val="en-US"/>
              </w:rPr>
              <w:t>Premium</w:t>
            </w:r>
            <w:r w:rsidRPr="006159E6">
              <w:rPr>
                <w:lang w:val="en-US"/>
              </w:rPr>
              <w:softHyphen/>
              <w:t>Payment</w:t>
            </w:r>
            <w:r w:rsidRPr="006159E6">
              <w:rPr>
                <w:lang w:val="en-US"/>
              </w:rPr>
              <w:softHyphen/>
              <w:t>Date</w:t>
            </w:r>
          </w:p>
        </w:tc>
        <w:tc>
          <w:tcPr>
            <w:tcW w:w="850" w:type="dxa"/>
          </w:tcPr>
          <w:p w14:paraId="1F44DF41" w14:textId="77777777" w:rsidR="006E38B4" w:rsidRPr="006159E6" w:rsidRDefault="006E38B4" w:rsidP="00D02290">
            <w:pPr>
              <w:pStyle w:val="CellBody"/>
              <w:rPr>
                <w:lang w:val="en-US"/>
              </w:rPr>
            </w:pPr>
            <w:r w:rsidRPr="006159E6">
              <w:rPr>
                <w:lang w:val="en-US"/>
              </w:rPr>
              <w:t>C</w:t>
            </w:r>
          </w:p>
        </w:tc>
        <w:tc>
          <w:tcPr>
            <w:tcW w:w="1418" w:type="dxa"/>
          </w:tcPr>
          <w:p w14:paraId="303594E9" w14:textId="77777777" w:rsidR="006E38B4" w:rsidRPr="006159E6" w:rsidRDefault="006E38B4" w:rsidP="00D02290">
            <w:pPr>
              <w:pStyle w:val="CellBody"/>
              <w:rPr>
                <w:lang w:val="en-US"/>
              </w:rPr>
            </w:pPr>
            <w:r w:rsidRPr="006159E6">
              <w:rPr>
                <w:lang w:val="en-US"/>
              </w:rPr>
              <w:t>Date</w:t>
            </w:r>
            <w:r w:rsidRPr="006159E6">
              <w:rPr>
                <w:lang w:val="en-US"/>
              </w:rPr>
              <w:softHyphen/>
              <w:t>Type</w:t>
            </w:r>
          </w:p>
        </w:tc>
        <w:tc>
          <w:tcPr>
            <w:tcW w:w="5812" w:type="dxa"/>
          </w:tcPr>
          <w:p w14:paraId="129E6F63" w14:textId="77777777" w:rsidR="006E38B4" w:rsidRPr="006159E6" w:rsidRDefault="006E38B4" w:rsidP="00A307FB">
            <w:pPr>
              <w:pStyle w:val="CellBody"/>
              <w:rPr>
                <w:rStyle w:val="Fett"/>
                <w:lang w:val="en-US"/>
              </w:rPr>
            </w:pPr>
            <w:r w:rsidRPr="006159E6">
              <w:rPr>
                <w:rStyle w:val="Fett"/>
                <w:lang w:val="en-US"/>
              </w:rPr>
              <w:t>Occurrence:</w:t>
            </w:r>
          </w:p>
          <w:p w14:paraId="6323DA0B" w14:textId="77777777" w:rsidR="006E38B4" w:rsidRPr="006159E6" w:rsidRDefault="006E38B4" w:rsidP="00ED3F3F">
            <w:pPr>
              <w:pStyle w:val="condition1"/>
            </w:pPr>
            <w:r w:rsidRPr="006159E6">
              <w:t>If ‘TransactionType’ is “OPT”, then this field is mandatory.</w:t>
            </w:r>
          </w:p>
          <w:p w14:paraId="7170B0DC" w14:textId="77777777" w:rsidR="006E38B4" w:rsidRPr="006159E6" w:rsidRDefault="00AB0EEF" w:rsidP="00ED3F3F">
            <w:pPr>
              <w:pStyle w:val="condition1"/>
            </w:pPr>
            <w:r w:rsidRPr="006159E6">
              <w:t>Else, this field</w:t>
            </w:r>
            <w:r w:rsidR="006E38B4" w:rsidRPr="006159E6">
              <w:t xml:space="preserve"> mus</w:t>
            </w:r>
            <w:r w:rsidR="002F4DF4" w:rsidRPr="006159E6">
              <w:t>t be omitted.</w:t>
            </w:r>
          </w:p>
        </w:tc>
      </w:tr>
      <w:tr w:rsidR="00C85DEC" w:rsidRPr="006159E6" w14:paraId="3771F7CB" w14:textId="77777777" w:rsidTr="00C85DEC">
        <w:trPr>
          <w:cantSplit/>
        </w:trPr>
        <w:tc>
          <w:tcPr>
            <w:tcW w:w="1418" w:type="dxa"/>
          </w:tcPr>
          <w:p w14:paraId="1B981E6B" w14:textId="77777777" w:rsidR="00C85DEC" w:rsidRPr="006159E6" w:rsidRDefault="00C85DEC" w:rsidP="00C85DEC">
            <w:pPr>
              <w:pStyle w:val="CellBody"/>
              <w:rPr>
                <w:lang w:val="en-US"/>
              </w:rPr>
            </w:pPr>
            <w:r w:rsidRPr="006159E6">
              <w:rPr>
                <w:lang w:val="en-US"/>
              </w:rPr>
              <w:t>Exercise</w:t>
            </w:r>
            <w:r w:rsidRPr="006159E6">
              <w:rPr>
                <w:lang w:val="en-US"/>
              </w:rPr>
              <w:softHyphen/>
              <w:t>Date</w:t>
            </w:r>
            <w:r w:rsidRPr="006159E6">
              <w:rPr>
                <w:lang w:val="en-US"/>
              </w:rPr>
              <w:softHyphen/>
              <w:t>Time</w:t>
            </w:r>
          </w:p>
        </w:tc>
        <w:tc>
          <w:tcPr>
            <w:tcW w:w="850" w:type="dxa"/>
          </w:tcPr>
          <w:p w14:paraId="35D39C6E" w14:textId="48E068D0" w:rsidR="00C85DEC" w:rsidRPr="006159E6" w:rsidRDefault="00C85DEC" w:rsidP="00C85DEC">
            <w:pPr>
              <w:pStyle w:val="CellBody"/>
              <w:rPr>
                <w:lang w:val="en-US"/>
              </w:rPr>
            </w:pPr>
            <w:r w:rsidRPr="006159E6">
              <w:rPr>
                <w:lang w:val="en-US"/>
              </w:rPr>
              <w:t>C</w:t>
            </w:r>
          </w:p>
        </w:tc>
        <w:tc>
          <w:tcPr>
            <w:tcW w:w="1418" w:type="dxa"/>
          </w:tcPr>
          <w:p w14:paraId="1224EC39" w14:textId="77777777" w:rsidR="00C85DEC" w:rsidRPr="006159E6" w:rsidRDefault="00C85DEC" w:rsidP="00C85DEC">
            <w:pPr>
              <w:pStyle w:val="CellBody"/>
              <w:rPr>
                <w:lang w:val="en-US"/>
              </w:rPr>
            </w:pPr>
            <w:r w:rsidRPr="006159E6">
              <w:rPr>
                <w:lang w:val="en-US"/>
              </w:rPr>
              <w:t>ClockDate</w:t>
            </w:r>
            <w:r w:rsidRPr="006159E6">
              <w:rPr>
                <w:lang w:val="en-US"/>
              </w:rPr>
              <w:softHyphen/>
              <w:t>Time</w:t>
            </w:r>
            <w:r w:rsidRPr="006159E6">
              <w:rPr>
                <w:lang w:val="en-US"/>
              </w:rPr>
              <w:softHyphen/>
              <w:t>Type</w:t>
            </w:r>
          </w:p>
        </w:tc>
        <w:tc>
          <w:tcPr>
            <w:tcW w:w="5812" w:type="dxa"/>
          </w:tcPr>
          <w:p w14:paraId="1675A327" w14:textId="77777777" w:rsidR="00AE30E9" w:rsidRDefault="00AE30E9" w:rsidP="00AE30E9">
            <w:pPr>
              <w:pStyle w:val="CellBody"/>
              <w:rPr>
                <w:ins w:id="1248" w:author="Autor"/>
                <w:rStyle w:val="Fett"/>
                <w:lang w:val="en-US"/>
              </w:rPr>
            </w:pPr>
            <w:ins w:id="1249" w:author="Autor">
              <w:r w:rsidRPr="00363122">
                <w:t>This field uses the local time in the location of the reference price. For energy, the time can be zero.</w:t>
              </w:r>
            </w:ins>
          </w:p>
          <w:p w14:paraId="2D870C64" w14:textId="7B9E5A4D" w:rsidR="00C85DEC" w:rsidRPr="006159E6" w:rsidRDefault="00C85DEC" w:rsidP="00C85DEC">
            <w:pPr>
              <w:pStyle w:val="CellBody"/>
              <w:rPr>
                <w:rStyle w:val="Fett"/>
                <w:lang w:val="en-US"/>
              </w:rPr>
            </w:pPr>
            <w:r w:rsidRPr="006159E6">
              <w:rPr>
                <w:rStyle w:val="Fett"/>
                <w:lang w:val="en-US"/>
              </w:rPr>
              <w:t>Occurrence:</w:t>
            </w:r>
          </w:p>
          <w:p w14:paraId="30F32F52" w14:textId="04FB3B6E" w:rsidR="00C85DEC" w:rsidRPr="006159E6" w:rsidRDefault="00C85DEC" w:rsidP="00ED3F3F">
            <w:pPr>
              <w:pStyle w:val="condition1"/>
            </w:pPr>
            <w:r w:rsidRPr="006159E6">
              <w:t>If ‘Commodity’ is an Emissions Commodity, then this field is mandatory.</w:t>
            </w:r>
          </w:p>
          <w:p w14:paraId="7C6B3234" w14:textId="2BDF4F16" w:rsidR="00C267AF" w:rsidRPr="006159E6" w:rsidRDefault="00C85DEC" w:rsidP="002373D2">
            <w:pPr>
              <w:pStyle w:val="condition1"/>
              <w:rPr>
                <w:lang w:eastAsia="de-DE"/>
              </w:rPr>
            </w:pPr>
            <w:r w:rsidRPr="006159E6">
              <w:t>Else, this field must be omitted.</w:t>
            </w:r>
          </w:p>
        </w:tc>
      </w:tr>
      <w:tr w:rsidR="006E38B4" w:rsidRPr="006159E6" w14:paraId="7B0F6C1E" w14:textId="77777777" w:rsidTr="003854A5">
        <w:trPr>
          <w:cantSplit/>
        </w:trPr>
        <w:tc>
          <w:tcPr>
            <w:tcW w:w="9498" w:type="dxa"/>
            <w:gridSpan w:val="4"/>
            <w:shd w:val="clear" w:color="auto" w:fill="BFBFBF" w:themeFill="background1" w:themeFillShade="BF"/>
          </w:tcPr>
          <w:p w14:paraId="1F549BEB" w14:textId="77777777" w:rsidR="006E38B4" w:rsidRPr="006159E6" w:rsidRDefault="006E38B4" w:rsidP="003854A5">
            <w:pPr>
              <w:pStyle w:val="CellBody"/>
              <w:keepNext/>
              <w:rPr>
                <w:lang w:val="en-US"/>
              </w:rPr>
            </w:pPr>
            <w:r w:rsidRPr="006159E6">
              <w:rPr>
                <w:rStyle w:val="XSDSectionTitle"/>
                <w:lang w:val="en-US"/>
              </w:rPr>
              <w:lastRenderedPageBreak/>
              <w:t>OptionDetails/ExerciseSchedule</w:t>
            </w:r>
            <w:r w:rsidRPr="006159E6">
              <w:rPr>
                <w:lang w:val="en-US"/>
              </w:rPr>
              <w:t>: conditional section</w:t>
            </w:r>
          </w:p>
          <w:p w14:paraId="0BEE36A1" w14:textId="77777777" w:rsidR="006E38B4" w:rsidRPr="000C3B8A" w:rsidRDefault="006E38B4" w:rsidP="000C3B8A">
            <w:pPr>
              <w:pStyle w:val="CellBody"/>
              <w:rPr>
                <w:rStyle w:val="Fett"/>
              </w:rPr>
            </w:pPr>
            <w:r w:rsidRPr="000C3B8A">
              <w:rPr>
                <w:rStyle w:val="Fett"/>
              </w:rPr>
              <w:t>Occurrence:</w:t>
            </w:r>
          </w:p>
          <w:p w14:paraId="4CB27110" w14:textId="77777777" w:rsidR="006E38B4" w:rsidRPr="006159E6" w:rsidRDefault="006E38B4" w:rsidP="00ED3F3F">
            <w:pPr>
              <w:pStyle w:val="condition1"/>
              <w:rPr>
                <w:snapToGrid w:val="0"/>
                <w:lang w:eastAsia="fr-FR"/>
              </w:rPr>
            </w:pPr>
            <w:r w:rsidRPr="006159E6">
              <w:rPr>
                <w:snapToGrid w:val="0"/>
                <w:lang w:eastAsia="fr-FR"/>
              </w:rPr>
              <w:t>If ‘Commodity’ is an Emissions Commodity or if ‘OptionStyle’ is set to</w:t>
            </w:r>
            <w:r w:rsidR="00413770" w:rsidRPr="006159E6">
              <w:rPr>
                <w:snapToGrid w:val="0"/>
                <w:lang w:eastAsia="fr-FR"/>
              </w:rPr>
              <w:t xml:space="preserve"> “Cap”, </w:t>
            </w:r>
            <w:r w:rsidRPr="006159E6">
              <w:rPr>
                <w:snapToGrid w:val="0"/>
                <w:lang w:eastAsia="fr-FR"/>
              </w:rPr>
              <w:t>“Floor”</w:t>
            </w:r>
            <w:r w:rsidR="0019166C" w:rsidRPr="006159E6">
              <w:rPr>
                <w:snapToGrid w:val="0"/>
                <w:lang w:eastAsia="fr-FR"/>
              </w:rPr>
              <w:t xml:space="preserve"> or</w:t>
            </w:r>
            <w:r w:rsidRPr="006159E6">
              <w:rPr>
                <w:snapToGrid w:val="0"/>
                <w:lang w:eastAsia="fr-FR"/>
              </w:rPr>
              <w:t xml:space="preserve"> “Collar”, then this section must be omitted.</w:t>
            </w:r>
          </w:p>
          <w:p w14:paraId="74A863F4" w14:textId="77777777" w:rsidR="006E38B4" w:rsidRPr="006159E6" w:rsidRDefault="00AB0EEF" w:rsidP="00ED3F3F">
            <w:pPr>
              <w:pStyle w:val="condition1"/>
            </w:pPr>
            <w:r w:rsidRPr="006159E6">
              <w:rPr>
                <w:snapToGrid w:val="0"/>
                <w:lang w:eastAsia="fr-FR"/>
              </w:rPr>
              <w:t>Else, this section</w:t>
            </w:r>
            <w:r w:rsidR="006E38B4" w:rsidRPr="006159E6">
              <w:rPr>
                <w:snapToGrid w:val="0"/>
                <w:lang w:eastAsia="fr-FR"/>
              </w:rPr>
              <w:t xml:space="preserve"> is mandatory.</w:t>
            </w:r>
            <w:r w:rsidR="006E38B4" w:rsidRPr="006159E6">
              <w:t xml:space="preserve"> </w:t>
            </w:r>
          </w:p>
        </w:tc>
      </w:tr>
      <w:tr w:rsidR="006E38B4" w:rsidRPr="006159E6" w14:paraId="07F50FA4" w14:textId="77777777" w:rsidTr="003854A5">
        <w:trPr>
          <w:cantSplit/>
        </w:trPr>
        <w:tc>
          <w:tcPr>
            <w:tcW w:w="9498" w:type="dxa"/>
            <w:gridSpan w:val="4"/>
            <w:shd w:val="clear" w:color="auto" w:fill="BFBFBF" w:themeFill="background1" w:themeFillShade="BF"/>
          </w:tcPr>
          <w:p w14:paraId="19B3AB12" w14:textId="77777777" w:rsidR="006E38B4" w:rsidRPr="000C3B8A" w:rsidRDefault="006E38B4" w:rsidP="002F2D3F">
            <w:pPr>
              <w:pStyle w:val="CellBody"/>
              <w:keepNext/>
              <w:rPr>
                <w:rStyle w:val="Fett"/>
              </w:rPr>
            </w:pPr>
            <w:r w:rsidRPr="006159E6">
              <w:rPr>
                <w:rStyle w:val="XSDSectionTitle"/>
                <w:lang w:val="en-US"/>
              </w:rPr>
              <w:t>ExerciseSchedule/Exercise</w:t>
            </w:r>
            <w:r w:rsidRPr="006159E6">
              <w:rPr>
                <w:lang w:val="en-US"/>
              </w:rPr>
              <w:t>: mandatory</w:t>
            </w:r>
            <w:r w:rsidR="005A21FF" w:rsidRPr="006159E6">
              <w:rPr>
                <w:lang w:val="en-US"/>
              </w:rPr>
              <w:t>,</w:t>
            </w:r>
            <w:r w:rsidRPr="006159E6">
              <w:rPr>
                <w:lang w:val="en-US"/>
              </w:rPr>
              <w:t xml:space="preserve"> repeatable section (1-n)</w:t>
            </w:r>
          </w:p>
          <w:p w14:paraId="1CB681DF" w14:textId="68BD2C23" w:rsidR="001E5F88" w:rsidRPr="006159E6" w:rsidRDefault="006E38B4" w:rsidP="00E6690F">
            <w:pPr>
              <w:pStyle w:val="CellBody"/>
              <w:rPr>
                <w:snapToGrid w:val="0"/>
                <w:lang w:val="en-US" w:eastAsia="fr-FR"/>
              </w:rPr>
            </w:pPr>
            <w:r w:rsidRPr="006159E6">
              <w:rPr>
                <w:snapToGrid w:val="0"/>
                <w:lang w:val="en-US" w:eastAsia="fr-FR"/>
              </w:rPr>
              <w:t>This section is ordered by ‘Delivery</w:t>
            </w:r>
            <w:r w:rsidRPr="006159E6">
              <w:rPr>
                <w:snapToGrid w:val="0"/>
                <w:lang w:val="en-US" w:eastAsia="fr-FR"/>
              </w:rPr>
              <w:softHyphen/>
              <w:t>Start</w:t>
            </w:r>
            <w:r w:rsidRPr="006159E6">
              <w:rPr>
                <w:snapToGrid w:val="0"/>
                <w:lang w:val="en-US" w:eastAsia="fr-FR"/>
              </w:rPr>
              <w:softHyphen/>
              <w:t>Date</w:t>
            </w:r>
            <w:r w:rsidRPr="006159E6">
              <w:rPr>
                <w:snapToGrid w:val="0"/>
                <w:lang w:val="en-US" w:eastAsia="fr-FR"/>
              </w:rPr>
              <w:softHyphen/>
              <w:t>Time’</w:t>
            </w:r>
            <w:ins w:id="1250" w:author="Autor">
              <w:r w:rsidR="00746525">
                <w:rPr>
                  <w:snapToGrid w:val="0"/>
                  <w:lang w:val="en-US" w:eastAsia="fr-FR"/>
                </w:rPr>
                <w:t xml:space="preserve"> or ‘DeliveryStartTimestamp’, respectively</w:t>
              </w:r>
            </w:ins>
            <w:r w:rsidR="00947084" w:rsidRPr="006159E6">
              <w:rPr>
                <w:snapToGrid w:val="0"/>
                <w:lang w:val="en-US" w:eastAsia="fr-FR"/>
              </w:rPr>
              <w:t>.</w:t>
            </w:r>
          </w:p>
          <w:p w14:paraId="20A1018F" w14:textId="77777777" w:rsidR="006E38B4" w:rsidRPr="006159E6" w:rsidRDefault="00947084" w:rsidP="00E6690F">
            <w:pPr>
              <w:pStyle w:val="CellBody"/>
              <w:rPr>
                <w:snapToGrid w:val="0"/>
                <w:lang w:val="en-US" w:eastAsia="fr-FR"/>
              </w:rPr>
            </w:pPr>
            <w:r w:rsidRPr="006159E6">
              <w:rPr>
                <w:rStyle w:val="Fett"/>
                <w:lang w:val="en-US"/>
              </w:rPr>
              <w:t>R</w:t>
            </w:r>
            <w:r w:rsidR="006E38B4" w:rsidRPr="006159E6">
              <w:rPr>
                <w:rStyle w:val="Fett"/>
                <w:lang w:val="en-US"/>
              </w:rPr>
              <w:t>epe</w:t>
            </w:r>
            <w:r w:rsidRPr="006159E6">
              <w:rPr>
                <w:rStyle w:val="Fett"/>
                <w:lang w:val="en-US"/>
              </w:rPr>
              <w:t>titions</w:t>
            </w:r>
            <w:r w:rsidR="006E38B4" w:rsidRPr="006159E6">
              <w:rPr>
                <w:snapToGrid w:val="0"/>
                <w:lang w:val="en-US" w:eastAsia="fr-FR"/>
              </w:rPr>
              <w:t>:</w:t>
            </w:r>
          </w:p>
          <w:p w14:paraId="5BC5919B" w14:textId="77777777" w:rsidR="006E38B4" w:rsidRPr="006159E6" w:rsidRDefault="006E38B4" w:rsidP="00E6690F">
            <w:pPr>
              <w:pStyle w:val="CellBody"/>
              <w:rPr>
                <w:snapToGrid w:val="0"/>
                <w:lang w:val="en-US" w:eastAsia="fr-FR"/>
              </w:rPr>
            </w:pPr>
            <w:r w:rsidRPr="006159E6">
              <w:rPr>
                <w:snapToGrid w:val="0"/>
                <w:lang w:val="en-US" w:eastAsia="fr-FR"/>
              </w:rPr>
              <w:t>For option styles and their exercise/expiry date times:</w:t>
            </w:r>
          </w:p>
          <w:p w14:paraId="456FCC29" w14:textId="77777777" w:rsidR="00947084" w:rsidRPr="006159E6" w:rsidRDefault="006E38B4" w:rsidP="00ED3F3F">
            <w:pPr>
              <w:pStyle w:val="condition1"/>
              <w:rPr>
                <w:b/>
              </w:rPr>
            </w:pPr>
            <w:r w:rsidRPr="006159E6">
              <w:rPr>
                <w:snapToGrid w:val="0"/>
                <w:lang w:eastAsia="fr-FR"/>
              </w:rPr>
              <w:t>If ‘OptionStyle’ is set to “American”, include exactly one ‘Exercise’ section.</w:t>
            </w:r>
          </w:p>
          <w:p w14:paraId="6CF82D77" w14:textId="77777777" w:rsidR="006E38B4" w:rsidRPr="006159E6" w:rsidRDefault="006E38B4" w:rsidP="00ED3F3F">
            <w:pPr>
              <w:pStyle w:val="condition1"/>
              <w:rPr>
                <w:b/>
              </w:rPr>
            </w:pPr>
            <w:r w:rsidRPr="006159E6">
              <w:rPr>
                <w:snapToGrid w:val="0"/>
                <w:lang w:eastAsia="fr-FR"/>
              </w:rPr>
              <w:t>Else, include at least one ‘Exercise’ section.</w:t>
            </w:r>
          </w:p>
        </w:tc>
      </w:tr>
      <w:tr w:rsidR="00216FB8" w:rsidRPr="006159E6" w14:paraId="3478C7D9" w14:textId="77777777" w:rsidTr="00735D91">
        <w:tblPrEx>
          <w:tblLook w:val="0020" w:firstRow="1" w:lastRow="0" w:firstColumn="0" w:lastColumn="0" w:noHBand="0" w:noVBand="0"/>
        </w:tblPrEx>
        <w:trPr>
          <w:cantSplit/>
          <w:ins w:id="1251" w:author="Autor"/>
        </w:trPr>
        <w:tc>
          <w:tcPr>
            <w:tcW w:w="9498" w:type="dxa"/>
            <w:gridSpan w:val="4"/>
            <w:shd w:val="clear" w:color="auto" w:fill="BFBFBF" w:themeFill="background1" w:themeFillShade="BF"/>
          </w:tcPr>
          <w:p w14:paraId="3832A0A2" w14:textId="3A322C97" w:rsidR="00216FB8" w:rsidRDefault="00216FB8" w:rsidP="00735D91">
            <w:pPr>
              <w:pStyle w:val="CellBody"/>
              <w:keepNext/>
              <w:rPr>
                <w:ins w:id="1252" w:author="Autor"/>
                <w:lang w:val="en-US"/>
              </w:rPr>
            </w:pPr>
            <w:ins w:id="1253" w:author="Autor">
              <w:r w:rsidRPr="006159E6">
                <w:rPr>
                  <w:rStyle w:val="XSDSectionTitle"/>
                  <w:lang w:val="en-US"/>
                </w:rPr>
                <w:t>XSD choice</w:t>
              </w:r>
              <w:r w:rsidRPr="006159E6">
                <w:rPr>
                  <w:lang w:val="en-US"/>
                </w:rPr>
                <w:t xml:space="preserve">: </w:t>
              </w:r>
              <w:r>
                <w:rPr>
                  <w:lang w:val="en-US"/>
                </w:rPr>
                <w:t>conditional</w:t>
              </w:r>
              <w:r w:rsidRPr="006159E6">
                <w:rPr>
                  <w:lang w:val="en-US"/>
                </w:rPr>
                <w:t xml:space="preserve"> section</w:t>
              </w:r>
            </w:ins>
          </w:p>
          <w:p w14:paraId="094940C5" w14:textId="77777777" w:rsidR="00216FB8" w:rsidRPr="00B44C46" w:rsidRDefault="00216FB8" w:rsidP="00735D91">
            <w:pPr>
              <w:pStyle w:val="CellBody"/>
              <w:keepNext/>
              <w:rPr>
                <w:ins w:id="1254" w:author="Autor"/>
                <w:b/>
                <w:lang w:val="en-US"/>
              </w:rPr>
            </w:pPr>
            <w:ins w:id="1255" w:author="Autor">
              <w:r w:rsidRPr="00B44C46">
                <w:rPr>
                  <w:b/>
                  <w:lang w:val="en-US"/>
                </w:rPr>
                <w:t>Occurrence:</w:t>
              </w:r>
            </w:ins>
          </w:p>
          <w:p w14:paraId="5A4677D8" w14:textId="77777777" w:rsidR="00216FB8" w:rsidRPr="006159E6" w:rsidRDefault="00216FB8" w:rsidP="00735D91">
            <w:pPr>
              <w:pStyle w:val="condition1"/>
              <w:rPr>
                <w:ins w:id="1256" w:author="Autor"/>
              </w:rPr>
            </w:pPr>
            <w:ins w:id="1257" w:author="Autor">
              <w:r w:rsidRPr="006159E6">
                <w:t xml:space="preserve">If ‘TransactionType’ is set to “OPT” or “OPT_PHYS_INX”, then this </w:t>
              </w:r>
              <w:r>
                <w:t>section</w:t>
              </w:r>
              <w:r w:rsidRPr="006159E6">
                <w:t xml:space="preserve"> is mandatory.</w:t>
              </w:r>
            </w:ins>
          </w:p>
          <w:p w14:paraId="5C706EBC" w14:textId="77777777" w:rsidR="00216FB8" w:rsidRDefault="00216FB8" w:rsidP="00735D91">
            <w:pPr>
              <w:pStyle w:val="condition1"/>
              <w:rPr>
                <w:ins w:id="1258" w:author="Autor"/>
              </w:rPr>
            </w:pPr>
            <w:ins w:id="1259" w:author="Autor">
              <w:r w:rsidRPr="006159E6">
                <w:t xml:space="preserve">Else, this </w:t>
              </w:r>
              <w:r>
                <w:t xml:space="preserve">section </w:t>
              </w:r>
              <w:r w:rsidRPr="006159E6">
                <w:t>must be omitted.</w:t>
              </w:r>
            </w:ins>
          </w:p>
          <w:p w14:paraId="60551742" w14:textId="77777777" w:rsidR="00216FB8" w:rsidRDefault="00216FB8" w:rsidP="00735D91">
            <w:pPr>
              <w:pStyle w:val="CellBody"/>
              <w:rPr>
                <w:ins w:id="1260" w:author="Autor"/>
                <w:lang w:val="en-US"/>
              </w:rPr>
            </w:pPr>
            <w:ins w:id="1261" w:author="Autor">
              <w:r w:rsidRPr="000C3B8A">
                <w:rPr>
                  <w:rStyle w:val="Fett"/>
                </w:rPr>
                <w:t>Choices</w:t>
              </w:r>
              <w:r>
                <w:rPr>
                  <w:lang w:val="en-US"/>
                </w:rPr>
                <w:t>:</w:t>
              </w:r>
            </w:ins>
          </w:p>
          <w:p w14:paraId="3B6A2D92" w14:textId="77777777" w:rsidR="00216FB8" w:rsidRDefault="00216FB8" w:rsidP="00735D91">
            <w:pPr>
              <w:pStyle w:val="condition1"/>
              <w:rPr>
                <w:ins w:id="1262" w:author="Autor"/>
              </w:rPr>
            </w:pPr>
            <w:ins w:id="1263" w:author="Autor">
              <w:r>
                <w:t>If the delivery period is to be expressed in local time of the delivery point area without a time zone indicator, then ‘DeliveryStartDateAndTime’ and ‘</w:t>
              </w:r>
              <w:r w:rsidRPr="006159E6">
                <w:t>Delivery</w:t>
              </w:r>
              <w:r w:rsidRPr="006159E6">
                <w:softHyphen/>
              </w:r>
              <w:r>
                <w:t>End</w:t>
              </w:r>
              <w:r w:rsidRPr="006159E6">
                <w:softHyphen/>
                <w:t>Date</w:t>
              </w:r>
              <w:r w:rsidRPr="006159E6">
                <w:softHyphen/>
                <w:t>AndTime</w:t>
              </w:r>
              <w:r>
                <w:t>’ must be used.</w:t>
              </w:r>
            </w:ins>
          </w:p>
          <w:p w14:paraId="736317C6" w14:textId="77777777" w:rsidR="00216FB8" w:rsidRDefault="00216FB8" w:rsidP="00735D91">
            <w:pPr>
              <w:pStyle w:val="condition1"/>
              <w:rPr>
                <w:ins w:id="1264" w:author="Autor"/>
              </w:rPr>
            </w:pPr>
            <w:ins w:id="1265" w:author="Autor">
              <w:r>
                <w:t>If the delivery period is to be expressed in UTC plus time zone offset, then ‘DeliveryStartTimestamp’ and ‘</w:t>
              </w:r>
              <w:r w:rsidRPr="001A4439">
                <w:t>Delivery</w:t>
              </w:r>
              <w:r>
                <w:softHyphen/>
                <w:t>End</w:t>
              </w:r>
              <w:r>
                <w:softHyphen/>
              </w:r>
              <w:r w:rsidRPr="001A4439">
                <w:t>Timestamp</w:t>
              </w:r>
              <w:r>
                <w:t xml:space="preserve">’ must be used. See also </w:t>
              </w:r>
              <w:r>
                <w:fldChar w:fldCharType="begin"/>
              </w:r>
              <w:r>
                <w:instrText xml:space="preserve"> REF BR008 \h </w:instrText>
              </w:r>
            </w:ins>
            <w:ins w:id="1266" w:author="Autor">
              <w:r>
                <w:fldChar w:fldCharType="separate"/>
              </w:r>
              <w:r>
                <w:t>BR008</w:t>
              </w:r>
              <w:r>
                <w:fldChar w:fldCharType="end"/>
              </w:r>
              <w:r>
                <w:t>.</w:t>
              </w:r>
            </w:ins>
          </w:p>
          <w:p w14:paraId="3B93E9B0" w14:textId="77777777" w:rsidR="00216FB8" w:rsidRPr="001A4439" w:rsidRDefault="00216FB8" w:rsidP="00735D91">
            <w:pPr>
              <w:pStyle w:val="CellBody"/>
              <w:rPr>
                <w:ins w:id="1267" w:author="Autor"/>
                <w:lang w:val="en-US"/>
              </w:rPr>
            </w:pPr>
            <w:ins w:id="1268" w:author="Autor">
              <w:r w:rsidRPr="009112F4">
                <w:rPr>
                  <w:rStyle w:val="Fett"/>
                </w:rPr>
                <w:t>Important:</w:t>
              </w:r>
              <w:r>
                <w:rPr>
                  <w:lang w:val="en-US"/>
                </w:rPr>
                <w:t xml:space="preserve"> All exercises must be expressed using the same time stamp type, that is, all exercises must use </w:t>
              </w:r>
              <w:r>
                <w:t>‘DeliveryStartDateAndTime’ and ‘</w:t>
              </w:r>
              <w:r w:rsidRPr="006159E6">
                <w:t>Delivery</w:t>
              </w:r>
              <w:r w:rsidRPr="006159E6">
                <w:softHyphen/>
              </w:r>
              <w:r>
                <w:t>End</w:t>
              </w:r>
              <w:r w:rsidRPr="006159E6">
                <w:softHyphen/>
                <w:t>Date</w:t>
              </w:r>
              <w:r w:rsidRPr="006159E6">
                <w:softHyphen/>
                <w:t>AndTime</w:t>
              </w:r>
              <w:r>
                <w:t xml:space="preserve">’ or </w:t>
              </w:r>
              <w:r>
                <w:rPr>
                  <w:lang w:val="en-US"/>
                </w:rPr>
                <w:t xml:space="preserve">all exercises must use </w:t>
              </w:r>
              <w:r>
                <w:t>‘DeliveryStartTimestamp’ and ‘</w:t>
              </w:r>
              <w:r w:rsidRPr="001A4439">
                <w:t>Delivery</w:t>
              </w:r>
              <w:r>
                <w:softHyphen/>
                <w:t>End</w:t>
              </w:r>
              <w:r>
                <w:softHyphen/>
              </w:r>
              <w:r w:rsidRPr="001A4439">
                <w:t>Timestamp</w:t>
              </w:r>
              <w:r>
                <w:t>’</w:t>
              </w:r>
              <w:r>
                <w:rPr>
                  <w:lang w:val="en-US"/>
                </w:rPr>
                <w:t xml:space="preserve">.  </w:t>
              </w:r>
            </w:ins>
          </w:p>
        </w:tc>
      </w:tr>
      <w:tr w:rsidR="008E0753" w:rsidRPr="006159E6" w14:paraId="46179FFC" w14:textId="77777777" w:rsidTr="00C85DEC">
        <w:trPr>
          <w:cantSplit/>
        </w:trPr>
        <w:tc>
          <w:tcPr>
            <w:tcW w:w="1418" w:type="dxa"/>
          </w:tcPr>
          <w:p w14:paraId="6ACC1D5B" w14:textId="77777777" w:rsidR="008E0753" w:rsidRPr="006159E6" w:rsidRDefault="008E0753" w:rsidP="00C85DEC">
            <w:pPr>
              <w:pStyle w:val="CellBody"/>
              <w:rPr>
                <w:lang w:val="en-US"/>
              </w:rPr>
            </w:pPr>
            <w:r w:rsidRPr="006159E6">
              <w:rPr>
                <w:lang w:val="en-US"/>
              </w:rPr>
              <w:t>Delivery</w:t>
            </w:r>
            <w:r w:rsidRPr="006159E6">
              <w:rPr>
                <w:lang w:val="en-US"/>
              </w:rPr>
              <w:softHyphen/>
              <w:t>Start</w:t>
            </w:r>
            <w:r w:rsidRPr="006159E6">
              <w:rPr>
                <w:lang w:val="en-US"/>
              </w:rPr>
              <w:softHyphen/>
              <w:t>Date</w:t>
            </w:r>
            <w:r w:rsidRPr="006159E6">
              <w:rPr>
                <w:lang w:val="en-US"/>
              </w:rPr>
              <w:softHyphen/>
              <w:t>Time</w:t>
            </w:r>
          </w:p>
        </w:tc>
        <w:tc>
          <w:tcPr>
            <w:tcW w:w="850" w:type="dxa"/>
          </w:tcPr>
          <w:p w14:paraId="338F19E8" w14:textId="7A0BA11C" w:rsidR="008E0753" w:rsidRPr="006159E6" w:rsidRDefault="00385510" w:rsidP="00C85DEC">
            <w:pPr>
              <w:pStyle w:val="CellBody"/>
              <w:rPr>
                <w:lang w:val="en-US"/>
              </w:rPr>
            </w:pPr>
            <w:ins w:id="1269" w:author="Autor">
              <w:r>
                <w:rPr>
                  <w:lang w:val="en-US"/>
                </w:rPr>
                <w:t>M+CH</w:t>
              </w:r>
            </w:ins>
            <w:del w:id="1270" w:author="Autor">
              <w:r w:rsidR="008E0753" w:rsidRPr="006159E6" w:rsidDel="00385510">
                <w:rPr>
                  <w:lang w:val="en-US"/>
                </w:rPr>
                <w:delText>C</w:delText>
              </w:r>
            </w:del>
          </w:p>
        </w:tc>
        <w:tc>
          <w:tcPr>
            <w:tcW w:w="1418" w:type="dxa"/>
          </w:tcPr>
          <w:p w14:paraId="13E197B3" w14:textId="77777777" w:rsidR="008E0753" w:rsidRPr="006159E6" w:rsidRDefault="008E0753" w:rsidP="00C85DEC">
            <w:pPr>
              <w:pStyle w:val="CellBody"/>
              <w:rPr>
                <w:lang w:val="en-US"/>
              </w:rPr>
            </w:pPr>
            <w:r w:rsidRPr="006159E6">
              <w:rPr>
                <w:lang w:val="en-US"/>
              </w:rPr>
              <w:t>Clock</w:t>
            </w:r>
            <w:r w:rsidRPr="006159E6">
              <w:rPr>
                <w:lang w:val="en-US"/>
              </w:rPr>
              <w:softHyphen/>
              <w:t>Date</w:t>
            </w:r>
            <w:r w:rsidRPr="006159E6">
              <w:rPr>
                <w:lang w:val="en-US"/>
              </w:rPr>
              <w:softHyphen/>
              <w:t>Time</w:t>
            </w:r>
            <w:r w:rsidRPr="006159E6">
              <w:rPr>
                <w:lang w:val="en-US"/>
              </w:rPr>
              <w:softHyphen/>
              <w:t>Type</w:t>
            </w:r>
          </w:p>
        </w:tc>
        <w:tc>
          <w:tcPr>
            <w:tcW w:w="5812" w:type="dxa"/>
          </w:tcPr>
          <w:p w14:paraId="50856D44" w14:textId="1BDF8F19" w:rsidR="008E0753" w:rsidRPr="006159E6" w:rsidRDefault="008E0753" w:rsidP="00C85DEC">
            <w:pPr>
              <w:pStyle w:val="CellBody"/>
              <w:rPr>
                <w:lang w:val="en-US"/>
              </w:rPr>
            </w:pPr>
            <w:r>
              <w:rPr>
                <w:lang w:val="en-US"/>
              </w:rPr>
              <w:t>A d</w:t>
            </w:r>
            <w:r w:rsidRPr="006159E6">
              <w:rPr>
                <w:lang w:val="en-US"/>
              </w:rPr>
              <w:t xml:space="preserve">ate and time expressed in local time of the delivery point. </w:t>
            </w:r>
          </w:p>
          <w:p w14:paraId="29BDAF3C" w14:textId="1115A964" w:rsidR="008E0753" w:rsidRPr="006159E6" w:rsidDel="003E0E31" w:rsidRDefault="008E0753" w:rsidP="00C85DEC">
            <w:pPr>
              <w:pStyle w:val="CellBody"/>
              <w:rPr>
                <w:del w:id="1271" w:author="Autor"/>
                <w:rStyle w:val="Fett"/>
                <w:lang w:val="en-US"/>
              </w:rPr>
            </w:pPr>
            <w:del w:id="1272" w:author="Autor">
              <w:r w:rsidRPr="006159E6" w:rsidDel="003E0E31">
                <w:rPr>
                  <w:rStyle w:val="Fett"/>
                  <w:lang w:val="en-US"/>
                </w:rPr>
                <w:delText>Occurrence:</w:delText>
              </w:r>
            </w:del>
          </w:p>
          <w:p w14:paraId="6CF848FE" w14:textId="110BDCB7" w:rsidR="008E0753" w:rsidRPr="006159E6" w:rsidDel="003E0E31" w:rsidRDefault="008E0753" w:rsidP="00ED3F3F">
            <w:pPr>
              <w:pStyle w:val="condition1"/>
              <w:rPr>
                <w:del w:id="1273" w:author="Autor"/>
              </w:rPr>
            </w:pPr>
            <w:del w:id="1274" w:author="Autor">
              <w:r w:rsidRPr="006159E6" w:rsidDel="003E0E31">
                <w:delText>If ‘TransactionType’ is set to “OPT” or “OPT_PHYS_INX”, then this field is mandatory.</w:delText>
              </w:r>
            </w:del>
          </w:p>
          <w:p w14:paraId="0C151AF5" w14:textId="366238EF" w:rsidR="008E0753" w:rsidRPr="006159E6" w:rsidDel="003E0E31" w:rsidRDefault="008E0753" w:rsidP="00ED3F3F">
            <w:pPr>
              <w:pStyle w:val="condition1"/>
              <w:rPr>
                <w:del w:id="1275" w:author="Autor"/>
              </w:rPr>
            </w:pPr>
            <w:del w:id="1276" w:author="Autor">
              <w:r w:rsidRPr="006159E6" w:rsidDel="003E0E31">
                <w:delText>Else, this field must be omitted.</w:delText>
              </w:r>
            </w:del>
          </w:p>
          <w:p w14:paraId="20B7E506" w14:textId="77777777" w:rsidR="008E0753" w:rsidRPr="006159E6" w:rsidRDefault="008E0753" w:rsidP="00C85DEC">
            <w:pPr>
              <w:pStyle w:val="CellBody"/>
              <w:rPr>
                <w:rStyle w:val="Fett"/>
                <w:lang w:val="en-US"/>
              </w:rPr>
            </w:pPr>
            <w:r w:rsidRPr="006159E6">
              <w:rPr>
                <w:rStyle w:val="Fett"/>
                <w:lang w:val="en-US"/>
              </w:rPr>
              <w:t>Values:</w:t>
            </w:r>
          </w:p>
          <w:p w14:paraId="49D9DD9D" w14:textId="77777777" w:rsidR="008E0753" w:rsidRPr="006159E6" w:rsidRDefault="008E0753" w:rsidP="00C85DEC">
            <w:pPr>
              <w:pStyle w:val="CellBody"/>
              <w:rPr>
                <w:lang w:val="en-US"/>
              </w:rPr>
            </w:pPr>
            <w:r w:rsidRPr="006159E6">
              <w:rPr>
                <w:lang w:val="en-US"/>
              </w:rPr>
              <w:t>Each ‘Delivery</w:t>
            </w:r>
            <w:r w:rsidRPr="006159E6">
              <w:rPr>
                <w:lang w:val="en-US"/>
              </w:rPr>
              <w:softHyphen/>
              <w:t>Start</w:t>
            </w:r>
            <w:r w:rsidRPr="006159E6">
              <w:rPr>
                <w:lang w:val="en-US"/>
              </w:rPr>
              <w:softHyphen/>
              <w:t>Date</w:t>
            </w:r>
            <w:r w:rsidRPr="006159E6">
              <w:rPr>
                <w:lang w:val="en-US"/>
              </w:rPr>
              <w:softHyphen/>
              <w:t>Time’ must be after the date and time specified in the previous ‘DeliveryStartDateTime’ field.</w:t>
            </w:r>
          </w:p>
        </w:tc>
      </w:tr>
      <w:tr w:rsidR="008E0753" w:rsidRPr="006159E6" w14:paraId="528ED614" w14:textId="77777777" w:rsidTr="00C85DEC">
        <w:trPr>
          <w:cantSplit/>
        </w:trPr>
        <w:tc>
          <w:tcPr>
            <w:tcW w:w="1418" w:type="dxa"/>
          </w:tcPr>
          <w:p w14:paraId="1361591F" w14:textId="77777777" w:rsidR="008E0753" w:rsidRPr="006159E6" w:rsidRDefault="008E0753" w:rsidP="00C85DEC">
            <w:pPr>
              <w:pStyle w:val="CellBody"/>
              <w:rPr>
                <w:lang w:val="en-US"/>
              </w:rPr>
            </w:pPr>
            <w:r w:rsidRPr="006159E6">
              <w:rPr>
                <w:lang w:val="en-US"/>
              </w:rPr>
              <w:t>Delivery</w:t>
            </w:r>
            <w:r w:rsidRPr="006159E6">
              <w:rPr>
                <w:lang w:val="en-US"/>
              </w:rPr>
              <w:softHyphen/>
              <w:t>End</w:t>
            </w:r>
            <w:r w:rsidRPr="006159E6">
              <w:rPr>
                <w:lang w:val="en-US"/>
              </w:rPr>
              <w:softHyphen/>
              <w:t>Date</w:t>
            </w:r>
            <w:r w:rsidRPr="006159E6">
              <w:rPr>
                <w:lang w:val="en-US"/>
              </w:rPr>
              <w:softHyphen/>
              <w:t>Time</w:t>
            </w:r>
          </w:p>
        </w:tc>
        <w:tc>
          <w:tcPr>
            <w:tcW w:w="850" w:type="dxa"/>
          </w:tcPr>
          <w:p w14:paraId="18A4B42F" w14:textId="04F01C96" w:rsidR="008E0753" w:rsidRPr="006159E6" w:rsidRDefault="00385510" w:rsidP="00C85DEC">
            <w:pPr>
              <w:pStyle w:val="CellBody"/>
              <w:rPr>
                <w:lang w:val="en-US"/>
              </w:rPr>
            </w:pPr>
            <w:ins w:id="1277" w:author="Autor">
              <w:r>
                <w:rPr>
                  <w:lang w:val="en-US"/>
                </w:rPr>
                <w:t>M+CH</w:t>
              </w:r>
            </w:ins>
            <w:del w:id="1278" w:author="Autor">
              <w:r w:rsidR="008E0753" w:rsidRPr="006159E6" w:rsidDel="00385510">
                <w:rPr>
                  <w:lang w:val="en-US"/>
                </w:rPr>
                <w:delText>C</w:delText>
              </w:r>
            </w:del>
          </w:p>
        </w:tc>
        <w:tc>
          <w:tcPr>
            <w:tcW w:w="1418" w:type="dxa"/>
          </w:tcPr>
          <w:p w14:paraId="01A13237" w14:textId="77777777" w:rsidR="008E0753" w:rsidRPr="006159E6" w:rsidRDefault="008E0753" w:rsidP="00C85DEC">
            <w:pPr>
              <w:pStyle w:val="CellBody"/>
              <w:rPr>
                <w:lang w:val="en-US"/>
              </w:rPr>
            </w:pPr>
            <w:r w:rsidRPr="006159E6">
              <w:rPr>
                <w:lang w:val="en-US"/>
              </w:rPr>
              <w:t>Clock</w:t>
            </w:r>
            <w:r w:rsidRPr="006159E6">
              <w:rPr>
                <w:lang w:val="en-US"/>
              </w:rPr>
              <w:softHyphen/>
              <w:t>Date</w:t>
            </w:r>
            <w:r w:rsidRPr="006159E6">
              <w:rPr>
                <w:lang w:val="en-US"/>
              </w:rPr>
              <w:softHyphen/>
              <w:t>Time</w:t>
            </w:r>
            <w:r w:rsidRPr="006159E6">
              <w:rPr>
                <w:lang w:val="en-US"/>
              </w:rPr>
              <w:softHyphen/>
              <w:t>Type</w:t>
            </w:r>
          </w:p>
        </w:tc>
        <w:tc>
          <w:tcPr>
            <w:tcW w:w="5812" w:type="dxa"/>
          </w:tcPr>
          <w:p w14:paraId="201011DE" w14:textId="6A816F4C" w:rsidR="008E0753" w:rsidRPr="006159E6" w:rsidRDefault="008E0753" w:rsidP="00C85DEC">
            <w:pPr>
              <w:pStyle w:val="CellBody"/>
              <w:rPr>
                <w:lang w:val="en-US"/>
              </w:rPr>
            </w:pPr>
            <w:r>
              <w:rPr>
                <w:lang w:val="en-US"/>
              </w:rPr>
              <w:t>A d</w:t>
            </w:r>
            <w:r w:rsidRPr="006159E6">
              <w:rPr>
                <w:lang w:val="en-US"/>
              </w:rPr>
              <w:t xml:space="preserve">ate and time expressed in local time of the delivery point. </w:t>
            </w:r>
          </w:p>
          <w:p w14:paraId="238A39BC" w14:textId="320A9680" w:rsidR="008E0753" w:rsidRPr="006159E6" w:rsidDel="003E0E31" w:rsidRDefault="008E0753" w:rsidP="00C85DEC">
            <w:pPr>
              <w:pStyle w:val="CellBody"/>
              <w:rPr>
                <w:del w:id="1279" w:author="Autor"/>
                <w:rStyle w:val="Fett"/>
                <w:lang w:val="en-US"/>
              </w:rPr>
            </w:pPr>
            <w:del w:id="1280" w:author="Autor">
              <w:r w:rsidRPr="006159E6" w:rsidDel="003E0E31">
                <w:rPr>
                  <w:rStyle w:val="Fett"/>
                  <w:lang w:val="en-US"/>
                </w:rPr>
                <w:delText>Occurrence:</w:delText>
              </w:r>
            </w:del>
          </w:p>
          <w:p w14:paraId="08D5963D" w14:textId="2118D4C8" w:rsidR="008E0753" w:rsidRPr="006159E6" w:rsidDel="003E0E31" w:rsidRDefault="008E0753" w:rsidP="00ED3F3F">
            <w:pPr>
              <w:pStyle w:val="condition1"/>
              <w:rPr>
                <w:del w:id="1281" w:author="Autor"/>
              </w:rPr>
            </w:pPr>
            <w:del w:id="1282" w:author="Autor">
              <w:r w:rsidRPr="006159E6" w:rsidDel="003E0E31">
                <w:delText>If ‘TransactionType’ is set to “OPT” or ‘OPT_PHYS_INX’, then this field is mandatory.</w:delText>
              </w:r>
            </w:del>
          </w:p>
          <w:p w14:paraId="04F14F15" w14:textId="4F335675" w:rsidR="008E0753" w:rsidRPr="006159E6" w:rsidDel="003E0E31" w:rsidRDefault="008E0753" w:rsidP="00ED3F3F">
            <w:pPr>
              <w:pStyle w:val="condition1"/>
              <w:rPr>
                <w:del w:id="1283" w:author="Autor"/>
              </w:rPr>
            </w:pPr>
            <w:del w:id="1284" w:author="Autor">
              <w:r w:rsidRPr="006159E6" w:rsidDel="003E0E31">
                <w:delText>Else, this field must be omitted.</w:delText>
              </w:r>
            </w:del>
          </w:p>
          <w:p w14:paraId="38739B34" w14:textId="77777777" w:rsidR="008E0753" w:rsidRPr="006159E6" w:rsidRDefault="008E0753" w:rsidP="00C85DEC">
            <w:pPr>
              <w:pStyle w:val="CellBody"/>
              <w:rPr>
                <w:rStyle w:val="Fett"/>
                <w:lang w:val="en-US"/>
              </w:rPr>
            </w:pPr>
            <w:r w:rsidRPr="006159E6">
              <w:rPr>
                <w:rStyle w:val="Fett"/>
                <w:lang w:val="en-US"/>
              </w:rPr>
              <w:t>Values:</w:t>
            </w:r>
          </w:p>
          <w:p w14:paraId="4615EF6C" w14:textId="77777777" w:rsidR="008E0753" w:rsidRPr="006159E6" w:rsidRDefault="008E0753" w:rsidP="00C85DEC">
            <w:pPr>
              <w:pStyle w:val="CellBody"/>
              <w:rPr>
                <w:lang w:val="en-US"/>
              </w:rPr>
            </w:pPr>
            <w:r w:rsidRPr="006159E6">
              <w:rPr>
                <w:lang w:val="en-US"/>
              </w:rPr>
              <w:t>Each ‘DeliveryEndDateTime’ must be after the date and time specified in the previous ‘DeliveryEndDateTime’ field.</w:t>
            </w:r>
          </w:p>
        </w:tc>
      </w:tr>
      <w:tr w:rsidR="00086FA3" w:rsidRPr="006159E6" w14:paraId="7AC6FBEC" w14:textId="77777777" w:rsidTr="00735D91">
        <w:trPr>
          <w:cantSplit/>
          <w:ins w:id="1285" w:author="Autor"/>
        </w:trPr>
        <w:tc>
          <w:tcPr>
            <w:tcW w:w="1418" w:type="dxa"/>
            <w:shd w:val="clear" w:color="auto" w:fill="FFFFFF" w:themeFill="background1"/>
          </w:tcPr>
          <w:p w14:paraId="23A903B3" w14:textId="77777777" w:rsidR="00086FA3" w:rsidRPr="006159E6" w:rsidRDefault="00086FA3" w:rsidP="00735D91">
            <w:pPr>
              <w:pStyle w:val="CellBody"/>
              <w:rPr>
                <w:ins w:id="1286" w:author="Autor"/>
                <w:lang w:val="en-US"/>
              </w:rPr>
            </w:pPr>
            <w:ins w:id="1287" w:author="Autor">
              <w:r w:rsidRPr="006159E6">
                <w:rPr>
                  <w:lang w:val="en-US"/>
                </w:rPr>
                <w:t>Delivery</w:t>
              </w:r>
              <w:r w:rsidRPr="006159E6">
                <w:rPr>
                  <w:lang w:val="en-US"/>
                </w:rPr>
                <w:softHyphen/>
                <w:t>Start</w:t>
              </w:r>
              <w:r w:rsidRPr="006159E6">
                <w:rPr>
                  <w:lang w:val="en-US"/>
                </w:rPr>
                <w:softHyphen/>
                <w:t>Time</w:t>
              </w:r>
              <w:r>
                <w:rPr>
                  <w:lang w:val="en-US"/>
                </w:rPr>
                <w:t>stamp</w:t>
              </w:r>
            </w:ins>
          </w:p>
        </w:tc>
        <w:tc>
          <w:tcPr>
            <w:tcW w:w="850" w:type="dxa"/>
            <w:shd w:val="clear" w:color="auto" w:fill="FFFFFF" w:themeFill="background1"/>
          </w:tcPr>
          <w:p w14:paraId="25FFB33C" w14:textId="77777777" w:rsidR="00086FA3" w:rsidRPr="006159E6" w:rsidRDefault="00086FA3" w:rsidP="00735D91">
            <w:pPr>
              <w:pStyle w:val="CellBody"/>
              <w:rPr>
                <w:ins w:id="1288" w:author="Autor"/>
                <w:lang w:val="en-US"/>
              </w:rPr>
            </w:pPr>
            <w:ins w:id="1289" w:author="Autor">
              <w:r>
                <w:rPr>
                  <w:lang w:val="en-US"/>
                </w:rPr>
                <w:t>M+CH</w:t>
              </w:r>
              <w:del w:id="1290" w:author="Autor">
                <w:r w:rsidRPr="006159E6" w:rsidDel="00385510">
                  <w:rPr>
                    <w:lang w:val="en-US"/>
                  </w:rPr>
                  <w:delText>C</w:delText>
                </w:r>
              </w:del>
            </w:ins>
          </w:p>
        </w:tc>
        <w:tc>
          <w:tcPr>
            <w:tcW w:w="1418" w:type="dxa"/>
            <w:shd w:val="clear" w:color="auto" w:fill="FFFFFF" w:themeFill="background1"/>
          </w:tcPr>
          <w:p w14:paraId="5D8BCA07" w14:textId="77777777" w:rsidR="00086FA3" w:rsidRPr="006159E6" w:rsidRDefault="00086FA3" w:rsidP="00735D91">
            <w:pPr>
              <w:pStyle w:val="CellBody"/>
              <w:rPr>
                <w:ins w:id="1291" w:author="Autor"/>
                <w:lang w:val="en-US"/>
              </w:rPr>
            </w:pPr>
            <w:ins w:id="1292" w:author="Autor">
              <w:r w:rsidRPr="004F022B">
                <w:rPr>
                  <w:lang w:val="en-US"/>
                </w:rPr>
                <w:t>UTCOffset</w:t>
              </w:r>
              <w:r>
                <w:rPr>
                  <w:lang w:val="en-US"/>
                </w:rPr>
                <w:softHyphen/>
              </w:r>
              <w:r w:rsidRPr="004F022B">
                <w:rPr>
                  <w:lang w:val="en-US"/>
                </w:rPr>
                <w:t>Timestamp</w:t>
              </w:r>
              <w:r>
                <w:rPr>
                  <w:lang w:val="en-US"/>
                </w:rPr>
                <w:softHyphen/>
              </w:r>
              <w:r w:rsidRPr="004F022B">
                <w:rPr>
                  <w:lang w:val="en-US"/>
                </w:rPr>
                <w:t>Type</w:t>
              </w:r>
            </w:ins>
          </w:p>
        </w:tc>
        <w:tc>
          <w:tcPr>
            <w:tcW w:w="5812" w:type="dxa"/>
            <w:shd w:val="clear" w:color="auto" w:fill="FFFFFF" w:themeFill="background1"/>
          </w:tcPr>
          <w:p w14:paraId="56D26873" w14:textId="1B11C4FB" w:rsidR="00086FA3" w:rsidRPr="00D4224A" w:rsidRDefault="00086FA3" w:rsidP="00735D91">
            <w:pPr>
              <w:pStyle w:val="CellBody"/>
              <w:rPr>
                <w:ins w:id="1293" w:author="Autor"/>
                <w:rStyle w:val="Fett"/>
                <w:b w:val="0"/>
                <w:bCs w:val="0"/>
              </w:rPr>
            </w:pPr>
            <w:ins w:id="1294" w:author="Autor">
              <w:r>
                <w:rPr>
                  <w:rStyle w:val="Fett"/>
                  <w:b w:val="0"/>
                  <w:bCs w:val="0"/>
                </w:rPr>
                <w:t>The time zone offset of this time</w:t>
              </w:r>
              <w:r w:rsidR="00DF25F5">
                <w:rPr>
                  <w:rStyle w:val="Fett"/>
                  <w:b w:val="0"/>
                  <w:bCs w:val="0"/>
                </w:rPr>
                <w:t xml:space="preserve"> </w:t>
              </w:r>
              <w:r>
                <w:rPr>
                  <w:rStyle w:val="Fett"/>
                  <w:b w:val="0"/>
                  <w:bCs w:val="0"/>
                </w:rPr>
                <w:t>stamp must correspond to the time zone of the delivery point area.</w:t>
              </w:r>
            </w:ins>
          </w:p>
          <w:p w14:paraId="60FDF1EC" w14:textId="77777777" w:rsidR="00086FA3" w:rsidRPr="006159E6" w:rsidDel="003E0E31" w:rsidRDefault="00086FA3" w:rsidP="00735D91">
            <w:pPr>
              <w:pStyle w:val="CellBody"/>
              <w:rPr>
                <w:ins w:id="1295" w:author="Autor"/>
                <w:del w:id="1296" w:author="Autor"/>
                <w:rStyle w:val="Fett"/>
                <w:lang w:val="en-US"/>
              </w:rPr>
            </w:pPr>
            <w:ins w:id="1297" w:author="Autor">
              <w:del w:id="1298" w:author="Autor">
                <w:r w:rsidRPr="006159E6" w:rsidDel="003E0E31">
                  <w:rPr>
                    <w:rStyle w:val="Fett"/>
                    <w:lang w:val="en-US"/>
                  </w:rPr>
                  <w:delText>Occurrence:</w:delText>
                </w:r>
              </w:del>
            </w:ins>
          </w:p>
          <w:p w14:paraId="0936C507" w14:textId="77777777" w:rsidR="00086FA3" w:rsidRPr="006159E6" w:rsidDel="003E0E31" w:rsidRDefault="00086FA3" w:rsidP="00735D91">
            <w:pPr>
              <w:pStyle w:val="condition1"/>
              <w:rPr>
                <w:ins w:id="1299" w:author="Autor"/>
                <w:del w:id="1300" w:author="Autor"/>
              </w:rPr>
            </w:pPr>
            <w:ins w:id="1301" w:author="Autor">
              <w:del w:id="1302" w:author="Autor">
                <w:r w:rsidRPr="006159E6" w:rsidDel="003E0E31">
                  <w:delText>If ‘TransactionType’ is set to “OPT” or “OPT_PHYS_INX”, then this field is mandatory.</w:delText>
                </w:r>
              </w:del>
            </w:ins>
          </w:p>
          <w:p w14:paraId="15314C4D" w14:textId="77777777" w:rsidR="00086FA3" w:rsidRPr="006159E6" w:rsidDel="003E0E31" w:rsidRDefault="00086FA3" w:rsidP="00735D91">
            <w:pPr>
              <w:pStyle w:val="condition1"/>
              <w:rPr>
                <w:ins w:id="1303" w:author="Autor"/>
                <w:del w:id="1304" w:author="Autor"/>
              </w:rPr>
            </w:pPr>
            <w:ins w:id="1305" w:author="Autor">
              <w:del w:id="1306" w:author="Autor">
                <w:r w:rsidRPr="006159E6" w:rsidDel="003E0E31">
                  <w:delText>Else, this field must be omitted.</w:delText>
                </w:r>
              </w:del>
            </w:ins>
          </w:p>
          <w:p w14:paraId="1F48E6A3" w14:textId="77777777" w:rsidR="00086FA3" w:rsidRPr="006159E6" w:rsidRDefault="00086FA3" w:rsidP="00735D91">
            <w:pPr>
              <w:pStyle w:val="CellBody"/>
              <w:rPr>
                <w:ins w:id="1307" w:author="Autor"/>
                <w:rStyle w:val="Fett"/>
                <w:lang w:val="en-US"/>
              </w:rPr>
            </w:pPr>
            <w:ins w:id="1308" w:author="Autor">
              <w:r w:rsidRPr="006159E6">
                <w:rPr>
                  <w:rStyle w:val="Fett"/>
                  <w:lang w:val="en-US"/>
                </w:rPr>
                <w:t>Values:</w:t>
              </w:r>
            </w:ins>
          </w:p>
          <w:p w14:paraId="4AC4CBB0" w14:textId="3E3EF676" w:rsidR="00086FA3" w:rsidRPr="006159E6" w:rsidRDefault="00E26CB7" w:rsidP="00735D91">
            <w:pPr>
              <w:pStyle w:val="condition1"/>
              <w:rPr>
                <w:ins w:id="1309" w:author="Autor"/>
              </w:rPr>
            </w:pPr>
            <w:ins w:id="1310" w:author="Autor">
              <w:r>
                <w:t>Each ‘Delivery</w:t>
              </w:r>
              <w:r>
                <w:softHyphen/>
                <w:t>Start</w:t>
              </w:r>
              <w:r>
                <w:softHyphen/>
              </w:r>
              <w:r w:rsidR="00086FA3" w:rsidRPr="006159E6">
                <w:t>Time</w:t>
              </w:r>
              <w:r>
                <w:t>stamp</w:t>
              </w:r>
              <w:r w:rsidR="00086FA3" w:rsidRPr="006159E6">
                <w:t>’ must be after the date and time specified in</w:t>
              </w:r>
              <w:r>
                <w:t xml:space="preserve"> the previous ‘DeliveryStart</w:t>
              </w:r>
              <w:r w:rsidR="00086FA3" w:rsidRPr="006159E6">
                <w:t>Time</w:t>
              </w:r>
              <w:r>
                <w:t>stamp</w:t>
              </w:r>
              <w:r w:rsidR="00086FA3" w:rsidRPr="006159E6">
                <w:t xml:space="preserve">’ field. </w:t>
              </w:r>
            </w:ins>
          </w:p>
        </w:tc>
      </w:tr>
      <w:tr w:rsidR="00086FA3" w:rsidRPr="006159E6" w14:paraId="7BF8D3B6" w14:textId="77777777" w:rsidTr="00735D91">
        <w:trPr>
          <w:cantSplit/>
          <w:ins w:id="1311" w:author="Autor"/>
        </w:trPr>
        <w:tc>
          <w:tcPr>
            <w:tcW w:w="1418" w:type="dxa"/>
            <w:shd w:val="clear" w:color="auto" w:fill="FFFFFF" w:themeFill="background1"/>
          </w:tcPr>
          <w:p w14:paraId="3EBB7689" w14:textId="77777777" w:rsidR="00086FA3" w:rsidRPr="006159E6" w:rsidRDefault="00086FA3" w:rsidP="00735D91">
            <w:pPr>
              <w:pStyle w:val="CellBody"/>
              <w:rPr>
                <w:ins w:id="1312" w:author="Autor"/>
                <w:lang w:val="en-US"/>
              </w:rPr>
            </w:pPr>
            <w:ins w:id="1313" w:author="Autor">
              <w:r w:rsidRPr="006159E6">
                <w:rPr>
                  <w:lang w:val="en-US"/>
                </w:rPr>
                <w:lastRenderedPageBreak/>
                <w:t>Delivery</w:t>
              </w:r>
              <w:r w:rsidRPr="006159E6">
                <w:rPr>
                  <w:lang w:val="en-US"/>
                </w:rPr>
                <w:softHyphen/>
                <w:t>End</w:t>
              </w:r>
              <w:r w:rsidRPr="006159E6">
                <w:rPr>
                  <w:lang w:val="en-US"/>
                </w:rPr>
                <w:softHyphen/>
                <w:t>Time</w:t>
              </w:r>
              <w:r>
                <w:rPr>
                  <w:lang w:val="en-US"/>
                </w:rPr>
                <w:t>stamp</w:t>
              </w:r>
            </w:ins>
          </w:p>
        </w:tc>
        <w:tc>
          <w:tcPr>
            <w:tcW w:w="850" w:type="dxa"/>
            <w:shd w:val="clear" w:color="auto" w:fill="FFFFFF" w:themeFill="background1"/>
          </w:tcPr>
          <w:p w14:paraId="38BF2B87" w14:textId="77777777" w:rsidR="00086FA3" w:rsidRPr="006159E6" w:rsidRDefault="00086FA3" w:rsidP="00735D91">
            <w:pPr>
              <w:pStyle w:val="CellBody"/>
              <w:rPr>
                <w:ins w:id="1314" w:author="Autor"/>
                <w:lang w:val="en-US"/>
              </w:rPr>
            </w:pPr>
            <w:ins w:id="1315" w:author="Autor">
              <w:r>
                <w:rPr>
                  <w:lang w:val="en-US"/>
                </w:rPr>
                <w:t>M+CH</w:t>
              </w:r>
              <w:del w:id="1316" w:author="Autor">
                <w:r w:rsidRPr="006159E6" w:rsidDel="00385510">
                  <w:rPr>
                    <w:lang w:val="en-US"/>
                  </w:rPr>
                  <w:delText>C</w:delText>
                </w:r>
              </w:del>
            </w:ins>
          </w:p>
        </w:tc>
        <w:tc>
          <w:tcPr>
            <w:tcW w:w="1418" w:type="dxa"/>
            <w:shd w:val="clear" w:color="auto" w:fill="FFFFFF" w:themeFill="background1"/>
          </w:tcPr>
          <w:p w14:paraId="18F5B801" w14:textId="77777777" w:rsidR="00086FA3" w:rsidRPr="006159E6" w:rsidRDefault="00086FA3" w:rsidP="00735D91">
            <w:pPr>
              <w:pStyle w:val="CellBody"/>
              <w:rPr>
                <w:ins w:id="1317" w:author="Autor"/>
                <w:lang w:val="en-US"/>
              </w:rPr>
            </w:pPr>
            <w:ins w:id="1318" w:author="Autor">
              <w:r w:rsidRPr="004F022B">
                <w:rPr>
                  <w:lang w:val="en-US"/>
                </w:rPr>
                <w:t>UTCOffset</w:t>
              </w:r>
              <w:r>
                <w:rPr>
                  <w:lang w:val="en-US"/>
                </w:rPr>
                <w:softHyphen/>
              </w:r>
              <w:r w:rsidRPr="004F022B">
                <w:rPr>
                  <w:lang w:val="en-US"/>
                </w:rPr>
                <w:t>Timestamp</w:t>
              </w:r>
              <w:r>
                <w:rPr>
                  <w:lang w:val="en-US"/>
                </w:rPr>
                <w:softHyphen/>
              </w:r>
              <w:r w:rsidRPr="004F022B">
                <w:rPr>
                  <w:lang w:val="en-US"/>
                </w:rPr>
                <w:t>Type</w:t>
              </w:r>
            </w:ins>
          </w:p>
        </w:tc>
        <w:tc>
          <w:tcPr>
            <w:tcW w:w="5812" w:type="dxa"/>
            <w:shd w:val="clear" w:color="auto" w:fill="FFFFFF" w:themeFill="background1"/>
          </w:tcPr>
          <w:p w14:paraId="25A0CFAA" w14:textId="13BE9406" w:rsidR="00086FA3" w:rsidRPr="00D4224A" w:rsidRDefault="00086FA3" w:rsidP="00735D91">
            <w:pPr>
              <w:pStyle w:val="CellBody"/>
              <w:rPr>
                <w:ins w:id="1319" w:author="Autor"/>
                <w:rStyle w:val="Fett"/>
                <w:b w:val="0"/>
                <w:bCs w:val="0"/>
              </w:rPr>
            </w:pPr>
            <w:ins w:id="1320" w:author="Autor">
              <w:r>
                <w:rPr>
                  <w:rStyle w:val="Fett"/>
                  <w:b w:val="0"/>
                  <w:bCs w:val="0"/>
                </w:rPr>
                <w:t>The time zone offset of this time</w:t>
              </w:r>
              <w:r w:rsidR="00DF25F5">
                <w:rPr>
                  <w:rStyle w:val="Fett"/>
                  <w:b w:val="0"/>
                  <w:bCs w:val="0"/>
                </w:rPr>
                <w:t xml:space="preserve"> </w:t>
              </w:r>
              <w:r>
                <w:rPr>
                  <w:rStyle w:val="Fett"/>
                  <w:b w:val="0"/>
                  <w:bCs w:val="0"/>
                </w:rPr>
                <w:t>stamp must correspond to the time zone of the delivery point area.</w:t>
              </w:r>
            </w:ins>
          </w:p>
          <w:p w14:paraId="254B634F" w14:textId="77777777" w:rsidR="00086FA3" w:rsidRPr="006159E6" w:rsidDel="003E0E31" w:rsidRDefault="00086FA3" w:rsidP="00735D91">
            <w:pPr>
              <w:pStyle w:val="CellBody"/>
              <w:rPr>
                <w:ins w:id="1321" w:author="Autor"/>
                <w:del w:id="1322" w:author="Autor"/>
                <w:rStyle w:val="Fett"/>
                <w:lang w:val="en-US"/>
              </w:rPr>
            </w:pPr>
            <w:ins w:id="1323" w:author="Autor">
              <w:del w:id="1324" w:author="Autor">
                <w:r w:rsidRPr="006159E6" w:rsidDel="003E0E31">
                  <w:rPr>
                    <w:rStyle w:val="Fett"/>
                    <w:lang w:val="en-US"/>
                  </w:rPr>
                  <w:delText>Occurrence:</w:delText>
                </w:r>
              </w:del>
            </w:ins>
          </w:p>
          <w:p w14:paraId="582D8A2A" w14:textId="77777777" w:rsidR="00086FA3" w:rsidRPr="006159E6" w:rsidDel="003E0E31" w:rsidRDefault="00086FA3" w:rsidP="00735D91">
            <w:pPr>
              <w:pStyle w:val="condition1"/>
              <w:rPr>
                <w:ins w:id="1325" w:author="Autor"/>
                <w:del w:id="1326" w:author="Autor"/>
              </w:rPr>
            </w:pPr>
            <w:ins w:id="1327" w:author="Autor">
              <w:del w:id="1328" w:author="Autor">
                <w:r w:rsidRPr="006159E6" w:rsidDel="003E0E31">
                  <w:delText>If ‘TransactionType’ is set to “OPT” or ‘OPT_PHYS_INX’, then this field is mandatory.</w:delText>
                </w:r>
              </w:del>
            </w:ins>
          </w:p>
          <w:p w14:paraId="661A5D80" w14:textId="77777777" w:rsidR="00086FA3" w:rsidRPr="006159E6" w:rsidDel="003E0E31" w:rsidRDefault="00086FA3" w:rsidP="00735D91">
            <w:pPr>
              <w:pStyle w:val="condition1"/>
              <w:rPr>
                <w:ins w:id="1329" w:author="Autor"/>
                <w:del w:id="1330" w:author="Autor"/>
              </w:rPr>
            </w:pPr>
            <w:ins w:id="1331" w:author="Autor">
              <w:del w:id="1332" w:author="Autor">
                <w:r w:rsidRPr="006159E6" w:rsidDel="003E0E31">
                  <w:delText>Else, this field must be omitted.</w:delText>
                </w:r>
              </w:del>
            </w:ins>
          </w:p>
          <w:p w14:paraId="1C81D517" w14:textId="77777777" w:rsidR="00086FA3" w:rsidRPr="006159E6" w:rsidRDefault="00086FA3" w:rsidP="00735D91">
            <w:pPr>
              <w:pStyle w:val="CellBody"/>
              <w:rPr>
                <w:ins w:id="1333" w:author="Autor"/>
                <w:rStyle w:val="Fett"/>
                <w:lang w:val="en-US"/>
              </w:rPr>
            </w:pPr>
            <w:ins w:id="1334" w:author="Autor">
              <w:r w:rsidRPr="006159E6">
                <w:rPr>
                  <w:rStyle w:val="Fett"/>
                  <w:lang w:val="en-US"/>
                </w:rPr>
                <w:t>Values:</w:t>
              </w:r>
            </w:ins>
          </w:p>
          <w:p w14:paraId="3BD881D0" w14:textId="77777777" w:rsidR="00086FA3" w:rsidRPr="006159E6" w:rsidRDefault="00086FA3" w:rsidP="00735D91">
            <w:pPr>
              <w:pStyle w:val="condition1"/>
              <w:rPr>
                <w:ins w:id="1335" w:author="Autor"/>
              </w:rPr>
            </w:pPr>
            <w:ins w:id="1336" w:author="Autor">
              <w:r w:rsidRPr="006159E6">
                <w:t>Each ‘DeliveryEndDateTime’ must be after the date and time specified in the previous ‘DeliveryEndDateTime’ field.</w:t>
              </w:r>
            </w:ins>
          </w:p>
        </w:tc>
      </w:tr>
      <w:tr w:rsidR="00086FA3" w:rsidRPr="006159E6" w14:paraId="6B54482C" w14:textId="77777777" w:rsidTr="00735D91">
        <w:tblPrEx>
          <w:tblLook w:val="0020" w:firstRow="1" w:lastRow="0" w:firstColumn="0" w:lastColumn="0" w:noHBand="0" w:noVBand="0"/>
        </w:tblPrEx>
        <w:trPr>
          <w:cantSplit/>
          <w:ins w:id="1337" w:author="Autor"/>
        </w:trPr>
        <w:tc>
          <w:tcPr>
            <w:tcW w:w="9498" w:type="dxa"/>
            <w:gridSpan w:val="4"/>
            <w:shd w:val="clear" w:color="auto" w:fill="BFBFBF" w:themeFill="background1" w:themeFillShade="BF"/>
          </w:tcPr>
          <w:p w14:paraId="13DEF471" w14:textId="77777777" w:rsidR="00086FA3" w:rsidRPr="001A4439" w:rsidRDefault="00086FA3" w:rsidP="00735D91">
            <w:pPr>
              <w:pStyle w:val="CellBody"/>
              <w:rPr>
                <w:ins w:id="1338" w:author="Autor"/>
                <w:lang w:val="en-US"/>
              </w:rPr>
            </w:pPr>
            <w:ins w:id="1339" w:author="Autor">
              <w:r>
                <w:rPr>
                  <w:lang w:val="en-US"/>
                </w:rPr>
                <w:t xml:space="preserve">End of </w:t>
              </w:r>
              <w:r w:rsidRPr="000C3B8A">
                <w:rPr>
                  <w:rStyle w:val="Fett"/>
                </w:rPr>
                <w:t>XSD choice</w:t>
              </w:r>
            </w:ins>
          </w:p>
        </w:tc>
      </w:tr>
      <w:tr w:rsidR="008E0753" w:rsidRPr="006159E6" w14:paraId="483295D0" w14:textId="77777777" w:rsidTr="00C85DEC">
        <w:trPr>
          <w:cantSplit/>
        </w:trPr>
        <w:tc>
          <w:tcPr>
            <w:tcW w:w="1418" w:type="dxa"/>
          </w:tcPr>
          <w:p w14:paraId="4CB7A0EB" w14:textId="77777777" w:rsidR="008E0753" w:rsidRPr="006159E6" w:rsidRDefault="008E0753" w:rsidP="00C85DEC">
            <w:pPr>
              <w:pStyle w:val="CellBody"/>
              <w:rPr>
                <w:lang w:val="en-US"/>
              </w:rPr>
            </w:pPr>
            <w:r w:rsidRPr="006159E6">
              <w:rPr>
                <w:lang w:val="en-US"/>
              </w:rPr>
              <w:t>Exercise</w:t>
            </w:r>
            <w:r w:rsidRPr="006159E6">
              <w:rPr>
                <w:lang w:val="en-US"/>
              </w:rPr>
              <w:softHyphen/>
              <w:t>Date</w:t>
            </w:r>
            <w:r w:rsidRPr="006159E6">
              <w:rPr>
                <w:lang w:val="en-US"/>
              </w:rPr>
              <w:softHyphen/>
              <w:t>Time</w:t>
            </w:r>
          </w:p>
        </w:tc>
        <w:tc>
          <w:tcPr>
            <w:tcW w:w="850" w:type="dxa"/>
          </w:tcPr>
          <w:p w14:paraId="3BA5478A" w14:textId="77777777" w:rsidR="008E0753" w:rsidRPr="006159E6" w:rsidRDefault="008E0753" w:rsidP="00C85DEC">
            <w:pPr>
              <w:pStyle w:val="CellBody"/>
              <w:rPr>
                <w:lang w:val="en-US"/>
              </w:rPr>
            </w:pPr>
            <w:r w:rsidRPr="006159E6">
              <w:rPr>
                <w:lang w:val="en-US"/>
              </w:rPr>
              <w:t>M+C</w:t>
            </w:r>
          </w:p>
        </w:tc>
        <w:tc>
          <w:tcPr>
            <w:tcW w:w="1418" w:type="dxa"/>
          </w:tcPr>
          <w:p w14:paraId="4EB64FC0" w14:textId="77777777" w:rsidR="008E0753" w:rsidRPr="006159E6" w:rsidRDefault="008E0753" w:rsidP="00C85DEC">
            <w:pPr>
              <w:pStyle w:val="CellBody"/>
              <w:rPr>
                <w:lang w:val="en-US"/>
              </w:rPr>
            </w:pPr>
            <w:r w:rsidRPr="006159E6">
              <w:rPr>
                <w:lang w:val="en-US"/>
              </w:rPr>
              <w:t>Clock</w:t>
            </w:r>
            <w:r w:rsidRPr="006159E6">
              <w:rPr>
                <w:lang w:val="en-US"/>
              </w:rPr>
              <w:softHyphen/>
              <w:t>Date</w:t>
            </w:r>
            <w:r w:rsidRPr="006159E6">
              <w:rPr>
                <w:lang w:val="en-US"/>
              </w:rPr>
              <w:softHyphen/>
              <w:t>TimeType</w:t>
            </w:r>
          </w:p>
        </w:tc>
        <w:tc>
          <w:tcPr>
            <w:tcW w:w="5812" w:type="dxa"/>
          </w:tcPr>
          <w:p w14:paraId="17528756" w14:textId="77777777" w:rsidR="00AE30E9" w:rsidRDefault="00AE30E9" w:rsidP="00AE30E9">
            <w:pPr>
              <w:pStyle w:val="CellBody"/>
              <w:rPr>
                <w:ins w:id="1340" w:author="Autor"/>
                <w:rStyle w:val="Fett"/>
                <w:lang w:val="en-US"/>
              </w:rPr>
            </w:pPr>
            <w:ins w:id="1341" w:author="Autor">
              <w:r>
                <w:t>This field uses the local time in the location of the reference price. For energy, the time can be zero.</w:t>
              </w:r>
            </w:ins>
          </w:p>
          <w:p w14:paraId="431E51B1" w14:textId="77777777" w:rsidR="008E0753" w:rsidRPr="006159E6" w:rsidRDefault="008E0753" w:rsidP="00C85DEC">
            <w:pPr>
              <w:pStyle w:val="CellBody"/>
              <w:rPr>
                <w:rStyle w:val="Fett"/>
                <w:lang w:val="en-US"/>
              </w:rPr>
            </w:pPr>
            <w:r w:rsidRPr="006159E6">
              <w:rPr>
                <w:rStyle w:val="Fett"/>
                <w:lang w:val="en-US"/>
              </w:rPr>
              <w:t>Values:</w:t>
            </w:r>
          </w:p>
          <w:p w14:paraId="7D30BE13" w14:textId="77777777" w:rsidR="008E0753" w:rsidRPr="006159E6" w:rsidRDefault="008E0753" w:rsidP="00ED3F3F">
            <w:pPr>
              <w:pStyle w:val="condition1"/>
            </w:pPr>
            <w:r w:rsidRPr="006159E6">
              <w:t xml:space="preserve">If ‘TransactionType’ is set to “OPT” or “OPT_PHYS_INX”, then this field must be in the time zone of the delivery point. </w:t>
            </w:r>
          </w:p>
          <w:p w14:paraId="51F8E9BE" w14:textId="77777777" w:rsidR="008E0753" w:rsidRPr="006159E6" w:rsidRDefault="008E0753" w:rsidP="00ED3F3F">
            <w:pPr>
              <w:pStyle w:val="condition1"/>
            </w:pPr>
            <w:r w:rsidRPr="006159E6">
              <w:t>Else, this field must be expressed in UTC.</w:t>
            </w:r>
          </w:p>
          <w:p w14:paraId="552C0E31" w14:textId="77777777" w:rsidR="008E0753" w:rsidRPr="006159E6" w:rsidRDefault="008E0753" w:rsidP="00ED3F3F">
            <w:pPr>
              <w:pStyle w:val="condition1"/>
            </w:pPr>
            <w:r w:rsidRPr="006159E6">
              <w:t>If ‘OptionStyle’ is set to “American”, the ‘ExerciseDateTime’ is the final date and time by which you can exercise.</w:t>
            </w:r>
          </w:p>
          <w:p w14:paraId="1629446C" w14:textId="7D5E861C" w:rsidR="008E0753" w:rsidRPr="006159E6" w:rsidRDefault="008E0753" w:rsidP="00172D66">
            <w:pPr>
              <w:pStyle w:val="condition1"/>
            </w:pPr>
            <w:r w:rsidRPr="006159E6">
              <w:t xml:space="preserve">If ‘OptionStyle’ is set to “Asian”, then ‘ExerciseDateTime’ must </w:t>
            </w:r>
            <w:r w:rsidRPr="006159E6">
              <w:rPr>
                <w:snapToGrid w:val="0"/>
                <w:lang w:eastAsia="fr-FR"/>
              </w:rPr>
              <w:t xml:space="preserve">be the </w:t>
            </w:r>
            <w:del w:id="1342" w:author="Autor">
              <w:r w:rsidRPr="006159E6" w:rsidDel="00172D66">
                <w:rPr>
                  <w:snapToGrid w:val="0"/>
                  <w:lang w:eastAsia="fr-FR"/>
                </w:rPr>
                <w:delText xml:space="preserve">start </w:delText>
              </w:r>
            </w:del>
            <w:ins w:id="1343" w:author="Autor">
              <w:r w:rsidR="00172D66">
                <w:rPr>
                  <w:snapToGrid w:val="0"/>
                  <w:lang w:eastAsia="fr-FR"/>
                </w:rPr>
                <w:t>end</w:t>
              </w:r>
              <w:r w:rsidR="00172D66" w:rsidRPr="006159E6">
                <w:rPr>
                  <w:snapToGrid w:val="0"/>
                  <w:lang w:eastAsia="fr-FR"/>
                </w:rPr>
                <w:t xml:space="preserve"> </w:t>
              </w:r>
            </w:ins>
            <w:r w:rsidRPr="006159E6">
              <w:rPr>
                <w:snapToGrid w:val="0"/>
                <w:lang w:eastAsia="fr-FR"/>
              </w:rPr>
              <w:t>date and time of the relevant averaging period.</w:t>
            </w:r>
          </w:p>
        </w:tc>
      </w:tr>
      <w:tr w:rsidR="008E0753" w:rsidRPr="006159E6" w14:paraId="525265D6" w14:textId="77777777" w:rsidTr="00C85DEC">
        <w:trPr>
          <w:cantSplit/>
        </w:trPr>
        <w:tc>
          <w:tcPr>
            <w:tcW w:w="1418" w:type="dxa"/>
          </w:tcPr>
          <w:p w14:paraId="57AA1757" w14:textId="77777777" w:rsidR="008E0753" w:rsidRPr="006159E6" w:rsidRDefault="008E0753" w:rsidP="00C85DEC">
            <w:pPr>
              <w:pStyle w:val="CellBody"/>
              <w:rPr>
                <w:lang w:val="en-US"/>
              </w:rPr>
            </w:pPr>
            <w:r w:rsidRPr="006159E6">
              <w:rPr>
                <w:lang w:val="en-US"/>
              </w:rPr>
              <w:t>Exercise</w:t>
            </w:r>
            <w:r w:rsidRPr="006159E6">
              <w:rPr>
                <w:lang w:val="en-US"/>
              </w:rPr>
              <w:softHyphen/>
              <w:t>Time</w:t>
            </w:r>
            <w:r w:rsidRPr="006159E6">
              <w:rPr>
                <w:lang w:val="en-US"/>
              </w:rPr>
              <w:softHyphen/>
              <w:t>Zone</w:t>
            </w:r>
          </w:p>
        </w:tc>
        <w:tc>
          <w:tcPr>
            <w:tcW w:w="850" w:type="dxa"/>
          </w:tcPr>
          <w:p w14:paraId="334E4916" w14:textId="77777777" w:rsidR="008E0753" w:rsidRPr="006159E6" w:rsidRDefault="008E0753" w:rsidP="00C85DEC">
            <w:pPr>
              <w:pStyle w:val="CellBody"/>
              <w:rPr>
                <w:lang w:val="en-US"/>
              </w:rPr>
            </w:pPr>
            <w:r w:rsidRPr="006159E6">
              <w:rPr>
                <w:lang w:val="en-US"/>
              </w:rPr>
              <w:t>O</w:t>
            </w:r>
          </w:p>
        </w:tc>
        <w:tc>
          <w:tcPr>
            <w:tcW w:w="1418" w:type="dxa"/>
          </w:tcPr>
          <w:p w14:paraId="5D569AB8" w14:textId="77777777" w:rsidR="008E0753" w:rsidRPr="006159E6" w:rsidRDefault="008E0753" w:rsidP="00C85DEC">
            <w:pPr>
              <w:pStyle w:val="CellBody"/>
              <w:rPr>
                <w:lang w:val="en-US"/>
              </w:rPr>
            </w:pPr>
            <w:r w:rsidRPr="006159E6">
              <w:rPr>
                <w:lang w:val="en-US"/>
              </w:rPr>
              <w:t>TimeZone</w:t>
            </w:r>
            <w:r w:rsidRPr="006159E6">
              <w:rPr>
                <w:lang w:val="en-US"/>
              </w:rPr>
              <w:softHyphen/>
              <w:t>Offset</w:t>
            </w:r>
            <w:r w:rsidRPr="006159E6">
              <w:rPr>
                <w:lang w:val="en-US"/>
              </w:rPr>
              <w:softHyphen/>
              <w:t>Type</w:t>
            </w:r>
          </w:p>
        </w:tc>
        <w:tc>
          <w:tcPr>
            <w:tcW w:w="5812" w:type="dxa"/>
          </w:tcPr>
          <w:p w14:paraId="5E7A7ADB" w14:textId="77777777" w:rsidR="008E0753" w:rsidRPr="006159E6" w:rsidRDefault="008E0753" w:rsidP="00C85DEC">
            <w:pPr>
              <w:pStyle w:val="CellBody"/>
              <w:rPr>
                <w:rStyle w:val="Fett"/>
                <w:lang w:val="en-US"/>
              </w:rPr>
            </w:pPr>
            <w:r w:rsidRPr="006159E6">
              <w:rPr>
                <w:rStyle w:val="Fett"/>
                <w:lang w:val="en-US"/>
              </w:rPr>
              <w:t>Occurrence:</w:t>
            </w:r>
          </w:p>
          <w:p w14:paraId="1BC8009F" w14:textId="77777777" w:rsidR="008E0753" w:rsidRPr="006159E6" w:rsidRDefault="008E0753" w:rsidP="00ED3F3F">
            <w:pPr>
              <w:pStyle w:val="condition1"/>
            </w:pPr>
            <w:r w:rsidRPr="006159E6">
              <w:t>If ‘TransactionType’ is set to “OPT”, then this field must be omitted.</w:t>
            </w:r>
          </w:p>
          <w:p w14:paraId="62CC9E2A" w14:textId="77777777" w:rsidR="008E0753" w:rsidRPr="006159E6" w:rsidRDefault="008E0753" w:rsidP="00ED3F3F">
            <w:pPr>
              <w:pStyle w:val="condition1"/>
            </w:pPr>
            <w:r w:rsidRPr="006159E6">
              <w:t>Else, this field is optional.</w:t>
            </w:r>
          </w:p>
          <w:p w14:paraId="5EDC9942" w14:textId="77777777" w:rsidR="008E0753" w:rsidRPr="006159E6" w:rsidRDefault="008E0753" w:rsidP="00C85DEC">
            <w:pPr>
              <w:pStyle w:val="CellBody"/>
              <w:rPr>
                <w:rStyle w:val="Fett"/>
                <w:lang w:val="en-US"/>
              </w:rPr>
            </w:pPr>
            <w:r w:rsidRPr="006159E6">
              <w:rPr>
                <w:rStyle w:val="Fett"/>
                <w:lang w:val="en-US"/>
              </w:rPr>
              <w:t>Values:</w:t>
            </w:r>
          </w:p>
          <w:p w14:paraId="4FF05750" w14:textId="77777777" w:rsidR="008E0753" w:rsidRPr="006159E6" w:rsidRDefault="008E0753" w:rsidP="00ED3F3F">
            <w:pPr>
              <w:pStyle w:val="condition1"/>
            </w:pPr>
            <w:r w:rsidRPr="006159E6">
              <w:t>‘ExerciseTimeZone’ must be an offset to UTC.</w:t>
            </w:r>
          </w:p>
        </w:tc>
      </w:tr>
      <w:tr w:rsidR="006E38B4" w:rsidRPr="006159E6" w14:paraId="7F4CF511" w14:textId="77777777" w:rsidTr="003854A5">
        <w:trPr>
          <w:cantSplit/>
        </w:trPr>
        <w:tc>
          <w:tcPr>
            <w:tcW w:w="9498" w:type="dxa"/>
            <w:gridSpan w:val="4"/>
            <w:shd w:val="clear" w:color="auto" w:fill="BFBFBF" w:themeFill="background1" w:themeFillShade="BF"/>
          </w:tcPr>
          <w:p w14:paraId="07F28E62"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Exercise</w:t>
            </w:r>
            <w:r w:rsidRPr="006159E6">
              <w:rPr>
                <w:lang w:val="en-US"/>
              </w:rPr>
              <w:t xml:space="preserve"> </w:t>
            </w:r>
          </w:p>
        </w:tc>
      </w:tr>
      <w:tr w:rsidR="006E38B4" w:rsidRPr="006159E6" w14:paraId="4B5CC08A" w14:textId="77777777" w:rsidTr="003854A5">
        <w:trPr>
          <w:cantSplit/>
        </w:trPr>
        <w:tc>
          <w:tcPr>
            <w:tcW w:w="9498" w:type="dxa"/>
            <w:gridSpan w:val="4"/>
            <w:shd w:val="clear" w:color="auto" w:fill="BFBFBF" w:themeFill="background1" w:themeFillShade="BF"/>
          </w:tcPr>
          <w:p w14:paraId="46627CDB"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ExerciseSchedule</w:t>
            </w:r>
            <w:r w:rsidRPr="006159E6">
              <w:rPr>
                <w:lang w:val="en-US"/>
              </w:rPr>
              <w:t xml:space="preserve"> </w:t>
            </w:r>
          </w:p>
        </w:tc>
      </w:tr>
      <w:tr w:rsidR="006E38B4" w:rsidRPr="006159E6" w14:paraId="55AF509F" w14:textId="77777777" w:rsidTr="003854A5">
        <w:trPr>
          <w:cantSplit/>
        </w:trPr>
        <w:tc>
          <w:tcPr>
            <w:tcW w:w="9498" w:type="dxa"/>
            <w:gridSpan w:val="4"/>
            <w:shd w:val="clear" w:color="auto" w:fill="BFBFBF" w:themeFill="background1" w:themeFillShade="BF"/>
          </w:tcPr>
          <w:p w14:paraId="405345F3"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OptionDetails</w:t>
            </w:r>
            <w:r w:rsidRPr="006159E6">
              <w:rPr>
                <w:lang w:val="en-US"/>
              </w:rPr>
              <w:t xml:space="preserve"> </w:t>
            </w:r>
          </w:p>
        </w:tc>
      </w:tr>
      <w:tr w:rsidR="006E38B4" w:rsidRPr="006159E6" w14:paraId="46D3AEE8" w14:textId="77777777" w:rsidTr="003854A5">
        <w:trPr>
          <w:cantSplit/>
        </w:trPr>
        <w:tc>
          <w:tcPr>
            <w:tcW w:w="9498" w:type="dxa"/>
            <w:gridSpan w:val="4"/>
            <w:shd w:val="clear" w:color="auto" w:fill="BFBFBF" w:themeFill="background1" w:themeFillShade="BF"/>
          </w:tcPr>
          <w:p w14:paraId="41B4B954" w14:textId="77777777" w:rsidR="006E38B4" w:rsidRPr="006159E6" w:rsidRDefault="006E38B4" w:rsidP="00D02290">
            <w:pPr>
              <w:pStyle w:val="CellBody"/>
              <w:rPr>
                <w:lang w:val="en-US"/>
              </w:rPr>
            </w:pPr>
            <w:r w:rsidRPr="006159E6">
              <w:rPr>
                <w:rStyle w:val="XSDSectionTitle"/>
                <w:lang w:val="en-US"/>
              </w:rPr>
              <w:t>BrokerConfirmation/DeliveryPeriods</w:t>
            </w:r>
            <w:r w:rsidRPr="006159E6">
              <w:rPr>
                <w:lang w:val="en-US"/>
              </w:rPr>
              <w:t>: conditional section</w:t>
            </w:r>
          </w:p>
          <w:p w14:paraId="4D36B5FD" w14:textId="77777777" w:rsidR="006E38B4" w:rsidRPr="006159E6" w:rsidRDefault="006E38B4" w:rsidP="00D02290">
            <w:pPr>
              <w:pStyle w:val="CellBody"/>
              <w:rPr>
                <w:lang w:val="en-US"/>
              </w:rPr>
            </w:pPr>
            <w:r w:rsidRPr="006159E6">
              <w:rPr>
                <w:lang w:val="en-US"/>
              </w:rPr>
              <w:t>‘DeliveryPeriods’ defines the settlement dates and related data.</w:t>
            </w:r>
          </w:p>
          <w:p w14:paraId="46F08905" w14:textId="77777777" w:rsidR="006E38B4" w:rsidRPr="006159E6" w:rsidRDefault="006E38B4" w:rsidP="00394809">
            <w:pPr>
              <w:pStyle w:val="CellBody"/>
              <w:rPr>
                <w:rStyle w:val="Fett"/>
                <w:lang w:val="en-US"/>
              </w:rPr>
            </w:pPr>
            <w:r w:rsidRPr="006159E6">
              <w:rPr>
                <w:rStyle w:val="Fett"/>
                <w:lang w:val="en-US"/>
              </w:rPr>
              <w:t>Occurrence:</w:t>
            </w:r>
          </w:p>
          <w:p w14:paraId="14C5640E" w14:textId="77777777" w:rsidR="006E38B4" w:rsidRPr="006159E6" w:rsidRDefault="006E38B4" w:rsidP="00ED3F3F">
            <w:pPr>
              <w:pStyle w:val="condition1"/>
            </w:pPr>
            <w:r w:rsidRPr="006159E6">
              <w:t>If ‘TransactionType’ is a Financial Transaction, then this section is mandatory.</w:t>
            </w:r>
          </w:p>
          <w:p w14:paraId="739C1B64" w14:textId="77777777" w:rsidR="006E38B4" w:rsidRPr="006159E6" w:rsidRDefault="00AB0EEF" w:rsidP="00ED3F3F">
            <w:pPr>
              <w:pStyle w:val="condition1"/>
              <w:rPr>
                <w:b/>
              </w:rPr>
            </w:pPr>
            <w:r w:rsidRPr="006159E6">
              <w:t>Else, this section</w:t>
            </w:r>
            <w:r w:rsidR="006E38B4" w:rsidRPr="006159E6">
              <w:t xml:space="preserve"> must be omitted.</w:t>
            </w:r>
          </w:p>
        </w:tc>
      </w:tr>
      <w:tr w:rsidR="006E38B4" w:rsidRPr="006159E6" w14:paraId="55604305" w14:textId="77777777" w:rsidTr="003854A5">
        <w:trPr>
          <w:cantSplit/>
        </w:trPr>
        <w:tc>
          <w:tcPr>
            <w:tcW w:w="9498" w:type="dxa"/>
            <w:gridSpan w:val="4"/>
            <w:shd w:val="clear" w:color="auto" w:fill="BFBFBF" w:themeFill="background1" w:themeFillShade="BF"/>
          </w:tcPr>
          <w:p w14:paraId="41E9E38E" w14:textId="77777777" w:rsidR="006E38B4" w:rsidRPr="006159E6" w:rsidRDefault="006E38B4" w:rsidP="00D02290">
            <w:pPr>
              <w:pStyle w:val="CellBody"/>
              <w:rPr>
                <w:lang w:val="en-US"/>
              </w:rPr>
            </w:pPr>
            <w:r w:rsidRPr="006159E6">
              <w:rPr>
                <w:rStyle w:val="XSDSectionTitle"/>
                <w:lang w:val="en-US"/>
              </w:rPr>
              <w:t>DeliveryPeriods/DeliveryPeriod</w:t>
            </w:r>
            <w:r w:rsidRPr="006159E6">
              <w:rPr>
                <w:lang w:val="en-US"/>
              </w:rPr>
              <w:t>: mandatory</w:t>
            </w:r>
            <w:r w:rsidR="005A21FF" w:rsidRPr="006159E6">
              <w:rPr>
                <w:lang w:val="en-US"/>
              </w:rPr>
              <w:t>,</w:t>
            </w:r>
            <w:r w:rsidRPr="006159E6">
              <w:rPr>
                <w:lang w:val="en-US"/>
              </w:rPr>
              <w:t xml:space="preserve"> repeatable section (1-n)</w:t>
            </w:r>
          </w:p>
          <w:p w14:paraId="44CBA04B" w14:textId="77777777" w:rsidR="006E38B4" w:rsidRPr="006159E6" w:rsidRDefault="006E38B4" w:rsidP="00D02290">
            <w:pPr>
              <w:pStyle w:val="CellBody"/>
              <w:rPr>
                <w:lang w:val="en-US"/>
              </w:rPr>
            </w:pPr>
            <w:r w:rsidRPr="006159E6">
              <w:rPr>
                <w:lang w:val="en-US"/>
              </w:rPr>
              <w:t>This section is ordered by adjacent intervals.</w:t>
            </w:r>
          </w:p>
          <w:p w14:paraId="52D131B1" w14:textId="77777777" w:rsidR="006E38B4" w:rsidRPr="006159E6" w:rsidRDefault="006E38B4" w:rsidP="00DA33DB">
            <w:pPr>
              <w:pStyle w:val="CellBody"/>
              <w:rPr>
                <w:rStyle w:val="Fett"/>
                <w:lang w:val="en-US"/>
              </w:rPr>
            </w:pPr>
            <w:r w:rsidRPr="006159E6">
              <w:rPr>
                <w:rStyle w:val="Fett"/>
                <w:lang w:val="en-US"/>
              </w:rPr>
              <w:t>Values:</w:t>
            </w:r>
          </w:p>
          <w:p w14:paraId="3E6C21FA" w14:textId="77777777" w:rsidR="006E38B4" w:rsidRPr="006159E6" w:rsidRDefault="006E38B4" w:rsidP="00ED3F3F">
            <w:pPr>
              <w:pStyle w:val="condition1"/>
            </w:pPr>
            <w:r w:rsidRPr="006159E6">
              <w:t>If ‘TransactionType’ is a Financial Transaction, then each ‘DeliveryPeriod’ section must correspond to precisely one ‘CalculationPeriod’ section. The ‘CalculationPeriod’ and corresponding ‘DeliveryPeriod’ sections must appear in the same order in ‘CalculationPeriods’ and ‘DeliveryPeriods’, respectively.</w:t>
            </w:r>
          </w:p>
        </w:tc>
      </w:tr>
      <w:tr w:rsidR="006E38B4" w:rsidRPr="006159E6" w14:paraId="559BC830" w14:textId="77777777" w:rsidTr="003854A5">
        <w:trPr>
          <w:cantSplit/>
        </w:trPr>
        <w:tc>
          <w:tcPr>
            <w:tcW w:w="1418" w:type="dxa"/>
          </w:tcPr>
          <w:p w14:paraId="68F7F06E" w14:textId="77777777" w:rsidR="006E38B4" w:rsidRPr="006159E6" w:rsidRDefault="006E38B4" w:rsidP="00D02290">
            <w:pPr>
              <w:pStyle w:val="CellBody"/>
              <w:rPr>
                <w:lang w:val="en-US"/>
              </w:rPr>
            </w:pPr>
            <w:r w:rsidRPr="006159E6">
              <w:rPr>
                <w:lang w:val="en-US"/>
              </w:rPr>
              <w:t>Delivery</w:t>
            </w:r>
            <w:r w:rsidRPr="006159E6">
              <w:rPr>
                <w:lang w:val="en-US"/>
              </w:rPr>
              <w:softHyphen/>
              <w:t>Period</w:t>
            </w:r>
            <w:r w:rsidRPr="006159E6">
              <w:rPr>
                <w:lang w:val="en-US"/>
              </w:rPr>
              <w:softHyphen/>
              <w:t>Start</w:t>
            </w:r>
            <w:r w:rsidRPr="006159E6">
              <w:rPr>
                <w:lang w:val="en-US"/>
              </w:rPr>
              <w:softHyphen/>
              <w:t>Date</w:t>
            </w:r>
          </w:p>
        </w:tc>
        <w:tc>
          <w:tcPr>
            <w:tcW w:w="850" w:type="dxa"/>
          </w:tcPr>
          <w:p w14:paraId="0ACF8F18" w14:textId="77777777" w:rsidR="006E38B4" w:rsidRPr="006159E6" w:rsidRDefault="006E38B4" w:rsidP="00D02290">
            <w:pPr>
              <w:pStyle w:val="CellBody"/>
              <w:rPr>
                <w:lang w:val="en-US"/>
              </w:rPr>
            </w:pPr>
            <w:r w:rsidRPr="006159E6">
              <w:rPr>
                <w:lang w:val="en-US"/>
              </w:rPr>
              <w:t>M+C</w:t>
            </w:r>
          </w:p>
        </w:tc>
        <w:tc>
          <w:tcPr>
            <w:tcW w:w="1418" w:type="dxa"/>
          </w:tcPr>
          <w:p w14:paraId="57B14B1B" w14:textId="77777777" w:rsidR="006E38B4" w:rsidRPr="006159E6" w:rsidRDefault="006E38B4" w:rsidP="00D02290">
            <w:pPr>
              <w:pStyle w:val="CellBody"/>
              <w:rPr>
                <w:lang w:val="en-US"/>
              </w:rPr>
            </w:pPr>
            <w:r w:rsidRPr="006159E6">
              <w:rPr>
                <w:lang w:val="en-US"/>
              </w:rPr>
              <w:t>DateType</w:t>
            </w:r>
          </w:p>
        </w:tc>
        <w:tc>
          <w:tcPr>
            <w:tcW w:w="5812" w:type="dxa"/>
          </w:tcPr>
          <w:p w14:paraId="479B3E46" w14:textId="77777777" w:rsidR="006E38B4" w:rsidRPr="006159E6" w:rsidRDefault="006E38B4" w:rsidP="00AA0F02">
            <w:pPr>
              <w:pStyle w:val="CellBody"/>
              <w:rPr>
                <w:rStyle w:val="Fett"/>
                <w:lang w:val="en-US"/>
              </w:rPr>
            </w:pPr>
            <w:r w:rsidRPr="006159E6">
              <w:rPr>
                <w:rStyle w:val="Fett"/>
                <w:lang w:val="en-US"/>
              </w:rPr>
              <w:t>Values:</w:t>
            </w:r>
          </w:p>
          <w:p w14:paraId="29B0D9C0" w14:textId="77777777" w:rsidR="00947084" w:rsidRPr="006159E6" w:rsidRDefault="006E38B4" w:rsidP="00ED3F3F">
            <w:pPr>
              <w:pStyle w:val="condition1"/>
            </w:pPr>
            <w:r w:rsidRPr="006159E6">
              <w:t>The first ‘Delivery</w:t>
            </w:r>
            <w:r w:rsidRPr="006159E6">
              <w:softHyphen/>
              <w:t>Period</w:t>
            </w:r>
            <w:r w:rsidRPr="006159E6">
              <w:softHyphen/>
              <w:t>Start</w:t>
            </w:r>
            <w:r w:rsidRPr="006159E6">
              <w:softHyphen/>
              <w:t>Date’ must be equal to the ‘EffectiveDate’.</w:t>
            </w:r>
          </w:p>
          <w:p w14:paraId="009E57D2" w14:textId="77777777" w:rsidR="006E38B4" w:rsidRPr="006159E6" w:rsidRDefault="006E38B4" w:rsidP="00ED3F3F">
            <w:pPr>
              <w:pStyle w:val="condition1"/>
            </w:pPr>
            <w:r w:rsidRPr="006159E6">
              <w:t>All subsequent ‘Delivery</w:t>
            </w:r>
            <w:r w:rsidRPr="006159E6">
              <w:softHyphen/>
              <w:t>Period</w:t>
            </w:r>
            <w:r w:rsidRPr="006159E6">
              <w:softHyphen/>
              <w:t>Start</w:t>
            </w:r>
            <w:r w:rsidRPr="006159E6">
              <w:softHyphen/>
              <w:t>Date’ values must be after the date of the preceding ‘Delivery</w:t>
            </w:r>
            <w:r w:rsidRPr="006159E6">
              <w:softHyphen/>
              <w:t>Period</w:t>
            </w:r>
            <w:r w:rsidRPr="006159E6">
              <w:softHyphen/>
              <w:t>End</w:t>
            </w:r>
            <w:r w:rsidRPr="006159E6">
              <w:softHyphen/>
              <w:t>Date’.</w:t>
            </w:r>
          </w:p>
        </w:tc>
      </w:tr>
      <w:tr w:rsidR="006E38B4" w:rsidRPr="006159E6" w14:paraId="6C745BAE" w14:textId="77777777" w:rsidTr="003854A5">
        <w:trPr>
          <w:cantSplit/>
        </w:trPr>
        <w:tc>
          <w:tcPr>
            <w:tcW w:w="1418" w:type="dxa"/>
          </w:tcPr>
          <w:p w14:paraId="545BBC6B" w14:textId="77777777" w:rsidR="006E38B4" w:rsidRPr="006159E6" w:rsidRDefault="006E38B4" w:rsidP="00D02290">
            <w:pPr>
              <w:pStyle w:val="CellBody"/>
              <w:rPr>
                <w:lang w:val="en-US"/>
              </w:rPr>
            </w:pPr>
            <w:r w:rsidRPr="006159E6">
              <w:rPr>
                <w:lang w:val="en-US"/>
              </w:rPr>
              <w:lastRenderedPageBreak/>
              <w:t>Delivery</w:t>
            </w:r>
            <w:r w:rsidRPr="006159E6">
              <w:rPr>
                <w:lang w:val="en-US"/>
              </w:rPr>
              <w:softHyphen/>
              <w:t>Period</w:t>
            </w:r>
            <w:r w:rsidRPr="006159E6">
              <w:rPr>
                <w:lang w:val="en-US"/>
              </w:rPr>
              <w:softHyphen/>
              <w:t>End</w:t>
            </w:r>
            <w:r w:rsidRPr="006159E6">
              <w:rPr>
                <w:lang w:val="en-US"/>
              </w:rPr>
              <w:softHyphen/>
              <w:t>Date</w:t>
            </w:r>
          </w:p>
        </w:tc>
        <w:tc>
          <w:tcPr>
            <w:tcW w:w="850" w:type="dxa"/>
          </w:tcPr>
          <w:p w14:paraId="5E583826" w14:textId="77777777" w:rsidR="006E38B4" w:rsidRPr="006159E6" w:rsidRDefault="006E38B4" w:rsidP="00D02290">
            <w:pPr>
              <w:pStyle w:val="CellBody"/>
              <w:rPr>
                <w:lang w:val="en-US"/>
              </w:rPr>
            </w:pPr>
            <w:r w:rsidRPr="006159E6">
              <w:rPr>
                <w:lang w:val="en-US"/>
              </w:rPr>
              <w:t>M+C</w:t>
            </w:r>
          </w:p>
        </w:tc>
        <w:tc>
          <w:tcPr>
            <w:tcW w:w="1418" w:type="dxa"/>
          </w:tcPr>
          <w:p w14:paraId="796EFD7E" w14:textId="77777777" w:rsidR="006E38B4" w:rsidRPr="006159E6" w:rsidRDefault="006E38B4" w:rsidP="00D02290">
            <w:pPr>
              <w:pStyle w:val="CellBody"/>
              <w:rPr>
                <w:lang w:val="en-US"/>
              </w:rPr>
            </w:pPr>
            <w:r w:rsidRPr="006159E6">
              <w:rPr>
                <w:lang w:val="en-US"/>
              </w:rPr>
              <w:t>DateType</w:t>
            </w:r>
          </w:p>
        </w:tc>
        <w:tc>
          <w:tcPr>
            <w:tcW w:w="5812" w:type="dxa"/>
          </w:tcPr>
          <w:p w14:paraId="31FFB5FF" w14:textId="77777777" w:rsidR="006E38B4" w:rsidRPr="006159E6" w:rsidRDefault="006E38B4" w:rsidP="004A25DF">
            <w:pPr>
              <w:pStyle w:val="CellBody"/>
              <w:rPr>
                <w:rStyle w:val="Fett"/>
                <w:lang w:val="en-US"/>
              </w:rPr>
            </w:pPr>
            <w:r w:rsidRPr="006159E6">
              <w:rPr>
                <w:lang w:val="en-US"/>
              </w:rPr>
              <w:t>This date is the last day on which the specified period ends.</w:t>
            </w:r>
          </w:p>
          <w:p w14:paraId="39F5CEC7" w14:textId="77777777" w:rsidR="006E38B4" w:rsidRPr="006159E6" w:rsidRDefault="006E38B4" w:rsidP="004A25DF">
            <w:pPr>
              <w:pStyle w:val="CellBody"/>
              <w:rPr>
                <w:rStyle w:val="Fett"/>
                <w:lang w:val="en-US"/>
              </w:rPr>
            </w:pPr>
            <w:r w:rsidRPr="006159E6">
              <w:rPr>
                <w:rStyle w:val="Fett"/>
                <w:lang w:val="en-US"/>
              </w:rPr>
              <w:t>Values:</w:t>
            </w:r>
          </w:p>
          <w:p w14:paraId="260A8BA6" w14:textId="77777777" w:rsidR="006E38B4" w:rsidRPr="006159E6" w:rsidRDefault="006E38B4" w:rsidP="00ED3F3F">
            <w:pPr>
              <w:pStyle w:val="condition1"/>
            </w:pPr>
            <w:r w:rsidRPr="006159E6">
              <w:t>The last ‘Delivery</w:t>
            </w:r>
            <w:r w:rsidRPr="006159E6">
              <w:softHyphen/>
              <w:t>Period</w:t>
            </w:r>
            <w:r w:rsidRPr="006159E6">
              <w:softHyphen/>
              <w:t>End</w:t>
            </w:r>
            <w:r w:rsidRPr="006159E6">
              <w:softHyphen/>
              <w:t>Date’ must be equal to the ‘TerminationDate’.</w:t>
            </w:r>
          </w:p>
          <w:p w14:paraId="7D9C3398" w14:textId="77777777" w:rsidR="006E38B4" w:rsidRPr="006159E6" w:rsidRDefault="006E38B4" w:rsidP="00630BDD">
            <w:pPr>
              <w:pStyle w:val="CellBody"/>
              <w:rPr>
                <w:lang w:val="en-US"/>
              </w:rPr>
            </w:pPr>
            <w:r w:rsidRPr="006159E6">
              <w:rPr>
                <w:lang w:val="en-US"/>
              </w:rPr>
              <w:t>‘Delivery</w:t>
            </w:r>
            <w:r w:rsidRPr="006159E6">
              <w:rPr>
                <w:lang w:val="en-US"/>
              </w:rPr>
              <w:softHyphen/>
              <w:t>Period</w:t>
            </w:r>
            <w:r w:rsidRPr="006159E6">
              <w:rPr>
                <w:lang w:val="en-US"/>
              </w:rPr>
              <w:softHyphen/>
              <w:t>End</w:t>
            </w:r>
            <w:r w:rsidRPr="006159E6">
              <w:rPr>
                <w:lang w:val="en-US"/>
              </w:rPr>
              <w:softHyphen/>
              <w:t>Date’ must be on or after the associated ‘Delivery</w:t>
            </w:r>
            <w:r w:rsidRPr="006159E6">
              <w:rPr>
                <w:lang w:val="en-US"/>
              </w:rPr>
              <w:softHyphen/>
              <w:t>Period</w:t>
            </w:r>
            <w:r w:rsidRPr="006159E6">
              <w:rPr>
                <w:lang w:val="en-US"/>
              </w:rPr>
              <w:softHyphen/>
              <w:t>Start</w:t>
            </w:r>
            <w:r w:rsidRPr="006159E6">
              <w:rPr>
                <w:lang w:val="en-US"/>
              </w:rPr>
              <w:softHyphen/>
              <w:t>Date’.</w:t>
            </w:r>
          </w:p>
        </w:tc>
      </w:tr>
      <w:tr w:rsidR="006E38B4" w:rsidRPr="006159E6" w14:paraId="53EAC2A3" w14:textId="77777777" w:rsidTr="003854A5">
        <w:trPr>
          <w:cantSplit/>
        </w:trPr>
        <w:tc>
          <w:tcPr>
            <w:tcW w:w="1418" w:type="dxa"/>
          </w:tcPr>
          <w:p w14:paraId="46EE2004" w14:textId="77777777" w:rsidR="006E38B4" w:rsidRPr="006159E6" w:rsidRDefault="006E38B4" w:rsidP="00D02290">
            <w:pPr>
              <w:pStyle w:val="CellBody"/>
              <w:rPr>
                <w:lang w:val="en-US"/>
              </w:rPr>
            </w:pPr>
            <w:r w:rsidRPr="006159E6">
              <w:rPr>
                <w:lang w:val="en-US"/>
              </w:rPr>
              <w:t>Delivery</w:t>
            </w:r>
            <w:r w:rsidRPr="006159E6">
              <w:rPr>
                <w:lang w:val="en-US"/>
              </w:rPr>
              <w:softHyphen/>
              <w:t>Period</w:t>
            </w:r>
            <w:r w:rsidRPr="006159E6">
              <w:rPr>
                <w:lang w:val="en-US"/>
              </w:rPr>
              <w:softHyphen/>
              <w:t>Notional</w:t>
            </w:r>
            <w:r w:rsidRPr="006159E6">
              <w:rPr>
                <w:lang w:val="en-US"/>
              </w:rPr>
              <w:softHyphen/>
              <w:t>Quantity</w:t>
            </w:r>
          </w:p>
        </w:tc>
        <w:tc>
          <w:tcPr>
            <w:tcW w:w="850" w:type="dxa"/>
          </w:tcPr>
          <w:p w14:paraId="384F1265" w14:textId="77777777" w:rsidR="006E38B4" w:rsidRPr="006159E6" w:rsidRDefault="006E38B4" w:rsidP="00D02290">
            <w:pPr>
              <w:pStyle w:val="CellBody"/>
              <w:rPr>
                <w:lang w:val="en-US"/>
              </w:rPr>
            </w:pPr>
            <w:r w:rsidRPr="006159E6">
              <w:rPr>
                <w:lang w:val="en-US"/>
              </w:rPr>
              <w:t>M+C</w:t>
            </w:r>
          </w:p>
        </w:tc>
        <w:tc>
          <w:tcPr>
            <w:tcW w:w="1418" w:type="dxa"/>
          </w:tcPr>
          <w:p w14:paraId="4C817778" w14:textId="77777777" w:rsidR="006E38B4" w:rsidRPr="006159E6" w:rsidRDefault="006E38B4" w:rsidP="00D02290">
            <w:pPr>
              <w:pStyle w:val="CellBody"/>
              <w:rPr>
                <w:lang w:val="en-US"/>
              </w:rPr>
            </w:pPr>
            <w:r w:rsidRPr="006159E6">
              <w:rPr>
                <w:lang w:val="en-US"/>
              </w:rPr>
              <w:t>Quantity</w:t>
            </w:r>
            <w:r w:rsidRPr="006159E6">
              <w:rPr>
                <w:lang w:val="en-US"/>
              </w:rPr>
              <w:softHyphen/>
              <w:t>Type</w:t>
            </w:r>
          </w:p>
        </w:tc>
        <w:tc>
          <w:tcPr>
            <w:tcW w:w="5812" w:type="dxa"/>
          </w:tcPr>
          <w:p w14:paraId="1DD11B13" w14:textId="77777777" w:rsidR="00E67C8A" w:rsidRPr="006159E6" w:rsidRDefault="00E67C8A" w:rsidP="00E67C8A">
            <w:pPr>
              <w:pStyle w:val="CellBody"/>
              <w:rPr>
                <w:lang w:val="en-US"/>
              </w:rPr>
            </w:pPr>
            <w:r w:rsidRPr="006159E6">
              <w:rPr>
                <w:lang w:val="en-US"/>
              </w:rPr>
              <w:t>This field uses the notional capacity unit, which is specified in ‘BrokerConfirmation/TotalVolumeUnit’, or the currency defined for the notional amount</w:t>
            </w:r>
            <w:r w:rsidR="00B5282F" w:rsidRPr="006159E6">
              <w:rPr>
                <w:lang w:val="en-US"/>
              </w:rPr>
              <w:t>,</w:t>
            </w:r>
            <w:r w:rsidRPr="006159E6">
              <w:rPr>
                <w:lang w:val="en-US"/>
              </w:rPr>
              <w:t xml:space="preserve"> which is specified in ‘BrokerConfirmation/TotalAmountCurrency’.</w:t>
            </w:r>
          </w:p>
          <w:p w14:paraId="7A0871A1" w14:textId="77777777" w:rsidR="006E38B4" w:rsidRPr="006159E6" w:rsidRDefault="006E38B4" w:rsidP="006057D6">
            <w:pPr>
              <w:pStyle w:val="CellBody"/>
              <w:rPr>
                <w:rStyle w:val="Fett"/>
                <w:lang w:val="en-US"/>
              </w:rPr>
            </w:pPr>
            <w:r w:rsidRPr="006159E6">
              <w:rPr>
                <w:rStyle w:val="Fett"/>
                <w:lang w:val="en-US"/>
              </w:rPr>
              <w:t>Values:</w:t>
            </w:r>
          </w:p>
          <w:p w14:paraId="30FC2380" w14:textId="77777777" w:rsidR="006E38B4" w:rsidRPr="006159E6" w:rsidRDefault="006E38B4" w:rsidP="00ED3F3F">
            <w:pPr>
              <w:pStyle w:val="condition1"/>
            </w:pPr>
            <w:r w:rsidRPr="006159E6">
              <w:t>If ‘VariableVolume’ is set to “True”, then this is the notional quantity for the fixed leg of the transaction.</w:t>
            </w:r>
          </w:p>
        </w:tc>
      </w:tr>
      <w:tr w:rsidR="006E38B4" w:rsidRPr="006159E6" w14:paraId="6F61DD95" w14:textId="77777777" w:rsidTr="003854A5">
        <w:trPr>
          <w:cantSplit/>
        </w:trPr>
        <w:tc>
          <w:tcPr>
            <w:tcW w:w="1418" w:type="dxa"/>
          </w:tcPr>
          <w:p w14:paraId="7039B896" w14:textId="77777777" w:rsidR="006E38B4" w:rsidRPr="006159E6" w:rsidRDefault="006E38B4" w:rsidP="00D02290">
            <w:pPr>
              <w:pStyle w:val="CellBody"/>
              <w:rPr>
                <w:lang w:val="en-US"/>
              </w:rPr>
            </w:pPr>
            <w:r w:rsidRPr="006159E6">
              <w:rPr>
                <w:lang w:val="en-US"/>
              </w:rPr>
              <w:t>FixedPrice</w:t>
            </w:r>
          </w:p>
        </w:tc>
        <w:tc>
          <w:tcPr>
            <w:tcW w:w="850" w:type="dxa"/>
          </w:tcPr>
          <w:p w14:paraId="716B365E" w14:textId="77777777" w:rsidR="006E38B4" w:rsidRPr="006159E6" w:rsidRDefault="006E38B4" w:rsidP="00D02290">
            <w:pPr>
              <w:pStyle w:val="CellBody"/>
              <w:rPr>
                <w:lang w:val="en-US"/>
              </w:rPr>
            </w:pPr>
            <w:r w:rsidRPr="006159E6">
              <w:rPr>
                <w:lang w:val="en-US"/>
              </w:rPr>
              <w:t>C</w:t>
            </w:r>
          </w:p>
        </w:tc>
        <w:tc>
          <w:tcPr>
            <w:tcW w:w="1418" w:type="dxa"/>
          </w:tcPr>
          <w:p w14:paraId="3911B94C" w14:textId="77777777" w:rsidR="006E38B4" w:rsidRPr="006159E6" w:rsidRDefault="006E38B4" w:rsidP="00D02290">
            <w:pPr>
              <w:pStyle w:val="CellBody"/>
              <w:rPr>
                <w:lang w:val="en-US"/>
              </w:rPr>
            </w:pPr>
            <w:r w:rsidRPr="006159E6">
              <w:rPr>
                <w:lang w:val="en-US"/>
              </w:rPr>
              <w:t>PriceType</w:t>
            </w:r>
          </w:p>
        </w:tc>
        <w:tc>
          <w:tcPr>
            <w:tcW w:w="5812" w:type="dxa"/>
          </w:tcPr>
          <w:p w14:paraId="77FE69E7" w14:textId="77777777" w:rsidR="006E38B4" w:rsidRPr="006159E6" w:rsidRDefault="006E38B4" w:rsidP="003144A0">
            <w:pPr>
              <w:pStyle w:val="CellBody"/>
              <w:rPr>
                <w:rStyle w:val="Fett"/>
                <w:lang w:val="en-US"/>
              </w:rPr>
            </w:pPr>
            <w:r w:rsidRPr="006159E6">
              <w:rPr>
                <w:rStyle w:val="Fett"/>
                <w:lang w:val="en-US"/>
              </w:rPr>
              <w:t>Occurrence:</w:t>
            </w:r>
          </w:p>
          <w:p w14:paraId="7631C630" w14:textId="77777777" w:rsidR="006E38B4" w:rsidRPr="006159E6" w:rsidRDefault="006E38B4" w:rsidP="00ED3F3F">
            <w:pPr>
              <w:pStyle w:val="condition1"/>
            </w:pPr>
            <w:r w:rsidRPr="006159E6">
              <w:t>If ‘TransactionType’ is set to “FXD_SWP”, “OPT_FXD_SWP”</w:t>
            </w:r>
            <w:r w:rsidR="0019166C" w:rsidRPr="006159E6">
              <w:t xml:space="preserve"> or</w:t>
            </w:r>
            <w:r w:rsidRPr="006159E6">
              <w:t xml:space="preserve"> “OPT_FIN_INX”, then this field is mandatory.</w:t>
            </w:r>
          </w:p>
          <w:p w14:paraId="6E8D28A1" w14:textId="77777777" w:rsidR="006E38B4" w:rsidRPr="006159E6" w:rsidRDefault="00AB0EEF" w:rsidP="00ED3F3F">
            <w:pPr>
              <w:pStyle w:val="condition1"/>
            </w:pPr>
            <w:r w:rsidRPr="006159E6">
              <w:t>Else, this field</w:t>
            </w:r>
            <w:r w:rsidR="006E38B4" w:rsidRPr="006159E6">
              <w:t xml:space="preserve"> must be omitted. </w:t>
            </w:r>
          </w:p>
          <w:p w14:paraId="385C98CE" w14:textId="77777777" w:rsidR="006E38B4" w:rsidRPr="006159E6" w:rsidRDefault="006E38B4" w:rsidP="00FA2D41">
            <w:pPr>
              <w:pStyle w:val="CellBody"/>
              <w:rPr>
                <w:rStyle w:val="Fett"/>
                <w:lang w:val="en-US"/>
              </w:rPr>
            </w:pPr>
            <w:r w:rsidRPr="006159E6">
              <w:rPr>
                <w:rStyle w:val="Fett"/>
                <w:lang w:val="en-US"/>
              </w:rPr>
              <w:t>Values:</w:t>
            </w:r>
          </w:p>
          <w:p w14:paraId="535EFB77" w14:textId="77777777" w:rsidR="006E38B4" w:rsidRPr="006159E6" w:rsidRDefault="006E38B4" w:rsidP="00ED3F3F">
            <w:pPr>
              <w:pStyle w:val="condition1"/>
            </w:pPr>
            <w:r w:rsidRPr="006159E6">
              <w:t xml:space="preserve">For a wet freight swap, this is the percentage scaling factor of the Worldscale rate. </w:t>
            </w:r>
          </w:p>
          <w:p w14:paraId="7DE1DBE5" w14:textId="77777777" w:rsidR="006E38B4" w:rsidRPr="006159E6" w:rsidRDefault="006E38B4" w:rsidP="00ED3F3F">
            <w:pPr>
              <w:pStyle w:val="condition1"/>
            </w:pPr>
            <w:r w:rsidRPr="006159E6">
              <w:t>For dry freight or time charter transactions, this is the flat rate.</w:t>
            </w:r>
          </w:p>
          <w:p w14:paraId="5CBDCDF6" w14:textId="77777777" w:rsidR="006E38B4" w:rsidRPr="006159E6" w:rsidRDefault="006E38B4" w:rsidP="00ED3F3F">
            <w:pPr>
              <w:pStyle w:val="condition1"/>
            </w:pPr>
            <w:r w:rsidRPr="006159E6">
              <w:t>If the fixed price is to be expressed as a rate on the ‘CommodityReference’, then this is the percentage rate.</w:t>
            </w:r>
          </w:p>
          <w:p w14:paraId="78933440" w14:textId="77777777" w:rsidR="006E38B4" w:rsidRPr="006159E6" w:rsidRDefault="006E38B4" w:rsidP="00ED3F3F">
            <w:pPr>
              <w:pStyle w:val="condition1"/>
            </w:pPr>
            <w:r w:rsidRPr="006159E6">
              <w:t xml:space="preserve">If ‘TransactionType’ is set to “OPT_FXD_SWP” or “OPT_FIN_INX”, then this is the ‘StrikePrice’ in each ‘DeliveryPeriod’ section. </w:t>
            </w:r>
          </w:p>
          <w:p w14:paraId="42486BF1" w14:textId="77777777" w:rsidR="006E38B4" w:rsidRPr="006159E6" w:rsidRDefault="00482B66" w:rsidP="00D02290">
            <w:pPr>
              <w:pStyle w:val="CellBody"/>
              <w:rPr>
                <w:lang w:val="en-US"/>
              </w:rPr>
            </w:pPr>
            <w:r w:rsidRPr="006159E6">
              <w:rPr>
                <w:rStyle w:val="Fett"/>
                <w:lang w:val="en-US"/>
              </w:rPr>
              <w:t xml:space="preserve">Note: </w:t>
            </w:r>
            <w:r w:rsidRPr="006159E6">
              <w:rPr>
                <w:lang w:val="en-US"/>
              </w:rPr>
              <w:t xml:space="preserve">If the price is expressed in percentage, the value </w:t>
            </w:r>
            <w:r>
              <w:rPr>
                <w:lang w:val="en-US"/>
              </w:rPr>
              <w:t xml:space="preserve">must be specified </w:t>
            </w:r>
            <w:r w:rsidRPr="006159E6">
              <w:rPr>
                <w:lang w:val="en-US"/>
              </w:rPr>
              <w:t>as a decimal number</w:t>
            </w:r>
            <w:r>
              <w:rPr>
                <w:lang w:val="en-US"/>
              </w:rPr>
              <w:t>. Example:</w:t>
            </w:r>
            <w:r w:rsidRPr="006159E6">
              <w:rPr>
                <w:lang w:val="en-US"/>
              </w:rPr>
              <w:t xml:space="preserve"> 30% </w:t>
            </w:r>
            <w:r>
              <w:rPr>
                <w:lang w:val="en-US"/>
              </w:rPr>
              <w:t xml:space="preserve">is </w:t>
            </w:r>
            <w:r w:rsidRPr="006159E6">
              <w:rPr>
                <w:lang w:val="en-US"/>
              </w:rPr>
              <w:t>written as “0.3”.</w:t>
            </w:r>
          </w:p>
        </w:tc>
      </w:tr>
      <w:tr w:rsidR="006E38B4" w:rsidRPr="006159E6" w14:paraId="47F16B0B" w14:textId="77777777" w:rsidTr="003854A5">
        <w:trPr>
          <w:cantSplit/>
        </w:trPr>
        <w:tc>
          <w:tcPr>
            <w:tcW w:w="9498" w:type="dxa"/>
            <w:gridSpan w:val="4"/>
            <w:shd w:val="clear" w:color="auto" w:fill="BFBFBF" w:themeFill="background1" w:themeFillShade="BF"/>
          </w:tcPr>
          <w:p w14:paraId="187E7F96"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DeliveryPeriod</w:t>
            </w:r>
            <w:r w:rsidRPr="006159E6">
              <w:rPr>
                <w:lang w:val="en-US"/>
              </w:rPr>
              <w:t xml:space="preserve"> </w:t>
            </w:r>
          </w:p>
        </w:tc>
      </w:tr>
      <w:tr w:rsidR="006E38B4" w:rsidRPr="006159E6" w14:paraId="23D4298C" w14:textId="77777777" w:rsidTr="003854A5">
        <w:trPr>
          <w:cantSplit/>
        </w:trPr>
        <w:tc>
          <w:tcPr>
            <w:tcW w:w="9498" w:type="dxa"/>
            <w:gridSpan w:val="4"/>
            <w:shd w:val="clear" w:color="auto" w:fill="BFBFBF" w:themeFill="background1" w:themeFillShade="BF"/>
          </w:tcPr>
          <w:p w14:paraId="13A45EC3"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DeliveryPeriods</w:t>
            </w:r>
            <w:r w:rsidRPr="006159E6">
              <w:rPr>
                <w:lang w:val="en-US"/>
              </w:rPr>
              <w:t xml:space="preserve"> </w:t>
            </w:r>
          </w:p>
        </w:tc>
      </w:tr>
      <w:tr w:rsidR="006E38B4" w:rsidRPr="006159E6" w14:paraId="1ACCFE0B" w14:textId="77777777" w:rsidTr="003854A5">
        <w:trPr>
          <w:cantSplit/>
        </w:trPr>
        <w:tc>
          <w:tcPr>
            <w:tcW w:w="9498" w:type="dxa"/>
            <w:gridSpan w:val="4"/>
            <w:shd w:val="clear" w:color="auto" w:fill="BFBFBF" w:themeFill="background1" w:themeFillShade="BF"/>
          </w:tcPr>
          <w:p w14:paraId="1D4A9702" w14:textId="77777777" w:rsidR="006E38B4" w:rsidRPr="006159E6" w:rsidRDefault="006E38B4" w:rsidP="003854A5">
            <w:pPr>
              <w:pStyle w:val="CellBody"/>
              <w:keepNext/>
              <w:rPr>
                <w:lang w:val="en-US"/>
              </w:rPr>
            </w:pPr>
            <w:r w:rsidRPr="006159E6">
              <w:rPr>
                <w:rStyle w:val="XSDSectionTitle"/>
                <w:lang w:val="en-US"/>
              </w:rPr>
              <w:t>BrokerConfirmation/Agents</w:t>
            </w:r>
            <w:r w:rsidRPr="006159E6">
              <w:rPr>
                <w:lang w:val="en-US"/>
              </w:rPr>
              <w:t>: conditional section</w:t>
            </w:r>
          </w:p>
          <w:p w14:paraId="518FF594" w14:textId="77777777" w:rsidR="006E38B4" w:rsidRPr="006159E6" w:rsidRDefault="00516D60" w:rsidP="003B54E3">
            <w:pPr>
              <w:pStyle w:val="CellBody"/>
              <w:rPr>
                <w:lang w:val="en-US"/>
              </w:rPr>
            </w:pPr>
            <w:r w:rsidRPr="006159E6">
              <w:rPr>
                <w:lang w:val="en-US"/>
              </w:rPr>
              <w:t xml:space="preserve">‘Agents’ contains information relating to third parties that are in some way involved in the confirmation process for the </w:t>
            </w:r>
            <w:r w:rsidR="00560C7B">
              <w:rPr>
                <w:lang w:val="en-US"/>
              </w:rPr>
              <w:t>trade</w:t>
            </w:r>
            <w:r w:rsidRPr="006159E6">
              <w:rPr>
                <w:lang w:val="en-US"/>
              </w:rPr>
              <w:t>. This can vary by ‘TransactionType’, ‘Commodity’ and ‘Market’. For example, ‘ECVNA’ data is specific to the UK electricity market.</w:t>
            </w:r>
          </w:p>
        </w:tc>
      </w:tr>
      <w:tr w:rsidR="006E38B4" w:rsidRPr="006159E6" w14:paraId="1E93C92B" w14:textId="77777777" w:rsidTr="003854A5">
        <w:trPr>
          <w:cantSplit/>
        </w:trPr>
        <w:tc>
          <w:tcPr>
            <w:tcW w:w="9498" w:type="dxa"/>
            <w:gridSpan w:val="4"/>
            <w:shd w:val="clear" w:color="auto" w:fill="BFBFBF" w:themeFill="background1" w:themeFillShade="BF"/>
          </w:tcPr>
          <w:p w14:paraId="453AA637" w14:textId="77777777" w:rsidR="006E38B4" w:rsidRPr="006159E6" w:rsidRDefault="006E38B4" w:rsidP="00C77E47">
            <w:pPr>
              <w:pStyle w:val="CellBody"/>
              <w:keepNext/>
              <w:rPr>
                <w:lang w:val="en-US"/>
              </w:rPr>
            </w:pPr>
            <w:r w:rsidRPr="006159E6">
              <w:rPr>
                <w:rStyle w:val="XSDSectionTitle"/>
                <w:lang w:val="en-US"/>
              </w:rPr>
              <w:t>Agents/Agent</w:t>
            </w:r>
            <w:r w:rsidRPr="006159E6">
              <w:rPr>
                <w:lang w:val="en-US"/>
              </w:rPr>
              <w:t>: mandatory</w:t>
            </w:r>
            <w:r w:rsidR="005A21FF" w:rsidRPr="006159E6">
              <w:rPr>
                <w:lang w:val="en-US"/>
              </w:rPr>
              <w:t>,</w:t>
            </w:r>
            <w:r w:rsidRPr="006159E6">
              <w:rPr>
                <w:lang w:val="en-US"/>
              </w:rPr>
              <w:t xml:space="preserve"> repeatable section (1-n) </w:t>
            </w:r>
          </w:p>
          <w:p w14:paraId="76076AFD" w14:textId="77777777" w:rsidR="00877981" w:rsidRPr="006159E6" w:rsidRDefault="00877981" w:rsidP="00D02290">
            <w:pPr>
              <w:pStyle w:val="CellBody"/>
              <w:rPr>
                <w:rStyle w:val="Fett"/>
                <w:lang w:val="en-US"/>
              </w:rPr>
            </w:pPr>
            <w:r w:rsidRPr="006159E6">
              <w:rPr>
                <w:rStyle w:val="Fett"/>
                <w:lang w:val="en-US"/>
              </w:rPr>
              <w:t>Repetitions:</w:t>
            </w:r>
          </w:p>
          <w:p w14:paraId="15A0520A" w14:textId="77777777" w:rsidR="00877981" w:rsidRPr="006159E6" w:rsidRDefault="00877981" w:rsidP="00ED3F3F">
            <w:pPr>
              <w:pStyle w:val="condition1"/>
            </w:pPr>
            <w:r w:rsidRPr="006159E6">
              <w:t>If ‘TransactionType’ is an Emissions Commodity, there must only be one ‘Agent’ section because the only agent in the trade is the broker. ECVNA agents are not relevant in the context of EUA trades.</w:t>
            </w:r>
          </w:p>
          <w:p w14:paraId="4278134A" w14:textId="77777777" w:rsidR="006E38B4" w:rsidRPr="006159E6" w:rsidRDefault="006E38B4" w:rsidP="002E27CD">
            <w:pPr>
              <w:pStyle w:val="CellBody"/>
              <w:rPr>
                <w:rStyle w:val="Fett"/>
                <w:lang w:val="en-US"/>
              </w:rPr>
            </w:pPr>
            <w:r w:rsidRPr="006159E6">
              <w:rPr>
                <w:rStyle w:val="Fett"/>
                <w:lang w:val="en-US"/>
              </w:rPr>
              <w:t>Values:</w:t>
            </w:r>
          </w:p>
          <w:p w14:paraId="1388C691" w14:textId="77777777" w:rsidR="009600BC" w:rsidRPr="005C433C" w:rsidRDefault="009600BC" w:rsidP="00ED3F3F">
            <w:pPr>
              <w:pStyle w:val="condition1"/>
              <w:rPr>
                <w:b/>
              </w:rPr>
            </w:pPr>
            <w:r>
              <w:t>There may only be one ‘Agent’ section with ‘AgentType’ set to “Broker”.</w:t>
            </w:r>
          </w:p>
          <w:p w14:paraId="01366380" w14:textId="77777777" w:rsidR="006E38B4" w:rsidRPr="006159E6" w:rsidRDefault="006E38B4" w:rsidP="00ED3F3F">
            <w:pPr>
              <w:pStyle w:val="condition1"/>
              <w:rPr>
                <w:b/>
              </w:rPr>
            </w:pPr>
            <w:r w:rsidRPr="00D7069B">
              <w:t>If ‘Market’ is set to “GB” and commodity is set to “Power”, then ‘AgentType’ must be set to “ECVNA”.</w:t>
            </w:r>
          </w:p>
        </w:tc>
      </w:tr>
      <w:tr w:rsidR="006E38B4" w:rsidRPr="006159E6" w14:paraId="4179CE40" w14:textId="77777777" w:rsidTr="003854A5">
        <w:trPr>
          <w:cantSplit/>
        </w:trPr>
        <w:tc>
          <w:tcPr>
            <w:tcW w:w="1418" w:type="dxa"/>
            <w:shd w:val="clear" w:color="auto" w:fill="auto"/>
          </w:tcPr>
          <w:p w14:paraId="26993BC8" w14:textId="77777777" w:rsidR="006E38B4" w:rsidRPr="006159E6" w:rsidRDefault="006E38B4" w:rsidP="00D02290">
            <w:pPr>
              <w:pStyle w:val="CellBody"/>
              <w:rPr>
                <w:lang w:val="en-US"/>
              </w:rPr>
            </w:pPr>
            <w:r w:rsidRPr="006159E6">
              <w:rPr>
                <w:lang w:val="en-US"/>
              </w:rPr>
              <w:t>Agent</w:t>
            </w:r>
            <w:r w:rsidRPr="006159E6">
              <w:rPr>
                <w:lang w:val="en-US"/>
              </w:rPr>
              <w:softHyphen/>
              <w:t>Type</w:t>
            </w:r>
          </w:p>
        </w:tc>
        <w:tc>
          <w:tcPr>
            <w:tcW w:w="850" w:type="dxa"/>
            <w:shd w:val="clear" w:color="auto" w:fill="auto"/>
          </w:tcPr>
          <w:p w14:paraId="5F973FBC" w14:textId="77777777" w:rsidR="006E38B4" w:rsidRPr="006159E6" w:rsidRDefault="006E38B4" w:rsidP="00D02290">
            <w:pPr>
              <w:pStyle w:val="CellBody"/>
              <w:rPr>
                <w:lang w:val="en-US"/>
              </w:rPr>
            </w:pPr>
            <w:r w:rsidRPr="006159E6">
              <w:rPr>
                <w:lang w:val="en-US"/>
              </w:rPr>
              <w:t>M</w:t>
            </w:r>
          </w:p>
        </w:tc>
        <w:tc>
          <w:tcPr>
            <w:tcW w:w="1418" w:type="dxa"/>
            <w:shd w:val="clear" w:color="auto" w:fill="auto"/>
          </w:tcPr>
          <w:p w14:paraId="4874E9D9" w14:textId="77777777" w:rsidR="006E38B4" w:rsidRPr="006159E6" w:rsidRDefault="006E38B4" w:rsidP="00D02290">
            <w:pPr>
              <w:pStyle w:val="CellBody"/>
              <w:rPr>
                <w:lang w:val="en-US"/>
              </w:rPr>
            </w:pPr>
            <w:r w:rsidRPr="006159E6">
              <w:rPr>
                <w:lang w:val="en-US"/>
              </w:rPr>
              <w:t>Agent</w:t>
            </w:r>
            <w:r w:rsidRPr="006159E6">
              <w:rPr>
                <w:lang w:val="en-US"/>
              </w:rPr>
              <w:softHyphen/>
              <w:t>Type</w:t>
            </w:r>
          </w:p>
        </w:tc>
        <w:tc>
          <w:tcPr>
            <w:tcW w:w="5812" w:type="dxa"/>
            <w:shd w:val="clear" w:color="auto" w:fill="auto"/>
          </w:tcPr>
          <w:p w14:paraId="483C0432" w14:textId="77777777" w:rsidR="006E38B4" w:rsidRPr="006159E6" w:rsidRDefault="006E38B4" w:rsidP="00D02290">
            <w:pPr>
              <w:pStyle w:val="CellBody"/>
              <w:rPr>
                <w:lang w:val="en-US"/>
              </w:rPr>
            </w:pPr>
          </w:p>
        </w:tc>
      </w:tr>
      <w:tr w:rsidR="006E38B4" w:rsidRPr="006159E6" w14:paraId="40DECF04" w14:textId="77777777" w:rsidTr="003854A5">
        <w:trPr>
          <w:cantSplit/>
        </w:trPr>
        <w:tc>
          <w:tcPr>
            <w:tcW w:w="1418" w:type="dxa"/>
            <w:shd w:val="clear" w:color="auto" w:fill="auto"/>
          </w:tcPr>
          <w:p w14:paraId="78EA5027" w14:textId="77777777" w:rsidR="006E38B4" w:rsidRPr="006159E6" w:rsidRDefault="006E38B4" w:rsidP="00D02290">
            <w:pPr>
              <w:pStyle w:val="CellBody"/>
              <w:rPr>
                <w:lang w:val="en-US"/>
              </w:rPr>
            </w:pPr>
            <w:r w:rsidRPr="006159E6">
              <w:rPr>
                <w:lang w:val="en-US"/>
              </w:rPr>
              <w:t>Agent</w:t>
            </w:r>
            <w:r w:rsidRPr="006159E6">
              <w:rPr>
                <w:lang w:val="en-US"/>
              </w:rPr>
              <w:softHyphen/>
              <w:t>Name</w:t>
            </w:r>
          </w:p>
        </w:tc>
        <w:tc>
          <w:tcPr>
            <w:tcW w:w="850" w:type="dxa"/>
            <w:shd w:val="clear" w:color="auto" w:fill="auto"/>
          </w:tcPr>
          <w:p w14:paraId="5011DF61" w14:textId="77777777" w:rsidR="006E38B4" w:rsidRPr="006159E6" w:rsidRDefault="006E38B4" w:rsidP="00D02290">
            <w:pPr>
              <w:pStyle w:val="CellBody"/>
              <w:rPr>
                <w:lang w:val="en-US"/>
              </w:rPr>
            </w:pPr>
            <w:r w:rsidRPr="006159E6">
              <w:rPr>
                <w:lang w:val="en-US"/>
              </w:rPr>
              <w:t>O</w:t>
            </w:r>
          </w:p>
        </w:tc>
        <w:tc>
          <w:tcPr>
            <w:tcW w:w="1418" w:type="dxa"/>
            <w:shd w:val="clear" w:color="auto" w:fill="auto"/>
          </w:tcPr>
          <w:p w14:paraId="58B365C7" w14:textId="77777777" w:rsidR="006E38B4" w:rsidRPr="006159E6" w:rsidRDefault="006E38B4" w:rsidP="00D02290">
            <w:pPr>
              <w:pStyle w:val="CellBody"/>
              <w:rPr>
                <w:lang w:val="en-US"/>
              </w:rPr>
            </w:pPr>
            <w:r w:rsidRPr="006159E6">
              <w:rPr>
                <w:lang w:val="en-US"/>
              </w:rPr>
              <w:t>Name</w:t>
            </w:r>
            <w:r w:rsidRPr="006159E6">
              <w:rPr>
                <w:lang w:val="en-US"/>
              </w:rPr>
              <w:softHyphen/>
              <w:t>Type</w:t>
            </w:r>
          </w:p>
        </w:tc>
        <w:tc>
          <w:tcPr>
            <w:tcW w:w="5812" w:type="dxa"/>
            <w:shd w:val="clear" w:color="auto" w:fill="auto"/>
          </w:tcPr>
          <w:p w14:paraId="75545F74" w14:textId="77777777" w:rsidR="006E38B4" w:rsidRPr="006159E6" w:rsidRDefault="006E38B4" w:rsidP="00D02290">
            <w:pPr>
              <w:pStyle w:val="CellBody"/>
              <w:rPr>
                <w:lang w:val="en-US"/>
              </w:rPr>
            </w:pPr>
          </w:p>
        </w:tc>
      </w:tr>
      <w:tr w:rsidR="006E38B4" w:rsidRPr="006159E6" w14:paraId="1589DCE0" w14:textId="77777777" w:rsidTr="003854A5">
        <w:trPr>
          <w:cantSplit/>
        </w:trPr>
        <w:tc>
          <w:tcPr>
            <w:tcW w:w="9498" w:type="dxa"/>
            <w:gridSpan w:val="4"/>
            <w:shd w:val="clear" w:color="auto" w:fill="BFBFBF" w:themeFill="background1" w:themeFillShade="BF"/>
          </w:tcPr>
          <w:p w14:paraId="3EB89941" w14:textId="77777777" w:rsidR="006E38B4" w:rsidRPr="006159E6" w:rsidRDefault="006E38B4" w:rsidP="00D02290">
            <w:pPr>
              <w:pStyle w:val="CellBody"/>
              <w:rPr>
                <w:lang w:val="en-US"/>
              </w:rPr>
            </w:pPr>
            <w:r w:rsidRPr="006159E6">
              <w:rPr>
                <w:rStyle w:val="XSDSectionTitle"/>
                <w:lang w:val="en-US"/>
              </w:rPr>
              <w:t>Agent/XSD choice</w:t>
            </w:r>
            <w:r w:rsidRPr="006159E6">
              <w:rPr>
                <w:lang w:val="en-US"/>
              </w:rPr>
              <w:t>: mandatory section</w:t>
            </w:r>
          </w:p>
          <w:p w14:paraId="4ADC336C" w14:textId="77777777" w:rsidR="006E38B4" w:rsidRPr="006159E6" w:rsidRDefault="006E38B4" w:rsidP="00201067">
            <w:pPr>
              <w:pStyle w:val="CellBody"/>
              <w:rPr>
                <w:rStyle w:val="Fett"/>
                <w:lang w:val="en-US"/>
              </w:rPr>
            </w:pPr>
            <w:r w:rsidRPr="006159E6">
              <w:rPr>
                <w:rStyle w:val="Fett"/>
                <w:lang w:val="en-US"/>
              </w:rPr>
              <w:t>Choices:</w:t>
            </w:r>
          </w:p>
          <w:p w14:paraId="7CAD83C8" w14:textId="61799137" w:rsidR="006E38B4" w:rsidRPr="000C3B8A" w:rsidRDefault="006E38B4" w:rsidP="00ED3F3F">
            <w:pPr>
              <w:pStyle w:val="condition1"/>
            </w:pPr>
            <w:r w:rsidRPr="006159E6">
              <w:rPr>
                <w:snapToGrid w:val="0"/>
                <w:lang w:eastAsia="fr-FR"/>
              </w:rPr>
              <w:t>If ‘AgentType’ is set to “</w:t>
            </w:r>
            <w:r w:rsidRPr="006159E6">
              <w:t>Broker”, “ClearingBroker”</w:t>
            </w:r>
            <w:r w:rsidR="0019166C" w:rsidRPr="006159E6">
              <w:t xml:space="preserve"> or</w:t>
            </w:r>
            <w:r w:rsidRPr="006159E6">
              <w:t xml:space="preserve"> “SettlementAgent”, then ‘Broker’ </w:t>
            </w:r>
            <w:r w:rsidR="00A10750">
              <w:t>is mandatory</w:t>
            </w:r>
            <w:r w:rsidRPr="006159E6">
              <w:t>.</w:t>
            </w:r>
          </w:p>
          <w:p w14:paraId="27A58FC9" w14:textId="0D9F5CDB" w:rsidR="006E38B4" w:rsidRPr="006159E6" w:rsidRDefault="006E38B4" w:rsidP="00ED3F3F">
            <w:pPr>
              <w:pStyle w:val="condition1"/>
            </w:pPr>
            <w:r w:rsidRPr="006159E6">
              <w:rPr>
                <w:snapToGrid w:val="0"/>
                <w:lang w:eastAsia="fr-FR"/>
              </w:rPr>
              <w:t xml:space="preserve">If ‘AgentType’ is set to </w:t>
            </w:r>
            <w:r w:rsidRPr="006159E6">
              <w:t xml:space="preserve">”ECVNA”, then ‘ECVNA’ </w:t>
            </w:r>
            <w:r w:rsidR="00A10750">
              <w:t>is mandatory</w:t>
            </w:r>
            <w:r w:rsidRPr="006159E6">
              <w:t>.</w:t>
            </w:r>
          </w:p>
        </w:tc>
      </w:tr>
      <w:tr w:rsidR="006E38B4" w:rsidRPr="006159E6" w14:paraId="30616E7A" w14:textId="77777777" w:rsidTr="003854A5">
        <w:trPr>
          <w:cantSplit/>
        </w:trPr>
        <w:tc>
          <w:tcPr>
            <w:tcW w:w="9498" w:type="dxa"/>
            <w:gridSpan w:val="4"/>
            <w:shd w:val="clear" w:color="auto" w:fill="BFBFBF" w:themeFill="background1" w:themeFillShade="BF"/>
          </w:tcPr>
          <w:p w14:paraId="64EB4275" w14:textId="77777777" w:rsidR="006E38B4" w:rsidRPr="006159E6" w:rsidRDefault="006E38B4" w:rsidP="00D02290">
            <w:pPr>
              <w:pStyle w:val="CellBody"/>
              <w:rPr>
                <w:lang w:val="en-US"/>
              </w:rPr>
            </w:pPr>
            <w:r w:rsidRPr="006159E6">
              <w:rPr>
                <w:rStyle w:val="XSDSectionTitle"/>
                <w:lang w:val="en-US"/>
              </w:rPr>
              <w:t>XSD choice/Broker</w:t>
            </w:r>
            <w:r w:rsidRPr="006159E6">
              <w:rPr>
                <w:lang w:val="en-US"/>
              </w:rPr>
              <w:t>: choice within mandatory section</w:t>
            </w:r>
          </w:p>
        </w:tc>
      </w:tr>
      <w:tr w:rsidR="006E38B4" w:rsidRPr="006159E6" w14:paraId="33CA51D5" w14:textId="77777777" w:rsidTr="003854A5">
        <w:trPr>
          <w:cantSplit/>
        </w:trPr>
        <w:tc>
          <w:tcPr>
            <w:tcW w:w="1418" w:type="dxa"/>
            <w:shd w:val="clear" w:color="auto" w:fill="auto"/>
          </w:tcPr>
          <w:p w14:paraId="24D80E59" w14:textId="77777777" w:rsidR="006E38B4" w:rsidRPr="006159E6" w:rsidRDefault="006E38B4" w:rsidP="00D02290">
            <w:pPr>
              <w:pStyle w:val="CellBody"/>
              <w:rPr>
                <w:lang w:val="en-US"/>
              </w:rPr>
            </w:pPr>
            <w:r w:rsidRPr="006159E6">
              <w:rPr>
                <w:lang w:val="en-US"/>
              </w:rPr>
              <w:t>Broker</w:t>
            </w:r>
            <w:r w:rsidRPr="006159E6">
              <w:rPr>
                <w:lang w:val="en-US"/>
              </w:rPr>
              <w:softHyphen/>
              <w:t>ID</w:t>
            </w:r>
          </w:p>
        </w:tc>
        <w:tc>
          <w:tcPr>
            <w:tcW w:w="850" w:type="dxa"/>
            <w:shd w:val="clear" w:color="auto" w:fill="auto"/>
          </w:tcPr>
          <w:p w14:paraId="0FAB1F83" w14:textId="77777777" w:rsidR="006E38B4" w:rsidRPr="006159E6" w:rsidRDefault="006E38B4" w:rsidP="00D02290">
            <w:pPr>
              <w:pStyle w:val="CellBody"/>
              <w:rPr>
                <w:lang w:val="en-US"/>
              </w:rPr>
            </w:pPr>
            <w:r w:rsidRPr="006159E6">
              <w:rPr>
                <w:lang w:val="en-US"/>
              </w:rPr>
              <w:t>M</w:t>
            </w:r>
          </w:p>
        </w:tc>
        <w:tc>
          <w:tcPr>
            <w:tcW w:w="1418" w:type="dxa"/>
            <w:shd w:val="clear" w:color="auto" w:fill="auto"/>
          </w:tcPr>
          <w:p w14:paraId="32E49A64" w14:textId="77777777" w:rsidR="006E38B4" w:rsidRPr="006159E6" w:rsidRDefault="006E38B4" w:rsidP="00D02290">
            <w:pPr>
              <w:pStyle w:val="CellBody"/>
              <w:rPr>
                <w:lang w:val="en-US"/>
              </w:rPr>
            </w:pPr>
            <w:r w:rsidRPr="006159E6">
              <w:rPr>
                <w:lang w:val="en-US"/>
              </w:rPr>
              <w:t>Party</w:t>
            </w:r>
            <w:r w:rsidRPr="006159E6">
              <w:rPr>
                <w:lang w:val="en-US"/>
              </w:rPr>
              <w:softHyphen/>
              <w:t>Type</w:t>
            </w:r>
          </w:p>
        </w:tc>
        <w:tc>
          <w:tcPr>
            <w:tcW w:w="5812" w:type="dxa"/>
            <w:shd w:val="clear" w:color="auto" w:fill="auto"/>
          </w:tcPr>
          <w:p w14:paraId="0703B1D8" w14:textId="77777777" w:rsidR="006E38B4" w:rsidRPr="006159E6" w:rsidRDefault="006E38B4" w:rsidP="00D02290">
            <w:pPr>
              <w:pStyle w:val="CellBody"/>
              <w:rPr>
                <w:lang w:val="en-US"/>
              </w:rPr>
            </w:pPr>
          </w:p>
        </w:tc>
      </w:tr>
      <w:tr w:rsidR="006E38B4" w:rsidRPr="006159E6" w14:paraId="36DE3341" w14:textId="77777777" w:rsidTr="003854A5">
        <w:trPr>
          <w:cantSplit/>
        </w:trPr>
        <w:tc>
          <w:tcPr>
            <w:tcW w:w="1418" w:type="dxa"/>
            <w:shd w:val="clear" w:color="auto" w:fill="auto"/>
          </w:tcPr>
          <w:p w14:paraId="73B23237" w14:textId="77777777" w:rsidR="006E38B4" w:rsidRPr="006159E6" w:rsidRDefault="006E38B4" w:rsidP="00D02290">
            <w:pPr>
              <w:pStyle w:val="CellBody"/>
              <w:rPr>
                <w:lang w:val="en-US"/>
              </w:rPr>
            </w:pPr>
            <w:r w:rsidRPr="006159E6">
              <w:rPr>
                <w:lang w:val="en-US"/>
              </w:rPr>
              <w:lastRenderedPageBreak/>
              <w:t>Total</w:t>
            </w:r>
            <w:r w:rsidRPr="006159E6">
              <w:rPr>
                <w:lang w:val="en-US"/>
              </w:rPr>
              <w:softHyphen/>
              <w:t>Fee</w:t>
            </w:r>
          </w:p>
        </w:tc>
        <w:tc>
          <w:tcPr>
            <w:tcW w:w="850" w:type="dxa"/>
            <w:shd w:val="clear" w:color="auto" w:fill="auto"/>
          </w:tcPr>
          <w:p w14:paraId="163D6005" w14:textId="77777777" w:rsidR="006E38B4" w:rsidRPr="006159E6" w:rsidRDefault="006E38B4" w:rsidP="00D02290">
            <w:pPr>
              <w:pStyle w:val="CellBody"/>
              <w:rPr>
                <w:lang w:val="en-US"/>
              </w:rPr>
            </w:pPr>
            <w:r w:rsidRPr="006159E6">
              <w:rPr>
                <w:lang w:val="en-US"/>
              </w:rPr>
              <w:t>M</w:t>
            </w:r>
          </w:p>
        </w:tc>
        <w:tc>
          <w:tcPr>
            <w:tcW w:w="1418" w:type="dxa"/>
            <w:shd w:val="clear" w:color="auto" w:fill="auto"/>
          </w:tcPr>
          <w:p w14:paraId="4B9952FE" w14:textId="77777777" w:rsidR="006E38B4" w:rsidRPr="006159E6" w:rsidRDefault="006E38B4" w:rsidP="00D02290">
            <w:pPr>
              <w:pStyle w:val="CellBody"/>
              <w:rPr>
                <w:lang w:val="en-US"/>
              </w:rPr>
            </w:pPr>
            <w:r w:rsidRPr="006159E6">
              <w:rPr>
                <w:lang w:val="en-US"/>
              </w:rPr>
              <w:t>Quantity</w:t>
            </w:r>
            <w:r w:rsidRPr="006159E6">
              <w:rPr>
                <w:lang w:val="en-US"/>
              </w:rPr>
              <w:softHyphen/>
              <w:t>Type</w:t>
            </w:r>
          </w:p>
        </w:tc>
        <w:tc>
          <w:tcPr>
            <w:tcW w:w="5812" w:type="dxa"/>
            <w:shd w:val="clear" w:color="auto" w:fill="auto"/>
          </w:tcPr>
          <w:p w14:paraId="5411B66F" w14:textId="77777777" w:rsidR="000A2F53" w:rsidRPr="000C3B8A" w:rsidRDefault="000A2F53" w:rsidP="000A2F53">
            <w:pPr>
              <w:pStyle w:val="CellBody"/>
              <w:rPr>
                <w:rStyle w:val="Fett"/>
              </w:rPr>
            </w:pPr>
            <w:r w:rsidRPr="000C3B8A">
              <w:rPr>
                <w:rStyle w:val="Fett"/>
              </w:rPr>
              <w:t>Values</w:t>
            </w:r>
            <w:r w:rsidR="006E38B4" w:rsidRPr="000C3B8A">
              <w:rPr>
                <w:rStyle w:val="Fett"/>
              </w:rPr>
              <w:t xml:space="preserve">: </w:t>
            </w:r>
          </w:p>
          <w:p w14:paraId="4690AA33" w14:textId="77777777" w:rsidR="006E38B4" w:rsidRPr="006159E6" w:rsidRDefault="006E38B4" w:rsidP="00ED3F3F">
            <w:pPr>
              <w:pStyle w:val="condition1"/>
            </w:pPr>
            <w:r w:rsidRPr="006159E6">
              <w:t>For Financial Transactions</w:t>
            </w:r>
            <w:r w:rsidR="0045711A">
              <w:t>,</w:t>
            </w:r>
            <w:r w:rsidRPr="006159E6">
              <w:t xml:space="preserve"> </w:t>
            </w:r>
            <w:r w:rsidR="009549C4" w:rsidRPr="006159E6">
              <w:t>the value</w:t>
            </w:r>
            <w:r w:rsidRPr="006159E6">
              <w:t xml:space="preserve"> must be rounded to 2 decimal places. </w:t>
            </w:r>
          </w:p>
        </w:tc>
      </w:tr>
      <w:tr w:rsidR="006E38B4" w:rsidRPr="006159E6" w14:paraId="0061B747" w14:textId="77777777" w:rsidTr="003854A5">
        <w:trPr>
          <w:cantSplit/>
        </w:trPr>
        <w:tc>
          <w:tcPr>
            <w:tcW w:w="1418" w:type="dxa"/>
            <w:shd w:val="clear" w:color="auto" w:fill="auto"/>
          </w:tcPr>
          <w:p w14:paraId="05611E75" w14:textId="77777777" w:rsidR="006E38B4" w:rsidRPr="006159E6" w:rsidRDefault="006E38B4" w:rsidP="00D02290">
            <w:pPr>
              <w:pStyle w:val="CellBody"/>
              <w:rPr>
                <w:lang w:val="en-US"/>
              </w:rPr>
            </w:pPr>
            <w:r w:rsidRPr="006159E6">
              <w:rPr>
                <w:lang w:val="en-US"/>
              </w:rPr>
              <w:t>Fee</w:t>
            </w:r>
            <w:r w:rsidRPr="006159E6">
              <w:rPr>
                <w:lang w:val="en-US"/>
              </w:rPr>
              <w:softHyphen/>
              <w:t>Currency</w:t>
            </w:r>
          </w:p>
        </w:tc>
        <w:tc>
          <w:tcPr>
            <w:tcW w:w="850" w:type="dxa"/>
            <w:shd w:val="clear" w:color="auto" w:fill="auto"/>
          </w:tcPr>
          <w:p w14:paraId="79DA19CF" w14:textId="77777777" w:rsidR="006E38B4" w:rsidRPr="006159E6" w:rsidRDefault="006E38B4" w:rsidP="00D02290">
            <w:pPr>
              <w:pStyle w:val="CellBody"/>
              <w:rPr>
                <w:lang w:val="en-US"/>
              </w:rPr>
            </w:pPr>
            <w:r w:rsidRPr="006159E6">
              <w:rPr>
                <w:lang w:val="en-US"/>
              </w:rPr>
              <w:t>M</w:t>
            </w:r>
          </w:p>
        </w:tc>
        <w:tc>
          <w:tcPr>
            <w:tcW w:w="1418" w:type="dxa"/>
            <w:shd w:val="clear" w:color="auto" w:fill="auto"/>
          </w:tcPr>
          <w:p w14:paraId="3F1D19F4" w14:textId="77777777" w:rsidR="006E38B4" w:rsidRPr="006159E6" w:rsidRDefault="006E38B4"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shd w:val="clear" w:color="auto" w:fill="auto"/>
          </w:tcPr>
          <w:p w14:paraId="5A7973F0" w14:textId="77777777" w:rsidR="006E38B4" w:rsidRPr="006159E6" w:rsidRDefault="006E38B4" w:rsidP="00A54EE0">
            <w:pPr>
              <w:pStyle w:val="CellBody"/>
              <w:rPr>
                <w:lang w:val="en-US"/>
              </w:rPr>
            </w:pPr>
          </w:p>
        </w:tc>
      </w:tr>
      <w:tr w:rsidR="006E38B4" w:rsidRPr="006159E6" w14:paraId="227F3E7B" w14:textId="77777777" w:rsidTr="003854A5">
        <w:trPr>
          <w:cantSplit/>
        </w:trPr>
        <w:tc>
          <w:tcPr>
            <w:tcW w:w="1418" w:type="dxa"/>
            <w:shd w:val="clear" w:color="auto" w:fill="auto"/>
          </w:tcPr>
          <w:p w14:paraId="3FC0C049" w14:textId="77777777" w:rsidR="006E38B4" w:rsidRPr="006159E6" w:rsidRDefault="006E38B4" w:rsidP="00D02290">
            <w:pPr>
              <w:pStyle w:val="CellBody"/>
              <w:rPr>
                <w:lang w:val="en-US"/>
              </w:rPr>
            </w:pPr>
            <w:r w:rsidRPr="006159E6">
              <w:rPr>
                <w:lang w:val="en-US"/>
              </w:rPr>
              <w:t>Sleeve</w:t>
            </w:r>
          </w:p>
        </w:tc>
        <w:tc>
          <w:tcPr>
            <w:tcW w:w="850" w:type="dxa"/>
            <w:shd w:val="clear" w:color="auto" w:fill="auto"/>
          </w:tcPr>
          <w:p w14:paraId="609D91C7" w14:textId="77777777" w:rsidR="006E38B4" w:rsidRPr="006159E6" w:rsidRDefault="006E38B4" w:rsidP="00D02290">
            <w:pPr>
              <w:pStyle w:val="CellBody"/>
              <w:rPr>
                <w:lang w:val="en-US"/>
              </w:rPr>
            </w:pPr>
            <w:r w:rsidRPr="006159E6">
              <w:rPr>
                <w:lang w:val="en-US"/>
              </w:rPr>
              <w:t>O</w:t>
            </w:r>
          </w:p>
        </w:tc>
        <w:tc>
          <w:tcPr>
            <w:tcW w:w="1418" w:type="dxa"/>
            <w:shd w:val="clear" w:color="auto" w:fill="auto"/>
          </w:tcPr>
          <w:p w14:paraId="17EE5EAE" w14:textId="77777777" w:rsidR="006E38B4" w:rsidRPr="006159E6" w:rsidRDefault="006E38B4" w:rsidP="00D02290">
            <w:pPr>
              <w:pStyle w:val="CellBody"/>
              <w:rPr>
                <w:lang w:val="en-US"/>
              </w:rPr>
            </w:pPr>
            <w:r w:rsidRPr="006159E6">
              <w:rPr>
                <w:lang w:val="en-US"/>
              </w:rPr>
              <w:t>True</w:t>
            </w:r>
            <w:r w:rsidRPr="006159E6">
              <w:rPr>
                <w:lang w:val="en-US"/>
              </w:rPr>
              <w:softHyphen/>
              <w:t>False</w:t>
            </w:r>
            <w:r w:rsidRPr="006159E6">
              <w:rPr>
                <w:lang w:val="en-US"/>
              </w:rPr>
              <w:softHyphen/>
              <w:t>Type</w:t>
            </w:r>
          </w:p>
        </w:tc>
        <w:tc>
          <w:tcPr>
            <w:tcW w:w="5812" w:type="dxa"/>
            <w:shd w:val="clear" w:color="auto" w:fill="auto"/>
          </w:tcPr>
          <w:p w14:paraId="2EB2F574" w14:textId="77777777" w:rsidR="006E38B4" w:rsidRPr="006159E6" w:rsidRDefault="006E38B4" w:rsidP="00D02290">
            <w:pPr>
              <w:pStyle w:val="CellBody"/>
              <w:rPr>
                <w:lang w:val="en-US"/>
              </w:rPr>
            </w:pPr>
          </w:p>
        </w:tc>
      </w:tr>
      <w:tr w:rsidR="006E38B4" w:rsidRPr="006159E6" w14:paraId="1386F782" w14:textId="77777777" w:rsidTr="003854A5">
        <w:trPr>
          <w:cantSplit/>
        </w:trPr>
        <w:tc>
          <w:tcPr>
            <w:tcW w:w="1418" w:type="dxa"/>
            <w:shd w:val="clear" w:color="auto" w:fill="auto"/>
          </w:tcPr>
          <w:p w14:paraId="068CB846" w14:textId="77777777" w:rsidR="006E38B4" w:rsidRPr="006159E6" w:rsidRDefault="006E38B4" w:rsidP="00D02290">
            <w:pPr>
              <w:pStyle w:val="CellBody"/>
              <w:rPr>
                <w:lang w:val="en-US"/>
              </w:rPr>
            </w:pPr>
            <w:r w:rsidRPr="006159E6">
              <w:rPr>
                <w:lang w:val="en-US"/>
              </w:rPr>
              <w:t>Voice</w:t>
            </w:r>
          </w:p>
        </w:tc>
        <w:tc>
          <w:tcPr>
            <w:tcW w:w="850" w:type="dxa"/>
            <w:shd w:val="clear" w:color="auto" w:fill="auto"/>
          </w:tcPr>
          <w:p w14:paraId="5F8602C2" w14:textId="77777777" w:rsidR="006E38B4" w:rsidRPr="006159E6" w:rsidRDefault="006E38B4" w:rsidP="00D02290">
            <w:pPr>
              <w:pStyle w:val="CellBody"/>
              <w:rPr>
                <w:lang w:val="en-US"/>
              </w:rPr>
            </w:pPr>
            <w:r w:rsidRPr="006159E6">
              <w:rPr>
                <w:lang w:val="en-US"/>
              </w:rPr>
              <w:t>O</w:t>
            </w:r>
          </w:p>
        </w:tc>
        <w:tc>
          <w:tcPr>
            <w:tcW w:w="1418" w:type="dxa"/>
            <w:shd w:val="clear" w:color="auto" w:fill="auto"/>
          </w:tcPr>
          <w:p w14:paraId="3324C88F" w14:textId="77777777" w:rsidR="006E38B4" w:rsidRPr="006159E6" w:rsidRDefault="006E38B4" w:rsidP="00D02290">
            <w:pPr>
              <w:pStyle w:val="CellBody"/>
              <w:rPr>
                <w:lang w:val="en-US"/>
              </w:rPr>
            </w:pPr>
            <w:r w:rsidRPr="006159E6">
              <w:rPr>
                <w:lang w:val="en-US"/>
              </w:rPr>
              <w:t>True</w:t>
            </w:r>
            <w:r w:rsidRPr="006159E6">
              <w:rPr>
                <w:lang w:val="en-US"/>
              </w:rPr>
              <w:softHyphen/>
              <w:t>False</w:t>
            </w:r>
            <w:r w:rsidRPr="006159E6">
              <w:rPr>
                <w:lang w:val="en-US"/>
              </w:rPr>
              <w:softHyphen/>
              <w:t>Type</w:t>
            </w:r>
          </w:p>
        </w:tc>
        <w:tc>
          <w:tcPr>
            <w:tcW w:w="5812" w:type="dxa"/>
            <w:shd w:val="clear" w:color="auto" w:fill="auto"/>
          </w:tcPr>
          <w:p w14:paraId="252EE7FF" w14:textId="77777777" w:rsidR="006E38B4" w:rsidRPr="006159E6" w:rsidRDefault="006E38B4" w:rsidP="00D02290">
            <w:pPr>
              <w:pStyle w:val="CellBody"/>
              <w:rPr>
                <w:lang w:val="en-US"/>
              </w:rPr>
            </w:pPr>
          </w:p>
        </w:tc>
      </w:tr>
      <w:tr w:rsidR="006E38B4" w:rsidRPr="006159E6" w14:paraId="7BC362DA" w14:textId="77777777" w:rsidTr="003854A5">
        <w:trPr>
          <w:cantSplit/>
        </w:trPr>
        <w:tc>
          <w:tcPr>
            <w:tcW w:w="1418" w:type="dxa"/>
            <w:shd w:val="clear" w:color="auto" w:fill="auto"/>
          </w:tcPr>
          <w:p w14:paraId="3BD1EFD9" w14:textId="77777777" w:rsidR="006E38B4" w:rsidRPr="006159E6" w:rsidRDefault="006E38B4" w:rsidP="00D02290">
            <w:pPr>
              <w:pStyle w:val="CellBody"/>
              <w:rPr>
                <w:lang w:val="en-US"/>
              </w:rPr>
            </w:pPr>
            <w:r w:rsidRPr="006159E6">
              <w:rPr>
                <w:lang w:val="en-US"/>
              </w:rPr>
              <w:t>Initiate</w:t>
            </w:r>
          </w:p>
        </w:tc>
        <w:tc>
          <w:tcPr>
            <w:tcW w:w="850" w:type="dxa"/>
            <w:shd w:val="clear" w:color="auto" w:fill="auto"/>
          </w:tcPr>
          <w:p w14:paraId="7FEB2574" w14:textId="77777777" w:rsidR="006E38B4" w:rsidRPr="006159E6" w:rsidRDefault="006E38B4" w:rsidP="00D02290">
            <w:pPr>
              <w:pStyle w:val="CellBody"/>
              <w:rPr>
                <w:lang w:val="en-US"/>
              </w:rPr>
            </w:pPr>
            <w:r w:rsidRPr="006159E6">
              <w:rPr>
                <w:lang w:val="en-US"/>
              </w:rPr>
              <w:t>O</w:t>
            </w:r>
          </w:p>
        </w:tc>
        <w:tc>
          <w:tcPr>
            <w:tcW w:w="1418" w:type="dxa"/>
            <w:shd w:val="clear" w:color="auto" w:fill="auto"/>
          </w:tcPr>
          <w:p w14:paraId="7B08DA3C" w14:textId="77777777" w:rsidR="006E38B4" w:rsidRPr="006159E6" w:rsidRDefault="006E38B4" w:rsidP="00D02290">
            <w:pPr>
              <w:pStyle w:val="CellBody"/>
              <w:rPr>
                <w:lang w:val="en-US"/>
              </w:rPr>
            </w:pPr>
            <w:r w:rsidRPr="006159E6">
              <w:rPr>
                <w:lang w:val="en-US"/>
              </w:rPr>
              <w:t>True</w:t>
            </w:r>
            <w:r w:rsidRPr="006159E6">
              <w:rPr>
                <w:lang w:val="en-US"/>
              </w:rPr>
              <w:softHyphen/>
              <w:t>False</w:t>
            </w:r>
            <w:r w:rsidRPr="006159E6">
              <w:rPr>
                <w:lang w:val="en-US"/>
              </w:rPr>
              <w:softHyphen/>
              <w:t>Type</w:t>
            </w:r>
          </w:p>
        </w:tc>
        <w:tc>
          <w:tcPr>
            <w:tcW w:w="5812" w:type="dxa"/>
            <w:shd w:val="clear" w:color="auto" w:fill="auto"/>
          </w:tcPr>
          <w:p w14:paraId="1DA91CD2" w14:textId="77777777" w:rsidR="006E38B4" w:rsidRPr="006159E6" w:rsidRDefault="006E38B4" w:rsidP="00D02290">
            <w:pPr>
              <w:pStyle w:val="CellBody"/>
              <w:rPr>
                <w:lang w:val="en-US"/>
              </w:rPr>
            </w:pPr>
          </w:p>
        </w:tc>
      </w:tr>
      <w:tr w:rsidR="006E38B4" w:rsidRPr="006159E6" w14:paraId="32977405" w14:textId="77777777" w:rsidTr="003854A5">
        <w:trPr>
          <w:cantSplit/>
        </w:trPr>
        <w:tc>
          <w:tcPr>
            <w:tcW w:w="1418" w:type="dxa"/>
            <w:shd w:val="clear" w:color="auto" w:fill="auto"/>
          </w:tcPr>
          <w:p w14:paraId="11B438BD" w14:textId="77777777" w:rsidR="006E38B4" w:rsidRPr="006159E6" w:rsidRDefault="006E38B4" w:rsidP="00D02290">
            <w:pPr>
              <w:pStyle w:val="CellBody"/>
              <w:rPr>
                <w:lang w:val="en-US"/>
              </w:rPr>
            </w:pPr>
            <w:r w:rsidRPr="006159E6">
              <w:rPr>
                <w:lang w:val="en-US"/>
              </w:rPr>
              <w:t>Spread</w:t>
            </w:r>
          </w:p>
        </w:tc>
        <w:tc>
          <w:tcPr>
            <w:tcW w:w="850" w:type="dxa"/>
            <w:shd w:val="clear" w:color="auto" w:fill="auto"/>
          </w:tcPr>
          <w:p w14:paraId="49F161BB" w14:textId="77777777" w:rsidR="006E38B4" w:rsidRPr="006159E6" w:rsidRDefault="006E38B4" w:rsidP="00D02290">
            <w:pPr>
              <w:pStyle w:val="CellBody"/>
              <w:rPr>
                <w:lang w:val="en-US"/>
              </w:rPr>
            </w:pPr>
            <w:r w:rsidRPr="006159E6">
              <w:rPr>
                <w:lang w:val="en-US"/>
              </w:rPr>
              <w:t>O</w:t>
            </w:r>
          </w:p>
        </w:tc>
        <w:tc>
          <w:tcPr>
            <w:tcW w:w="1418" w:type="dxa"/>
            <w:shd w:val="clear" w:color="auto" w:fill="auto"/>
          </w:tcPr>
          <w:p w14:paraId="4C3F302E" w14:textId="77777777" w:rsidR="006E38B4" w:rsidRPr="006159E6" w:rsidRDefault="006E38B4" w:rsidP="00D02290">
            <w:pPr>
              <w:pStyle w:val="CellBody"/>
              <w:rPr>
                <w:lang w:val="en-US"/>
              </w:rPr>
            </w:pPr>
            <w:r w:rsidRPr="006159E6">
              <w:rPr>
                <w:lang w:val="en-US"/>
              </w:rPr>
              <w:t>True</w:t>
            </w:r>
            <w:r w:rsidRPr="006159E6">
              <w:rPr>
                <w:lang w:val="en-US"/>
              </w:rPr>
              <w:softHyphen/>
              <w:t>False</w:t>
            </w:r>
            <w:r w:rsidRPr="006159E6">
              <w:rPr>
                <w:lang w:val="en-US"/>
              </w:rPr>
              <w:softHyphen/>
              <w:t>Type</w:t>
            </w:r>
          </w:p>
        </w:tc>
        <w:tc>
          <w:tcPr>
            <w:tcW w:w="5812" w:type="dxa"/>
            <w:shd w:val="clear" w:color="auto" w:fill="auto"/>
          </w:tcPr>
          <w:p w14:paraId="2F28281C" w14:textId="77777777" w:rsidR="006E38B4" w:rsidRPr="006159E6" w:rsidRDefault="006E38B4" w:rsidP="00D02290">
            <w:pPr>
              <w:pStyle w:val="CellBody"/>
              <w:rPr>
                <w:lang w:val="en-US"/>
              </w:rPr>
            </w:pPr>
          </w:p>
        </w:tc>
      </w:tr>
      <w:tr w:rsidR="006E38B4" w:rsidRPr="006159E6" w14:paraId="7B676A83" w14:textId="77777777" w:rsidTr="003854A5">
        <w:trPr>
          <w:cantSplit/>
        </w:trPr>
        <w:tc>
          <w:tcPr>
            <w:tcW w:w="1418" w:type="dxa"/>
            <w:shd w:val="clear" w:color="auto" w:fill="auto"/>
          </w:tcPr>
          <w:p w14:paraId="774A9FFB" w14:textId="77777777" w:rsidR="006E38B4" w:rsidRPr="006159E6" w:rsidRDefault="006E38B4" w:rsidP="00D02290">
            <w:pPr>
              <w:pStyle w:val="CellBody"/>
              <w:rPr>
                <w:lang w:val="en-US"/>
              </w:rPr>
            </w:pPr>
            <w:r w:rsidRPr="006159E6">
              <w:rPr>
                <w:lang w:val="en-US"/>
              </w:rPr>
              <w:t>Broker</w:t>
            </w:r>
            <w:r w:rsidRPr="006159E6">
              <w:rPr>
                <w:lang w:val="en-US"/>
              </w:rPr>
              <w:softHyphen/>
              <w:t>Spread</w:t>
            </w:r>
            <w:r w:rsidRPr="006159E6">
              <w:rPr>
                <w:lang w:val="en-US"/>
              </w:rPr>
              <w:softHyphen/>
              <w:t>ID</w:t>
            </w:r>
          </w:p>
        </w:tc>
        <w:tc>
          <w:tcPr>
            <w:tcW w:w="850" w:type="dxa"/>
            <w:shd w:val="clear" w:color="auto" w:fill="auto"/>
          </w:tcPr>
          <w:p w14:paraId="04E85AEC" w14:textId="77777777" w:rsidR="006E38B4" w:rsidRPr="006159E6" w:rsidRDefault="006E38B4" w:rsidP="00D02290">
            <w:pPr>
              <w:pStyle w:val="CellBody"/>
              <w:rPr>
                <w:lang w:val="en-US"/>
              </w:rPr>
            </w:pPr>
            <w:r w:rsidRPr="006159E6">
              <w:rPr>
                <w:lang w:val="en-US"/>
              </w:rPr>
              <w:t>O</w:t>
            </w:r>
          </w:p>
        </w:tc>
        <w:tc>
          <w:tcPr>
            <w:tcW w:w="1418" w:type="dxa"/>
            <w:shd w:val="clear" w:color="auto" w:fill="auto"/>
          </w:tcPr>
          <w:p w14:paraId="60F4B13A" w14:textId="77777777" w:rsidR="006E38B4" w:rsidRPr="006159E6" w:rsidRDefault="006E38B4" w:rsidP="00D02290">
            <w:pPr>
              <w:pStyle w:val="CellBody"/>
              <w:rPr>
                <w:lang w:val="en-US"/>
              </w:rPr>
            </w:pPr>
            <w:r w:rsidRPr="006159E6">
              <w:rPr>
                <w:lang w:val="en-US"/>
              </w:rPr>
              <w:t>Identification</w:t>
            </w:r>
            <w:r w:rsidRPr="006159E6">
              <w:rPr>
                <w:lang w:val="en-US"/>
              </w:rPr>
              <w:softHyphen/>
              <w:t>Type</w:t>
            </w:r>
          </w:p>
        </w:tc>
        <w:tc>
          <w:tcPr>
            <w:tcW w:w="5812" w:type="dxa"/>
            <w:shd w:val="clear" w:color="auto" w:fill="auto"/>
          </w:tcPr>
          <w:p w14:paraId="263FDF54" w14:textId="77777777" w:rsidR="006E38B4" w:rsidRPr="006159E6" w:rsidRDefault="006E38B4" w:rsidP="00D02290">
            <w:pPr>
              <w:pStyle w:val="CellBody"/>
              <w:rPr>
                <w:lang w:val="en-US"/>
              </w:rPr>
            </w:pPr>
          </w:p>
        </w:tc>
      </w:tr>
      <w:tr w:rsidR="006E38B4" w:rsidRPr="006159E6" w14:paraId="388FBD4B" w14:textId="77777777" w:rsidTr="003854A5">
        <w:trPr>
          <w:cantSplit/>
        </w:trPr>
        <w:tc>
          <w:tcPr>
            <w:tcW w:w="1418" w:type="dxa"/>
            <w:shd w:val="clear" w:color="auto" w:fill="auto"/>
          </w:tcPr>
          <w:p w14:paraId="496E0AFE" w14:textId="77777777" w:rsidR="006E38B4" w:rsidRPr="006159E6" w:rsidRDefault="006E38B4" w:rsidP="00D02290">
            <w:pPr>
              <w:pStyle w:val="CellBody"/>
              <w:rPr>
                <w:lang w:val="en-US"/>
              </w:rPr>
            </w:pPr>
            <w:r w:rsidRPr="006159E6">
              <w:rPr>
                <w:lang w:val="en-US"/>
              </w:rPr>
              <w:t>Broker</w:t>
            </w:r>
            <w:r w:rsidRPr="006159E6">
              <w:rPr>
                <w:lang w:val="en-US"/>
              </w:rPr>
              <w:softHyphen/>
              <w:t>Trade</w:t>
            </w:r>
            <w:r w:rsidRPr="006159E6">
              <w:rPr>
                <w:lang w:val="en-US"/>
              </w:rPr>
              <w:softHyphen/>
              <w:t>ID</w:t>
            </w:r>
          </w:p>
        </w:tc>
        <w:tc>
          <w:tcPr>
            <w:tcW w:w="850" w:type="dxa"/>
            <w:shd w:val="clear" w:color="auto" w:fill="auto"/>
          </w:tcPr>
          <w:p w14:paraId="1DA87F3A" w14:textId="77777777" w:rsidR="006E38B4" w:rsidRPr="006159E6" w:rsidRDefault="006E38B4" w:rsidP="00D02290">
            <w:pPr>
              <w:pStyle w:val="CellBody"/>
              <w:rPr>
                <w:lang w:val="en-US"/>
              </w:rPr>
            </w:pPr>
            <w:r w:rsidRPr="006159E6">
              <w:rPr>
                <w:lang w:val="en-US"/>
              </w:rPr>
              <w:t>O</w:t>
            </w:r>
          </w:p>
        </w:tc>
        <w:tc>
          <w:tcPr>
            <w:tcW w:w="1418" w:type="dxa"/>
            <w:shd w:val="clear" w:color="auto" w:fill="auto"/>
          </w:tcPr>
          <w:p w14:paraId="64259C73" w14:textId="77777777" w:rsidR="006E38B4" w:rsidRPr="006159E6" w:rsidRDefault="006E38B4" w:rsidP="00D02290">
            <w:pPr>
              <w:pStyle w:val="CellBody"/>
              <w:rPr>
                <w:lang w:val="en-US"/>
              </w:rPr>
            </w:pPr>
            <w:r w:rsidRPr="006159E6">
              <w:rPr>
                <w:lang w:val="en-US"/>
              </w:rPr>
              <w:t>Identification</w:t>
            </w:r>
            <w:r w:rsidRPr="006159E6">
              <w:rPr>
                <w:lang w:val="en-US"/>
              </w:rPr>
              <w:softHyphen/>
              <w:t>Type</w:t>
            </w:r>
          </w:p>
        </w:tc>
        <w:tc>
          <w:tcPr>
            <w:tcW w:w="5812" w:type="dxa"/>
            <w:shd w:val="clear" w:color="auto" w:fill="auto"/>
          </w:tcPr>
          <w:p w14:paraId="11EFD374" w14:textId="77777777" w:rsidR="006E38B4" w:rsidRPr="006159E6" w:rsidRDefault="006E38B4" w:rsidP="00D02290">
            <w:pPr>
              <w:pStyle w:val="CellBody"/>
              <w:rPr>
                <w:lang w:val="en-US"/>
              </w:rPr>
            </w:pPr>
          </w:p>
        </w:tc>
      </w:tr>
      <w:tr w:rsidR="006E38B4" w:rsidRPr="006159E6" w14:paraId="0D4C03F3" w14:textId="77777777" w:rsidTr="003854A5">
        <w:trPr>
          <w:cantSplit/>
        </w:trPr>
        <w:tc>
          <w:tcPr>
            <w:tcW w:w="9498" w:type="dxa"/>
            <w:gridSpan w:val="4"/>
            <w:shd w:val="clear" w:color="auto" w:fill="BFBFBF" w:themeFill="background1" w:themeFillShade="BF"/>
          </w:tcPr>
          <w:p w14:paraId="7D5DA9E7"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Broker</w:t>
            </w:r>
          </w:p>
        </w:tc>
      </w:tr>
      <w:tr w:rsidR="006E38B4" w:rsidRPr="006159E6" w14:paraId="10FE2FC1" w14:textId="77777777" w:rsidTr="003854A5">
        <w:trPr>
          <w:cantSplit/>
        </w:trPr>
        <w:tc>
          <w:tcPr>
            <w:tcW w:w="9498" w:type="dxa"/>
            <w:gridSpan w:val="4"/>
            <w:shd w:val="clear" w:color="auto" w:fill="BFBFBF" w:themeFill="background1" w:themeFillShade="BF"/>
          </w:tcPr>
          <w:p w14:paraId="38402CA9" w14:textId="77777777" w:rsidR="006E38B4" w:rsidRPr="006159E6" w:rsidRDefault="006E38B4" w:rsidP="00924476">
            <w:pPr>
              <w:pStyle w:val="CellBody"/>
              <w:rPr>
                <w:b/>
                <w:lang w:val="en-US"/>
              </w:rPr>
            </w:pPr>
            <w:r w:rsidRPr="006159E6">
              <w:rPr>
                <w:rStyle w:val="XSDSectionTitle"/>
                <w:lang w:val="en-US"/>
              </w:rPr>
              <w:t>XSD choice/ECVNA</w:t>
            </w:r>
            <w:r w:rsidRPr="006159E6">
              <w:rPr>
                <w:lang w:val="en-US"/>
              </w:rPr>
              <w:t>: choice within mandatory section</w:t>
            </w:r>
          </w:p>
        </w:tc>
      </w:tr>
      <w:tr w:rsidR="006E38B4" w:rsidRPr="006159E6" w14:paraId="1FEB66B6" w14:textId="77777777" w:rsidTr="003854A5">
        <w:trPr>
          <w:cantSplit/>
        </w:trPr>
        <w:tc>
          <w:tcPr>
            <w:tcW w:w="1418" w:type="dxa"/>
            <w:shd w:val="clear" w:color="auto" w:fill="auto"/>
          </w:tcPr>
          <w:p w14:paraId="027AC939" w14:textId="77777777" w:rsidR="006E38B4" w:rsidRPr="006159E6" w:rsidRDefault="006E38B4" w:rsidP="00D02290">
            <w:pPr>
              <w:pStyle w:val="CellBody"/>
              <w:rPr>
                <w:lang w:val="en-US"/>
              </w:rPr>
            </w:pPr>
            <w:r w:rsidRPr="006159E6">
              <w:rPr>
                <w:lang w:val="en-US"/>
              </w:rPr>
              <w:t>BSC</w:t>
            </w:r>
            <w:r w:rsidRPr="006159E6">
              <w:rPr>
                <w:lang w:val="en-US"/>
              </w:rPr>
              <w:softHyphen/>
              <w:t>Party</w:t>
            </w:r>
            <w:r w:rsidRPr="006159E6">
              <w:rPr>
                <w:lang w:val="en-US"/>
              </w:rPr>
              <w:softHyphen/>
              <w:t>ID</w:t>
            </w:r>
          </w:p>
        </w:tc>
        <w:tc>
          <w:tcPr>
            <w:tcW w:w="850" w:type="dxa"/>
            <w:shd w:val="clear" w:color="auto" w:fill="auto"/>
          </w:tcPr>
          <w:p w14:paraId="3B863579" w14:textId="77777777" w:rsidR="006E38B4" w:rsidRPr="006159E6" w:rsidRDefault="006E38B4" w:rsidP="00D02290">
            <w:pPr>
              <w:pStyle w:val="CellBody"/>
              <w:rPr>
                <w:lang w:val="en-US"/>
              </w:rPr>
            </w:pPr>
            <w:r w:rsidRPr="006159E6">
              <w:rPr>
                <w:lang w:val="en-US"/>
              </w:rPr>
              <w:t>O</w:t>
            </w:r>
          </w:p>
        </w:tc>
        <w:tc>
          <w:tcPr>
            <w:tcW w:w="1418" w:type="dxa"/>
            <w:shd w:val="clear" w:color="auto" w:fill="auto"/>
          </w:tcPr>
          <w:p w14:paraId="26BE2B6B" w14:textId="77777777" w:rsidR="006E38B4" w:rsidRPr="006159E6" w:rsidRDefault="006E38B4" w:rsidP="00D02290">
            <w:pPr>
              <w:pStyle w:val="CellBody"/>
              <w:rPr>
                <w:lang w:val="en-US"/>
              </w:rPr>
            </w:pPr>
            <w:r w:rsidRPr="006159E6">
              <w:rPr>
                <w:lang w:val="en-US"/>
              </w:rPr>
              <w:t>BSC</w:t>
            </w:r>
            <w:r w:rsidRPr="006159E6">
              <w:rPr>
                <w:lang w:val="en-US"/>
              </w:rPr>
              <w:softHyphen/>
              <w:t>Party</w:t>
            </w:r>
            <w:r w:rsidRPr="006159E6">
              <w:rPr>
                <w:lang w:val="en-US"/>
              </w:rPr>
              <w:softHyphen/>
              <w:t>ID</w:t>
            </w:r>
            <w:r w:rsidRPr="006159E6">
              <w:rPr>
                <w:lang w:val="en-US"/>
              </w:rPr>
              <w:softHyphen/>
              <w:t>Type</w:t>
            </w:r>
          </w:p>
        </w:tc>
        <w:tc>
          <w:tcPr>
            <w:tcW w:w="5812" w:type="dxa"/>
            <w:shd w:val="clear" w:color="auto" w:fill="auto"/>
          </w:tcPr>
          <w:p w14:paraId="689464C9" w14:textId="77777777" w:rsidR="006E38B4" w:rsidRPr="006159E6" w:rsidRDefault="006E38B4" w:rsidP="00D02290">
            <w:pPr>
              <w:pStyle w:val="CellBody"/>
              <w:rPr>
                <w:lang w:val="en-US"/>
              </w:rPr>
            </w:pPr>
          </w:p>
        </w:tc>
      </w:tr>
      <w:tr w:rsidR="006E38B4" w:rsidRPr="006159E6" w14:paraId="61FBD766" w14:textId="77777777" w:rsidTr="003854A5">
        <w:trPr>
          <w:cantSplit/>
        </w:trPr>
        <w:tc>
          <w:tcPr>
            <w:tcW w:w="1418" w:type="dxa"/>
            <w:shd w:val="clear" w:color="auto" w:fill="auto"/>
          </w:tcPr>
          <w:p w14:paraId="24D018FA" w14:textId="77777777" w:rsidR="006E38B4" w:rsidRPr="006159E6" w:rsidRDefault="006E38B4" w:rsidP="00D02290">
            <w:pPr>
              <w:pStyle w:val="CellBody"/>
              <w:rPr>
                <w:lang w:val="en-US"/>
              </w:rPr>
            </w:pPr>
            <w:r w:rsidRPr="006159E6">
              <w:rPr>
                <w:lang w:val="en-US"/>
              </w:rPr>
              <w:t>Buyer</w:t>
            </w:r>
            <w:r w:rsidRPr="006159E6">
              <w:rPr>
                <w:lang w:val="en-US"/>
              </w:rPr>
              <w:softHyphen/>
              <w:t>Energy</w:t>
            </w:r>
            <w:r w:rsidRPr="006159E6">
              <w:rPr>
                <w:lang w:val="en-US"/>
              </w:rPr>
              <w:softHyphen/>
              <w:t>Account</w:t>
            </w:r>
          </w:p>
        </w:tc>
        <w:tc>
          <w:tcPr>
            <w:tcW w:w="850" w:type="dxa"/>
            <w:shd w:val="clear" w:color="auto" w:fill="auto"/>
          </w:tcPr>
          <w:p w14:paraId="5E5B05E3" w14:textId="77777777" w:rsidR="006E38B4" w:rsidRPr="006159E6" w:rsidRDefault="006E38B4" w:rsidP="00D02290">
            <w:pPr>
              <w:pStyle w:val="CellBody"/>
              <w:rPr>
                <w:lang w:val="en-US"/>
              </w:rPr>
            </w:pPr>
            <w:r w:rsidRPr="006159E6">
              <w:rPr>
                <w:lang w:val="en-US"/>
              </w:rPr>
              <w:t>O</w:t>
            </w:r>
          </w:p>
        </w:tc>
        <w:tc>
          <w:tcPr>
            <w:tcW w:w="1418" w:type="dxa"/>
            <w:shd w:val="clear" w:color="auto" w:fill="auto"/>
          </w:tcPr>
          <w:p w14:paraId="64FDB1D9" w14:textId="77777777" w:rsidR="006E38B4" w:rsidRPr="006159E6" w:rsidRDefault="006E38B4" w:rsidP="00D02290">
            <w:pPr>
              <w:pStyle w:val="CellBody"/>
              <w:rPr>
                <w:lang w:val="en-US"/>
              </w:rPr>
            </w:pPr>
            <w:r w:rsidRPr="006159E6">
              <w:rPr>
                <w:lang w:val="en-US"/>
              </w:rPr>
              <w:t>Energy</w:t>
            </w:r>
            <w:r w:rsidRPr="006159E6">
              <w:rPr>
                <w:lang w:val="en-US"/>
              </w:rPr>
              <w:softHyphen/>
              <w:t>Account</w:t>
            </w:r>
            <w:r w:rsidRPr="006159E6">
              <w:rPr>
                <w:lang w:val="en-US"/>
              </w:rPr>
              <w:softHyphen/>
              <w:t>Type</w:t>
            </w:r>
          </w:p>
        </w:tc>
        <w:tc>
          <w:tcPr>
            <w:tcW w:w="5812" w:type="dxa"/>
            <w:shd w:val="clear" w:color="auto" w:fill="auto"/>
          </w:tcPr>
          <w:p w14:paraId="739CD09C" w14:textId="77777777" w:rsidR="006E38B4" w:rsidRPr="006159E6" w:rsidRDefault="006E38B4" w:rsidP="00D02290">
            <w:pPr>
              <w:pStyle w:val="CellBody"/>
              <w:rPr>
                <w:lang w:val="en-US"/>
              </w:rPr>
            </w:pPr>
          </w:p>
        </w:tc>
      </w:tr>
      <w:tr w:rsidR="006E38B4" w:rsidRPr="006159E6" w14:paraId="0F8E6F90" w14:textId="77777777" w:rsidTr="003854A5">
        <w:trPr>
          <w:cantSplit/>
        </w:trPr>
        <w:tc>
          <w:tcPr>
            <w:tcW w:w="1418" w:type="dxa"/>
            <w:shd w:val="clear" w:color="auto" w:fill="auto"/>
          </w:tcPr>
          <w:p w14:paraId="15833F18" w14:textId="77777777" w:rsidR="006E38B4" w:rsidRPr="006159E6" w:rsidRDefault="006E38B4" w:rsidP="00D02290">
            <w:pPr>
              <w:pStyle w:val="CellBody"/>
              <w:rPr>
                <w:lang w:val="en-US"/>
              </w:rPr>
            </w:pPr>
            <w:r w:rsidRPr="006159E6">
              <w:rPr>
                <w:lang w:val="en-US"/>
              </w:rPr>
              <w:t>Seller</w:t>
            </w:r>
            <w:r w:rsidRPr="006159E6">
              <w:rPr>
                <w:lang w:val="en-US"/>
              </w:rPr>
              <w:softHyphen/>
              <w:t>Energy</w:t>
            </w:r>
            <w:r w:rsidRPr="006159E6">
              <w:rPr>
                <w:lang w:val="en-US"/>
              </w:rPr>
              <w:softHyphen/>
              <w:t>Account</w:t>
            </w:r>
          </w:p>
        </w:tc>
        <w:tc>
          <w:tcPr>
            <w:tcW w:w="850" w:type="dxa"/>
            <w:shd w:val="clear" w:color="auto" w:fill="auto"/>
          </w:tcPr>
          <w:p w14:paraId="671849CB" w14:textId="77777777" w:rsidR="006E38B4" w:rsidRPr="006159E6" w:rsidRDefault="006E38B4" w:rsidP="00D02290">
            <w:pPr>
              <w:pStyle w:val="CellBody"/>
              <w:rPr>
                <w:lang w:val="en-US"/>
              </w:rPr>
            </w:pPr>
            <w:r w:rsidRPr="006159E6">
              <w:rPr>
                <w:lang w:val="en-US"/>
              </w:rPr>
              <w:t>O</w:t>
            </w:r>
          </w:p>
        </w:tc>
        <w:tc>
          <w:tcPr>
            <w:tcW w:w="1418" w:type="dxa"/>
            <w:shd w:val="clear" w:color="auto" w:fill="auto"/>
          </w:tcPr>
          <w:p w14:paraId="29D3D4ED" w14:textId="77777777" w:rsidR="006E38B4" w:rsidRPr="006159E6" w:rsidRDefault="006E38B4" w:rsidP="00D02290">
            <w:pPr>
              <w:pStyle w:val="CellBody"/>
              <w:rPr>
                <w:lang w:val="en-US"/>
              </w:rPr>
            </w:pPr>
            <w:r w:rsidRPr="006159E6">
              <w:rPr>
                <w:lang w:val="en-US"/>
              </w:rPr>
              <w:t>Energy</w:t>
            </w:r>
            <w:r w:rsidRPr="006159E6">
              <w:rPr>
                <w:lang w:val="en-US"/>
              </w:rPr>
              <w:softHyphen/>
              <w:t>Account</w:t>
            </w:r>
            <w:r w:rsidRPr="006159E6">
              <w:rPr>
                <w:lang w:val="en-US"/>
              </w:rPr>
              <w:softHyphen/>
              <w:t>Type</w:t>
            </w:r>
          </w:p>
        </w:tc>
        <w:tc>
          <w:tcPr>
            <w:tcW w:w="5812" w:type="dxa"/>
            <w:shd w:val="clear" w:color="auto" w:fill="auto"/>
          </w:tcPr>
          <w:p w14:paraId="3E9C5C51" w14:textId="77777777" w:rsidR="006E38B4" w:rsidRPr="006159E6" w:rsidRDefault="006E38B4" w:rsidP="00D02290">
            <w:pPr>
              <w:pStyle w:val="CellBody"/>
              <w:rPr>
                <w:lang w:val="en-US"/>
              </w:rPr>
            </w:pPr>
          </w:p>
        </w:tc>
      </w:tr>
      <w:tr w:rsidR="006E38B4" w:rsidRPr="006159E6" w14:paraId="6B474D2C" w14:textId="77777777" w:rsidTr="003854A5">
        <w:trPr>
          <w:cantSplit/>
        </w:trPr>
        <w:tc>
          <w:tcPr>
            <w:tcW w:w="1418" w:type="dxa"/>
            <w:shd w:val="clear" w:color="auto" w:fill="auto"/>
          </w:tcPr>
          <w:p w14:paraId="665A9C82" w14:textId="77777777" w:rsidR="006E38B4" w:rsidRPr="006159E6" w:rsidRDefault="006E38B4" w:rsidP="00D02290">
            <w:pPr>
              <w:pStyle w:val="CellBody"/>
              <w:rPr>
                <w:lang w:val="en-US"/>
              </w:rPr>
            </w:pPr>
            <w:r w:rsidRPr="006159E6">
              <w:rPr>
                <w:lang w:val="en-US"/>
              </w:rPr>
              <w:t>Seller</w:t>
            </w:r>
            <w:r w:rsidRPr="006159E6">
              <w:rPr>
                <w:lang w:val="en-US"/>
              </w:rPr>
              <w:softHyphen/>
              <w:t>ID</w:t>
            </w:r>
          </w:p>
        </w:tc>
        <w:tc>
          <w:tcPr>
            <w:tcW w:w="850" w:type="dxa"/>
            <w:shd w:val="clear" w:color="auto" w:fill="auto"/>
          </w:tcPr>
          <w:p w14:paraId="3D332615" w14:textId="77777777" w:rsidR="006E38B4" w:rsidRPr="006159E6" w:rsidRDefault="006E38B4" w:rsidP="00D02290">
            <w:pPr>
              <w:pStyle w:val="CellBody"/>
              <w:rPr>
                <w:lang w:val="en-US"/>
              </w:rPr>
            </w:pPr>
            <w:r w:rsidRPr="006159E6">
              <w:rPr>
                <w:lang w:val="en-US"/>
              </w:rPr>
              <w:t>O</w:t>
            </w:r>
          </w:p>
        </w:tc>
        <w:tc>
          <w:tcPr>
            <w:tcW w:w="1418" w:type="dxa"/>
            <w:shd w:val="clear" w:color="auto" w:fill="auto"/>
          </w:tcPr>
          <w:p w14:paraId="6E48BAF5" w14:textId="77777777" w:rsidR="006E38B4" w:rsidRPr="006159E6" w:rsidRDefault="006E38B4" w:rsidP="00D02290">
            <w:pPr>
              <w:pStyle w:val="CellBody"/>
              <w:rPr>
                <w:lang w:val="en-US"/>
              </w:rPr>
            </w:pPr>
            <w:r w:rsidRPr="006159E6">
              <w:rPr>
                <w:lang w:val="en-US"/>
              </w:rPr>
              <w:t>BSC</w:t>
            </w:r>
            <w:r w:rsidRPr="006159E6">
              <w:rPr>
                <w:lang w:val="en-US"/>
              </w:rPr>
              <w:softHyphen/>
              <w:t>Party</w:t>
            </w:r>
            <w:r w:rsidRPr="006159E6">
              <w:rPr>
                <w:lang w:val="en-US"/>
              </w:rPr>
              <w:softHyphen/>
              <w:t>ID</w:t>
            </w:r>
            <w:r w:rsidRPr="006159E6">
              <w:rPr>
                <w:lang w:val="en-US"/>
              </w:rPr>
              <w:softHyphen/>
              <w:t>Type</w:t>
            </w:r>
          </w:p>
        </w:tc>
        <w:tc>
          <w:tcPr>
            <w:tcW w:w="5812" w:type="dxa"/>
            <w:shd w:val="clear" w:color="auto" w:fill="auto"/>
          </w:tcPr>
          <w:p w14:paraId="77394635" w14:textId="77777777" w:rsidR="006E38B4" w:rsidRPr="006159E6" w:rsidRDefault="006E38B4" w:rsidP="00D02290">
            <w:pPr>
              <w:pStyle w:val="CellBody"/>
              <w:rPr>
                <w:lang w:val="en-US"/>
              </w:rPr>
            </w:pPr>
          </w:p>
        </w:tc>
      </w:tr>
      <w:tr w:rsidR="006E38B4" w:rsidRPr="006159E6" w14:paraId="3784A2B9" w14:textId="77777777" w:rsidTr="003854A5">
        <w:trPr>
          <w:cantSplit/>
        </w:trPr>
        <w:tc>
          <w:tcPr>
            <w:tcW w:w="1418" w:type="dxa"/>
            <w:shd w:val="clear" w:color="auto" w:fill="auto"/>
          </w:tcPr>
          <w:p w14:paraId="29687CCF" w14:textId="77777777" w:rsidR="006E38B4" w:rsidRPr="006159E6" w:rsidRDefault="006E38B4" w:rsidP="00D02290">
            <w:pPr>
              <w:pStyle w:val="CellBody"/>
              <w:rPr>
                <w:lang w:val="en-US"/>
              </w:rPr>
            </w:pPr>
            <w:r w:rsidRPr="006159E6">
              <w:rPr>
                <w:lang w:val="en-US"/>
              </w:rPr>
              <w:t>Buyer</w:t>
            </w:r>
            <w:r w:rsidRPr="006159E6">
              <w:rPr>
                <w:lang w:val="en-US"/>
              </w:rPr>
              <w:softHyphen/>
              <w:t>ID</w:t>
            </w:r>
          </w:p>
        </w:tc>
        <w:tc>
          <w:tcPr>
            <w:tcW w:w="850" w:type="dxa"/>
            <w:shd w:val="clear" w:color="auto" w:fill="auto"/>
          </w:tcPr>
          <w:p w14:paraId="2888D35D" w14:textId="77777777" w:rsidR="006E38B4" w:rsidRPr="006159E6" w:rsidRDefault="006E38B4" w:rsidP="00D02290">
            <w:pPr>
              <w:pStyle w:val="CellBody"/>
              <w:rPr>
                <w:lang w:val="en-US"/>
              </w:rPr>
            </w:pPr>
            <w:r w:rsidRPr="006159E6">
              <w:rPr>
                <w:lang w:val="en-US"/>
              </w:rPr>
              <w:t>O</w:t>
            </w:r>
          </w:p>
        </w:tc>
        <w:tc>
          <w:tcPr>
            <w:tcW w:w="1418" w:type="dxa"/>
            <w:shd w:val="clear" w:color="auto" w:fill="auto"/>
          </w:tcPr>
          <w:p w14:paraId="2421592C" w14:textId="77777777" w:rsidR="006E38B4" w:rsidRPr="006159E6" w:rsidRDefault="006E38B4" w:rsidP="00D02290">
            <w:pPr>
              <w:pStyle w:val="CellBody"/>
              <w:rPr>
                <w:lang w:val="en-US"/>
              </w:rPr>
            </w:pPr>
            <w:r w:rsidRPr="006159E6">
              <w:rPr>
                <w:lang w:val="en-US"/>
              </w:rPr>
              <w:t>BSC</w:t>
            </w:r>
            <w:r w:rsidRPr="006159E6">
              <w:rPr>
                <w:lang w:val="en-US"/>
              </w:rPr>
              <w:softHyphen/>
              <w:t>Party</w:t>
            </w:r>
            <w:r w:rsidRPr="006159E6">
              <w:rPr>
                <w:lang w:val="en-US"/>
              </w:rPr>
              <w:softHyphen/>
              <w:t>ID</w:t>
            </w:r>
            <w:r w:rsidRPr="006159E6">
              <w:rPr>
                <w:lang w:val="en-US"/>
              </w:rPr>
              <w:softHyphen/>
              <w:t>Type</w:t>
            </w:r>
          </w:p>
        </w:tc>
        <w:tc>
          <w:tcPr>
            <w:tcW w:w="5812" w:type="dxa"/>
            <w:shd w:val="clear" w:color="auto" w:fill="auto"/>
          </w:tcPr>
          <w:p w14:paraId="2E66C447" w14:textId="77777777" w:rsidR="006E38B4" w:rsidRPr="006159E6" w:rsidRDefault="006E38B4" w:rsidP="00D02290">
            <w:pPr>
              <w:pStyle w:val="CellBody"/>
              <w:rPr>
                <w:lang w:val="en-US"/>
              </w:rPr>
            </w:pPr>
          </w:p>
        </w:tc>
      </w:tr>
      <w:tr w:rsidR="006E38B4" w:rsidRPr="006159E6" w14:paraId="5D4A4ED3" w14:textId="77777777" w:rsidTr="003854A5">
        <w:trPr>
          <w:cantSplit/>
        </w:trPr>
        <w:tc>
          <w:tcPr>
            <w:tcW w:w="9498" w:type="dxa"/>
            <w:gridSpan w:val="4"/>
            <w:shd w:val="clear" w:color="auto" w:fill="BFBFBF" w:themeFill="background1" w:themeFillShade="BF"/>
          </w:tcPr>
          <w:p w14:paraId="76635F42" w14:textId="77777777" w:rsidR="006E38B4" w:rsidRPr="006159E6" w:rsidRDefault="006E38B4" w:rsidP="00D02290">
            <w:pPr>
              <w:pStyle w:val="CellBody"/>
              <w:rPr>
                <w:bCs/>
                <w:lang w:val="en-US"/>
              </w:rPr>
            </w:pPr>
            <w:r w:rsidRPr="006159E6">
              <w:rPr>
                <w:lang w:val="en-US"/>
              </w:rPr>
              <w:t xml:space="preserve">End of </w:t>
            </w:r>
            <w:r w:rsidRPr="006159E6">
              <w:rPr>
                <w:rStyle w:val="Fett"/>
                <w:lang w:val="en-US"/>
              </w:rPr>
              <w:t>ECVNA</w:t>
            </w:r>
            <w:r w:rsidRPr="006159E6">
              <w:rPr>
                <w:lang w:val="en-US"/>
              </w:rPr>
              <w:t xml:space="preserve"> </w:t>
            </w:r>
          </w:p>
        </w:tc>
      </w:tr>
      <w:tr w:rsidR="006E38B4" w:rsidRPr="006159E6" w14:paraId="655FD744" w14:textId="77777777" w:rsidTr="003854A5">
        <w:trPr>
          <w:cantSplit/>
        </w:trPr>
        <w:tc>
          <w:tcPr>
            <w:tcW w:w="9498" w:type="dxa"/>
            <w:gridSpan w:val="4"/>
            <w:shd w:val="clear" w:color="auto" w:fill="BFBFBF" w:themeFill="background1" w:themeFillShade="BF"/>
          </w:tcPr>
          <w:p w14:paraId="06BEEB91"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XSD choice</w:t>
            </w:r>
            <w:r w:rsidRPr="006159E6">
              <w:rPr>
                <w:lang w:val="en-US"/>
              </w:rPr>
              <w:t xml:space="preserve"> </w:t>
            </w:r>
          </w:p>
        </w:tc>
      </w:tr>
      <w:tr w:rsidR="006E38B4" w:rsidRPr="006159E6" w14:paraId="22BD42BD" w14:textId="77777777" w:rsidTr="003854A5">
        <w:trPr>
          <w:cantSplit/>
        </w:trPr>
        <w:tc>
          <w:tcPr>
            <w:tcW w:w="9498" w:type="dxa"/>
            <w:gridSpan w:val="4"/>
            <w:shd w:val="clear" w:color="auto" w:fill="BFBFBF" w:themeFill="background1" w:themeFillShade="BF"/>
          </w:tcPr>
          <w:p w14:paraId="28D23162"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Agent</w:t>
            </w:r>
            <w:r w:rsidRPr="006159E6">
              <w:rPr>
                <w:lang w:val="en-US"/>
              </w:rPr>
              <w:t xml:space="preserve"> </w:t>
            </w:r>
          </w:p>
        </w:tc>
      </w:tr>
      <w:tr w:rsidR="006E38B4" w:rsidRPr="006159E6" w14:paraId="4E470F5A" w14:textId="77777777" w:rsidTr="003854A5">
        <w:trPr>
          <w:cantSplit/>
        </w:trPr>
        <w:tc>
          <w:tcPr>
            <w:tcW w:w="9498" w:type="dxa"/>
            <w:gridSpan w:val="4"/>
            <w:shd w:val="clear" w:color="auto" w:fill="BFBFBF" w:themeFill="background1" w:themeFillShade="BF"/>
          </w:tcPr>
          <w:p w14:paraId="51B600BC"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Agents</w:t>
            </w:r>
            <w:r w:rsidRPr="006159E6">
              <w:rPr>
                <w:lang w:val="en-US"/>
              </w:rPr>
              <w:t xml:space="preserve"> </w:t>
            </w:r>
          </w:p>
        </w:tc>
      </w:tr>
      <w:tr w:rsidR="006E38B4" w:rsidRPr="006159E6" w14:paraId="558D5CC5" w14:textId="77777777" w:rsidTr="003854A5">
        <w:trPr>
          <w:cantSplit/>
        </w:trPr>
        <w:tc>
          <w:tcPr>
            <w:tcW w:w="1418" w:type="dxa"/>
            <w:shd w:val="clear" w:color="auto" w:fill="FFFFFF" w:themeFill="background1"/>
          </w:tcPr>
          <w:p w14:paraId="1724CE7B" w14:textId="77777777" w:rsidR="006E38B4" w:rsidRPr="006159E6" w:rsidRDefault="006E38B4" w:rsidP="00D02290">
            <w:pPr>
              <w:pStyle w:val="CellBody"/>
              <w:rPr>
                <w:lang w:val="en-US"/>
              </w:rPr>
            </w:pPr>
            <w:r w:rsidRPr="006159E6">
              <w:rPr>
                <w:lang w:val="en-US"/>
              </w:rPr>
              <w:t>Trade</w:t>
            </w:r>
            <w:r w:rsidRPr="006159E6">
              <w:rPr>
                <w:lang w:val="en-US"/>
              </w:rPr>
              <w:softHyphen/>
              <w:t>Time</w:t>
            </w:r>
          </w:p>
        </w:tc>
        <w:tc>
          <w:tcPr>
            <w:tcW w:w="850" w:type="dxa"/>
            <w:shd w:val="clear" w:color="auto" w:fill="FFFFFF" w:themeFill="background1"/>
          </w:tcPr>
          <w:p w14:paraId="7A1215E7" w14:textId="091B218E" w:rsidR="006E38B4" w:rsidRPr="006159E6" w:rsidRDefault="006E38B4" w:rsidP="00D02290">
            <w:pPr>
              <w:pStyle w:val="CellBody"/>
              <w:rPr>
                <w:lang w:val="en-US"/>
              </w:rPr>
            </w:pPr>
            <w:r w:rsidRPr="006159E6">
              <w:rPr>
                <w:lang w:val="en-US"/>
              </w:rPr>
              <w:t>O</w:t>
            </w:r>
            <w:ins w:id="1344" w:author="Autor">
              <w:r w:rsidR="007949BD">
                <w:rPr>
                  <w:lang w:val="en-US"/>
                </w:rPr>
                <w:t>+C</w:t>
              </w:r>
            </w:ins>
          </w:p>
        </w:tc>
        <w:tc>
          <w:tcPr>
            <w:tcW w:w="1418" w:type="dxa"/>
            <w:shd w:val="clear" w:color="auto" w:fill="FFFFFF" w:themeFill="background1"/>
          </w:tcPr>
          <w:p w14:paraId="22DF3B3A" w14:textId="77777777" w:rsidR="006E38B4" w:rsidRPr="006159E6" w:rsidRDefault="006E38B4" w:rsidP="00D02290">
            <w:pPr>
              <w:pStyle w:val="CellBody"/>
              <w:rPr>
                <w:lang w:val="en-US"/>
              </w:rPr>
            </w:pPr>
            <w:r w:rsidRPr="006159E6">
              <w:rPr>
                <w:lang w:val="en-US"/>
              </w:rPr>
              <w:t>Time</w:t>
            </w:r>
            <w:r w:rsidRPr="006159E6">
              <w:rPr>
                <w:lang w:val="en-US"/>
              </w:rPr>
              <w:softHyphen/>
              <w:t>Type</w:t>
            </w:r>
          </w:p>
        </w:tc>
        <w:tc>
          <w:tcPr>
            <w:tcW w:w="5812" w:type="dxa"/>
            <w:shd w:val="clear" w:color="auto" w:fill="FFFFFF" w:themeFill="background1"/>
          </w:tcPr>
          <w:p w14:paraId="26EF0A8C" w14:textId="77777777" w:rsidR="006E38B4" w:rsidRDefault="00306E68" w:rsidP="00306E68">
            <w:pPr>
              <w:pStyle w:val="CellBody"/>
              <w:rPr>
                <w:lang w:val="en-US"/>
              </w:rPr>
            </w:pPr>
            <w:r>
              <w:rPr>
                <w:lang w:val="en-US"/>
              </w:rPr>
              <w:t>T</w:t>
            </w:r>
            <w:r w:rsidR="006E38B4" w:rsidRPr="006159E6">
              <w:rPr>
                <w:lang w:val="en-US"/>
              </w:rPr>
              <w:t xml:space="preserve">ime expressed </w:t>
            </w:r>
            <w:r w:rsidR="00144486">
              <w:rPr>
                <w:lang w:val="en-US"/>
              </w:rPr>
              <w:t xml:space="preserve">in local </w:t>
            </w:r>
            <w:r w:rsidR="006E38B4" w:rsidRPr="006159E6">
              <w:rPr>
                <w:lang w:val="en-US"/>
              </w:rPr>
              <w:t>time.</w:t>
            </w:r>
          </w:p>
          <w:p w14:paraId="7486F8EC" w14:textId="77777777" w:rsidR="007949BD" w:rsidRDefault="007949BD" w:rsidP="007949BD">
            <w:pPr>
              <w:pStyle w:val="CellBody"/>
              <w:rPr>
                <w:ins w:id="1345" w:author="Autor"/>
                <w:lang w:val="en-US"/>
              </w:rPr>
            </w:pPr>
            <w:ins w:id="1346" w:author="Autor">
              <w:r w:rsidRPr="000C3B8A">
                <w:rPr>
                  <w:rStyle w:val="Fett"/>
                </w:rPr>
                <w:t>Occurrence</w:t>
              </w:r>
              <w:r>
                <w:rPr>
                  <w:lang w:val="en-US"/>
                </w:rPr>
                <w:t>:</w:t>
              </w:r>
            </w:ins>
          </w:p>
          <w:p w14:paraId="79087C01" w14:textId="77777777" w:rsidR="007949BD" w:rsidRDefault="007949BD" w:rsidP="007949BD">
            <w:pPr>
              <w:pStyle w:val="condition1"/>
              <w:rPr>
                <w:ins w:id="1347" w:author="Autor"/>
              </w:rPr>
            </w:pPr>
            <w:ins w:id="1348" w:author="Autor">
              <w:r>
                <w:t xml:space="preserve">If ‘TradeDate’ is present, then this field is optional. </w:t>
              </w:r>
            </w:ins>
          </w:p>
          <w:p w14:paraId="68EFE0BB" w14:textId="7CF3E192" w:rsidR="006655B7" w:rsidRPr="006159E6" w:rsidRDefault="007949BD" w:rsidP="007949BD">
            <w:pPr>
              <w:pStyle w:val="condition1"/>
            </w:pPr>
            <w:ins w:id="1349" w:author="Autor">
              <w:r>
                <w:t>Else, this field must be omitted.</w:t>
              </w:r>
            </w:ins>
          </w:p>
        </w:tc>
      </w:tr>
      <w:tr w:rsidR="006E38B4" w:rsidRPr="006159E6" w14:paraId="5D236BF9" w14:textId="77777777" w:rsidTr="003854A5">
        <w:trPr>
          <w:cantSplit/>
        </w:trPr>
        <w:tc>
          <w:tcPr>
            <w:tcW w:w="1418" w:type="dxa"/>
            <w:shd w:val="clear" w:color="auto" w:fill="FFFFFF" w:themeFill="background1"/>
          </w:tcPr>
          <w:p w14:paraId="2B2CCE8E" w14:textId="77777777" w:rsidR="006E38B4" w:rsidRPr="006159E6" w:rsidRDefault="006E38B4" w:rsidP="00D02290">
            <w:pPr>
              <w:pStyle w:val="CellBody"/>
              <w:rPr>
                <w:lang w:val="en-US"/>
              </w:rPr>
            </w:pPr>
            <w:r w:rsidRPr="006159E6">
              <w:rPr>
                <w:lang w:val="en-US"/>
              </w:rPr>
              <w:t>Trader</w:t>
            </w:r>
            <w:r w:rsidRPr="006159E6">
              <w:rPr>
                <w:lang w:val="en-US"/>
              </w:rPr>
              <w:softHyphen/>
              <w:t>Name</w:t>
            </w:r>
          </w:p>
        </w:tc>
        <w:tc>
          <w:tcPr>
            <w:tcW w:w="850" w:type="dxa"/>
            <w:shd w:val="clear" w:color="auto" w:fill="FFFFFF" w:themeFill="background1"/>
          </w:tcPr>
          <w:p w14:paraId="70FCE105" w14:textId="77777777" w:rsidR="006E38B4" w:rsidRPr="006159E6" w:rsidRDefault="006E38B4" w:rsidP="00D02290">
            <w:pPr>
              <w:pStyle w:val="CellBody"/>
              <w:rPr>
                <w:lang w:val="en-US"/>
              </w:rPr>
            </w:pPr>
            <w:r w:rsidRPr="006159E6">
              <w:rPr>
                <w:lang w:val="en-US"/>
              </w:rPr>
              <w:t>O</w:t>
            </w:r>
          </w:p>
        </w:tc>
        <w:tc>
          <w:tcPr>
            <w:tcW w:w="1418" w:type="dxa"/>
            <w:shd w:val="clear" w:color="auto" w:fill="FFFFFF" w:themeFill="background1"/>
          </w:tcPr>
          <w:p w14:paraId="305168F0" w14:textId="77777777" w:rsidR="006E38B4" w:rsidRPr="006159E6" w:rsidRDefault="006E38B4" w:rsidP="00D02290">
            <w:pPr>
              <w:pStyle w:val="CellBody"/>
              <w:rPr>
                <w:lang w:val="en-US"/>
              </w:rPr>
            </w:pPr>
            <w:r w:rsidRPr="006159E6">
              <w:rPr>
                <w:lang w:val="en-US"/>
              </w:rPr>
              <w:t>Name</w:t>
            </w:r>
            <w:r w:rsidRPr="006159E6">
              <w:rPr>
                <w:lang w:val="en-US"/>
              </w:rPr>
              <w:softHyphen/>
              <w:t>Type</w:t>
            </w:r>
          </w:p>
        </w:tc>
        <w:tc>
          <w:tcPr>
            <w:tcW w:w="5812" w:type="dxa"/>
            <w:shd w:val="clear" w:color="auto" w:fill="FFFFFF" w:themeFill="background1"/>
          </w:tcPr>
          <w:p w14:paraId="3E339D39" w14:textId="77777777" w:rsidR="006E38B4" w:rsidRPr="006159E6" w:rsidRDefault="006E38B4" w:rsidP="00D02290">
            <w:pPr>
              <w:pStyle w:val="CellBody"/>
              <w:rPr>
                <w:lang w:val="en-US"/>
              </w:rPr>
            </w:pPr>
          </w:p>
        </w:tc>
      </w:tr>
      <w:tr w:rsidR="006E38B4" w:rsidRPr="006159E6" w14:paraId="0A333C18" w14:textId="77777777" w:rsidTr="003854A5">
        <w:trPr>
          <w:cantSplit/>
        </w:trPr>
        <w:tc>
          <w:tcPr>
            <w:tcW w:w="9498" w:type="dxa"/>
            <w:gridSpan w:val="4"/>
            <w:shd w:val="clear" w:color="auto" w:fill="BFBFBF" w:themeFill="background1" w:themeFillShade="BF"/>
          </w:tcPr>
          <w:p w14:paraId="32F20840"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BrokerConfirmation</w:t>
            </w:r>
            <w:r w:rsidRPr="006159E6">
              <w:rPr>
                <w:lang w:val="en-US"/>
              </w:rPr>
              <w:t xml:space="preserve"> </w:t>
            </w:r>
          </w:p>
        </w:tc>
      </w:tr>
    </w:tbl>
    <w:p w14:paraId="6A952B13" w14:textId="77777777" w:rsidR="002E60B3" w:rsidRPr="006159E6" w:rsidRDefault="002E60B3" w:rsidP="00507F61">
      <w:pPr>
        <w:rPr>
          <w:lang w:val="en-US"/>
        </w:rPr>
      </w:pPr>
      <w:bookmarkStart w:id="1350" w:name="_Toc179107799"/>
      <w:bookmarkStart w:id="1351" w:name="_Toc322283453"/>
    </w:p>
    <w:p w14:paraId="77A2673E" w14:textId="77777777" w:rsidR="00A95755" w:rsidRPr="006159E6" w:rsidRDefault="00A95755" w:rsidP="00FE600F">
      <w:pPr>
        <w:pStyle w:val="berschrift2"/>
        <w:rPr>
          <w:lang w:val="en-US"/>
        </w:rPr>
      </w:pPr>
      <w:bookmarkStart w:id="1352" w:name="_Ref377560751"/>
      <w:bookmarkStart w:id="1353" w:name="_Toc489975920"/>
      <w:bookmarkStart w:id="1354" w:name="_Toc375039495"/>
      <w:bookmarkStart w:id="1355" w:name="_Toc374350079"/>
      <w:bookmarkStart w:id="1356" w:name="_Ref377556755"/>
      <w:bookmarkStart w:id="1357" w:name="_Ref444010115"/>
      <w:bookmarkStart w:id="1358" w:name="_Ref444010196"/>
      <w:bookmarkStart w:id="1359" w:name="_Toc70378661"/>
      <w:bookmarkStart w:id="1360" w:name="_Ref177188891"/>
      <w:bookmarkStart w:id="1361" w:name="_Ref177188948"/>
      <w:bookmarkStart w:id="1362" w:name="_Toc179107889"/>
      <w:bookmarkEnd w:id="1350"/>
      <w:bookmarkEnd w:id="1351"/>
      <w:r w:rsidRPr="006159E6">
        <w:rPr>
          <w:lang w:val="en-US"/>
        </w:rPr>
        <w:lastRenderedPageBreak/>
        <w:t>GenericConfirmation (GNF)</w:t>
      </w:r>
      <w:bookmarkEnd w:id="1352"/>
      <w:bookmarkEnd w:id="1353"/>
    </w:p>
    <w:p w14:paraId="2C5FB295" w14:textId="77777777" w:rsidR="00A95755" w:rsidRPr="006159E6" w:rsidRDefault="00A95755" w:rsidP="00507F61">
      <w:pPr>
        <w:rPr>
          <w:lang w:val="en-US"/>
        </w:rPr>
      </w:pPr>
      <w:r w:rsidRPr="006159E6">
        <w:rPr>
          <w:lang w:val="en-US"/>
        </w:rPr>
        <w:t>The GenericConfirmation section provides a minimal description of a transaction. Its expected use is in provision of a summarised description of products or instruments yet to be modelled in the TradeConfirmation.</w:t>
      </w:r>
    </w:p>
    <w:tbl>
      <w:tblPr>
        <w:tblW w:w="9498"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8" w:type="dxa"/>
          <w:right w:w="68" w:type="dxa"/>
        </w:tblCellMar>
        <w:tblLook w:val="0020" w:firstRow="1" w:lastRow="0" w:firstColumn="0" w:lastColumn="0" w:noHBand="0" w:noVBand="0"/>
      </w:tblPr>
      <w:tblGrid>
        <w:gridCol w:w="1418"/>
        <w:gridCol w:w="850"/>
        <w:gridCol w:w="1418"/>
        <w:gridCol w:w="5812"/>
      </w:tblGrid>
      <w:tr w:rsidR="002B716A" w:rsidRPr="006159E6" w14:paraId="1FB4875F" w14:textId="77777777" w:rsidTr="00525D14">
        <w:trPr>
          <w:cantSplit/>
          <w:tblHeader/>
        </w:trPr>
        <w:tc>
          <w:tcPr>
            <w:tcW w:w="1418" w:type="dxa"/>
            <w:shd w:val="clear" w:color="auto" w:fill="D9D9D9" w:themeFill="background1" w:themeFillShade="D9"/>
          </w:tcPr>
          <w:p w14:paraId="6E52B7BF" w14:textId="77777777" w:rsidR="002B716A" w:rsidRPr="006159E6" w:rsidRDefault="002B716A" w:rsidP="00955414">
            <w:pPr>
              <w:pStyle w:val="CellBody"/>
              <w:keepNext/>
              <w:rPr>
                <w:rStyle w:val="Fett"/>
                <w:lang w:val="en-US"/>
              </w:rPr>
            </w:pPr>
            <w:r w:rsidRPr="006159E6">
              <w:rPr>
                <w:rStyle w:val="Fett"/>
                <w:lang w:val="en-US"/>
              </w:rPr>
              <w:t>Name</w:t>
            </w:r>
          </w:p>
        </w:tc>
        <w:tc>
          <w:tcPr>
            <w:tcW w:w="850" w:type="dxa"/>
            <w:shd w:val="clear" w:color="auto" w:fill="D9D9D9" w:themeFill="background1" w:themeFillShade="D9"/>
            <w:noWrap/>
          </w:tcPr>
          <w:p w14:paraId="76600E5F" w14:textId="77777777" w:rsidR="002B716A" w:rsidRPr="006159E6" w:rsidRDefault="002B716A" w:rsidP="00D02290">
            <w:pPr>
              <w:pStyle w:val="CellBody"/>
              <w:rPr>
                <w:rStyle w:val="Fett"/>
                <w:lang w:val="en-US"/>
              </w:rPr>
            </w:pPr>
            <w:r w:rsidRPr="006159E6">
              <w:rPr>
                <w:rStyle w:val="Fett"/>
                <w:lang w:val="en-US"/>
              </w:rPr>
              <w:t>Usage</w:t>
            </w:r>
          </w:p>
        </w:tc>
        <w:tc>
          <w:tcPr>
            <w:tcW w:w="1418" w:type="dxa"/>
            <w:shd w:val="clear" w:color="auto" w:fill="D9D9D9" w:themeFill="background1" w:themeFillShade="D9"/>
          </w:tcPr>
          <w:p w14:paraId="5E14599B" w14:textId="77777777" w:rsidR="002B716A" w:rsidRPr="006159E6" w:rsidRDefault="002B716A" w:rsidP="00D02290">
            <w:pPr>
              <w:pStyle w:val="CellBody"/>
              <w:rPr>
                <w:rStyle w:val="Fett"/>
                <w:lang w:val="en-US"/>
              </w:rPr>
            </w:pPr>
            <w:r w:rsidRPr="006159E6">
              <w:rPr>
                <w:rStyle w:val="Fett"/>
                <w:lang w:val="en-US"/>
              </w:rPr>
              <w:t>Type</w:t>
            </w:r>
          </w:p>
        </w:tc>
        <w:tc>
          <w:tcPr>
            <w:tcW w:w="5812" w:type="dxa"/>
            <w:shd w:val="clear" w:color="auto" w:fill="D9D9D9" w:themeFill="background1" w:themeFillShade="D9"/>
          </w:tcPr>
          <w:p w14:paraId="4DBE7C54" w14:textId="77777777" w:rsidR="002B716A" w:rsidRPr="006159E6" w:rsidRDefault="002B716A" w:rsidP="00D02290">
            <w:pPr>
              <w:pStyle w:val="CellBody"/>
              <w:rPr>
                <w:rStyle w:val="Fett"/>
                <w:lang w:val="en-US"/>
              </w:rPr>
            </w:pPr>
            <w:r w:rsidRPr="006159E6">
              <w:rPr>
                <w:rStyle w:val="Fett"/>
                <w:lang w:val="en-US"/>
              </w:rPr>
              <w:t>Business Rule</w:t>
            </w:r>
          </w:p>
        </w:tc>
      </w:tr>
      <w:tr w:rsidR="00A95755" w:rsidRPr="006159E6" w14:paraId="2FF21D3C" w14:textId="77777777" w:rsidTr="003854A5">
        <w:tblPrEx>
          <w:tblLook w:val="0000" w:firstRow="0" w:lastRow="0" w:firstColumn="0" w:lastColumn="0" w:noHBand="0" w:noVBand="0"/>
        </w:tblPrEx>
        <w:trPr>
          <w:cantSplit/>
          <w:trHeight w:val="759"/>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cPr>
          <w:p w14:paraId="6BBA0DB8" w14:textId="77777777" w:rsidR="00A95755" w:rsidRPr="006159E6" w:rsidRDefault="00A95755" w:rsidP="00D02290">
            <w:pPr>
              <w:pStyle w:val="CellBody"/>
              <w:rPr>
                <w:lang w:val="en-US"/>
              </w:rPr>
            </w:pPr>
            <w:r w:rsidRPr="000C3B8A">
              <w:rPr>
                <w:rStyle w:val="Fett"/>
              </w:rPr>
              <w:t xml:space="preserve">GenericConfirmation: </w:t>
            </w:r>
            <w:r w:rsidRPr="006159E6">
              <w:rPr>
                <w:lang w:val="en-US"/>
              </w:rPr>
              <w:t>choice within mandatory section</w:t>
            </w:r>
          </w:p>
          <w:p w14:paraId="5BAD2D40" w14:textId="77777777" w:rsidR="00A95755" w:rsidRPr="006159E6" w:rsidRDefault="00A95755" w:rsidP="00D02290">
            <w:pPr>
              <w:pStyle w:val="CellBody"/>
              <w:rPr>
                <w:lang w:val="en-US"/>
              </w:rPr>
            </w:pPr>
            <w:r w:rsidRPr="006159E6">
              <w:rPr>
                <w:lang w:val="en-US"/>
              </w:rPr>
              <w:t xml:space="preserve">The </w:t>
            </w:r>
            <w:r w:rsidR="0045711A">
              <w:rPr>
                <w:lang w:val="en-US"/>
              </w:rPr>
              <w:t>‘</w:t>
            </w:r>
            <w:r w:rsidR="00FF74C8" w:rsidRPr="006159E6">
              <w:rPr>
                <w:lang w:val="en-US"/>
              </w:rPr>
              <w:t>GenericConfirmation</w:t>
            </w:r>
            <w:r w:rsidR="0045711A">
              <w:rPr>
                <w:lang w:val="en-US"/>
              </w:rPr>
              <w:t>’</w:t>
            </w:r>
            <w:r w:rsidR="00FF74C8" w:rsidRPr="006159E6">
              <w:rPr>
                <w:lang w:val="en-US"/>
              </w:rPr>
              <w:t xml:space="preserve"> section</w:t>
            </w:r>
            <w:r w:rsidRPr="006159E6">
              <w:rPr>
                <w:lang w:val="en-US"/>
              </w:rPr>
              <w:t xml:space="preserve"> has two additional attributes: @SchemaDescription and @SchemaVersion. The attributes describe which schema version was used to create the CpML</w:t>
            </w:r>
            <w:r w:rsidR="000A5E65" w:rsidRPr="006159E6">
              <w:rPr>
                <w:lang w:val="en-US"/>
              </w:rPr>
              <w:t>D</w:t>
            </w:r>
            <w:r w:rsidRPr="006159E6">
              <w:rPr>
                <w:lang w:val="en-US"/>
              </w:rPr>
              <w:t>ocument and are used for verification.</w:t>
            </w:r>
          </w:p>
          <w:p w14:paraId="1DADCF30" w14:textId="77777777" w:rsidR="00410DFC" w:rsidRPr="006159E6" w:rsidRDefault="00410DFC" w:rsidP="00D02290">
            <w:pPr>
              <w:pStyle w:val="CellBody"/>
              <w:rPr>
                <w:b/>
                <w:lang w:val="en-US"/>
              </w:rPr>
            </w:pPr>
            <w:r w:rsidRPr="006159E6">
              <w:rPr>
                <w:lang w:val="en-US"/>
              </w:rPr>
              <w:t xml:space="preserve">The attributes </w:t>
            </w:r>
            <w:r w:rsidR="00FD7C47" w:rsidRPr="006159E6">
              <w:rPr>
                <w:lang w:val="en-US"/>
              </w:rPr>
              <w:t xml:space="preserve">are </w:t>
            </w:r>
            <w:r w:rsidRPr="006159E6">
              <w:rPr>
                <w:lang w:val="en-US"/>
              </w:rPr>
              <w:t>mandatory but can be left blank. They are deprecated and are retained for backwards compatibility.</w:t>
            </w:r>
          </w:p>
        </w:tc>
      </w:tr>
      <w:tr w:rsidR="00DF3C2D" w:rsidRPr="006159E6" w14:paraId="49747EFF" w14:textId="77777777" w:rsidTr="00525D14">
        <w:trPr>
          <w:cantSplit/>
        </w:trPr>
        <w:tc>
          <w:tcPr>
            <w:tcW w:w="1418" w:type="dxa"/>
          </w:tcPr>
          <w:p w14:paraId="7658547F" w14:textId="77777777" w:rsidR="00DF3C2D" w:rsidRPr="006159E6" w:rsidRDefault="00DF3C2D" w:rsidP="00D02290">
            <w:pPr>
              <w:pStyle w:val="CellBody"/>
              <w:rPr>
                <w:lang w:val="en-US"/>
              </w:rPr>
            </w:pPr>
            <w:r w:rsidRPr="006159E6">
              <w:rPr>
                <w:lang w:val="en-US"/>
              </w:rPr>
              <w:t>Document</w:t>
            </w:r>
            <w:r w:rsidRPr="006159E6">
              <w:rPr>
                <w:lang w:val="en-US"/>
              </w:rPr>
              <w:softHyphen/>
              <w:t>ID</w:t>
            </w:r>
          </w:p>
        </w:tc>
        <w:tc>
          <w:tcPr>
            <w:tcW w:w="850" w:type="dxa"/>
          </w:tcPr>
          <w:p w14:paraId="35AE73D7" w14:textId="77777777" w:rsidR="00DF3C2D" w:rsidRPr="006159E6" w:rsidRDefault="00DF3C2D" w:rsidP="00D02290">
            <w:pPr>
              <w:pStyle w:val="CellBody"/>
              <w:rPr>
                <w:lang w:val="en-US"/>
              </w:rPr>
            </w:pPr>
            <w:r w:rsidRPr="006159E6">
              <w:rPr>
                <w:lang w:val="en-US"/>
              </w:rPr>
              <w:t>M</w:t>
            </w:r>
          </w:p>
        </w:tc>
        <w:tc>
          <w:tcPr>
            <w:tcW w:w="1418" w:type="dxa"/>
          </w:tcPr>
          <w:p w14:paraId="009EC192" w14:textId="77777777" w:rsidR="00DF3C2D" w:rsidRPr="006159E6" w:rsidRDefault="00DF3C2D" w:rsidP="00D02290">
            <w:pPr>
              <w:pStyle w:val="CellBody"/>
              <w:rPr>
                <w:lang w:val="en-US"/>
              </w:rPr>
            </w:pPr>
            <w:r w:rsidRPr="006159E6">
              <w:rPr>
                <w:lang w:val="en-US"/>
              </w:rPr>
              <w:t>Identification</w:t>
            </w:r>
            <w:r w:rsidRPr="006159E6">
              <w:rPr>
                <w:lang w:val="en-US"/>
              </w:rPr>
              <w:softHyphen/>
              <w:t>Type</w:t>
            </w:r>
          </w:p>
        </w:tc>
        <w:tc>
          <w:tcPr>
            <w:tcW w:w="5812" w:type="dxa"/>
          </w:tcPr>
          <w:p w14:paraId="6574B5EF" w14:textId="77777777" w:rsidR="00DF3C2D" w:rsidRPr="006159E6" w:rsidRDefault="00D15728" w:rsidP="00D02290">
            <w:pPr>
              <w:pStyle w:val="CellBody"/>
              <w:rPr>
                <w:lang w:val="en-US"/>
              </w:rPr>
            </w:pPr>
            <w:r w:rsidRPr="006159E6">
              <w:rPr>
                <w:lang w:val="en-US"/>
              </w:rPr>
              <w:t xml:space="preserve">The sender assigns a unique identification to each </w:t>
            </w:r>
            <w:r w:rsidR="00111A8D" w:rsidRPr="006159E6">
              <w:rPr>
                <w:lang w:val="en-US"/>
              </w:rPr>
              <w:t>CpMLDocument with a ‘</w:t>
            </w:r>
            <w:r w:rsidRPr="006159E6">
              <w:rPr>
                <w:lang w:val="en-US"/>
              </w:rPr>
              <w:t>GenericConfirmation</w:t>
            </w:r>
            <w:r w:rsidR="00111A8D" w:rsidRPr="006159E6">
              <w:rPr>
                <w:lang w:val="en-US"/>
              </w:rPr>
              <w:t>’ section</w:t>
            </w:r>
            <w:r w:rsidRPr="006159E6">
              <w:rPr>
                <w:lang w:val="en-US"/>
              </w:rPr>
              <w:t>. For more information, see “</w:t>
            </w:r>
            <w:r w:rsidRPr="006159E6">
              <w:rPr>
                <w:lang w:val="en-US"/>
              </w:rPr>
              <w:fldChar w:fldCharType="begin"/>
            </w:r>
            <w:r w:rsidRPr="006159E6">
              <w:rPr>
                <w:lang w:val="en-US"/>
              </w:rPr>
              <w:instrText xml:space="preserve"> REF _Ref447557284 \h </w:instrText>
            </w:r>
            <w:r w:rsidRPr="006159E6">
              <w:rPr>
                <w:lang w:val="en-US"/>
              </w:rPr>
            </w:r>
            <w:r w:rsidRPr="006159E6">
              <w:rPr>
                <w:lang w:val="en-US"/>
              </w:rPr>
              <w:fldChar w:fldCharType="separate"/>
            </w:r>
            <w:r w:rsidR="00D7069B" w:rsidRPr="006159E6">
              <w:rPr>
                <w:lang w:val="en-US"/>
              </w:rPr>
              <w:t>CPMLDocument IDs</w:t>
            </w:r>
            <w:r w:rsidRPr="006159E6">
              <w:rPr>
                <w:lang w:val="en-US"/>
              </w:rPr>
              <w:fldChar w:fldCharType="end"/>
            </w:r>
            <w:r w:rsidRPr="006159E6">
              <w:rPr>
                <w:lang w:val="en-US"/>
              </w:rPr>
              <w:t>”.</w:t>
            </w:r>
          </w:p>
        </w:tc>
      </w:tr>
      <w:tr w:rsidR="00DF3C2D" w:rsidRPr="006159E6" w14:paraId="21F09EB5" w14:textId="77777777" w:rsidTr="00525D14">
        <w:trPr>
          <w:cantSplit/>
        </w:trPr>
        <w:tc>
          <w:tcPr>
            <w:tcW w:w="1418" w:type="dxa"/>
            <w:tcBorders>
              <w:top w:val="single" w:sz="4" w:space="0" w:color="auto"/>
              <w:left w:val="single" w:sz="4" w:space="0" w:color="auto"/>
              <w:bottom w:val="single" w:sz="4" w:space="0" w:color="auto"/>
              <w:right w:val="single" w:sz="4" w:space="0" w:color="auto"/>
            </w:tcBorders>
          </w:tcPr>
          <w:p w14:paraId="1538D488" w14:textId="77777777" w:rsidR="00DF3C2D" w:rsidRPr="006159E6" w:rsidRDefault="00DF3C2D" w:rsidP="00D02290">
            <w:pPr>
              <w:pStyle w:val="CellBody"/>
              <w:rPr>
                <w:lang w:val="en-US"/>
              </w:rPr>
            </w:pPr>
            <w:r w:rsidRPr="006159E6">
              <w:rPr>
                <w:lang w:val="en-US"/>
              </w:rPr>
              <w:t>Document</w:t>
            </w:r>
            <w:r w:rsidRPr="006159E6">
              <w:rPr>
                <w:lang w:val="en-US"/>
              </w:rPr>
              <w:softHyphen/>
              <w:t>Usage</w:t>
            </w:r>
          </w:p>
        </w:tc>
        <w:tc>
          <w:tcPr>
            <w:tcW w:w="850" w:type="dxa"/>
            <w:tcBorders>
              <w:top w:val="single" w:sz="4" w:space="0" w:color="auto"/>
              <w:left w:val="single" w:sz="4" w:space="0" w:color="auto"/>
              <w:bottom w:val="single" w:sz="4" w:space="0" w:color="auto"/>
              <w:right w:val="single" w:sz="4" w:space="0" w:color="auto"/>
            </w:tcBorders>
          </w:tcPr>
          <w:p w14:paraId="403E1B5B" w14:textId="77777777" w:rsidR="00DF3C2D" w:rsidRPr="006159E6" w:rsidRDefault="00DF3C2D"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29AC4382" w14:textId="77777777" w:rsidR="00DF3C2D" w:rsidRPr="006159E6" w:rsidRDefault="00DF3C2D" w:rsidP="00D02290">
            <w:pPr>
              <w:pStyle w:val="CellBody"/>
              <w:rPr>
                <w:lang w:val="en-US"/>
              </w:rPr>
            </w:pPr>
            <w:r w:rsidRPr="006159E6">
              <w:rPr>
                <w:lang w:val="en-US"/>
              </w:rPr>
              <w:t>Usage</w:t>
            </w:r>
            <w:r w:rsidRPr="006159E6">
              <w:rPr>
                <w:lang w:val="en-US"/>
              </w:rPr>
              <w:softHyphen/>
              <w:t>Type</w:t>
            </w:r>
          </w:p>
        </w:tc>
        <w:tc>
          <w:tcPr>
            <w:tcW w:w="5812" w:type="dxa"/>
            <w:tcBorders>
              <w:top w:val="single" w:sz="4" w:space="0" w:color="auto"/>
              <w:left w:val="single" w:sz="4" w:space="0" w:color="auto"/>
              <w:bottom w:val="single" w:sz="4" w:space="0" w:color="auto"/>
              <w:right w:val="single" w:sz="4" w:space="0" w:color="auto"/>
            </w:tcBorders>
          </w:tcPr>
          <w:p w14:paraId="50A696B6" w14:textId="77777777" w:rsidR="00DF3C2D" w:rsidRPr="006159E6" w:rsidRDefault="00DF3C2D" w:rsidP="00D02290">
            <w:pPr>
              <w:pStyle w:val="CellBody"/>
              <w:rPr>
                <w:lang w:val="en-US"/>
              </w:rPr>
            </w:pPr>
          </w:p>
        </w:tc>
      </w:tr>
      <w:tr w:rsidR="00DF3C2D" w:rsidRPr="006159E6" w14:paraId="62A2B9E2" w14:textId="77777777" w:rsidTr="00525D14">
        <w:trPr>
          <w:cantSplit/>
        </w:trPr>
        <w:tc>
          <w:tcPr>
            <w:tcW w:w="1418" w:type="dxa"/>
            <w:tcBorders>
              <w:top w:val="single" w:sz="4" w:space="0" w:color="auto"/>
              <w:left w:val="single" w:sz="4" w:space="0" w:color="auto"/>
              <w:bottom w:val="single" w:sz="4" w:space="0" w:color="auto"/>
              <w:right w:val="single" w:sz="4" w:space="0" w:color="auto"/>
            </w:tcBorders>
          </w:tcPr>
          <w:p w14:paraId="27055062" w14:textId="77777777" w:rsidR="00DF3C2D" w:rsidRPr="006159E6" w:rsidRDefault="00DF3C2D" w:rsidP="00D02290">
            <w:pPr>
              <w:pStyle w:val="CellBody"/>
              <w:rPr>
                <w:lang w:val="en-US"/>
              </w:rPr>
            </w:pPr>
            <w:r w:rsidRPr="006159E6">
              <w:rPr>
                <w:lang w:val="en-US"/>
              </w:rPr>
              <w:t>SenderID</w:t>
            </w:r>
          </w:p>
        </w:tc>
        <w:tc>
          <w:tcPr>
            <w:tcW w:w="850" w:type="dxa"/>
            <w:tcBorders>
              <w:top w:val="single" w:sz="4" w:space="0" w:color="auto"/>
              <w:left w:val="single" w:sz="4" w:space="0" w:color="auto"/>
              <w:bottom w:val="single" w:sz="4" w:space="0" w:color="auto"/>
              <w:right w:val="single" w:sz="4" w:space="0" w:color="auto"/>
            </w:tcBorders>
          </w:tcPr>
          <w:p w14:paraId="11E99626" w14:textId="77777777" w:rsidR="00DF3C2D" w:rsidRPr="006159E6" w:rsidRDefault="00DF3C2D"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4931DB6A" w14:textId="77777777" w:rsidR="00DF3C2D" w:rsidRPr="006159E6" w:rsidRDefault="00DF3C2D" w:rsidP="00D02290">
            <w:pPr>
              <w:pStyle w:val="CellBody"/>
              <w:rPr>
                <w:lang w:val="en-US"/>
              </w:rPr>
            </w:pPr>
            <w:r w:rsidRPr="006159E6">
              <w:rPr>
                <w:lang w:val="en-US"/>
              </w:rPr>
              <w:t>Party</w:t>
            </w:r>
            <w:r w:rsidRPr="006159E6">
              <w:rPr>
                <w:lang w:val="en-US"/>
              </w:rPr>
              <w:softHyphen/>
              <w:t>Type</w:t>
            </w:r>
          </w:p>
        </w:tc>
        <w:tc>
          <w:tcPr>
            <w:tcW w:w="5812" w:type="dxa"/>
            <w:tcBorders>
              <w:top w:val="single" w:sz="4" w:space="0" w:color="auto"/>
              <w:left w:val="single" w:sz="4" w:space="0" w:color="auto"/>
              <w:bottom w:val="single" w:sz="4" w:space="0" w:color="auto"/>
              <w:right w:val="single" w:sz="4" w:space="0" w:color="auto"/>
            </w:tcBorders>
          </w:tcPr>
          <w:p w14:paraId="18BB4069" w14:textId="77777777" w:rsidR="00DF3C2D" w:rsidRPr="006159E6" w:rsidRDefault="00DF3C2D" w:rsidP="00D02290">
            <w:pPr>
              <w:pStyle w:val="CellBody"/>
              <w:rPr>
                <w:lang w:val="en-US"/>
              </w:rPr>
            </w:pPr>
          </w:p>
        </w:tc>
      </w:tr>
      <w:tr w:rsidR="00DF3C2D" w:rsidRPr="006159E6" w14:paraId="22BD1D63" w14:textId="77777777" w:rsidTr="00525D14">
        <w:trPr>
          <w:cantSplit/>
        </w:trPr>
        <w:tc>
          <w:tcPr>
            <w:tcW w:w="1418" w:type="dxa"/>
            <w:tcBorders>
              <w:top w:val="single" w:sz="4" w:space="0" w:color="auto"/>
              <w:left w:val="single" w:sz="4" w:space="0" w:color="auto"/>
              <w:bottom w:val="single" w:sz="4" w:space="0" w:color="auto"/>
              <w:right w:val="single" w:sz="4" w:space="0" w:color="auto"/>
            </w:tcBorders>
          </w:tcPr>
          <w:p w14:paraId="17C206B8" w14:textId="77777777" w:rsidR="00DF3C2D" w:rsidRPr="006159E6" w:rsidRDefault="00DF3C2D" w:rsidP="00D02290">
            <w:pPr>
              <w:pStyle w:val="CellBody"/>
              <w:rPr>
                <w:lang w:val="en-US"/>
              </w:rPr>
            </w:pPr>
            <w:r w:rsidRPr="006159E6">
              <w:rPr>
                <w:lang w:val="en-US"/>
              </w:rPr>
              <w:t>ReceiverID</w:t>
            </w:r>
          </w:p>
        </w:tc>
        <w:tc>
          <w:tcPr>
            <w:tcW w:w="850" w:type="dxa"/>
            <w:tcBorders>
              <w:top w:val="single" w:sz="4" w:space="0" w:color="auto"/>
              <w:left w:val="single" w:sz="4" w:space="0" w:color="auto"/>
              <w:bottom w:val="single" w:sz="4" w:space="0" w:color="auto"/>
              <w:right w:val="single" w:sz="4" w:space="0" w:color="auto"/>
            </w:tcBorders>
          </w:tcPr>
          <w:p w14:paraId="09887EBD" w14:textId="77777777" w:rsidR="00DF3C2D" w:rsidRPr="006159E6" w:rsidRDefault="00DF3C2D"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5472CD7C" w14:textId="77777777" w:rsidR="00DF3C2D" w:rsidRPr="006159E6" w:rsidRDefault="00DF3C2D" w:rsidP="00D02290">
            <w:pPr>
              <w:pStyle w:val="CellBody"/>
              <w:rPr>
                <w:lang w:val="en-US"/>
              </w:rPr>
            </w:pPr>
            <w:r w:rsidRPr="006159E6">
              <w:rPr>
                <w:lang w:val="en-US"/>
              </w:rPr>
              <w:t>PartyType</w:t>
            </w:r>
          </w:p>
        </w:tc>
        <w:tc>
          <w:tcPr>
            <w:tcW w:w="5812" w:type="dxa"/>
            <w:tcBorders>
              <w:top w:val="single" w:sz="4" w:space="0" w:color="auto"/>
              <w:left w:val="single" w:sz="4" w:space="0" w:color="auto"/>
              <w:bottom w:val="single" w:sz="4" w:space="0" w:color="auto"/>
              <w:right w:val="single" w:sz="4" w:space="0" w:color="auto"/>
            </w:tcBorders>
          </w:tcPr>
          <w:p w14:paraId="5341EA0F" w14:textId="77777777" w:rsidR="00DF3C2D" w:rsidRPr="006159E6" w:rsidRDefault="00DF3C2D" w:rsidP="00D02290">
            <w:pPr>
              <w:pStyle w:val="CellBody"/>
              <w:rPr>
                <w:lang w:val="en-US"/>
              </w:rPr>
            </w:pPr>
          </w:p>
        </w:tc>
      </w:tr>
      <w:tr w:rsidR="00DF3C2D" w:rsidRPr="006159E6" w14:paraId="27F3E1E5" w14:textId="77777777" w:rsidTr="00525D14">
        <w:trPr>
          <w:cantSplit/>
        </w:trPr>
        <w:tc>
          <w:tcPr>
            <w:tcW w:w="1418" w:type="dxa"/>
            <w:tcBorders>
              <w:top w:val="single" w:sz="4" w:space="0" w:color="auto"/>
              <w:left w:val="single" w:sz="4" w:space="0" w:color="auto"/>
              <w:bottom w:val="single" w:sz="4" w:space="0" w:color="auto"/>
              <w:right w:val="single" w:sz="4" w:space="0" w:color="auto"/>
            </w:tcBorders>
          </w:tcPr>
          <w:p w14:paraId="4C1D33EF" w14:textId="77777777" w:rsidR="00DF3C2D" w:rsidRPr="006159E6" w:rsidRDefault="00DF3C2D" w:rsidP="00D02290">
            <w:pPr>
              <w:pStyle w:val="CellBody"/>
              <w:rPr>
                <w:lang w:val="en-US"/>
              </w:rPr>
            </w:pPr>
            <w:r w:rsidRPr="006159E6">
              <w:rPr>
                <w:lang w:val="en-US"/>
              </w:rPr>
              <w:t>Receiver</w:t>
            </w:r>
            <w:r w:rsidRPr="006159E6">
              <w:rPr>
                <w:lang w:val="en-US"/>
              </w:rPr>
              <w:softHyphen/>
              <w:t>Role</w:t>
            </w:r>
          </w:p>
        </w:tc>
        <w:tc>
          <w:tcPr>
            <w:tcW w:w="850" w:type="dxa"/>
            <w:tcBorders>
              <w:top w:val="single" w:sz="4" w:space="0" w:color="auto"/>
              <w:left w:val="single" w:sz="4" w:space="0" w:color="auto"/>
              <w:bottom w:val="single" w:sz="4" w:space="0" w:color="auto"/>
              <w:right w:val="single" w:sz="4" w:space="0" w:color="auto"/>
            </w:tcBorders>
          </w:tcPr>
          <w:p w14:paraId="175E30EB" w14:textId="77777777" w:rsidR="00DF3C2D" w:rsidRPr="006159E6" w:rsidRDefault="00DF3C2D"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138759BA" w14:textId="77777777" w:rsidR="00DF3C2D" w:rsidRPr="006159E6" w:rsidRDefault="00DF3C2D" w:rsidP="00D02290">
            <w:pPr>
              <w:pStyle w:val="CellBody"/>
              <w:rPr>
                <w:lang w:val="en-US"/>
              </w:rPr>
            </w:pPr>
            <w:r w:rsidRPr="006159E6">
              <w:rPr>
                <w:lang w:val="en-US"/>
              </w:rPr>
              <w:t>RoleType</w:t>
            </w:r>
          </w:p>
        </w:tc>
        <w:tc>
          <w:tcPr>
            <w:tcW w:w="5812" w:type="dxa"/>
            <w:tcBorders>
              <w:top w:val="single" w:sz="4" w:space="0" w:color="auto"/>
              <w:left w:val="single" w:sz="4" w:space="0" w:color="auto"/>
              <w:bottom w:val="single" w:sz="4" w:space="0" w:color="auto"/>
              <w:right w:val="single" w:sz="4" w:space="0" w:color="auto"/>
            </w:tcBorders>
          </w:tcPr>
          <w:p w14:paraId="4A89EA72" w14:textId="77777777" w:rsidR="00DF3C2D" w:rsidRPr="006159E6" w:rsidRDefault="00DF3C2D" w:rsidP="00D02290">
            <w:pPr>
              <w:pStyle w:val="CellBody"/>
              <w:rPr>
                <w:lang w:val="en-US"/>
              </w:rPr>
            </w:pPr>
          </w:p>
        </w:tc>
      </w:tr>
      <w:tr w:rsidR="00DF3C2D" w:rsidRPr="006159E6" w14:paraId="00A87684" w14:textId="77777777" w:rsidTr="00525D14">
        <w:trPr>
          <w:cantSplit/>
        </w:trPr>
        <w:tc>
          <w:tcPr>
            <w:tcW w:w="1418" w:type="dxa"/>
            <w:tcBorders>
              <w:top w:val="single" w:sz="4" w:space="0" w:color="auto"/>
              <w:left w:val="single" w:sz="4" w:space="0" w:color="auto"/>
              <w:bottom w:val="single" w:sz="4" w:space="0" w:color="auto"/>
              <w:right w:val="single" w:sz="4" w:space="0" w:color="auto"/>
            </w:tcBorders>
          </w:tcPr>
          <w:p w14:paraId="522DD6CC" w14:textId="77777777" w:rsidR="00DF3C2D" w:rsidRPr="006159E6" w:rsidRDefault="00DF3C2D" w:rsidP="00D02290">
            <w:pPr>
              <w:pStyle w:val="CellBody"/>
              <w:rPr>
                <w:lang w:val="en-US"/>
              </w:rPr>
            </w:pPr>
            <w:r w:rsidRPr="006159E6">
              <w:rPr>
                <w:lang w:val="en-US"/>
              </w:rPr>
              <w:t>Document</w:t>
            </w:r>
            <w:r w:rsidRPr="006159E6">
              <w:rPr>
                <w:lang w:val="en-US"/>
              </w:rPr>
              <w:softHyphen/>
              <w:t>Version</w:t>
            </w:r>
          </w:p>
        </w:tc>
        <w:tc>
          <w:tcPr>
            <w:tcW w:w="850" w:type="dxa"/>
            <w:tcBorders>
              <w:top w:val="single" w:sz="4" w:space="0" w:color="auto"/>
              <w:left w:val="single" w:sz="4" w:space="0" w:color="auto"/>
              <w:bottom w:val="single" w:sz="4" w:space="0" w:color="auto"/>
              <w:right w:val="single" w:sz="4" w:space="0" w:color="auto"/>
            </w:tcBorders>
          </w:tcPr>
          <w:p w14:paraId="43962A53" w14:textId="77777777" w:rsidR="00DF3C2D" w:rsidRPr="006159E6" w:rsidRDefault="00DF3C2D"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72E2804D" w14:textId="77777777" w:rsidR="00DF3C2D" w:rsidRPr="006159E6" w:rsidRDefault="00DF3C2D" w:rsidP="00D02290">
            <w:pPr>
              <w:pStyle w:val="CellBody"/>
              <w:rPr>
                <w:lang w:val="en-US"/>
              </w:rPr>
            </w:pPr>
            <w:r w:rsidRPr="006159E6">
              <w:rPr>
                <w:lang w:val="en-US"/>
              </w:rPr>
              <w:t>Version</w:t>
            </w:r>
            <w:r w:rsidRPr="006159E6">
              <w:rPr>
                <w:lang w:val="en-US"/>
              </w:rPr>
              <w:softHyphen/>
              <w:t>Type</w:t>
            </w:r>
          </w:p>
        </w:tc>
        <w:tc>
          <w:tcPr>
            <w:tcW w:w="5812" w:type="dxa"/>
            <w:tcBorders>
              <w:top w:val="single" w:sz="4" w:space="0" w:color="auto"/>
              <w:left w:val="single" w:sz="4" w:space="0" w:color="auto"/>
              <w:bottom w:val="single" w:sz="4" w:space="0" w:color="auto"/>
              <w:right w:val="single" w:sz="4" w:space="0" w:color="auto"/>
            </w:tcBorders>
          </w:tcPr>
          <w:p w14:paraId="7660F51E" w14:textId="77777777" w:rsidR="00DF3C2D" w:rsidRPr="006159E6" w:rsidRDefault="00DF3C2D" w:rsidP="00D02290">
            <w:pPr>
              <w:pStyle w:val="CellBody"/>
              <w:rPr>
                <w:lang w:val="en-US"/>
              </w:rPr>
            </w:pPr>
          </w:p>
        </w:tc>
      </w:tr>
      <w:tr w:rsidR="00DF3C2D" w:rsidRPr="006159E6" w14:paraId="1EAE51B1" w14:textId="77777777" w:rsidTr="00525D14">
        <w:trPr>
          <w:cantSplit/>
        </w:trPr>
        <w:tc>
          <w:tcPr>
            <w:tcW w:w="1418" w:type="dxa"/>
            <w:tcBorders>
              <w:top w:val="single" w:sz="4" w:space="0" w:color="auto"/>
              <w:left w:val="single" w:sz="4" w:space="0" w:color="auto"/>
              <w:bottom w:val="single" w:sz="4" w:space="0" w:color="auto"/>
              <w:right w:val="single" w:sz="4" w:space="0" w:color="auto"/>
            </w:tcBorders>
          </w:tcPr>
          <w:p w14:paraId="59D747BF" w14:textId="77777777" w:rsidR="00DF3C2D" w:rsidRPr="006159E6" w:rsidRDefault="00DF3C2D" w:rsidP="00D02290">
            <w:pPr>
              <w:pStyle w:val="CellBody"/>
              <w:rPr>
                <w:lang w:val="en-US"/>
              </w:rPr>
            </w:pPr>
            <w:r w:rsidRPr="006159E6">
              <w:rPr>
                <w:lang w:val="en-US"/>
              </w:rPr>
              <w:t>Transaction</w:t>
            </w:r>
            <w:r w:rsidRPr="006159E6">
              <w:rPr>
                <w:lang w:val="en-US"/>
              </w:rPr>
              <w:softHyphen/>
              <w:t>Type</w:t>
            </w:r>
          </w:p>
        </w:tc>
        <w:tc>
          <w:tcPr>
            <w:tcW w:w="850" w:type="dxa"/>
            <w:tcBorders>
              <w:top w:val="single" w:sz="4" w:space="0" w:color="auto"/>
              <w:left w:val="single" w:sz="4" w:space="0" w:color="auto"/>
              <w:bottom w:val="single" w:sz="4" w:space="0" w:color="auto"/>
              <w:right w:val="single" w:sz="4" w:space="0" w:color="auto"/>
            </w:tcBorders>
          </w:tcPr>
          <w:p w14:paraId="32E84128" w14:textId="77777777" w:rsidR="00DF3C2D" w:rsidRPr="006159E6" w:rsidRDefault="00DF3C2D"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13186783" w14:textId="77777777" w:rsidR="00DF3C2D" w:rsidRPr="006159E6" w:rsidRDefault="00DF3C2D" w:rsidP="00D02290">
            <w:pPr>
              <w:pStyle w:val="CellBody"/>
              <w:rPr>
                <w:lang w:val="en-US"/>
              </w:rPr>
            </w:pPr>
            <w:r w:rsidRPr="006159E6">
              <w:rPr>
                <w:lang w:val="en-US"/>
              </w:rPr>
              <w:t>Transaction</w:t>
            </w:r>
            <w:r w:rsidRPr="006159E6">
              <w:rPr>
                <w:lang w:val="en-US"/>
              </w:rPr>
              <w:softHyphen/>
              <w:t>Type</w:t>
            </w:r>
          </w:p>
        </w:tc>
        <w:tc>
          <w:tcPr>
            <w:tcW w:w="5812" w:type="dxa"/>
            <w:tcBorders>
              <w:top w:val="single" w:sz="4" w:space="0" w:color="auto"/>
              <w:left w:val="single" w:sz="4" w:space="0" w:color="auto"/>
              <w:bottom w:val="single" w:sz="4" w:space="0" w:color="auto"/>
              <w:right w:val="single" w:sz="4" w:space="0" w:color="auto"/>
            </w:tcBorders>
          </w:tcPr>
          <w:p w14:paraId="2A47C71C" w14:textId="77777777" w:rsidR="00DF3C2D" w:rsidRPr="006159E6" w:rsidRDefault="00DF3C2D" w:rsidP="00D02290">
            <w:pPr>
              <w:pStyle w:val="CellBody"/>
              <w:rPr>
                <w:lang w:val="en-US"/>
              </w:rPr>
            </w:pPr>
          </w:p>
        </w:tc>
      </w:tr>
      <w:tr w:rsidR="00DF3C2D" w:rsidRPr="006159E6" w14:paraId="4759AC92" w14:textId="77777777" w:rsidTr="00525D14">
        <w:trPr>
          <w:cantSplit/>
        </w:trPr>
        <w:tc>
          <w:tcPr>
            <w:tcW w:w="1418" w:type="dxa"/>
            <w:tcBorders>
              <w:top w:val="single" w:sz="4" w:space="0" w:color="auto"/>
              <w:left w:val="single" w:sz="4" w:space="0" w:color="auto"/>
              <w:bottom w:val="single" w:sz="4" w:space="0" w:color="auto"/>
              <w:right w:val="single" w:sz="4" w:space="0" w:color="auto"/>
            </w:tcBorders>
          </w:tcPr>
          <w:p w14:paraId="2080C8F2" w14:textId="77777777" w:rsidR="00DF3C2D" w:rsidRPr="006159E6" w:rsidRDefault="00DF3C2D" w:rsidP="00D02290">
            <w:pPr>
              <w:pStyle w:val="CellBody"/>
              <w:rPr>
                <w:lang w:val="en-US"/>
              </w:rPr>
            </w:pPr>
            <w:r w:rsidRPr="006159E6">
              <w:rPr>
                <w:lang w:val="en-US"/>
              </w:rPr>
              <w:t>Commodity</w:t>
            </w:r>
          </w:p>
        </w:tc>
        <w:tc>
          <w:tcPr>
            <w:tcW w:w="850" w:type="dxa"/>
            <w:tcBorders>
              <w:top w:val="single" w:sz="4" w:space="0" w:color="auto"/>
              <w:left w:val="single" w:sz="4" w:space="0" w:color="auto"/>
              <w:bottom w:val="single" w:sz="4" w:space="0" w:color="auto"/>
              <w:right w:val="single" w:sz="4" w:space="0" w:color="auto"/>
            </w:tcBorders>
          </w:tcPr>
          <w:p w14:paraId="07A9B6FF" w14:textId="77777777" w:rsidR="00DF3C2D" w:rsidRPr="006159E6" w:rsidRDefault="00DF3C2D" w:rsidP="00D02290">
            <w:pPr>
              <w:pStyle w:val="CellBody"/>
              <w:rPr>
                <w:lang w:val="en-US"/>
              </w:rPr>
            </w:pPr>
            <w:r w:rsidRPr="006159E6">
              <w:rPr>
                <w:lang w:val="en-US"/>
              </w:rPr>
              <w:t>C</w:t>
            </w:r>
          </w:p>
        </w:tc>
        <w:tc>
          <w:tcPr>
            <w:tcW w:w="1418" w:type="dxa"/>
            <w:tcBorders>
              <w:top w:val="single" w:sz="4" w:space="0" w:color="auto"/>
              <w:left w:val="single" w:sz="4" w:space="0" w:color="auto"/>
              <w:bottom w:val="single" w:sz="4" w:space="0" w:color="auto"/>
              <w:right w:val="single" w:sz="4" w:space="0" w:color="auto"/>
            </w:tcBorders>
          </w:tcPr>
          <w:p w14:paraId="14DE0844" w14:textId="77777777" w:rsidR="00DF3C2D" w:rsidRPr="006159E6" w:rsidRDefault="00DF3C2D" w:rsidP="00D02290">
            <w:pPr>
              <w:pStyle w:val="CellBody"/>
              <w:rPr>
                <w:lang w:val="en-US"/>
              </w:rPr>
            </w:pPr>
            <w:r w:rsidRPr="006159E6">
              <w:rPr>
                <w:lang w:val="en-US"/>
              </w:rPr>
              <w:t>Index</w:t>
            </w:r>
            <w:r w:rsidRPr="006159E6">
              <w:rPr>
                <w:lang w:val="en-US"/>
              </w:rPr>
              <w:softHyphen/>
              <w:t>Commodity</w:t>
            </w:r>
            <w:r w:rsidRPr="006159E6">
              <w:rPr>
                <w:lang w:val="en-US"/>
              </w:rPr>
              <w:softHyphen/>
              <w:t>Type</w:t>
            </w:r>
          </w:p>
        </w:tc>
        <w:tc>
          <w:tcPr>
            <w:tcW w:w="5812" w:type="dxa"/>
            <w:tcBorders>
              <w:top w:val="single" w:sz="4" w:space="0" w:color="auto"/>
              <w:left w:val="single" w:sz="4" w:space="0" w:color="auto"/>
              <w:bottom w:val="single" w:sz="4" w:space="0" w:color="auto"/>
              <w:right w:val="single" w:sz="4" w:space="0" w:color="auto"/>
            </w:tcBorders>
          </w:tcPr>
          <w:p w14:paraId="24EFD1F3" w14:textId="77777777" w:rsidR="009F7EAE" w:rsidRPr="006159E6" w:rsidRDefault="00DF3C2D" w:rsidP="00ED3F3F">
            <w:pPr>
              <w:pStyle w:val="condition1"/>
            </w:pPr>
            <w:r w:rsidRPr="006159E6">
              <w:t xml:space="preserve">If the primary asset class is a </w:t>
            </w:r>
            <w:r w:rsidR="009F7EAE" w:rsidRPr="006159E6">
              <w:t>c</w:t>
            </w:r>
            <w:r w:rsidRPr="006159E6">
              <w:t>ommodity</w:t>
            </w:r>
            <w:r w:rsidR="009F7EAE" w:rsidRPr="006159E6">
              <w:t>,</w:t>
            </w:r>
            <w:r w:rsidRPr="006159E6">
              <w:t xml:space="preserve"> then this field </w:t>
            </w:r>
            <w:r w:rsidR="009F7EAE" w:rsidRPr="006159E6">
              <w:t xml:space="preserve">is </w:t>
            </w:r>
            <w:r w:rsidRPr="006159E6">
              <w:t>mandatory</w:t>
            </w:r>
            <w:r w:rsidR="009F7EAE" w:rsidRPr="006159E6">
              <w:t>.</w:t>
            </w:r>
          </w:p>
          <w:p w14:paraId="1F56286D" w14:textId="77777777" w:rsidR="00DF3C2D" w:rsidRPr="006159E6" w:rsidRDefault="00AB0EEF" w:rsidP="00ED3F3F">
            <w:pPr>
              <w:pStyle w:val="condition1"/>
            </w:pPr>
            <w:r w:rsidRPr="006159E6">
              <w:t>Else, this field</w:t>
            </w:r>
            <w:r w:rsidR="00AE3F6A" w:rsidRPr="006159E6">
              <w:t xml:space="preserve"> must be omitted.</w:t>
            </w:r>
          </w:p>
        </w:tc>
      </w:tr>
      <w:tr w:rsidR="00DF3C2D" w:rsidRPr="006159E6" w14:paraId="6A552242" w14:textId="77777777" w:rsidTr="00525D14">
        <w:trPr>
          <w:cantSplit/>
        </w:trPr>
        <w:tc>
          <w:tcPr>
            <w:tcW w:w="1418" w:type="dxa"/>
            <w:tcBorders>
              <w:top w:val="single" w:sz="4" w:space="0" w:color="auto"/>
              <w:left w:val="single" w:sz="4" w:space="0" w:color="auto"/>
              <w:bottom w:val="single" w:sz="4" w:space="0" w:color="auto"/>
              <w:right w:val="single" w:sz="4" w:space="0" w:color="auto"/>
            </w:tcBorders>
          </w:tcPr>
          <w:p w14:paraId="563E481C" w14:textId="77777777" w:rsidR="00DF3C2D" w:rsidRPr="006159E6" w:rsidRDefault="00DF3C2D" w:rsidP="00D02290">
            <w:pPr>
              <w:pStyle w:val="CellBody"/>
              <w:rPr>
                <w:lang w:val="en-US"/>
              </w:rPr>
            </w:pPr>
            <w:r w:rsidRPr="006159E6">
              <w:rPr>
                <w:lang w:val="en-US"/>
              </w:rPr>
              <w:t>Product</w:t>
            </w:r>
            <w:r w:rsidRPr="006159E6">
              <w:rPr>
                <w:lang w:val="en-US"/>
              </w:rPr>
              <w:softHyphen/>
              <w:t>Name</w:t>
            </w:r>
          </w:p>
        </w:tc>
        <w:tc>
          <w:tcPr>
            <w:tcW w:w="850" w:type="dxa"/>
            <w:tcBorders>
              <w:top w:val="single" w:sz="4" w:space="0" w:color="auto"/>
              <w:left w:val="single" w:sz="4" w:space="0" w:color="auto"/>
              <w:bottom w:val="single" w:sz="4" w:space="0" w:color="auto"/>
              <w:right w:val="single" w:sz="4" w:space="0" w:color="auto"/>
            </w:tcBorders>
          </w:tcPr>
          <w:p w14:paraId="2E6149AB" w14:textId="77777777" w:rsidR="00DF3C2D" w:rsidRPr="006159E6" w:rsidRDefault="00DF3C2D"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6553E362" w14:textId="77777777" w:rsidR="00DF3C2D" w:rsidRPr="006159E6" w:rsidRDefault="00DF3C2D" w:rsidP="00D02290">
            <w:pPr>
              <w:pStyle w:val="CellBody"/>
              <w:rPr>
                <w:lang w:val="en-US"/>
              </w:rPr>
            </w:pPr>
            <w:r w:rsidRPr="006159E6">
              <w:rPr>
                <w:lang w:val="en-US"/>
              </w:rPr>
              <w:t>Product</w:t>
            </w:r>
            <w:r w:rsidRPr="006159E6">
              <w:rPr>
                <w:lang w:val="en-US"/>
              </w:rPr>
              <w:softHyphen/>
              <w:t>Name</w:t>
            </w:r>
            <w:r w:rsidRPr="006159E6">
              <w:rPr>
                <w:lang w:val="en-US"/>
              </w:rPr>
              <w:softHyphen/>
              <w:t>Type</w:t>
            </w:r>
          </w:p>
        </w:tc>
        <w:tc>
          <w:tcPr>
            <w:tcW w:w="5812" w:type="dxa"/>
            <w:tcBorders>
              <w:top w:val="single" w:sz="4" w:space="0" w:color="auto"/>
              <w:left w:val="single" w:sz="4" w:space="0" w:color="auto"/>
              <w:bottom w:val="single" w:sz="4" w:space="0" w:color="auto"/>
              <w:right w:val="single" w:sz="4" w:space="0" w:color="auto"/>
            </w:tcBorders>
          </w:tcPr>
          <w:p w14:paraId="5E4724A1" w14:textId="77777777" w:rsidR="00DF3C2D" w:rsidRPr="006159E6" w:rsidRDefault="00DF3C2D" w:rsidP="00D02290">
            <w:pPr>
              <w:pStyle w:val="CellBody"/>
              <w:rPr>
                <w:lang w:val="en-US"/>
              </w:rPr>
            </w:pPr>
          </w:p>
        </w:tc>
      </w:tr>
      <w:tr w:rsidR="000E194B" w:rsidRPr="006159E6" w14:paraId="095A6DA1" w14:textId="77777777" w:rsidTr="00525D14">
        <w:trPr>
          <w:cantSplit/>
        </w:trPr>
        <w:tc>
          <w:tcPr>
            <w:tcW w:w="1418" w:type="dxa"/>
            <w:tcBorders>
              <w:top w:val="single" w:sz="4" w:space="0" w:color="auto"/>
              <w:left w:val="single" w:sz="4" w:space="0" w:color="auto"/>
              <w:bottom w:val="single" w:sz="4" w:space="0" w:color="auto"/>
              <w:right w:val="single" w:sz="4" w:space="0" w:color="auto"/>
            </w:tcBorders>
          </w:tcPr>
          <w:p w14:paraId="5F101BC9" w14:textId="77777777" w:rsidR="000E194B" w:rsidRPr="006159E6" w:rsidRDefault="000E194B" w:rsidP="000E194B">
            <w:pPr>
              <w:pStyle w:val="CellBody"/>
              <w:rPr>
                <w:lang w:val="en-US"/>
              </w:rPr>
            </w:pPr>
            <w:r w:rsidRPr="006159E6">
              <w:rPr>
                <w:lang w:val="en-US"/>
              </w:rPr>
              <w:t>Buyer</w:t>
            </w:r>
            <w:r w:rsidRPr="006159E6">
              <w:rPr>
                <w:lang w:val="en-US"/>
              </w:rPr>
              <w:softHyphen/>
              <w:t>Party</w:t>
            </w:r>
          </w:p>
        </w:tc>
        <w:tc>
          <w:tcPr>
            <w:tcW w:w="850" w:type="dxa"/>
            <w:tcBorders>
              <w:top w:val="single" w:sz="4" w:space="0" w:color="auto"/>
              <w:left w:val="single" w:sz="4" w:space="0" w:color="auto"/>
              <w:bottom w:val="single" w:sz="4" w:space="0" w:color="auto"/>
              <w:right w:val="single" w:sz="4" w:space="0" w:color="auto"/>
            </w:tcBorders>
          </w:tcPr>
          <w:p w14:paraId="0806D7BF" w14:textId="77777777" w:rsidR="000E194B" w:rsidRPr="006159E6" w:rsidRDefault="000E194B" w:rsidP="000E194B">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098F792E" w14:textId="77777777" w:rsidR="000E194B" w:rsidRPr="006159E6" w:rsidRDefault="000E194B" w:rsidP="000E194B">
            <w:pPr>
              <w:pStyle w:val="CellBody"/>
              <w:rPr>
                <w:lang w:val="en-US"/>
              </w:rPr>
            </w:pPr>
            <w:r w:rsidRPr="006159E6">
              <w:rPr>
                <w:lang w:val="en-US"/>
              </w:rPr>
              <w:t>Party</w:t>
            </w:r>
            <w:r w:rsidRPr="006159E6">
              <w:rPr>
                <w:lang w:val="en-US"/>
              </w:rPr>
              <w:softHyphen/>
              <w:t>Type</w:t>
            </w:r>
          </w:p>
        </w:tc>
        <w:tc>
          <w:tcPr>
            <w:tcW w:w="5812" w:type="dxa"/>
            <w:tcBorders>
              <w:top w:val="single" w:sz="4" w:space="0" w:color="auto"/>
              <w:left w:val="single" w:sz="4" w:space="0" w:color="auto"/>
              <w:bottom w:val="single" w:sz="4" w:space="0" w:color="auto"/>
              <w:right w:val="single" w:sz="4" w:space="0" w:color="auto"/>
            </w:tcBorders>
          </w:tcPr>
          <w:p w14:paraId="6028956D" w14:textId="77777777" w:rsidR="000E194B" w:rsidRPr="006159E6" w:rsidRDefault="000E194B" w:rsidP="000E194B">
            <w:pPr>
              <w:pStyle w:val="CellBody"/>
              <w:rPr>
                <w:rStyle w:val="Fett"/>
                <w:lang w:val="en-US"/>
              </w:rPr>
            </w:pPr>
            <w:r w:rsidRPr="006159E6">
              <w:rPr>
                <w:rStyle w:val="Fett"/>
                <w:lang w:val="en-US"/>
              </w:rPr>
              <w:t>Values:</w:t>
            </w:r>
          </w:p>
          <w:p w14:paraId="0FF96DE3" w14:textId="77777777" w:rsidR="000E194B" w:rsidRPr="006159E6" w:rsidRDefault="000E194B" w:rsidP="00ED3F3F">
            <w:pPr>
              <w:pStyle w:val="condition1"/>
            </w:pPr>
            <w:r w:rsidRPr="006159E6">
              <w:t>If ‘TransactionType’ is set to “FOR”</w:t>
            </w:r>
            <w:r>
              <w:t>, “FXD_SWP”</w:t>
            </w:r>
            <w:r w:rsidRPr="006159E6">
              <w:t xml:space="preserve"> or “PHYS_INX”, then this field must be the party code of the buyer.</w:t>
            </w:r>
          </w:p>
          <w:p w14:paraId="6EF95788" w14:textId="77777777" w:rsidR="000E194B" w:rsidRPr="006159E6" w:rsidRDefault="000E194B" w:rsidP="00ED3F3F">
            <w:pPr>
              <w:pStyle w:val="condition1"/>
            </w:pPr>
            <w:r w:rsidRPr="006159E6">
              <w:t xml:space="preserve">If ‘TransactionType’ is set to “FLT_SWP”, then this field must be the greater party code of the two parties to the </w:t>
            </w:r>
            <w:r>
              <w:t>trade</w:t>
            </w:r>
            <w:r w:rsidRPr="006159E6">
              <w:t>.</w:t>
            </w:r>
            <w:r w:rsidRPr="006159E6">
              <w:br/>
              <w:t>Alphanumeric sorting must be applied, for example, “23X------------2” is greater than “23X------------1”.</w:t>
            </w:r>
          </w:p>
          <w:p w14:paraId="6E9FF3D7" w14:textId="77777777" w:rsidR="000E194B" w:rsidRPr="006159E6" w:rsidRDefault="000E194B" w:rsidP="00ED3F3F">
            <w:pPr>
              <w:pStyle w:val="condition1"/>
            </w:pPr>
            <w:r w:rsidRPr="006159E6">
              <w:t>If ‘TransactionType’ is set to “OPT”, “OPT_PHYS_INX”, “OPT_FIN_INX”,</w:t>
            </w:r>
            <w:r w:rsidRPr="006159E6">
              <w:rPr>
                <w:szCs w:val="16"/>
              </w:rPr>
              <w:t xml:space="preserve"> “OPT_FXD_SWP” or “OPT_FLT_SWP”,</w:t>
            </w:r>
            <w:r w:rsidRPr="006159E6">
              <w:t xml:space="preserve"> then this field must be the party code used for ‘OptionHolder’.</w:t>
            </w:r>
          </w:p>
        </w:tc>
      </w:tr>
      <w:tr w:rsidR="000E194B" w:rsidRPr="006159E6" w14:paraId="650ED78E" w14:textId="77777777" w:rsidTr="00525D14">
        <w:trPr>
          <w:cantSplit/>
        </w:trPr>
        <w:tc>
          <w:tcPr>
            <w:tcW w:w="1418" w:type="dxa"/>
          </w:tcPr>
          <w:p w14:paraId="6D2C69F7" w14:textId="77777777" w:rsidR="000E194B" w:rsidRPr="006159E6" w:rsidRDefault="000E194B" w:rsidP="000E194B">
            <w:pPr>
              <w:pStyle w:val="CellBody"/>
              <w:rPr>
                <w:lang w:val="en-US"/>
              </w:rPr>
            </w:pPr>
            <w:r w:rsidRPr="006159E6">
              <w:rPr>
                <w:lang w:val="en-US"/>
              </w:rPr>
              <w:t>Seller</w:t>
            </w:r>
            <w:r w:rsidRPr="006159E6">
              <w:rPr>
                <w:lang w:val="en-US"/>
              </w:rPr>
              <w:softHyphen/>
              <w:t>Party</w:t>
            </w:r>
          </w:p>
        </w:tc>
        <w:tc>
          <w:tcPr>
            <w:tcW w:w="850" w:type="dxa"/>
          </w:tcPr>
          <w:p w14:paraId="5BEA1693" w14:textId="77777777" w:rsidR="000E194B" w:rsidRPr="006159E6" w:rsidRDefault="000E194B" w:rsidP="000E194B">
            <w:pPr>
              <w:pStyle w:val="CellBody"/>
              <w:rPr>
                <w:lang w:val="en-US"/>
              </w:rPr>
            </w:pPr>
            <w:r w:rsidRPr="006159E6">
              <w:rPr>
                <w:lang w:val="en-US"/>
              </w:rPr>
              <w:t>M</w:t>
            </w:r>
          </w:p>
        </w:tc>
        <w:tc>
          <w:tcPr>
            <w:tcW w:w="1418" w:type="dxa"/>
          </w:tcPr>
          <w:p w14:paraId="3E70EA55" w14:textId="77777777" w:rsidR="000E194B" w:rsidRPr="006159E6" w:rsidRDefault="000E194B" w:rsidP="000E194B">
            <w:pPr>
              <w:pStyle w:val="CellBody"/>
              <w:rPr>
                <w:lang w:val="en-US"/>
              </w:rPr>
            </w:pPr>
            <w:r w:rsidRPr="006159E6">
              <w:rPr>
                <w:lang w:val="en-US"/>
              </w:rPr>
              <w:t>Party</w:t>
            </w:r>
            <w:r w:rsidRPr="006159E6">
              <w:rPr>
                <w:lang w:val="en-US"/>
              </w:rPr>
              <w:softHyphen/>
              <w:t>Type</w:t>
            </w:r>
          </w:p>
        </w:tc>
        <w:tc>
          <w:tcPr>
            <w:tcW w:w="5812" w:type="dxa"/>
          </w:tcPr>
          <w:p w14:paraId="0CDA8C0F" w14:textId="77777777" w:rsidR="000E194B" w:rsidRPr="006159E6" w:rsidRDefault="000E194B" w:rsidP="000E194B">
            <w:pPr>
              <w:pStyle w:val="CellBody"/>
              <w:rPr>
                <w:rStyle w:val="Fett"/>
                <w:lang w:val="en-US"/>
              </w:rPr>
            </w:pPr>
            <w:r w:rsidRPr="006159E6">
              <w:rPr>
                <w:rStyle w:val="Fett"/>
                <w:lang w:val="en-US"/>
              </w:rPr>
              <w:t>Values:</w:t>
            </w:r>
          </w:p>
          <w:p w14:paraId="373BD25F" w14:textId="77777777" w:rsidR="000E194B" w:rsidRPr="006159E6" w:rsidRDefault="000E194B" w:rsidP="00ED3F3F">
            <w:pPr>
              <w:pStyle w:val="condition1"/>
            </w:pPr>
            <w:r w:rsidRPr="006159E6">
              <w:t>If ‘TransactionType’ is set to “FOR”</w:t>
            </w:r>
            <w:r>
              <w:t>, “FXD_SWP”</w:t>
            </w:r>
            <w:r w:rsidRPr="006159E6">
              <w:t xml:space="preserve"> or “PHYS_INX”, then this field must be the party code of the seller of the </w:t>
            </w:r>
            <w:r>
              <w:t>trade</w:t>
            </w:r>
            <w:r w:rsidRPr="006159E6">
              <w:t>.</w:t>
            </w:r>
          </w:p>
          <w:p w14:paraId="0D0265D3" w14:textId="77777777" w:rsidR="000E194B" w:rsidRPr="006159E6" w:rsidRDefault="000E194B" w:rsidP="00ED3F3F">
            <w:pPr>
              <w:pStyle w:val="condition1"/>
            </w:pPr>
            <w:r w:rsidRPr="006159E6">
              <w:t xml:space="preserve">If ‘TransactionType’ is set to “FLT_SWP”, then this field must be the lesser party code of the two parties to the </w:t>
            </w:r>
            <w:r>
              <w:t>trade</w:t>
            </w:r>
            <w:r w:rsidRPr="006159E6">
              <w:t xml:space="preserve">. </w:t>
            </w:r>
            <w:r w:rsidRPr="006159E6">
              <w:br/>
              <w:t>Alphanumeric sorting must be applied, for example, “23X------------1” is less than “23X------------2”.</w:t>
            </w:r>
          </w:p>
          <w:p w14:paraId="300904ED" w14:textId="77777777" w:rsidR="000E194B" w:rsidRPr="006159E6" w:rsidRDefault="000E194B" w:rsidP="00ED3F3F">
            <w:pPr>
              <w:pStyle w:val="condition1"/>
            </w:pPr>
            <w:r w:rsidRPr="006159E6">
              <w:t>If ‘TransactionType’ is set to “OPT” or “OPT_PHYS_INX”, “OPT_FIN_INX”,</w:t>
            </w:r>
            <w:r w:rsidRPr="006159E6">
              <w:rPr>
                <w:szCs w:val="16"/>
              </w:rPr>
              <w:t xml:space="preserve"> “OPT_FXD_SWP”, “OPT_FLT_SWP”, </w:t>
            </w:r>
            <w:r w:rsidRPr="006159E6">
              <w:t>then this field must be the party code used for ‘Option</w:t>
            </w:r>
            <w:r w:rsidRPr="006159E6">
              <w:softHyphen/>
              <w:t>Writer’.</w:t>
            </w:r>
          </w:p>
        </w:tc>
      </w:tr>
      <w:tr w:rsidR="00DF3C2D" w:rsidRPr="006159E6" w14:paraId="759CD444" w14:textId="77777777" w:rsidTr="00525D14">
        <w:trPr>
          <w:cantSplit/>
        </w:trPr>
        <w:tc>
          <w:tcPr>
            <w:tcW w:w="1418" w:type="dxa"/>
          </w:tcPr>
          <w:p w14:paraId="05704C2A" w14:textId="77777777" w:rsidR="00DF3C2D" w:rsidRPr="006159E6" w:rsidRDefault="00DF3C2D" w:rsidP="00D02290">
            <w:pPr>
              <w:pStyle w:val="CellBody"/>
              <w:rPr>
                <w:lang w:val="en-US"/>
              </w:rPr>
            </w:pPr>
            <w:r w:rsidRPr="006159E6">
              <w:rPr>
                <w:lang w:val="en-US"/>
              </w:rPr>
              <w:t>Currency</w:t>
            </w:r>
          </w:p>
        </w:tc>
        <w:tc>
          <w:tcPr>
            <w:tcW w:w="850" w:type="dxa"/>
          </w:tcPr>
          <w:p w14:paraId="4026981D" w14:textId="77777777" w:rsidR="00DF3C2D" w:rsidRPr="006159E6" w:rsidRDefault="00DF3C2D" w:rsidP="00D02290">
            <w:pPr>
              <w:pStyle w:val="CellBody"/>
              <w:rPr>
                <w:lang w:val="en-US"/>
              </w:rPr>
            </w:pPr>
            <w:r w:rsidRPr="006159E6">
              <w:rPr>
                <w:lang w:val="en-US"/>
              </w:rPr>
              <w:t>M</w:t>
            </w:r>
          </w:p>
        </w:tc>
        <w:tc>
          <w:tcPr>
            <w:tcW w:w="1418" w:type="dxa"/>
          </w:tcPr>
          <w:p w14:paraId="23A6547F" w14:textId="77777777" w:rsidR="00DF3C2D" w:rsidRPr="006159E6" w:rsidRDefault="00DF3C2D"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3F045C4F" w14:textId="77777777" w:rsidR="00326073" w:rsidRPr="006159E6" w:rsidRDefault="00326073" w:rsidP="00326073">
            <w:pPr>
              <w:pStyle w:val="CellBody"/>
              <w:rPr>
                <w:lang w:val="en-US"/>
              </w:rPr>
            </w:pPr>
            <w:r w:rsidRPr="006159E6">
              <w:rPr>
                <w:lang w:val="en-US"/>
              </w:rPr>
              <w:t>Wit</w:t>
            </w:r>
            <w:r w:rsidRPr="006159E6">
              <w:rPr>
                <w:rStyle w:val="Kommentarzeichen"/>
                <w:lang w:val="en-US"/>
              </w:rPr>
              <w:t xml:space="preserve">h </w:t>
            </w:r>
            <w:r w:rsidRPr="006159E6">
              <w:rPr>
                <w:lang w:val="en-US"/>
              </w:rPr>
              <w:t>boolean attribute @UseFractionUnit.</w:t>
            </w:r>
          </w:p>
          <w:p w14:paraId="25562A2D" w14:textId="77777777" w:rsidR="00DF3C2D" w:rsidRPr="006159E6" w:rsidRDefault="00DF3C2D" w:rsidP="00147F21">
            <w:pPr>
              <w:pStyle w:val="CellBody"/>
              <w:rPr>
                <w:lang w:val="en-US"/>
              </w:rPr>
            </w:pPr>
            <w:r w:rsidRPr="000C3B8A">
              <w:rPr>
                <w:rStyle w:val="Fett"/>
              </w:rPr>
              <w:t>Important:</w:t>
            </w:r>
            <w:r w:rsidR="006F6E99" w:rsidRPr="000C3B8A">
              <w:rPr>
                <w:rStyle w:val="Fett"/>
              </w:rPr>
              <w:t xml:space="preserve"> </w:t>
            </w:r>
            <w:r w:rsidRPr="006159E6">
              <w:rPr>
                <w:lang w:val="en-US"/>
              </w:rPr>
              <w:t xml:space="preserve">For Financial Transactions this is the </w:t>
            </w:r>
            <w:r w:rsidR="00147F21" w:rsidRPr="006159E6">
              <w:rPr>
                <w:lang w:val="en-US"/>
              </w:rPr>
              <w:t>s</w:t>
            </w:r>
            <w:r w:rsidRPr="006159E6">
              <w:rPr>
                <w:lang w:val="en-US"/>
              </w:rPr>
              <w:t>ettlement</w:t>
            </w:r>
            <w:r w:rsidR="00147F21" w:rsidRPr="006159E6">
              <w:rPr>
                <w:lang w:val="en-US"/>
              </w:rPr>
              <w:t xml:space="preserve"> c</w:t>
            </w:r>
            <w:r w:rsidRPr="006159E6">
              <w:rPr>
                <w:lang w:val="en-US"/>
              </w:rPr>
              <w:t>urrency</w:t>
            </w:r>
            <w:r w:rsidR="00147F21" w:rsidRPr="006159E6">
              <w:rPr>
                <w:lang w:val="en-US"/>
              </w:rPr>
              <w:t>.</w:t>
            </w:r>
            <w:r w:rsidRPr="006159E6">
              <w:rPr>
                <w:lang w:val="en-US"/>
              </w:rPr>
              <w:t xml:space="preserve"> </w:t>
            </w:r>
          </w:p>
        </w:tc>
      </w:tr>
      <w:tr w:rsidR="00B54E3E" w:rsidRPr="006159E6" w14:paraId="134065E3" w14:textId="77777777" w:rsidTr="000F47AC">
        <w:trPr>
          <w:cantSplit/>
        </w:trPr>
        <w:tc>
          <w:tcPr>
            <w:tcW w:w="1418" w:type="dxa"/>
            <w:tcBorders>
              <w:top w:val="single" w:sz="4" w:space="0" w:color="auto"/>
              <w:left w:val="single" w:sz="4" w:space="0" w:color="auto"/>
              <w:bottom w:val="single" w:sz="4" w:space="0" w:color="auto"/>
              <w:right w:val="single" w:sz="4" w:space="0" w:color="auto"/>
            </w:tcBorders>
          </w:tcPr>
          <w:p w14:paraId="30FA1FB0" w14:textId="262D6A42" w:rsidR="00B54E3E" w:rsidRPr="006159E6" w:rsidRDefault="00981D2E" w:rsidP="000F47AC">
            <w:pPr>
              <w:pStyle w:val="CellBody"/>
              <w:rPr>
                <w:bCs/>
                <w:lang w:val="en-US"/>
              </w:rPr>
            </w:pPr>
            <w:r>
              <w:rPr>
                <w:lang w:val="en-US"/>
              </w:rPr>
              <w:lastRenderedPageBreak/>
              <w:t>TradeDate</w:t>
            </w:r>
          </w:p>
        </w:tc>
        <w:tc>
          <w:tcPr>
            <w:tcW w:w="850" w:type="dxa"/>
            <w:tcBorders>
              <w:top w:val="single" w:sz="4" w:space="0" w:color="auto"/>
              <w:left w:val="single" w:sz="4" w:space="0" w:color="auto"/>
              <w:bottom w:val="single" w:sz="4" w:space="0" w:color="auto"/>
              <w:right w:val="single" w:sz="4" w:space="0" w:color="auto"/>
            </w:tcBorders>
          </w:tcPr>
          <w:p w14:paraId="069E71D7" w14:textId="223FD3CB" w:rsidR="00B54E3E" w:rsidRPr="006159E6" w:rsidRDefault="00981D2E" w:rsidP="00D126D2">
            <w:pPr>
              <w:pStyle w:val="CellBody"/>
              <w:rPr>
                <w:lang w:val="en-US"/>
              </w:rPr>
            </w:pPr>
            <w:r>
              <w:rPr>
                <w:lang w:val="en-US"/>
              </w:rPr>
              <w:t>M</w:t>
            </w:r>
          </w:p>
        </w:tc>
        <w:tc>
          <w:tcPr>
            <w:tcW w:w="1418" w:type="dxa"/>
            <w:tcBorders>
              <w:top w:val="single" w:sz="4" w:space="0" w:color="auto"/>
              <w:left w:val="single" w:sz="4" w:space="0" w:color="auto"/>
              <w:bottom w:val="single" w:sz="4" w:space="0" w:color="auto"/>
              <w:right w:val="single" w:sz="4" w:space="0" w:color="auto"/>
            </w:tcBorders>
          </w:tcPr>
          <w:p w14:paraId="078202DA" w14:textId="6BF5FB8B" w:rsidR="00B54E3E" w:rsidRPr="006159E6" w:rsidRDefault="00981D2E" w:rsidP="000F47AC">
            <w:pPr>
              <w:pStyle w:val="CellBody"/>
              <w:rPr>
                <w:lang w:val="en-US"/>
              </w:rPr>
            </w:pPr>
            <w:r>
              <w:rPr>
                <w:lang w:val="en-US"/>
              </w:rPr>
              <w:t>Date</w:t>
            </w:r>
            <w:r>
              <w:rPr>
                <w:lang w:val="en-US"/>
              </w:rPr>
              <w:softHyphen/>
              <w:t>Type</w:t>
            </w:r>
          </w:p>
        </w:tc>
        <w:tc>
          <w:tcPr>
            <w:tcW w:w="5812" w:type="dxa"/>
            <w:tcBorders>
              <w:top w:val="single" w:sz="4" w:space="0" w:color="auto"/>
              <w:left w:val="single" w:sz="4" w:space="0" w:color="auto"/>
              <w:bottom w:val="single" w:sz="4" w:space="0" w:color="auto"/>
              <w:right w:val="single" w:sz="4" w:space="0" w:color="auto"/>
            </w:tcBorders>
          </w:tcPr>
          <w:p w14:paraId="21B40C16" w14:textId="524872D7" w:rsidR="00B54E3E" w:rsidRPr="00A67465" w:rsidRDefault="00B54E3E" w:rsidP="00A336DF">
            <w:pPr>
              <w:pStyle w:val="CellBody"/>
              <w:rPr>
                <w:lang w:val="en-US"/>
              </w:rPr>
            </w:pPr>
          </w:p>
        </w:tc>
      </w:tr>
      <w:tr w:rsidR="00EC25FB" w:rsidRPr="006159E6" w14:paraId="1A8FA080" w14:textId="77777777" w:rsidTr="00735D91">
        <w:trPr>
          <w:cantSplit/>
        </w:trPr>
        <w:tc>
          <w:tcPr>
            <w:tcW w:w="1418" w:type="dxa"/>
          </w:tcPr>
          <w:p w14:paraId="2820EDFA" w14:textId="77777777" w:rsidR="00EC25FB" w:rsidRPr="006159E6" w:rsidRDefault="00EC25FB" w:rsidP="00735D91">
            <w:pPr>
              <w:pStyle w:val="CellBody"/>
              <w:rPr>
                <w:lang w:val="en-US"/>
              </w:rPr>
            </w:pPr>
            <w:r>
              <w:rPr>
                <w:lang w:val="en-US"/>
              </w:rPr>
              <w:t>TradeTime</w:t>
            </w:r>
          </w:p>
        </w:tc>
        <w:tc>
          <w:tcPr>
            <w:tcW w:w="850" w:type="dxa"/>
          </w:tcPr>
          <w:p w14:paraId="12566684" w14:textId="406A8CBB" w:rsidR="00EC25FB" w:rsidRPr="006159E6" w:rsidRDefault="00EC25FB" w:rsidP="00EC25FB">
            <w:pPr>
              <w:pStyle w:val="CellBody"/>
              <w:rPr>
                <w:lang w:val="en-US"/>
              </w:rPr>
            </w:pPr>
          </w:p>
        </w:tc>
        <w:tc>
          <w:tcPr>
            <w:tcW w:w="1418" w:type="dxa"/>
          </w:tcPr>
          <w:p w14:paraId="17A78F80" w14:textId="77777777" w:rsidR="00EC25FB" w:rsidRPr="006159E6" w:rsidRDefault="00EC25FB" w:rsidP="00735D91">
            <w:pPr>
              <w:pStyle w:val="CellBody"/>
              <w:rPr>
                <w:lang w:val="en-US"/>
              </w:rPr>
            </w:pPr>
            <w:r>
              <w:rPr>
                <w:lang w:val="en-US"/>
              </w:rPr>
              <w:t>Time</w:t>
            </w:r>
            <w:r>
              <w:rPr>
                <w:lang w:val="en-US"/>
              </w:rPr>
              <w:softHyphen/>
              <w:t>Type</w:t>
            </w:r>
          </w:p>
        </w:tc>
        <w:tc>
          <w:tcPr>
            <w:tcW w:w="5812" w:type="dxa"/>
          </w:tcPr>
          <w:p w14:paraId="0B822344" w14:textId="3CECF716" w:rsidR="00EC25FB" w:rsidRPr="006159E6" w:rsidRDefault="00EC25FB" w:rsidP="00363122">
            <w:pPr>
              <w:pStyle w:val="CellBody"/>
            </w:pPr>
            <w:r>
              <w:rPr>
                <w:lang w:val="en-US"/>
              </w:rPr>
              <w:t>Time expressed in UTC.</w:t>
            </w:r>
          </w:p>
        </w:tc>
      </w:tr>
      <w:tr w:rsidR="00EC25FB" w:rsidRPr="006159E6" w14:paraId="065B4434" w14:textId="77777777" w:rsidTr="00525D14">
        <w:trPr>
          <w:cantSplit/>
        </w:trPr>
        <w:tc>
          <w:tcPr>
            <w:tcW w:w="1418" w:type="dxa"/>
          </w:tcPr>
          <w:p w14:paraId="197326FC" w14:textId="77777777" w:rsidR="00EC25FB" w:rsidRPr="006159E6" w:rsidRDefault="00EC25FB" w:rsidP="00D02290">
            <w:pPr>
              <w:pStyle w:val="CellBody"/>
              <w:rPr>
                <w:lang w:val="en-US"/>
              </w:rPr>
            </w:pPr>
            <w:r w:rsidRPr="006159E6">
              <w:rPr>
                <w:lang w:val="en-US"/>
              </w:rPr>
              <w:t>Trader</w:t>
            </w:r>
            <w:r w:rsidRPr="006159E6">
              <w:rPr>
                <w:lang w:val="en-US"/>
              </w:rPr>
              <w:softHyphen/>
              <w:t>Name</w:t>
            </w:r>
          </w:p>
        </w:tc>
        <w:tc>
          <w:tcPr>
            <w:tcW w:w="850" w:type="dxa"/>
          </w:tcPr>
          <w:p w14:paraId="71AB4ACA" w14:textId="77777777" w:rsidR="00EC25FB" w:rsidRPr="006159E6" w:rsidRDefault="00EC25FB" w:rsidP="00D02290">
            <w:pPr>
              <w:pStyle w:val="CellBody"/>
              <w:rPr>
                <w:lang w:val="en-US"/>
              </w:rPr>
            </w:pPr>
            <w:r w:rsidRPr="006159E6">
              <w:rPr>
                <w:lang w:val="en-US"/>
              </w:rPr>
              <w:t>O</w:t>
            </w:r>
          </w:p>
        </w:tc>
        <w:tc>
          <w:tcPr>
            <w:tcW w:w="1418" w:type="dxa"/>
          </w:tcPr>
          <w:p w14:paraId="53611EE5" w14:textId="77777777" w:rsidR="00EC25FB" w:rsidRPr="006159E6" w:rsidRDefault="00EC25FB" w:rsidP="00D02290">
            <w:pPr>
              <w:pStyle w:val="CellBody"/>
              <w:rPr>
                <w:lang w:val="en-US"/>
              </w:rPr>
            </w:pPr>
            <w:r w:rsidRPr="006159E6">
              <w:rPr>
                <w:lang w:val="en-US"/>
              </w:rPr>
              <w:t>Name</w:t>
            </w:r>
            <w:r w:rsidRPr="006159E6">
              <w:rPr>
                <w:lang w:val="en-US"/>
              </w:rPr>
              <w:softHyphen/>
              <w:t>Type</w:t>
            </w:r>
          </w:p>
        </w:tc>
        <w:tc>
          <w:tcPr>
            <w:tcW w:w="5812" w:type="dxa"/>
          </w:tcPr>
          <w:p w14:paraId="4FEB063D" w14:textId="77777777" w:rsidR="00EC25FB" w:rsidRPr="006159E6" w:rsidRDefault="00EC25FB" w:rsidP="00D02290">
            <w:pPr>
              <w:pStyle w:val="CellBody"/>
              <w:rPr>
                <w:lang w:val="en-US"/>
              </w:rPr>
            </w:pPr>
          </w:p>
        </w:tc>
      </w:tr>
      <w:tr w:rsidR="00EC25FB" w:rsidRPr="006159E6" w14:paraId="751A1BC8" w14:textId="77777777" w:rsidTr="00525D14">
        <w:trPr>
          <w:cantSplit/>
        </w:trPr>
        <w:tc>
          <w:tcPr>
            <w:tcW w:w="1418" w:type="dxa"/>
          </w:tcPr>
          <w:p w14:paraId="765443E6" w14:textId="77777777" w:rsidR="00EC25FB" w:rsidRPr="006159E6" w:rsidRDefault="00EC25FB" w:rsidP="00D02290">
            <w:pPr>
              <w:pStyle w:val="CellBody"/>
              <w:rPr>
                <w:lang w:val="en-US"/>
              </w:rPr>
            </w:pPr>
            <w:r w:rsidRPr="006159E6">
              <w:rPr>
                <w:lang w:val="en-US"/>
              </w:rPr>
              <w:t>Effective</w:t>
            </w:r>
            <w:r w:rsidRPr="006159E6">
              <w:rPr>
                <w:lang w:val="en-US"/>
              </w:rPr>
              <w:softHyphen/>
              <w:t>Date</w:t>
            </w:r>
          </w:p>
        </w:tc>
        <w:tc>
          <w:tcPr>
            <w:tcW w:w="850" w:type="dxa"/>
          </w:tcPr>
          <w:p w14:paraId="19BDB390" w14:textId="77777777" w:rsidR="00EC25FB" w:rsidRPr="006159E6" w:rsidRDefault="00EC25FB" w:rsidP="00D02290">
            <w:pPr>
              <w:pStyle w:val="CellBody"/>
              <w:rPr>
                <w:lang w:val="en-US"/>
              </w:rPr>
            </w:pPr>
            <w:r w:rsidRPr="006159E6">
              <w:rPr>
                <w:lang w:val="en-US"/>
              </w:rPr>
              <w:t>C</w:t>
            </w:r>
          </w:p>
        </w:tc>
        <w:tc>
          <w:tcPr>
            <w:tcW w:w="1418" w:type="dxa"/>
          </w:tcPr>
          <w:p w14:paraId="1D9E4919" w14:textId="77777777" w:rsidR="00EC25FB" w:rsidRPr="006159E6" w:rsidRDefault="00EC25FB" w:rsidP="00D02290">
            <w:pPr>
              <w:pStyle w:val="CellBody"/>
              <w:rPr>
                <w:lang w:val="en-US"/>
              </w:rPr>
            </w:pPr>
            <w:r w:rsidRPr="006159E6">
              <w:rPr>
                <w:lang w:val="en-US"/>
              </w:rPr>
              <w:t>DateType</w:t>
            </w:r>
          </w:p>
        </w:tc>
        <w:tc>
          <w:tcPr>
            <w:tcW w:w="5812" w:type="dxa"/>
          </w:tcPr>
          <w:p w14:paraId="5C66F6E2" w14:textId="77777777" w:rsidR="00EC25FB" w:rsidRPr="006159E6" w:rsidRDefault="00EC25FB" w:rsidP="00446E55">
            <w:pPr>
              <w:pStyle w:val="CellBody"/>
              <w:rPr>
                <w:lang w:val="en-US"/>
              </w:rPr>
            </w:pPr>
            <w:r w:rsidRPr="006159E6">
              <w:rPr>
                <w:lang w:val="en-US"/>
              </w:rPr>
              <w:t>The earliest of any underlying effective dates where ‘EffectiveDate’ is as defined under ISDA.</w:t>
            </w:r>
          </w:p>
        </w:tc>
      </w:tr>
      <w:tr w:rsidR="00EC25FB" w:rsidRPr="006159E6" w14:paraId="1895A3D3" w14:textId="77777777" w:rsidTr="00525D14">
        <w:trPr>
          <w:cantSplit/>
        </w:trPr>
        <w:tc>
          <w:tcPr>
            <w:tcW w:w="1418" w:type="dxa"/>
          </w:tcPr>
          <w:p w14:paraId="05A8C624" w14:textId="77777777" w:rsidR="00EC25FB" w:rsidRPr="006159E6" w:rsidRDefault="00EC25FB" w:rsidP="00D02290">
            <w:pPr>
              <w:pStyle w:val="CellBody"/>
              <w:rPr>
                <w:lang w:val="en-US"/>
              </w:rPr>
            </w:pPr>
            <w:r w:rsidRPr="006159E6">
              <w:rPr>
                <w:lang w:val="en-US"/>
              </w:rPr>
              <w:t>Termination</w:t>
            </w:r>
            <w:r w:rsidRPr="006159E6">
              <w:rPr>
                <w:lang w:val="en-US"/>
              </w:rPr>
              <w:softHyphen/>
              <w:t>Date</w:t>
            </w:r>
          </w:p>
        </w:tc>
        <w:tc>
          <w:tcPr>
            <w:tcW w:w="850" w:type="dxa"/>
          </w:tcPr>
          <w:p w14:paraId="36C5F792" w14:textId="77777777" w:rsidR="00EC25FB" w:rsidRPr="006159E6" w:rsidRDefault="00EC25FB" w:rsidP="00D02290">
            <w:pPr>
              <w:pStyle w:val="CellBody"/>
              <w:rPr>
                <w:lang w:val="en-US"/>
              </w:rPr>
            </w:pPr>
            <w:r w:rsidRPr="006159E6">
              <w:rPr>
                <w:lang w:val="en-US"/>
              </w:rPr>
              <w:t>C</w:t>
            </w:r>
          </w:p>
        </w:tc>
        <w:tc>
          <w:tcPr>
            <w:tcW w:w="1418" w:type="dxa"/>
          </w:tcPr>
          <w:p w14:paraId="63B7611F" w14:textId="77777777" w:rsidR="00EC25FB" w:rsidRPr="006159E6" w:rsidRDefault="00EC25FB" w:rsidP="00D02290">
            <w:pPr>
              <w:pStyle w:val="CellBody"/>
              <w:rPr>
                <w:lang w:val="en-US"/>
              </w:rPr>
            </w:pPr>
            <w:r w:rsidRPr="006159E6">
              <w:rPr>
                <w:lang w:val="en-US"/>
              </w:rPr>
              <w:t>DateType</w:t>
            </w:r>
          </w:p>
        </w:tc>
        <w:tc>
          <w:tcPr>
            <w:tcW w:w="5812" w:type="dxa"/>
          </w:tcPr>
          <w:p w14:paraId="0D15CE3D" w14:textId="77777777" w:rsidR="00EC25FB" w:rsidRPr="006159E6" w:rsidRDefault="00EC25FB" w:rsidP="00D02290">
            <w:pPr>
              <w:pStyle w:val="CellBody"/>
              <w:rPr>
                <w:lang w:val="en-US"/>
              </w:rPr>
            </w:pPr>
            <w:r w:rsidRPr="006159E6">
              <w:rPr>
                <w:lang w:val="en-US"/>
              </w:rPr>
              <w:t>The latest of any underlying termination dates where ‘Termination</w:t>
            </w:r>
            <w:r w:rsidRPr="006159E6">
              <w:rPr>
                <w:lang w:val="en-US"/>
              </w:rPr>
              <w:softHyphen/>
              <w:t>Date’ is as defined under ISDA.</w:t>
            </w:r>
          </w:p>
        </w:tc>
      </w:tr>
      <w:tr w:rsidR="00EC25FB" w:rsidRPr="006159E6" w14:paraId="66EA0C08" w14:textId="77777777" w:rsidTr="00525D14">
        <w:trPr>
          <w:cantSplit/>
        </w:trPr>
        <w:tc>
          <w:tcPr>
            <w:tcW w:w="1418" w:type="dxa"/>
          </w:tcPr>
          <w:p w14:paraId="3FBA88D4" w14:textId="77777777" w:rsidR="00EC25FB" w:rsidRPr="006159E6" w:rsidRDefault="00EC25FB" w:rsidP="00D02290">
            <w:pPr>
              <w:pStyle w:val="CellBody"/>
              <w:rPr>
                <w:lang w:val="en-US"/>
              </w:rPr>
            </w:pPr>
            <w:r w:rsidRPr="006159E6">
              <w:rPr>
                <w:lang w:val="en-US"/>
              </w:rPr>
              <w:t>Total</w:t>
            </w:r>
            <w:r w:rsidRPr="006159E6">
              <w:rPr>
                <w:lang w:val="en-US"/>
              </w:rPr>
              <w:softHyphen/>
              <w:t xml:space="preserve">Volume </w:t>
            </w:r>
          </w:p>
        </w:tc>
        <w:tc>
          <w:tcPr>
            <w:tcW w:w="850" w:type="dxa"/>
          </w:tcPr>
          <w:p w14:paraId="7220092D" w14:textId="77777777" w:rsidR="00EC25FB" w:rsidRPr="006159E6" w:rsidRDefault="00EC25FB" w:rsidP="00D02290">
            <w:pPr>
              <w:pStyle w:val="CellBody"/>
              <w:rPr>
                <w:lang w:val="en-US"/>
              </w:rPr>
            </w:pPr>
            <w:r w:rsidRPr="006159E6">
              <w:rPr>
                <w:lang w:val="en-US"/>
              </w:rPr>
              <w:t>O</w:t>
            </w:r>
          </w:p>
        </w:tc>
        <w:tc>
          <w:tcPr>
            <w:tcW w:w="1418" w:type="dxa"/>
          </w:tcPr>
          <w:p w14:paraId="520CED38" w14:textId="77777777" w:rsidR="00EC25FB" w:rsidRPr="006159E6" w:rsidRDefault="00EC25FB" w:rsidP="00D02290">
            <w:pPr>
              <w:pStyle w:val="CellBody"/>
              <w:rPr>
                <w:lang w:val="en-US"/>
              </w:rPr>
            </w:pPr>
            <w:r w:rsidRPr="006159E6">
              <w:rPr>
                <w:lang w:val="en-US"/>
              </w:rPr>
              <w:t>Quantity</w:t>
            </w:r>
            <w:r w:rsidRPr="006159E6">
              <w:rPr>
                <w:lang w:val="en-US"/>
              </w:rPr>
              <w:softHyphen/>
              <w:t>Type</w:t>
            </w:r>
          </w:p>
        </w:tc>
        <w:tc>
          <w:tcPr>
            <w:tcW w:w="5812" w:type="dxa"/>
          </w:tcPr>
          <w:p w14:paraId="54F57082" w14:textId="77777777" w:rsidR="00EC25FB" w:rsidRPr="006159E6" w:rsidRDefault="00EC25FB" w:rsidP="000E194B">
            <w:pPr>
              <w:pStyle w:val="CellBody"/>
              <w:rPr>
                <w:lang w:val="en-US"/>
              </w:rPr>
            </w:pPr>
            <w:r w:rsidRPr="006159E6">
              <w:rPr>
                <w:lang w:val="en-US"/>
              </w:rPr>
              <w:t>The amount in physical units of measure or currency as appropriate and as further defined in the XML choice (‘Total</w:t>
            </w:r>
            <w:r w:rsidRPr="006159E6">
              <w:rPr>
                <w:lang w:val="en-US"/>
              </w:rPr>
              <w:softHyphen/>
              <w:t>VolumeUnit’ or ‘TotalAmountCurrency’).</w:t>
            </w:r>
          </w:p>
        </w:tc>
      </w:tr>
      <w:tr w:rsidR="00EC25FB" w:rsidRPr="006159E6" w14:paraId="15938C0E" w14:textId="77777777" w:rsidTr="003854A5">
        <w:trPr>
          <w:cantSplit/>
        </w:trPr>
        <w:tc>
          <w:tcPr>
            <w:tcW w:w="9498" w:type="dxa"/>
            <w:gridSpan w:val="4"/>
            <w:shd w:val="clear" w:color="auto" w:fill="BFBFBF" w:themeFill="background1" w:themeFillShade="BF"/>
          </w:tcPr>
          <w:p w14:paraId="3BDC82D2" w14:textId="77777777" w:rsidR="00EC25FB" w:rsidRPr="006159E6" w:rsidRDefault="00EC25FB" w:rsidP="00D02290">
            <w:pPr>
              <w:pStyle w:val="CellBody"/>
              <w:rPr>
                <w:lang w:val="en-US"/>
              </w:rPr>
            </w:pPr>
            <w:r w:rsidRPr="006159E6">
              <w:rPr>
                <w:rStyle w:val="XSDSectionTitle"/>
                <w:lang w:val="en-US"/>
              </w:rPr>
              <w:t>GenericConfirmation/XSD choice</w:t>
            </w:r>
            <w:r w:rsidRPr="006159E6">
              <w:rPr>
                <w:lang w:val="en-US"/>
              </w:rPr>
              <w:t>: optional section</w:t>
            </w:r>
          </w:p>
        </w:tc>
      </w:tr>
      <w:tr w:rsidR="00EC25FB" w:rsidRPr="006159E6" w14:paraId="08E78886" w14:textId="77777777" w:rsidTr="00525D14">
        <w:trPr>
          <w:cantSplit/>
        </w:trPr>
        <w:tc>
          <w:tcPr>
            <w:tcW w:w="1418" w:type="dxa"/>
          </w:tcPr>
          <w:p w14:paraId="5870BFCA" w14:textId="77777777" w:rsidR="00EC25FB" w:rsidRPr="006159E6" w:rsidRDefault="00EC25FB" w:rsidP="00D02290">
            <w:pPr>
              <w:pStyle w:val="CellBody"/>
              <w:rPr>
                <w:lang w:val="en-US"/>
              </w:rPr>
            </w:pPr>
            <w:r w:rsidRPr="006159E6">
              <w:rPr>
                <w:lang w:val="en-US"/>
              </w:rPr>
              <w:t>Total</w:t>
            </w:r>
            <w:r w:rsidRPr="006159E6">
              <w:rPr>
                <w:lang w:val="en-US"/>
              </w:rPr>
              <w:softHyphen/>
              <w:t>Volume</w:t>
            </w:r>
            <w:r w:rsidRPr="006159E6">
              <w:rPr>
                <w:lang w:val="en-US"/>
              </w:rPr>
              <w:softHyphen/>
              <w:t>Unit</w:t>
            </w:r>
          </w:p>
        </w:tc>
        <w:tc>
          <w:tcPr>
            <w:tcW w:w="850" w:type="dxa"/>
          </w:tcPr>
          <w:p w14:paraId="787A85E4" w14:textId="77777777" w:rsidR="00EC25FB" w:rsidRPr="006159E6" w:rsidRDefault="00EC25FB" w:rsidP="00D02290">
            <w:pPr>
              <w:pStyle w:val="CellBody"/>
              <w:rPr>
                <w:lang w:val="en-US"/>
              </w:rPr>
            </w:pPr>
            <w:r w:rsidRPr="006159E6">
              <w:rPr>
                <w:lang w:val="en-US"/>
              </w:rPr>
              <w:t>M+CH</w:t>
            </w:r>
          </w:p>
        </w:tc>
        <w:tc>
          <w:tcPr>
            <w:tcW w:w="1418" w:type="dxa"/>
          </w:tcPr>
          <w:p w14:paraId="0F6F700C" w14:textId="77777777" w:rsidR="00EC25FB" w:rsidRPr="006159E6" w:rsidRDefault="00EC25FB" w:rsidP="00D02290">
            <w:pPr>
              <w:pStyle w:val="CellBody"/>
              <w:rPr>
                <w:lang w:val="en-US"/>
              </w:rPr>
            </w:pPr>
            <w:r w:rsidRPr="006159E6">
              <w:rPr>
                <w:lang w:val="en-US"/>
              </w:rPr>
              <w:t>Unit</w:t>
            </w:r>
            <w:r w:rsidRPr="006159E6">
              <w:rPr>
                <w:lang w:val="en-US"/>
              </w:rPr>
              <w:softHyphen/>
              <w:t>Of</w:t>
            </w:r>
            <w:r w:rsidRPr="006159E6">
              <w:rPr>
                <w:lang w:val="en-US"/>
              </w:rPr>
              <w:softHyphen/>
              <w:t>Measure</w:t>
            </w:r>
            <w:r w:rsidRPr="006159E6">
              <w:rPr>
                <w:lang w:val="en-US"/>
              </w:rPr>
              <w:softHyphen/>
              <w:t>Type</w:t>
            </w:r>
          </w:p>
        </w:tc>
        <w:tc>
          <w:tcPr>
            <w:tcW w:w="5812" w:type="dxa"/>
          </w:tcPr>
          <w:p w14:paraId="412A2558" w14:textId="77777777" w:rsidR="00EC25FB" w:rsidRPr="006159E6" w:rsidRDefault="00EC25FB" w:rsidP="000E194B">
            <w:pPr>
              <w:pStyle w:val="CellBody"/>
              <w:rPr>
                <w:lang w:val="en-US"/>
              </w:rPr>
            </w:pPr>
            <w:r w:rsidRPr="006159E6">
              <w:rPr>
                <w:lang w:val="en-US"/>
              </w:rPr>
              <w:t>Used to express the ‘TotalVolume’ as a unit of physical measure for commodity asset classes, for example, Oil.</w:t>
            </w:r>
          </w:p>
        </w:tc>
      </w:tr>
      <w:tr w:rsidR="00EC25FB" w:rsidRPr="006159E6" w14:paraId="62A47E85" w14:textId="77777777" w:rsidTr="00525D14">
        <w:trPr>
          <w:cantSplit/>
        </w:trPr>
        <w:tc>
          <w:tcPr>
            <w:tcW w:w="1418" w:type="dxa"/>
          </w:tcPr>
          <w:p w14:paraId="356D3135" w14:textId="77777777" w:rsidR="00EC25FB" w:rsidRPr="006159E6" w:rsidRDefault="00EC25FB" w:rsidP="00D02290">
            <w:pPr>
              <w:pStyle w:val="CellBody"/>
              <w:rPr>
                <w:lang w:val="en-US"/>
              </w:rPr>
            </w:pPr>
            <w:r w:rsidRPr="006159E6">
              <w:rPr>
                <w:lang w:val="en-US"/>
              </w:rPr>
              <w:t>Total</w:t>
            </w:r>
            <w:r w:rsidRPr="006159E6">
              <w:rPr>
                <w:lang w:val="en-US"/>
              </w:rPr>
              <w:softHyphen/>
              <w:t>Amount</w:t>
            </w:r>
            <w:r w:rsidRPr="006159E6">
              <w:rPr>
                <w:lang w:val="en-US"/>
              </w:rPr>
              <w:softHyphen/>
              <w:t>Currency</w:t>
            </w:r>
          </w:p>
        </w:tc>
        <w:tc>
          <w:tcPr>
            <w:tcW w:w="850" w:type="dxa"/>
          </w:tcPr>
          <w:p w14:paraId="39057E65" w14:textId="77777777" w:rsidR="00EC25FB" w:rsidRPr="006159E6" w:rsidRDefault="00EC25FB" w:rsidP="00D02290">
            <w:pPr>
              <w:pStyle w:val="CellBody"/>
              <w:rPr>
                <w:lang w:val="en-US"/>
              </w:rPr>
            </w:pPr>
            <w:r w:rsidRPr="006159E6">
              <w:rPr>
                <w:lang w:val="en-US"/>
              </w:rPr>
              <w:t>M+CH</w:t>
            </w:r>
          </w:p>
        </w:tc>
        <w:tc>
          <w:tcPr>
            <w:tcW w:w="1418" w:type="dxa"/>
          </w:tcPr>
          <w:p w14:paraId="22CEAEC0" w14:textId="77777777" w:rsidR="00EC25FB" w:rsidRPr="006159E6" w:rsidRDefault="00EC25FB"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6E12CF38" w14:textId="77777777" w:rsidR="00EC25FB" w:rsidRPr="006159E6" w:rsidRDefault="00EC25FB" w:rsidP="000E3C7E">
            <w:pPr>
              <w:pStyle w:val="CellBody"/>
              <w:rPr>
                <w:lang w:val="en-US"/>
              </w:rPr>
            </w:pPr>
            <w:r w:rsidRPr="006159E6">
              <w:rPr>
                <w:lang w:val="en-US"/>
              </w:rPr>
              <w:t>Used for non-commodity asset classes to express the notional amount currency.</w:t>
            </w:r>
          </w:p>
        </w:tc>
      </w:tr>
      <w:tr w:rsidR="00EC25FB" w:rsidRPr="006159E6" w14:paraId="3A8A9E2F" w14:textId="77777777" w:rsidTr="003854A5">
        <w:trPr>
          <w:cantSplit/>
        </w:trPr>
        <w:tc>
          <w:tcPr>
            <w:tcW w:w="9498" w:type="dxa"/>
            <w:gridSpan w:val="4"/>
            <w:shd w:val="clear" w:color="auto" w:fill="BFBFBF" w:themeFill="background1" w:themeFillShade="BF"/>
          </w:tcPr>
          <w:p w14:paraId="5B9692CD" w14:textId="77777777" w:rsidR="00EC25FB" w:rsidRPr="006159E6" w:rsidRDefault="00EC25FB" w:rsidP="00D02290">
            <w:pPr>
              <w:pStyle w:val="CellBody"/>
              <w:rPr>
                <w:lang w:val="en-US"/>
              </w:rPr>
            </w:pPr>
            <w:r w:rsidRPr="006159E6">
              <w:rPr>
                <w:lang w:val="en-US"/>
              </w:rPr>
              <w:t xml:space="preserve">End of </w:t>
            </w:r>
            <w:r w:rsidRPr="006159E6">
              <w:rPr>
                <w:rStyle w:val="Fett"/>
                <w:lang w:val="en-US"/>
              </w:rPr>
              <w:t>XSD choice</w:t>
            </w:r>
          </w:p>
        </w:tc>
      </w:tr>
      <w:tr w:rsidR="00EC25FB" w:rsidRPr="006159E6" w14:paraId="038CB054" w14:textId="77777777" w:rsidTr="003854A5">
        <w:trPr>
          <w:cantSplit/>
        </w:trPr>
        <w:tc>
          <w:tcPr>
            <w:tcW w:w="9498" w:type="dxa"/>
            <w:gridSpan w:val="4"/>
            <w:shd w:val="clear" w:color="auto" w:fill="BFBFBF" w:themeFill="background1" w:themeFillShade="BF"/>
          </w:tcPr>
          <w:p w14:paraId="72E35780" w14:textId="77777777" w:rsidR="00EC25FB" w:rsidRPr="006159E6" w:rsidRDefault="00EC25FB" w:rsidP="00D02290">
            <w:pPr>
              <w:pStyle w:val="CellBody"/>
              <w:rPr>
                <w:lang w:val="en-US"/>
              </w:rPr>
            </w:pPr>
            <w:r w:rsidRPr="006159E6">
              <w:rPr>
                <w:rStyle w:val="XSDSectionTitle"/>
                <w:lang w:val="en-US"/>
              </w:rPr>
              <w:t>GenericConfirmation/OptionDetails</w:t>
            </w:r>
            <w:r w:rsidRPr="006159E6">
              <w:rPr>
                <w:lang w:val="en-US"/>
              </w:rPr>
              <w:t>: conditional section</w:t>
            </w:r>
          </w:p>
          <w:p w14:paraId="16A0AEF5" w14:textId="77777777" w:rsidR="00EC25FB" w:rsidRPr="006159E6" w:rsidRDefault="00EC25FB" w:rsidP="00467A6A">
            <w:pPr>
              <w:pStyle w:val="CellBody"/>
              <w:rPr>
                <w:lang w:val="en-US"/>
              </w:rPr>
            </w:pPr>
            <w:r w:rsidRPr="006159E6">
              <w:rPr>
                <w:lang w:val="en-US"/>
              </w:rPr>
              <w:t>‘OptionDetails’ contains relevant information for options on physical and financial instruments.</w:t>
            </w:r>
          </w:p>
          <w:p w14:paraId="2D649E62" w14:textId="77777777" w:rsidR="00EC25FB" w:rsidRPr="006159E6" w:rsidRDefault="00EC25FB" w:rsidP="00D02290">
            <w:pPr>
              <w:pStyle w:val="CellBody"/>
              <w:rPr>
                <w:rStyle w:val="Fett"/>
                <w:lang w:val="en-US"/>
              </w:rPr>
            </w:pPr>
            <w:r w:rsidRPr="006159E6">
              <w:rPr>
                <w:rStyle w:val="Fett"/>
                <w:lang w:val="en-US"/>
              </w:rPr>
              <w:t>Occurrence:</w:t>
            </w:r>
          </w:p>
          <w:p w14:paraId="081CE3FB" w14:textId="77777777" w:rsidR="00EC25FB" w:rsidRPr="006159E6" w:rsidRDefault="00EC25FB" w:rsidP="00ED3F3F">
            <w:pPr>
              <w:pStyle w:val="condition1"/>
            </w:pPr>
            <w:r w:rsidRPr="006159E6">
              <w:rPr>
                <w:snapToGrid w:val="0"/>
                <w:lang w:eastAsia="fr-FR"/>
              </w:rPr>
              <w:t xml:space="preserve">If ‘TransactionType’ is set to “OPT”, </w:t>
            </w:r>
            <w:r w:rsidRPr="006159E6">
              <w:t>“OPT_PHYS_INX”, “OPT_FXD_SWP”, “OPT_FLT_SWP” or “OPT_FIN_INX”, then this section is mandatory</w:t>
            </w:r>
            <w:r w:rsidRPr="006159E6">
              <w:rPr>
                <w:snapToGrid w:val="0"/>
                <w:lang w:eastAsia="fr-FR"/>
              </w:rPr>
              <w:t>.</w:t>
            </w:r>
          </w:p>
          <w:p w14:paraId="5762C782" w14:textId="77777777" w:rsidR="00EC25FB" w:rsidRPr="006159E6" w:rsidRDefault="00EC25FB" w:rsidP="00ED3F3F">
            <w:pPr>
              <w:pStyle w:val="condition1"/>
            </w:pPr>
            <w:r w:rsidRPr="006159E6">
              <w:rPr>
                <w:snapToGrid w:val="0"/>
                <w:lang w:eastAsia="fr-FR"/>
              </w:rPr>
              <w:t>Else, the section must be omitted.</w:t>
            </w:r>
          </w:p>
        </w:tc>
      </w:tr>
      <w:tr w:rsidR="00EC25FB" w:rsidRPr="006159E6" w14:paraId="67555770" w14:textId="77777777" w:rsidTr="00525D14">
        <w:trPr>
          <w:cantSplit/>
        </w:trPr>
        <w:tc>
          <w:tcPr>
            <w:tcW w:w="1418" w:type="dxa"/>
            <w:tcBorders>
              <w:top w:val="single" w:sz="4" w:space="0" w:color="auto"/>
              <w:left w:val="single" w:sz="4" w:space="0" w:color="auto"/>
              <w:bottom w:val="single" w:sz="4" w:space="0" w:color="auto"/>
              <w:right w:val="single" w:sz="4" w:space="0" w:color="auto"/>
            </w:tcBorders>
          </w:tcPr>
          <w:p w14:paraId="475541C9" w14:textId="77777777" w:rsidR="00EC25FB" w:rsidRPr="006159E6" w:rsidRDefault="00EC25FB" w:rsidP="00D02290">
            <w:pPr>
              <w:pStyle w:val="CellBody"/>
              <w:rPr>
                <w:lang w:val="en-US"/>
              </w:rPr>
            </w:pPr>
            <w:r w:rsidRPr="006159E6">
              <w:rPr>
                <w:lang w:val="en-US"/>
              </w:rPr>
              <w:t>Strike</w:t>
            </w:r>
            <w:r w:rsidRPr="006159E6">
              <w:rPr>
                <w:lang w:val="en-US"/>
              </w:rPr>
              <w:softHyphen/>
              <w:t>Price</w:t>
            </w:r>
          </w:p>
        </w:tc>
        <w:tc>
          <w:tcPr>
            <w:tcW w:w="850" w:type="dxa"/>
            <w:tcBorders>
              <w:top w:val="single" w:sz="4" w:space="0" w:color="auto"/>
              <w:left w:val="single" w:sz="4" w:space="0" w:color="auto"/>
              <w:bottom w:val="single" w:sz="4" w:space="0" w:color="auto"/>
              <w:right w:val="single" w:sz="4" w:space="0" w:color="auto"/>
            </w:tcBorders>
          </w:tcPr>
          <w:p w14:paraId="2CC9897F" w14:textId="77777777" w:rsidR="00EC25FB" w:rsidRPr="006159E6" w:rsidRDefault="00EC25FB"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4AAC9FEF" w14:textId="77777777" w:rsidR="00EC25FB" w:rsidRPr="006159E6" w:rsidRDefault="00EC25FB" w:rsidP="00D02290">
            <w:pPr>
              <w:pStyle w:val="CellBody"/>
              <w:rPr>
                <w:lang w:val="en-US"/>
              </w:rPr>
            </w:pPr>
            <w:r w:rsidRPr="006159E6">
              <w:rPr>
                <w:lang w:val="en-US"/>
              </w:rPr>
              <w:t>PriceType</w:t>
            </w:r>
          </w:p>
        </w:tc>
        <w:tc>
          <w:tcPr>
            <w:tcW w:w="5812" w:type="dxa"/>
            <w:tcBorders>
              <w:top w:val="single" w:sz="4" w:space="0" w:color="auto"/>
              <w:left w:val="single" w:sz="4" w:space="0" w:color="auto"/>
              <w:bottom w:val="single" w:sz="4" w:space="0" w:color="auto"/>
              <w:right w:val="single" w:sz="4" w:space="0" w:color="auto"/>
            </w:tcBorders>
          </w:tcPr>
          <w:p w14:paraId="5B8062A6" w14:textId="77777777" w:rsidR="00EC25FB" w:rsidRPr="006159E6" w:rsidRDefault="00EC25FB" w:rsidP="00D02290">
            <w:pPr>
              <w:pStyle w:val="CellBody"/>
              <w:rPr>
                <w:lang w:val="en-US"/>
              </w:rPr>
            </w:pPr>
          </w:p>
        </w:tc>
      </w:tr>
      <w:tr w:rsidR="00EC25FB" w:rsidRPr="006159E6" w14:paraId="38DF8725" w14:textId="77777777" w:rsidTr="00525D14">
        <w:trPr>
          <w:cantSplit/>
        </w:trPr>
        <w:tc>
          <w:tcPr>
            <w:tcW w:w="1418" w:type="dxa"/>
            <w:tcBorders>
              <w:top w:val="single" w:sz="4" w:space="0" w:color="auto"/>
              <w:left w:val="single" w:sz="4" w:space="0" w:color="auto"/>
              <w:bottom w:val="single" w:sz="4" w:space="0" w:color="auto"/>
              <w:right w:val="single" w:sz="4" w:space="0" w:color="auto"/>
            </w:tcBorders>
          </w:tcPr>
          <w:p w14:paraId="50085B6C" w14:textId="77777777" w:rsidR="00EC25FB" w:rsidRPr="006159E6" w:rsidRDefault="00EC25FB" w:rsidP="00D02290">
            <w:pPr>
              <w:pStyle w:val="CellBody"/>
              <w:rPr>
                <w:lang w:val="en-US"/>
              </w:rPr>
            </w:pPr>
            <w:r w:rsidRPr="006159E6">
              <w:rPr>
                <w:lang w:val="en-US"/>
              </w:rPr>
              <w:t>Strike</w:t>
            </w:r>
            <w:r w:rsidRPr="006159E6">
              <w:rPr>
                <w:lang w:val="en-US"/>
              </w:rPr>
              <w:softHyphen/>
              <w:t>Price</w:t>
            </w:r>
            <w:r w:rsidRPr="006159E6">
              <w:rPr>
                <w:lang w:val="en-US"/>
              </w:rPr>
              <w:softHyphen/>
              <w:t>Currency</w:t>
            </w:r>
          </w:p>
        </w:tc>
        <w:tc>
          <w:tcPr>
            <w:tcW w:w="850" w:type="dxa"/>
            <w:tcBorders>
              <w:top w:val="single" w:sz="4" w:space="0" w:color="auto"/>
              <w:left w:val="single" w:sz="4" w:space="0" w:color="auto"/>
              <w:bottom w:val="single" w:sz="4" w:space="0" w:color="auto"/>
              <w:right w:val="single" w:sz="4" w:space="0" w:color="auto"/>
            </w:tcBorders>
          </w:tcPr>
          <w:p w14:paraId="6BA8221D" w14:textId="77777777" w:rsidR="00EC25FB" w:rsidRPr="006159E6" w:rsidRDefault="00EC25FB"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2C31913F" w14:textId="77777777" w:rsidR="00EC25FB" w:rsidRPr="006159E6" w:rsidRDefault="00EC25FB"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Borders>
              <w:top w:val="single" w:sz="4" w:space="0" w:color="auto"/>
              <w:left w:val="single" w:sz="4" w:space="0" w:color="auto"/>
              <w:bottom w:val="single" w:sz="4" w:space="0" w:color="auto"/>
              <w:right w:val="single" w:sz="4" w:space="0" w:color="auto"/>
            </w:tcBorders>
          </w:tcPr>
          <w:p w14:paraId="049DE825" w14:textId="77777777" w:rsidR="00EC25FB" w:rsidRPr="006159E6" w:rsidRDefault="00EC25FB" w:rsidP="00D02290">
            <w:pPr>
              <w:pStyle w:val="CellBody"/>
              <w:rPr>
                <w:lang w:val="en-US"/>
              </w:rPr>
            </w:pPr>
          </w:p>
        </w:tc>
      </w:tr>
      <w:tr w:rsidR="00EC25FB" w:rsidRPr="006159E6" w14:paraId="634D3948" w14:textId="77777777" w:rsidTr="00525D14">
        <w:trPr>
          <w:cantSplit/>
        </w:trPr>
        <w:tc>
          <w:tcPr>
            <w:tcW w:w="1418" w:type="dxa"/>
            <w:tcBorders>
              <w:top w:val="single" w:sz="4" w:space="0" w:color="auto"/>
              <w:left w:val="single" w:sz="4" w:space="0" w:color="auto"/>
              <w:bottom w:val="single" w:sz="4" w:space="0" w:color="auto"/>
              <w:right w:val="single" w:sz="4" w:space="0" w:color="auto"/>
            </w:tcBorders>
          </w:tcPr>
          <w:p w14:paraId="725056A7" w14:textId="77777777" w:rsidR="00EC25FB" w:rsidRPr="006159E6" w:rsidRDefault="00EC25FB" w:rsidP="00D02290">
            <w:pPr>
              <w:pStyle w:val="CellBody"/>
              <w:rPr>
                <w:lang w:val="en-US"/>
              </w:rPr>
            </w:pPr>
            <w:r w:rsidRPr="006159E6">
              <w:rPr>
                <w:lang w:val="en-US"/>
              </w:rPr>
              <w:t>Strike</w:t>
            </w:r>
            <w:r w:rsidRPr="006159E6">
              <w:rPr>
                <w:lang w:val="en-US"/>
              </w:rPr>
              <w:softHyphen/>
              <w:t>Price</w:t>
            </w:r>
            <w:r w:rsidRPr="006159E6">
              <w:rPr>
                <w:lang w:val="en-US"/>
              </w:rPr>
              <w:softHyphen/>
              <w:t>Per</w:t>
            </w:r>
            <w:r w:rsidRPr="006159E6">
              <w:rPr>
                <w:lang w:val="en-US"/>
              </w:rPr>
              <w:softHyphen/>
              <w:t>Unit</w:t>
            </w:r>
            <w:r w:rsidRPr="006159E6">
              <w:rPr>
                <w:lang w:val="en-US"/>
              </w:rPr>
              <w:softHyphen/>
              <w:t>Of</w:t>
            </w:r>
            <w:r w:rsidRPr="006159E6">
              <w:rPr>
                <w:lang w:val="en-US"/>
              </w:rPr>
              <w:softHyphen/>
              <w:t>Measure</w:t>
            </w:r>
          </w:p>
        </w:tc>
        <w:tc>
          <w:tcPr>
            <w:tcW w:w="850" w:type="dxa"/>
            <w:tcBorders>
              <w:top w:val="single" w:sz="4" w:space="0" w:color="auto"/>
              <w:left w:val="single" w:sz="4" w:space="0" w:color="auto"/>
              <w:bottom w:val="single" w:sz="4" w:space="0" w:color="auto"/>
              <w:right w:val="single" w:sz="4" w:space="0" w:color="auto"/>
            </w:tcBorders>
          </w:tcPr>
          <w:p w14:paraId="0F193810" w14:textId="77777777" w:rsidR="00EC25FB" w:rsidRPr="006159E6" w:rsidRDefault="00EC25FB" w:rsidP="00D02290">
            <w:pPr>
              <w:pStyle w:val="CellBody"/>
              <w:rPr>
                <w:lang w:val="en-US"/>
              </w:rPr>
            </w:pPr>
            <w:r w:rsidRPr="006159E6">
              <w:rPr>
                <w:lang w:val="en-US"/>
              </w:rPr>
              <w:t>O</w:t>
            </w:r>
          </w:p>
        </w:tc>
        <w:tc>
          <w:tcPr>
            <w:tcW w:w="1418" w:type="dxa"/>
            <w:tcBorders>
              <w:top w:val="single" w:sz="4" w:space="0" w:color="auto"/>
              <w:left w:val="single" w:sz="4" w:space="0" w:color="auto"/>
              <w:bottom w:val="single" w:sz="4" w:space="0" w:color="auto"/>
              <w:right w:val="single" w:sz="4" w:space="0" w:color="auto"/>
            </w:tcBorders>
          </w:tcPr>
          <w:p w14:paraId="558866CC" w14:textId="77777777" w:rsidR="00EC25FB" w:rsidRPr="006159E6" w:rsidRDefault="00EC25FB" w:rsidP="00D02290">
            <w:pPr>
              <w:pStyle w:val="CellBody"/>
              <w:rPr>
                <w:lang w:val="en-US"/>
              </w:rPr>
            </w:pPr>
            <w:r w:rsidRPr="006159E6">
              <w:rPr>
                <w:lang w:val="en-US"/>
              </w:rPr>
              <w:t>s30</w:t>
            </w:r>
          </w:p>
        </w:tc>
        <w:tc>
          <w:tcPr>
            <w:tcW w:w="5812" w:type="dxa"/>
            <w:tcBorders>
              <w:top w:val="single" w:sz="4" w:space="0" w:color="auto"/>
              <w:left w:val="single" w:sz="4" w:space="0" w:color="auto"/>
              <w:bottom w:val="single" w:sz="4" w:space="0" w:color="auto"/>
              <w:right w:val="single" w:sz="4" w:space="0" w:color="auto"/>
            </w:tcBorders>
          </w:tcPr>
          <w:p w14:paraId="6CDC87A8" w14:textId="77777777" w:rsidR="00EC25FB" w:rsidRPr="006159E6" w:rsidRDefault="00EC25FB" w:rsidP="00D02290">
            <w:pPr>
              <w:pStyle w:val="CellBody"/>
              <w:rPr>
                <w:lang w:val="en-US"/>
              </w:rPr>
            </w:pPr>
          </w:p>
        </w:tc>
      </w:tr>
      <w:tr w:rsidR="00EC25FB" w:rsidRPr="006159E6" w14:paraId="7228747B" w14:textId="77777777" w:rsidTr="00525D14">
        <w:trPr>
          <w:cantSplit/>
        </w:trPr>
        <w:tc>
          <w:tcPr>
            <w:tcW w:w="1418" w:type="dxa"/>
            <w:tcBorders>
              <w:top w:val="single" w:sz="4" w:space="0" w:color="auto"/>
              <w:left w:val="single" w:sz="4" w:space="0" w:color="auto"/>
              <w:bottom w:val="single" w:sz="4" w:space="0" w:color="auto"/>
              <w:right w:val="single" w:sz="4" w:space="0" w:color="auto"/>
            </w:tcBorders>
          </w:tcPr>
          <w:p w14:paraId="249B65BC" w14:textId="77777777" w:rsidR="00EC25FB" w:rsidRPr="006159E6" w:rsidRDefault="00EC25FB" w:rsidP="00D02290">
            <w:pPr>
              <w:pStyle w:val="CellBody"/>
              <w:rPr>
                <w:lang w:val="en-US"/>
              </w:rPr>
            </w:pPr>
            <w:r w:rsidRPr="006159E6">
              <w:rPr>
                <w:lang w:val="en-US"/>
              </w:rPr>
              <w:t>Premium</w:t>
            </w:r>
            <w:r w:rsidRPr="006159E6">
              <w:rPr>
                <w:lang w:val="en-US"/>
              </w:rPr>
              <w:softHyphen/>
              <w:t>Currency</w:t>
            </w:r>
          </w:p>
        </w:tc>
        <w:tc>
          <w:tcPr>
            <w:tcW w:w="850" w:type="dxa"/>
            <w:tcBorders>
              <w:top w:val="single" w:sz="4" w:space="0" w:color="auto"/>
              <w:left w:val="single" w:sz="4" w:space="0" w:color="auto"/>
              <w:bottom w:val="single" w:sz="4" w:space="0" w:color="auto"/>
              <w:right w:val="single" w:sz="4" w:space="0" w:color="auto"/>
            </w:tcBorders>
          </w:tcPr>
          <w:p w14:paraId="789AAA52" w14:textId="77777777" w:rsidR="00EC25FB" w:rsidRPr="006159E6" w:rsidRDefault="00EC25FB"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60850180" w14:textId="77777777" w:rsidR="00EC25FB" w:rsidRPr="006159E6" w:rsidRDefault="00EC25FB"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Borders>
              <w:top w:val="single" w:sz="4" w:space="0" w:color="auto"/>
              <w:left w:val="single" w:sz="4" w:space="0" w:color="auto"/>
              <w:bottom w:val="single" w:sz="4" w:space="0" w:color="auto"/>
              <w:right w:val="single" w:sz="4" w:space="0" w:color="auto"/>
            </w:tcBorders>
          </w:tcPr>
          <w:p w14:paraId="69977320" w14:textId="77777777" w:rsidR="00EC25FB" w:rsidRPr="006159E6" w:rsidRDefault="00EC25FB" w:rsidP="00D02290">
            <w:pPr>
              <w:pStyle w:val="CellBody"/>
              <w:rPr>
                <w:lang w:val="en-US"/>
              </w:rPr>
            </w:pPr>
          </w:p>
        </w:tc>
      </w:tr>
      <w:tr w:rsidR="00EC25FB" w:rsidRPr="006159E6" w14:paraId="725C0A5D" w14:textId="77777777" w:rsidTr="00525D14">
        <w:trPr>
          <w:cantSplit/>
        </w:trPr>
        <w:tc>
          <w:tcPr>
            <w:tcW w:w="1418" w:type="dxa"/>
            <w:tcBorders>
              <w:top w:val="single" w:sz="4" w:space="0" w:color="auto"/>
              <w:left w:val="single" w:sz="4" w:space="0" w:color="auto"/>
              <w:bottom w:val="single" w:sz="4" w:space="0" w:color="auto"/>
              <w:right w:val="single" w:sz="4" w:space="0" w:color="auto"/>
            </w:tcBorders>
          </w:tcPr>
          <w:p w14:paraId="15097511" w14:textId="77777777" w:rsidR="00EC25FB" w:rsidRPr="006159E6" w:rsidRDefault="00EC25FB" w:rsidP="00D02290">
            <w:pPr>
              <w:pStyle w:val="CellBody"/>
              <w:rPr>
                <w:lang w:val="en-US"/>
              </w:rPr>
            </w:pPr>
            <w:r w:rsidRPr="006159E6">
              <w:rPr>
                <w:lang w:val="en-US"/>
              </w:rPr>
              <w:t>Total</w:t>
            </w:r>
            <w:r w:rsidRPr="006159E6">
              <w:rPr>
                <w:lang w:val="en-US"/>
              </w:rPr>
              <w:softHyphen/>
              <w:t>Premium</w:t>
            </w:r>
            <w:r w:rsidRPr="006159E6">
              <w:rPr>
                <w:lang w:val="en-US"/>
              </w:rPr>
              <w:softHyphen/>
              <w:t>Value</w:t>
            </w:r>
          </w:p>
        </w:tc>
        <w:tc>
          <w:tcPr>
            <w:tcW w:w="850" w:type="dxa"/>
            <w:tcBorders>
              <w:top w:val="single" w:sz="4" w:space="0" w:color="auto"/>
              <w:left w:val="single" w:sz="4" w:space="0" w:color="auto"/>
              <w:bottom w:val="single" w:sz="4" w:space="0" w:color="auto"/>
              <w:right w:val="single" w:sz="4" w:space="0" w:color="auto"/>
            </w:tcBorders>
          </w:tcPr>
          <w:p w14:paraId="26DCD3AF" w14:textId="77777777" w:rsidR="00EC25FB" w:rsidRPr="006159E6" w:rsidRDefault="00EC25FB"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00B1B77F" w14:textId="77777777" w:rsidR="00EC25FB" w:rsidRPr="006159E6" w:rsidRDefault="00EC25FB" w:rsidP="00D02290">
            <w:pPr>
              <w:pStyle w:val="CellBody"/>
              <w:rPr>
                <w:lang w:val="en-US"/>
              </w:rPr>
            </w:pPr>
            <w:r w:rsidRPr="006159E6">
              <w:rPr>
                <w:lang w:val="en-US"/>
              </w:rPr>
              <w:t>PriceType</w:t>
            </w:r>
          </w:p>
        </w:tc>
        <w:tc>
          <w:tcPr>
            <w:tcW w:w="5812" w:type="dxa"/>
            <w:tcBorders>
              <w:top w:val="single" w:sz="4" w:space="0" w:color="auto"/>
              <w:left w:val="single" w:sz="4" w:space="0" w:color="auto"/>
              <w:bottom w:val="single" w:sz="4" w:space="0" w:color="auto"/>
              <w:right w:val="single" w:sz="4" w:space="0" w:color="auto"/>
            </w:tcBorders>
          </w:tcPr>
          <w:p w14:paraId="3CD92B39" w14:textId="77777777" w:rsidR="00EC25FB" w:rsidRPr="006159E6" w:rsidRDefault="00EC25FB" w:rsidP="00B03758">
            <w:pPr>
              <w:pStyle w:val="CellBody"/>
              <w:rPr>
                <w:b/>
                <w:lang w:val="en-US"/>
              </w:rPr>
            </w:pPr>
            <w:r w:rsidRPr="006159E6">
              <w:rPr>
                <w:lang w:val="en-US"/>
              </w:rPr>
              <w:t>This field must be rounded to 2 decimal places.</w:t>
            </w:r>
          </w:p>
        </w:tc>
      </w:tr>
      <w:tr w:rsidR="00EC25FB" w:rsidRPr="006159E6" w14:paraId="50C60AA3" w14:textId="77777777" w:rsidTr="00EB199F">
        <w:trPr>
          <w:cantSplit/>
        </w:trPr>
        <w:tc>
          <w:tcPr>
            <w:tcW w:w="1418" w:type="dxa"/>
            <w:tcBorders>
              <w:top w:val="single" w:sz="4" w:space="0" w:color="auto"/>
              <w:left w:val="single" w:sz="4" w:space="0" w:color="auto"/>
              <w:bottom w:val="single" w:sz="4" w:space="0" w:color="auto"/>
              <w:right w:val="single" w:sz="4" w:space="0" w:color="auto"/>
            </w:tcBorders>
          </w:tcPr>
          <w:p w14:paraId="02B285A0" w14:textId="77777777" w:rsidR="00EC25FB" w:rsidRPr="006159E6" w:rsidRDefault="00EC25FB" w:rsidP="00EB199F">
            <w:pPr>
              <w:pStyle w:val="CellBody"/>
              <w:rPr>
                <w:lang w:val="en-US"/>
              </w:rPr>
            </w:pPr>
            <w:r w:rsidRPr="006159E6">
              <w:rPr>
                <w:lang w:val="en-US"/>
              </w:rPr>
              <w:t>Exercise</w:t>
            </w:r>
            <w:r w:rsidRPr="006159E6">
              <w:rPr>
                <w:lang w:val="en-US"/>
              </w:rPr>
              <w:softHyphen/>
              <w:t>Date</w:t>
            </w:r>
            <w:r w:rsidRPr="006159E6">
              <w:rPr>
                <w:lang w:val="en-US"/>
              </w:rPr>
              <w:softHyphen/>
              <w:t>Time</w:t>
            </w:r>
          </w:p>
        </w:tc>
        <w:tc>
          <w:tcPr>
            <w:tcW w:w="850" w:type="dxa"/>
            <w:tcBorders>
              <w:top w:val="single" w:sz="4" w:space="0" w:color="auto"/>
              <w:left w:val="single" w:sz="4" w:space="0" w:color="auto"/>
              <w:bottom w:val="single" w:sz="4" w:space="0" w:color="auto"/>
              <w:right w:val="single" w:sz="4" w:space="0" w:color="auto"/>
            </w:tcBorders>
          </w:tcPr>
          <w:p w14:paraId="15BCF1F1" w14:textId="1AD4C765" w:rsidR="00EC25FB" w:rsidRPr="006159E6" w:rsidRDefault="00EC25FB" w:rsidP="00EB199F">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Pr>
          <w:p w14:paraId="0C9A617B" w14:textId="77777777" w:rsidR="00EC25FB" w:rsidRPr="006159E6" w:rsidRDefault="00EC25FB" w:rsidP="00EB199F">
            <w:pPr>
              <w:pStyle w:val="CellBody"/>
              <w:rPr>
                <w:lang w:val="en-US"/>
              </w:rPr>
            </w:pPr>
            <w:r w:rsidRPr="006159E6">
              <w:rPr>
                <w:lang w:val="en-US"/>
              </w:rPr>
              <w:t>Clock</w:t>
            </w:r>
            <w:r w:rsidRPr="006159E6">
              <w:rPr>
                <w:lang w:val="en-US"/>
              </w:rPr>
              <w:softHyphen/>
              <w:t>Date</w:t>
            </w:r>
            <w:r w:rsidRPr="006159E6">
              <w:rPr>
                <w:lang w:val="en-US"/>
              </w:rPr>
              <w:softHyphen/>
              <w:t>Time</w:t>
            </w:r>
            <w:r w:rsidRPr="006159E6">
              <w:rPr>
                <w:lang w:val="en-US"/>
              </w:rPr>
              <w:softHyphen/>
              <w:t>Type</w:t>
            </w:r>
          </w:p>
        </w:tc>
        <w:tc>
          <w:tcPr>
            <w:tcW w:w="5812" w:type="dxa"/>
            <w:tcBorders>
              <w:top w:val="single" w:sz="4" w:space="0" w:color="auto"/>
              <w:left w:val="single" w:sz="4" w:space="0" w:color="auto"/>
              <w:bottom w:val="single" w:sz="4" w:space="0" w:color="auto"/>
              <w:right w:val="single" w:sz="4" w:space="0" w:color="auto"/>
            </w:tcBorders>
          </w:tcPr>
          <w:p w14:paraId="6E700AB3" w14:textId="77777777" w:rsidR="00EC25FB" w:rsidRDefault="00EC25FB" w:rsidP="00EB199F">
            <w:pPr>
              <w:pStyle w:val="CellBody"/>
              <w:rPr>
                <w:lang w:val="en-US"/>
              </w:rPr>
            </w:pPr>
            <w:r w:rsidRPr="006159E6">
              <w:rPr>
                <w:lang w:val="en-US"/>
              </w:rPr>
              <w:t>This must be the only or last exercise date of the option, that is, the expiration date. Must be expressed in UTC.</w:t>
            </w:r>
          </w:p>
          <w:p w14:paraId="199A5545" w14:textId="2CF69A1C" w:rsidR="00EC25FB" w:rsidRPr="006159E6" w:rsidRDefault="00EC25FB" w:rsidP="00EB199F">
            <w:pPr>
              <w:pStyle w:val="CellBody"/>
              <w:rPr>
                <w:lang w:val="en-US"/>
              </w:rPr>
            </w:pPr>
          </w:p>
        </w:tc>
      </w:tr>
      <w:tr w:rsidR="00EC25FB" w:rsidRPr="006159E6" w14:paraId="3ED18EDD" w14:textId="77777777" w:rsidTr="00EB199F">
        <w:trPr>
          <w:cantSplit/>
        </w:trPr>
        <w:tc>
          <w:tcPr>
            <w:tcW w:w="1418" w:type="dxa"/>
            <w:tcBorders>
              <w:top w:val="single" w:sz="4" w:space="0" w:color="auto"/>
              <w:left w:val="single" w:sz="4" w:space="0" w:color="auto"/>
              <w:bottom w:val="single" w:sz="4" w:space="0" w:color="auto"/>
              <w:right w:val="single" w:sz="4" w:space="0" w:color="auto"/>
            </w:tcBorders>
          </w:tcPr>
          <w:p w14:paraId="5892EF7F" w14:textId="77777777" w:rsidR="00EC25FB" w:rsidRPr="006159E6" w:rsidRDefault="00EC25FB" w:rsidP="00EB199F">
            <w:pPr>
              <w:pStyle w:val="CellBody"/>
              <w:rPr>
                <w:lang w:val="en-US"/>
              </w:rPr>
            </w:pPr>
            <w:r w:rsidRPr="006159E6">
              <w:rPr>
                <w:lang w:val="en-US"/>
              </w:rPr>
              <w:t>Exercise</w:t>
            </w:r>
            <w:r w:rsidRPr="006159E6">
              <w:rPr>
                <w:lang w:val="en-US"/>
              </w:rPr>
              <w:softHyphen/>
              <w:t>Time</w:t>
            </w:r>
            <w:r w:rsidRPr="006159E6">
              <w:rPr>
                <w:lang w:val="en-US"/>
              </w:rPr>
              <w:softHyphen/>
              <w:t>Zone</w:t>
            </w:r>
          </w:p>
        </w:tc>
        <w:tc>
          <w:tcPr>
            <w:tcW w:w="850" w:type="dxa"/>
            <w:tcBorders>
              <w:top w:val="single" w:sz="4" w:space="0" w:color="auto"/>
              <w:left w:val="single" w:sz="4" w:space="0" w:color="auto"/>
              <w:bottom w:val="single" w:sz="4" w:space="0" w:color="auto"/>
              <w:right w:val="single" w:sz="4" w:space="0" w:color="auto"/>
            </w:tcBorders>
          </w:tcPr>
          <w:p w14:paraId="17FAC4A3" w14:textId="0B82E942" w:rsidR="00EC25FB" w:rsidRPr="006159E6" w:rsidRDefault="00EC25FB" w:rsidP="00EB199F">
            <w:pPr>
              <w:pStyle w:val="CellBody"/>
              <w:rPr>
                <w:lang w:val="en-US"/>
              </w:rPr>
            </w:pPr>
            <w:r w:rsidRPr="006159E6">
              <w:rPr>
                <w:lang w:val="en-US"/>
              </w:rPr>
              <w:t>O</w:t>
            </w:r>
          </w:p>
        </w:tc>
        <w:tc>
          <w:tcPr>
            <w:tcW w:w="1418" w:type="dxa"/>
            <w:tcBorders>
              <w:top w:val="single" w:sz="4" w:space="0" w:color="auto"/>
              <w:left w:val="single" w:sz="4" w:space="0" w:color="auto"/>
              <w:bottom w:val="single" w:sz="4" w:space="0" w:color="auto"/>
              <w:right w:val="single" w:sz="4" w:space="0" w:color="auto"/>
            </w:tcBorders>
          </w:tcPr>
          <w:p w14:paraId="0A567177" w14:textId="77777777" w:rsidR="00EC25FB" w:rsidRPr="006159E6" w:rsidRDefault="00EC25FB" w:rsidP="00EB199F">
            <w:pPr>
              <w:pStyle w:val="CellBody"/>
              <w:rPr>
                <w:lang w:val="en-US"/>
              </w:rPr>
            </w:pPr>
            <w:r w:rsidRPr="006159E6">
              <w:rPr>
                <w:lang w:val="en-US"/>
              </w:rPr>
              <w:t>TimeZone</w:t>
            </w:r>
            <w:r w:rsidRPr="006159E6">
              <w:rPr>
                <w:lang w:val="en-US"/>
              </w:rPr>
              <w:softHyphen/>
              <w:t>Offset</w:t>
            </w:r>
            <w:r w:rsidRPr="006159E6">
              <w:rPr>
                <w:lang w:val="en-US"/>
              </w:rPr>
              <w:softHyphen/>
              <w:t>Type</w:t>
            </w:r>
          </w:p>
        </w:tc>
        <w:tc>
          <w:tcPr>
            <w:tcW w:w="5812" w:type="dxa"/>
            <w:tcBorders>
              <w:top w:val="single" w:sz="4" w:space="0" w:color="auto"/>
              <w:left w:val="single" w:sz="4" w:space="0" w:color="auto"/>
              <w:bottom w:val="single" w:sz="4" w:space="0" w:color="auto"/>
              <w:right w:val="single" w:sz="4" w:space="0" w:color="auto"/>
            </w:tcBorders>
          </w:tcPr>
          <w:p w14:paraId="314BAA50" w14:textId="0D8B08FE" w:rsidR="00EC25FB" w:rsidRPr="006159E6" w:rsidRDefault="00EC25FB" w:rsidP="00AE30E9">
            <w:pPr>
              <w:pStyle w:val="CellBody"/>
            </w:pPr>
            <w:r w:rsidRPr="006159E6">
              <w:rPr>
                <w:lang w:val="en-US"/>
              </w:rPr>
              <w:t>Must be an offset to UTC.</w:t>
            </w:r>
          </w:p>
        </w:tc>
      </w:tr>
      <w:tr w:rsidR="00EC25FB" w:rsidRPr="006159E6" w14:paraId="145A0556" w14:textId="77777777" w:rsidTr="003854A5">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8F544B8" w14:textId="77777777" w:rsidR="00EC25FB" w:rsidRPr="006159E6" w:rsidRDefault="00EC25FB" w:rsidP="00D02290">
            <w:pPr>
              <w:pStyle w:val="CellBody"/>
              <w:rPr>
                <w:lang w:val="en-US"/>
              </w:rPr>
            </w:pPr>
            <w:r w:rsidRPr="006159E6">
              <w:rPr>
                <w:lang w:val="en-US"/>
              </w:rPr>
              <w:t xml:space="preserve">End of </w:t>
            </w:r>
            <w:r w:rsidRPr="006159E6">
              <w:rPr>
                <w:rStyle w:val="Fett"/>
                <w:lang w:val="en-US"/>
              </w:rPr>
              <w:t>OptionDetails</w:t>
            </w:r>
            <w:r w:rsidRPr="006159E6">
              <w:rPr>
                <w:lang w:val="en-US"/>
              </w:rPr>
              <w:t xml:space="preserve"> </w:t>
            </w:r>
          </w:p>
        </w:tc>
      </w:tr>
      <w:tr w:rsidR="00EC25FB" w:rsidRPr="006159E6" w14:paraId="15E73D03" w14:textId="77777777" w:rsidTr="003854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108" w:type="dxa"/>
              <w:bottom w:w="0" w:type="dxa"/>
              <w:right w:w="108" w:type="dxa"/>
            </w:tcMar>
            <w:hideMark/>
          </w:tcPr>
          <w:p w14:paraId="5C8B7A73" w14:textId="77777777" w:rsidR="00EC25FB" w:rsidRPr="006159E6" w:rsidRDefault="00EC25FB" w:rsidP="003854A5">
            <w:pPr>
              <w:pStyle w:val="CellBody"/>
              <w:keepNext/>
              <w:rPr>
                <w:rFonts w:eastAsia="Calibri" w:cs="Calibri"/>
                <w:lang w:val="en-US"/>
              </w:rPr>
            </w:pPr>
            <w:r w:rsidRPr="006159E6">
              <w:rPr>
                <w:rStyle w:val="XSDSectionTitle"/>
                <w:lang w:val="en-US"/>
              </w:rPr>
              <w:t>GenericConfirmation/Attachment</w:t>
            </w:r>
            <w:r w:rsidRPr="006159E6">
              <w:rPr>
                <w:lang w:val="en-US"/>
              </w:rPr>
              <w:t>: optional section</w:t>
            </w:r>
          </w:p>
          <w:p w14:paraId="6DE56F2F" w14:textId="77777777" w:rsidR="00EC25FB" w:rsidRPr="006159E6" w:rsidRDefault="00EC25FB" w:rsidP="00D63D81">
            <w:pPr>
              <w:pStyle w:val="CellBody"/>
              <w:rPr>
                <w:rFonts w:eastAsia="Calibri" w:cs="Calibri"/>
                <w:lang w:val="en-US"/>
              </w:rPr>
            </w:pPr>
            <w:r w:rsidRPr="006159E6">
              <w:rPr>
                <w:lang w:val="en-US"/>
              </w:rPr>
              <w:t>This section can be used to attach paper confirmations, e.g. a PDF document, to the GenericConfirmation definition.</w:t>
            </w:r>
            <w:r>
              <w:rPr>
                <w:lang w:val="en-US"/>
              </w:rPr>
              <w:t xml:space="preserve"> Attachments must be provided in a compressed format. The </w:t>
            </w:r>
            <w:r w:rsidRPr="006159E6">
              <w:rPr>
                <w:lang w:val="en-US"/>
              </w:rPr>
              <w:t>allowed compression me</w:t>
            </w:r>
            <w:r w:rsidRPr="006159E6">
              <w:rPr>
                <w:lang w:val="en-US"/>
              </w:rPr>
              <w:softHyphen/>
              <w:t>thods are gzip or zip</w:t>
            </w:r>
            <w:r>
              <w:rPr>
                <w:lang w:val="en-US"/>
              </w:rPr>
              <w:t>.</w:t>
            </w:r>
          </w:p>
        </w:tc>
      </w:tr>
      <w:tr w:rsidR="00EC25FB" w:rsidRPr="006159E6" w14:paraId="1E512DA6" w14:textId="77777777" w:rsidTr="00525D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1C54F5" w14:textId="77777777" w:rsidR="00EC25FB" w:rsidRPr="006159E6" w:rsidRDefault="00EC25FB" w:rsidP="00D02290">
            <w:pPr>
              <w:pStyle w:val="CellBody"/>
              <w:rPr>
                <w:rFonts w:eastAsia="Calibri" w:cs="Calibri"/>
                <w:lang w:val="en-US"/>
              </w:rPr>
            </w:pPr>
            <w:r w:rsidRPr="006159E6">
              <w:rPr>
                <w:lang w:val="en-US"/>
              </w:rPr>
              <w:t>Mime</w:t>
            </w:r>
            <w:r w:rsidRPr="006159E6">
              <w:rPr>
                <w:lang w:val="en-US"/>
              </w:rPr>
              <w:softHyphen/>
              <w:t>Type</w:t>
            </w:r>
          </w:p>
        </w:tc>
        <w:tc>
          <w:tcPr>
            <w:tcW w:w="8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0F43609" w14:textId="77777777" w:rsidR="00EC25FB" w:rsidRPr="006159E6" w:rsidRDefault="00EC25FB" w:rsidP="00D02290">
            <w:pPr>
              <w:pStyle w:val="CellBody"/>
              <w:rPr>
                <w:rFonts w:eastAsia="Calibri" w:cs="Calibri"/>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3C9DAD9" w14:textId="77777777" w:rsidR="00EC25FB" w:rsidRPr="006159E6" w:rsidRDefault="00EC25FB" w:rsidP="00D02290">
            <w:pPr>
              <w:pStyle w:val="CellBody"/>
              <w:rPr>
                <w:rFonts w:eastAsia="Calibri" w:cs="Calibri"/>
                <w:lang w:val="en-US"/>
              </w:rPr>
            </w:pPr>
            <w:r w:rsidRPr="006159E6">
              <w:rPr>
                <w:lang w:val="en-US"/>
              </w:rPr>
              <w:t>Attachment</w:t>
            </w:r>
            <w:r w:rsidRPr="006159E6">
              <w:rPr>
                <w:lang w:val="en-US"/>
              </w:rPr>
              <w:softHyphen/>
              <w:t>Mime</w:t>
            </w:r>
            <w:r w:rsidRPr="006159E6">
              <w:rPr>
                <w:lang w:val="en-US"/>
              </w:rPr>
              <w:softHyphen/>
              <w:t>Type</w:t>
            </w:r>
          </w:p>
        </w:tc>
        <w:tc>
          <w:tcPr>
            <w:tcW w:w="58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1DDA008" w14:textId="77777777" w:rsidR="00EC25FB" w:rsidRPr="006159E6" w:rsidRDefault="00EC25FB" w:rsidP="00D63D81">
            <w:pPr>
              <w:pStyle w:val="CellBody"/>
              <w:rPr>
                <w:rFonts w:eastAsia="Calibri" w:cs="Calibri"/>
                <w:lang w:val="en-US"/>
              </w:rPr>
            </w:pPr>
            <w:r w:rsidRPr="006159E6">
              <w:rPr>
                <w:lang w:val="en-US"/>
              </w:rPr>
              <w:t xml:space="preserve">‘MimeType’ must refer to the MIME type of the compressed document, for example, “application/zip” or “application/x-gzip”. </w:t>
            </w:r>
          </w:p>
        </w:tc>
      </w:tr>
      <w:tr w:rsidR="00EC25FB" w:rsidRPr="006159E6" w14:paraId="58FBC8B4" w14:textId="77777777" w:rsidTr="00525D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B50EB82" w14:textId="77777777" w:rsidR="00EC25FB" w:rsidRPr="006159E6" w:rsidRDefault="00EC25FB" w:rsidP="00D02290">
            <w:pPr>
              <w:pStyle w:val="CellBody"/>
              <w:rPr>
                <w:rFonts w:eastAsia="Calibri" w:cs="Calibri"/>
                <w:lang w:val="en-US"/>
              </w:rPr>
            </w:pPr>
            <w:r w:rsidRPr="006159E6">
              <w:rPr>
                <w:lang w:val="en-US"/>
              </w:rPr>
              <w:lastRenderedPageBreak/>
              <w:t>Filename</w:t>
            </w:r>
          </w:p>
        </w:tc>
        <w:tc>
          <w:tcPr>
            <w:tcW w:w="8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67A886" w14:textId="77777777" w:rsidR="00EC25FB" w:rsidRPr="006159E6" w:rsidRDefault="00EC25FB" w:rsidP="00D02290">
            <w:pPr>
              <w:pStyle w:val="CellBody"/>
              <w:rPr>
                <w:rFonts w:eastAsia="Calibri" w:cs="Calibri"/>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5B915C3" w14:textId="77777777" w:rsidR="00EC25FB" w:rsidRPr="006159E6" w:rsidRDefault="00EC25FB" w:rsidP="00D02290">
            <w:pPr>
              <w:pStyle w:val="CellBody"/>
              <w:rPr>
                <w:rFonts w:eastAsia="Calibri" w:cs="Calibri"/>
                <w:lang w:val="en-US"/>
              </w:rPr>
            </w:pPr>
            <w:r w:rsidRPr="006159E6">
              <w:rPr>
                <w:lang w:val="en-US"/>
              </w:rPr>
              <w:t>Filename</w:t>
            </w:r>
            <w:r w:rsidRPr="006159E6">
              <w:rPr>
                <w:lang w:val="en-US"/>
              </w:rPr>
              <w:softHyphen/>
              <w:t>Type</w:t>
            </w:r>
          </w:p>
        </w:tc>
        <w:tc>
          <w:tcPr>
            <w:tcW w:w="58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884C80F" w14:textId="77777777" w:rsidR="00EC25FB" w:rsidRPr="006159E6" w:rsidRDefault="00EC25FB" w:rsidP="00D63D81">
            <w:pPr>
              <w:pStyle w:val="CellBody"/>
              <w:rPr>
                <w:rFonts w:eastAsia="Calibri" w:cs="Calibri"/>
                <w:lang w:val="en-US"/>
              </w:rPr>
            </w:pPr>
            <w:r w:rsidRPr="006159E6">
              <w:rPr>
                <w:lang w:val="en-US"/>
              </w:rPr>
              <w:t xml:space="preserve">‘Filename’ must refer to the actual </w:t>
            </w:r>
            <w:r>
              <w:rPr>
                <w:lang w:val="en-US"/>
              </w:rPr>
              <w:t xml:space="preserve">name and </w:t>
            </w:r>
            <w:r w:rsidRPr="006159E6">
              <w:rPr>
                <w:lang w:val="en-US"/>
              </w:rPr>
              <w:t xml:space="preserve">type of the </w:t>
            </w:r>
            <w:r>
              <w:rPr>
                <w:lang w:val="en-US"/>
              </w:rPr>
              <w:t xml:space="preserve">uncompressed </w:t>
            </w:r>
            <w:r w:rsidRPr="006159E6">
              <w:rPr>
                <w:lang w:val="en-US"/>
              </w:rPr>
              <w:t>document</w:t>
            </w:r>
            <w:r>
              <w:rPr>
                <w:lang w:val="en-US"/>
              </w:rPr>
              <w:t>,</w:t>
            </w:r>
            <w:r w:rsidRPr="006159E6">
              <w:rPr>
                <w:lang w:val="en-US"/>
              </w:rPr>
              <w:t xml:space="preserve"> for example, “attachment.pdf”</w:t>
            </w:r>
            <w:r>
              <w:rPr>
                <w:lang w:val="en-US"/>
              </w:rPr>
              <w:t xml:space="preserve">. </w:t>
            </w:r>
            <w:r w:rsidRPr="006159E6">
              <w:rPr>
                <w:lang w:val="en-US"/>
              </w:rPr>
              <w:t>The file name must contain a supported extension, for example, “.pdf”.</w:t>
            </w:r>
            <w:r>
              <w:rPr>
                <w:lang w:val="en-US"/>
              </w:rPr>
              <w:t xml:space="preserve"> </w:t>
            </w:r>
          </w:p>
        </w:tc>
      </w:tr>
      <w:tr w:rsidR="00EC25FB" w:rsidRPr="006159E6" w14:paraId="4A381E40" w14:textId="77777777" w:rsidTr="00525D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4F98C0" w14:textId="77777777" w:rsidR="00EC25FB" w:rsidRPr="006159E6" w:rsidRDefault="00EC25FB" w:rsidP="00D02290">
            <w:pPr>
              <w:pStyle w:val="CellBody"/>
              <w:rPr>
                <w:lang w:val="en-US"/>
              </w:rPr>
            </w:pPr>
            <w:r w:rsidRPr="006159E6">
              <w:rPr>
                <w:lang w:val="en-US"/>
              </w:rPr>
              <w:t>Document</w:t>
            </w:r>
            <w:r w:rsidRPr="006159E6">
              <w:rPr>
                <w:lang w:val="en-US"/>
              </w:rPr>
              <w:softHyphen/>
              <w:t>Description</w:t>
            </w:r>
          </w:p>
        </w:tc>
        <w:tc>
          <w:tcPr>
            <w:tcW w:w="8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A3E526" w14:textId="77777777" w:rsidR="00EC25FB" w:rsidRPr="006159E6" w:rsidRDefault="00EC25FB" w:rsidP="00D02290">
            <w:pPr>
              <w:pStyle w:val="CellBody"/>
              <w:rPr>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9AD61E" w14:textId="77777777" w:rsidR="00EC25FB" w:rsidRPr="006159E6" w:rsidRDefault="00EC25FB" w:rsidP="00D02290">
            <w:pPr>
              <w:pStyle w:val="CellBody"/>
              <w:rPr>
                <w:lang w:val="en-US"/>
              </w:rPr>
            </w:pPr>
            <w:r w:rsidRPr="006159E6">
              <w:rPr>
                <w:lang w:val="en-US"/>
              </w:rPr>
              <w:t>Document</w:t>
            </w:r>
            <w:r w:rsidRPr="006159E6">
              <w:rPr>
                <w:lang w:val="en-US"/>
              </w:rPr>
              <w:softHyphen/>
              <w:t>Description</w:t>
            </w:r>
            <w:r w:rsidRPr="006159E6">
              <w:rPr>
                <w:lang w:val="en-US"/>
              </w:rPr>
              <w:softHyphen/>
              <w:t>Type</w:t>
            </w:r>
          </w:p>
        </w:tc>
        <w:tc>
          <w:tcPr>
            <w:tcW w:w="58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F152BA4" w14:textId="77777777" w:rsidR="00EC25FB" w:rsidRPr="006159E6" w:rsidRDefault="00EC25FB" w:rsidP="00D02290">
            <w:pPr>
              <w:pStyle w:val="CellBody"/>
              <w:rPr>
                <w:lang w:val="en-US"/>
              </w:rPr>
            </w:pPr>
          </w:p>
        </w:tc>
      </w:tr>
      <w:tr w:rsidR="00EC25FB" w:rsidRPr="006159E6" w14:paraId="1A44D375" w14:textId="77777777" w:rsidTr="00525D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5ED57C3" w14:textId="77777777" w:rsidR="00EC25FB" w:rsidRPr="006159E6" w:rsidRDefault="00EC25FB" w:rsidP="00D02290">
            <w:pPr>
              <w:pStyle w:val="CellBody"/>
              <w:rPr>
                <w:rFonts w:eastAsia="Calibri" w:cs="Calibri"/>
                <w:lang w:val="en-US"/>
              </w:rPr>
            </w:pPr>
            <w:r w:rsidRPr="006159E6">
              <w:rPr>
                <w:lang w:val="en-US"/>
              </w:rPr>
              <w:t>Attachment</w:t>
            </w:r>
            <w:r w:rsidRPr="006159E6">
              <w:rPr>
                <w:lang w:val="en-US"/>
              </w:rPr>
              <w:softHyphen/>
              <w:t>Data</w:t>
            </w:r>
          </w:p>
        </w:tc>
        <w:tc>
          <w:tcPr>
            <w:tcW w:w="8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D4CBDDD" w14:textId="77777777" w:rsidR="00EC25FB" w:rsidRPr="006159E6" w:rsidRDefault="00EC25FB" w:rsidP="00D02290">
            <w:pPr>
              <w:pStyle w:val="CellBody"/>
              <w:rPr>
                <w:rFonts w:eastAsia="Calibri" w:cs="Calibri"/>
                <w:lang w:val="en-US"/>
              </w:rPr>
            </w:pPr>
            <w:r w:rsidRPr="006159E6">
              <w:rPr>
                <w:lang w:val="en-US"/>
              </w:rPr>
              <w:t>M</w:t>
            </w:r>
          </w:p>
        </w:tc>
        <w:tc>
          <w:tcPr>
            <w:tcW w:w="14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41CA1F2" w14:textId="77777777" w:rsidR="00EC25FB" w:rsidRPr="006159E6" w:rsidRDefault="00EC25FB" w:rsidP="00D02290">
            <w:pPr>
              <w:pStyle w:val="CellBody"/>
              <w:rPr>
                <w:rFonts w:eastAsia="Calibri" w:cs="Calibri"/>
                <w:lang w:val="en-US"/>
              </w:rPr>
            </w:pPr>
            <w:r w:rsidRPr="006159E6">
              <w:rPr>
                <w:lang w:val="en-US"/>
              </w:rPr>
              <w:t>base64Binary</w:t>
            </w:r>
          </w:p>
        </w:tc>
        <w:tc>
          <w:tcPr>
            <w:tcW w:w="58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97DB8E0" w14:textId="77777777" w:rsidR="00EC25FB" w:rsidRDefault="00EC25FB" w:rsidP="00F7381A">
            <w:pPr>
              <w:pStyle w:val="CellBody"/>
              <w:rPr>
                <w:lang w:val="en-US"/>
              </w:rPr>
            </w:pPr>
            <w:r>
              <w:rPr>
                <w:lang w:val="en-US"/>
              </w:rPr>
              <w:t xml:space="preserve">An </w:t>
            </w:r>
            <w:r w:rsidRPr="006159E6">
              <w:rPr>
                <w:lang w:val="en-US"/>
              </w:rPr>
              <w:t>attach</w:t>
            </w:r>
            <w:r>
              <w:rPr>
                <w:lang w:val="en-US"/>
              </w:rPr>
              <w:t xml:space="preserve">ed file that is encoded in </w:t>
            </w:r>
            <w:r w:rsidRPr="006159E6">
              <w:rPr>
                <w:lang w:val="en-US"/>
              </w:rPr>
              <w:t xml:space="preserve">Base64 format. </w:t>
            </w:r>
            <w:r>
              <w:rPr>
                <w:lang w:val="en-US"/>
              </w:rPr>
              <w:t xml:space="preserve">The </w:t>
            </w:r>
            <w:r w:rsidRPr="006159E6">
              <w:rPr>
                <w:lang w:val="en-US"/>
              </w:rPr>
              <w:t>allowed compression me</w:t>
            </w:r>
            <w:r w:rsidRPr="006159E6">
              <w:rPr>
                <w:lang w:val="en-US"/>
              </w:rPr>
              <w:softHyphen/>
              <w:t>thods are gzip or zip</w:t>
            </w:r>
            <w:r>
              <w:rPr>
                <w:lang w:val="en-US"/>
              </w:rPr>
              <w:t>.</w:t>
            </w:r>
          </w:p>
          <w:p w14:paraId="272A3BCC" w14:textId="77777777" w:rsidR="00EC25FB" w:rsidRPr="006159E6" w:rsidRDefault="00EC25FB" w:rsidP="00D63D81">
            <w:pPr>
              <w:pStyle w:val="CellBody"/>
              <w:rPr>
                <w:rFonts w:eastAsia="Calibri" w:cs="Calibri"/>
                <w:lang w:val="en-US"/>
              </w:rPr>
            </w:pPr>
            <w:r w:rsidRPr="00F7381A">
              <w:rPr>
                <w:rStyle w:val="Fett"/>
              </w:rPr>
              <w:t>Note:</w:t>
            </w:r>
            <w:r>
              <w:rPr>
                <w:lang w:val="en-US"/>
              </w:rPr>
              <w:t xml:space="preserve"> </w:t>
            </w:r>
            <w:r w:rsidRPr="006159E6">
              <w:rPr>
                <w:lang w:val="en-US"/>
              </w:rPr>
              <w:t>It is recom</w:t>
            </w:r>
            <w:r w:rsidRPr="006159E6">
              <w:rPr>
                <w:lang w:val="en-US"/>
              </w:rPr>
              <w:softHyphen/>
              <w:t>men</w:t>
            </w:r>
            <w:r w:rsidRPr="006159E6">
              <w:rPr>
                <w:lang w:val="en-US"/>
              </w:rPr>
              <w:softHyphen/>
              <w:t xml:space="preserve">ded to compress the attachment before applying Base64 encoding to reduce the overall size of the </w:t>
            </w:r>
            <w:r>
              <w:rPr>
                <w:lang w:val="en-US"/>
              </w:rPr>
              <w:t>document</w:t>
            </w:r>
            <w:r w:rsidRPr="006159E6">
              <w:rPr>
                <w:lang w:val="en-US"/>
              </w:rPr>
              <w:t>.</w:t>
            </w:r>
          </w:p>
        </w:tc>
      </w:tr>
      <w:tr w:rsidR="00EC25FB" w:rsidRPr="006159E6" w14:paraId="52557F9A" w14:textId="77777777" w:rsidTr="003854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108" w:type="dxa"/>
              <w:bottom w:w="0" w:type="dxa"/>
              <w:right w:w="108" w:type="dxa"/>
            </w:tcMar>
          </w:tcPr>
          <w:p w14:paraId="5D70FAE1" w14:textId="77777777" w:rsidR="00EC25FB" w:rsidRPr="006159E6" w:rsidRDefault="00EC25FB" w:rsidP="00D02290">
            <w:pPr>
              <w:pStyle w:val="CellBody"/>
              <w:rPr>
                <w:szCs w:val="16"/>
                <w:lang w:val="en-US"/>
              </w:rPr>
            </w:pPr>
            <w:r w:rsidRPr="006159E6">
              <w:rPr>
                <w:lang w:val="en-US"/>
              </w:rPr>
              <w:t xml:space="preserve">End of </w:t>
            </w:r>
            <w:r w:rsidRPr="006159E6">
              <w:rPr>
                <w:rStyle w:val="Fett"/>
                <w:lang w:val="en-US"/>
              </w:rPr>
              <w:t>Attachment</w:t>
            </w:r>
          </w:p>
        </w:tc>
      </w:tr>
      <w:tr w:rsidR="00EC25FB" w:rsidRPr="006159E6" w14:paraId="4FAEB32F" w14:textId="77777777" w:rsidTr="003854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108" w:type="dxa"/>
              <w:bottom w:w="0" w:type="dxa"/>
              <w:right w:w="108" w:type="dxa"/>
            </w:tcMar>
          </w:tcPr>
          <w:p w14:paraId="350D0612" w14:textId="77777777" w:rsidR="00EC25FB" w:rsidRPr="006159E6" w:rsidRDefault="00EC25FB" w:rsidP="00D02290">
            <w:pPr>
              <w:pStyle w:val="CellBody"/>
              <w:rPr>
                <w:lang w:val="en-US"/>
              </w:rPr>
            </w:pPr>
            <w:r w:rsidRPr="006159E6">
              <w:rPr>
                <w:lang w:val="en-US"/>
              </w:rPr>
              <w:t xml:space="preserve">End of </w:t>
            </w:r>
            <w:r w:rsidRPr="006159E6">
              <w:rPr>
                <w:rStyle w:val="Fett"/>
                <w:lang w:val="en-US"/>
              </w:rPr>
              <w:t>GenericConfirmation</w:t>
            </w:r>
          </w:p>
        </w:tc>
      </w:tr>
    </w:tbl>
    <w:p w14:paraId="7C1CF952" w14:textId="77777777" w:rsidR="00A95755" w:rsidRPr="006159E6" w:rsidRDefault="00A95755" w:rsidP="00FE600F">
      <w:pPr>
        <w:pStyle w:val="berschrift2"/>
        <w:rPr>
          <w:lang w:val="en-US"/>
        </w:rPr>
      </w:pPr>
      <w:bookmarkStart w:id="1363" w:name="_Toc375039502"/>
      <w:bookmarkStart w:id="1364" w:name="_Toc374350086"/>
      <w:bookmarkStart w:id="1365" w:name="_Ref377556719"/>
      <w:bookmarkStart w:id="1366" w:name="_Ref444010105"/>
      <w:bookmarkStart w:id="1367" w:name="_Ref444010189"/>
      <w:bookmarkStart w:id="1368" w:name="_Ref445199376"/>
      <w:bookmarkStart w:id="1369" w:name="_Ref445199382"/>
      <w:bookmarkStart w:id="1370" w:name="_Ref445199404"/>
      <w:bookmarkStart w:id="1371" w:name="_Toc489975921"/>
      <w:r w:rsidRPr="006159E6">
        <w:rPr>
          <w:lang w:val="en-US"/>
        </w:rPr>
        <w:t>IRSTradeDetails (IRT)</w:t>
      </w:r>
      <w:bookmarkEnd w:id="1363"/>
      <w:bookmarkEnd w:id="1364"/>
      <w:bookmarkEnd w:id="1365"/>
      <w:bookmarkEnd w:id="1366"/>
      <w:bookmarkEnd w:id="1367"/>
      <w:bookmarkEnd w:id="1368"/>
      <w:bookmarkEnd w:id="1369"/>
      <w:bookmarkEnd w:id="1370"/>
      <w:bookmarkEnd w:id="1371"/>
    </w:p>
    <w:p w14:paraId="7E95CA87" w14:textId="77777777" w:rsidR="00272AA2" w:rsidRPr="006159E6" w:rsidRDefault="00272AA2" w:rsidP="00533C0B">
      <w:pPr>
        <w:keepNext/>
        <w:rPr>
          <w:lang w:val="en-US"/>
        </w:rPr>
      </w:pPr>
      <w:r w:rsidRPr="006159E6">
        <w:rPr>
          <w:lang w:val="en-US"/>
        </w:rPr>
        <w:t>The ‘IRSTradeDetails’ section describes an Interest Rate transaction.</w:t>
      </w:r>
    </w:p>
    <w:tbl>
      <w:tblPr>
        <w:tblW w:w="9498"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8" w:type="dxa"/>
          <w:right w:w="68" w:type="dxa"/>
        </w:tblCellMar>
        <w:tblLook w:val="0000" w:firstRow="0" w:lastRow="0" w:firstColumn="0" w:lastColumn="0" w:noHBand="0" w:noVBand="0"/>
      </w:tblPr>
      <w:tblGrid>
        <w:gridCol w:w="1418"/>
        <w:gridCol w:w="850"/>
        <w:gridCol w:w="1418"/>
        <w:gridCol w:w="5812"/>
      </w:tblGrid>
      <w:tr w:rsidR="00147C77" w:rsidRPr="006159E6" w14:paraId="6C55B550" w14:textId="77777777" w:rsidTr="003854A5">
        <w:trPr>
          <w:cantSplit/>
          <w:tblHeader/>
        </w:trPr>
        <w:tc>
          <w:tcPr>
            <w:tcW w:w="1418" w:type="dxa"/>
            <w:shd w:val="clear" w:color="auto" w:fill="D9D9D9" w:themeFill="background1" w:themeFillShade="D9"/>
          </w:tcPr>
          <w:p w14:paraId="5387941A" w14:textId="77777777" w:rsidR="00147C77" w:rsidRPr="006159E6" w:rsidRDefault="00147C77" w:rsidP="00533C0B">
            <w:pPr>
              <w:pStyle w:val="CellBody"/>
              <w:keepNext/>
              <w:rPr>
                <w:rStyle w:val="Fett"/>
                <w:lang w:val="en-US"/>
              </w:rPr>
            </w:pPr>
            <w:r w:rsidRPr="006159E6">
              <w:rPr>
                <w:rStyle w:val="Fett"/>
                <w:lang w:val="en-US"/>
              </w:rPr>
              <w:t>Name</w:t>
            </w:r>
          </w:p>
        </w:tc>
        <w:tc>
          <w:tcPr>
            <w:tcW w:w="850" w:type="dxa"/>
            <w:shd w:val="clear" w:color="auto" w:fill="D9D9D9" w:themeFill="background1" w:themeFillShade="D9"/>
          </w:tcPr>
          <w:p w14:paraId="13499B6A" w14:textId="77777777" w:rsidR="00147C77" w:rsidRPr="006159E6" w:rsidRDefault="00147C77" w:rsidP="00D02290">
            <w:pPr>
              <w:pStyle w:val="CellBody"/>
              <w:rPr>
                <w:rStyle w:val="Fett"/>
                <w:lang w:val="en-US"/>
              </w:rPr>
            </w:pPr>
            <w:r w:rsidRPr="006159E6">
              <w:rPr>
                <w:rStyle w:val="Fett"/>
                <w:lang w:val="en-US"/>
              </w:rPr>
              <w:t>Usage</w:t>
            </w:r>
          </w:p>
        </w:tc>
        <w:tc>
          <w:tcPr>
            <w:tcW w:w="1418" w:type="dxa"/>
            <w:shd w:val="clear" w:color="auto" w:fill="D9D9D9" w:themeFill="background1" w:themeFillShade="D9"/>
          </w:tcPr>
          <w:p w14:paraId="09DBEF8D" w14:textId="77777777" w:rsidR="00147C77" w:rsidRPr="006159E6" w:rsidRDefault="00147C77" w:rsidP="00D02290">
            <w:pPr>
              <w:pStyle w:val="CellBody"/>
              <w:rPr>
                <w:rStyle w:val="Fett"/>
                <w:lang w:val="en-US"/>
              </w:rPr>
            </w:pPr>
            <w:r w:rsidRPr="006159E6">
              <w:rPr>
                <w:rStyle w:val="Fett"/>
                <w:lang w:val="en-US"/>
              </w:rPr>
              <w:t>Type</w:t>
            </w:r>
          </w:p>
        </w:tc>
        <w:tc>
          <w:tcPr>
            <w:tcW w:w="5812" w:type="dxa"/>
            <w:shd w:val="clear" w:color="auto" w:fill="D9D9D9" w:themeFill="background1" w:themeFillShade="D9"/>
          </w:tcPr>
          <w:p w14:paraId="5581B6FC" w14:textId="77777777" w:rsidR="00147C77" w:rsidRPr="006159E6" w:rsidRDefault="00147C77" w:rsidP="00D02290">
            <w:pPr>
              <w:pStyle w:val="CellBody"/>
              <w:rPr>
                <w:rStyle w:val="Fett"/>
                <w:lang w:val="en-US"/>
              </w:rPr>
            </w:pPr>
            <w:r w:rsidRPr="006159E6">
              <w:rPr>
                <w:rStyle w:val="Fett"/>
                <w:lang w:val="en-US"/>
              </w:rPr>
              <w:t>Business Rule</w:t>
            </w:r>
          </w:p>
        </w:tc>
      </w:tr>
      <w:tr w:rsidR="003E2315" w:rsidRPr="006159E6" w14:paraId="0A12438A" w14:textId="77777777" w:rsidTr="003854A5">
        <w:trPr>
          <w:cantSplit/>
          <w:trHeight w:val="210"/>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cPr>
          <w:p w14:paraId="2F19C11D" w14:textId="77777777" w:rsidR="003E2315" w:rsidRPr="006159E6" w:rsidRDefault="003E2315" w:rsidP="00B22317">
            <w:pPr>
              <w:pStyle w:val="CellBody"/>
              <w:keepNext/>
              <w:rPr>
                <w:lang w:val="en-US"/>
              </w:rPr>
            </w:pPr>
            <w:r w:rsidRPr="006159E6">
              <w:rPr>
                <w:rStyle w:val="XSDSectionTitle"/>
                <w:lang w:val="en-US"/>
              </w:rPr>
              <w:t>IRSTradeDetails</w:t>
            </w:r>
            <w:r w:rsidRPr="006159E6">
              <w:rPr>
                <w:lang w:val="en-US"/>
              </w:rPr>
              <w:t>: choice within mandatory section</w:t>
            </w:r>
          </w:p>
        </w:tc>
      </w:tr>
      <w:tr w:rsidR="00147C77" w:rsidRPr="006159E6" w14:paraId="35030F8E" w14:textId="77777777" w:rsidTr="003854A5">
        <w:trPr>
          <w:cantSplit/>
        </w:trPr>
        <w:tc>
          <w:tcPr>
            <w:tcW w:w="1418" w:type="dxa"/>
          </w:tcPr>
          <w:p w14:paraId="79B5BBFA" w14:textId="77777777" w:rsidR="00147C77" w:rsidRPr="006159E6" w:rsidRDefault="00147C77" w:rsidP="00D02290">
            <w:pPr>
              <w:pStyle w:val="CellBody"/>
              <w:rPr>
                <w:lang w:val="en-US"/>
              </w:rPr>
            </w:pPr>
            <w:r w:rsidRPr="006159E6">
              <w:rPr>
                <w:lang w:val="en-US"/>
              </w:rPr>
              <w:t>Document</w:t>
            </w:r>
            <w:r w:rsidRPr="006159E6">
              <w:rPr>
                <w:lang w:val="en-US"/>
              </w:rPr>
              <w:softHyphen/>
              <w:t>ID</w:t>
            </w:r>
          </w:p>
        </w:tc>
        <w:tc>
          <w:tcPr>
            <w:tcW w:w="850" w:type="dxa"/>
          </w:tcPr>
          <w:p w14:paraId="4BF96486" w14:textId="77777777" w:rsidR="00147C77" w:rsidRPr="006159E6" w:rsidRDefault="00147C77" w:rsidP="00D02290">
            <w:pPr>
              <w:pStyle w:val="CellBody"/>
              <w:rPr>
                <w:lang w:val="en-US"/>
              </w:rPr>
            </w:pPr>
            <w:r w:rsidRPr="006159E6">
              <w:rPr>
                <w:lang w:val="en-US"/>
              </w:rPr>
              <w:t>M</w:t>
            </w:r>
          </w:p>
        </w:tc>
        <w:tc>
          <w:tcPr>
            <w:tcW w:w="1418" w:type="dxa"/>
          </w:tcPr>
          <w:p w14:paraId="39924884" w14:textId="77777777" w:rsidR="00147C77" w:rsidRPr="006159E6" w:rsidRDefault="00147C77" w:rsidP="00D02290">
            <w:pPr>
              <w:pStyle w:val="CellBody"/>
              <w:rPr>
                <w:lang w:val="en-US"/>
              </w:rPr>
            </w:pPr>
            <w:r w:rsidRPr="006159E6">
              <w:rPr>
                <w:lang w:val="en-US"/>
              </w:rPr>
              <w:t>Identification</w:t>
            </w:r>
            <w:r w:rsidRPr="006159E6">
              <w:rPr>
                <w:lang w:val="en-US"/>
              </w:rPr>
              <w:softHyphen/>
              <w:t>Type</w:t>
            </w:r>
          </w:p>
        </w:tc>
        <w:tc>
          <w:tcPr>
            <w:tcW w:w="5812" w:type="dxa"/>
          </w:tcPr>
          <w:p w14:paraId="3BF4AFA5" w14:textId="77777777" w:rsidR="00147C77" w:rsidRPr="006159E6" w:rsidRDefault="00385C0F" w:rsidP="00D02290">
            <w:pPr>
              <w:pStyle w:val="CellBody"/>
              <w:rPr>
                <w:lang w:val="en-US"/>
              </w:rPr>
            </w:pPr>
            <w:r w:rsidRPr="006159E6">
              <w:rPr>
                <w:lang w:val="en-US"/>
              </w:rPr>
              <w:t xml:space="preserve">The sender assigns a unique identification to each </w:t>
            </w:r>
            <w:r w:rsidR="009443E3" w:rsidRPr="006159E6">
              <w:rPr>
                <w:lang w:val="en-US"/>
              </w:rPr>
              <w:t>CpMLDocument with an ‘</w:t>
            </w:r>
            <w:r w:rsidRPr="006159E6">
              <w:rPr>
                <w:lang w:val="en-US"/>
              </w:rPr>
              <w:t>IRSTradeDetails</w:t>
            </w:r>
            <w:r w:rsidR="009443E3" w:rsidRPr="006159E6">
              <w:rPr>
                <w:lang w:val="en-US"/>
              </w:rPr>
              <w:t>’ section</w:t>
            </w:r>
            <w:r w:rsidRPr="006159E6">
              <w:rPr>
                <w:lang w:val="en-US"/>
              </w:rPr>
              <w:t>. For more information, see “</w:t>
            </w:r>
            <w:r w:rsidRPr="006159E6">
              <w:rPr>
                <w:lang w:val="en-US"/>
              </w:rPr>
              <w:fldChar w:fldCharType="begin"/>
            </w:r>
            <w:r w:rsidRPr="006159E6">
              <w:rPr>
                <w:lang w:val="en-US"/>
              </w:rPr>
              <w:instrText xml:space="preserve"> REF _Ref447557284 \h </w:instrText>
            </w:r>
            <w:r w:rsidRPr="006159E6">
              <w:rPr>
                <w:lang w:val="en-US"/>
              </w:rPr>
            </w:r>
            <w:r w:rsidRPr="006159E6">
              <w:rPr>
                <w:lang w:val="en-US"/>
              </w:rPr>
              <w:fldChar w:fldCharType="separate"/>
            </w:r>
            <w:r w:rsidR="00D7069B" w:rsidRPr="006159E6">
              <w:rPr>
                <w:lang w:val="en-US"/>
              </w:rPr>
              <w:t>CPMLDocument IDs</w:t>
            </w:r>
            <w:r w:rsidRPr="006159E6">
              <w:rPr>
                <w:lang w:val="en-US"/>
              </w:rPr>
              <w:fldChar w:fldCharType="end"/>
            </w:r>
            <w:r w:rsidRPr="006159E6">
              <w:rPr>
                <w:lang w:val="en-US"/>
              </w:rPr>
              <w:t>”.</w:t>
            </w:r>
          </w:p>
        </w:tc>
      </w:tr>
      <w:tr w:rsidR="00147C77" w:rsidRPr="006159E6" w14:paraId="39DCB72A" w14:textId="77777777" w:rsidTr="003854A5">
        <w:trPr>
          <w:cantSplit/>
        </w:trPr>
        <w:tc>
          <w:tcPr>
            <w:tcW w:w="1418" w:type="dxa"/>
          </w:tcPr>
          <w:p w14:paraId="5178806B" w14:textId="77777777" w:rsidR="00147C77" w:rsidRPr="006159E6" w:rsidRDefault="00147C77" w:rsidP="00D02290">
            <w:pPr>
              <w:pStyle w:val="CellBody"/>
              <w:rPr>
                <w:lang w:val="en-US"/>
              </w:rPr>
            </w:pPr>
            <w:r w:rsidRPr="006159E6">
              <w:rPr>
                <w:lang w:val="en-US"/>
              </w:rPr>
              <w:t>Document</w:t>
            </w:r>
            <w:r w:rsidRPr="006159E6">
              <w:rPr>
                <w:lang w:val="en-US"/>
              </w:rPr>
              <w:softHyphen/>
              <w:t>Usage</w:t>
            </w:r>
          </w:p>
        </w:tc>
        <w:tc>
          <w:tcPr>
            <w:tcW w:w="850" w:type="dxa"/>
          </w:tcPr>
          <w:p w14:paraId="16E36DCD" w14:textId="77777777" w:rsidR="00147C77" w:rsidRPr="006159E6" w:rsidRDefault="00147C77" w:rsidP="00D02290">
            <w:pPr>
              <w:pStyle w:val="CellBody"/>
              <w:rPr>
                <w:lang w:val="en-US"/>
              </w:rPr>
            </w:pPr>
            <w:r w:rsidRPr="006159E6">
              <w:rPr>
                <w:lang w:val="en-US"/>
              </w:rPr>
              <w:t>M</w:t>
            </w:r>
          </w:p>
        </w:tc>
        <w:tc>
          <w:tcPr>
            <w:tcW w:w="1418" w:type="dxa"/>
          </w:tcPr>
          <w:p w14:paraId="2DF81EA6" w14:textId="77777777" w:rsidR="00147C77" w:rsidRPr="006159E6" w:rsidRDefault="00147C77" w:rsidP="00D02290">
            <w:pPr>
              <w:pStyle w:val="CellBody"/>
              <w:rPr>
                <w:lang w:val="en-US"/>
              </w:rPr>
            </w:pPr>
            <w:r w:rsidRPr="006159E6">
              <w:rPr>
                <w:lang w:val="en-US"/>
              </w:rPr>
              <w:t>UsageType</w:t>
            </w:r>
          </w:p>
        </w:tc>
        <w:tc>
          <w:tcPr>
            <w:tcW w:w="5812" w:type="dxa"/>
          </w:tcPr>
          <w:p w14:paraId="22BCA398" w14:textId="77777777" w:rsidR="00147C77" w:rsidRPr="006159E6" w:rsidRDefault="00147C77" w:rsidP="00D02290">
            <w:pPr>
              <w:pStyle w:val="CellBody"/>
              <w:rPr>
                <w:lang w:val="en-US"/>
              </w:rPr>
            </w:pPr>
          </w:p>
        </w:tc>
      </w:tr>
      <w:tr w:rsidR="00147C77" w:rsidRPr="006159E6" w14:paraId="1F5042F7" w14:textId="77777777" w:rsidTr="003854A5">
        <w:trPr>
          <w:cantSplit/>
        </w:trPr>
        <w:tc>
          <w:tcPr>
            <w:tcW w:w="1418" w:type="dxa"/>
          </w:tcPr>
          <w:p w14:paraId="636BA1E5" w14:textId="77777777" w:rsidR="00147C77" w:rsidRPr="006159E6" w:rsidRDefault="00147C77" w:rsidP="00D02290">
            <w:pPr>
              <w:pStyle w:val="CellBody"/>
              <w:rPr>
                <w:lang w:val="en-US"/>
              </w:rPr>
            </w:pPr>
            <w:r w:rsidRPr="006159E6">
              <w:rPr>
                <w:lang w:val="en-US"/>
              </w:rPr>
              <w:t>Sender</w:t>
            </w:r>
            <w:r w:rsidRPr="006159E6">
              <w:rPr>
                <w:lang w:val="en-US"/>
              </w:rPr>
              <w:softHyphen/>
              <w:t>ID</w:t>
            </w:r>
          </w:p>
        </w:tc>
        <w:tc>
          <w:tcPr>
            <w:tcW w:w="850" w:type="dxa"/>
          </w:tcPr>
          <w:p w14:paraId="332EADA7" w14:textId="77777777" w:rsidR="00147C77" w:rsidRPr="006159E6" w:rsidRDefault="00147C77" w:rsidP="00D02290">
            <w:pPr>
              <w:pStyle w:val="CellBody"/>
              <w:rPr>
                <w:lang w:val="en-US"/>
              </w:rPr>
            </w:pPr>
            <w:r w:rsidRPr="006159E6">
              <w:rPr>
                <w:lang w:val="en-US"/>
              </w:rPr>
              <w:t>M</w:t>
            </w:r>
          </w:p>
        </w:tc>
        <w:tc>
          <w:tcPr>
            <w:tcW w:w="1418" w:type="dxa"/>
          </w:tcPr>
          <w:p w14:paraId="20C8A2E2" w14:textId="77777777" w:rsidR="00147C77" w:rsidRPr="006159E6" w:rsidRDefault="00147C77" w:rsidP="00D02290">
            <w:pPr>
              <w:pStyle w:val="CellBody"/>
              <w:rPr>
                <w:lang w:val="en-US"/>
              </w:rPr>
            </w:pPr>
            <w:r w:rsidRPr="006159E6">
              <w:rPr>
                <w:lang w:val="en-US"/>
              </w:rPr>
              <w:t>PartyType</w:t>
            </w:r>
          </w:p>
        </w:tc>
        <w:tc>
          <w:tcPr>
            <w:tcW w:w="5812" w:type="dxa"/>
          </w:tcPr>
          <w:p w14:paraId="4C1D68F4" w14:textId="77777777" w:rsidR="00147C77" w:rsidRPr="006159E6" w:rsidRDefault="00147C77" w:rsidP="00D02290">
            <w:pPr>
              <w:pStyle w:val="CellBody"/>
              <w:rPr>
                <w:lang w:val="en-US"/>
              </w:rPr>
            </w:pPr>
          </w:p>
        </w:tc>
      </w:tr>
      <w:tr w:rsidR="00147C77" w:rsidRPr="006159E6" w14:paraId="0228844C" w14:textId="77777777" w:rsidTr="003854A5">
        <w:trPr>
          <w:cantSplit/>
        </w:trPr>
        <w:tc>
          <w:tcPr>
            <w:tcW w:w="1418" w:type="dxa"/>
          </w:tcPr>
          <w:p w14:paraId="6525CDE7" w14:textId="77777777" w:rsidR="00147C77" w:rsidRPr="006159E6" w:rsidRDefault="00147C77" w:rsidP="00D02290">
            <w:pPr>
              <w:pStyle w:val="CellBody"/>
              <w:rPr>
                <w:lang w:val="en-US"/>
              </w:rPr>
            </w:pPr>
            <w:r w:rsidRPr="006159E6">
              <w:rPr>
                <w:lang w:val="en-US"/>
              </w:rPr>
              <w:t>Receiver</w:t>
            </w:r>
            <w:r w:rsidRPr="006159E6">
              <w:rPr>
                <w:lang w:val="en-US"/>
              </w:rPr>
              <w:softHyphen/>
              <w:t>ID</w:t>
            </w:r>
          </w:p>
        </w:tc>
        <w:tc>
          <w:tcPr>
            <w:tcW w:w="850" w:type="dxa"/>
          </w:tcPr>
          <w:p w14:paraId="7658FE64" w14:textId="77777777" w:rsidR="00147C77" w:rsidRPr="006159E6" w:rsidRDefault="00147C77" w:rsidP="00D02290">
            <w:pPr>
              <w:pStyle w:val="CellBody"/>
              <w:rPr>
                <w:lang w:val="en-US"/>
              </w:rPr>
            </w:pPr>
            <w:r w:rsidRPr="006159E6">
              <w:rPr>
                <w:lang w:val="en-US"/>
              </w:rPr>
              <w:t>M</w:t>
            </w:r>
          </w:p>
        </w:tc>
        <w:tc>
          <w:tcPr>
            <w:tcW w:w="1418" w:type="dxa"/>
          </w:tcPr>
          <w:p w14:paraId="4F243C9C" w14:textId="77777777" w:rsidR="00147C77" w:rsidRPr="006159E6" w:rsidRDefault="00147C77" w:rsidP="00D02290">
            <w:pPr>
              <w:pStyle w:val="CellBody"/>
              <w:rPr>
                <w:lang w:val="en-US"/>
              </w:rPr>
            </w:pPr>
            <w:r w:rsidRPr="006159E6">
              <w:rPr>
                <w:lang w:val="en-US"/>
              </w:rPr>
              <w:t>PartyType</w:t>
            </w:r>
          </w:p>
        </w:tc>
        <w:tc>
          <w:tcPr>
            <w:tcW w:w="5812" w:type="dxa"/>
          </w:tcPr>
          <w:p w14:paraId="3C36174C" w14:textId="7792C7A3" w:rsidR="00147C77" w:rsidRPr="006159E6" w:rsidRDefault="00DB777C" w:rsidP="00D02290">
            <w:pPr>
              <w:pStyle w:val="CellBody"/>
              <w:rPr>
                <w:lang w:val="en-US"/>
              </w:rPr>
            </w:pPr>
            <w:ins w:id="1372" w:author="Autor">
              <w:r>
                <w:t>The ‘ReceiverID’ must be set to the identification code used to identify the other counterparty to the trade. This ID must differ from the ‘SenderID’.</w:t>
              </w:r>
            </w:ins>
          </w:p>
        </w:tc>
      </w:tr>
      <w:tr w:rsidR="00147C77" w:rsidRPr="006159E6" w14:paraId="290C3A12" w14:textId="77777777" w:rsidTr="003854A5">
        <w:trPr>
          <w:cantSplit/>
        </w:trPr>
        <w:tc>
          <w:tcPr>
            <w:tcW w:w="1418" w:type="dxa"/>
          </w:tcPr>
          <w:p w14:paraId="6768083C" w14:textId="77777777" w:rsidR="00147C77" w:rsidRPr="006159E6" w:rsidRDefault="00147C77" w:rsidP="00D02290">
            <w:pPr>
              <w:pStyle w:val="CellBody"/>
              <w:rPr>
                <w:lang w:val="en-US"/>
              </w:rPr>
            </w:pPr>
            <w:r w:rsidRPr="006159E6">
              <w:rPr>
                <w:lang w:val="en-US"/>
              </w:rPr>
              <w:t>Receiver</w:t>
            </w:r>
            <w:r w:rsidRPr="006159E6">
              <w:rPr>
                <w:lang w:val="en-US"/>
              </w:rPr>
              <w:softHyphen/>
              <w:t>Role</w:t>
            </w:r>
          </w:p>
        </w:tc>
        <w:tc>
          <w:tcPr>
            <w:tcW w:w="850" w:type="dxa"/>
          </w:tcPr>
          <w:p w14:paraId="1D10E195" w14:textId="77777777" w:rsidR="00147C77" w:rsidRPr="006159E6" w:rsidRDefault="00147C77" w:rsidP="00D02290">
            <w:pPr>
              <w:pStyle w:val="CellBody"/>
              <w:rPr>
                <w:lang w:val="en-US"/>
              </w:rPr>
            </w:pPr>
            <w:r w:rsidRPr="006159E6">
              <w:rPr>
                <w:lang w:val="en-US"/>
              </w:rPr>
              <w:t>M</w:t>
            </w:r>
          </w:p>
        </w:tc>
        <w:tc>
          <w:tcPr>
            <w:tcW w:w="1418" w:type="dxa"/>
          </w:tcPr>
          <w:p w14:paraId="2BAADE4E" w14:textId="77777777" w:rsidR="00147C77" w:rsidRPr="006159E6" w:rsidRDefault="00147C77" w:rsidP="00D02290">
            <w:pPr>
              <w:pStyle w:val="CellBody"/>
              <w:rPr>
                <w:lang w:val="en-US"/>
              </w:rPr>
            </w:pPr>
            <w:r w:rsidRPr="006159E6">
              <w:rPr>
                <w:lang w:val="en-US"/>
              </w:rPr>
              <w:t>RoleType</w:t>
            </w:r>
          </w:p>
        </w:tc>
        <w:tc>
          <w:tcPr>
            <w:tcW w:w="5812" w:type="dxa"/>
          </w:tcPr>
          <w:p w14:paraId="551F339F" w14:textId="77777777" w:rsidR="00147C77" w:rsidRPr="006159E6" w:rsidRDefault="00147C77" w:rsidP="003602C2">
            <w:pPr>
              <w:pStyle w:val="CellBody"/>
              <w:rPr>
                <w:lang w:val="en-US"/>
              </w:rPr>
            </w:pPr>
          </w:p>
        </w:tc>
      </w:tr>
      <w:tr w:rsidR="00147C77" w:rsidRPr="006159E6" w14:paraId="541ED3BF" w14:textId="77777777" w:rsidTr="003854A5">
        <w:trPr>
          <w:cantSplit/>
        </w:trPr>
        <w:tc>
          <w:tcPr>
            <w:tcW w:w="1418" w:type="dxa"/>
          </w:tcPr>
          <w:p w14:paraId="551CA02D" w14:textId="77777777" w:rsidR="00147C77" w:rsidRPr="006159E6" w:rsidRDefault="00147C77" w:rsidP="00D02290">
            <w:pPr>
              <w:pStyle w:val="CellBody"/>
              <w:rPr>
                <w:lang w:val="en-US"/>
              </w:rPr>
            </w:pPr>
            <w:r w:rsidRPr="006159E6">
              <w:rPr>
                <w:lang w:val="en-US"/>
              </w:rPr>
              <w:t>Document</w:t>
            </w:r>
            <w:r w:rsidRPr="006159E6">
              <w:rPr>
                <w:lang w:val="en-US"/>
              </w:rPr>
              <w:softHyphen/>
              <w:t>Version</w:t>
            </w:r>
          </w:p>
        </w:tc>
        <w:tc>
          <w:tcPr>
            <w:tcW w:w="850" w:type="dxa"/>
          </w:tcPr>
          <w:p w14:paraId="4639BDCE" w14:textId="77777777" w:rsidR="00147C77" w:rsidRPr="006159E6" w:rsidRDefault="00147C77" w:rsidP="00D02290">
            <w:pPr>
              <w:pStyle w:val="CellBody"/>
              <w:rPr>
                <w:lang w:val="en-US"/>
              </w:rPr>
            </w:pPr>
            <w:r w:rsidRPr="006159E6">
              <w:rPr>
                <w:lang w:val="en-US"/>
              </w:rPr>
              <w:t>M</w:t>
            </w:r>
          </w:p>
        </w:tc>
        <w:tc>
          <w:tcPr>
            <w:tcW w:w="1418" w:type="dxa"/>
          </w:tcPr>
          <w:p w14:paraId="30337169" w14:textId="77777777" w:rsidR="00147C77" w:rsidRPr="006159E6" w:rsidRDefault="00147C77" w:rsidP="00D02290">
            <w:pPr>
              <w:pStyle w:val="CellBody"/>
              <w:rPr>
                <w:lang w:val="en-US"/>
              </w:rPr>
            </w:pPr>
            <w:r w:rsidRPr="006159E6">
              <w:rPr>
                <w:lang w:val="en-US"/>
              </w:rPr>
              <w:t>Version</w:t>
            </w:r>
            <w:r w:rsidRPr="006159E6">
              <w:rPr>
                <w:lang w:val="en-US"/>
              </w:rPr>
              <w:softHyphen/>
              <w:t>Type</w:t>
            </w:r>
          </w:p>
        </w:tc>
        <w:tc>
          <w:tcPr>
            <w:tcW w:w="5812" w:type="dxa"/>
          </w:tcPr>
          <w:p w14:paraId="4092A05D" w14:textId="77777777" w:rsidR="00147C77" w:rsidRPr="006159E6" w:rsidRDefault="00147C77" w:rsidP="00D02290">
            <w:pPr>
              <w:pStyle w:val="CellBody"/>
              <w:rPr>
                <w:lang w:val="en-US"/>
              </w:rPr>
            </w:pPr>
          </w:p>
        </w:tc>
      </w:tr>
      <w:tr w:rsidR="00147C77" w:rsidRPr="006159E6" w14:paraId="47A76D86" w14:textId="77777777" w:rsidTr="003854A5">
        <w:trPr>
          <w:cantSplit/>
        </w:trPr>
        <w:tc>
          <w:tcPr>
            <w:tcW w:w="1418" w:type="dxa"/>
          </w:tcPr>
          <w:p w14:paraId="3DAE168F" w14:textId="77777777" w:rsidR="00147C77" w:rsidRPr="006159E6" w:rsidRDefault="00147C77" w:rsidP="00D02290">
            <w:pPr>
              <w:pStyle w:val="CellBody"/>
              <w:rPr>
                <w:lang w:val="en-US"/>
              </w:rPr>
            </w:pPr>
            <w:r w:rsidRPr="006159E6">
              <w:rPr>
                <w:lang w:val="en-US"/>
              </w:rPr>
              <w:t>Trade</w:t>
            </w:r>
            <w:r w:rsidRPr="006159E6">
              <w:rPr>
                <w:lang w:val="en-US"/>
              </w:rPr>
              <w:softHyphen/>
              <w:t>ID</w:t>
            </w:r>
          </w:p>
        </w:tc>
        <w:tc>
          <w:tcPr>
            <w:tcW w:w="850" w:type="dxa"/>
          </w:tcPr>
          <w:p w14:paraId="5AA4536D" w14:textId="77777777" w:rsidR="00147C77" w:rsidRPr="006159E6" w:rsidRDefault="00147C77" w:rsidP="00D02290">
            <w:pPr>
              <w:pStyle w:val="CellBody"/>
              <w:rPr>
                <w:lang w:val="en-US"/>
              </w:rPr>
            </w:pPr>
            <w:r w:rsidRPr="006159E6">
              <w:rPr>
                <w:lang w:val="en-US"/>
              </w:rPr>
              <w:t>O</w:t>
            </w:r>
          </w:p>
        </w:tc>
        <w:tc>
          <w:tcPr>
            <w:tcW w:w="1418" w:type="dxa"/>
          </w:tcPr>
          <w:p w14:paraId="6D215084" w14:textId="77777777" w:rsidR="00147C77" w:rsidRPr="006159E6" w:rsidRDefault="00147C77" w:rsidP="00D02290">
            <w:pPr>
              <w:pStyle w:val="CellBody"/>
              <w:rPr>
                <w:lang w:val="en-US"/>
              </w:rPr>
            </w:pPr>
            <w:r w:rsidRPr="006159E6">
              <w:rPr>
                <w:lang w:val="en-US"/>
              </w:rPr>
              <w:t>TradeIDType</w:t>
            </w:r>
          </w:p>
        </w:tc>
        <w:tc>
          <w:tcPr>
            <w:tcW w:w="5812" w:type="dxa"/>
          </w:tcPr>
          <w:p w14:paraId="321AC294" w14:textId="77777777" w:rsidR="00147C77" w:rsidRPr="006159E6" w:rsidRDefault="00147C77" w:rsidP="00D02290">
            <w:pPr>
              <w:pStyle w:val="CellBody"/>
              <w:rPr>
                <w:lang w:val="en-US"/>
              </w:rPr>
            </w:pPr>
          </w:p>
        </w:tc>
      </w:tr>
      <w:tr w:rsidR="00147C77" w:rsidRPr="006159E6" w14:paraId="4C2F2477" w14:textId="77777777" w:rsidTr="003854A5">
        <w:trPr>
          <w:cantSplit/>
        </w:trPr>
        <w:tc>
          <w:tcPr>
            <w:tcW w:w="1418" w:type="dxa"/>
          </w:tcPr>
          <w:p w14:paraId="7D218BA3" w14:textId="77777777" w:rsidR="00147C77" w:rsidRPr="006159E6" w:rsidRDefault="00147C77" w:rsidP="00D02290">
            <w:pPr>
              <w:pStyle w:val="CellBody"/>
              <w:rPr>
                <w:lang w:val="en-US"/>
              </w:rPr>
            </w:pPr>
            <w:r w:rsidRPr="006159E6">
              <w:rPr>
                <w:lang w:val="en-US"/>
              </w:rPr>
              <w:t>Transaction</w:t>
            </w:r>
            <w:r w:rsidRPr="006159E6">
              <w:rPr>
                <w:lang w:val="en-US"/>
              </w:rPr>
              <w:softHyphen/>
              <w:t>Type</w:t>
            </w:r>
          </w:p>
        </w:tc>
        <w:tc>
          <w:tcPr>
            <w:tcW w:w="850" w:type="dxa"/>
          </w:tcPr>
          <w:p w14:paraId="0AF6E3E1" w14:textId="77777777" w:rsidR="00147C77" w:rsidRPr="006159E6" w:rsidRDefault="00147C77" w:rsidP="00D02290">
            <w:pPr>
              <w:pStyle w:val="CellBody"/>
              <w:rPr>
                <w:lang w:val="en-US"/>
              </w:rPr>
            </w:pPr>
            <w:r w:rsidRPr="006159E6">
              <w:rPr>
                <w:lang w:val="en-US"/>
              </w:rPr>
              <w:t>M</w:t>
            </w:r>
          </w:p>
        </w:tc>
        <w:tc>
          <w:tcPr>
            <w:tcW w:w="1418" w:type="dxa"/>
          </w:tcPr>
          <w:p w14:paraId="3C90E55D" w14:textId="77777777" w:rsidR="00147C77" w:rsidRPr="006159E6" w:rsidRDefault="00147C77" w:rsidP="00D02290">
            <w:pPr>
              <w:pStyle w:val="CellBody"/>
              <w:rPr>
                <w:lang w:val="en-US"/>
              </w:rPr>
            </w:pPr>
            <w:r w:rsidRPr="006159E6">
              <w:rPr>
                <w:lang w:val="en-US"/>
              </w:rPr>
              <w:t>IRS</w:t>
            </w:r>
            <w:r w:rsidRPr="006159E6">
              <w:rPr>
                <w:lang w:val="en-US"/>
              </w:rPr>
              <w:softHyphen/>
              <w:t>Transaction</w:t>
            </w:r>
            <w:r w:rsidRPr="006159E6">
              <w:rPr>
                <w:lang w:val="en-US"/>
              </w:rPr>
              <w:softHyphen/>
              <w:t>Type</w:t>
            </w:r>
          </w:p>
        </w:tc>
        <w:tc>
          <w:tcPr>
            <w:tcW w:w="5812" w:type="dxa"/>
          </w:tcPr>
          <w:p w14:paraId="1DBBE439" w14:textId="77777777" w:rsidR="00147C77" w:rsidRPr="006159E6" w:rsidRDefault="00147C77" w:rsidP="00D02290">
            <w:pPr>
              <w:pStyle w:val="CellBody"/>
              <w:rPr>
                <w:lang w:val="en-US"/>
              </w:rPr>
            </w:pPr>
          </w:p>
        </w:tc>
      </w:tr>
      <w:tr w:rsidR="00147C77" w:rsidRPr="006159E6" w14:paraId="42B413C3" w14:textId="77777777" w:rsidTr="003854A5">
        <w:trPr>
          <w:cantSplit/>
        </w:trPr>
        <w:tc>
          <w:tcPr>
            <w:tcW w:w="1418" w:type="dxa"/>
          </w:tcPr>
          <w:p w14:paraId="4796C731" w14:textId="77777777" w:rsidR="00147C77" w:rsidRPr="006159E6" w:rsidRDefault="00147C77" w:rsidP="00D02290">
            <w:pPr>
              <w:pStyle w:val="CellBody"/>
              <w:rPr>
                <w:lang w:val="en-US"/>
              </w:rPr>
            </w:pPr>
            <w:r w:rsidRPr="006159E6">
              <w:rPr>
                <w:lang w:val="en-US"/>
              </w:rPr>
              <w:t>IRS</w:t>
            </w:r>
            <w:r w:rsidRPr="006159E6">
              <w:rPr>
                <w:lang w:val="en-US"/>
              </w:rPr>
              <w:softHyphen/>
              <w:t>Product</w:t>
            </w:r>
          </w:p>
        </w:tc>
        <w:tc>
          <w:tcPr>
            <w:tcW w:w="850" w:type="dxa"/>
          </w:tcPr>
          <w:p w14:paraId="7E647418" w14:textId="77777777" w:rsidR="00147C77" w:rsidRPr="006159E6" w:rsidRDefault="00147C77" w:rsidP="00D02290">
            <w:pPr>
              <w:pStyle w:val="CellBody"/>
              <w:rPr>
                <w:lang w:val="en-US"/>
              </w:rPr>
            </w:pPr>
            <w:r w:rsidRPr="006159E6">
              <w:rPr>
                <w:lang w:val="en-US"/>
              </w:rPr>
              <w:t>M</w:t>
            </w:r>
          </w:p>
        </w:tc>
        <w:tc>
          <w:tcPr>
            <w:tcW w:w="1418" w:type="dxa"/>
          </w:tcPr>
          <w:p w14:paraId="6EC6BFFE" w14:textId="77777777" w:rsidR="00147C77" w:rsidRPr="006159E6" w:rsidRDefault="00147C77" w:rsidP="00D02290">
            <w:pPr>
              <w:pStyle w:val="CellBody"/>
              <w:rPr>
                <w:lang w:val="en-US"/>
              </w:rPr>
            </w:pPr>
            <w:r w:rsidRPr="006159E6">
              <w:rPr>
                <w:lang w:val="en-US"/>
              </w:rPr>
              <w:t>IRS</w:t>
            </w:r>
            <w:r w:rsidRPr="006159E6">
              <w:rPr>
                <w:lang w:val="en-US"/>
              </w:rPr>
              <w:softHyphen/>
              <w:t>Product</w:t>
            </w:r>
            <w:r w:rsidRPr="006159E6">
              <w:rPr>
                <w:lang w:val="en-US"/>
              </w:rPr>
              <w:softHyphen/>
              <w:t>Type</w:t>
            </w:r>
          </w:p>
        </w:tc>
        <w:tc>
          <w:tcPr>
            <w:tcW w:w="5812" w:type="dxa"/>
          </w:tcPr>
          <w:p w14:paraId="59C0561A" w14:textId="77777777" w:rsidR="00147C77" w:rsidRPr="006159E6" w:rsidRDefault="00147C77" w:rsidP="00D02290">
            <w:pPr>
              <w:pStyle w:val="CellBody"/>
              <w:rPr>
                <w:lang w:val="en-US"/>
              </w:rPr>
            </w:pPr>
          </w:p>
        </w:tc>
      </w:tr>
      <w:tr w:rsidR="00147C77" w:rsidRPr="006159E6" w14:paraId="54737585" w14:textId="77777777" w:rsidTr="003854A5">
        <w:trPr>
          <w:cantSplit/>
        </w:trPr>
        <w:tc>
          <w:tcPr>
            <w:tcW w:w="1418" w:type="dxa"/>
          </w:tcPr>
          <w:p w14:paraId="11670466" w14:textId="77777777" w:rsidR="00147C77" w:rsidRPr="006159E6" w:rsidRDefault="00147C77" w:rsidP="00D02290">
            <w:pPr>
              <w:pStyle w:val="CellBody"/>
              <w:rPr>
                <w:lang w:val="en-US"/>
              </w:rPr>
            </w:pPr>
            <w:r w:rsidRPr="006159E6">
              <w:rPr>
                <w:lang w:val="en-US"/>
              </w:rPr>
              <w:t>Buyer</w:t>
            </w:r>
            <w:r w:rsidRPr="006159E6">
              <w:rPr>
                <w:lang w:val="en-US"/>
              </w:rPr>
              <w:softHyphen/>
              <w:t>Party</w:t>
            </w:r>
          </w:p>
        </w:tc>
        <w:tc>
          <w:tcPr>
            <w:tcW w:w="850" w:type="dxa"/>
          </w:tcPr>
          <w:p w14:paraId="38206764" w14:textId="77777777" w:rsidR="00147C77" w:rsidRPr="006159E6" w:rsidRDefault="00147C77" w:rsidP="00D02290">
            <w:pPr>
              <w:pStyle w:val="CellBody"/>
              <w:rPr>
                <w:lang w:val="en-US"/>
              </w:rPr>
            </w:pPr>
            <w:r w:rsidRPr="006159E6">
              <w:rPr>
                <w:lang w:val="en-US"/>
              </w:rPr>
              <w:t>M</w:t>
            </w:r>
          </w:p>
        </w:tc>
        <w:tc>
          <w:tcPr>
            <w:tcW w:w="1418" w:type="dxa"/>
          </w:tcPr>
          <w:p w14:paraId="4E2B32DB" w14:textId="77777777" w:rsidR="00147C77" w:rsidRPr="006159E6" w:rsidRDefault="00147C77" w:rsidP="00D02290">
            <w:pPr>
              <w:pStyle w:val="CellBody"/>
              <w:rPr>
                <w:lang w:val="en-US"/>
              </w:rPr>
            </w:pPr>
            <w:r w:rsidRPr="006159E6">
              <w:rPr>
                <w:lang w:val="en-US"/>
              </w:rPr>
              <w:t>PartyType</w:t>
            </w:r>
          </w:p>
        </w:tc>
        <w:tc>
          <w:tcPr>
            <w:tcW w:w="5812" w:type="dxa"/>
          </w:tcPr>
          <w:p w14:paraId="6A4AD8FE" w14:textId="77777777" w:rsidR="00147C77" w:rsidRPr="006159E6" w:rsidRDefault="00147C77" w:rsidP="00D02290">
            <w:pPr>
              <w:pStyle w:val="CellBody"/>
              <w:rPr>
                <w:lang w:val="en-US"/>
              </w:rPr>
            </w:pPr>
          </w:p>
        </w:tc>
      </w:tr>
      <w:tr w:rsidR="00147C77" w:rsidRPr="006159E6" w14:paraId="1466C6A0" w14:textId="77777777" w:rsidTr="003854A5">
        <w:trPr>
          <w:cantSplit/>
        </w:trPr>
        <w:tc>
          <w:tcPr>
            <w:tcW w:w="1418" w:type="dxa"/>
          </w:tcPr>
          <w:p w14:paraId="6C7042B6" w14:textId="77777777" w:rsidR="00147C77" w:rsidRPr="006159E6" w:rsidRDefault="00147C77" w:rsidP="00D02290">
            <w:pPr>
              <w:pStyle w:val="CellBody"/>
              <w:rPr>
                <w:lang w:val="en-US"/>
              </w:rPr>
            </w:pPr>
            <w:r w:rsidRPr="006159E6">
              <w:rPr>
                <w:lang w:val="en-US"/>
              </w:rPr>
              <w:t>Seller</w:t>
            </w:r>
            <w:r w:rsidRPr="006159E6">
              <w:rPr>
                <w:lang w:val="en-US"/>
              </w:rPr>
              <w:softHyphen/>
              <w:t>Party</w:t>
            </w:r>
          </w:p>
        </w:tc>
        <w:tc>
          <w:tcPr>
            <w:tcW w:w="850" w:type="dxa"/>
          </w:tcPr>
          <w:p w14:paraId="29BC2054" w14:textId="77777777" w:rsidR="00147C77" w:rsidRPr="006159E6" w:rsidRDefault="00147C77" w:rsidP="00D02290">
            <w:pPr>
              <w:pStyle w:val="CellBody"/>
              <w:rPr>
                <w:lang w:val="en-US"/>
              </w:rPr>
            </w:pPr>
            <w:r w:rsidRPr="006159E6">
              <w:rPr>
                <w:lang w:val="en-US"/>
              </w:rPr>
              <w:t>M</w:t>
            </w:r>
          </w:p>
        </w:tc>
        <w:tc>
          <w:tcPr>
            <w:tcW w:w="1418" w:type="dxa"/>
          </w:tcPr>
          <w:p w14:paraId="3130F2AF" w14:textId="77777777" w:rsidR="00147C77" w:rsidRPr="006159E6" w:rsidRDefault="00147C77" w:rsidP="00D02290">
            <w:pPr>
              <w:pStyle w:val="CellBody"/>
              <w:rPr>
                <w:lang w:val="en-US"/>
              </w:rPr>
            </w:pPr>
            <w:r w:rsidRPr="006159E6">
              <w:rPr>
                <w:lang w:val="en-US"/>
              </w:rPr>
              <w:t>PartyType</w:t>
            </w:r>
          </w:p>
        </w:tc>
        <w:tc>
          <w:tcPr>
            <w:tcW w:w="5812" w:type="dxa"/>
          </w:tcPr>
          <w:p w14:paraId="3DDAF7F2" w14:textId="77777777" w:rsidR="00147C77" w:rsidRPr="006159E6" w:rsidRDefault="00147C77" w:rsidP="00D02290">
            <w:pPr>
              <w:pStyle w:val="CellBody"/>
              <w:rPr>
                <w:lang w:val="en-US"/>
              </w:rPr>
            </w:pPr>
          </w:p>
        </w:tc>
      </w:tr>
      <w:tr w:rsidR="00147C77" w:rsidRPr="006159E6" w14:paraId="2B431C53" w14:textId="77777777" w:rsidTr="003854A5">
        <w:trPr>
          <w:cantSplit/>
        </w:trPr>
        <w:tc>
          <w:tcPr>
            <w:tcW w:w="1418" w:type="dxa"/>
          </w:tcPr>
          <w:p w14:paraId="45DE9515" w14:textId="77777777" w:rsidR="00147C77" w:rsidRPr="006159E6" w:rsidRDefault="00147C77" w:rsidP="00D02290">
            <w:pPr>
              <w:pStyle w:val="CellBody"/>
              <w:rPr>
                <w:lang w:val="en-US"/>
              </w:rPr>
            </w:pPr>
            <w:r w:rsidRPr="006159E6">
              <w:rPr>
                <w:lang w:val="en-US"/>
              </w:rPr>
              <w:t>Agreement</w:t>
            </w:r>
          </w:p>
        </w:tc>
        <w:tc>
          <w:tcPr>
            <w:tcW w:w="850" w:type="dxa"/>
          </w:tcPr>
          <w:p w14:paraId="070A1FDF" w14:textId="77777777" w:rsidR="00147C77" w:rsidRPr="006159E6" w:rsidRDefault="00147C77" w:rsidP="00D02290">
            <w:pPr>
              <w:pStyle w:val="CellBody"/>
              <w:rPr>
                <w:lang w:val="en-US"/>
              </w:rPr>
            </w:pPr>
            <w:r w:rsidRPr="006159E6">
              <w:rPr>
                <w:lang w:val="en-US"/>
              </w:rPr>
              <w:t>M</w:t>
            </w:r>
          </w:p>
        </w:tc>
        <w:tc>
          <w:tcPr>
            <w:tcW w:w="1418" w:type="dxa"/>
          </w:tcPr>
          <w:p w14:paraId="2A756E4D" w14:textId="77777777" w:rsidR="00147C77" w:rsidRPr="006159E6" w:rsidRDefault="00147C77" w:rsidP="00D02290">
            <w:pPr>
              <w:pStyle w:val="CellBody"/>
              <w:rPr>
                <w:lang w:val="en-US"/>
              </w:rPr>
            </w:pPr>
            <w:r w:rsidRPr="006159E6">
              <w:rPr>
                <w:lang w:val="en-US"/>
              </w:rPr>
              <w:t>Agreement</w:t>
            </w:r>
            <w:r w:rsidRPr="006159E6">
              <w:rPr>
                <w:lang w:val="en-US"/>
              </w:rPr>
              <w:softHyphen/>
              <w:t>Type</w:t>
            </w:r>
          </w:p>
        </w:tc>
        <w:tc>
          <w:tcPr>
            <w:tcW w:w="5812" w:type="dxa"/>
          </w:tcPr>
          <w:p w14:paraId="761553F7" w14:textId="77777777" w:rsidR="00147C77" w:rsidRPr="006159E6" w:rsidRDefault="00147C77" w:rsidP="00D02290">
            <w:pPr>
              <w:pStyle w:val="CellBody"/>
              <w:rPr>
                <w:lang w:val="en-US"/>
              </w:rPr>
            </w:pPr>
          </w:p>
        </w:tc>
      </w:tr>
      <w:tr w:rsidR="00147C77" w:rsidRPr="006159E6" w14:paraId="759F4182" w14:textId="77777777" w:rsidTr="003854A5">
        <w:trPr>
          <w:cantSplit/>
        </w:trPr>
        <w:tc>
          <w:tcPr>
            <w:tcW w:w="1418" w:type="dxa"/>
          </w:tcPr>
          <w:p w14:paraId="48A25DB7" w14:textId="77777777" w:rsidR="00147C77" w:rsidRPr="006159E6" w:rsidRDefault="00147C77" w:rsidP="00D02290">
            <w:pPr>
              <w:pStyle w:val="CellBody"/>
              <w:rPr>
                <w:lang w:val="en-US"/>
              </w:rPr>
            </w:pPr>
            <w:r w:rsidRPr="006159E6">
              <w:rPr>
                <w:lang w:val="en-US"/>
              </w:rPr>
              <w:t>Currency</w:t>
            </w:r>
          </w:p>
        </w:tc>
        <w:tc>
          <w:tcPr>
            <w:tcW w:w="850" w:type="dxa"/>
          </w:tcPr>
          <w:p w14:paraId="17F20CDA" w14:textId="77777777" w:rsidR="00147C77" w:rsidRPr="006159E6" w:rsidRDefault="00147C77" w:rsidP="00D02290">
            <w:pPr>
              <w:pStyle w:val="CellBody"/>
              <w:rPr>
                <w:lang w:val="en-US"/>
              </w:rPr>
            </w:pPr>
            <w:r w:rsidRPr="006159E6">
              <w:rPr>
                <w:lang w:val="en-US"/>
              </w:rPr>
              <w:t>M</w:t>
            </w:r>
          </w:p>
        </w:tc>
        <w:tc>
          <w:tcPr>
            <w:tcW w:w="1418" w:type="dxa"/>
          </w:tcPr>
          <w:p w14:paraId="3BE3B2BB" w14:textId="77777777" w:rsidR="00147C77" w:rsidRPr="006159E6" w:rsidRDefault="00147C77" w:rsidP="00D02290">
            <w:pPr>
              <w:pStyle w:val="CellBody"/>
              <w:rPr>
                <w:lang w:val="en-US"/>
              </w:rPr>
            </w:pPr>
            <w:r w:rsidRPr="006159E6">
              <w:rPr>
                <w:lang w:val="en-US"/>
              </w:rPr>
              <w:t>CurrencyCode</w:t>
            </w:r>
            <w:r w:rsidRPr="006159E6">
              <w:rPr>
                <w:lang w:val="en-US"/>
              </w:rPr>
              <w:softHyphen/>
              <w:t>Type</w:t>
            </w:r>
          </w:p>
        </w:tc>
        <w:tc>
          <w:tcPr>
            <w:tcW w:w="5812" w:type="dxa"/>
          </w:tcPr>
          <w:p w14:paraId="294C77DE" w14:textId="77777777" w:rsidR="00147C77" w:rsidRPr="006159E6" w:rsidRDefault="00147C77" w:rsidP="00D02290">
            <w:pPr>
              <w:pStyle w:val="CellBody"/>
              <w:rPr>
                <w:lang w:val="en-US"/>
              </w:rPr>
            </w:pPr>
          </w:p>
        </w:tc>
      </w:tr>
      <w:tr w:rsidR="0087052B" w:rsidRPr="006159E6" w14:paraId="03251161" w14:textId="77777777" w:rsidTr="00735D91">
        <w:tblPrEx>
          <w:tblLook w:val="0020" w:firstRow="1" w:lastRow="0" w:firstColumn="0" w:lastColumn="0" w:noHBand="0" w:noVBand="0"/>
        </w:tblPrEx>
        <w:trPr>
          <w:cantSplit/>
          <w:ins w:id="1373" w:author="Autor"/>
        </w:trPr>
        <w:tc>
          <w:tcPr>
            <w:tcW w:w="9498" w:type="dxa"/>
            <w:gridSpan w:val="4"/>
            <w:shd w:val="clear" w:color="auto" w:fill="BFBFBF" w:themeFill="background1" w:themeFillShade="BF"/>
          </w:tcPr>
          <w:p w14:paraId="262AC76F" w14:textId="77777777" w:rsidR="0087052B" w:rsidRDefault="0087052B" w:rsidP="00735D91">
            <w:pPr>
              <w:pStyle w:val="CellBody"/>
              <w:keepNext/>
              <w:rPr>
                <w:ins w:id="1374" w:author="Autor"/>
                <w:lang w:val="en-US"/>
              </w:rPr>
            </w:pPr>
            <w:ins w:id="1375" w:author="Autor">
              <w:r w:rsidRPr="006159E6">
                <w:rPr>
                  <w:rStyle w:val="XSDSectionTitle"/>
                  <w:lang w:val="en-US"/>
                </w:rPr>
                <w:lastRenderedPageBreak/>
                <w:t>XSD choice</w:t>
              </w:r>
              <w:r w:rsidRPr="006159E6">
                <w:rPr>
                  <w:lang w:val="en-US"/>
                </w:rPr>
                <w:t xml:space="preserve">: </w:t>
              </w:r>
              <w:r>
                <w:rPr>
                  <w:lang w:val="en-US"/>
                </w:rPr>
                <w:t>mandatory</w:t>
              </w:r>
              <w:r w:rsidRPr="006159E6">
                <w:rPr>
                  <w:lang w:val="en-US"/>
                </w:rPr>
                <w:t xml:space="preserve"> section</w:t>
              </w:r>
            </w:ins>
          </w:p>
          <w:p w14:paraId="5231B03C" w14:textId="77777777" w:rsidR="0087052B" w:rsidRDefault="0087052B" w:rsidP="00735D91">
            <w:pPr>
              <w:pStyle w:val="CellBody"/>
              <w:rPr>
                <w:ins w:id="1376" w:author="Autor"/>
                <w:lang w:val="en-US"/>
              </w:rPr>
            </w:pPr>
            <w:ins w:id="1377" w:author="Autor">
              <w:r w:rsidRPr="000C3B8A">
                <w:rPr>
                  <w:rStyle w:val="Fett"/>
                </w:rPr>
                <w:t>Choices</w:t>
              </w:r>
              <w:r>
                <w:rPr>
                  <w:lang w:val="en-US"/>
                </w:rPr>
                <w:t>:</w:t>
              </w:r>
            </w:ins>
          </w:p>
          <w:p w14:paraId="5742CF81" w14:textId="414CF3D5" w:rsidR="0087052B" w:rsidRDefault="0087052B" w:rsidP="00735D91">
            <w:pPr>
              <w:pStyle w:val="condition1"/>
              <w:rPr>
                <w:ins w:id="1378" w:author="Autor"/>
              </w:rPr>
            </w:pPr>
            <w:ins w:id="1379" w:author="Autor">
              <w:r>
                <w:t xml:space="preserve">If the trade date </w:t>
              </w:r>
              <w:r w:rsidR="00C3269B">
                <w:t xml:space="preserve">and time are </w:t>
              </w:r>
              <w:r>
                <w:t xml:space="preserve">to be expressed </w:t>
              </w:r>
              <w:r w:rsidR="00C3269B">
                <w:t>in UTC</w:t>
              </w:r>
              <w:r>
                <w:t xml:space="preserve">, then ‘TradeDate’ and ‘TradeTime’ </w:t>
              </w:r>
              <w:r w:rsidR="00F27637">
                <w:t>can</w:t>
              </w:r>
              <w:r>
                <w:t xml:space="preserve"> be used.</w:t>
              </w:r>
            </w:ins>
          </w:p>
          <w:p w14:paraId="391F5C4F" w14:textId="01F84B8E" w:rsidR="0087052B" w:rsidRPr="001A4439" w:rsidRDefault="0087052B" w:rsidP="00C3269B">
            <w:pPr>
              <w:pStyle w:val="condition1"/>
              <w:rPr>
                <w:ins w:id="1380" w:author="Autor"/>
              </w:rPr>
            </w:pPr>
            <w:ins w:id="1381" w:author="Autor">
              <w:r>
                <w:t xml:space="preserve">If the trade date and time </w:t>
              </w:r>
              <w:r w:rsidR="00C3269B">
                <w:t xml:space="preserve">are </w:t>
              </w:r>
              <w:r>
                <w:t>to be expressed in UTC plus time zone offset, then ‘</w:t>
              </w:r>
              <w:r w:rsidRPr="00B54E3E">
                <w:t>TradeExecutionTimestamp</w:t>
              </w:r>
              <w:r>
                <w:t xml:space="preserve">’ must be used. See also </w:t>
              </w:r>
              <w:r>
                <w:fldChar w:fldCharType="begin"/>
              </w:r>
              <w:r>
                <w:instrText xml:space="preserve"> REF BR008 \h </w:instrText>
              </w:r>
            </w:ins>
            <w:ins w:id="1382" w:author="Autor">
              <w:r>
                <w:fldChar w:fldCharType="separate"/>
              </w:r>
              <w:r>
                <w:t>BR008</w:t>
              </w:r>
              <w:r>
                <w:fldChar w:fldCharType="end"/>
              </w:r>
              <w:r>
                <w:t>.</w:t>
              </w:r>
            </w:ins>
          </w:p>
        </w:tc>
      </w:tr>
      <w:tr w:rsidR="00C86FCF" w:rsidRPr="006159E6" w14:paraId="11833023" w14:textId="77777777" w:rsidTr="00712ED9">
        <w:tblPrEx>
          <w:tblLook w:val="0020" w:firstRow="1" w:lastRow="0" w:firstColumn="0" w:lastColumn="0" w:noHBand="0" w:noVBand="0"/>
        </w:tblPrEx>
        <w:trPr>
          <w:cantSplit/>
        </w:trPr>
        <w:tc>
          <w:tcPr>
            <w:tcW w:w="1418" w:type="dxa"/>
            <w:tcBorders>
              <w:top w:val="single" w:sz="4" w:space="0" w:color="auto"/>
              <w:left w:val="single" w:sz="4" w:space="0" w:color="auto"/>
              <w:bottom w:val="single" w:sz="4" w:space="0" w:color="auto"/>
              <w:right w:val="single" w:sz="4" w:space="0" w:color="auto"/>
            </w:tcBorders>
          </w:tcPr>
          <w:p w14:paraId="32FB271A" w14:textId="77777777" w:rsidR="00C86FCF" w:rsidRPr="006159E6" w:rsidRDefault="00C86FCF" w:rsidP="00712ED9">
            <w:pPr>
              <w:pStyle w:val="CellBody"/>
              <w:rPr>
                <w:bCs/>
                <w:lang w:val="en-US"/>
              </w:rPr>
            </w:pPr>
            <w:r>
              <w:rPr>
                <w:lang w:val="en-US"/>
              </w:rPr>
              <w:t>TradeDate</w:t>
            </w:r>
          </w:p>
        </w:tc>
        <w:tc>
          <w:tcPr>
            <w:tcW w:w="850" w:type="dxa"/>
            <w:tcBorders>
              <w:top w:val="single" w:sz="4" w:space="0" w:color="auto"/>
              <w:left w:val="single" w:sz="4" w:space="0" w:color="auto"/>
              <w:bottom w:val="single" w:sz="4" w:space="0" w:color="auto"/>
              <w:right w:val="single" w:sz="4" w:space="0" w:color="auto"/>
            </w:tcBorders>
          </w:tcPr>
          <w:p w14:paraId="6817D00F" w14:textId="7548A9BD" w:rsidR="00C86FCF" w:rsidRPr="006159E6" w:rsidRDefault="00C86FCF" w:rsidP="00712ED9">
            <w:pPr>
              <w:pStyle w:val="CellBody"/>
              <w:rPr>
                <w:lang w:val="en-US"/>
              </w:rPr>
            </w:pPr>
            <w:r>
              <w:rPr>
                <w:lang w:val="en-US"/>
              </w:rPr>
              <w:t>M</w:t>
            </w:r>
            <w:ins w:id="1383" w:author="Autor">
              <w:r>
                <w:rPr>
                  <w:lang w:val="en-US"/>
                </w:rPr>
                <w:t>+CH</w:t>
              </w:r>
            </w:ins>
          </w:p>
        </w:tc>
        <w:tc>
          <w:tcPr>
            <w:tcW w:w="1418" w:type="dxa"/>
            <w:tcBorders>
              <w:top w:val="single" w:sz="4" w:space="0" w:color="auto"/>
              <w:left w:val="single" w:sz="4" w:space="0" w:color="auto"/>
              <w:bottom w:val="single" w:sz="4" w:space="0" w:color="auto"/>
              <w:right w:val="single" w:sz="4" w:space="0" w:color="auto"/>
            </w:tcBorders>
          </w:tcPr>
          <w:p w14:paraId="7495B174" w14:textId="77777777" w:rsidR="00C86FCF" w:rsidRPr="006159E6" w:rsidRDefault="00C86FCF" w:rsidP="00712ED9">
            <w:pPr>
              <w:pStyle w:val="CellBody"/>
              <w:rPr>
                <w:lang w:val="en-US"/>
              </w:rPr>
            </w:pPr>
            <w:r>
              <w:rPr>
                <w:lang w:val="en-US"/>
              </w:rPr>
              <w:t>Date</w:t>
            </w:r>
            <w:r>
              <w:rPr>
                <w:lang w:val="en-US"/>
              </w:rPr>
              <w:softHyphen/>
              <w:t>Type</w:t>
            </w:r>
          </w:p>
        </w:tc>
        <w:tc>
          <w:tcPr>
            <w:tcW w:w="5812" w:type="dxa"/>
            <w:tcBorders>
              <w:top w:val="single" w:sz="4" w:space="0" w:color="auto"/>
              <w:left w:val="single" w:sz="4" w:space="0" w:color="auto"/>
              <w:bottom w:val="single" w:sz="4" w:space="0" w:color="auto"/>
              <w:right w:val="single" w:sz="4" w:space="0" w:color="auto"/>
            </w:tcBorders>
          </w:tcPr>
          <w:p w14:paraId="2DC59F76" w14:textId="3A553690" w:rsidR="00C86FCF" w:rsidRPr="00A67465" w:rsidRDefault="00C86FCF" w:rsidP="00C86FCF">
            <w:pPr>
              <w:pStyle w:val="CellBody"/>
              <w:rPr>
                <w:lang w:val="en-US"/>
              </w:rPr>
            </w:pPr>
            <w:ins w:id="1384" w:author="Autor">
              <w:r w:rsidRPr="000C3B8A">
                <w:rPr>
                  <w:rStyle w:val="Fett"/>
                </w:rPr>
                <w:t>Note</w:t>
              </w:r>
              <w:r>
                <w:rPr>
                  <w:lang w:val="en-US"/>
                </w:rPr>
                <w:t>: This field is retained for backwards compatibility.</w:t>
              </w:r>
            </w:ins>
          </w:p>
        </w:tc>
      </w:tr>
      <w:tr w:rsidR="0087052B" w:rsidRPr="006159E6" w14:paraId="25E490A0" w14:textId="77777777" w:rsidTr="00735D91">
        <w:tblPrEx>
          <w:tblLook w:val="0020" w:firstRow="1" w:lastRow="0" w:firstColumn="0" w:lastColumn="0" w:noHBand="0" w:noVBand="0"/>
        </w:tblPrEx>
        <w:trPr>
          <w:cantSplit/>
        </w:trPr>
        <w:tc>
          <w:tcPr>
            <w:tcW w:w="1418" w:type="dxa"/>
          </w:tcPr>
          <w:p w14:paraId="4237C141" w14:textId="77777777" w:rsidR="0087052B" w:rsidRPr="006159E6" w:rsidRDefault="0087052B" w:rsidP="00735D91">
            <w:pPr>
              <w:pStyle w:val="CellBody"/>
              <w:rPr>
                <w:lang w:val="en-US"/>
              </w:rPr>
            </w:pPr>
            <w:r>
              <w:rPr>
                <w:lang w:val="en-US"/>
              </w:rPr>
              <w:t>TradeTime</w:t>
            </w:r>
          </w:p>
        </w:tc>
        <w:tc>
          <w:tcPr>
            <w:tcW w:w="850" w:type="dxa"/>
          </w:tcPr>
          <w:p w14:paraId="6FFDB7E5" w14:textId="77777777" w:rsidR="0087052B" w:rsidRPr="006159E6" w:rsidRDefault="0087052B" w:rsidP="00735D91">
            <w:pPr>
              <w:pStyle w:val="CellBody"/>
              <w:rPr>
                <w:lang w:val="en-US"/>
              </w:rPr>
            </w:pPr>
            <w:ins w:id="1385" w:author="Autor">
              <w:r>
                <w:rPr>
                  <w:lang w:val="en-US"/>
                </w:rPr>
                <w:t>O+CH</w:t>
              </w:r>
            </w:ins>
          </w:p>
        </w:tc>
        <w:tc>
          <w:tcPr>
            <w:tcW w:w="1418" w:type="dxa"/>
          </w:tcPr>
          <w:p w14:paraId="7384D1DC" w14:textId="77777777" w:rsidR="0087052B" w:rsidRPr="006159E6" w:rsidRDefault="0087052B" w:rsidP="00735D91">
            <w:pPr>
              <w:pStyle w:val="CellBody"/>
              <w:rPr>
                <w:lang w:val="en-US"/>
              </w:rPr>
            </w:pPr>
            <w:r>
              <w:rPr>
                <w:lang w:val="en-US"/>
              </w:rPr>
              <w:t>Time</w:t>
            </w:r>
            <w:r>
              <w:rPr>
                <w:lang w:val="en-US"/>
              </w:rPr>
              <w:softHyphen/>
              <w:t>Type</w:t>
            </w:r>
          </w:p>
        </w:tc>
        <w:tc>
          <w:tcPr>
            <w:tcW w:w="5812" w:type="dxa"/>
          </w:tcPr>
          <w:p w14:paraId="4973E6EC" w14:textId="77777777" w:rsidR="0087052B" w:rsidRDefault="0087052B" w:rsidP="00735D91">
            <w:pPr>
              <w:pStyle w:val="CellBody"/>
              <w:rPr>
                <w:ins w:id="1386" w:author="Autor"/>
                <w:lang w:val="en-US"/>
              </w:rPr>
            </w:pPr>
            <w:ins w:id="1387" w:author="Autor">
              <w:r w:rsidRPr="000C3B8A">
                <w:rPr>
                  <w:rStyle w:val="Fett"/>
                </w:rPr>
                <w:t>Note</w:t>
              </w:r>
              <w:r>
                <w:rPr>
                  <w:lang w:val="en-US"/>
                </w:rPr>
                <w:t>: This field is retained for backwards compatibility.</w:t>
              </w:r>
            </w:ins>
          </w:p>
          <w:p w14:paraId="7E6ECB44" w14:textId="77777777" w:rsidR="0087052B" w:rsidRDefault="0087052B" w:rsidP="00735D91">
            <w:pPr>
              <w:pStyle w:val="CellBody"/>
              <w:rPr>
                <w:lang w:val="en-US"/>
              </w:rPr>
            </w:pPr>
            <w:r>
              <w:rPr>
                <w:lang w:val="en-US"/>
              </w:rPr>
              <w:t>Time expressed in UTC.</w:t>
            </w:r>
          </w:p>
          <w:p w14:paraId="7B78E03E" w14:textId="77777777" w:rsidR="0087052B" w:rsidRDefault="0087052B" w:rsidP="00735D91">
            <w:pPr>
              <w:pStyle w:val="CellBody"/>
              <w:rPr>
                <w:ins w:id="1388" w:author="Autor"/>
                <w:lang w:val="en-US"/>
              </w:rPr>
            </w:pPr>
            <w:ins w:id="1389" w:author="Autor">
              <w:r w:rsidRPr="000C3B8A">
                <w:rPr>
                  <w:rStyle w:val="Fett"/>
                </w:rPr>
                <w:t>Occurrence</w:t>
              </w:r>
              <w:r>
                <w:rPr>
                  <w:lang w:val="en-US"/>
                </w:rPr>
                <w:t>:</w:t>
              </w:r>
            </w:ins>
          </w:p>
          <w:p w14:paraId="673FA3FB" w14:textId="77777777" w:rsidR="0087052B" w:rsidRDefault="0087052B" w:rsidP="00735D91">
            <w:pPr>
              <w:pStyle w:val="condition1"/>
              <w:rPr>
                <w:ins w:id="1390" w:author="Autor"/>
              </w:rPr>
            </w:pPr>
            <w:ins w:id="1391" w:author="Autor">
              <w:r>
                <w:t>If ‘TradeDate’ is present, then this field is optional.</w:t>
              </w:r>
            </w:ins>
          </w:p>
          <w:p w14:paraId="0F82BEF6" w14:textId="77777777" w:rsidR="0087052B" w:rsidRPr="006159E6" w:rsidRDefault="0087052B" w:rsidP="00735D91">
            <w:pPr>
              <w:pStyle w:val="condition1"/>
            </w:pPr>
            <w:ins w:id="1392" w:author="Autor">
              <w:r>
                <w:t>Else, this field must be omitted.</w:t>
              </w:r>
            </w:ins>
          </w:p>
        </w:tc>
      </w:tr>
      <w:tr w:rsidR="0087052B" w:rsidRPr="006159E6" w14:paraId="366A89BD" w14:textId="77777777" w:rsidTr="00735D91">
        <w:tblPrEx>
          <w:tblLook w:val="0020" w:firstRow="1" w:lastRow="0" w:firstColumn="0" w:lastColumn="0" w:noHBand="0" w:noVBand="0"/>
        </w:tblPrEx>
        <w:trPr>
          <w:cantSplit/>
          <w:ins w:id="1393" w:author="Autor"/>
        </w:trPr>
        <w:tc>
          <w:tcPr>
            <w:tcW w:w="1418" w:type="dxa"/>
            <w:tcBorders>
              <w:top w:val="single" w:sz="4" w:space="0" w:color="auto"/>
              <w:left w:val="single" w:sz="4" w:space="0" w:color="auto"/>
              <w:bottom w:val="single" w:sz="4" w:space="0" w:color="auto"/>
              <w:right w:val="single" w:sz="4" w:space="0" w:color="auto"/>
            </w:tcBorders>
          </w:tcPr>
          <w:p w14:paraId="4C8D18E0" w14:textId="77777777" w:rsidR="0087052B" w:rsidRPr="006159E6" w:rsidRDefault="0087052B" w:rsidP="00735D91">
            <w:pPr>
              <w:pStyle w:val="CellBody"/>
              <w:rPr>
                <w:ins w:id="1394" w:author="Autor"/>
                <w:bCs/>
                <w:lang w:val="en-US"/>
              </w:rPr>
            </w:pPr>
            <w:ins w:id="1395" w:author="Autor">
              <w:r>
                <w:rPr>
                  <w:lang w:val="en-US"/>
                </w:rPr>
                <w:t>TradeExecutionTimestamp</w:t>
              </w:r>
            </w:ins>
          </w:p>
        </w:tc>
        <w:tc>
          <w:tcPr>
            <w:tcW w:w="850" w:type="dxa"/>
            <w:tcBorders>
              <w:top w:val="single" w:sz="4" w:space="0" w:color="auto"/>
              <w:left w:val="single" w:sz="4" w:space="0" w:color="auto"/>
              <w:bottom w:val="single" w:sz="4" w:space="0" w:color="auto"/>
              <w:right w:val="single" w:sz="4" w:space="0" w:color="auto"/>
            </w:tcBorders>
          </w:tcPr>
          <w:p w14:paraId="5C001F8B" w14:textId="77777777" w:rsidR="0087052B" w:rsidRPr="006159E6" w:rsidRDefault="0087052B" w:rsidP="00735D91">
            <w:pPr>
              <w:pStyle w:val="CellBody"/>
              <w:rPr>
                <w:ins w:id="1396" w:author="Autor"/>
                <w:lang w:val="en-US"/>
              </w:rPr>
            </w:pPr>
            <w:ins w:id="1397" w:author="Autor">
              <w:r>
                <w:rPr>
                  <w:lang w:val="en-US"/>
                </w:rPr>
                <w:t>M+CH</w:t>
              </w:r>
            </w:ins>
          </w:p>
        </w:tc>
        <w:tc>
          <w:tcPr>
            <w:tcW w:w="1418" w:type="dxa"/>
            <w:tcBorders>
              <w:top w:val="single" w:sz="4" w:space="0" w:color="auto"/>
              <w:left w:val="single" w:sz="4" w:space="0" w:color="auto"/>
              <w:bottom w:val="single" w:sz="4" w:space="0" w:color="auto"/>
              <w:right w:val="single" w:sz="4" w:space="0" w:color="auto"/>
            </w:tcBorders>
          </w:tcPr>
          <w:p w14:paraId="0BC6ECFE" w14:textId="77777777" w:rsidR="0087052B" w:rsidRPr="006159E6" w:rsidRDefault="0087052B" w:rsidP="00735D91">
            <w:pPr>
              <w:pStyle w:val="CellBody"/>
              <w:rPr>
                <w:ins w:id="1398" w:author="Autor"/>
                <w:lang w:val="en-US"/>
              </w:rPr>
            </w:pPr>
            <w:ins w:id="1399" w:author="Autor">
              <w:r w:rsidRPr="006159E6">
                <w:rPr>
                  <w:lang w:val="en-US"/>
                </w:rPr>
                <w:t>UTC</w:t>
              </w:r>
              <w:r>
                <w:rPr>
                  <w:lang w:val="en-US"/>
                </w:rPr>
                <w:t>Offset</w:t>
              </w:r>
              <w:r w:rsidRPr="006159E6">
                <w:rPr>
                  <w:lang w:val="en-US"/>
                </w:rPr>
                <w:softHyphen/>
                <w:t>Timestamp</w:t>
              </w:r>
              <w:r w:rsidRPr="006159E6">
                <w:rPr>
                  <w:lang w:val="en-US"/>
                </w:rPr>
                <w:softHyphen/>
              </w:r>
              <w:r>
                <w:rPr>
                  <w:lang w:val="en-US"/>
                </w:rPr>
                <w:softHyphen/>
              </w:r>
              <w:r w:rsidRPr="006159E6">
                <w:rPr>
                  <w:lang w:val="en-US"/>
                </w:rPr>
                <w:t>Type</w:t>
              </w:r>
            </w:ins>
          </w:p>
        </w:tc>
        <w:tc>
          <w:tcPr>
            <w:tcW w:w="5812" w:type="dxa"/>
            <w:tcBorders>
              <w:top w:val="single" w:sz="4" w:space="0" w:color="auto"/>
              <w:left w:val="single" w:sz="4" w:space="0" w:color="auto"/>
              <w:bottom w:val="single" w:sz="4" w:space="0" w:color="auto"/>
              <w:right w:val="single" w:sz="4" w:space="0" w:color="auto"/>
            </w:tcBorders>
          </w:tcPr>
          <w:p w14:paraId="697E896A" w14:textId="77777777" w:rsidR="0087052B" w:rsidRPr="006159E6" w:rsidRDefault="0087052B" w:rsidP="00735D91">
            <w:pPr>
              <w:pStyle w:val="CellBody"/>
              <w:rPr>
                <w:ins w:id="1400" w:author="Autor"/>
                <w:rFonts w:eastAsia="Calibri"/>
                <w:szCs w:val="22"/>
                <w:lang w:val="en-US"/>
              </w:rPr>
            </w:pPr>
          </w:p>
        </w:tc>
      </w:tr>
      <w:tr w:rsidR="0087052B" w:rsidRPr="006159E6" w14:paraId="2E282482" w14:textId="77777777" w:rsidTr="00735D91">
        <w:tblPrEx>
          <w:tblLook w:val="0020" w:firstRow="1" w:lastRow="0" w:firstColumn="0" w:lastColumn="0" w:noHBand="0" w:noVBand="0"/>
        </w:tblPrEx>
        <w:trPr>
          <w:cantSplit/>
          <w:ins w:id="1401" w:author="Autor"/>
        </w:trPr>
        <w:tc>
          <w:tcPr>
            <w:tcW w:w="9498" w:type="dxa"/>
            <w:gridSpan w:val="4"/>
            <w:shd w:val="clear" w:color="auto" w:fill="BFBFBF" w:themeFill="background1" w:themeFillShade="BF"/>
          </w:tcPr>
          <w:p w14:paraId="3032F685" w14:textId="77777777" w:rsidR="0087052B" w:rsidRPr="001A4439" w:rsidRDefault="0087052B" w:rsidP="00735D91">
            <w:pPr>
              <w:pStyle w:val="CellBody"/>
              <w:rPr>
                <w:ins w:id="1402" w:author="Autor"/>
                <w:lang w:val="en-US"/>
              </w:rPr>
            </w:pPr>
            <w:ins w:id="1403" w:author="Autor">
              <w:r>
                <w:rPr>
                  <w:lang w:val="en-US"/>
                </w:rPr>
                <w:t xml:space="preserve">End of </w:t>
              </w:r>
              <w:r w:rsidRPr="000C3B8A">
                <w:rPr>
                  <w:rStyle w:val="Fett"/>
                </w:rPr>
                <w:t>XSD choice</w:t>
              </w:r>
            </w:ins>
          </w:p>
        </w:tc>
      </w:tr>
      <w:tr w:rsidR="003B6D5A" w:rsidRPr="006159E6" w14:paraId="5E031A72" w14:textId="77777777" w:rsidTr="003854A5">
        <w:trPr>
          <w:cantSplit/>
        </w:trPr>
        <w:tc>
          <w:tcPr>
            <w:tcW w:w="1418" w:type="dxa"/>
          </w:tcPr>
          <w:p w14:paraId="77FE558B" w14:textId="77777777" w:rsidR="003B6D5A" w:rsidRPr="006159E6" w:rsidRDefault="003B6D5A" w:rsidP="00D02290">
            <w:pPr>
              <w:pStyle w:val="CellBody"/>
              <w:rPr>
                <w:lang w:val="en-US"/>
              </w:rPr>
            </w:pPr>
            <w:r w:rsidRPr="006159E6">
              <w:rPr>
                <w:lang w:val="en-US"/>
              </w:rPr>
              <w:t>Trader</w:t>
            </w:r>
            <w:r w:rsidRPr="006159E6">
              <w:rPr>
                <w:lang w:val="en-US"/>
              </w:rPr>
              <w:softHyphen/>
              <w:t>Name</w:t>
            </w:r>
          </w:p>
        </w:tc>
        <w:tc>
          <w:tcPr>
            <w:tcW w:w="850" w:type="dxa"/>
          </w:tcPr>
          <w:p w14:paraId="7324B000" w14:textId="77777777" w:rsidR="003B6D5A" w:rsidRPr="006159E6" w:rsidRDefault="003B6D5A" w:rsidP="00D02290">
            <w:pPr>
              <w:pStyle w:val="CellBody"/>
              <w:rPr>
                <w:lang w:val="en-US"/>
              </w:rPr>
            </w:pPr>
            <w:r w:rsidRPr="006159E6">
              <w:rPr>
                <w:lang w:val="en-US"/>
              </w:rPr>
              <w:t>O</w:t>
            </w:r>
          </w:p>
        </w:tc>
        <w:tc>
          <w:tcPr>
            <w:tcW w:w="1418" w:type="dxa"/>
          </w:tcPr>
          <w:p w14:paraId="6180EF9A" w14:textId="77777777" w:rsidR="003B6D5A" w:rsidRPr="006159E6" w:rsidRDefault="003B6D5A" w:rsidP="00D02290">
            <w:pPr>
              <w:pStyle w:val="CellBody"/>
              <w:rPr>
                <w:lang w:val="en-US"/>
              </w:rPr>
            </w:pPr>
            <w:r w:rsidRPr="006159E6">
              <w:rPr>
                <w:lang w:val="en-US"/>
              </w:rPr>
              <w:t>Name</w:t>
            </w:r>
            <w:r w:rsidRPr="006159E6">
              <w:rPr>
                <w:lang w:val="en-US"/>
              </w:rPr>
              <w:softHyphen/>
              <w:t>Type</w:t>
            </w:r>
          </w:p>
        </w:tc>
        <w:tc>
          <w:tcPr>
            <w:tcW w:w="5812" w:type="dxa"/>
          </w:tcPr>
          <w:p w14:paraId="2A74CDAC" w14:textId="77777777" w:rsidR="003B6D5A" w:rsidRPr="006159E6" w:rsidRDefault="003B6D5A" w:rsidP="00D02290">
            <w:pPr>
              <w:pStyle w:val="CellBody"/>
              <w:rPr>
                <w:lang w:val="en-US"/>
              </w:rPr>
            </w:pPr>
          </w:p>
        </w:tc>
      </w:tr>
      <w:tr w:rsidR="003B6D5A" w:rsidRPr="006159E6" w14:paraId="343B4671" w14:textId="77777777" w:rsidTr="003854A5">
        <w:trPr>
          <w:cantSplit/>
        </w:trPr>
        <w:tc>
          <w:tcPr>
            <w:tcW w:w="1418" w:type="dxa"/>
          </w:tcPr>
          <w:p w14:paraId="381A74E3" w14:textId="77777777" w:rsidR="003B6D5A" w:rsidRPr="006159E6" w:rsidRDefault="003B6D5A" w:rsidP="00D02290">
            <w:pPr>
              <w:pStyle w:val="CellBody"/>
              <w:rPr>
                <w:lang w:val="en-US"/>
              </w:rPr>
            </w:pPr>
            <w:r w:rsidRPr="006159E6">
              <w:rPr>
                <w:lang w:val="en-US"/>
              </w:rPr>
              <w:t>Rounding</w:t>
            </w:r>
          </w:p>
        </w:tc>
        <w:tc>
          <w:tcPr>
            <w:tcW w:w="850" w:type="dxa"/>
          </w:tcPr>
          <w:p w14:paraId="6A02EA66" w14:textId="77777777" w:rsidR="003B6D5A" w:rsidRPr="006159E6" w:rsidRDefault="003B6D5A" w:rsidP="00D02290">
            <w:pPr>
              <w:pStyle w:val="CellBody"/>
              <w:rPr>
                <w:lang w:val="en-US"/>
              </w:rPr>
            </w:pPr>
            <w:r w:rsidRPr="006159E6">
              <w:rPr>
                <w:lang w:val="en-US"/>
              </w:rPr>
              <w:t>O</w:t>
            </w:r>
          </w:p>
        </w:tc>
        <w:tc>
          <w:tcPr>
            <w:tcW w:w="1418" w:type="dxa"/>
          </w:tcPr>
          <w:p w14:paraId="0CE74544" w14:textId="77777777" w:rsidR="003B6D5A" w:rsidRPr="006159E6" w:rsidRDefault="003B6D5A" w:rsidP="00D02290">
            <w:pPr>
              <w:pStyle w:val="CellBody"/>
              <w:rPr>
                <w:lang w:val="en-US"/>
              </w:rPr>
            </w:pPr>
            <w:r w:rsidRPr="006159E6">
              <w:rPr>
                <w:lang w:val="en-US"/>
              </w:rPr>
              <w:t>Rounding</w:t>
            </w:r>
            <w:r w:rsidRPr="006159E6">
              <w:rPr>
                <w:lang w:val="en-US"/>
              </w:rPr>
              <w:softHyphen/>
              <w:t>Type</w:t>
            </w:r>
          </w:p>
        </w:tc>
        <w:tc>
          <w:tcPr>
            <w:tcW w:w="5812" w:type="dxa"/>
          </w:tcPr>
          <w:p w14:paraId="1F58FEFF" w14:textId="77777777" w:rsidR="003B6D5A" w:rsidRPr="006159E6" w:rsidRDefault="003B6D5A" w:rsidP="00D02290">
            <w:pPr>
              <w:pStyle w:val="CellBody"/>
              <w:rPr>
                <w:lang w:val="en-US"/>
              </w:rPr>
            </w:pPr>
          </w:p>
        </w:tc>
      </w:tr>
      <w:tr w:rsidR="003B6D5A" w:rsidRPr="006159E6" w14:paraId="68A9C7C2" w14:textId="77777777" w:rsidTr="003854A5">
        <w:trPr>
          <w:cantSplit/>
        </w:trPr>
        <w:tc>
          <w:tcPr>
            <w:tcW w:w="1418" w:type="dxa"/>
          </w:tcPr>
          <w:p w14:paraId="610A33AB" w14:textId="77777777" w:rsidR="003B6D5A" w:rsidRPr="006159E6" w:rsidRDefault="003B6D5A" w:rsidP="00D02290">
            <w:pPr>
              <w:pStyle w:val="CellBody"/>
              <w:rPr>
                <w:lang w:val="en-US"/>
              </w:rPr>
            </w:pPr>
            <w:r w:rsidRPr="006159E6">
              <w:rPr>
                <w:lang w:val="en-US"/>
              </w:rPr>
              <w:t>Common</w:t>
            </w:r>
            <w:r w:rsidRPr="006159E6">
              <w:rPr>
                <w:lang w:val="en-US"/>
              </w:rPr>
              <w:softHyphen/>
              <w:t>Pricing</w:t>
            </w:r>
          </w:p>
        </w:tc>
        <w:tc>
          <w:tcPr>
            <w:tcW w:w="850" w:type="dxa"/>
          </w:tcPr>
          <w:p w14:paraId="5F6D000F" w14:textId="77777777" w:rsidR="003B6D5A" w:rsidRPr="006159E6" w:rsidRDefault="003B6D5A" w:rsidP="00D02290">
            <w:pPr>
              <w:pStyle w:val="CellBody"/>
              <w:rPr>
                <w:lang w:val="en-US"/>
              </w:rPr>
            </w:pPr>
            <w:r w:rsidRPr="006159E6">
              <w:rPr>
                <w:lang w:val="en-US"/>
              </w:rPr>
              <w:t>O+C</w:t>
            </w:r>
          </w:p>
        </w:tc>
        <w:tc>
          <w:tcPr>
            <w:tcW w:w="1418" w:type="dxa"/>
          </w:tcPr>
          <w:p w14:paraId="73A83097" w14:textId="77777777" w:rsidR="003B6D5A" w:rsidRPr="006159E6" w:rsidRDefault="003B6D5A" w:rsidP="00D02290">
            <w:pPr>
              <w:pStyle w:val="CellBody"/>
              <w:rPr>
                <w:lang w:val="en-US"/>
              </w:rPr>
            </w:pPr>
            <w:r w:rsidRPr="006159E6">
              <w:rPr>
                <w:lang w:val="en-US"/>
              </w:rPr>
              <w:t>Common</w:t>
            </w:r>
            <w:r w:rsidRPr="006159E6">
              <w:rPr>
                <w:lang w:val="en-US"/>
              </w:rPr>
              <w:softHyphen/>
              <w:t>Pricing</w:t>
            </w:r>
            <w:r w:rsidRPr="006159E6">
              <w:rPr>
                <w:lang w:val="en-US"/>
              </w:rPr>
              <w:softHyphen/>
              <w:t>Type</w:t>
            </w:r>
          </w:p>
        </w:tc>
        <w:tc>
          <w:tcPr>
            <w:tcW w:w="5812" w:type="dxa"/>
          </w:tcPr>
          <w:p w14:paraId="165CF556" w14:textId="77777777" w:rsidR="003B6D5A" w:rsidRDefault="003B6D5A" w:rsidP="006361AF">
            <w:pPr>
              <w:pStyle w:val="CellBody"/>
              <w:rPr>
                <w:rStyle w:val="Fett"/>
                <w:lang w:val="en-US"/>
              </w:rPr>
            </w:pPr>
            <w:r w:rsidRPr="006159E6">
              <w:rPr>
                <w:rStyle w:val="Fett"/>
                <w:lang w:val="en-US"/>
              </w:rPr>
              <w:t>Values:</w:t>
            </w:r>
          </w:p>
          <w:p w14:paraId="073CAE0D" w14:textId="77777777" w:rsidR="00C9651A" w:rsidRPr="00D7069B" w:rsidRDefault="003B6D5A" w:rsidP="00ED3F3F">
            <w:pPr>
              <w:pStyle w:val="condition1"/>
            </w:pPr>
            <w:r w:rsidRPr="00D7069B">
              <w:t xml:space="preserve">If “True”, </w:t>
            </w:r>
            <w:r w:rsidR="002B0CC3" w:rsidRPr="00D7069B">
              <w:t xml:space="preserve">then </w:t>
            </w:r>
            <w:r w:rsidRPr="00D7069B">
              <w:t xml:space="preserve">the holiday calendars are aligned or there is only one holiday calendar. </w:t>
            </w:r>
          </w:p>
          <w:p w14:paraId="3DEDD8FA" w14:textId="77777777" w:rsidR="003B6D5A" w:rsidRPr="00C9651A" w:rsidRDefault="003B6D5A" w:rsidP="00ED3F3F">
            <w:pPr>
              <w:pStyle w:val="condition1"/>
            </w:pPr>
            <w:r w:rsidRPr="00D7069B">
              <w:t xml:space="preserve">If “False”, </w:t>
            </w:r>
            <w:r w:rsidR="002B0CC3" w:rsidRPr="00D7069B">
              <w:t xml:space="preserve">then </w:t>
            </w:r>
            <w:r w:rsidRPr="00D7069B">
              <w:t>the holiday calendars are not aligned.</w:t>
            </w:r>
          </w:p>
        </w:tc>
      </w:tr>
      <w:tr w:rsidR="003B6D5A" w:rsidRPr="006159E6" w14:paraId="7E44EEE4" w14:textId="77777777" w:rsidTr="003854A5">
        <w:trPr>
          <w:cantSplit/>
        </w:trPr>
        <w:tc>
          <w:tcPr>
            <w:tcW w:w="1418" w:type="dxa"/>
          </w:tcPr>
          <w:p w14:paraId="54614E9E" w14:textId="77777777" w:rsidR="003B6D5A" w:rsidRPr="006159E6" w:rsidRDefault="003B6D5A" w:rsidP="00D02290">
            <w:pPr>
              <w:pStyle w:val="CellBody"/>
              <w:rPr>
                <w:lang w:val="en-US"/>
              </w:rPr>
            </w:pPr>
            <w:r w:rsidRPr="006159E6">
              <w:rPr>
                <w:lang w:val="en-US"/>
              </w:rPr>
              <w:t>Business</w:t>
            </w:r>
            <w:r w:rsidRPr="006159E6">
              <w:rPr>
                <w:lang w:val="en-US"/>
              </w:rPr>
              <w:softHyphen/>
              <w:t>Day</w:t>
            </w:r>
            <w:r w:rsidRPr="006159E6">
              <w:rPr>
                <w:lang w:val="en-US"/>
              </w:rPr>
              <w:softHyphen/>
              <w:t>Convention</w:t>
            </w:r>
          </w:p>
        </w:tc>
        <w:tc>
          <w:tcPr>
            <w:tcW w:w="850" w:type="dxa"/>
          </w:tcPr>
          <w:p w14:paraId="3411E7E1" w14:textId="77777777" w:rsidR="003B6D5A" w:rsidRPr="006159E6" w:rsidRDefault="003B6D5A" w:rsidP="00D02290">
            <w:pPr>
              <w:pStyle w:val="CellBody"/>
              <w:rPr>
                <w:lang w:val="en-US"/>
              </w:rPr>
            </w:pPr>
            <w:r w:rsidRPr="006159E6">
              <w:rPr>
                <w:lang w:val="en-US"/>
              </w:rPr>
              <w:t>M</w:t>
            </w:r>
          </w:p>
        </w:tc>
        <w:tc>
          <w:tcPr>
            <w:tcW w:w="1418" w:type="dxa"/>
          </w:tcPr>
          <w:p w14:paraId="2DF96C78" w14:textId="77777777" w:rsidR="003B6D5A" w:rsidRPr="006159E6" w:rsidRDefault="003B6D5A" w:rsidP="00D02290">
            <w:pPr>
              <w:pStyle w:val="CellBody"/>
              <w:rPr>
                <w:lang w:val="en-US"/>
              </w:rPr>
            </w:pPr>
            <w:r w:rsidRPr="006159E6">
              <w:rPr>
                <w:lang w:val="en-US"/>
              </w:rPr>
              <w:t>Business</w:t>
            </w:r>
            <w:r w:rsidRPr="006159E6">
              <w:rPr>
                <w:lang w:val="en-US"/>
              </w:rPr>
              <w:softHyphen/>
              <w:t>Day</w:t>
            </w:r>
            <w:r w:rsidRPr="006159E6">
              <w:rPr>
                <w:lang w:val="en-US"/>
              </w:rPr>
              <w:softHyphen/>
              <w:t>Convention</w:t>
            </w:r>
            <w:r w:rsidRPr="006159E6">
              <w:rPr>
                <w:lang w:val="en-US"/>
              </w:rPr>
              <w:softHyphen/>
              <w:t>Type</w:t>
            </w:r>
          </w:p>
        </w:tc>
        <w:tc>
          <w:tcPr>
            <w:tcW w:w="5812" w:type="dxa"/>
          </w:tcPr>
          <w:p w14:paraId="54C3073E" w14:textId="77777777" w:rsidR="003B6D5A" w:rsidRPr="006159E6" w:rsidRDefault="003B6D5A" w:rsidP="00D02290">
            <w:pPr>
              <w:pStyle w:val="CellBody"/>
              <w:rPr>
                <w:lang w:val="en-US"/>
              </w:rPr>
            </w:pPr>
            <w:r w:rsidRPr="006159E6">
              <w:rPr>
                <w:lang w:val="en-US"/>
              </w:rPr>
              <w:t>The convention for adjusting an unadjusted date if it would otherwise fall on a day that is not a business day.</w:t>
            </w:r>
          </w:p>
          <w:p w14:paraId="58F9B295" w14:textId="77777777" w:rsidR="003B6D5A" w:rsidRPr="006159E6" w:rsidRDefault="003B6D5A" w:rsidP="00B67E2F">
            <w:pPr>
              <w:pStyle w:val="CellBody"/>
              <w:rPr>
                <w:lang w:val="en-US"/>
              </w:rPr>
            </w:pPr>
            <w:r w:rsidRPr="006159E6">
              <w:rPr>
                <w:lang w:val="en-US"/>
              </w:rPr>
              <w:t>This is the default rule for all adjustable dates in the CpML</w:t>
            </w:r>
            <w:r w:rsidR="002B0CC3">
              <w:rPr>
                <w:lang w:val="en-US"/>
              </w:rPr>
              <w:t>D</w:t>
            </w:r>
            <w:r w:rsidRPr="006159E6">
              <w:rPr>
                <w:lang w:val="en-US"/>
              </w:rPr>
              <w:t>ocument, unless a different rule is specified for a field with an adjustable date.</w:t>
            </w:r>
          </w:p>
        </w:tc>
      </w:tr>
      <w:tr w:rsidR="003B6D5A" w:rsidRPr="006159E6" w14:paraId="28DF117E" w14:textId="77777777" w:rsidTr="003854A5">
        <w:trPr>
          <w:cantSplit/>
        </w:trPr>
        <w:tc>
          <w:tcPr>
            <w:tcW w:w="9498" w:type="dxa"/>
            <w:gridSpan w:val="4"/>
            <w:shd w:val="clear" w:color="auto" w:fill="BFBFBF" w:themeFill="background1" w:themeFillShade="BF"/>
          </w:tcPr>
          <w:p w14:paraId="358DAF31" w14:textId="77777777" w:rsidR="003B6D5A" w:rsidRPr="006159E6" w:rsidRDefault="003B6D5A" w:rsidP="00D02290">
            <w:pPr>
              <w:pStyle w:val="CellBody"/>
              <w:rPr>
                <w:lang w:val="en-US"/>
              </w:rPr>
            </w:pPr>
            <w:r w:rsidRPr="006159E6">
              <w:rPr>
                <w:rStyle w:val="XSDSectionTitle"/>
                <w:lang w:val="en-US"/>
              </w:rPr>
              <w:t>IRSTradeDetails/Agents</w:t>
            </w:r>
            <w:r w:rsidRPr="006159E6">
              <w:rPr>
                <w:lang w:val="en-US"/>
              </w:rPr>
              <w:t>: conditional section</w:t>
            </w:r>
          </w:p>
          <w:p w14:paraId="1786C923" w14:textId="77777777" w:rsidR="003B6D5A" w:rsidRPr="006159E6" w:rsidRDefault="003B6D5A" w:rsidP="00CE135A">
            <w:pPr>
              <w:pStyle w:val="CellBody"/>
              <w:rPr>
                <w:lang w:val="en-US"/>
              </w:rPr>
            </w:pPr>
            <w:r w:rsidRPr="006159E6">
              <w:rPr>
                <w:lang w:val="en-US"/>
              </w:rPr>
              <w:t xml:space="preserve">‘Agents’ contains information relating to third parties that are in some way involved with the confirmation process for the </w:t>
            </w:r>
            <w:r w:rsidR="00560C7B">
              <w:rPr>
                <w:lang w:val="en-US"/>
              </w:rPr>
              <w:t>trade</w:t>
            </w:r>
            <w:r w:rsidRPr="006159E6">
              <w:rPr>
                <w:lang w:val="en-US"/>
              </w:rPr>
              <w:t>. This can vary by ‘TransactionType’</w:t>
            </w:r>
            <w:r w:rsidR="00CE135A">
              <w:rPr>
                <w:lang w:val="en-US"/>
              </w:rPr>
              <w:t>.</w:t>
            </w:r>
            <w:r w:rsidRPr="006159E6">
              <w:rPr>
                <w:lang w:val="en-US"/>
              </w:rPr>
              <w:t xml:space="preserve"> </w:t>
            </w:r>
          </w:p>
        </w:tc>
      </w:tr>
      <w:tr w:rsidR="003B6D5A" w:rsidRPr="006159E6" w14:paraId="60F81F38" w14:textId="77777777" w:rsidTr="003854A5">
        <w:trPr>
          <w:cantSplit/>
        </w:trPr>
        <w:tc>
          <w:tcPr>
            <w:tcW w:w="9498" w:type="dxa"/>
            <w:gridSpan w:val="4"/>
            <w:shd w:val="clear" w:color="auto" w:fill="BFBFBF" w:themeFill="background1" w:themeFillShade="BF"/>
          </w:tcPr>
          <w:p w14:paraId="10AED715" w14:textId="77777777" w:rsidR="003B6D5A" w:rsidRPr="006159E6" w:rsidRDefault="003B6D5A" w:rsidP="00D02290">
            <w:pPr>
              <w:pStyle w:val="CellBody"/>
              <w:rPr>
                <w:lang w:val="en-US"/>
              </w:rPr>
            </w:pPr>
            <w:r w:rsidRPr="006159E6">
              <w:rPr>
                <w:rStyle w:val="XSDSectionTitle"/>
                <w:lang w:val="en-US"/>
              </w:rPr>
              <w:t>Agents/Agent</w:t>
            </w:r>
            <w:r w:rsidRPr="00CE135A">
              <w:rPr>
                <w:rStyle w:val="Fett"/>
              </w:rPr>
              <w:t>:</w:t>
            </w:r>
            <w:r w:rsidRPr="006159E6">
              <w:rPr>
                <w:lang w:val="en-US"/>
              </w:rPr>
              <w:t xml:space="preserve"> mandatory, repeatable section (1-n)</w:t>
            </w:r>
          </w:p>
          <w:p w14:paraId="1E7DFEF9" w14:textId="77777777" w:rsidR="00CE135A" w:rsidRPr="00CE135A" w:rsidRDefault="00CE135A" w:rsidP="00D02290">
            <w:pPr>
              <w:pStyle w:val="CellBody"/>
              <w:rPr>
                <w:rStyle w:val="Fett"/>
              </w:rPr>
            </w:pPr>
            <w:r w:rsidRPr="00CE135A">
              <w:rPr>
                <w:rStyle w:val="Fett"/>
              </w:rPr>
              <w:t>Repetitions:</w:t>
            </w:r>
          </w:p>
          <w:p w14:paraId="62AB4EBA" w14:textId="77777777" w:rsidR="003B6D5A" w:rsidRPr="00CE3FB8" w:rsidRDefault="00CE3FB8" w:rsidP="00ED3F3F">
            <w:pPr>
              <w:pStyle w:val="condition1"/>
            </w:pPr>
            <w:r w:rsidRPr="00CE3FB8">
              <w:t>There may only be one ‘Agent’ section with ‘AgentType’ set to “Broker”.</w:t>
            </w:r>
          </w:p>
        </w:tc>
      </w:tr>
      <w:tr w:rsidR="003B6D5A" w:rsidRPr="006159E6" w14:paraId="1CFA7A79" w14:textId="77777777" w:rsidTr="003854A5">
        <w:trPr>
          <w:cantSplit/>
        </w:trPr>
        <w:tc>
          <w:tcPr>
            <w:tcW w:w="1418" w:type="dxa"/>
          </w:tcPr>
          <w:p w14:paraId="29D28588" w14:textId="77777777" w:rsidR="003B6D5A" w:rsidRPr="006159E6" w:rsidRDefault="003B6D5A" w:rsidP="00D02290">
            <w:pPr>
              <w:pStyle w:val="CellBody"/>
              <w:rPr>
                <w:lang w:val="en-US"/>
              </w:rPr>
            </w:pPr>
            <w:r w:rsidRPr="006159E6">
              <w:rPr>
                <w:lang w:val="en-US"/>
              </w:rPr>
              <w:t>Agent</w:t>
            </w:r>
            <w:r w:rsidRPr="006159E6">
              <w:rPr>
                <w:lang w:val="en-US"/>
              </w:rPr>
              <w:softHyphen/>
              <w:t>Type</w:t>
            </w:r>
          </w:p>
        </w:tc>
        <w:tc>
          <w:tcPr>
            <w:tcW w:w="850" w:type="dxa"/>
          </w:tcPr>
          <w:p w14:paraId="0C597240" w14:textId="77777777" w:rsidR="003B6D5A" w:rsidRPr="006159E6" w:rsidRDefault="003B6D5A" w:rsidP="00D02290">
            <w:pPr>
              <w:pStyle w:val="CellBody"/>
              <w:rPr>
                <w:lang w:val="en-US"/>
              </w:rPr>
            </w:pPr>
            <w:r w:rsidRPr="006159E6">
              <w:rPr>
                <w:lang w:val="en-US"/>
              </w:rPr>
              <w:t>M</w:t>
            </w:r>
          </w:p>
        </w:tc>
        <w:tc>
          <w:tcPr>
            <w:tcW w:w="1418" w:type="dxa"/>
          </w:tcPr>
          <w:p w14:paraId="5E80AB6F" w14:textId="77777777" w:rsidR="003B6D5A" w:rsidRPr="006159E6" w:rsidRDefault="003B6D5A" w:rsidP="00D02290">
            <w:pPr>
              <w:pStyle w:val="CellBody"/>
              <w:rPr>
                <w:lang w:val="en-US"/>
              </w:rPr>
            </w:pPr>
            <w:r w:rsidRPr="006159E6">
              <w:rPr>
                <w:lang w:val="en-US"/>
              </w:rPr>
              <w:t>Agent</w:t>
            </w:r>
            <w:r w:rsidRPr="006159E6">
              <w:rPr>
                <w:lang w:val="en-US"/>
              </w:rPr>
              <w:softHyphen/>
              <w:t>Type</w:t>
            </w:r>
          </w:p>
        </w:tc>
        <w:tc>
          <w:tcPr>
            <w:tcW w:w="5812" w:type="dxa"/>
          </w:tcPr>
          <w:p w14:paraId="093DA548" w14:textId="77777777" w:rsidR="003B6D5A" w:rsidRPr="006159E6" w:rsidRDefault="003B6D5A" w:rsidP="00D02290">
            <w:pPr>
              <w:pStyle w:val="CellBody"/>
              <w:rPr>
                <w:lang w:val="en-US"/>
              </w:rPr>
            </w:pPr>
          </w:p>
        </w:tc>
      </w:tr>
      <w:tr w:rsidR="003B6D5A" w:rsidRPr="006159E6" w14:paraId="1DACA434" w14:textId="77777777" w:rsidTr="003854A5">
        <w:trPr>
          <w:cantSplit/>
        </w:trPr>
        <w:tc>
          <w:tcPr>
            <w:tcW w:w="1418" w:type="dxa"/>
          </w:tcPr>
          <w:p w14:paraId="50393A17" w14:textId="77777777" w:rsidR="003B6D5A" w:rsidRPr="006159E6" w:rsidRDefault="003B6D5A" w:rsidP="00D02290">
            <w:pPr>
              <w:pStyle w:val="CellBody"/>
              <w:rPr>
                <w:lang w:val="en-US"/>
              </w:rPr>
            </w:pPr>
            <w:r w:rsidRPr="006159E6">
              <w:rPr>
                <w:lang w:val="en-US"/>
              </w:rPr>
              <w:t>Agent</w:t>
            </w:r>
            <w:r w:rsidRPr="006159E6">
              <w:rPr>
                <w:lang w:val="en-US"/>
              </w:rPr>
              <w:softHyphen/>
              <w:t>Name</w:t>
            </w:r>
          </w:p>
        </w:tc>
        <w:tc>
          <w:tcPr>
            <w:tcW w:w="850" w:type="dxa"/>
          </w:tcPr>
          <w:p w14:paraId="3E765ECB" w14:textId="77777777" w:rsidR="003B6D5A" w:rsidRPr="006159E6" w:rsidRDefault="003B6D5A" w:rsidP="00D02290">
            <w:pPr>
              <w:pStyle w:val="CellBody"/>
              <w:rPr>
                <w:lang w:val="en-US"/>
              </w:rPr>
            </w:pPr>
            <w:r w:rsidRPr="006159E6">
              <w:rPr>
                <w:lang w:val="en-US"/>
              </w:rPr>
              <w:t>O</w:t>
            </w:r>
          </w:p>
        </w:tc>
        <w:tc>
          <w:tcPr>
            <w:tcW w:w="1418" w:type="dxa"/>
          </w:tcPr>
          <w:p w14:paraId="5E1F74CD" w14:textId="77777777" w:rsidR="003B6D5A" w:rsidRPr="006159E6" w:rsidRDefault="003B6D5A" w:rsidP="00D02290">
            <w:pPr>
              <w:pStyle w:val="CellBody"/>
              <w:rPr>
                <w:lang w:val="en-US"/>
              </w:rPr>
            </w:pPr>
            <w:r w:rsidRPr="006159E6">
              <w:rPr>
                <w:lang w:val="en-US"/>
              </w:rPr>
              <w:t>Name</w:t>
            </w:r>
            <w:r w:rsidRPr="006159E6">
              <w:rPr>
                <w:lang w:val="en-US"/>
              </w:rPr>
              <w:softHyphen/>
              <w:t>Type</w:t>
            </w:r>
          </w:p>
        </w:tc>
        <w:tc>
          <w:tcPr>
            <w:tcW w:w="5812" w:type="dxa"/>
          </w:tcPr>
          <w:p w14:paraId="77D0BB41" w14:textId="77777777" w:rsidR="003B6D5A" w:rsidRPr="006159E6" w:rsidRDefault="003B6D5A" w:rsidP="00D02290">
            <w:pPr>
              <w:pStyle w:val="CellBody"/>
              <w:rPr>
                <w:lang w:val="en-US"/>
              </w:rPr>
            </w:pPr>
          </w:p>
        </w:tc>
      </w:tr>
      <w:tr w:rsidR="003B6D5A" w:rsidRPr="006159E6" w14:paraId="29B1D88D" w14:textId="77777777" w:rsidTr="003854A5">
        <w:trPr>
          <w:cantSplit/>
        </w:trPr>
        <w:tc>
          <w:tcPr>
            <w:tcW w:w="1418" w:type="dxa"/>
          </w:tcPr>
          <w:p w14:paraId="03240E79" w14:textId="77777777" w:rsidR="003B6D5A" w:rsidRPr="006159E6" w:rsidRDefault="003B6D5A" w:rsidP="00467A6A">
            <w:pPr>
              <w:pStyle w:val="CellBody"/>
              <w:rPr>
                <w:lang w:val="en-US"/>
              </w:rPr>
            </w:pPr>
            <w:r w:rsidRPr="006159E6">
              <w:rPr>
                <w:lang w:val="en-US"/>
              </w:rPr>
              <w:t>Broker</w:t>
            </w:r>
            <w:r w:rsidRPr="006159E6">
              <w:rPr>
                <w:lang w:val="en-US"/>
              </w:rPr>
              <w:softHyphen/>
              <w:t>ID</w:t>
            </w:r>
          </w:p>
        </w:tc>
        <w:tc>
          <w:tcPr>
            <w:tcW w:w="850" w:type="dxa"/>
          </w:tcPr>
          <w:p w14:paraId="194BF88C" w14:textId="77777777" w:rsidR="003B6D5A" w:rsidRPr="006159E6" w:rsidRDefault="003B6D5A" w:rsidP="00D02290">
            <w:pPr>
              <w:pStyle w:val="CellBody"/>
              <w:rPr>
                <w:lang w:val="en-US"/>
              </w:rPr>
            </w:pPr>
            <w:r w:rsidRPr="006159E6">
              <w:rPr>
                <w:lang w:val="en-US"/>
              </w:rPr>
              <w:t>M</w:t>
            </w:r>
          </w:p>
        </w:tc>
        <w:tc>
          <w:tcPr>
            <w:tcW w:w="1418" w:type="dxa"/>
          </w:tcPr>
          <w:p w14:paraId="128ADC5F" w14:textId="77777777" w:rsidR="003B6D5A" w:rsidRPr="006159E6" w:rsidRDefault="003B6D5A" w:rsidP="00D02290">
            <w:pPr>
              <w:pStyle w:val="CellBody"/>
              <w:rPr>
                <w:lang w:val="en-US"/>
              </w:rPr>
            </w:pPr>
            <w:r w:rsidRPr="006159E6">
              <w:rPr>
                <w:lang w:val="en-US"/>
              </w:rPr>
              <w:t>PartyType</w:t>
            </w:r>
          </w:p>
        </w:tc>
        <w:tc>
          <w:tcPr>
            <w:tcW w:w="5812" w:type="dxa"/>
          </w:tcPr>
          <w:p w14:paraId="7434D3E4" w14:textId="6B3B1A3F" w:rsidR="003B6D5A" w:rsidRPr="006159E6" w:rsidRDefault="0045711A" w:rsidP="000B7996">
            <w:pPr>
              <w:pStyle w:val="CellBody"/>
              <w:rPr>
                <w:lang w:val="en-US"/>
              </w:rPr>
            </w:pPr>
            <w:r>
              <w:rPr>
                <w:lang w:val="en-US"/>
              </w:rPr>
              <w:t xml:space="preserve">The </w:t>
            </w:r>
            <w:r w:rsidR="00ED0A0A" w:rsidRPr="006159E6">
              <w:rPr>
                <w:lang w:val="en-US"/>
              </w:rPr>
              <w:t xml:space="preserve">LEI of </w:t>
            </w:r>
            <w:r>
              <w:rPr>
                <w:lang w:val="en-US"/>
              </w:rPr>
              <w:t xml:space="preserve">the </w:t>
            </w:r>
            <w:r w:rsidR="00ED0A0A" w:rsidRPr="006159E6">
              <w:rPr>
                <w:lang w:val="en-US"/>
              </w:rPr>
              <w:t xml:space="preserve">broker. ‘BrokerID’ can be any LEI that identifies an entity acting in the role that is defined in ‘AgentType’, for example, “Broker”, “ClearingBroker” or “SettlementAgent”. </w:t>
            </w:r>
          </w:p>
        </w:tc>
      </w:tr>
      <w:tr w:rsidR="003B6D5A" w:rsidRPr="006159E6" w14:paraId="306E1963" w14:textId="77777777" w:rsidTr="003854A5">
        <w:trPr>
          <w:cantSplit/>
        </w:trPr>
        <w:tc>
          <w:tcPr>
            <w:tcW w:w="9498" w:type="dxa"/>
            <w:gridSpan w:val="4"/>
            <w:shd w:val="clear" w:color="auto" w:fill="BFBFBF" w:themeFill="background1" w:themeFillShade="BF"/>
          </w:tcPr>
          <w:p w14:paraId="26CD637A" w14:textId="77777777" w:rsidR="003B6D5A" w:rsidRPr="006159E6" w:rsidDel="008164DE" w:rsidRDefault="003B6D5A" w:rsidP="00D02290">
            <w:pPr>
              <w:pStyle w:val="CellBody"/>
              <w:rPr>
                <w:lang w:val="en-US"/>
              </w:rPr>
            </w:pPr>
            <w:r w:rsidRPr="006159E6">
              <w:rPr>
                <w:lang w:val="en-US"/>
              </w:rPr>
              <w:t xml:space="preserve">End of </w:t>
            </w:r>
            <w:r w:rsidRPr="006159E6">
              <w:rPr>
                <w:rStyle w:val="Fett"/>
                <w:lang w:val="en-US"/>
              </w:rPr>
              <w:t>Agent</w:t>
            </w:r>
            <w:r w:rsidRPr="006159E6">
              <w:rPr>
                <w:lang w:val="en-US"/>
              </w:rPr>
              <w:t xml:space="preserve"> </w:t>
            </w:r>
          </w:p>
        </w:tc>
      </w:tr>
      <w:tr w:rsidR="003B6D5A" w:rsidRPr="006159E6" w14:paraId="0243D0BE" w14:textId="77777777" w:rsidTr="003854A5">
        <w:trPr>
          <w:cantSplit/>
        </w:trPr>
        <w:tc>
          <w:tcPr>
            <w:tcW w:w="9498" w:type="dxa"/>
            <w:gridSpan w:val="4"/>
            <w:shd w:val="clear" w:color="auto" w:fill="BFBFBF" w:themeFill="background1" w:themeFillShade="BF"/>
          </w:tcPr>
          <w:p w14:paraId="0AD0AB2F"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Agents</w:t>
            </w:r>
            <w:r w:rsidRPr="006159E6">
              <w:rPr>
                <w:lang w:val="en-US"/>
              </w:rPr>
              <w:t xml:space="preserve"> </w:t>
            </w:r>
          </w:p>
        </w:tc>
      </w:tr>
      <w:tr w:rsidR="003B6D5A" w:rsidRPr="006159E6" w14:paraId="3FAB5F0E" w14:textId="77777777" w:rsidTr="003854A5">
        <w:trPr>
          <w:cantSplit/>
        </w:trPr>
        <w:tc>
          <w:tcPr>
            <w:tcW w:w="9498" w:type="dxa"/>
            <w:gridSpan w:val="4"/>
            <w:shd w:val="clear" w:color="auto" w:fill="BFBFBF" w:themeFill="background1" w:themeFillShade="BF"/>
          </w:tcPr>
          <w:p w14:paraId="7EABB201" w14:textId="77777777" w:rsidR="003B6D5A" w:rsidRPr="006159E6" w:rsidRDefault="003B6D5A" w:rsidP="00D02290">
            <w:pPr>
              <w:pStyle w:val="CellBody"/>
              <w:rPr>
                <w:lang w:val="en-US"/>
              </w:rPr>
            </w:pPr>
            <w:r w:rsidRPr="006159E6">
              <w:rPr>
                <w:rStyle w:val="XSDSectionTitle"/>
                <w:lang w:val="en-US"/>
              </w:rPr>
              <w:t>IRSTradeDetails/OptionDetails</w:t>
            </w:r>
            <w:r w:rsidRPr="006159E6">
              <w:rPr>
                <w:lang w:val="en-US"/>
              </w:rPr>
              <w:t xml:space="preserve">: conditional section </w:t>
            </w:r>
          </w:p>
          <w:p w14:paraId="1BD8DE48" w14:textId="77777777" w:rsidR="003B6D5A" w:rsidRPr="006159E6" w:rsidRDefault="003B6D5A" w:rsidP="00467A6A">
            <w:pPr>
              <w:pStyle w:val="CellBody"/>
              <w:rPr>
                <w:lang w:val="en-US"/>
              </w:rPr>
            </w:pPr>
            <w:r w:rsidRPr="006159E6">
              <w:rPr>
                <w:lang w:val="en-US"/>
              </w:rPr>
              <w:t>‘OptionDetails’ contains relevant information for options on physical and financial instruments.</w:t>
            </w:r>
          </w:p>
          <w:p w14:paraId="69D43BC2" w14:textId="77777777" w:rsidR="003B6D5A" w:rsidRPr="006159E6" w:rsidRDefault="003B6D5A" w:rsidP="00467A6A">
            <w:pPr>
              <w:pStyle w:val="CellBody"/>
              <w:rPr>
                <w:rStyle w:val="Fett"/>
                <w:lang w:val="en-US"/>
              </w:rPr>
            </w:pPr>
            <w:r w:rsidRPr="006159E6">
              <w:rPr>
                <w:rStyle w:val="Fett"/>
                <w:lang w:val="en-US"/>
              </w:rPr>
              <w:t>Occurrence:</w:t>
            </w:r>
          </w:p>
          <w:p w14:paraId="0E0565E2" w14:textId="77777777" w:rsidR="003B6D5A" w:rsidRPr="006159E6" w:rsidRDefault="003B6D5A" w:rsidP="00ED3F3F">
            <w:pPr>
              <w:pStyle w:val="condition1"/>
            </w:pPr>
            <w:r w:rsidRPr="006159E6">
              <w:rPr>
                <w:snapToGrid w:val="0"/>
                <w:lang w:eastAsia="fr-FR"/>
              </w:rPr>
              <w:t>If</w:t>
            </w:r>
            <w:r w:rsidRPr="006159E6">
              <w:t xml:space="preserve"> ‘TransactionType’ is set to “OPT_FXD_SWP”, “OPT_FXD_FXD_SWP” or “OPT_FLT_SWP”, then this section is mandatory.</w:t>
            </w:r>
          </w:p>
          <w:p w14:paraId="002251DE" w14:textId="77777777" w:rsidR="003B6D5A" w:rsidRPr="006159E6" w:rsidRDefault="003B6D5A" w:rsidP="00ED3F3F">
            <w:pPr>
              <w:pStyle w:val="condition1"/>
            </w:pPr>
            <w:r w:rsidRPr="006159E6">
              <w:t>Else, this section must be omitted.</w:t>
            </w:r>
          </w:p>
        </w:tc>
      </w:tr>
      <w:tr w:rsidR="003B6D5A" w:rsidRPr="006159E6" w14:paraId="19ED0F24" w14:textId="77777777" w:rsidTr="003854A5">
        <w:trPr>
          <w:cantSplit/>
        </w:trPr>
        <w:tc>
          <w:tcPr>
            <w:tcW w:w="1418" w:type="dxa"/>
          </w:tcPr>
          <w:p w14:paraId="2C6A78C6" w14:textId="77777777" w:rsidR="003B6D5A" w:rsidRPr="006159E6" w:rsidRDefault="003B6D5A" w:rsidP="00D02290">
            <w:pPr>
              <w:pStyle w:val="CellBody"/>
              <w:rPr>
                <w:lang w:val="en-US"/>
              </w:rPr>
            </w:pPr>
            <w:r w:rsidRPr="006159E6">
              <w:rPr>
                <w:lang w:val="en-US"/>
              </w:rPr>
              <w:t>Options</w:t>
            </w:r>
            <w:r w:rsidRPr="006159E6">
              <w:rPr>
                <w:lang w:val="en-US"/>
              </w:rPr>
              <w:softHyphen/>
              <w:t>Type</w:t>
            </w:r>
          </w:p>
        </w:tc>
        <w:tc>
          <w:tcPr>
            <w:tcW w:w="850" w:type="dxa"/>
          </w:tcPr>
          <w:p w14:paraId="0BA8203F" w14:textId="77777777" w:rsidR="003B6D5A" w:rsidRPr="006159E6" w:rsidRDefault="003B6D5A" w:rsidP="00D02290">
            <w:pPr>
              <w:pStyle w:val="CellBody"/>
              <w:rPr>
                <w:lang w:val="en-US"/>
              </w:rPr>
            </w:pPr>
            <w:r w:rsidRPr="006159E6">
              <w:rPr>
                <w:lang w:val="en-US"/>
              </w:rPr>
              <w:t>M</w:t>
            </w:r>
          </w:p>
        </w:tc>
        <w:tc>
          <w:tcPr>
            <w:tcW w:w="1418" w:type="dxa"/>
          </w:tcPr>
          <w:p w14:paraId="4BE9BBF8" w14:textId="77777777" w:rsidR="003B6D5A" w:rsidRPr="006159E6" w:rsidRDefault="003B6D5A" w:rsidP="00D02290">
            <w:pPr>
              <w:pStyle w:val="CellBody"/>
              <w:rPr>
                <w:lang w:val="en-US"/>
              </w:rPr>
            </w:pPr>
            <w:r w:rsidRPr="006159E6">
              <w:rPr>
                <w:lang w:val="en-US"/>
              </w:rPr>
              <w:t>Option</w:t>
            </w:r>
            <w:r w:rsidRPr="006159E6">
              <w:rPr>
                <w:lang w:val="en-US"/>
              </w:rPr>
              <w:softHyphen/>
              <w:t>Type</w:t>
            </w:r>
          </w:p>
        </w:tc>
        <w:tc>
          <w:tcPr>
            <w:tcW w:w="5812" w:type="dxa"/>
          </w:tcPr>
          <w:p w14:paraId="60DD03F1" w14:textId="77777777" w:rsidR="003B6D5A" w:rsidRPr="006159E6" w:rsidRDefault="003B6D5A" w:rsidP="00D02290">
            <w:pPr>
              <w:pStyle w:val="CellBody"/>
              <w:rPr>
                <w:lang w:val="en-US"/>
              </w:rPr>
            </w:pPr>
          </w:p>
        </w:tc>
      </w:tr>
      <w:tr w:rsidR="003B6D5A" w:rsidRPr="006159E6" w14:paraId="745A54A5" w14:textId="77777777" w:rsidTr="003854A5">
        <w:trPr>
          <w:cantSplit/>
        </w:trPr>
        <w:tc>
          <w:tcPr>
            <w:tcW w:w="1418" w:type="dxa"/>
          </w:tcPr>
          <w:p w14:paraId="366AA2B5" w14:textId="77777777" w:rsidR="003B6D5A" w:rsidRPr="006159E6" w:rsidRDefault="003B6D5A" w:rsidP="00D02290">
            <w:pPr>
              <w:pStyle w:val="CellBody"/>
              <w:rPr>
                <w:lang w:val="en-US"/>
              </w:rPr>
            </w:pPr>
            <w:r w:rsidRPr="006159E6">
              <w:rPr>
                <w:lang w:val="en-US"/>
              </w:rPr>
              <w:lastRenderedPageBreak/>
              <w:t>Option</w:t>
            </w:r>
            <w:r w:rsidRPr="006159E6">
              <w:rPr>
                <w:lang w:val="en-US"/>
              </w:rPr>
              <w:softHyphen/>
              <w:t>Writer</w:t>
            </w:r>
          </w:p>
        </w:tc>
        <w:tc>
          <w:tcPr>
            <w:tcW w:w="850" w:type="dxa"/>
          </w:tcPr>
          <w:p w14:paraId="33F0D04C" w14:textId="77777777" w:rsidR="003B6D5A" w:rsidRPr="006159E6" w:rsidRDefault="003B6D5A" w:rsidP="00D02290">
            <w:pPr>
              <w:pStyle w:val="CellBody"/>
              <w:rPr>
                <w:lang w:val="en-US"/>
              </w:rPr>
            </w:pPr>
            <w:r w:rsidRPr="006159E6">
              <w:rPr>
                <w:lang w:val="en-US"/>
              </w:rPr>
              <w:t>M</w:t>
            </w:r>
          </w:p>
        </w:tc>
        <w:tc>
          <w:tcPr>
            <w:tcW w:w="1418" w:type="dxa"/>
          </w:tcPr>
          <w:p w14:paraId="3873C595" w14:textId="77777777" w:rsidR="003B6D5A" w:rsidRPr="006159E6" w:rsidRDefault="003B6D5A" w:rsidP="00D02290">
            <w:pPr>
              <w:pStyle w:val="CellBody"/>
              <w:rPr>
                <w:lang w:val="en-US"/>
              </w:rPr>
            </w:pPr>
            <w:r w:rsidRPr="006159E6">
              <w:rPr>
                <w:lang w:val="en-US"/>
              </w:rPr>
              <w:t>PartyType</w:t>
            </w:r>
          </w:p>
        </w:tc>
        <w:tc>
          <w:tcPr>
            <w:tcW w:w="5812" w:type="dxa"/>
          </w:tcPr>
          <w:p w14:paraId="4C6FB407" w14:textId="77777777" w:rsidR="003B6D5A" w:rsidRPr="006159E6" w:rsidRDefault="003B6D5A" w:rsidP="00C51263">
            <w:pPr>
              <w:pStyle w:val="CellBody"/>
              <w:rPr>
                <w:lang w:val="en-US"/>
              </w:rPr>
            </w:pPr>
            <w:r w:rsidRPr="006159E6">
              <w:rPr>
                <w:lang w:val="en-US"/>
              </w:rPr>
              <w:t>The party code of the “SellerParty”.</w:t>
            </w:r>
          </w:p>
        </w:tc>
      </w:tr>
      <w:tr w:rsidR="003B6D5A" w:rsidRPr="006159E6" w14:paraId="1634E81F" w14:textId="77777777" w:rsidTr="003854A5">
        <w:trPr>
          <w:cantSplit/>
        </w:trPr>
        <w:tc>
          <w:tcPr>
            <w:tcW w:w="1418" w:type="dxa"/>
          </w:tcPr>
          <w:p w14:paraId="486E318E" w14:textId="77777777" w:rsidR="003B6D5A" w:rsidRPr="006159E6" w:rsidRDefault="003B6D5A" w:rsidP="00D02290">
            <w:pPr>
              <w:pStyle w:val="CellBody"/>
              <w:rPr>
                <w:lang w:val="en-US"/>
              </w:rPr>
            </w:pPr>
            <w:r w:rsidRPr="006159E6">
              <w:rPr>
                <w:lang w:val="en-US"/>
              </w:rPr>
              <w:t>Option</w:t>
            </w:r>
            <w:r w:rsidRPr="006159E6">
              <w:rPr>
                <w:lang w:val="en-US"/>
              </w:rPr>
              <w:softHyphen/>
              <w:t>Holder</w:t>
            </w:r>
          </w:p>
        </w:tc>
        <w:tc>
          <w:tcPr>
            <w:tcW w:w="850" w:type="dxa"/>
          </w:tcPr>
          <w:p w14:paraId="466FF8EA" w14:textId="77777777" w:rsidR="003B6D5A" w:rsidRPr="006159E6" w:rsidRDefault="003B6D5A" w:rsidP="00D02290">
            <w:pPr>
              <w:pStyle w:val="CellBody"/>
              <w:rPr>
                <w:lang w:val="en-US"/>
              </w:rPr>
            </w:pPr>
            <w:r w:rsidRPr="006159E6">
              <w:rPr>
                <w:lang w:val="en-US"/>
              </w:rPr>
              <w:t>M</w:t>
            </w:r>
          </w:p>
        </w:tc>
        <w:tc>
          <w:tcPr>
            <w:tcW w:w="1418" w:type="dxa"/>
          </w:tcPr>
          <w:p w14:paraId="50AD0B2A" w14:textId="77777777" w:rsidR="003B6D5A" w:rsidRPr="006159E6" w:rsidRDefault="003B6D5A" w:rsidP="00D02290">
            <w:pPr>
              <w:pStyle w:val="CellBody"/>
              <w:rPr>
                <w:lang w:val="en-US"/>
              </w:rPr>
            </w:pPr>
            <w:r w:rsidRPr="006159E6">
              <w:rPr>
                <w:lang w:val="en-US"/>
              </w:rPr>
              <w:t>PartyType</w:t>
            </w:r>
          </w:p>
        </w:tc>
        <w:tc>
          <w:tcPr>
            <w:tcW w:w="5812" w:type="dxa"/>
          </w:tcPr>
          <w:p w14:paraId="19922227" w14:textId="77777777" w:rsidR="003B6D5A" w:rsidRPr="006159E6" w:rsidRDefault="003B6D5A" w:rsidP="00C51263">
            <w:pPr>
              <w:pStyle w:val="CellBody"/>
              <w:rPr>
                <w:lang w:val="en-US"/>
              </w:rPr>
            </w:pPr>
            <w:r w:rsidRPr="006159E6">
              <w:rPr>
                <w:lang w:val="en-US"/>
              </w:rPr>
              <w:t>The party code of the “BuyerParty”.</w:t>
            </w:r>
          </w:p>
        </w:tc>
      </w:tr>
      <w:tr w:rsidR="003B6D5A" w:rsidRPr="006159E6" w14:paraId="154E5AAD" w14:textId="77777777" w:rsidTr="003854A5">
        <w:trPr>
          <w:cantSplit/>
        </w:trPr>
        <w:tc>
          <w:tcPr>
            <w:tcW w:w="1418" w:type="dxa"/>
          </w:tcPr>
          <w:p w14:paraId="06B99859" w14:textId="77777777" w:rsidR="003B6D5A" w:rsidRPr="006159E6" w:rsidRDefault="003B6D5A" w:rsidP="00D02290">
            <w:pPr>
              <w:pStyle w:val="CellBody"/>
              <w:rPr>
                <w:lang w:val="en-US"/>
              </w:rPr>
            </w:pPr>
            <w:r w:rsidRPr="006159E6">
              <w:rPr>
                <w:lang w:val="en-US"/>
              </w:rPr>
              <w:t>Option</w:t>
            </w:r>
            <w:r w:rsidRPr="006159E6">
              <w:rPr>
                <w:lang w:val="en-US"/>
              </w:rPr>
              <w:softHyphen/>
              <w:t>Style</w:t>
            </w:r>
          </w:p>
        </w:tc>
        <w:tc>
          <w:tcPr>
            <w:tcW w:w="850" w:type="dxa"/>
          </w:tcPr>
          <w:p w14:paraId="191652D2" w14:textId="77777777" w:rsidR="003B6D5A" w:rsidRPr="006159E6" w:rsidRDefault="003B6D5A" w:rsidP="00D02290">
            <w:pPr>
              <w:pStyle w:val="CellBody"/>
              <w:rPr>
                <w:lang w:val="en-US"/>
              </w:rPr>
            </w:pPr>
            <w:r w:rsidRPr="006159E6">
              <w:rPr>
                <w:lang w:val="en-US"/>
              </w:rPr>
              <w:t>M</w:t>
            </w:r>
          </w:p>
        </w:tc>
        <w:tc>
          <w:tcPr>
            <w:tcW w:w="1418" w:type="dxa"/>
          </w:tcPr>
          <w:p w14:paraId="0873F685" w14:textId="77777777" w:rsidR="003B6D5A" w:rsidRPr="006159E6" w:rsidRDefault="003B6D5A" w:rsidP="00D02290">
            <w:pPr>
              <w:pStyle w:val="CellBody"/>
              <w:rPr>
                <w:lang w:val="en-US"/>
              </w:rPr>
            </w:pPr>
            <w:r w:rsidRPr="006159E6">
              <w:rPr>
                <w:lang w:val="en-US"/>
              </w:rPr>
              <w:t>Option</w:t>
            </w:r>
            <w:r w:rsidRPr="006159E6">
              <w:rPr>
                <w:lang w:val="en-US"/>
              </w:rPr>
              <w:softHyphen/>
              <w:t>Style</w:t>
            </w:r>
            <w:r w:rsidRPr="006159E6">
              <w:rPr>
                <w:lang w:val="en-US"/>
              </w:rPr>
              <w:softHyphen/>
              <w:t>Type</w:t>
            </w:r>
          </w:p>
        </w:tc>
        <w:tc>
          <w:tcPr>
            <w:tcW w:w="5812" w:type="dxa"/>
          </w:tcPr>
          <w:p w14:paraId="63C4F094" w14:textId="77777777" w:rsidR="003B6D5A" w:rsidRPr="006159E6" w:rsidRDefault="003B6D5A" w:rsidP="00D02290">
            <w:pPr>
              <w:pStyle w:val="CellBody"/>
              <w:rPr>
                <w:lang w:val="en-US"/>
              </w:rPr>
            </w:pPr>
          </w:p>
        </w:tc>
      </w:tr>
      <w:tr w:rsidR="003B6D5A" w:rsidRPr="006159E6" w14:paraId="7730DD8C" w14:textId="77777777" w:rsidTr="003854A5">
        <w:trPr>
          <w:cantSplit/>
        </w:trPr>
        <w:tc>
          <w:tcPr>
            <w:tcW w:w="1418" w:type="dxa"/>
          </w:tcPr>
          <w:p w14:paraId="79F94A74" w14:textId="77777777" w:rsidR="003B6D5A" w:rsidRPr="006159E6" w:rsidRDefault="003B6D5A" w:rsidP="00D02290">
            <w:pPr>
              <w:pStyle w:val="CellBody"/>
              <w:rPr>
                <w:lang w:val="en-US"/>
              </w:rPr>
            </w:pPr>
            <w:r w:rsidRPr="006159E6">
              <w:rPr>
                <w:lang w:val="en-US"/>
              </w:rPr>
              <w:t>Strike</w:t>
            </w:r>
            <w:r w:rsidRPr="006159E6">
              <w:rPr>
                <w:lang w:val="en-US"/>
              </w:rPr>
              <w:softHyphen/>
              <w:t>Price</w:t>
            </w:r>
          </w:p>
        </w:tc>
        <w:tc>
          <w:tcPr>
            <w:tcW w:w="850" w:type="dxa"/>
          </w:tcPr>
          <w:p w14:paraId="6BAA3967" w14:textId="77777777" w:rsidR="003B6D5A" w:rsidRPr="006159E6" w:rsidRDefault="003B6D5A" w:rsidP="00D02290">
            <w:pPr>
              <w:pStyle w:val="CellBody"/>
              <w:rPr>
                <w:lang w:val="en-US"/>
              </w:rPr>
            </w:pPr>
            <w:r w:rsidRPr="006159E6">
              <w:rPr>
                <w:lang w:val="en-US"/>
              </w:rPr>
              <w:t>M</w:t>
            </w:r>
          </w:p>
        </w:tc>
        <w:tc>
          <w:tcPr>
            <w:tcW w:w="1418" w:type="dxa"/>
          </w:tcPr>
          <w:p w14:paraId="7C690898" w14:textId="77777777" w:rsidR="003B6D5A" w:rsidRPr="006159E6" w:rsidRDefault="003B6D5A" w:rsidP="00D02290">
            <w:pPr>
              <w:pStyle w:val="CellBody"/>
              <w:rPr>
                <w:lang w:val="en-US"/>
              </w:rPr>
            </w:pPr>
            <w:r w:rsidRPr="006159E6">
              <w:rPr>
                <w:lang w:val="en-US"/>
              </w:rPr>
              <w:t>PriceType</w:t>
            </w:r>
          </w:p>
        </w:tc>
        <w:tc>
          <w:tcPr>
            <w:tcW w:w="5812" w:type="dxa"/>
          </w:tcPr>
          <w:p w14:paraId="647BA9E0" w14:textId="77777777" w:rsidR="003B6D5A" w:rsidRPr="006159E6" w:rsidRDefault="003B6D5A" w:rsidP="00D02290">
            <w:pPr>
              <w:pStyle w:val="CellBody"/>
              <w:rPr>
                <w:lang w:val="en-US"/>
              </w:rPr>
            </w:pPr>
          </w:p>
        </w:tc>
      </w:tr>
      <w:tr w:rsidR="003B6D5A" w:rsidRPr="006159E6" w14:paraId="61F1A144" w14:textId="48AD3C83" w:rsidTr="003854A5">
        <w:trPr>
          <w:cantSplit/>
        </w:trPr>
        <w:tc>
          <w:tcPr>
            <w:tcW w:w="1418" w:type="dxa"/>
          </w:tcPr>
          <w:p w14:paraId="28B048A2" w14:textId="2619E963" w:rsidR="003B6D5A" w:rsidRPr="006159E6" w:rsidRDefault="003B6D5A" w:rsidP="00D02290">
            <w:pPr>
              <w:pStyle w:val="CellBody"/>
              <w:rPr>
                <w:lang w:val="en-US"/>
              </w:rPr>
            </w:pPr>
            <w:r w:rsidRPr="006159E6">
              <w:rPr>
                <w:lang w:val="en-US"/>
              </w:rPr>
              <w:t>Option</w:t>
            </w:r>
            <w:r w:rsidRPr="006159E6">
              <w:rPr>
                <w:lang w:val="en-US"/>
              </w:rPr>
              <w:softHyphen/>
              <w:t>Currency</w:t>
            </w:r>
          </w:p>
        </w:tc>
        <w:tc>
          <w:tcPr>
            <w:tcW w:w="850" w:type="dxa"/>
          </w:tcPr>
          <w:p w14:paraId="0DDF4399" w14:textId="4B1B461E" w:rsidR="003B6D5A" w:rsidRPr="006159E6" w:rsidRDefault="003B6D5A" w:rsidP="00D02290">
            <w:pPr>
              <w:pStyle w:val="CellBody"/>
              <w:rPr>
                <w:lang w:val="en-US"/>
              </w:rPr>
            </w:pPr>
            <w:r w:rsidRPr="006159E6">
              <w:rPr>
                <w:lang w:val="en-US"/>
              </w:rPr>
              <w:t>M</w:t>
            </w:r>
          </w:p>
        </w:tc>
        <w:tc>
          <w:tcPr>
            <w:tcW w:w="1418" w:type="dxa"/>
          </w:tcPr>
          <w:p w14:paraId="493108C4" w14:textId="2E61686D" w:rsidR="003B6D5A" w:rsidRPr="006159E6" w:rsidRDefault="003B6D5A" w:rsidP="00D02290">
            <w:pPr>
              <w:pStyle w:val="CellBody"/>
              <w:rPr>
                <w:lang w:val="en-US"/>
              </w:rPr>
            </w:pPr>
            <w:r w:rsidRPr="006159E6">
              <w:rPr>
                <w:lang w:val="en-US"/>
              </w:rPr>
              <w:t>CurrencyCode</w:t>
            </w:r>
            <w:r w:rsidR="00447E15">
              <w:rPr>
                <w:lang w:val="en-US"/>
              </w:rPr>
              <w:softHyphen/>
            </w:r>
            <w:r w:rsidRPr="006159E6">
              <w:rPr>
                <w:lang w:val="en-US"/>
              </w:rPr>
              <w:t>Type</w:t>
            </w:r>
          </w:p>
        </w:tc>
        <w:tc>
          <w:tcPr>
            <w:tcW w:w="5812" w:type="dxa"/>
          </w:tcPr>
          <w:p w14:paraId="792A2C47" w14:textId="4AE2FE2C" w:rsidR="003B6D5A" w:rsidRPr="006159E6" w:rsidRDefault="003B6D5A" w:rsidP="00DD4BBA">
            <w:pPr>
              <w:pStyle w:val="CellBody"/>
              <w:rPr>
                <w:lang w:val="en-US"/>
              </w:rPr>
            </w:pPr>
            <w:r w:rsidRPr="006159E6">
              <w:rPr>
                <w:lang w:val="en-US"/>
              </w:rPr>
              <w:t>The currency of the ‘StrikePrice’</w:t>
            </w:r>
            <w:r w:rsidR="005D3A59">
              <w:rPr>
                <w:lang w:val="en-US"/>
              </w:rPr>
              <w:t>.</w:t>
            </w:r>
            <w:r w:rsidRPr="006159E6">
              <w:rPr>
                <w:lang w:val="en-US"/>
              </w:rPr>
              <w:t xml:space="preserve"> </w:t>
            </w:r>
          </w:p>
        </w:tc>
      </w:tr>
      <w:tr w:rsidR="003B6D5A" w:rsidRPr="006159E6" w14:paraId="48A8C97D" w14:textId="77777777" w:rsidTr="003854A5">
        <w:trPr>
          <w:cantSplit/>
        </w:trPr>
        <w:tc>
          <w:tcPr>
            <w:tcW w:w="1418" w:type="dxa"/>
          </w:tcPr>
          <w:p w14:paraId="0DC4A91D" w14:textId="77777777" w:rsidR="003B6D5A" w:rsidRPr="006159E6" w:rsidRDefault="003B6D5A" w:rsidP="00D02290">
            <w:pPr>
              <w:pStyle w:val="CellBody"/>
              <w:rPr>
                <w:lang w:val="en-US"/>
              </w:rPr>
            </w:pPr>
            <w:r w:rsidRPr="006159E6">
              <w:rPr>
                <w:lang w:val="en-US"/>
              </w:rPr>
              <w:t>Premium</w:t>
            </w:r>
            <w:r w:rsidRPr="006159E6">
              <w:rPr>
                <w:lang w:val="en-US"/>
              </w:rPr>
              <w:softHyphen/>
              <w:t>Rate</w:t>
            </w:r>
          </w:p>
        </w:tc>
        <w:tc>
          <w:tcPr>
            <w:tcW w:w="850" w:type="dxa"/>
          </w:tcPr>
          <w:p w14:paraId="4C98773B" w14:textId="77777777" w:rsidR="003B6D5A" w:rsidRPr="006159E6" w:rsidRDefault="003B6D5A" w:rsidP="00D02290">
            <w:pPr>
              <w:pStyle w:val="CellBody"/>
              <w:rPr>
                <w:lang w:val="en-US"/>
              </w:rPr>
            </w:pPr>
            <w:r w:rsidRPr="006159E6">
              <w:rPr>
                <w:lang w:val="en-US"/>
              </w:rPr>
              <w:t>M</w:t>
            </w:r>
          </w:p>
        </w:tc>
        <w:tc>
          <w:tcPr>
            <w:tcW w:w="1418" w:type="dxa"/>
          </w:tcPr>
          <w:p w14:paraId="1022E708" w14:textId="77777777" w:rsidR="003B6D5A" w:rsidRPr="006159E6" w:rsidRDefault="003B6D5A" w:rsidP="00D02290">
            <w:pPr>
              <w:pStyle w:val="CellBody"/>
              <w:rPr>
                <w:lang w:val="en-US"/>
              </w:rPr>
            </w:pPr>
            <w:r w:rsidRPr="006159E6">
              <w:rPr>
                <w:lang w:val="en-US"/>
              </w:rPr>
              <w:t>PriceType</w:t>
            </w:r>
          </w:p>
        </w:tc>
        <w:tc>
          <w:tcPr>
            <w:tcW w:w="5812" w:type="dxa"/>
          </w:tcPr>
          <w:p w14:paraId="2605D428" w14:textId="77777777" w:rsidR="003B6D5A" w:rsidRPr="006159E6" w:rsidRDefault="003B6D5A" w:rsidP="00D02290">
            <w:pPr>
              <w:pStyle w:val="CellBody"/>
              <w:rPr>
                <w:lang w:val="en-US"/>
              </w:rPr>
            </w:pPr>
          </w:p>
        </w:tc>
      </w:tr>
      <w:tr w:rsidR="003B6D5A" w:rsidRPr="006159E6" w14:paraId="466DE088" w14:textId="77777777" w:rsidTr="003854A5">
        <w:trPr>
          <w:cantSplit/>
        </w:trPr>
        <w:tc>
          <w:tcPr>
            <w:tcW w:w="1418" w:type="dxa"/>
          </w:tcPr>
          <w:p w14:paraId="0E469AC7" w14:textId="77777777" w:rsidR="003B6D5A" w:rsidRPr="006159E6" w:rsidRDefault="003B6D5A" w:rsidP="00D02290">
            <w:pPr>
              <w:pStyle w:val="CellBody"/>
              <w:rPr>
                <w:lang w:val="en-US"/>
              </w:rPr>
            </w:pPr>
            <w:r w:rsidRPr="006159E6">
              <w:rPr>
                <w:lang w:val="en-US"/>
              </w:rPr>
              <w:t>Premium</w:t>
            </w:r>
            <w:r w:rsidRPr="006159E6">
              <w:rPr>
                <w:lang w:val="en-US"/>
              </w:rPr>
              <w:softHyphen/>
              <w:t>Currency</w:t>
            </w:r>
          </w:p>
        </w:tc>
        <w:tc>
          <w:tcPr>
            <w:tcW w:w="850" w:type="dxa"/>
          </w:tcPr>
          <w:p w14:paraId="45AC7A04" w14:textId="77777777" w:rsidR="003B6D5A" w:rsidRPr="006159E6" w:rsidRDefault="003B6D5A" w:rsidP="00D02290">
            <w:pPr>
              <w:pStyle w:val="CellBody"/>
              <w:rPr>
                <w:lang w:val="en-US"/>
              </w:rPr>
            </w:pPr>
            <w:r w:rsidRPr="006159E6">
              <w:rPr>
                <w:lang w:val="en-US"/>
              </w:rPr>
              <w:t>M</w:t>
            </w:r>
          </w:p>
        </w:tc>
        <w:tc>
          <w:tcPr>
            <w:tcW w:w="1418" w:type="dxa"/>
          </w:tcPr>
          <w:p w14:paraId="04D1CE5D" w14:textId="77777777" w:rsidR="003B6D5A" w:rsidRPr="006159E6" w:rsidRDefault="003B6D5A" w:rsidP="00D02290">
            <w:pPr>
              <w:pStyle w:val="CellBody"/>
              <w:rPr>
                <w:lang w:val="en-US"/>
              </w:rPr>
            </w:pPr>
            <w:r w:rsidRPr="006159E6">
              <w:rPr>
                <w:lang w:val="en-US"/>
              </w:rPr>
              <w:t>CurrencyCodeType</w:t>
            </w:r>
          </w:p>
        </w:tc>
        <w:tc>
          <w:tcPr>
            <w:tcW w:w="5812" w:type="dxa"/>
          </w:tcPr>
          <w:p w14:paraId="7FE67044" w14:textId="77777777" w:rsidR="003B6D5A" w:rsidRPr="006159E6" w:rsidRDefault="003B6D5A" w:rsidP="00D02290">
            <w:pPr>
              <w:pStyle w:val="CellBody"/>
              <w:rPr>
                <w:lang w:val="en-US"/>
              </w:rPr>
            </w:pPr>
          </w:p>
        </w:tc>
      </w:tr>
      <w:tr w:rsidR="003B6D5A" w:rsidRPr="006159E6" w14:paraId="20BECF44" w14:textId="77777777" w:rsidTr="003854A5">
        <w:trPr>
          <w:cantSplit/>
        </w:trPr>
        <w:tc>
          <w:tcPr>
            <w:tcW w:w="1418" w:type="dxa"/>
          </w:tcPr>
          <w:p w14:paraId="004B96C1" w14:textId="77777777" w:rsidR="003B6D5A" w:rsidRPr="006159E6" w:rsidRDefault="003B6D5A" w:rsidP="00D02290">
            <w:pPr>
              <w:pStyle w:val="CellBody"/>
              <w:rPr>
                <w:lang w:val="en-US"/>
              </w:rPr>
            </w:pPr>
            <w:r w:rsidRPr="006159E6">
              <w:rPr>
                <w:lang w:val="en-US"/>
              </w:rPr>
              <w:t>Total</w:t>
            </w:r>
            <w:r w:rsidRPr="006159E6">
              <w:rPr>
                <w:lang w:val="en-US"/>
              </w:rPr>
              <w:softHyphen/>
              <w:t>Premium</w:t>
            </w:r>
            <w:r w:rsidRPr="006159E6">
              <w:rPr>
                <w:lang w:val="en-US"/>
              </w:rPr>
              <w:softHyphen/>
              <w:t>Value</w:t>
            </w:r>
          </w:p>
        </w:tc>
        <w:tc>
          <w:tcPr>
            <w:tcW w:w="850" w:type="dxa"/>
          </w:tcPr>
          <w:p w14:paraId="6EE31951" w14:textId="77777777" w:rsidR="003B6D5A" w:rsidRPr="006159E6" w:rsidRDefault="003B6D5A" w:rsidP="00D02290">
            <w:pPr>
              <w:pStyle w:val="CellBody"/>
              <w:rPr>
                <w:lang w:val="en-US"/>
              </w:rPr>
            </w:pPr>
            <w:r w:rsidRPr="006159E6">
              <w:rPr>
                <w:lang w:val="en-US"/>
              </w:rPr>
              <w:t>M+C</w:t>
            </w:r>
          </w:p>
        </w:tc>
        <w:tc>
          <w:tcPr>
            <w:tcW w:w="1418" w:type="dxa"/>
          </w:tcPr>
          <w:p w14:paraId="194F22E7" w14:textId="77777777" w:rsidR="003B6D5A" w:rsidRPr="006159E6" w:rsidRDefault="003B6D5A" w:rsidP="00D02290">
            <w:pPr>
              <w:pStyle w:val="CellBody"/>
              <w:rPr>
                <w:lang w:val="en-US"/>
              </w:rPr>
            </w:pPr>
            <w:r w:rsidRPr="006159E6">
              <w:rPr>
                <w:lang w:val="en-US"/>
              </w:rPr>
              <w:t>PriceType</w:t>
            </w:r>
          </w:p>
        </w:tc>
        <w:tc>
          <w:tcPr>
            <w:tcW w:w="5812" w:type="dxa"/>
          </w:tcPr>
          <w:p w14:paraId="0BFABE21" w14:textId="77777777" w:rsidR="003B6D5A" w:rsidRPr="006159E6" w:rsidRDefault="003B6D5A" w:rsidP="00DD4BBA">
            <w:pPr>
              <w:pStyle w:val="CellBody"/>
              <w:rPr>
                <w:rStyle w:val="Fett"/>
                <w:lang w:val="en-US"/>
              </w:rPr>
            </w:pPr>
            <w:r w:rsidRPr="006159E6">
              <w:rPr>
                <w:rStyle w:val="Fett"/>
                <w:lang w:val="en-US"/>
              </w:rPr>
              <w:t>Values:</w:t>
            </w:r>
          </w:p>
          <w:p w14:paraId="2D5CB309" w14:textId="77777777" w:rsidR="003B6D5A" w:rsidRPr="006159E6" w:rsidRDefault="003B6D5A" w:rsidP="00ED3F3F">
            <w:pPr>
              <w:pStyle w:val="condition1"/>
            </w:pPr>
            <w:r w:rsidRPr="006159E6">
              <w:t>‘TotalPremiumValue’ must be equal to the sum of all ‘PremiumValue’ fields in all ‘PremiumPayments’ sections.</w:t>
            </w:r>
          </w:p>
          <w:p w14:paraId="584D18D7" w14:textId="77777777" w:rsidR="003B6D5A" w:rsidRPr="006159E6" w:rsidRDefault="003B6D5A" w:rsidP="00ED3F3F">
            <w:pPr>
              <w:pStyle w:val="condition1"/>
            </w:pPr>
            <w:r w:rsidRPr="006159E6">
              <w:t>If ‘TransactionType’ is a Financial Transaction, then this field must be rounded to 2 decimal places.</w:t>
            </w:r>
          </w:p>
        </w:tc>
      </w:tr>
      <w:tr w:rsidR="003B6D5A" w:rsidRPr="006159E6" w14:paraId="61CE241E" w14:textId="77777777" w:rsidTr="003854A5">
        <w:trPr>
          <w:cantSplit/>
        </w:trPr>
        <w:tc>
          <w:tcPr>
            <w:tcW w:w="9498" w:type="dxa"/>
            <w:gridSpan w:val="4"/>
            <w:shd w:val="clear" w:color="auto" w:fill="BFBFBF" w:themeFill="background1" w:themeFillShade="BF"/>
          </w:tcPr>
          <w:p w14:paraId="53223167" w14:textId="77777777" w:rsidR="003B6D5A" w:rsidRPr="006159E6" w:rsidRDefault="003B6D5A" w:rsidP="00D02290">
            <w:pPr>
              <w:pStyle w:val="CellBody"/>
              <w:rPr>
                <w:lang w:val="en-US"/>
              </w:rPr>
            </w:pPr>
            <w:r w:rsidRPr="006159E6">
              <w:rPr>
                <w:rStyle w:val="XSDSectionTitle"/>
                <w:lang w:val="en-US"/>
              </w:rPr>
              <w:t>OptionDetails/PremiumPayments</w:t>
            </w:r>
            <w:r w:rsidRPr="006159E6">
              <w:rPr>
                <w:lang w:val="en-US"/>
              </w:rPr>
              <w:t xml:space="preserve">: optional section </w:t>
            </w:r>
          </w:p>
        </w:tc>
      </w:tr>
      <w:tr w:rsidR="003B6D5A" w:rsidRPr="006159E6" w14:paraId="13233067" w14:textId="77777777" w:rsidTr="003854A5">
        <w:trPr>
          <w:cantSplit/>
        </w:trPr>
        <w:tc>
          <w:tcPr>
            <w:tcW w:w="9498" w:type="dxa"/>
            <w:gridSpan w:val="4"/>
            <w:shd w:val="clear" w:color="auto" w:fill="BFBFBF" w:themeFill="background1" w:themeFillShade="BF"/>
          </w:tcPr>
          <w:p w14:paraId="3C4C7BB9" w14:textId="77777777" w:rsidR="003B6D5A" w:rsidRPr="006159E6" w:rsidRDefault="003B6D5A" w:rsidP="00D02290">
            <w:pPr>
              <w:pStyle w:val="CellBody"/>
              <w:rPr>
                <w:lang w:val="en-US"/>
              </w:rPr>
            </w:pPr>
            <w:r w:rsidRPr="006159E6">
              <w:rPr>
                <w:rStyle w:val="XSDSectionTitle"/>
                <w:lang w:val="en-US"/>
              </w:rPr>
              <w:t>PremiumPayments/PremiumPayment</w:t>
            </w:r>
            <w:r w:rsidRPr="006159E6">
              <w:rPr>
                <w:lang w:val="en-US"/>
              </w:rPr>
              <w:t>: mandatory, repeatable section (1-n)</w:t>
            </w:r>
          </w:p>
          <w:p w14:paraId="5D334677" w14:textId="77777777" w:rsidR="003B6D5A" w:rsidRPr="006159E6" w:rsidRDefault="003B6D5A" w:rsidP="00D02290">
            <w:pPr>
              <w:pStyle w:val="CellBody"/>
              <w:rPr>
                <w:lang w:val="en-US"/>
              </w:rPr>
            </w:pPr>
            <w:r w:rsidRPr="006159E6">
              <w:rPr>
                <w:snapToGrid w:val="0"/>
                <w:lang w:val="en-US" w:eastAsia="fr-FR"/>
              </w:rPr>
              <w:t>Ordered by ‘Premium</w:t>
            </w:r>
            <w:r w:rsidRPr="006159E6">
              <w:rPr>
                <w:snapToGrid w:val="0"/>
                <w:lang w:val="en-US" w:eastAsia="fr-FR"/>
              </w:rPr>
              <w:softHyphen/>
              <w:t>Payment</w:t>
            </w:r>
            <w:r w:rsidRPr="006159E6">
              <w:rPr>
                <w:snapToGrid w:val="0"/>
                <w:lang w:val="en-US" w:eastAsia="fr-FR"/>
              </w:rPr>
              <w:softHyphen/>
              <w:t>Date’.</w:t>
            </w:r>
          </w:p>
        </w:tc>
      </w:tr>
      <w:tr w:rsidR="003B6D5A" w:rsidRPr="006159E6" w14:paraId="29884446" w14:textId="77777777" w:rsidTr="003854A5">
        <w:trPr>
          <w:cantSplit/>
        </w:trPr>
        <w:tc>
          <w:tcPr>
            <w:tcW w:w="1418" w:type="dxa"/>
          </w:tcPr>
          <w:p w14:paraId="4804ABD8" w14:textId="77777777" w:rsidR="003B6D5A" w:rsidRPr="006159E6" w:rsidRDefault="003B6D5A" w:rsidP="00D02290">
            <w:pPr>
              <w:pStyle w:val="CellBody"/>
              <w:rPr>
                <w:lang w:val="en-US"/>
              </w:rPr>
            </w:pPr>
            <w:r w:rsidRPr="006159E6">
              <w:rPr>
                <w:lang w:val="en-US"/>
              </w:rPr>
              <w:t>Premium</w:t>
            </w:r>
            <w:r w:rsidRPr="006159E6">
              <w:rPr>
                <w:lang w:val="en-US"/>
              </w:rPr>
              <w:softHyphen/>
              <w:t>Payment</w:t>
            </w:r>
            <w:r w:rsidRPr="006159E6">
              <w:rPr>
                <w:lang w:val="en-US"/>
              </w:rPr>
              <w:softHyphen/>
              <w:t>Date</w:t>
            </w:r>
          </w:p>
        </w:tc>
        <w:tc>
          <w:tcPr>
            <w:tcW w:w="850" w:type="dxa"/>
          </w:tcPr>
          <w:p w14:paraId="764161CB" w14:textId="77777777" w:rsidR="003B6D5A" w:rsidRPr="006159E6" w:rsidRDefault="003B6D5A" w:rsidP="00D02290">
            <w:pPr>
              <w:pStyle w:val="CellBody"/>
              <w:rPr>
                <w:lang w:val="en-US"/>
              </w:rPr>
            </w:pPr>
            <w:r w:rsidRPr="006159E6">
              <w:rPr>
                <w:lang w:val="en-US"/>
              </w:rPr>
              <w:t>M</w:t>
            </w:r>
          </w:p>
        </w:tc>
        <w:tc>
          <w:tcPr>
            <w:tcW w:w="1418" w:type="dxa"/>
          </w:tcPr>
          <w:p w14:paraId="4551B144" w14:textId="77777777" w:rsidR="003B6D5A" w:rsidRPr="006159E6" w:rsidRDefault="003B6D5A" w:rsidP="00D02290">
            <w:pPr>
              <w:pStyle w:val="CellBody"/>
              <w:rPr>
                <w:lang w:val="en-US"/>
              </w:rPr>
            </w:pPr>
            <w:r w:rsidRPr="006159E6">
              <w:rPr>
                <w:lang w:val="en-US"/>
              </w:rPr>
              <w:t>DateType</w:t>
            </w:r>
          </w:p>
        </w:tc>
        <w:tc>
          <w:tcPr>
            <w:tcW w:w="5812" w:type="dxa"/>
          </w:tcPr>
          <w:p w14:paraId="6A0A55BE" w14:textId="77777777" w:rsidR="003B6D5A" w:rsidRPr="006159E6" w:rsidRDefault="003B6D5A" w:rsidP="00D02290">
            <w:pPr>
              <w:pStyle w:val="CellBody"/>
              <w:rPr>
                <w:lang w:val="en-US"/>
              </w:rPr>
            </w:pPr>
          </w:p>
        </w:tc>
      </w:tr>
      <w:tr w:rsidR="003B6D5A" w:rsidRPr="006159E6" w14:paraId="3CDACA65" w14:textId="77777777" w:rsidTr="003854A5">
        <w:trPr>
          <w:cantSplit/>
        </w:trPr>
        <w:tc>
          <w:tcPr>
            <w:tcW w:w="1418" w:type="dxa"/>
          </w:tcPr>
          <w:p w14:paraId="6BAFFAA2" w14:textId="77777777" w:rsidR="003B6D5A" w:rsidRPr="006159E6" w:rsidRDefault="003B6D5A" w:rsidP="00D02290">
            <w:pPr>
              <w:pStyle w:val="CellBody"/>
              <w:rPr>
                <w:lang w:val="en-US"/>
              </w:rPr>
            </w:pPr>
            <w:r w:rsidRPr="006159E6">
              <w:rPr>
                <w:lang w:val="en-US"/>
              </w:rPr>
              <w:t>Premium</w:t>
            </w:r>
            <w:r w:rsidRPr="006159E6">
              <w:rPr>
                <w:lang w:val="en-US"/>
              </w:rPr>
              <w:softHyphen/>
              <w:t>Payment</w:t>
            </w:r>
            <w:r w:rsidRPr="006159E6">
              <w:rPr>
                <w:lang w:val="en-US"/>
              </w:rPr>
              <w:softHyphen/>
              <w:t>Value</w:t>
            </w:r>
          </w:p>
        </w:tc>
        <w:tc>
          <w:tcPr>
            <w:tcW w:w="850" w:type="dxa"/>
          </w:tcPr>
          <w:p w14:paraId="592F0473" w14:textId="77777777" w:rsidR="003B6D5A" w:rsidRPr="006159E6" w:rsidRDefault="003B6D5A" w:rsidP="00D02290">
            <w:pPr>
              <w:pStyle w:val="CellBody"/>
              <w:rPr>
                <w:lang w:val="en-US"/>
              </w:rPr>
            </w:pPr>
            <w:r w:rsidRPr="006159E6">
              <w:rPr>
                <w:lang w:val="en-US"/>
              </w:rPr>
              <w:t>M+C</w:t>
            </w:r>
          </w:p>
        </w:tc>
        <w:tc>
          <w:tcPr>
            <w:tcW w:w="1418" w:type="dxa"/>
          </w:tcPr>
          <w:p w14:paraId="7BCA8352" w14:textId="77777777" w:rsidR="003B6D5A" w:rsidRPr="006159E6" w:rsidRDefault="003B6D5A" w:rsidP="00D02290">
            <w:pPr>
              <w:pStyle w:val="CellBody"/>
              <w:rPr>
                <w:lang w:val="en-US"/>
              </w:rPr>
            </w:pPr>
            <w:r w:rsidRPr="006159E6">
              <w:rPr>
                <w:lang w:val="en-US"/>
              </w:rPr>
              <w:t>PriceType</w:t>
            </w:r>
          </w:p>
        </w:tc>
        <w:tc>
          <w:tcPr>
            <w:tcW w:w="5812" w:type="dxa"/>
          </w:tcPr>
          <w:p w14:paraId="231CCEF0" w14:textId="77777777" w:rsidR="003B6D5A" w:rsidRPr="006159E6" w:rsidRDefault="003B6D5A" w:rsidP="00B22783">
            <w:pPr>
              <w:pStyle w:val="CellBody"/>
              <w:rPr>
                <w:rStyle w:val="Fett"/>
                <w:lang w:val="en-US"/>
              </w:rPr>
            </w:pPr>
            <w:r w:rsidRPr="006159E6">
              <w:rPr>
                <w:rStyle w:val="Fett"/>
                <w:lang w:val="en-US"/>
              </w:rPr>
              <w:t>Values:</w:t>
            </w:r>
          </w:p>
          <w:p w14:paraId="233B8144" w14:textId="77777777" w:rsidR="003B6D5A" w:rsidRPr="006159E6" w:rsidRDefault="003B6D5A" w:rsidP="00B22783">
            <w:pPr>
              <w:pStyle w:val="CellBody"/>
              <w:rPr>
                <w:lang w:val="en-US"/>
              </w:rPr>
            </w:pPr>
            <w:r w:rsidRPr="006159E6">
              <w:rPr>
                <w:lang w:val="en-US"/>
              </w:rPr>
              <w:t>The sum of all ‘PremiumPayment’ values must be equal to the value of ‘TotalPremiumValue’.</w:t>
            </w:r>
          </w:p>
        </w:tc>
      </w:tr>
      <w:tr w:rsidR="003B6D5A" w:rsidRPr="006159E6" w14:paraId="215C108B" w14:textId="77777777" w:rsidTr="003854A5">
        <w:trPr>
          <w:cantSplit/>
        </w:trPr>
        <w:tc>
          <w:tcPr>
            <w:tcW w:w="9498" w:type="dxa"/>
            <w:gridSpan w:val="4"/>
            <w:shd w:val="clear" w:color="auto" w:fill="BFBFBF" w:themeFill="background1" w:themeFillShade="BF"/>
          </w:tcPr>
          <w:p w14:paraId="3093637A"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PremiumPayment</w:t>
            </w:r>
            <w:r w:rsidRPr="006159E6">
              <w:rPr>
                <w:lang w:val="en-US"/>
              </w:rPr>
              <w:t xml:space="preserve"> </w:t>
            </w:r>
          </w:p>
        </w:tc>
      </w:tr>
      <w:tr w:rsidR="003B6D5A" w:rsidRPr="006159E6" w14:paraId="0EAD01A4" w14:textId="77777777" w:rsidTr="003854A5">
        <w:trPr>
          <w:cantSplit/>
        </w:trPr>
        <w:tc>
          <w:tcPr>
            <w:tcW w:w="9498" w:type="dxa"/>
            <w:gridSpan w:val="4"/>
            <w:shd w:val="clear" w:color="auto" w:fill="BFBFBF" w:themeFill="background1" w:themeFillShade="BF"/>
          </w:tcPr>
          <w:p w14:paraId="63F37A70"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PremiumPayments</w:t>
            </w:r>
            <w:r w:rsidRPr="006159E6">
              <w:rPr>
                <w:lang w:val="en-US"/>
              </w:rPr>
              <w:t xml:space="preserve"> </w:t>
            </w:r>
          </w:p>
        </w:tc>
      </w:tr>
      <w:tr w:rsidR="003B6D5A" w:rsidRPr="006159E6" w14:paraId="020398BD" w14:textId="77777777" w:rsidTr="003854A5">
        <w:trPr>
          <w:cantSplit/>
        </w:trPr>
        <w:tc>
          <w:tcPr>
            <w:tcW w:w="9498" w:type="dxa"/>
            <w:gridSpan w:val="4"/>
            <w:shd w:val="clear" w:color="auto" w:fill="BFBFBF" w:themeFill="background1" w:themeFillShade="BF"/>
          </w:tcPr>
          <w:p w14:paraId="1E24BA16" w14:textId="77777777" w:rsidR="003B6D5A" w:rsidRPr="006159E6" w:rsidRDefault="003B6D5A" w:rsidP="00522C8A">
            <w:pPr>
              <w:pStyle w:val="CellBody"/>
              <w:keepNext/>
              <w:rPr>
                <w:lang w:val="en-US"/>
              </w:rPr>
            </w:pPr>
            <w:r w:rsidRPr="006159E6">
              <w:rPr>
                <w:rStyle w:val="XSDSectionTitle"/>
                <w:lang w:val="en-US"/>
              </w:rPr>
              <w:t>OptionDetails/ExerciseSchedules</w:t>
            </w:r>
            <w:r w:rsidRPr="006159E6">
              <w:rPr>
                <w:lang w:val="en-US"/>
              </w:rPr>
              <w:t>: optional section</w:t>
            </w:r>
          </w:p>
        </w:tc>
      </w:tr>
      <w:tr w:rsidR="003B6D5A" w:rsidRPr="006159E6" w14:paraId="6FB74D9D" w14:textId="77777777" w:rsidTr="003854A5">
        <w:trPr>
          <w:cantSplit/>
        </w:trPr>
        <w:tc>
          <w:tcPr>
            <w:tcW w:w="9498" w:type="dxa"/>
            <w:gridSpan w:val="4"/>
            <w:shd w:val="clear" w:color="auto" w:fill="BFBFBF" w:themeFill="background1" w:themeFillShade="BF"/>
          </w:tcPr>
          <w:p w14:paraId="5F074DB8" w14:textId="77777777" w:rsidR="003B6D5A" w:rsidRPr="006159E6" w:rsidRDefault="003B6D5A" w:rsidP="00522C8A">
            <w:pPr>
              <w:pStyle w:val="CellBody"/>
              <w:keepNext/>
              <w:rPr>
                <w:lang w:val="en-US"/>
              </w:rPr>
            </w:pPr>
            <w:r w:rsidRPr="006159E6">
              <w:rPr>
                <w:rStyle w:val="XSDSectionTitle"/>
                <w:lang w:val="en-US"/>
              </w:rPr>
              <w:t>ExerciseSchedules/ExerciseSchedule</w:t>
            </w:r>
            <w:r w:rsidRPr="006159E6">
              <w:rPr>
                <w:lang w:val="en-US"/>
              </w:rPr>
              <w:t xml:space="preserve">: mandatory, repeatable section (1-n) </w:t>
            </w:r>
          </w:p>
          <w:p w14:paraId="363D7B7D" w14:textId="77777777" w:rsidR="003B6D5A" w:rsidRPr="006159E6" w:rsidRDefault="003B6D5A" w:rsidP="00D952DD">
            <w:pPr>
              <w:pStyle w:val="CellBody"/>
              <w:rPr>
                <w:lang w:val="en-US"/>
              </w:rPr>
            </w:pPr>
            <w:r w:rsidRPr="006159E6">
              <w:rPr>
                <w:lang w:val="en-US"/>
              </w:rPr>
              <w:t>Ordered by ascending ‘ExerciseDateTime’.</w:t>
            </w:r>
          </w:p>
        </w:tc>
      </w:tr>
      <w:tr w:rsidR="003B6D5A" w:rsidRPr="006159E6" w14:paraId="60E01FC3" w14:textId="77777777" w:rsidTr="003854A5">
        <w:trPr>
          <w:cantSplit/>
        </w:trPr>
        <w:tc>
          <w:tcPr>
            <w:tcW w:w="1418" w:type="dxa"/>
          </w:tcPr>
          <w:p w14:paraId="66296CC1" w14:textId="77777777" w:rsidR="003B6D5A" w:rsidRPr="006159E6" w:rsidRDefault="003B6D5A" w:rsidP="00D02290">
            <w:pPr>
              <w:pStyle w:val="CellBody"/>
              <w:rPr>
                <w:lang w:val="en-US"/>
              </w:rPr>
            </w:pPr>
            <w:r w:rsidRPr="006159E6">
              <w:rPr>
                <w:lang w:val="en-US"/>
              </w:rPr>
              <w:t>Exercise</w:t>
            </w:r>
            <w:r w:rsidRPr="006159E6">
              <w:rPr>
                <w:lang w:val="en-US"/>
              </w:rPr>
              <w:softHyphen/>
              <w:t>Date</w:t>
            </w:r>
            <w:r w:rsidRPr="006159E6">
              <w:rPr>
                <w:lang w:val="en-US"/>
              </w:rPr>
              <w:softHyphen/>
              <w:t>Time</w:t>
            </w:r>
          </w:p>
        </w:tc>
        <w:tc>
          <w:tcPr>
            <w:tcW w:w="850" w:type="dxa"/>
          </w:tcPr>
          <w:p w14:paraId="5E3E1788" w14:textId="77777777" w:rsidR="003B6D5A" w:rsidRPr="006159E6" w:rsidRDefault="003B6D5A" w:rsidP="00D02290">
            <w:pPr>
              <w:pStyle w:val="CellBody"/>
              <w:rPr>
                <w:lang w:val="en-US"/>
              </w:rPr>
            </w:pPr>
            <w:r w:rsidRPr="006159E6">
              <w:rPr>
                <w:lang w:val="en-US"/>
              </w:rPr>
              <w:t>M</w:t>
            </w:r>
          </w:p>
        </w:tc>
        <w:tc>
          <w:tcPr>
            <w:tcW w:w="1418" w:type="dxa"/>
          </w:tcPr>
          <w:p w14:paraId="0F199A12" w14:textId="77777777" w:rsidR="003B6D5A" w:rsidRPr="006159E6" w:rsidRDefault="003B6D5A" w:rsidP="00D02290">
            <w:pPr>
              <w:pStyle w:val="CellBody"/>
              <w:rPr>
                <w:lang w:val="en-US"/>
              </w:rPr>
            </w:pPr>
            <w:r w:rsidRPr="006159E6">
              <w:rPr>
                <w:lang w:val="en-US"/>
              </w:rPr>
              <w:t>UTC</w:t>
            </w:r>
            <w:r w:rsidRPr="006159E6">
              <w:rPr>
                <w:lang w:val="en-US"/>
              </w:rPr>
              <w:softHyphen/>
              <w:t>Timestamp</w:t>
            </w:r>
            <w:r w:rsidRPr="006159E6">
              <w:rPr>
                <w:lang w:val="en-US"/>
              </w:rPr>
              <w:softHyphen/>
              <w:t>Type</w:t>
            </w:r>
          </w:p>
        </w:tc>
        <w:tc>
          <w:tcPr>
            <w:tcW w:w="5812" w:type="dxa"/>
          </w:tcPr>
          <w:p w14:paraId="7EEDBD32" w14:textId="240AF165" w:rsidR="00AE30E9" w:rsidRDefault="00AE30E9" w:rsidP="00287779">
            <w:pPr>
              <w:pStyle w:val="CellBody"/>
              <w:rPr>
                <w:ins w:id="1404" w:author="Autor"/>
                <w:lang w:val="en-US"/>
              </w:rPr>
            </w:pPr>
            <w:ins w:id="1405" w:author="Autor">
              <w:r>
                <w:rPr>
                  <w:lang w:val="en-US"/>
                </w:rPr>
                <w:t>This field uses the agreed date and time in the time zone of the location where the reference price is published.</w:t>
              </w:r>
            </w:ins>
          </w:p>
          <w:p w14:paraId="643859F6" w14:textId="01801CBB" w:rsidR="003B6D5A" w:rsidRPr="006159E6" w:rsidRDefault="003B6D5A" w:rsidP="00287779">
            <w:pPr>
              <w:pStyle w:val="CellBody"/>
              <w:rPr>
                <w:lang w:val="en-US"/>
              </w:rPr>
            </w:pPr>
            <w:r w:rsidRPr="006159E6">
              <w:rPr>
                <w:lang w:val="en-US"/>
              </w:rPr>
              <w:t>Each ‘ExerciseDateTime’ must be after the date and time specified in the previous ‘ExerciseDateTime’ field.</w:t>
            </w:r>
          </w:p>
        </w:tc>
      </w:tr>
      <w:tr w:rsidR="003B6D5A" w:rsidRPr="006159E6" w14:paraId="611638F3" w14:textId="77777777" w:rsidTr="003854A5">
        <w:trPr>
          <w:cantSplit/>
        </w:trPr>
        <w:tc>
          <w:tcPr>
            <w:tcW w:w="9498" w:type="dxa"/>
            <w:gridSpan w:val="4"/>
            <w:shd w:val="clear" w:color="auto" w:fill="BFBFBF" w:themeFill="background1" w:themeFillShade="BF"/>
          </w:tcPr>
          <w:p w14:paraId="112F5D2D"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ExerciseSchedule</w:t>
            </w:r>
            <w:r w:rsidRPr="006159E6">
              <w:rPr>
                <w:lang w:val="en-US"/>
              </w:rPr>
              <w:t xml:space="preserve"> </w:t>
            </w:r>
          </w:p>
        </w:tc>
      </w:tr>
      <w:tr w:rsidR="003B6D5A" w:rsidRPr="006159E6" w14:paraId="37432C47" w14:textId="77777777" w:rsidTr="003854A5">
        <w:trPr>
          <w:cantSplit/>
        </w:trPr>
        <w:tc>
          <w:tcPr>
            <w:tcW w:w="9498" w:type="dxa"/>
            <w:gridSpan w:val="4"/>
            <w:shd w:val="clear" w:color="auto" w:fill="BFBFBF" w:themeFill="background1" w:themeFillShade="BF"/>
          </w:tcPr>
          <w:p w14:paraId="2C93A58F"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ExerciseSchedules</w:t>
            </w:r>
            <w:r w:rsidRPr="006159E6">
              <w:rPr>
                <w:lang w:val="en-US"/>
              </w:rPr>
              <w:t xml:space="preserve"> </w:t>
            </w:r>
          </w:p>
        </w:tc>
      </w:tr>
      <w:tr w:rsidR="003B6D5A" w:rsidRPr="006159E6" w14:paraId="3B5031BC" w14:textId="77777777" w:rsidTr="003854A5">
        <w:trPr>
          <w:cantSplit/>
        </w:trPr>
        <w:tc>
          <w:tcPr>
            <w:tcW w:w="9498" w:type="dxa"/>
            <w:gridSpan w:val="4"/>
            <w:shd w:val="clear" w:color="auto" w:fill="BFBFBF" w:themeFill="background1" w:themeFillShade="BF"/>
          </w:tcPr>
          <w:p w14:paraId="270664A7"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OptionDetails</w:t>
            </w:r>
            <w:r w:rsidRPr="006159E6">
              <w:rPr>
                <w:lang w:val="en-US"/>
              </w:rPr>
              <w:t xml:space="preserve"> </w:t>
            </w:r>
          </w:p>
        </w:tc>
      </w:tr>
      <w:tr w:rsidR="003B6D5A" w:rsidRPr="006159E6" w14:paraId="0CE23AA4" w14:textId="77777777" w:rsidTr="003854A5">
        <w:trPr>
          <w:cantSplit/>
        </w:trPr>
        <w:tc>
          <w:tcPr>
            <w:tcW w:w="9498" w:type="dxa"/>
            <w:gridSpan w:val="4"/>
            <w:shd w:val="clear" w:color="auto" w:fill="BFBFBF" w:themeFill="background1" w:themeFillShade="BF"/>
          </w:tcPr>
          <w:p w14:paraId="0E90D5B0" w14:textId="77777777" w:rsidR="003B6D5A" w:rsidRDefault="003B6D5A" w:rsidP="003235DC">
            <w:pPr>
              <w:pStyle w:val="CellBody"/>
              <w:keepNext/>
              <w:rPr>
                <w:lang w:val="en-US"/>
              </w:rPr>
            </w:pPr>
            <w:r w:rsidRPr="006159E6">
              <w:rPr>
                <w:rStyle w:val="XSDSectionTitle"/>
                <w:lang w:val="en-US"/>
              </w:rPr>
              <w:lastRenderedPageBreak/>
              <w:t>IRSTradeDetails/SwapStreams</w:t>
            </w:r>
            <w:r w:rsidRPr="006159E6">
              <w:rPr>
                <w:lang w:val="en-US"/>
              </w:rPr>
              <w:t>: mandatory section</w:t>
            </w:r>
          </w:p>
          <w:p w14:paraId="656272FD" w14:textId="77777777" w:rsidR="00C9651A" w:rsidRPr="00C9651A" w:rsidRDefault="00C9651A" w:rsidP="00C9651A">
            <w:pPr>
              <w:pStyle w:val="CellBody"/>
              <w:rPr>
                <w:lang w:val="en-US"/>
              </w:rPr>
            </w:pPr>
            <w:r>
              <w:rPr>
                <w:lang w:val="en-US"/>
              </w:rPr>
              <w:t xml:space="preserve">The SwapStream section </w:t>
            </w:r>
            <w:r w:rsidRPr="00C9651A">
              <w:rPr>
                <w:lang w:val="en-US"/>
              </w:rPr>
              <w:t>represent</w:t>
            </w:r>
            <w:r>
              <w:rPr>
                <w:lang w:val="en-US"/>
              </w:rPr>
              <w:t>s</w:t>
            </w:r>
            <w:r w:rsidRPr="00C9651A">
              <w:rPr>
                <w:lang w:val="en-US"/>
              </w:rPr>
              <w:t xml:space="preserve"> the financial nature of one leg of the </w:t>
            </w:r>
            <w:r>
              <w:rPr>
                <w:lang w:val="en-US"/>
              </w:rPr>
              <w:t>i</w:t>
            </w:r>
            <w:r w:rsidRPr="00C9651A">
              <w:rPr>
                <w:lang w:val="en-US"/>
              </w:rPr>
              <w:t xml:space="preserve">nterest rate </w:t>
            </w:r>
            <w:r>
              <w:rPr>
                <w:lang w:val="en-US"/>
              </w:rPr>
              <w:t>s</w:t>
            </w:r>
            <w:r w:rsidRPr="00C9651A">
              <w:rPr>
                <w:lang w:val="en-US"/>
              </w:rPr>
              <w:t>wap.</w:t>
            </w:r>
          </w:p>
        </w:tc>
      </w:tr>
      <w:tr w:rsidR="003B6D5A" w:rsidRPr="006159E6" w14:paraId="68C05DD1" w14:textId="77777777" w:rsidTr="003854A5">
        <w:trPr>
          <w:cantSplit/>
        </w:trPr>
        <w:tc>
          <w:tcPr>
            <w:tcW w:w="9498" w:type="dxa"/>
            <w:gridSpan w:val="4"/>
            <w:shd w:val="clear" w:color="auto" w:fill="BFBFBF" w:themeFill="background1" w:themeFillShade="BF"/>
          </w:tcPr>
          <w:p w14:paraId="5DF05A2D" w14:textId="77777777" w:rsidR="003B6D5A" w:rsidRPr="006159E6" w:rsidRDefault="003B6D5A" w:rsidP="003235DC">
            <w:pPr>
              <w:pStyle w:val="CellBody"/>
              <w:keepNext/>
              <w:rPr>
                <w:lang w:val="en-US"/>
              </w:rPr>
            </w:pPr>
            <w:r w:rsidRPr="006159E6">
              <w:rPr>
                <w:rStyle w:val="XSDSectionTitle"/>
                <w:lang w:val="en-US"/>
              </w:rPr>
              <w:t>SwapStreams/SwapStream</w:t>
            </w:r>
            <w:r w:rsidRPr="006159E6">
              <w:rPr>
                <w:lang w:val="en-US"/>
              </w:rPr>
              <w:t>: mandatory, repeatable section (1-n)</w:t>
            </w:r>
          </w:p>
        </w:tc>
      </w:tr>
      <w:tr w:rsidR="003B6D5A" w:rsidRPr="006159E6" w14:paraId="62A60D32" w14:textId="77777777" w:rsidTr="003854A5">
        <w:trPr>
          <w:cantSplit/>
        </w:trPr>
        <w:tc>
          <w:tcPr>
            <w:tcW w:w="1418" w:type="dxa"/>
          </w:tcPr>
          <w:p w14:paraId="36DC033A" w14:textId="77777777" w:rsidR="003B6D5A" w:rsidRPr="006159E6" w:rsidRDefault="003B6D5A" w:rsidP="00D02290">
            <w:pPr>
              <w:pStyle w:val="CellBody"/>
              <w:rPr>
                <w:lang w:val="en-US"/>
              </w:rPr>
            </w:pPr>
            <w:r w:rsidRPr="006159E6">
              <w:rPr>
                <w:lang w:val="en-US"/>
              </w:rPr>
              <w:t>Payer</w:t>
            </w:r>
            <w:r w:rsidRPr="006159E6">
              <w:rPr>
                <w:lang w:val="en-US"/>
              </w:rPr>
              <w:softHyphen/>
              <w:t>Party</w:t>
            </w:r>
          </w:p>
        </w:tc>
        <w:tc>
          <w:tcPr>
            <w:tcW w:w="850" w:type="dxa"/>
          </w:tcPr>
          <w:p w14:paraId="31749BEB" w14:textId="77777777" w:rsidR="003B6D5A" w:rsidRPr="006159E6" w:rsidRDefault="003B6D5A" w:rsidP="00D02290">
            <w:pPr>
              <w:pStyle w:val="CellBody"/>
              <w:rPr>
                <w:lang w:val="en-US"/>
              </w:rPr>
            </w:pPr>
            <w:r w:rsidRPr="006159E6">
              <w:rPr>
                <w:lang w:val="en-US"/>
              </w:rPr>
              <w:t>M</w:t>
            </w:r>
          </w:p>
        </w:tc>
        <w:tc>
          <w:tcPr>
            <w:tcW w:w="1418" w:type="dxa"/>
          </w:tcPr>
          <w:p w14:paraId="618E43A9" w14:textId="77777777" w:rsidR="003B6D5A" w:rsidRPr="006159E6" w:rsidRDefault="003B6D5A" w:rsidP="00D02290">
            <w:pPr>
              <w:pStyle w:val="CellBody"/>
              <w:rPr>
                <w:lang w:val="en-US"/>
              </w:rPr>
            </w:pPr>
            <w:r w:rsidRPr="006159E6">
              <w:rPr>
                <w:lang w:val="en-US"/>
              </w:rPr>
              <w:t>PartyType</w:t>
            </w:r>
          </w:p>
        </w:tc>
        <w:tc>
          <w:tcPr>
            <w:tcW w:w="5812" w:type="dxa"/>
          </w:tcPr>
          <w:p w14:paraId="29C69A90" w14:textId="77777777" w:rsidR="003B6D5A" w:rsidRPr="006159E6" w:rsidRDefault="003B6D5A" w:rsidP="00D02290">
            <w:pPr>
              <w:pStyle w:val="CellBody"/>
              <w:rPr>
                <w:lang w:val="en-US"/>
              </w:rPr>
            </w:pPr>
            <w:r w:rsidRPr="006159E6">
              <w:rPr>
                <w:lang w:val="en-US"/>
              </w:rPr>
              <w:t xml:space="preserve">The party responsible for making the payments defined by this </w:t>
            </w:r>
            <w:r w:rsidR="00731533">
              <w:rPr>
                <w:lang w:val="en-US"/>
              </w:rPr>
              <w:t>swap stream</w:t>
            </w:r>
            <w:r w:rsidRPr="006159E6">
              <w:rPr>
                <w:lang w:val="en-US"/>
              </w:rPr>
              <w:t>.</w:t>
            </w:r>
          </w:p>
          <w:p w14:paraId="43245CEE" w14:textId="77777777" w:rsidR="003B6D5A" w:rsidRPr="006159E6" w:rsidRDefault="003B6D5A" w:rsidP="00D02290">
            <w:pPr>
              <w:pStyle w:val="CellBody"/>
              <w:rPr>
                <w:rStyle w:val="Fett"/>
                <w:lang w:val="en-US"/>
              </w:rPr>
            </w:pPr>
            <w:r w:rsidRPr="006159E6">
              <w:rPr>
                <w:rStyle w:val="Fett"/>
                <w:lang w:val="en-US"/>
              </w:rPr>
              <w:t>Values:</w:t>
            </w:r>
          </w:p>
          <w:p w14:paraId="650DEF66" w14:textId="77777777" w:rsidR="003B6D5A" w:rsidRPr="006159E6" w:rsidRDefault="003B6D5A" w:rsidP="00ED3F3F">
            <w:pPr>
              <w:pStyle w:val="condition1"/>
            </w:pPr>
            <w:r w:rsidRPr="006159E6">
              <w:t>If this field is the first ‘PayerParty’ field in the repeatable section,</w:t>
            </w:r>
            <w:r w:rsidR="003B4B01">
              <w:t xml:space="preserve"> </w:t>
            </w:r>
            <w:r w:rsidRPr="006159E6">
              <w:t>then it must be equal to ‘BuyerParty’.</w:t>
            </w:r>
            <w:r w:rsidR="00731533" w:rsidRPr="006159E6">
              <w:t xml:space="preserve"> </w:t>
            </w:r>
          </w:p>
        </w:tc>
      </w:tr>
      <w:tr w:rsidR="003B6D5A" w:rsidRPr="006159E6" w14:paraId="77FA1746" w14:textId="77777777" w:rsidTr="003854A5">
        <w:trPr>
          <w:cantSplit/>
        </w:trPr>
        <w:tc>
          <w:tcPr>
            <w:tcW w:w="1418" w:type="dxa"/>
          </w:tcPr>
          <w:p w14:paraId="17551BA5" w14:textId="77777777" w:rsidR="003B6D5A" w:rsidRPr="006159E6" w:rsidRDefault="003B6D5A" w:rsidP="00D02290">
            <w:pPr>
              <w:pStyle w:val="CellBody"/>
              <w:rPr>
                <w:lang w:val="en-US"/>
              </w:rPr>
            </w:pPr>
            <w:r w:rsidRPr="006159E6">
              <w:rPr>
                <w:lang w:val="en-US"/>
              </w:rPr>
              <w:t>Receiver</w:t>
            </w:r>
            <w:r w:rsidRPr="006159E6">
              <w:rPr>
                <w:lang w:val="en-US"/>
              </w:rPr>
              <w:softHyphen/>
              <w:t>Party</w:t>
            </w:r>
          </w:p>
        </w:tc>
        <w:tc>
          <w:tcPr>
            <w:tcW w:w="850" w:type="dxa"/>
          </w:tcPr>
          <w:p w14:paraId="371252AC" w14:textId="77777777" w:rsidR="003B6D5A" w:rsidRPr="006159E6" w:rsidRDefault="003B6D5A" w:rsidP="00D02290">
            <w:pPr>
              <w:pStyle w:val="CellBody"/>
              <w:rPr>
                <w:lang w:val="en-US"/>
              </w:rPr>
            </w:pPr>
            <w:r w:rsidRPr="006159E6">
              <w:rPr>
                <w:lang w:val="en-US"/>
              </w:rPr>
              <w:t>M</w:t>
            </w:r>
          </w:p>
        </w:tc>
        <w:tc>
          <w:tcPr>
            <w:tcW w:w="1418" w:type="dxa"/>
          </w:tcPr>
          <w:p w14:paraId="54FA6022" w14:textId="77777777" w:rsidR="003B6D5A" w:rsidRPr="006159E6" w:rsidRDefault="003B6D5A" w:rsidP="00D02290">
            <w:pPr>
              <w:pStyle w:val="CellBody"/>
              <w:rPr>
                <w:lang w:val="en-US"/>
              </w:rPr>
            </w:pPr>
            <w:r w:rsidRPr="006159E6">
              <w:rPr>
                <w:lang w:val="en-US"/>
              </w:rPr>
              <w:t>PartyType</w:t>
            </w:r>
          </w:p>
        </w:tc>
        <w:tc>
          <w:tcPr>
            <w:tcW w:w="5812" w:type="dxa"/>
          </w:tcPr>
          <w:p w14:paraId="2446D56A" w14:textId="77777777" w:rsidR="003B6D5A" w:rsidRPr="006159E6" w:rsidRDefault="003B6D5A" w:rsidP="00D02290">
            <w:pPr>
              <w:pStyle w:val="CellBody"/>
              <w:rPr>
                <w:lang w:val="en-US"/>
              </w:rPr>
            </w:pPr>
            <w:r w:rsidRPr="006159E6">
              <w:rPr>
                <w:lang w:val="en-US"/>
              </w:rPr>
              <w:t xml:space="preserve">The party that receives the payments corresponding to this </w:t>
            </w:r>
            <w:r w:rsidR="00731533">
              <w:rPr>
                <w:lang w:val="en-US"/>
              </w:rPr>
              <w:t>swap stream</w:t>
            </w:r>
            <w:r w:rsidRPr="006159E6">
              <w:rPr>
                <w:lang w:val="en-US"/>
              </w:rPr>
              <w:t>.</w:t>
            </w:r>
          </w:p>
          <w:p w14:paraId="4C760DE9" w14:textId="77777777" w:rsidR="003B6D5A" w:rsidRPr="006159E6" w:rsidRDefault="003B6D5A" w:rsidP="002D0967">
            <w:pPr>
              <w:pStyle w:val="CellBody"/>
              <w:rPr>
                <w:rStyle w:val="Fett"/>
                <w:lang w:val="en-US"/>
              </w:rPr>
            </w:pPr>
            <w:r w:rsidRPr="006159E6">
              <w:rPr>
                <w:rStyle w:val="Fett"/>
                <w:lang w:val="en-US"/>
              </w:rPr>
              <w:t>Values:</w:t>
            </w:r>
          </w:p>
          <w:p w14:paraId="68008BA5" w14:textId="77777777" w:rsidR="003B6D5A" w:rsidRPr="006159E6" w:rsidRDefault="003B6D5A" w:rsidP="00ED3F3F">
            <w:pPr>
              <w:pStyle w:val="condition1"/>
            </w:pPr>
            <w:r w:rsidRPr="006159E6">
              <w:t>If this field is the first ‘ReceiverParty’ field in the repeatable section,</w:t>
            </w:r>
            <w:r w:rsidR="003B4B01">
              <w:t xml:space="preserve"> </w:t>
            </w:r>
            <w:r w:rsidRPr="006159E6">
              <w:t>then it must be equal to ‘SellerParty’.</w:t>
            </w:r>
            <w:r w:rsidR="00731533" w:rsidRPr="006159E6">
              <w:t xml:space="preserve"> </w:t>
            </w:r>
          </w:p>
        </w:tc>
      </w:tr>
      <w:tr w:rsidR="003B6D5A" w:rsidRPr="006159E6" w14:paraId="6CC3C57E" w14:textId="77777777" w:rsidTr="003854A5">
        <w:trPr>
          <w:cantSplit/>
        </w:trPr>
        <w:tc>
          <w:tcPr>
            <w:tcW w:w="9498" w:type="dxa"/>
            <w:gridSpan w:val="4"/>
            <w:shd w:val="clear" w:color="auto" w:fill="BFBFBF" w:themeFill="background1" w:themeFillShade="BF"/>
          </w:tcPr>
          <w:p w14:paraId="505BCC91" w14:textId="77777777" w:rsidR="003B6D5A" w:rsidRPr="006159E6" w:rsidRDefault="003B6D5A" w:rsidP="003854A5">
            <w:pPr>
              <w:pStyle w:val="CellBody"/>
              <w:keepNext/>
              <w:rPr>
                <w:lang w:val="en-US"/>
              </w:rPr>
            </w:pPr>
            <w:r w:rsidRPr="006159E6">
              <w:rPr>
                <w:rStyle w:val="XSDSectionTitle"/>
                <w:lang w:val="en-US"/>
              </w:rPr>
              <w:t>SwapStream/CalculationPeriodDates</w:t>
            </w:r>
            <w:r w:rsidRPr="006159E6">
              <w:rPr>
                <w:lang w:val="en-US"/>
              </w:rPr>
              <w:t xml:space="preserve">: mandatory section </w:t>
            </w:r>
          </w:p>
        </w:tc>
      </w:tr>
      <w:tr w:rsidR="003B6D5A" w:rsidRPr="006159E6" w14:paraId="184B6A0E" w14:textId="77777777" w:rsidTr="003854A5">
        <w:trPr>
          <w:cantSplit/>
        </w:trPr>
        <w:tc>
          <w:tcPr>
            <w:tcW w:w="9498" w:type="dxa"/>
            <w:gridSpan w:val="4"/>
            <w:shd w:val="clear" w:color="auto" w:fill="BFBFBF" w:themeFill="background1" w:themeFillShade="BF"/>
          </w:tcPr>
          <w:p w14:paraId="2D7C656A" w14:textId="77777777" w:rsidR="003B6D5A" w:rsidRPr="006159E6" w:rsidRDefault="003B6D5A" w:rsidP="00D02290">
            <w:pPr>
              <w:pStyle w:val="CellBody"/>
              <w:rPr>
                <w:lang w:val="en-US"/>
              </w:rPr>
            </w:pPr>
            <w:r w:rsidRPr="006159E6">
              <w:rPr>
                <w:rStyle w:val="XSDSectionTitle"/>
                <w:lang w:val="en-US"/>
              </w:rPr>
              <w:t>CalculationPeriodDates/EffectiveDate</w:t>
            </w:r>
            <w:r w:rsidRPr="006159E6">
              <w:rPr>
                <w:lang w:val="en-US"/>
              </w:rPr>
              <w:t xml:space="preserve">: mandatory section </w:t>
            </w:r>
          </w:p>
        </w:tc>
      </w:tr>
      <w:tr w:rsidR="003B6D5A" w:rsidRPr="006159E6" w14:paraId="39680C97" w14:textId="77777777" w:rsidTr="003854A5">
        <w:trPr>
          <w:cantSplit/>
        </w:trPr>
        <w:tc>
          <w:tcPr>
            <w:tcW w:w="1418" w:type="dxa"/>
          </w:tcPr>
          <w:p w14:paraId="203046B2" w14:textId="77777777" w:rsidR="003B6D5A" w:rsidRPr="006159E6" w:rsidRDefault="003B6D5A" w:rsidP="00D02290">
            <w:pPr>
              <w:pStyle w:val="CellBody"/>
              <w:rPr>
                <w:lang w:val="en-US"/>
              </w:rPr>
            </w:pPr>
            <w:r w:rsidRPr="006159E6">
              <w:rPr>
                <w:lang w:val="en-US"/>
              </w:rPr>
              <w:t>Effective</w:t>
            </w:r>
            <w:r w:rsidRPr="006159E6">
              <w:rPr>
                <w:lang w:val="en-US"/>
              </w:rPr>
              <w:softHyphen/>
              <w:t>Date</w:t>
            </w:r>
          </w:p>
        </w:tc>
        <w:tc>
          <w:tcPr>
            <w:tcW w:w="850" w:type="dxa"/>
          </w:tcPr>
          <w:p w14:paraId="7714E98F" w14:textId="77777777" w:rsidR="003B6D5A" w:rsidRPr="006159E6" w:rsidRDefault="003B6D5A" w:rsidP="00D02290">
            <w:pPr>
              <w:pStyle w:val="CellBody"/>
              <w:rPr>
                <w:lang w:val="en-US"/>
              </w:rPr>
            </w:pPr>
            <w:r w:rsidRPr="006159E6">
              <w:rPr>
                <w:lang w:val="en-US"/>
              </w:rPr>
              <w:t>M</w:t>
            </w:r>
          </w:p>
        </w:tc>
        <w:tc>
          <w:tcPr>
            <w:tcW w:w="1418" w:type="dxa"/>
          </w:tcPr>
          <w:p w14:paraId="78511D6A" w14:textId="77777777" w:rsidR="003B6D5A" w:rsidRPr="006159E6" w:rsidRDefault="003B6D5A" w:rsidP="00D02290">
            <w:pPr>
              <w:pStyle w:val="CellBody"/>
              <w:rPr>
                <w:lang w:val="en-US"/>
              </w:rPr>
            </w:pPr>
            <w:r w:rsidRPr="006159E6">
              <w:rPr>
                <w:lang w:val="en-US"/>
              </w:rPr>
              <w:t>DateType</w:t>
            </w:r>
          </w:p>
        </w:tc>
        <w:tc>
          <w:tcPr>
            <w:tcW w:w="5812" w:type="dxa"/>
          </w:tcPr>
          <w:p w14:paraId="5AE25F1F" w14:textId="77777777" w:rsidR="003B6D5A" w:rsidRPr="006159E6" w:rsidRDefault="003B6D5A" w:rsidP="00D02290">
            <w:pPr>
              <w:pStyle w:val="CellBody"/>
              <w:rPr>
                <w:lang w:val="en-US"/>
              </w:rPr>
            </w:pPr>
            <w:r w:rsidRPr="006159E6">
              <w:rPr>
                <w:lang w:val="en-US"/>
              </w:rPr>
              <w:t xml:space="preserve">An unadjusted date. </w:t>
            </w:r>
          </w:p>
        </w:tc>
      </w:tr>
      <w:tr w:rsidR="003B6D5A" w:rsidRPr="006159E6" w14:paraId="03C9960E" w14:textId="77777777" w:rsidTr="003854A5">
        <w:trPr>
          <w:cantSplit/>
        </w:trPr>
        <w:tc>
          <w:tcPr>
            <w:tcW w:w="9498" w:type="dxa"/>
            <w:gridSpan w:val="4"/>
            <w:shd w:val="clear" w:color="auto" w:fill="BFBFBF" w:themeFill="background1" w:themeFillShade="BF"/>
          </w:tcPr>
          <w:p w14:paraId="67B7DF02" w14:textId="77777777" w:rsidR="003B6D5A" w:rsidRPr="006159E6" w:rsidRDefault="003B6D5A" w:rsidP="00D02290">
            <w:pPr>
              <w:pStyle w:val="CellBody"/>
              <w:rPr>
                <w:lang w:val="en-US"/>
              </w:rPr>
            </w:pPr>
            <w:r w:rsidRPr="006159E6">
              <w:rPr>
                <w:rStyle w:val="XSDSectionTitle"/>
                <w:lang w:val="en-US"/>
              </w:rPr>
              <w:t>EffectiveDate/DateAdjustments</w:t>
            </w:r>
            <w:r w:rsidRPr="006159E6">
              <w:rPr>
                <w:lang w:val="en-US"/>
              </w:rPr>
              <w:t>: conditional section</w:t>
            </w:r>
          </w:p>
          <w:p w14:paraId="13F34DFC" w14:textId="77777777" w:rsidR="003B6D5A" w:rsidRPr="006159E6" w:rsidRDefault="003B6D5A" w:rsidP="00D02290">
            <w:pPr>
              <w:pStyle w:val="CellBody"/>
              <w:rPr>
                <w:rStyle w:val="Fett"/>
                <w:lang w:val="en-US"/>
              </w:rPr>
            </w:pPr>
            <w:r w:rsidRPr="006159E6">
              <w:rPr>
                <w:rStyle w:val="Fett"/>
                <w:lang w:val="en-US"/>
              </w:rPr>
              <w:t xml:space="preserve">Occurrence: </w:t>
            </w:r>
          </w:p>
          <w:p w14:paraId="7803727E" w14:textId="77777777" w:rsidR="003B6D5A" w:rsidRPr="006159E6" w:rsidRDefault="003B6D5A" w:rsidP="00ED3F3F">
            <w:pPr>
              <w:pStyle w:val="condition1"/>
            </w:pPr>
            <w:r w:rsidRPr="006159E6">
              <w:rPr>
                <w:snapToGrid w:val="0"/>
                <w:lang w:eastAsia="fr-FR"/>
              </w:rPr>
              <w:t xml:space="preserve">If the convention specified in ‘IRSTradeDetails/BusinessDayConvention’ does not apply to ‘EffectiveDate’, then this section is mandatory. </w:t>
            </w:r>
          </w:p>
          <w:p w14:paraId="374C4396" w14:textId="77777777" w:rsidR="003B6D5A" w:rsidRPr="006159E6" w:rsidRDefault="003B6D5A" w:rsidP="00ED3F3F">
            <w:pPr>
              <w:pStyle w:val="condition1"/>
            </w:pPr>
            <w:r w:rsidRPr="006159E6">
              <w:rPr>
                <w:snapToGrid w:val="0"/>
                <w:lang w:eastAsia="fr-FR"/>
              </w:rPr>
              <w:t>Else, this section must be omitted.</w:t>
            </w:r>
          </w:p>
        </w:tc>
      </w:tr>
      <w:tr w:rsidR="003B6D5A" w:rsidRPr="006159E6" w14:paraId="19DDB32F" w14:textId="77777777" w:rsidTr="003854A5">
        <w:trPr>
          <w:cantSplit/>
        </w:trPr>
        <w:tc>
          <w:tcPr>
            <w:tcW w:w="1418" w:type="dxa"/>
          </w:tcPr>
          <w:p w14:paraId="678E5247" w14:textId="77777777" w:rsidR="003B6D5A" w:rsidRPr="006159E6" w:rsidRDefault="003B6D5A" w:rsidP="00D02290">
            <w:pPr>
              <w:pStyle w:val="CellBody"/>
              <w:rPr>
                <w:lang w:val="en-US"/>
              </w:rPr>
            </w:pPr>
            <w:r w:rsidRPr="006159E6">
              <w:rPr>
                <w:lang w:val="en-US"/>
              </w:rPr>
              <w:t>Business</w:t>
            </w:r>
            <w:r w:rsidRPr="006159E6">
              <w:rPr>
                <w:lang w:val="en-US"/>
              </w:rPr>
              <w:softHyphen/>
              <w:t>Day</w:t>
            </w:r>
            <w:r w:rsidRPr="006159E6">
              <w:rPr>
                <w:lang w:val="en-US"/>
              </w:rPr>
              <w:softHyphen/>
              <w:t>Convention</w:t>
            </w:r>
          </w:p>
        </w:tc>
        <w:tc>
          <w:tcPr>
            <w:tcW w:w="850" w:type="dxa"/>
          </w:tcPr>
          <w:p w14:paraId="59F75AAA" w14:textId="77777777" w:rsidR="003B6D5A" w:rsidRPr="006159E6" w:rsidRDefault="003B6D5A" w:rsidP="00D02290">
            <w:pPr>
              <w:pStyle w:val="CellBody"/>
              <w:rPr>
                <w:lang w:val="en-US"/>
              </w:rPr>
            </w:pPr>
            <w:r w:rsidRPr="006159E6">
              <w:rPr>
                <w:lang w:val="en-US"/>
              </w:rPr>
              <w:t>M</w:t>
            </w:r>
          </w:p>
        </w:tc>
        <w:tc>
          <w:tcPr>
            <w:tcW w:w="1418" w:type="dxa"/>
          </w:tcPr>
          <w:p w14:paraId="015E02AE" w14:textId="77777777" w:rsidR="003B6D5A" w:rsidRPr="006159E6" w:rsidRDefault="003B6D5A" w:rsidP="00D02290">
            <w:pPr>
              <w:pStyle w:val="CellBody"/>
              <w:rPr>
                <w:lang w:val="en-US"/>
              </w:rPr>
            </w:pPr>
            <w:r w:rsidRPr="006159E6">
              <w:rPr>
                <w:lang w:val="en-US"/>
              </w:rPr>
              <w:t>Business</w:t>
            </w:r>
            <w:r w:rsidRPr="006159E6">
              <w:rPr>
                <w:lang w:val="en-US"/>
              </w:rPr>
              <w:softHyphen/>
              <w:t>Day</w:t>
            </w:r>
            <w:r w:rsidRPr="006159E6">
              <w:rPr>
                <w:lang w:val="en-US"/>
              </w:rPr>
              <w:softHyphen/>
              <w:t>Convention</w:t>
            </w:r>
            <w:r w:rsidRPr="006159E6">
              <w:rPr>
                <w:lang w:val="en-US"/>
              </w:rPr>
              <w:softHyphen/>
              <w:t>Type</w:t>
            </w:r>
          </w:p>
        </w:tc>
        <w:tc>
          <w:tcPr>
            <w:tcW w:w="5812" w:type="dxa"/>
          </w:tcPr>
          <w:p w14:paraId="0E99754D" w14:textId="77777777" w:rsidR="003B6D5A" w:rsidRPr="006159E6" w:rsidRDefault="003B6D5A" w:rsidP="00D02290">
            <w:pPr>
              <w:pStyle w:val="CellBody"/>
              <w:rPr>
                <w:lang w:val="en-US"/>
              </w:rPr>
            </w:pPr>
            <w:r w:rsidRPr="006159E6">
              <w:rPr>
                <w:lang w:val="en-US"/>
              </w:rPr>
              <w:t xml:space="preserve">The convention for adjusting the ‘EffectiveDate’ if it would otherwise fall on a day that is not a business day. </w:t>
            </w:r>
          </w:p>
          <w:p w14:paraId="3035C545" w14:textId="77777777" w:rsidR="003B6D5A" w:rsidRPr="006159E6" w:rsidRDefault="003B6D5A" w:rsidP="00D02290">
            <w:pPr>
              <w:pStyle w:val="CellBody"/>
              <w:rPr>
                <w:lang w:val="en-US"/>
              </w:rPr>
            </w:pPr>
          </w:p>
        </w:tc>
      </w:tr>
      <w:tr w:rsidR="003B6D5A" w:rsidRPr="006159E6" w14:paraId="6C25CC83" w14:textId="77777777" w:rsidTr="003854A5">
        <w:trPr>
          <w:cantSplit/>
        </w:trPr>
        <w:tc>
          <w:tcPr>
            <w:tcW w:w="9498" w:type="dxa"/>
            <w:gridSpan w:val="4"/>
            <w:shd w:val="clear" w:color="auto" w:fill="BFBFBF" w:themeFill="background1" w:themeFillShade="BF"/>
          </w:tcPr>
          <w:p w14:paraId="692FDC5D"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DateAdjustments</w:t>
            </w:r>
            <w:r w:rsidRPr="006159E6">
              <w:rPr>
                <w:lang w:val="en-US"/>
              </w:rPr>
              <w:t xml:space="preserve"> </w:t>
            </w:r>
          </w:p>
        </w:tc>
      </w:tr>
      <w:tr w:rsidR="003B6D5A" w:rsidRPr="006159E6" w14:paraId="51F0152E" w14:textId="77777777" w:rsidTr="003854A5">
        <w:trPr>
          <w:cantSplit/>
        </w:trPr>
        <w:tc>
          <w:tcPr>
            <w:tcW w:w="9498" w:type="dxa"/>
            <w:gridSpan w:val="4"/>
            <w:shd w:val="clear" w:color="auto" w:fill="BFBFBF" w:themeFill="background1" w:themeFillShade="BF"/>
          </w:tcPr>
          <w:p w14:paraId="0123B554"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EffectiveDate</w:t>
            </w:r>
            <w:r w:rsidRPr="006159E6">
              <w:rPr>
                <w:lang w:val="en-US"/>
              </w:rPr>
              <w:t xml:space="preserve"> </w:t>
            </w:r>
          </w:p>
        </w:tc>
      </w:tr>
      <w:tr w:rsidR="003B6D5A" w:rsidRPr="006159E6" w14:paraId="225500E6" w14:textId="77777777" w:rsidTr="003854A5">
        <w:trPr>
          <w:cantSplit/>
        </w:trPr>
        <w:tc>
          <w:tcPr>
            <w:tcW w:w="9498" w:type="dxa"/>
            <w:gridSpan w:val="4"/>
            <w:shd w:val="clear" w:color="auto" w:fill="BFBFBF" w:themeFill="background1" w:themeFillShade="BF"/>
          </w:tcPr>
          <w:p w14:paraId="0269725D" w14:textId="77777777" w:rsidR="003B6D5A" w:rsidRPr="006159E6" w:rsidRDefault="003B6D5A" w:rsidP="00D02290">
            <w:pPr>
              <w:pStyle w:val="CellBody"/>
              <w:rPr>
                <w:lang w:val="en-US"/>
              </w:rPr>
            </w:pPr>
            <w:r w:rsidRPr="006159E6">
              <w:rPr>
                <w:rStyle w:val="XSDSectionTitle"/>
                <w:lang w:val="en-US"/>
              </w:rPr>
              <w:t>CalculationPeriodDates/TerminationDate</w:t>
            </w:r>
            <w:r w:rsidRPr="006159E6">
              <w:rPr>
                <w:lang w:val="en-US"/>
              </w:rPr>
              <w:t xml:space="preserve">: mandatory section </w:t>
            </w:r>
          </w:p>
        </w:tc>
      </w:tr>
      <w:tr w:rsidR="003B6D5A" w:rsidRPr="006159E6" w14:paraId="6CFB7EB7" w14:textId="77777777" w:rsidTr="003854A5">
        <w:trPr>
          <w:cantSplit/>
        </w:trPr>
        <w:tc>
          <w:tcPr>
            <w:tcW w:w="1418" w:type="dxa"/>
          </w:tcPr>
          <w:p w14:paraId="32104A5B" w14:textId="77777777" w:rsidR="003B6D5A" w:rsidRPr="006159E6" w:rsidRDefault="003B6D5A" w:rsidP="00D02290">
            <w:pPr>
              <w:pStyle w:val="CellBody"/>
              <w:rPr>
                <w:lang w:val="en-US"/>
              </w:rPr>
            </w:pPr>
            <w:r w:rsidRPr="006159E6">
              <w:rPr>
                <w:lang w:val="en-US"/>
              </w:rPr>
              <w:t>Termination</w:t>
            </w:r>
            <w:r w:rsidRPr="006159E6">
              <w:rPr>
                <w:lang w:val="en-US"/>
              </w:rPr>
              <w:softHyphen/>
              <w:t>Date</w:t>
            </w:r>
          </w:p>
        </w:tc>
        <w:tc>
          <w:tcPr>
            <w:tcW w:w="850" w:type="dxa"/>
          </w:tcPr>
          <w:p w14:paraId="36014486" w14:textId="77777777" w:rsidR="003B6D5A" w:rsidRPr="006159E6" w:rsidRDefault="003B6D5A" w:rsidP="00D02290">
            <w:pPr>
              <w:pStyle w:val="CellBody"/>
              <w:rPr>
                <w:lang w:val="en-US"/>
              </w:rPr>
            </w:pPr>
            <w:r w:rsidRPr="006159E6">
              <w:rPr>
                <w:lang w:val="en-US"/>
              </w:rPr>
              <w:t>M</w:t>
            </w:r>
          </w:p>
        </w:tc>
        <w:tc>
          <w:tcPr>
            <w:tcW w:w="1418" w:type="dxa"/>
          </w:tcPr>
          <w:p w14:paraId="69AE9CBF" w14:textId="77777777" w:rsidR="003B6D5A" w:rsidRPr="006159E6" w:rsidRDefault="003B6D5A" w:rsidP="00D02290">
            <w:pPr>
              <w:pStyle w:val="CellBody"/>
              <w:rPr>
                <w:lang w:val="en-US"/>
              </w:rPr>
            </w:pPr>
            <w:r w:rsidRPr="006159E6">
              <w:rPr>
                <w:lang w:val="en-US"/>
              </w:rPr>
              <w:t>DateType</w:t>
            </w:r>
          </w:p>
        </w:tc>
        <w:tc>
          <w:tcPr>
            <w:tcW w:w="5812" w:type="dxa"/>
          </w:tcPr>
          <w:p w14:paraId="6AC043F2" w14:textId="77777777" w:rsidR="003B6D5A" w:rsidRPr="006159E6" w:rsidRDefault="003B6D5A" w:rsidP="00D02290">
            <w:pPr>
              <w:pStyle w:val="CellBody"/>
              <w:rPr>
                <w:lang w:val="en-US"/>
              </w:rPr>
            </w:pPr>
            <w:r w:rsidRPr="006159E6">
              <w:rPr>
                <w:lang w:val="en-US"/>
              </w:rPr>
              <w:t>The last day of the term of the trade. An unadjusted date.</w:t>
            </w:r>
          </w:p>
        </w:tc>
      </w:tr>
      <w:tr w:rsidR="003B6D5A" w:rsidRPr="006159E6" w14:paraId="687FDA70" w14:textId="77777777" w:rsidTr="003854A5">
        <w:trPr>
          <w:cantSplit/>
        </w:trPr>
        <w:tc>
          <w:tcPr>
            <w:tcW w:w="9498" w:type="dxa"/>
            <w:gridSpan w:val="4"/>
            <w:shd w:val="clear" w:color="auto" w:fill="BFBFBF" w:themeFill="background1" w:themeFillShade="BF"/>
          </w:tcPr>
          <w:p w14:paraId="07393097" w14:textId="77777777" w:rsidR="003B6D5A" w:rsidRPr="006159E6" w:rsidRDefault="003B6D5A" w:rsidP="00D02290">
            <w:pPr>
              <w:pStyle w:val="CellBody"/>
              <w:rPr>
                <w:lang w:val="en-US"/>
              </w:rPr>
            </w:pPr>
            <w:r w:rsidRPr="006159E6">
              <w:rPr>
                <w:rStyle w:val="XSDSectionTitle"/>
                <w:lang w:val="en-US"/>
              </w:rPr>
              <w:t>TerminationDate/DateAdjustments</w:t>
            </w:r>
            <w:r w:rsidRPr="006159E6">
              <w:rPr>
                <w:lang w:val="en-US"/>
              </w:rPr>
              <w:t xml:space="preserve">: conditional section </w:t>
            </w:r>
          </w:p>
          <w:p w14:paraId="3809B8F1" w14:textId="77777777" w:rsidR="003B6D5A" w:rsidRPr="006159E6" w:rsidRDefault="003B6D5A" w:rsidP="00D02290">
            <w:pPr>
              <w:pStyle w:val="CellBody"/>
              <w:rPr>
                <w:rStyle w:val="Fett"/>
                <w:lang w:val="en-US"/>
              </w:rPr>
            </w:pPr>
            <w:r w:rsidRPr="006159E6">
              <w:rPr>
                <w:rStyle w:val="Fett"/>
                <w:lang w:val="en-US"/>
              </w:rPr>
              <w:t>Occurrence:</w:t>
            </w:r>
          </w:p>
          <w:p w14:paraId="6808D635" w14:textId="77777777" w:rsidR="003B6D5A" w:rsidRPr="006159E6" w:rsidRDefault="003B6D5A" w:rsidP="00ED3F3F">
            <w:pPr>
              <w:pStyle w:val="condition1"/>
              <w:rPr>
                <w:snapToGrid w:val="0"/>
                <w:lang w:eastAsia="fr-FR"/>
              </w:rPr>
            </w:pPr>
            <w:r w:rsidRPr="006159E6">
              <w:rPr>
                <w:snapToGrid w:val="0"/>
                <w:lang w:eastAsia="fr-FR"/>
              </w:rPr>
              <w:t xml:space="preserve">If the convention specified in ‘IRSTradeDetails/BusinessDayConvention’ does not apply to ‘TerminationDate’, then this section is mandatory. </w:t>
            </w:r>
          </w:p>
          <w:p w14:paraId="360E953B" w14:textId="77777777" w:rsidR="003B6D5A" w:rsidRPr="006159E6" w:rsidRDefault="003B6D5A" w:rsidP="00ED3F3F">
            <w:pPr>
              <w:pStyle w:val="condition1"/>
            </w:pPr>
            <w:r w:rsidRPr="006159E6">
              <w:rPr>
                <w:snapToGrid w:val="0"/>
                <w:lang w:eastAsia="fr-FR"/>
              </w:rPr>
              <w:t>Else, this section must be omitted.</w:t>
            </w:r>
          </w:p>
        </w:tc>
      </w:tr>
      <w:tr w:rsidR="003B6D5A" w:rsidRPr="006159E6" w14:paraId="7F3E647A" w14:textId="77777777" w:rsidTr="003854A5">
        <w:trPr>
          <w:cantSplit/>
        </w:trPr>
        <w:tc>
          <w:tcPr>
            <w:tcW w:w="1418" w:type="dxa"/>
          </w:tcPr>
          <w:p w14:paraId="0BEBEB02" w14:textId="77777777" w:rsidR="003B6D5A" w:rsidRPr="006159E6" w:rsidRDefault="003B6D5A" w:rsidP="00D02290">
            <w:pPr>
              <w:pStyle w:val="CellBody"/>
              <w:rPr>
                <w:lang w:val="en-US"/>
              </w:rPr>
            </w:pPr>
            <w:r w:rsidRPr="006159E6">
              <w:rPr>
                <w:lang w:val="en-US"/>
              </w:rPr>
              <w:t>Business</w:t>
            </w:r>
            <w:r w:rsidRPr="006159E6">
              <w:rPr>
                <w:lang w:val="en-US"/>
              </w:rPr>
              <w:softHyphen/>
              <w:t>Day</w:t>
            </w:r>
            <w:r w:rsidRPr="006159E6">
              <w:rPr>
                <w:lang w:val="en-US"/>
              </w:rPr>
              <w:softHyphen/>
              <w:t>Convention</w:t>
            </w:r>
          </w:p>
        </w:tc>
        <w:tc>
          <w:tcPr>
            <w:tcW w:w="850" w:type="dxa"/>
          </w:tcPr>
          <w:p w14:paraId="74A369EA" w14:textId="77777777" w:rsidR="003B6D5A" w:rsidRPr="006159E6" w:rsidRDefault="003B6D5A" w:rsidP="00D02290">
            <w:pPr>
              <w:pStyle w:val="CellBody"/>
              <w:rPr>
                <w:lang w:val="en-US"/>
              </w:rPr>
            </w:pPr>
            <w:r w:rsidRPr="006159E6">
              <w:rPr>
                <w:lang w:val="en-US"/>
              </w:rPr>
              <w:t>M</w:t>
            </w:r>
          </w:p>
        </w:tc>
        <w:tc>
          <w:tcPr>
            <w:tcW w:w="1418" w:type="dxa"/>
          </w:tcPr>
          <w:p w14:paraId="3C232D12" w14:textId="77777777" w:rsidR="003B6D5A" w:rsidRPr="006159E6" w:rsidRDefault="003B6D5A" w:rsidP="00D02290">
            <w:pPr>
              <w:pStyle w:val="CellBody"/>
              <w:rPr>
                <w:lang w:val="en-US"/>
              </w:rPr>
            </w:pPr>
            <w:r w:rsidRPr="006159E6">
              <w:rPr>
                <w:lang w:val="en-US"/>
              </w:rPr>
              <w:t>Business</w:t>
            </w:r>
            <w:r w:rsidRPr="006159E6">
              <w:rPr>
                <w:lang w:val="en-US"/>
              </w:rPr>
              <w:softHyphen/>
              <w:t>Day</w:t>
            </w:r>
            <w:r w:rsidRPr="006159E6">
              <w:rPr>
                <w:lang w:val="en-US"/>
              </w:rPr>
              <w:softHyphen/>
              <w:t>Convention</w:t>
            </w:r>
            <w:r w:rsidRPr="006159E6">
              <w:rPr>
                <w:lang w:val="en-US"/>
              </w:rPr>
              <w:softHyphen/>
              <w:t>Type</w:t>
            </w:r>
          </w:p>
        </w:tc>
        <w:tc>
          <w:tcPr>
            <w:tcW w:w="5812" w:type="dxa"/>
          </w:tcPr>
          <w:p w14:paraId="2C84D725" w14:textId="77777777" w:rsidR="003B6D5A" w:rsidRPr="006159E6" w:rsidRDefault="003B6D5A" w:rsidP="00D02290">
            <w:pPr>
              <w:pStyle w:val="CellBody"/>
              <w:rPr>
                <w:lang w:val="en-US"/>
              </w:rPr>
            </w:pPr>
            <w:r w:rsidRPr="006159E6">
              <w:rPr>
                <w:lang w:val="en-US"/>
              </w:rPr>
              <w:t>The convention for adjusting the ‘TerminationDate’ if it would otherwise fall on a day that is not a business day.</w:t>
            </w:r>
          </w:p>
        </w:tc>
      </w:tr>
      <w:tr w:rsidR="003B6D5A" w:rsidRPr="006159E6" w14:paraId="3048F80C" w14:textId="77777777" w:rsidTr="003854A5">
        <w:trPr>
          <w:cantSplit/>
        </w:trPr>
        <w:tc>
          <w:tcPr>
            <w:tcW w:w="9498" w:type="dxa"/>
            <w:gridSpan w:val="4"/>
            <w:shd w:val="clear" w:color="auto" w:fill="BFBFBF" w:themeFill="background1" w:themeFillShade="BF"/>
          </w:tcPr>
          <w:p w14:paraId="17A1ABD0"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DateAdjustments</w:t>
            </w:r>
            <w:r w:rsidRPr="006159E6">
              <w:rPr>
                <w:lang w:val="en-US"/>
              </w:rPr>
              <w:t xml:space="preserve"> </w:t>
            </w:r>
          </w:p>
        </w:tc>
      </w:tr>
      <w:tr w:rsidR="003B6D5A" w:rsidRPr="006159E6" w14:paraId="68264D78" w14:textId="77777777" w:rsidTr="003854A5">
        <w:trPr>
          <w:cantSplit/>
        </w:trPr>
        <w:tc>
          <w:tcPr>
            <w:tcW w:w="9498" w:type="dxa"/>
            <w:gridSpan w:val="4"/>
            <w:shd w:val="clear" w:color="auto" w:fill="BFBFBF" w:themeFill="background1" w:themeFillShade="BF"/>
          </w:tcPr>
          <w:p w14:paraId="7A60A1A6"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TerminationDate</w:t>
            </w:r>
            <w:r w:rsidRPr="006159E6">
              <w:rPr>
                <w:lang w:val="en-US"/>
              </w:rPr>
              <w:t xml:space="preserve"> </w:t>
            </w:r>
          </w:p>
        </w:tc>
      </w:tr>
      <w:tr w:rsidR="003B6D5A" w:rsidRPr="006159E6" w14:paraId="0E214D37" w14:textId="77777777" w:rsidTr="003854A5">
        <w:trPr>
          <w:cantSplit/>
        </w:trPr>
        <w:tc>
          <w:tcPr>
            <w:tcW w:w="9498" w:type="dxa"/>
            <w:gridSpan w:val="4"/>
            <w:shd w:val="clear" w:color="auto" w:fill="BFBFBF" w:themeFill="background1" w:themeFillShade="BF"/>
          </w:tcPr>
          <w:p w14:paraId="2076F1A7" w14:textId="77777777" w:rsidR="003B6D5A" w:rsidRPr="006159E6" w:rsidRDefault="003B6D5A" w:rsidP="00D02290">
            <w:pPr>
              <w:pStyle w:val="CellBody"/>
              <w:rPr>
                <w:lang w:val="en-US"/>
              </w:rPr>
            </w:pPr>
            <w:r w:rsidRPr="006159E6">
              <w:rPr>
                <w:rStyle w:val="XSDSectionTitle"/>
                <w:lang w:val="en-US"/>
              </w:rPr>
              <w:t>CalculationPeriodDates/CalculationPeriodFrequency</w:t>
            </w:r>
            <w:r w:rsidRPr="006159E6">
              <w:rPr>
                <w:lang w:val="en-US"/>
              </w:rPr>
              <w:t xml:space="preserve">: optional section </w:t>
            </w:r>
          </w:p>
        </w:tc>
      </w:tr>
      <w:tr w:rsidR="003B6D5A" w:rsidRPr="006159E6" w14:paraId="7AAAD75E" w14:textId="77777777" w:rsidTr="003854A5">
        <w:trPr>
          <w:cantSplit/>
        </w:trPr>
        <w:tc>
          <w:tcPr>
            <w:tcW w:w="1418" w:type="dxa"/>
          </w:tcPr>
          <w:p w14:paraId="2E9BFDA4" w14:textId="77777777" w:rsidR="003B6D5A" w:rsidRPr="006159E6" w:rsidRDefault="003B6D5A" w:rsidP="00D02290">
            <w:pPr>
              <w:pStyle w:val="CellBody"/>
              <w:rPr>
                <w:lang w:val="en-US"/>
              </w:rPr>
            </w:pPr>
            <w:r w:rsidRPr="006159E6">
              <w:rPr>
                <w:lang w:val="en-US"/>
              </w:rPr>
              <w:t>Period</w:t>
            </w:r>
            <w:r w:rsidRPr="006159E6">
              <w:rPr>
                <w:lang w:val="en-US"/>
              </w:rPr>
              <w:softHyphen/>
              <w:t>Multiplier</w:t>
            </w:r>
          </w:p>
        </w:tc>
        <w:tc>
          <w:tcPr>
            <w:tcW w:w="850" w:type="dxa"/>
          </w:tcPr>
          <w:p w14:paraId="315E3B12" w14:textId="77777777" w:rsidR="003B6D5A" w:rsidRPr="006159E6" w:rsidRDefault="003B6D5A" w:rsidP="00D02290">
            <w:pPr>
              <w:pStyle w:val="CellBody"/>
              <w:rPr>
                <w:lang w:val="en-US"/>
              </w:rPr>
            </w:pPr>
            <w:r w:rsidRPr="006159E6">
              <w:rPr>
                <w:lang w:val="en-US"/>
              </w:rPr>
              <w:t>M+C</w:t>
            </w:r>
          </w:p>
        </w:tc>
        <w:tc>
          <w:tcPr>
            <w:tcW w:w="1418" w:type="dxa"/>
          </w:tcPr>
          <w:p w14:paraId="070CE7C0" w14:textId="77777777" w:rsidR="003B6D5A" w:rsidRPr="006159E6" w:rsidRDefault="003B6D5A" w:rsidP="00D02290">
            <w:pPr>
              <w:pStyle w:val="CellBody"/>
              <w:rPr>
                <w:lang w:val="en-US"/>
              </w:rPr>
            </w:pPr>
            <w:r w:rsidRPr="006159E6">
              <w:rPr>
                <w:lang w:val="en-US"/>
              </w:rPr>
              <w:t>Period</w:t>
            </w:r>
            <w:r w:rsidRPr="006159E6">
              <w:rPr>
                <w:lang w:val="en-US"/>
              </w:rPr>
              <w:softHyphen/>
              <w:t>Multiplier</w:t>
            </w:r>
            <w:r w:rsidRPr="006159E6">
              <w:rPr>
                <w:lang w:val="en-US"/>
              </w:rPr>
              <w:softHyphen/>
              <w:t>Type</w:t>
            </w:r>
          </w:p>
        </w:tc>
        <w:tc>
          <w:tcPr>
            <w:tcW w:w="5812" w:type="dxa"/>
          </w:tcPr>
          <w:p w14:paraId="15236BCC" w14:textId="77777777" w:rsidR="003B6D5A" w:rsidRPr="006159E6" w:rsidRDefault="003B6D5A" w:rsidP="00781449">
            <w:pPr>
              <w:pStyle w:val="CellBody"/>
              <w:rPr>
                <w:rStyle w:val="Fett"/>
                <w:lang w:val="en-US"/>
              </w:rPr>
            </w:pPr>
            <w:r w:rsidRPr="006159E6">
              <w:rPr>
                <w:rStyle w:val="Fett"/>
                <w:lang w:val="en-US"/>
              </w:rPr>
              <w:t>Values:</w:t>
            </w:r>
          </w:p>
          <w:p w14:paraId="0AEB29AF" w14:textId="77777777" w:rsidR="003B6D5A" w:rsidRPr="006159E6" w:rsidRDefault="003B6D5A" w:rsidP="00ED3F3F">
            <w:pPr>
              <w:pStyle w:val="condition1"/>
            </w:pPr>
            <w:r w:rsidRPr="006159E6">
              <w:t>If ‘Period’ is set to “T” (Term), then ‘PeriodMultiplier’ must be set to “1”.</w:t>
            </w:r>
          </w:p>
        </w:tc>
      </w:tr>
      <w:tr w:rsidR="003B6D5A" w:rsidRPr="006159E6" w14:paraId="0940D59A" w14:textId="77777777" w:rsidTr="003854A5">
        <w:trPr>
          <w:cantSplit/>
        </w:trPr>
        <w:tc>
          <w:tcPr>
            <w:tcW w:w="1418" w:type="dxa"/>
          </w:tcPr>
          <w:p w14:paraId="07152537" w14:textId="77777777" w:rsidR="003B6D5A" w:rsidRPr="006159E6" w:rsidRDefault="003B6D5A" w:rsidP="00D02290">
            <w:pPr>
              <w:pStyle w:val="CellBody"/>
              <w:rPr>
                <w:lang w:val="en-US"/>
              </w:rPr>
            </w:pPr>
            <w:r w:rsidRPr="006159E6">
              <w:rPr>
                <w:lang w:val="en-US"/>
              </w:rPr>
              <w:t>Period</w:t>
            </w:r>
          </w:p>
        </w:tc>
        <w:tc>
          <w:tcPr>
            <w:tcW w:w="850" w:type="dxa"/>
          </w:tcPr>
          <w:p w14:paraId="51417064" w14:textId="77777777" w:rsidR="003B6D5A" w:rsidRPr="006159E6" w:rsidRDefault="003B6D5A" w:rsidP="00D02290">
            <w:pPr>
              <w:pStyle w:val="CellBody"/>
              <w:rPr>
                <w:lang w:val="en-US"/>
              </w:rPr>
            </w:pPr>
            <w:r w:rsidRPr="006159E6">
              <w:rPr>
                <w:lang w:val="en-US"/>
              </w:rPr>
              <w:t>M</w:t>
            </w:r>
          </w:p>
        </w:tc>
        <w:tc>
          <w:tcPr>
            <w:tcW w:w="1418" w:type="dxa"/>
          </w:tcPr>
          <w:p w14:paraId="56819C1F" w14:textId="77777777" w:rsidR="003B6D5A" w:rsidRPr="006159E6" w:rsidRDefault="003B6D5A" w:rsidP="00D02290">
            <w:pPr>
              <w:pStyle w:val="CellBody"/>
              <w:rPr>
                <w:lang w:val="en-US"/>
              </w:rPr>
            </w:pPr>
            <w:r w:rsidRPr="006159E6">
              <w:rPr>
                <w:lang w:val="en-US"/>
              </w:rPr>
              <w:t>Period</w:t>
            </w:r>
            <w:r w:rsidRPr="006159E6">
              <w:rPr>
                <w:lang w:val="en-US"/>
              </w:rPr>
              <w:softHyphen/>
              <w:t>Type</w:t>
            </w:r>
          </w:p>
        </w:tc>
        <w:tc>
          <w:tcPr>
            <w:tcW w:w="5812" w:type="dxa"/>
          </w:tcPr>
          <w:p w14:paraId="454F2B67" w14:textId="77777777" w:rsidR="003B6D5A" w:rsidRPr="006159E6" w:rsidRDefault="003B6D5A" w:rsidP="00D02290">
            <w:pPr>
              <w:pStyle w:val="CellBody"/>
              <w:rPr>
                <w:lang w:val="en-US"/>
              </w:rPr>
            </w:pPr>
          </w:p>
        </w:tc>
      </w:tr>
      <w:tr w:rsidR="003B6D5A" w:rsidRPr="006159E6" w14:paraId="4C685E67" w14:textId="77777777" w:rsidTr="003854A5">
        <w:trPr>
          <w:cantSplit/>
        </w:trPr>
        <w:tc>
          <w:tcPr>
            <w:tcW w:w="1418" w:type="dxa"/>
          </w:tcPr>
          <w:p w14:paraId="174F3DDA" w14:textId="77777777" w:rsidR="003B6D5A" w:rsidRPr="006159E6" w:rsidRDefault="003B6D5A" w:rsidP="00D02290">
            <w:pPr>
              <w:pStyle w:val="CellBody"/>
              <w:rPr>
                <w:lang w:val="en-US"/>
              </w:rPr>
            </w:pPr>
            <w:r w:rsidRPr="006159E6">
              <w:rPr>
                <w:lang w:val="en-US"/>
              </w:rPr>
              <w:lastRenderedPageBreak/>
              <w:t>Roll</w:t>
            </w:r>
            <w:r w:rsidRPr="006159E6">
              <w:rPr>
                <w:lang w:val="en-US"/>
              </w:rPr>
              <w:softHyphen/>
              <w:t>Convention</w:t>
            </w:r>
          </w:p>
        </w:tc>
        <w:tc>
          <w:tcPr>
            <w:tcW w:w="850" w:type="dxa"/>
          </w:tcPr>
          <w:p w14:paraId="5604A3EB" w14:textId="77777777" w:rsidR="003B6D5A" w:rsidRPr="006159E6" w:rsidRDefault="003B6D5A" w:rsidP="00D02290">
            <w:pPr>
              <w:pStyle w:val="CellBody"/>
              <w:rPr>
                <w:lang w:val="en-US"/>
              </w:rPr>
            </w:pPr>
            <w:r w:rsidRPr="006159E6">
              <w:rPr>
                <w:lang w:val="en-US"/>
              </w:rPr>
              <w:t>M</w:t>
            </w:r>
          </w:p>
        </w:tc>
        <w:tc>
          <w:tcPr>
            <w:tcW w:w="1418" w:type="dxa"/>
          </w:tcPr>
          <w:p w14:paraId="0B115267" w14:textId="77777777" w:rsidR="003B6D5A" w:rsidRPr="006159E6" w:rsidRDefault="003B6D5A" w:rsidP="00D02290">
            <w:pPr>
              <w:pStyle w:val="CellBody"/>
              <w:rPr>
                <w:lang w:val="en-US"/>
              </w:rPr>
            </w:pPr>
            <w:r w:rsidRPr="006159E6">
              <w:rPr>
                <w:lang w:val="en-US"/>
              </w:rPr>
              <w:t>Roll</w:t>
            </w:r>
            <w:r w:rsidRPr="006159E6">
              <w:rPr>
                <w:lang w:val="en-US"/>
              </w:rPr>
              <w:softHyphen/>
              <w:t>Convention</w:t>
            </w:r>
            <w:r w:rsidRPr="006159E6">
              <w:rPr>
                <w:lang w:val="en-US"/>
              </w:rPr>
              <w:softHyphen/>
              <w:t>Type</w:t>
            </w:r>
          </w:p>
        </w:tc>
        <w:tc>
          <w:tcPr>
            <w:tcW w:w="5812" w:type="dxa"/>
          </w:tcPr>
          <w:p w14:paraId="3292FFB4" w14:textId="77777777" w:rsidR="003B6D5A" w:rsidRPr="006159E6" w:rsidRDefault="003B6D5A" w:rsidP="00D02290">
            <w:pPr>
              <w:pStyle w:val="CellBody"/>
              <w:rPr>
                <w:lang w:val="en-US"/>
              </w:rPr>
            </w:pPr>
          </w:p>
        </w:tc>
      </w:tr>
      <w:tr w:rsidR="003B6D5A" w:rsidRPr="006159E6" w14:paraId="3A430A87" w14:textId="77777777" w:rsidTr="003854A5">
        <w:trPr>
          <w:cantSplit/>
        </w:trPr>
        <w:tc>
          <w:tcPr>
            <w:tcW w:w="9498" w:type="dxa"/>
            <w:gridSpan w:val="4"/>
            <w:shd w:val="clear" w:color="auto" w:fill="BFBFBF" w:themeFill="background1" w:themeFillShade="BF"/>
          </w:tcPr>
          <w:p w14:paraId="5AFA703B" w14:textId="77777777" w:rsidR="003B6D5A" w:rsidRPr="006159E6" w:rsidRDefault="003B6D5A" w:rsidP="00D02290">
            <w:pPr>
              <w:pStyle w:val="CellBody"/>
              <w:rPr>
                <w:lang w:val="en-US"/>
              </w:rPr>
            </w:pPr>
            <w:r w:rsidRPr="006159E6">
              <w:rPr>
                <w:rStyle w:val="XSDSectionTitle"/>
                <w:lang w:val="en-US"/>
              </w:rPr>
              <w:t>CalculationPeriodFrequency/DateAdjustments</w:t>
            </w:r>
            <w:r w:rsidRPr="006159E6">
              <w:rPr>
                <w:lang w:val="en-US"/>
              </w:rPr>
              <w:t xml:space="preserve">: conditional section </w:t>
            </w:r>
          </w:p>
          <w:p w14:paraId="54B066F7" w14:textId="77777777" w:rsidR="003B6D5A" w:rsidRPr="006159E6" w:rsidRDefault="003B6D5A" w:rsidP="00ED3F3F">
            <w:pPr>
              <w:pStyle w:val="condition1"/>
              <w:rPr>
                <w:snapToGrid w:val="0"/>
                <w:lang w:eastAsia="fr-FR"/>
              </w:rPr>
            </w:pPr>
            <w:r w:rsidRPr="006159E6">
              <w:rPr>
                <w:snapToGrid w:val="0"/>
                <w:lang w:eastAsia="fr-FR"/>
              </w:rPr>
              <w:t xml:space="preserve">If the convention specified in ‘IRSTradeDetails/BusinessDayConvention’ does not apply to </w:t>
            </w:r>
            <w:r w:rsidR="00564890">
              <w:rPr>
                <w:snapToGrid w:val="0"/>
                <w:lang w:eastAsia="fr-FR"/>
              </w:rPr>
              <w:t>‘Calc</w:t>
            </w:r>
            <w:r w:rsidR="00E74E17">
              <w:rPr>
                <w:snapToGrid w:val="0"/>
                <w:lang w:eastAsia="fr-FR"/>
              </w:rPr>
              <w:t>ul</w:t>
            </w:r>
            <w:r w:rsidR="00564890">
              <w:rPr>
                <w:snapToGrid w:val="0"/>
                <w:lang w:eastAsia="fr-FR"/>
              </w:rPr>
              <w:t>ationPeriodDates’,</w:t>
            </w:r>
            <w:r w:rsidRPr="006159E6">
              <w:rPr>
                <w:snapToGrid w:val="0"/>
                <w:lang w:eastAsia="fr-FR"/>
              </w:rPr>
              <w:t xml:space="preserve"> then this section is mandatory. </w:t>
            </w:r>
          </w:p>
          <w:p w14:paraId="0E6B0247" w14:textId="77777777" w:rsidR="003B6D5A" w:rsidRPr="006159E6" w:rsidRDefault="003B6D5A" w:rsidP="00ED3F3F">
            <w:pPr>
              <w:pStyle w:val="condition1"/>
            </w:pPr>
            <w:r w:rsidRPr="006159E6">
              <w:rPr>
                <w:snapToGrid w:val="0"/>
                <w:lang w:eastAsia="fr-FR"/>
              </w:rPr>
              <w:t>Else, this section must be omitted.</w:t>
            </w:r>
          </w:p>
        </w:tc>
      </w:tr>
      <w:tr w:rsidR="003B6D5A" w:rsidRPr="006159E6" w14:paraId="5C14184D" w14:textId="77777777" w:rsidTr="003854A5">
        <w:trPr>
          <w:cantSplit/>
        </w:trPr>
        <w:tc>
          <w:tcPr>
            <w:tcW w:w="1418" w:type="dxa"/>
          </w:tcPr>
          <w:p w14:paraId="38F7A161" w14:textId="77777777" w:rsidR="003B6D5A" w:rsidRPr="006159E6" w:rsidRDefault="003B6D5A" w:rsidP="00D02290">
            <w:pPr>
              <w:pStyle w:val="CellBody"/>
              <w:rPr>
                <w:lang w:val="en-US"/>
              </w:rPr>
            </w:pPr>
            <w:r w:rsidRPr="006159E6">
              <w:rPr>
                <w:lang w:val="en-US"/>
              </w:rPr>
              <w:t>Business</w:t>
            </w:r>
            <w:r w:rsidRPr="006159E6">
              <w:rPr>
                <w:lang w:val="en-US"/>
              </w:rPr>
              <w:softHyphen/>
              <w:t>Day</w:t>
            </w:r>
            <w:r w:rsidRPr="006159E6">
              <w:rPr>
                <w:lang w:val="en-US"/>
              </w:rPr>
              <w:softHyphen/>
              <w:t>Convention</w:t>
            </w:r>
          </w:p>
        </w:tc>
        <w:tc>
          <w:tcPr>
            <w:tcW w:w="850" w:type="dxa"/>
          </w:tcPr>
          <w:p w14:paraId="0EF6D2E5" w14:textId="77777777" w:rsidR="003B6D5A" w:rsidRPr="006159E6" w:rsidRDefault="003B6D5A" w:rsidP="00D02290">
            <w:pPr>
              <w:pStyle w:val="CellBody"/>
              <w:rPr>
                <w:lang w:val="en-US"/>
              </w:rPr>
            </w:pPr>
            <w:r w:rsidRPr="006159E6">
              <w:rPr>
                <w:lang w:val="en-US"/>
              </w:rPr>
              <w:t>M</w:t>
            </w:r>
          </w:p>
        </w:tc>
        <w:tc>
          <w:tcPr>
            <w:tcW w:w="1418" w:type="dxa"/>
          </w:tcPr>
          <w:p w14:paraId="2E0547B3" w14:textId="77777777" w:rsidR="003B6D5A" w:rsidRPr="006159E6" w:rsidRDefault="003B6D5A" w:rsidP="00D02290">
            <w:pPr>
              <w:pStyle w:val="CellBody"/>
              <w:rPr>
                <w:lang w:val="en-US"/>
              </w:rPr>
            </w:pPr>
            <w:r w:rsidRPr="006159E6">
              <w:rPr>
                <w:lang w:val="en-US"/>
              </w:rPr>
              <w:t>Business</w:t>
            </w:r>
            <w:r w:rsidRPr="006159E6">
              <w:rPr>
                <w:lang w:val="en-US"/>
              </w:rPr>
              <w:softHyphen/>
              <w:t>Day</w:t>
            </w:r>
            <w:r w:rsidRPr="006159E6">
              <w:rPr>
                <w:lang w:val="en-US"/>
              </w:rPr>
              <w:softHyphen/>
              <w:t>Convention</w:t>
            </w:r>
            <w:r w:rsidRPr="006159E6">
              <w:rPr>
                <w:lang w:val="en-US"/>
              </w:rPr>
              <w:softHyphen/>
              <w:t>Type</w:t>
            </w:r>
          </w:p>
        </w:tc>
        <w:tc>
          <w:tcPr>
            <w:tcW w:w="5812" w:type="dxa"/>
          </w:tcPr>
          <w:p w14:paraId="1B9C73D3" w14:textId="77777777" w:rsidR="003B6D5A" w:rsidRPr="006159E6" w:rsidRDefault="003B6D5A" w:rsidP="00D02290">
            <w:pPr>
              <w:pStyle w:val="CellBody"/>
              <w:rPr>
                <w:lang w:val="en-US"/>
              </w:rPr>
            </w:pPr>
            <w:r w:rsidRPr="006159E6">
              <w:rPr>
                <w:lang w:val="en-US"/>
              </w:rPr>
              <w:t>The convention for adjusting the end date of each calculation period if it would otherwise fall on a day that is not a business day.</w:t>
            </w:r>
          </w:p>
        </w:tc>
      </w:tr>
      <w:tr w:rsidR="003B6D5A" w:rsidRPr="006159E6" w14:paraId="1FC217FD" w14:textId="77777777" w:rsidTr="003854A5">
        <w:trPr>
          <w:cantSplit/>
        </w:trPr>
        <w:tc>
          <w:tcPr>
            <w:tcW w:w="9498" w:type="dxa"/>
            <w:gridSpan w:val="4"/>
            <w:shd w:val="clear" w:color="auto" w:fill="BFBFBF" w:themeFill="background1" w:themeFillShade="BF"/>
          </w:tcPr>
          <w:p w14:paraId="09F53A16"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DateAdjustments</w:t>
            </w:r>
            <w:r w:rsidRPr="006159E6">
              <w:rPr>
                <w:lang w:val="en-US"/>
              </w:rPr>
              <w:t xml:space="preserve"> </w:t>
            </w:r>
          </w:p>
        </w:tc>
      </w:tr>
      <w:tr w:rsidR="003B6D5A" w:rsidRPr="006159E6" w14:paraId="668FD894" w14:textId="77777777" w:rsidTr="003854A5">
        <w:trPr>
          <w:cantSplit/>
        </w:trPr>
        <w:tc>
          <w:tcPr>
            <w:tcW w:w="9498" w:type="dxa"/>
            <w:gridSpan w:val="4"/>
            <w:shd w:val="clear" w:color="auto" w:fill="BFBFBF" w:themeFill="background1" w:themeFillShade="BF"/>
          </w:tcPr>
          <w:p w14:paraId="741F0F03"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CalculationPeriodFrequency</w:t>
            </w:r>
            <w:r w:rsidRPr="006159E6">
              <w:rPr>
                <w:lang w:val="en-US"/>
              </w:rPr>
              <w:t xml:space="preserve"> </w:t>
            </w:r>
          </w:p>
        </w:tc>
      </w:tr>
      <w:tr w:rsidR="003B6D5A" w:rsidRPr="006159E6" w14:paraId="0E750AC6" w14:textId="77777777" w:rsidTr="003854A5">
        <w:trPr>
          <w:cantSplit/>
        </w:trPr>
        <w:tc>
          <w:tcPr>
            <w:tcW w:w="9498" w:type="dxa"/>
            <w:gridSpan w:val="4"/>
            <w:shd w:val="clear" w:color="auto" w:fill="BFBFBF" w:themeFill="background1" w:themeFillShade="BF"/>
          </w:tcPr>
          <w:p w14:paraId="37749496"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CalculationPeriodDates</w:t>
            </w:r>
            <w:r w:rsidRPr="006159E6">
              <w:rPr>
                <w:lang w:val="en-US"/>
              </w:rPr>
              <w:t xml:space="preserve"> </w:t>
            </w:r>
          </w:p>
        </w:tc>
      </w:tr>
      <w:tr w:rsidR="003B6D5A" w:rsidRPr="006159E6" w14:paraId="7B5D8A66" w14:textId="77777777" w:rsidTr="003854A5">
        <w:trPr>
          <w:cantSplit/>
        </w:trPr>
        <w:tc>
          <w:tcPr>
            <w:tcW w:w="9498" w:type="dxa"/>
            <w:gridSpan w:val="4"/>
            <w:shd w:val="clear" w:color="auto" w:fill="BFBFBF" w:themeFill="background1" w:themeFillShade="BF"/>
          </w:tcPr>
          <w:p w14:paraId="3B2AFDF6" w14:textId="77777777" w:rsidR="003B6D5A" w:rsidRPr="006159E6" w:rsidRDefault="003B6D5A" w:rsidP="00000CC9">
            <w:pPr>
              <w:pStyle w:val="CellBody"/>
              <w:keepNext/>
              <w:rPr>
                <w:lang w:val="en-US"/>
              </w:rPr>
            </w:pPr>
            <w:r w:rsidRPr="006159E6">
              <w:rPr>
                <w:rStyle w:val="XSDSectionTitle"/>
                <w:lang w:val="en-US"/>
              </w:rPr>
              <w:t>SwapStream/PaymentDates</w:t>
            </w:r>
            <w:r w:rsidRPr="006159E6">
              <w:rPr>
                <w:lang w:val="en-US"/>
              </w:rPr>
              <w:t xml:space="preserve">: mandatory section </w:t>
            </w:r>
          </w:p>
        </w:tc>
      </w:tr>
      <w:tr w:rsidR="003B6D5A" w:rsidRPr="006159E6" w14:paraId="6D743F0A" w14:textId="77777777" w:rsidTr="003854A5">
        <w:trPr>
          <w:cantSplit/>
        </w:trPr>
        <w:tc>
          <w:tcPr>
            <w:tcW w:w="9498" w:type="dxa"/>
            <w:gridSpan w:val="4"/>
            <w:shd w:val="clear" w:color="auto" w:fill="BFBFBF" w:themeFill="background1" w:themeFillShade="BF"/>
          </w:tcPr>
          <w:p w14:paraId="4E93688F" w14:textId="77777777" w:rsidR="003B6D5A" w:rsidRPr="006159E6" w:rsidRDefault="003B6D5A" w:rsidP="00D02290">
            <w:pPr>
              <w:pStyle w:val="CellBody"/>
              <w:rPr>
                <w:lang w:val="en-US"/>
              </w:rPr>
            </w:pPr>
            <w:r w:rsidRPr="006159E6">
              <w:rPr>
                <w:rStyle w:val="XSDSectionTitle"/>
                <w:lang w:val="en-US"/>
              </w:rPr>
              <w:t>PaymentDates/PaymentFrequency</w:t>
            </w:r>
            <w:r w:rsidRPr="006159E6">
              <w:rPr>
                <w:lang w:val="en-US"/>
              </w:rPr>
              <w:t xml:space="preserve">: mandatory section </w:t>
            </w:r>
          </w:p>
          <w:p w14:paraId="081F1962" w14:textId="77777777" w:rsidR="003B6D5A" w:rsidRPr="006159E6" w:rsidRDefault="003B6D5A" w:rsidP="00D02290">
            <w:pPr>
              <w:pStyle w:val="CellBody"/>
              <w:rPr>
                <w:lang w:val="en-US"/>
              </w:rPr>
            </w:pPr>
            <w:r w:rsidRPr="006159E6">
              <w:rPr>
                <w:lang w:val="en-US"/>
              </w:rPr>
              <w:t xml:space="preserve">The frequency at which regular payment dates occur. </w:t>
            </w:r>
          </w:p>
          <w:p w14:paraId="2C1D7981" w14:textId="77777777" w:rsidR="003B6D5A" w:rsidRPr="006159E6" w:rsidRDefault="003B6D5A" w:rsidP="00ED3F3F">
            <w:pPr>
              <w:pStyle w:val="condition1"/>
            </w:pPr>
            <w:r w:rsidRPr="006159E6">
              <w:t>If the ‘Payment</w:t>
            </w:r>
            <w:r w:rsidRPr="006159E6">
              <w:softHyphen/>
              <w:t>Frequency’ is equal to the frequency defined in the ‘Calculation</w:t>
            </w:r>
            <w:r w:rsidRPr="006159E6">
              <w:softHyphen/>
              <w:t>Period</w:t>
            </w:r>
            <w:r w:rsidRPr="006159E6">
              <w:softHyphen/>
              <w:t>Dates/Calculation</w:t>
            </w:r>
            <w:r w:rsidRPr="006159E6">
              <w:softHyphen/>
              <w:t>Period</w:t>
            </w:r>
            <w:r w:rsidRPr="006159E6">
              <w:softHyphen/>
              <w:t xml:space="preserve">Frequency’ section, then one calculation period contributes to each payment amount. </w:t>
            </w:r>
          </w:p>
          <w:p w14:paraId="01CB067C" w14:textId="77777777" w:rsidR="003B6D5A" w:rsidRPr="006159E6" w:rsidRDefault="003B6D5A" w:rsidP="00ED3F3F">
            <w:pPr>
              <w:pStyle w:val="condition1"/>
            </w:pPr>
            <w:r w:rsidRPr="006159E6">
              <w:t>If the ‘PaymentFrequency’ is lower than the frequency defined in the ‘CalculationPeriodDates/Calculation</w:t>
            </w:r>
            <w:r w:rsidRPr="006159E6">
              <w:softHyphen/>
              <w:t>Period</w:t>
            </w:r>
            <w:r w:rsidRPr="006159E6">
              <w:softHyphen/>
              <w:t xml:space="preserve">Frequency’ section, then more than one calculation period contribute to the payment amount. </w:t>
            </w:r>
          </w:p>
          <w:p w14:paraId="64C4747F" w14:textId="77777777" w:rsidR="003B6D5A" w:rsidRPr="006159E6" w:rsidRDefault="003B6D5A" w:rsidP="00ED3F3F">
            <w:pPr>
              <w:pStyle w:val="condition1"/>
            </w:pPr>
            <w:r w:rsidRPr="006159E6">
              <w:t>The ‘PaymentFrequency’ must not be higher than the frequency defined in the ‘CalculationPeriodDates/Calculation</w:t>
            </w:r>
            <w:r w:rsidRPr="006159E6">
              <w:softHyphen/>
              <w:t>PeriodFrequency’ section.</w:t>
            </w:r>
          </w:p>
          <w:p w14:paraId="5FB627D8" w14:textId="77777777" w:rsidR="003B6D5A" w:rsidRPr="006159E6" w:rsidRDefault="003B6D5A" w:rsidP="00ED3F3F">
            <w:pPr>
              <w:pStyle w:val="condition1"/>
            </w:pPr>
            <w:r w:rsidRPr="006159E6">
              <w:t>The ‘PaymentFrequency’ must be a multiple of the frequency defined in the ‘CalculationPeriodDates/Calculation</w:t>
            </w:r>
            <w:r w:rsidRPr="006159E6">
              <w:softHyphen/>
              <w:t>Period</w:t>
            </w:r>
            <w:r w:rsidRPr="006159E6">
              <w:softHyphen/>
              <w:t xml:space="preserve">Frequency’ section. </w:t>
            </w:r>
          </w:p>
          <w:p w14:paraId="6A23760A" w14:textId="77777777" w:rsidR="003B6D5A" w:rsidRPr="006159E6" w:rsidRDefault="003B6D5A" w:rsidP="00ED3F3F">
            <w:pPr>
              <w:pStyle w:val="condition1"/>
            </w:pPr>
            <w:r w:rsidRPr="006159E6">
              <w:t>If ‘Payment</w:t>
            </w:r>
            <w:r w:rsidRPr="006159E6">
              <w:softHyphen/>
              <w:t>Frequency/Period’ is set to “T” (Term), then the period is defined by the ‘TerminationDate’.</w:t>
            </w:r>
          </w:p>
        </w:tc>
      </w:tr>
      <w:tr w:rsidR="003B6D5A" w:rsidRPr="006159E6" w14:paraId="1CEF49E7" w14:textId="77777777" w:rsidTr="003854A5">
        <w:trPr>
          <w:cantSplit/>
        </w:trPr>
        <w:tc>
          <w:tcPr>
            <w:tcW w:w="1418" w:type="dxa"/>
          </w:tcPr>
          <w:p w14:paraId="1FA34192" w14:textId="77777777" w:rsidR="003B6D5A" w:rsidRPr="006159E6" w:rsidRDefault="003B6D5A" w:rsidP="00D02290">
            <w:pPr>
              <w:pStyle w:val="CellBody"/>
              <w:rPr>
                <w:lang w:val="en-US"/>
              </w:rPr>
            </w:pPr>
            <w:r w:rsidRPr="006159E6">
              <w:rPr>
                <w:lang w:val="en-US"/>
              </w:rPr>
              <w:t>Period</w:t>
            </w:r>
            <w:r w:rsidRPr="006159E6">
              <w:rPr>
                <w:lang w:val="en-US"/>
              </w:rPr>
              <w:softHyphen/>
              <w:t>Multiplier</w:t>
            </w:r>
          </w:p>
        </w:tc>
        <w:tc>
          <w:tcPr>
            <w:tcW w:w="850" w:type="dxa"/>
          </w:tcPr>
          <w:p w14:paraId="551736E9" w14:textId="77777777" w:rsidR="003B6D5A" w:rsidRPr="006159E6" w:rsidRDefault="003B6D5A" w:rsidP="00D02290">
            <w:pPr>
              <w:pStyle w:val="CellBody"/>
              <w:rPr>
                <w:lang w:val="en-US"/>
              </w:rPr>
            </w:pPr>
            <w:r w:rsidRPr="006159E6">
              <w:rPr>
                <w:lang w:val="en-US"/>
              </w:rPr>
              <w:t>M+C</w:t>
            </w:r>
          </w:p>
        </w:tc>
        <w:tc>
          <w:tcPr>
            <w:tcW w:w="1418" w:type="dxa"/>
          </w:tcPr>
          <w:p w14:paraId="76A25D4F" w14:textId="77777777" w:rsidR="003B6D5A" w:rsidRPr="006159E6" w:rsidRDefault="003B6D5A" w:rsidP="00D02290">
            <w:pPr>
              <w:pStyle w:val="CellBody"/>
              <w:rPr>
                <w:lang w:val="en-US"/>
              </w:rPr>
            </w:pPr>
            <w:r w:rsidRPr="006159E6">
              <w:rPr>
                <w:lang w:val="en-US"/>
              </w:rPr>
              <w:t>Period</w:t>
            </w:r>
            <w:r w:rsidRPr="006159E6">
              <w:rPr>
                <w:lang w:val="en-US"/>
              </w:rPr>
              <w:softHyphen/>
              <w:t>Multiplier</w:t>
            </w:r>
            <w:r w:rsidRPr="006159E6">
              <w:rPr>
                <w:lang w:val="en-US"/>
              </w:rPr>
              <w:softHyphen/>
              <w:t>Type</w:t>
            </w:r>
          </w:p>
        </w:tc>
        <w:tc>
          <w:tcPr>
            <w:tcW w:w="5812" w:type="dxa"/>
          </w:tcPr>
          <w:p w14:paraId="4DE2A9A4" w14:textId="77777777" w:rsidR="003B6D5A" w:rsidRPr="006159E6" w:rsidRDefault="003B6D5A" w:rsidP="005B0139">
            <w:pPr>
              <w:pStyle w:val="CellBody"/>
              <w:rPr>
                <w:rStyle w:val="Fett"/>
                <w:lang w:val="en-US"/>
              </w:rPr>
            </w:pPr>
            <w:r w:rsidRPr="006159E6">
              <w:rPr>
                <w:rStyle w:val="Fett"/>
                <w:lang w:val="en-US"/>
              </w:rPr>
              <w:t>Values:</w:t>
            </w:r>
          </w:p>
          <w:p w14:paraId="0B92E1DB" w14:textId="77777777" w:rsidR="003B6D5A" w:rsidRPr="006159E6" w:rsidRDefault="003B6D5A" w:rsidP="00ED3F3F">
            <w:pPr>
              <w:pStyle w:val="condition1"/>
            </w:pPr>
            <w:r w:rsidRPr="006159E6">
              <w:t>If ‘Period’ is set to “T” (Term), then ‘PeriodMultiplier’ must be set to “1”.</w:t>
            </w:r>
          </w:p>
        </w:tc>
      </w:tr>
      <w:tr w:rsidR="003B6D5A" w:rsidRPr="006159E6" w14:paraId="386A2484" w14:textId="77777777" w:rsidTr="003854A5">
        <w:trPr>
          <w:cantSplit/>
        </w:trPr>
        <w:tc>
          <w:tcPr>
            <w:tcW w:w="1418" w:type="dxa"/>
          </w:tcPr>
          <w:p w14:paraId="22F2F75D" w14:textId="77777777" w:rsidR="003B6D5A" w:rsidRPr="006159E6" w:rsidRDefault="003B6D5A" w:rsidP="00D02290">
            <w:pPr>
              <w:pStyle w:val="CellBody"/>
              <w:rPr>
                <w:lang w:val="en-US"/>
              </w:rPr>
            </w:pPr>
            <w:r w:rsidRPr="006159E6">
              <w:rPr>
                <w:lang w:val="en-US"/>
              </w:rPr>
              <w:t>Period</w:t>
            </w:r>
          </w:p>
        </w:tc>
        <w:tc>
          <w:tcPr>
            <w:tcW w:w="850" w:type="dxa"/>
          </w:tcPr>
          <w:p w14:paraId="5E087975" w14:textId="77777777" w:rsidR="003B6D5A" w:rsidRPr="006159E6" w:rsidRDefault="003B6D5A" w:rsidP="00D02290">
            <w:pPr>
              <w:pStyle w:val="CellBody"/>
              <w:rPr>
                <w:lang w:val="en-US"/>
              </w:rPr>
            </w:pPr>
            <w:r w:rsidRPr="006159E6">
              <w:rPr>
                <w:lang w:val="en-US"/>
              </w:rPr>
              <w:t>M</w:t>
            </w:r>
          </w:p>
        </w:tc>
        <w:tc>
          <w:tcPr>
            <w:tcW w:w="1418" w:type="dxa"/>
          </w:tcPr>
          <w:p w14:paraId="06287312" w14:textId="77777777" w:rsidR="003B6D5A" w:rsidRPr="006159E6" w:rsidRDefault="003B6D5A" w:rsidP="00D02290">
            <w:pPr>
              <w:pStyle w:val="CellBody"/>
              <w:rPr>
                <w:lang w:val="en-US"/>
              </w:rPr>
            </w:pPr>
            <w:r w:rsidRPr="006159E6">
              <w:rPr>
                <w:lang w:val="en-US"/>
              </w:rPr>
              <w:t>Period</w:t>
            </w:r>
            <w:r w:rsidRPr="006159E6">
              <w:rPr>
                <w:lang w:val="en-US"/>
              </w:rPr>
              <w:softHyphen/>
              <w:t>Type</w:t>
            </w:r>
          </w:p>
        </w:tc>
        <w:tc>
          <w:tcPr>
            <w:tcW w:w="5812" w:type="dxa"/>
          </w:tcPr>
          <w:p w14:paraId="58D32CCA" w14:textId="77777777" w:rsidR="003B6D5A" w:rsidRPr="006159E6" w:rsidRDefault="003B6D5A" w:rsidP="00D02290">
            <w:pPr>
              <w:pStyle w:val="CellBody"/>
              <w:rPr>
                <w:lang w:val="en-US"/>
              </w:rPr>
            </w:pPr>
          </w:p>
        </w:tc>
      </w:tr>
      <w:tr w:rsidR="003B6D5A" w:rsidRPr="006159E6" w14:paraId="0EDB6D2D" w14:textId="77777777" w:rsidTr="003854A5">
        <w:trPr>
          <w:cantSplit/>
        </w:trPr>
        <w:tc>
          <w:tcPr>
            <w:tcW w:w="9498" w:type="dxa"/>
            <w:gridSpan w:val="4"/>
            <w:shd w:val="clear" w:color="auto" w:fill="BFBFBF" w:themeFill="background1" w:themeFillShade="BF"/>
          </w:tcPr>
          <w:p w14:paraId="5B079B57" w14:textId="77777777" w:rsidR="003B6D5A" w:rsidRPr="006159E6" w:rsidRDefault="003B6D5A" w:rsidP="00D02290">
            <w:pPr>
              <w:pStyle w:val="CellBody"/>
              <w:rPr>
                <w:lang w:val="en-US"/>
              </w:rPr>
            </w:pPr>
            <w:r w:rsidRPr="006159E6">
              <w:rPr>
                <w:rStyle w:val="XSDSectionTitle"/>
                <w:lang w:val="en-US"/>
              </w:rPr>
              <w:t>PaymentFrequency/DateAdjustments</w:t>
            </w:r>
            <w:r w:rsidRPr="006159E6">
              <w:rPr>
                <w:lang w:val="en-US"/>
              </w:rPr>
              <w:t>: conditional section</w:t>
            </w:r>
          </w:p>
          <w:p w14:paraId="4DDF4C12" w14:textId="77777777" w:rsidR="003B6D5A" w:rsidRPr="006159E6" w:rsidRDefault="003B6D5A" w:rsidP="00905D95">
            <w:pPr>
              <w:pStyle w:val="CellBody"/>
              <w:rPr>
                <w:rStyle w:val="Fett"/>
                <w:lang w:val="en-US"/>
              </w:rPr>
            </w:pPr>
            <w:r w:rsidRPr="006159E6">
              <w:rPr>
                <w:rStyle w:val="Fett"/>
                <w:lang w:val="en-US"/>
              </w:rPr>
              <w:t>Occurrence:</w:t>
            </w:r>
          </w:p>
          <w:p w14:paraId="0A7624DC" w14:textId="77777777" w:rsidR="003B6D5A" w:rsidRPr="006159E6" w:rsidRDefault="003B6D5A" w:rsidP="00ED3F3F">
            <w:pPr>
              <w:pStyle w:val="condition1"/>
              <w:rPr>
                <w:snapToGrid w:val="0"/>
                <w:lang w:eastAsia="fr-FR"/>
              </w:rPr>
            </w:pPr>
            <w:r w:rsidRPr="006159E6">
              <w:rPr>
                <w:snapToGrid w:val="0"/>
                <w:lang w:eastAsia="fr-FR"/>
              </w:rPr>
              <w:t xml:space="preserve">If the convention specified in ‘IRSTradeDetails/BusinessDayConvention’ does not apply to </w:t>
            </w:r>
            <w:r w:rsidR="00E74E17">
              <w:rPr>
                <w:snapToGrid w:val="0"/>
                <w:lang w:eastAsia="fr-FR"/>
              </w:rPr>
              <w:t>‘PaymentDates</w:t>
            </w:r>
            <w:r w:rsidR="006E2780">
              <w:rPr>
                <w:snapToGrid w:val="0"/>
                <w:lang w:eastAsia="fr-FR"/>
              </w:rPr>
              <w:t>’</w:t>
            </w:r>
            <w:r w:rsidRPr="006159E6">
              <w:rPr>
                <w:snapToGrid w:val="0"/>
                <w:lang w:eastAsia="fr-FR"/>
              </w:rPr>
              <w:t xml:space="preserve">, then this section is mandatory. </w:t>
            </w:r>
          </w:p>
          <w:p w14:paraId="7170C8FC" w14:textId="77777777" w:rsidR="003B6D5A" w:rsidRPr="006159E6" w:rsidRDefault="003B6D5A" w:rsidP="00ED3F3F">
            <w:pPr>
              <w:pStyle w:val="condition1"/>
            </w:pPr>
            <w:r w:rsidRPr="006159E6">
              <w:rPr>
                <w:snapToGrid w:val="0"/>
                <w:lang w:eastAsia="fr-FR"/>
              </w:rPr>
              <w:t>Else, this section must be omitted.</w:t>
            </w:r>
          </w:p>
        </w:tc>
      </w:tr>
      <w:tr w:rsidR="003B6D5A" w:rsidRPr="006159E6" w14:paraId="2AF85BB7" w14:textId="77777777" w:rsidTr="003854A5">
        <w:trPr>
          <w:cantSplit/>
        </w:trPr>
        <w:tc>
          <w:tcPr>
            <w:tcW w:w="1418" w:type="dxa"/>
          </w:tcPr>
          <w:p w14:paraId="12F8141E" w14:textId="77777777" w:rsidR="003B6D5A" w:rsidRPr="006159E6" w:rsidRDefault="003B6D5A" w:rsidP="00D02290">
            <w:pPr>
              <w:pStyle w:val="CellBody"/>
              <w:rPr>
                <w:lang w:val="en-US"/>
              </w:rPr>
            </w:pPr>
            <w:r w:rsidRPr="006159E6">
              <w:rPr>
                <w:lang w:val="en-US"/>
              </w:rPr>
              <w:t>Business</w:t>
            </w:r>
            <w:r w:rsidRPr="006159E6">
              <w:rPr>
                <w:lang w:val="en-US"/>
              </w:rPr>
              <w:softHyphen/>
              <w:t>Day</w:t>
            </w:r>
            <w:r w:rsidRPr="006159E6">
              <w:rPr>
                <w:lang w:val="en-US"/>
              </w:rPr>
              <w:softHyphen/>
              <w:t>Convention</w:t>
            </w:r>
          </w:p>
        </w:tc>
        <w:tc>
          <w:tcPr>
            <w:tcW w:w="850" w:type="dxa"/>
          </w:tcPr>
          <w:p w14:paraId="52288249" w14:textId="77777777" w:rsidR="003B6D5A" w:rsidRPr="006159E6" w:rsidRDefault="003B6D5A" w:rsidP="00D02290">
            <w:pPr>
              <w:pStyle w:val="CellBody"/>
              <w:rPr>
                <w:lang w:val="en-US"/>
              </w:rPr>
            </w:pPr>
            <w:r w:rsidRPr="006159E6">
              <w:rPr>
                <w:lang w:val="en-US"/>
              </w:rPr>
              <w:t>M</w:t>
            </w:r>
          </w:p>
        </w:tc>
        <w:tc>
          <w:tcPr>
            <w:tcW w:w="1418" w:type="dxa"/>
          </w:tcPr>
          <w:p w14:paraId="771B1DFB" w14:textId="77777777" w:rsidR="003B6D5A" w:rsidRPr="006159E6" w:rsidRDefault="003B6D5A" w:rsidP="00D02290">
            <w:pPr>
              <w:pStyle w:val="CellBody"/>
              <w:rPr>
                <w:lang w:val="en-US"/>
              </w:rPr>
            </w:pPr>
            <w:r w:rsidRPr="006159E6">
              <w:rPr>
                <w:lang w:val="en-US"/>
              </w:rPr>
              <w:t>Business</w:t>
            </w:r>
            <w:r w:rsidRPr="006159E6">
              <w:rPr>
                <w:lang w:val="en-US"/>
              </w:rPr>
              <w:softHyphen/>
              <w:t>Day</w:t>
            </w:r>
            <w:r w:rsidRPr="006159E6">
              <w:rPr>
                <w:lang w:val="en-US"/>
              </w:rPr>
              <w:softHyphen/>
              <w:t>Convention</w:t>
            </w:r>
            <w:r w:rsidRPr="006159E6">
              <w:rPr>
                <w:lang w:val="en-US"/>
              </w:rPr>
              <w:softHyphen/>
              <w:t>Type</w:t>
            </w:r>
          </w:p>
        </w:tc>
        <w:tc>
          <w:tcPr>
            <w:tcW w:w="5812" w:type="dxa"/>
          </w:tcPr>
          <w:p w14:paraId="665A22DD" w14:textId="77777777" w:rsidR="003B6D5A" w:rsidRPr="006159E6" w:rsidRDefault="003B6D5A" w:rsidP="00D02290">
            <w:pPr>
              <w:pStyle w:val="CellBody"/>
              <w:rPr>
                <w:lang w:val="en-US"/>
              </w:rPr>
            </w:pPr>
            <w:r w:rsidRPr="006159E6">
              <w:rPr>
                <w:lang w:val="en-US"/>
              </w:rPr>
              <w:t>The convention for adjusting the payment date if it would otherwise fall on a day that is not a business day.</w:t>
            </w:r>
          </w:p>
        </w:tc>
      </w:tr>
      <w:tr w:rsidR="003B6D5A" w:rsidRPr="006159E6" w14:paraId="70839A00" w14:textId="77777777" w:rsidTr="003854A5">
        <w:trPr>
          <w:cantSplit/>
        </w:trPr>
        <w:tc>
          <w:tcPr>
            <w:tcW w:w="9498" w:type="dxa"/>
            <w:gridSpan w:val="4"/>
            <w:shd w:val="clear" w:color="auto" w:fill="BFBFBF" w:themeFill="background1" w:themeFillShade="BF"/>
          </w:tcPr>
          <w:p w14:paraId="14E356BF"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DateAdjustments</w:t>
            </w:r>
            <w:r w:rsidRPr="006159E6">
              <w:rPr>
                <w:lang w:val="en-US"/>
              </w:rPr>
              <w:t xml:space="preserve"> </w:t>
            </w:r>
          </w:p>
        </w:tc>
      </w:tr>
      <w:tr w:rsidR="003B6D5A" w:rsidRPr="006159E6" w14:paraId="4285EA0E" w14:textId="77777777" w:rsidTr="003854A5">
        <w:trPr>
          <w:cantSplit/>
        </w:trPr>
        <w:tc>
          <w:tcPr>
            <w:tcW w:w="9498" w:type="dxa"/>
            <w:gridSpan w:val="4"/>
            <w:shd w:val="clear" w:color="auto" w:fill="BFBFBF" w:themeFill="background1" w:themeFillShade="BF"/>
          </w:tcPr>
          <w:p w14:paraId="03B7F02F"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PaymentFrequency</w:t>
            </w:r>
            <w:r w:rsidRPr="006159E6">
              <w:rPr>
                <w:lang w:val="en-US"/>
              </w:rPr>
              <w:t xml:space="preserve"> </w:t>
            </w:r>
          </w:p>
        </w:tc>
      </w:tr>
      <w:tr w:rsidR="003B6D5A" w:rsidRPr="006159E6" w14:paraId="397D4030" w14:textId="77777777" w:rsidTr="003854A5">
        <w:trPr>
          <w:cantSplit/>
        </w:trPr>
        <w:tc>
          <w:tcPr>
            <w:tcW w:w="9498" w:type="dxa"/>
            <w:gridSpan w:val="4"/>
            <w:shd w:val="clear" w:color="auto" w:fill="BFBFBF" w:themeFill="background1" w:themeFillShade="BF"/>
          </w:tcPr>
          <w:p w14:paraId="2670F0A8" w14:textId="77777777" w:rsidR="003B6D5A" w:rsidRPr="006159E6" w:rsidRDefault="003B6D5A" w:rsidP="00D02290">
            <w:pPr>
              <w:pStyle w:val="CellBody"/>
              <w:rPr>
                <w:lang w:val="en-US"/>
              </w:rPr>
            </w:pPr>
            <w:r w:rsidRPr="006159E6">
              <w:rPr>
                <w:rStyle w:val="XSDSectionTitle"/>
                <w:lang w:val="en-US"/>
              </w:rPr>
              <w:t>PaymentDates/PaymentRelativeTo</w:t>
            </w:r>
            <w:r w:rsidRPr="006159E6">
              <w:rPr>
                <w:lang w:val="en-US"/>
              </w:rPr>
              <w:t>: optional section</w:t>
            </w:r>
          </w:p>
          <w:p w14:paraId="55CD2124" w14:textId="77777777" w:rsidR="003B6D5A" w:rsidRPr="006159E6" w:rsidRDefault="003B6D5A" w:rsidP="00577F5C">
            <w:pPr>
              <w:pStyle w:val="CellBody"/>
              <w:rPr>
                <w:lang w:val="en-US"/>
              </w:rPr>
            </w:pPr>
            <w:r w:rsidRPr="006159E6">
              <w:rPr>
                <w:lang w:val="en-US"/>
              </w:rPr>
              <w:t>Specifies whether the payments occur relative to each adjusted calculation period start date, adjusted calculation period end date or each reset date. Calculation period start date means relative to the start of the first calculation period contributing to a given payment. Similarly, calculation period end date means the end of the last calculation period contributing to a given payment.</w:t>
            </w:r>
          </w:p>
        </w:tc>
      </w:tr>
      <w:tr w:rsidR="003B6D5A" w:rsidRPr="006159E6" w14:paraId="11CBE73C" w14:textId="77777777" w:rsidTr="003854A5">
        <w:trPr>
          <w:cantSplit/>
        </w:trPr>
        <w:tc>
          <w:tcPr>
            <w:tcW w:w="1418" w:type="dxa"/>
          </w:tcPr>
          <w:p w14:paraId="151450AD" w14:textId="77777777" w:rsidR="003B6D5A" w:rsidRPr="006159E6" w:rsidRDefault="003B6D5A" w:rsidP="00D02290">
            <w:pPr>
              <w:pStyle w:val="CellBody"/>
              <w:rPr>
                <w:lang w:val="en-US"/>
              </w:rPr>
            </w:pPr>
            <w:r w:rsidRPr="006159E6">
              <w:rPr>
                <w:lang w:val="en-US"/>
              </w:rPr>
              <w:t>Pay</w:t>
            </w:r>
            <w:r w:rsidRPr="006159E6">
              <w:rPr>
                <w:lang w:val="en-US"/>
              </w:rPr>
              <w:softHyphen/>
              <w:t>Relative</w:t>
            </w:r>
            <w:r w:rsidRPr="006159E6">
              <w:rPr>
                <w:lang w:val="en-US"/>
              </w:rPr>
              <w:softHyphen/>
              <w:t>To</w:t>
            </w:r>
          </w:p>
        </w:tc>
        <w:tc>
          <w:tcPr>
            <w:tcW w:w="850" w:type="dxa"/>
          </w:tcPr>
          <w:p w14:paraId="4767AB27" w14:textId="77777777" w:rsidR="003B6D5A" w:rsidRPr="006159E6" w:rsidRDefault="003B6D5A" w:rsidP="00D02290">
            <w:pPr>
              <w:pStyle w:val="CellBody"/>
              <w:rPr>
                <w:lang w:val="en-US"/>
              </w:rPr>
            </w:pPr>
            <w:r w:rsidRPr="006159E6">
              <w:rPr>
                <w:lang w:val="en-US"/>
              </w:rPr>
              <w:t>M</w:t>
            </w:r>
          </w:p>
        </w:tc>
        <w:tc>
          <w:tcPr>
            <w:tcW w:w="1418" w:type="dxa"/>
          </w:tcPr>
          <w:p w14:paraId="6F1DDABF" w14:textId="77777777" w:rsidR="003B6D5A" w:rsidRPr="006159E6" w:rsidRDefault="003B6D5A" w:rsidP="00D02290">
            <w:pPr>
              <w:pStyle w:val="CellBody"/>
              <w:rPr>
                <w:lang w:val="en-US"/>
              </w:rPr>
            </w:pPr>
            <w:r w:rsidRPr="006159E6">
              <w:rPr>
                <w:lang w:val="en-US"/>
              </w:rPr>
              <w:t>Pay</w:t>
            </w:r>
            <w:r w:rsidRPr="006159E6">
              <w:rPr>
                <w:lang w:val="en-US"/>
              </w:rPr>
              <w:softHyphen/>
              <w:t>Relative</w:t>
            </w:r>
            <w:r w:rsidRPr="006159E6">
              <w:rPr>
                <w:lang w:val="en-US"/>
              </w:rPr>
              <w:softHyphen/>
              <w:t>To</w:t>
            </w:r>
            <w:r w:rsidRPr="006159E6">
              <w:rPr>
                <w:lang w:val="en-US"/>
              </w:rPr>
              <w:softHyphen/>
              <w:t>Type</w:t>
            </w:r>
          </w:p>
        </w:tc>
        <w:tc>
          <w:tcPr>
            <w:tcW w:w="5812" w:type="dxa"/>
          </w:tcPr>
          <w:p w14:paraId="675DBA95" w14:textId="77777777" w:rsidR="003B6D5A" w:rsidRPr="006159E6" w:rsidRDefault="003B6D5A" w:rsidP="00C047BD">
            <w:pPr>
              <w:pStyle w:val="CellBody"/>
              <w:rPr>
                <w:lang w:val="en-US"/>
              </w:rPr>
            </w:pPr>
          </w:p>
        </w:tc>
      </w:tr>
      <w:tr w:rsidR="003B6D5A" w:rsidRPr="006159E6" w14:paraId="05B11D4E" w14:textId="77777777" w:rsidTr="003854A5">
        <w:trPr>
          <w:cantSplit/>
        </w:trPr>
        <w:tc>
          <w:tcPr>
            <w:tcW w:w="9498" w:type="dxa"/>
            <w:gridSpan w:val="4"/>
            <w:shd w:val="clear" w:color="auto" w:fill="BFBFBF" w:themeFill="background1" w:themeFillShade="BF"/>
          </w:tcPr>
          <w:p w14:paraId="56729AFF"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PaymentRelativeTo</w:t>
            </w:r>
            <w:r w:rsidRPr="006159E6">
              <w:rPr>
                <w:lang w:val="en-US"/>
              </w:rPr>
              <w:t xml:space="preserve"> </w:t>
            </w:r>
          </w:p>
        </w:tc>
      </w:tr>
      <w:tr w:rsidR="003B6D5A" w:rsidRPr="006159E6" w14:paraId="6E21A585" w14:textId="77777777" w:rsidTr="003854A5">
        <w:trPr>
          <w:cantSplit/>
        </w:trPr>
        <w:tc>
          <w:tcPr>
            <w:tcW w:w="9498" w:type="dxa"/>
            <w:gridSpan w:val="4"/>
            <w:shd w:val="clear" w:color="auto" w:fill="BFBFBF" w:themeFill="background1" w:themeFillShade="BF"/>
          </w:tcPr>
          <w:p w14:paraId="76BDE5B1"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PaymentDates</w:t>
            </w:r>
            <w:r w:rsidRPr="006159E6">
              <w:rPr>
                <w:lang w:val="en-US"/>
              </w:rPr>
              <w:t xml:space="preserve"> </w:t>
            </w:r>
          </w:p>
        </w:tc>
      </w:tr>
      <w:tr w:rsidR="003B6D5A" w:rsidRPr="006159E6" w14:paraId="3A120188" w14:textId="77777777" w:rsidTr="003854A5">
        <w:trPr>
          <w:cantSplit/>
        </w:trPr>
        <w:tc>
          <w:tcPr>
            <w:tcW w:w="9498" w:type="dxa"/>
            <w:gridSpan w:val="4"/>
            <w:shd w:val="clear" w:color="auto" w:fill="BFBFBF" w:themeFill="background1" w:themeFillShade="BF"/>
          </w:tcPr>
          <w:p w14:paraId="1BD7C0A7" w14:textId="77777777" w:rsidR="003B6D5A" w:rsidRPr="006159E6" w:rsidRDefault="003B6D5A" w:rsidP="00D02290">
            <w:pPr>
              <w:pStyle w:val="CellBody"/>
              <w:rPr>
                <w:lang w:val="en-US"/>
              </w:rPr>
            </w:pPr>
            <w:r w:rsidRPr="006159E6">
              <w:rPr>
                <w:rStyle w:val="XSDSectionTitle"/>
                <w:lang w:val="en-US"/>
              </w:rPr>
              <w:lastRenderedPageBreak/>
              <w:t>SwapStream/ResetDates</w:t>
            </w:r>
            <w:r w:rsidRPr="006159E6">
              <w:rPr>
                <w:lang w:val="en-US"/>
              </w:rPr>
              <w:t xml:space="preserve">: conditional section </w:t>
            </w:r>
          </w:p>
          <w:p w14:paraId="3F067859" w14:textId="77777777" w:rsidR="003B6D5A" w:rsidRPr="006159E6" w:rsidRDefault="003B6D5A" w:rsidP="00D02290">
            <w:pPr>
              <w:pStyle w:val="CellBody"/>
              <w:rPr>
                <w:rStyle w:val="Fett"/>
                <w:lang w:val="en-US"/>
              </w:rPr>
            </w:pPr>
            <w:r w:rsidRPr="006159E6">
              <w:rPr>
                <w:rStyle w:val="Fett"/>
                <w:lang w:val="en-US"/>
              </w:rPr>
              <w:t>Occurrence:</w:t>
            </w:r>
          </w:p>
          <w:p w14:paraId="7643B237" w14:textId="77777777" w:rsidR="003B6D5A" w:rsidRPr="006159E6" w:rsidRDefault="003B6D5A" w:rsidP="00ED3F3F">
            <w:pPr>
              <w:pStyle w:val="condition1"/>
            </w:pPr>
            <w:r w:rsidRPr="006159E6">
              <w:t>If this ‘SwapStream’ is for a floating leg, then this section is optional.</w:t>
            </w:r>
          </w:p>
          <w:p w14:paraId="1E18D78D" w14:textId="77777777" w:rsidR="003B6D5A" w:rsidRPr="006159E6" w:rsidRDefault="003B6D5A" w:rsidP="00ED3F3F">
            <w:pPr>
              <w:pStyle w:val="condition1"/>
            </w:pPr>
            <w:r w:rsidRPr="006159E6">
              <w:t>Else, this section must be omitted.</w:t>
            </w:r>
          </w:p>
        </w:tc>
      </w:tr>
      <w:tr w:rsidR="003B6D5A" w:rsidRPr="006159E6" w14:paraId="79BA8573" w14:textId="77777777" w:rsidTr="003854A5">
        <w:trPr>
          <w:cantSplit/>
        </w:trPr>
        <w:tc>
          <w:tcPr>
            <w:tcW w:w="1418" w:type="dxa"/>
          </w:tcPr>
          <w:p w14:paraId="5FD198EB" w14:textId="77777777" w:rsidR="003B6D5A" w:rsidRPr="006159E6" w:rsidRDefault="003B6D5A" w:rsidP="00D02290">
            <w:pPr>
              <w:pStyle w:val="CellBody"/>
              <w:rPr>
                <w:lang w:val="en-US"/>
              </w:rPr>
            </w:pPr>
            <w:r w:rsidRPr="006159E6">
              <w:rPr>
                <w:lang w:val="en-US"/>
              </w:rPr>
              <w:t>Reset</w:t>
            </w:r>
            <w:r w:rsidRPr="006159E6">
              <w:rPr>
                <w:lang w:val="en-US"/>
              </w:rPr>
              <w:softHyphen/>
              <w:t>Relative</w:t>
            </w:r>
            <w:r w:rsidRPr="006159E6">
              <w:rPr>
                <w:lang w:val="en-US"/>
              </w:rPr>
              <w:softHyphen/>
              <w:t>To</w:t>
            </w:r>
          </w:p>
        </w:tc>
        <w:tc>
          <w:tcPr>
            <w:tcW w:w="850" w:type="dxa"/>
          </w:tcPr>
          <w:p w14:paraId="06E45966" w14:textId="77777777" w:rsidR="003B6D5A" w:rsidRPr="006159E6" w:rsidRDefault="003B6D5A" w:rsidP="00D02290">
            <w:pPr>
              <w:pStyle w:val="CellBody"/>
              <w:rPr>
                <w:lang w:val="en-US"/>
              </w:rPr>
            </w:pPr>
            <w:r w:rsidRPr="006159E6">
              <w:rPr>
                <w:lang w:val="en-US"/>
              </w:rPr>
              <w:t>M</w:t>
            </w:r>
          </w:p>
        </w:tc>
        <w:tc>
          <w:tcPr>
            <w:tcW w:w="1418" w:type="dxa"/>
          </w:tcPr>
          <w:p w14:paraId="0146525C" w14:textId="77777777" w:rsidR="003B6D5A" w:rsidRPr="006159E6" w:rsidRDefault="003B6D5A" w:rsidP="00D02290">
            <w:pPr>
              <w:pStyle w:val="CellBody"/>
              <w:rPr>
                <w:lang w:val="en-US"/>
              </w:rPr>
            </w:pPr>
            <w:r w:rsidRPr="006159E6">
              <w:rPr>
                <w:lang w:val="en-US"/>
              </w:rPr>
              <w:t>Reset</w:t>
            </w:r>
            <w:r w:rsidRPr="006159E6">
              <w:rPr>
                <w:lang w:val="en-US"/>
              </w:rPr>
              <w:softHyphen/>
              <w:t>Relative</w:t>
            </w:r>
            <w:r w:rsidRPr="006159E6">
              <w:rPr>
                <w:lang w:val="en-US"/>
              </w:rPr>
              <w:softHyphen/>
              <w:t>To</w:t>
            </w:r>
            <w:r w:rsidRPr="006159E6">
              <w:rPr>
                <w:lang w:val="en-US"/>
              </w:rPr>
              <w:softHyphen/>
              <w:t>Type</w:t>
            </w:r>
          </w:p>
        </w:tc>
        <w:tc>
          <w:tcPr>
            <w:tcW w:w="5812" w:type="dxa"/>
          </w:tcPr>
          <w:p w14:paraId="01D23EA9" w14:textId="77777777" w:rsidR="003B6D5A" w:rsidRPr="006159E6" w:rsidRDefault="003B6D5A" w:rsidP="00C047BD">
            <w:pPr>
              <w:pStyle w:val="CellBody"/>
              <w:rPr>
                <w:lang w:val="en-US"/>
              </w:rPr>
            </w:pPr>
          </w:p>
        </w:tc>
      </w:tr>
      <w:tr w:rsidR="003B6D5A" w:rsidRPr="006159E6" w14:paraId="59F1A5BC" w14:textId="77777777" w:rsidTr="003854A5">
        <w:trPr>
          <w:cantSplit/>
        </w:trPr>
        <w:tc>
          <w:tcPr>
            <w:tcW w:w="9498" w:type="dxa"/>
            <w:gridSpan w:val="4"/>
            <w:shd w:val="clear" w:color="auto" w:fill="BFBFBF" w:themeFill="background1" w:themeFillShade="BF"/>
          </w:tcPr>
          <w:p w14:paraId="039E90FD" w14:textId="77777777" w:rsidR="003B6D5A" w:rsidRPr="006159E6" w:rsidRDefault="003B6D5A" w:rsidP="00D02290">
            <w:pPr>
              <w:pStyle w:val="CellBody"/>
              <w:rPr>
                <w:lang w:val="en-US"/>
              </w:rPr>
            </w:pPr>
            <w:r w:rsidRPr="006159E6">
              <w:rPr>
                <w:rStyle w:val="XSDSectionTitle"/>
                <w:lang w:val="en-US"/>
              </w:rPr>
              <w:t>ResetDates/ResetFrequency</w:t>
            </w:r>
            <w:r w:rsidRPr="006159E6">
              <w:rPr>
                <w:lang w:val="en-US"/>
              </w:rPr>
              <w:t>: mandatory section</w:t>
            </w:r>
          </w:p>
          <w:p w14:paraId="752CFCF8" w14:textId="77777777" w:rsidR="003B6D5A" w:rsidRPr="006159E6" w:rsidRDefault="003B6D5A" w:rsidP="00D02290">
            <w:pPr>
              <w:pStyle w:val="CellBody"/>
              <w:rPr>
                <w:lang w:val="en-US"/>
              </w:rPr>
            </w:pPr>
            <w:r w:rsidRPr="006159E6">
              <w:rPr>
                <w:lang w:val="en-US"/>
              </w:rPr>
              <w:t xml:space="preserve">The frequency at which reset dates occur. In the case of a weekly reset frequency, </w:t>
            </w:r>
            <w:r w:rsidR="00C12172">
              <w:rPr>
                <w:lang w:val="en-US"/>
              </w:rPr>
              <w:t xml:space="preserve">this section </w:t>
            </w:r>
            <w:r w:rsidRPr="006159E6">
              <w:rPr>
                <w:lang w:val="en-US"/>
              </w:rPr>
              <w:t>also specifies the day of the week that the reset occurs. If the reset frequency is greater than the ‘CalculationPeriodFrequency’, then this implies that more than one reset date is established for each calculation period and some form of rate averaging is applicable.</w:t>
            </w:r>
          </w:p>
        </w:tc>
      </w:tr>
      <w:tr w:rsidR="003B6D5A" w:rsidRPr="006159E6" w14:paraId="6DEA3958" w14:textId="77777777" w:rsidTr="003854A5">
        <w:trPr>
          <w:cantSplit/>
        </w:trPr>
        <w:tc>
          <w:tcPr>
            <w:tcW w:w="1418" w:type="dxa"/>
          </w:tcPr>
          <w:p w14:paraId="26701004" w14:textId="77777777" w:rsidR="003B6D5A" w:rsidRPr="006159E6" w:rsidRDefault="003B6D5A" w:rsidP="00D02290">
            <w:pPr>
              <w:pStyle w:val="CellBody"/>
              <w:rPr>
                <w:lang w:val="en-US"/>
              </w:rPr>
            </w:pPr>
            <w:r w:rsidRPr="006159E6">
              <w:rPr>
                <w:lang w:val="en-US"/>
              </w:rPr>
              <w:t>Period</w:t>
            </w:r>
            <w:r w:rsidRPr="006159E6">
              <w:rPr>
                <w:lang w:val="en-US"/>
              </w:rPr>
              <w:softHyphen/>
              <w:t>Multiplier</w:t>
            </w:r>
          </w:p>
        </w:tc>
        <w:tc>
          <w:tcPr>
            <w:tcW w:w="850" w:type="dxa"/>
          </w:tcPr>
          <w:p w14:paraId="34232074" w14:textId="77777777" w:rsidR="003B6D5A" w:rsidRPr="006159E6" w:rsidRDefault="003B6D5A" w:rsidP="00D02290">
            <w:pPr>
              <w:pStyle w:val="CellBody"/>
              <w:rPr>
                <w:lang w:val="en-US"/>
              </w:rPr>
            </w:pPr>
            <w:r w:rsidRPr="006159E6">
              <w:rPr>
                <w:lang w:val="en-US"/>
              </w:rPr>
              <w:t>M+C</w:t>
            </w:r>
          </w:p>
        </w:tc>
        <w:tc>
          <w:tcPr>
            <w:tcW w:w="1418" w:type="dxa"/>
          </w:tcPr>
          <w:p w14:paraId="42A0C20E" w14:textId="77777777" w:rsidR="003B6D5A" w:rsidRPr="006159E6" w:rsidRDefault="003B6D5A" w:rsidP="00D02290">
            <w:pPr>
              <w:pStyle w:val="CellBody"/>
              <w:rPr>
                <w:lang w:val="en-US"/>
              </w:rPr>
            </w:pPr>
            <w:r w:rsidRPr="006159E6">
              <w:rPr>
                <w:lang w:val="en-US"/>
              </w:rPr>
              <w:t>Period</w:t>
            </w:r>
            <w:r w:rsidRPr="006159E6">
              <w:rPr>
                <w:lang w:val="en-US"/>
              </w:rPr>
              <w:softHyphen/>
              <w:t>Multiplier</w:t>
            </w:r>
            <w:r w:rsidRPr="006159E6">
              <w:rPr>
                <w:lang w:val="en-US"/>
              </w:rPr>
              <w:softHyphen/>
              <w:t>Type</w:t>
            </w:r>
          </w:p>
        </w:tc>
        <w:tc>
          <w:tcPr>
            <w:tcW w:w="5812" w:type="dxa"/>
          </w:tcPr>
          <w:p w14:paraId="2C416A9B" w14:textId="77777777" w:rsidR="003B6D5A" w:rsidRPr="006159E6" w:rsidRDefault="003B6D5A" w:rsidP="005B0139">
            <w:pPr>
              <w:pStyle w:val="CellBody"/>
              <w:rPr>
                <w:rStyle w:val="Fett"/>
                <w:lang w:val="en-US"/>
              </w:rPr>
            </w:pPr>
            <w:r w:rsidRPr="006159E6">
              <w:rPr>
                <w:rStyle w:val="Fett"/>
                <w:lang w:val="en-US"/>
              </w:rPr>
              <w:t>Values:</w:t>
            </w:r>
          </w:p>
          <w:p w14:paraId="64A375C7" w14:textId="77777777" w:rsidR="003B6D5A" w:rsidRPr="006159E6" w:rsidRDefault="003B6D5A" w:rsidP="00ED3F3F">
            <w:pPr>
              <w:pStyle w:val="condition1"/>
            </w:pPr>
            <w:r w:rsidRPr="006159E6">
              <w:t>If ‘Period’ is set to “T” (Term), then ‘PeriodMultiplier’ must be set to “1”.</w:t>
            </w:r>
          </w:p>
        </w:tc>
      </w:tr>
      <w:tr w:rsidR="003B6D5A" w:rsidRPr="006159E6" w14:paraId="03D19F70" w14:textId="77777777" w:rsidTr="003854A5">
        <w:trPr>
          <w:cantSplit/>
        </w:trPr>
        <w:tc>
          <w:tcPr>
            <w:tcW w:w="1418" w:type="dxa"/>
          </w:tcPr>
          <w:p w14:paraId="4DA6CDF1" w14:textId="77777777" w:rsidR="003B6D5A" w:rsidRPr="006159E6" w:rsidRDefault="003B6D5A" w:rsidP="00D02290">
            <w:pPr>
              <w:pStyle w:val="CellBody"/>
              <w:rPr>
                <w:lang w:val="en-US"/>
              </w:rPr>
            </w:pPr>
            <w:r w:rsidRPr="006159E6">
              <w:rPr>
                <w:lang w:val="en-US"/>
              </w:rPr>
              <w:t>Period</w:t>
            </w:r>
          </w:p>
        </w:tc>
        <w:tc>
          <w:tcPr>
            <w:tcW w:w="850" w:type="dxa"/>
          </w:tcPr>
          <w:p w14:paraId="133782D3" w14:textId="77777777" w:rsidR="003B6D5A" w:rsidRPr="006159E6" w:rsidRDefault="003B6D5A" w:rsidP="00D02290">
            <w:pPr>
              <w:pStyle w:val="CellBody"/>
              <w:rPr>
                <w:lang w:val="en-US"/>
              </w:rPr>
            </w:pPr>
            <w:r w:rsidRPr="006159E6">
              <w:rPr>
                <w:lang w:val="en-US"/>
              </w:rPr>
              <w:t>M</w:t>
            </w:r>
          </w:p>
        </w:tc>
        <w:tc>
          <w:tcPr>
            <w:tcW w:w="1418" w:type="dxa"/>
          </w:tcPr>
          <w:p w14:paraId="53A29E2F" w14:textId="77777777" w:rsidR="003B6D5A" w:rsidRPr="006159E6" w:rsidRDefault="003B6D5A" w:rsidP="00D02290">
            <w:pPr>
              <w:pStyle w:val="CellBody"/>
              <w:rPr>
                <w:lang w:val="en-US"/>
              </w:rPr>
            </w:pPr>
            <w:r w:rsidRPr="006159E6">
              <w:rPr>
                <w:lang w:val="en-US"/>
              </w:rPr>
              <w:t>PeriodType</w:t>
            </w:r>
          </w:p>
        </w:tc>
        <w:tc>
          <w:tcPr>
            <w:tcW w:w="5812" w:type="dxa"/>
          </w:tcPr>
          <w:p w14:paraId="209B607F" w14:textId="77777777" w:rsidR="003B6D5A" w:rsidRPr="006159E6" w:rsidRDefault="003B6D5A" w:rsidP="00D02290">
            <w:pPr>
              <w:pStyle w:val="CellBody"/>
              <w:rPr>
                <w:lang w:val="en-US"/>
              </w:rPr>
            </w:pPr>
          </w:p>
        </w:tc>
      </w:tr>
      <w:tr w:rsidR="003B6D5A" w:rsidRPr="006159E6" w14:paraId="1D53AB26" w14:textId="77777777" w:rsidTr="003854A5">
        <w:trPr>
          <w:cantSplit/>
        </w:trPr>
        <w:tc>
          <w:tcPr>
            <w:tcW w:w="1418" w:type="dxa"/>
          </w:tcPr>
          <w:p w14:paraId="1BDE411D" w14:textId="77777777" w:rsidR="003B6D5A" w:rsidRPr="006159E6" w:rsidRDefault="003B6D5A" w:rsidP="00D02290">
            <w:pPr>
              <w:pStyle w:val="CellBody"/>
              <w:rPr>
                <w:lang w:val="en-US"/>
              </w:rPr>
            </w:pPr>
            <w:r w:rsidRPr="006159E6">
              <w:rPr>
                <w:lang w:val="en-US"/>
              </w:rPr>
              <w:t>Weekly</w:t>
            </w:r>
            <w:r w:rsidRPr="006159E6">
              <w:rPr>
                <w:lang w:val="en-US"/>
              </w:rPr>
              <w:softHyphen/>
              <w:t>Roll</w:t>
            </w:r>
            <w:r w:rsidRPr="006159E6">
              <w:rPr>
                <w:lang w:val="en-US"/>
              </w:rPr>
              <w:softHyphen/>
              <w:t>Convention</w:t>
            </w:r>
          </w:p>
        </w:tc>
        <w:tc>
          <w:tcPr>
            <w:tcW w:w="850" w:type="dxa"/>
          </w:tcPr>
          <w:p w14:paraId="3874BC91" w14:textId="77777777" w:rsidR="003B6D5A" w:rsidRPr="006159E6" w:rsidRDefault="003B6D5A" w:rsidP="00D02290">
            <w:pPr>
              <w:pStyle w:val="CellBody"/>
              <w:rPr>
                <w:lang w:val="en-US"/>
              </w:rPr>
            </w:pPr>
            <w:r w:rsidRPr="006159E6">
              <w:rPr>
                <w:lang w:val="en-US"/>
              </w:rPr>
              <w:t>C</w:t>
            </w:r>
          </w:p>
        </w:tc>
        <w:tc>
          <w:tcPr>
            <w:tcW w:w="1418" w:type="dxa"/>
          </w:tcPr>
          <w:p w14:paraId="7172E801" w14:textId="77777777" w:rsidR="003B6D5A" w:rsidRPr="006159E6" w:rsidRDefault="003B6D5A" w:rsidP="00D02290">
            <w:pPr>
              <w:pStyle w:val="CellBody"/>
              <w:rPr>
                <w:lang w:val="en-US"/>
              </w:rPr>
            </w:pPr>
            <w:r w:rsidRPr="006159E6">
              <w:rPr>
                <w:lang w:val="en-US"/>
              </w:rPr>
              <w:t>Week</w:t>
            </w:r>
            <w:r w:rsidRPr="006159E6">
              <w:rPr>
                <w:lang w:val="en-US"/>
              </w:rPr>
              <w:softHyphen/>
              <w:t>Day</w:t>
            </w:r>
            <w:r w:rsidRPr="006159E6">
              <w:rPr>
                <w:lang w:val="en-US"/>
              </w:rPr>
              <w:softHyphen/>
              <w:t>Type</w:t>
            </w:r>
          </w:p>
        </w:tc>
        <w:tc>
          <w:tcPr>
            <w:tcW w:w="5812" w:type="dxa"/>
          </w:tcPr>
          <w:p w14:paraId="603B6CB1" w14:textId="77777777" w:rsidR="003B6D5A" w:rsidRPr="000C3B8A" w:rsidRDefault="003B6D5A" w:rsidP="00D02290">
            <w:pPr>
              <w:pStyle w:val="CellBody"/>
              <w:rPr>
                <w:rStyle w:val="Fett"/>
              </w:rPr>
            </w:pPr>
            <w:r w:rsidRPr="000C3B8A">
              <w:rPr>
                <w:rStyle w:val="Fett"/>
              </w:rPr>
              <w:t>Occurrence:</w:t>
            </w:r>
          </w:p>
          <w:p w14:paraId="62C5A5BB" w14:textId="77777777" w:rsidR="003B6D5A" w:rsidRPr="006159E6" w:rsidRDefault="003B6D5A" w:rsidP="00ED3F3F">
            <w:pPr>
              <w:pStyle w:val="condition1"/>
            </w:pPr>
            <w:r w:rsidRPr="006159E6">
              <w:t>If the transaction has weekly resets, then this field is optional.</w:t>
            </w:r>
          </w:p>
          <w:p w14:paraId="5373D232" w14:textId="77777777" w:rsidR="003B6D5A" w:rsidRPr="006159E6" w:rsidRDefault="003B6D5A" w:rsidP="00ED3F3F">
            <w:pPr>
              <w:pStyle w:val="condition1"/>
            </w:pPr>
            <w:r w:rsidRPr="006159E6">
              <w:t>Else, this field must be omitted.</w:t>
            </w:r>
          </w:p>
        </w:tc>
      </w:tr>
      <w:tr w:rsidR="003B6D5A" w:rsidRPr="006159E6" w14:paraId="4D2B8E84" w14:textId="77777777" w:rsidTr="003854A5">
        <w:trPr>
          <w:cantSplit/>
        </w:trPr>
        <w:tc>
          <w:tcPr>
            <w:tcW w:w="9498" w:type="dxa"/>
            <w:gridSpan w:val="4"/>
            <w:shd w:val="clear" w:color="auto" w:fill="BFBFBF" w:themeFill="background1" w:themeFillShade="BF"/>
          </w:tcPr>
          <w:p w14:paraId="2DD98242" w14:textId="77777777" w:rsidR="003B6D5A" w:rsidRPr="006159E6" w:rsidRDefault="003B6D5A" w:rsidP="00D02290">
            <w:pPr>
              <w:pStyle w:val="CellBody"/>
              <w:rPr>
                <w:lang w:val="en-US"/>
              </w:rPr>
            </w:pPr>
            <w:r w:rsidRPr="006159E6">
              <w:rPr>
                <w:rStyle w:val="XSDSectionTitle"/>
                <w:lang w:val="en-US"/>
              </w:rPr>
              <w:t>ResetFrequency/DateAdjustments</w:t>
            </w:r>
            <w:r w:rsidRPr="006159E6">
              <w:rPr>
                <w:lang w:val="en-US"/>
              </w:rPr>
              <w:t>: conditional section</w:t>
            </w:r>
          </w:p>
          <w:p w14:paraId="0C66F353" w14:textId="77777777" w:rsidR="003B6D5A" w:rsidRPr="006159E6" w:rsidRDefault="003B6D5A" w:rsidP="003A40E5">
            <w:pPr>
              <w:pStyle w:val="CellBody"/>
              <w:rPr>
                <w:rStyle w:val="Fett"/>
                <w:lang w:val="en-US"/>
              </w:rPr>
            </w:pPr>
            <w:r w:rsidRPr="006159E6">
              <w:rPr>
                <w:rStyle w:val="Fett"/>
                <w:lang w:val="en-US"/>
              </w:rPr>
              <w:t>Occurrence:</w:t>
            </w:r>
          </w:p>
          <w:p w14:paraId="6491665B" w14:textId="77777777" w:rsidR="003B6D5A" w:rsidRPr="006159E6" w:rsidRDefault="003B6D5A" w:rsidP="00ED3F3F">
            <w:pPr>
              <w:pStyle w:val="condition1"/>
              <w:rPr>
                <w:snapToGrid w:val="0"/>
                <w:lang w:eastAsia="fr-FR"/>
              </w:rPr>
            </w:pPr>
            <w:r w:rsidRPr="006159E6">
              <w:rPr>
                <w:snapToGrid w:val="0"/>
                <w:lang w:eastAsia="fr-FR"/>
              </w:rPr>
              <w:t xml:space="preserve">If the convention specified in ‘IRSTradeDetails/BusinessDayConvention’ does not apply to ‘ResetDates’, then this section is mandatory. </w:t>
            </w:r>
          </w:p>
          <w:p w14:paraId="39109B88" w14:textId="77777777" w:rsidR="003B6D5A" w:rsidRPr="006159E6" w:rsidRDefault="003B6D5A" w:rsidP="00ED3F3F">
            <w:pPr>
              <w:pStyle w:val="condition1"/>
            </w:pPr>
            <w:r w:rsidRPr="006159E6">
              <w:rPr>
                <w:snapToGrid w:val="0"/>
                <w:lang w:eastAsia="fr-FR"/>
              </w:rPr>
              <w:t>Else, this section must be omitted.</w:t>
            </w:r>
          </w:p>
        </w:tc>
      </w:tr>
      <w:tr w:rsidR="003B6D5A" w:rsidRPr="006159E6" w14:paraId="5CCAFAF1" w14:textId="77777777" w:rsidTr="003854A5">
        <w:trPr>
          <w:cantSplit/>
        </w:trPr>
        <w:tc>
          <w:tcPr>
            <w:tcW w:w="1418" w:type="dxa"/>
          </w:tcPr>
          <w:p w14:paraId="1B073D31" w14:textId="77777777" w:rsidR="003B6D5A" w:rsidRPr="006159E6" w:rsidRDefault="003B6D5A" w:rsidP="00D02290">
            <w:pPr>
              <w:pStyle w:val="CellBody"/>
              <w:rPr>
                <w:lang w:val="en-US"/>
              </w:rPr>
            </w:pPr>
            <w:r w:rsidRPr="006159E6">
              <w:rPr>
                <w:lang w:val="en-US"/>
              </w:rPr>
              <w:t>Business</w:t>
            </w:r>
            <w:r w:rsidRPr="006159E6">
              <w:rPr>
                <w:lang w:val="en-US"/>
              </w:rPr>
              <w:softHyphen/>
              <w:t>Day</w:t>
            </w:r>
            <w:r w:rsidRPr="006159E6">
              <w:rPr>
                <w:lang w:val="en-US"/>
              </w:rPr>
              <w:softHyphen/>
              <w:t>Convention</w:t>
            </w:r>
          </w:p>
        </w:tc>
        <w:tc>
          <w:tcPr>
            <w:tcW w:w="850" w:type="dxa"/>
          </w:tcPr>
          <w:p w14:paraId="7FC32F1A" w14:textId="77777777" w:rsidR="003B6D5A" w:rsidRPr="006159E6" w:rsidRDefault="003B6D5A" w:rsidP="00D02290">
            <w:pPr>
              <w:pStyle w:val="CellBody"/>
              <w:rPr>
                <w:lang w:val="en-US"/>
              </w:rPr>
            </w:pPr>
            <w:r w:rsidRPr="006159E6">
              <w:rPr>
                <w:lang w:val="en-US"/>
              </w:rPr>
              <w:t>M</w:t>
            </w:r>
          </w:p>
        </w:tc>
        <w:tc>
          <w:tcPr>
            <w:tcW w:w="1418" w:type="dxa"/>
          </w:tcPr>
          <w:p w14:paraId="7DF30263" w14:textId="77777777" w:rsidR="003B6D5A" w:rsidRPr="006159E6" w:rsidRDefault="003B6D5A" w:rsidP="00D02290">
            <w:pPr>
              <w:pStyle w:val="CellBody"/>
              <w:rPr>
                <w:lang w:val="en-US"/>
              </w:rPr>
            </w:pPr>
            <w:r w:rsidRPr="006159E6">
              <w:rPr>
                <w:lang w:val="en-US"/>
              </w:rPr>
              <w:t>Business</w:t>
            </w:r>
            <w:r w:rsidRPr="006159E6">
              <w:rPr>
                <w:lang w:val="en-US"/>
              </w:rPr>
              <w:softHyphen/>
              <w:t>Day</w:t>
            </w:r>
            <w:r w:rsidRPr="006159E6">
              <w:rPr>
                <w:lang w:val="en-US"/>
              </w:rPr>
              <w:softHyphen/>
              <w:t>Convention</w:t>
            </w:r>
            <w:r w:rsidRPr="006159E6">
              <w:rPr>
                <w:lang w:val="en-US"/>
              </w:rPr>
              <w:softHyphen/>
              <w:t>Type</w:t>
            </w:r>
          </w:p>
        </w:tc>
        <w:tc>
          <w:tcPr>
            <w:tcW w:w="5812" w:type="dxa"/>
          </w:tcPr>
          <w:p w14:paraId="6EAF793D" w14:textId="77777777" w:rsidR="003B6D5A" w:rsidRPr="006159E6" w:rsidRDefault="003B6D5A" w:rsidP="00D02290">
            <w:pPr>
              <w:pStyle w:val="CellBody"/>
              <w:rPr>
                <w:lang w:val="en-US"/>
              </w:rPr>
            </w:pPr>
            <w:r w:rsidRPr="006159E6">
              <w:rPr>
                <w:lang w:val="en-US"/>
              </w:rPr>
              <w:t>The convention for adjusting the reset date if it would otherwise fall on a day that is not a business day.</w:t>
            </w:r>
          </w:p>
        </w:tc>
      </w:tr>
      <w:tr w:rsidR="003B6D5A" w:rsidRPr="006159E6" w14:paraId="7CBF1027" w14:textId="77777777" w:rsidTr="003854A5">
        <w:trPr>
          <w:cantSplit/>
        </w:trPr>
        <w:tc>
          <w:tcPr>
            <w:tcW w:w="9498" w:type="dxa"/>
            <w:gridSpan w:val="4"/>
            <w:shd w:val="clear" w:color="auto" w:fill="BFBFBF" w:themeFill="background1" w:themeFillShade="BF"/>
          </w:tcPr>
          <w:p w14:paraId="7209CB09"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DateAdjustments</w:t>
            </w:r>
            <w:r w:rsidRPr="006159E6">
              <w:rPr>
                <w:lang w:val="en-US"/>
              </w:rPr>
              <w:t xml:space="preserve"> </w:t>
            </w:r>
          </w:p>
        </w:tc>
      </w:tr>
      <w:tr w:rsidR="003B6D5A" w:rsidRPr="006159E6" w14:paraId="2BAF2F17" w14:textId="77777777" w:rsidTr="003854A5">
        <w:trPr>
          <w:cantSplit/>
        </w:trPr>
        <w:tc>
          <w:tcPr>
            <w:tcW w:w="9498" w:type="dxa"/>
            <w:gridSpan w:val="4"/>
            <w:shd w:val="clear" w:color="auto" w:fill="BFBFBF" w:themeFill="background1" w:themeFillShade="BF"/>
          </w:tcPr>
          <w:p w14:paraId="48DB99FC"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ResetFrequency</w:t>
            </w:r>
            <w:r w:rsidRPr="006159E6">
              <w:rPr>
                <w:lang w:val="en-US"/>
              </w:rPr>
              <w:t xml:space="preserve"> </w:t>
            </w:r>
          </w:p>
        </w:tc>
      </w:tr>
      <w:tr w:rsidR="003B6D5A" w:rsidRPr="006159E6" w14:paraId="2A71C6B0" w14:textId="77777777" w:rsidTr="003854A5">
        <w:trPr>
          <w:cantSplit/>
        </w:trPr>
        <w:tc>
          <w:tcPr>
            <w:tcW w:w="9498" w:type="dxa"/>
            <w:gridSpan w:val="4"/>
            <w:shd w:val="clear" w:color="auto" w:fill="BFBFBF" w:themeFill="background1" w:themeFillShade="BF"/>
          </w:tcPr>
          <w:p w14:paraId="7AAE5753" w14:textId="77777777" w:rsidR="003B6D5A" w:rsidRPr="006159E6" w:rsidRDefault="003B6D5A" w:rsidP="003B4B01">
            <w:pPr>
              <w:pStyle w:val="CellBody"/>
              <w:keepNext/>
              <w:rPr>
                <w:lang w:val="en-US"/>
              </w:rPr>
            </w:pPr>
            <w:r w:rsidRPr="006159E6">
              <w:rPr>
                <w:rStyle w:val="XSDSectionTitle"/>
                <w:lang w:val="en-US"/>
              </w:rPr>
              <w:t>ResetDates/FixingDates</w:t>
            </w:r>
            <w:r w:rsidRPr="006159E6">
              <w:rPr>
                <w:lang w:val="en-US"/>
              </w:rPr>
              <w:t xml:space="preserve">: optional section </w:t>
            </w:r>
          </w:p>
          <w:p w14:paraId="0D59006B" w14:textId="77777777" w:rsidR="003B6D5A" w:rsidRPr="006159E6" w:rsidRDefault="003B6D5A" w:rsidP="00D02290">
            <w:pPr>
              <w:pStyle w:val="CellBody"/>
              <w:rPr>
                <w:lang w:val="en-US"/>
              </w:rPr>
            </w:pPr>
            <w:r w:rsidRPr="006159E6">
              <w:rPr>
                <w:lang w:val="en-US"/>
              </w:rPr>
              <w:t>Specifies the fixing date relative to the reset date in terms of a business days offset.</w:t>
            </w:r>
          </w:p>
        </w:tc>
      </w:tr>
      <w:tr w:rsidR="003B6D5A" w:rsidRPr="006159E6" w14:paraId="59635240" w14:textId="77777777" w:rsidTr="003854A5">
        <w:trPr>
          <w:cantSplit/>
        </w:trPr>
        <w:tc>
          <w:tcPr>
            <w:tcW w:w="1418" w:type="dxa"/>
          </w:tcPr>
          <w:p w14:paraId="69E02228" w14:textId="77777777" w:rsidR="003B6D5A" w:rsidRPr="006159E6" w:rsidRDefault="003B6D5A" w:rsidP="00D02290">
            <w:pPr>
              <w:pStyle w:val="CellBody"/>
              <w:rPr>
                <w:lang w:val="en-US"/>
              </w:rPr>
            </w:pPr>
            <w:r w:rsidRPr="006159E6">
              <w:rPr>
                <w:lang w:val="en-US"/>
              </w:rPr>
              <w:t>Period</w:t>
            </w:r>
            <w:r w:rsidRPr="006159E6">
              <w:rPr>
                <w:lang w:val="en-US"/>
              </w:rPr>
              <w:softHyphen/>
              <w:t>Multiplier</w:t>
            </w:r>
          </w:p>
        </w:tc>
        <w:tc>
          <w:tcPr>
            <w:tcW w:w="850" w:type="dxa"/>
          </w:tcPr>
          <w:p w14:paraId="568B38AA" w14:textId="77777777" w:rsidR="003B6D5A" w:rsidRPr="006159E6" w:rsidRDefault="003B6D5A" w:rsidP="00D02290">
            <w:pPr>
              <w:pStyle w:val="CellBody"/>
              <w:rPr>
                <w:lang w:val="en-US"/>
              </w:rPr>
            </w:pPr>
            <w:r w:rsidRPr="006159E6">
              <w:rPr>
                <w:lang w:val="en-US"/>
              </w:rPr>
              <w:t>M+C</w:t>
            </w:r>
          </w:p>
        </w:tc>
        <w:tc>
          <w:tcPr>
            <w:tcW w:w="1418" w:type="dxa"/>
          </w:tcPr>
          <w:p w14:paraId="3609AD52" w14:textId="77777777" w:rsidR="003B6D5A" w:rsidRPr="006159E6" w:rsidRDefault="003B6D5A" w:rsidP="00D02290">
            <w:pPr>
              <w:pStyle w:val="CellBody"/>
              <w:rPr>
                <w:lang w:val="en-US"/>
              </w:rPr>
            </w:pPr>
            <w:r w:rsidRPr="006159E6">
              <w:rPr>
                <w:lang w:val="en-US"/>
              </w:rPr>
              <w:t>Period</w:t>
            </w:r>
            <w:r w:rsidRPr="006159E6">
              <w:rPr>
                <w:lang w:val="en-US"/>
              </w:rPr>
              <w:softHyphen/>
              <w:t>Multiplier</w:t>
            </w:r>
            <w:r w:rsidRPr="006159E6">
              <w:rPr>
                <w:lang w:val="en-US"/>
              </w:rPr>
              <w:softHyphen/>
              <w:t>Type</w:t>
            </w:r>
          </w:p>
        </w:tc>
        <w:tc>
          <w:tcPr>
            <w:tcW w:w="5812" w:type="dxa"/>
          </w:tcPr>
          <w:p w14:paraId="2C4AFB48" w14:textId="77777777" w:rsidR="003B6D5A" w:rsidRPr="006159E6" w:rsidRDefault="003B6D5A" w:rsidP="005B0139">
            <w:pPr>
              <w:pStyle w:val="CellBody"/>
              <w:rPr>
                <w:rStyle w:val="Fett"/>
                <w:lang w:val="en-US"/>
              </w:rPr>
            </w:pPr>
            <w:r w:rsidRPr="006159E6">
              <w:rPr>
                <w:rStyle w:val="Fett"/>
                <w:lang w:val="en-US"/>
              </w:rPr>
              <w:t>Values:</w:t>
            </w:r>
          </w:p>
          <w:p w14:paraId="5396C07D" w14:textId="77777777" w:rsidR="003B6D5A" w:rsidRPr="006159E6" w:rsidRDefault="003B6D5A" w:rsidP="00ED3F3F">
            <w:pPr>
              <w:pStyle w:val="condition1"/>
            </w:pPr>
            <w:r w:rsidRPr="006159E6">
              <w:t>If ‘Period’ is set to “T” (Term), then ‘PeriodMultiplier’ must be set to “1”.</w:t>
            </w:r>
          </w:p>
        </w:tc>
      </w:tr>
      <w:tr w:rsidR="003B6D5A" w:rsidRPr="006159E6" w14:paraId="72726D12" w14:textId="77777777" w:rsidTr="003854A5">
        <w:trPr>
          <w:cantSplit/>
        </w:trPr>
        <w:tc>
          <w:tcPr>
            <w:tcW w:w="1418" w:type="dxa"/>
          </w:tcPr>
          <w:p w14:paraId="52574F18" w14:textId="77777777" w:rsidR="003B6D5A" w:rsidRPr="006159E6" w:rsidRDefault="003B6D5A" w:rsidP="00D02290">
            <w:pPr>
              <w:pStyle w:val="CellBody"/>
              <w:rPr>
                <w:lang w:val="en-US"/>
              </w:rPr>
            </w:pPr>
            <w:r w:rsidRPr="006159E6">
              <w:rPr>
                <w:lang w:val="en-US"/>
              </w:rPr>
              <w:t>Period</w:t>
            </w:r>
          </w:p>
        </w:tc>
        <w:tc>
          <w:tcPr>
            <w:tcW w:w="850" w:type="dxa"/>
          </w:tcPr>
          <w:p w14:paraId="7A82307E" w14:textId="77777777" w:rsidR="003B6D5A" w:rsidRPr="006159E6" w:rsidRDefault="003B6D5A" w:rsidP="00D02290">
            <w:pPr>
              <w:pStyle w:val="CellBody"/>
              <w:rPr>
                <w:lang w:val="en-US"/>
              </w:rPr>
            </w:pPr>
            <w:r w:rsidRPr="006159E6">
              <w:rPr>
                <w:lang w:val="en-US"/>
              </w:rPr>
              <w:t>M</w:t>
            </w:r>
          </w:p>
        </w:tc>
        <w:tc>
          <w:tcPr>
            <w:tcW w:w="1418" w:type="dxa"/>
          </w:tcPr>
          <w:p w14:paraId="6F8B5DBD" w14:textId="77777777" w:rsidR="003B6D5A" w:rsidRPr="006159E6" w:rsidRDefault="003B6D5A" w:rsidP="00D02290">
            <w:pPr>
              <w:pStyle w:val="CellBody"/>
              <w:rPr>
                <w:lang w:val="en-US"/>
              </w:rPr>
            </w:pPr>
            <w:r w:rsidRPr="006159E6">
              <w:rPr>
                <w:lang w:val="en-US"/>
              </w:rPr>
              <w:t>Period</w:t>
            </w:r>
            <w:r w:rsidRPr="006159E6">
              <w:rPr>
                <w:lang w:val="en-US"/>
              </w:rPr>
              <w:softHyphen/>
              <w:t>Type</w:t>
            </w:r>
          </w:p>
        </w:tc>
        <w:tc>
          <w:tcPr>
            <w:tcW w:w="5812" w:type="dxa"/>
          </w:tcPr>
          <w:p w14:paraId="50980130" w14:textId="77777777" w:rsidR="003B6D5A" w:rsidRPr="006159E6" w:rsidRDefault="003B6D5A" w:rsidP="00D02290">
            <w:pPr>
              <w:pStyle w:val="CellBody"/>
              <w:rPr>
                <w:lang w:val="en-US"/>
              </w:rPr>
            </w:pPr>
          </w:p>
        </w:tc>
      </w:tr>
      <w:tr w:rsidR="003B6D5A" w:rsidRPr="006159E6" w14:paraId="5D45FD27" w14:textId="77777777" w:rsidTr="003854A5">
        <w:trPr>
          <w:cantSplit/>
        </w:trPr>
        <w:tc>
          <w:tcPr>
            <w:tcW w:w="9498" w:type="dxa"/>
            <w:gridSpan w:val="4"/>
            <w:shd w:val="clear" w:color="auto" w:fill="BFBFBF" w:themeFill="background1" w:themeFillShade="BF"/>
          </w:tcPr>
          <w:p w14:paraId="2ACF3531" w14:textId="77777777" w:rsidR="003B6D5A" w:rsidRPr="006159E6" w:rsidRDefault="003B6D5A" w:rsidP="00D02290">
            <w:pPr>
              <w:pStyle w:val="CellBody"/>
              <w:rPr>
                <w:lang w:val="en-US"/>
              </w:rPr>
            </w:pPr>
            <w:r w:rsidRPr="006159E6">
              <w:rPr>
                <w:rStyle w:val="XSDSectionTitle"/>
                <w:lang w:val="en-US"/>
              </w:rPr>
              <w:t>FixingDates/DateAdjustments</w:t>
            </w:r>
            <w:r w:rsidRPr="006159E6">
              <w:rPr>
                <w:lang w:val="en-US"/>
              </w:rPr>
              <w:t>: conditional section</w:t>
            </w:r>
          </w:p>
          <w:p w14:paraId="6A3850C5" w14:textId="77777777" w:rsidR="003B6D5A" w:rsidRPr="006159E6" w:rsidRDefault="003B6D5A" w:rsidP="00522955">
            <w:pPr>
              <w:pStyle w:val="CellBody"/>
              <w:rPr>
                <w:rStyle w:val="Fett"/>
                <w:lang w:val="en-US"/>
              </w:rPr>
            </w:pPr>
            <w:r w:rsidRPr="006159E6">
              <w:rPr>
                <w:rStyle w:val="Fett"/>
                <w:lang w:val="en-US"/>
              </w:rPr>
              <w:t>Occurrence:</w:t>
            </w:r>
          </w:p>
          <w:p w14:paraId="0D7F89B5" w14:textId="77777777" w:rsidR="003B6D5A" w:rsidRPr="006159E6" w:rsidRDefault="003B6D5A" w:rsidP="00ED3F3F">
            <w:pPr>
              <w:pStyle w:val="condition1"/>
              <w:rPr>
                <w:snapToGrid w:val="0"/>
                <w:lang w:eastAsia="fr-FR"/>
              </w:rPr>
            </w:pPr>
            <w:r w:rsidRPr="006159E6">
              <w:rPr>
                <w:snapToGrid w:val="0"/>
                <w:lang w:eastAsia="fr-FR"/>
              </w:rPr>
              <w:t xml:space="preserve">If the convention specified in ‘IRSTradeDetails/BusinessDayConvention’ does not apply to </w:t>
            </w:r>
            <w:r w:rsidR="006E2780">
              <w:rPr>
                <w:snapToGrid w:val="0"/>
                <w:lang w:eastAsia="fr-FR"/>
              </w:rPr>
              <w:t>‘FixingDates’,</w:t>
            </w:r>
            <w:r w:rsidRPr="006159E6">
              <w:rPr>
                <w:snapToGrid w:val="0"/>
                <w:lang w:eastAsia="fr-FR"/>
              </w:rPr>
              <w:t xml:space="preserve"> then this section is mandatory. </w:t>
            </w:r>
          </w:p>
          <w:p w14:paraId="70D2AD0F" w14:textId="77777777" w:rsidR="003B6D5A" w:rsidRPr="006159E6" w:rsidRDefault="003B6D5A" w:rsidP="00ED3F3F">
            <w:pPr>
              <w:pStyle w:val="condition1"/>
            </w:pPr>
            <w:r w:rsidRPr="006159E6">
              <w:rPr>
                <w:snapToGrid w:val="0"/>
                <w:lang w:eastAsia="fr-FR"/>
              </w:rPr>
              <w:t>Else, this section must be omitted.</w:t>
            </w:r>
          </w:p>
        </w:tc>
      </w:tr>
      <w:tr w:rsidR="003B6D5A" w:rsidRPr="006159E6" w14:paraId="0F4380F3" w14:textId="77777777" w:rsidTr="003854A5">
        <w:trPr>
          <w:cantSplit/>
        </w:trPr>
        <w:tc>
          <w:tcPr>
            <w:tcW w:w="1418" w:type="dxa"/>
          </w:tcPr>
          <w:p w14:paraId="610D9FCD" w14:textId="77777777" w:rsidR="003B6D5A" w:rsidRPr="006159E6" w:rsidRDefault="003B6D5A" w:rsidP="00D02290">
            <w:pPr>
              <w:pStyle w:val="CellBody"/>
              <w:rPr>
                <w:lang w:val="en-US"/>
              </w:rPr>
            </w:pPr>
            <w:r w:rsidRPr="006159E6">
              <w:rPr>
                <w:lang w:val="en-US"/>
              </w:rPr>
              <w:t>Business</w:t>
            </w:r>
            <w:r w:rsidRPr="006159E6">
              <w:rPr>
                <w:lang w:val="en-US"/>
              </w:rPr>
              <w:softHyphen/>
              <w:t>Day</w:t>
            </w:r>
            <w:r w:rsidRPr="006159E6">
              <w:rPr>
                <w:lang w:val="en-US"/>
              </w:rPr>
              <w:softHyphen/>
              <w:t>Convention</w:t>
            </w:r>
          </w:p>
        </w:tc>
        <w:tc>
          <w:tcPr>
            <w:tcW w:w="850" w:type="dxa"/>
          </w:tcPr>
          <w:p w14:paraId="62B8651F" w14:textId="77777777" w:rsidR="003B6D5A" w:rsidRPr="006159E6" w:rsidRDefault="003B6D5A" w:rsidP="00D02290">
            <w:pPr>
              <w:pStyle w:val="CellBody"/>
              <w:rPr>
                <w:lang w:val="en-US"/>
              </w:rPr>
            </w:pPr>
            <w:r w:rsidRPr="006159E6">
              <w:rPr>
                <w:lang w:val="en-US"/>
              </w:rPr>
              <w:t>M</w:t>
            </w:r>
          </w:p>
        </w:tc>
        <w:tc>
          <w:tcPr>
            <w:tcW w:w="1418" w:type="dxa"/>
          </w:tcPr>
          <w:p w14:paraId="570C3472" w14:textId="77777777" w:rsidR="003B6D5A" w:rsidRPr="006159E6" w:rsidRDefault="003B6D5A" w:rsidP="00D02290">
            <w:pPr>
              <w:pStyle w:val="CellBody"/>
              <w:rPr>
                <w:lang w:val="en-US"/>
              </w:rPr>
            </w:pPr>
            <w:r w:rsidRPr="006159E6">
              <w:rPr>
                <w:lang w:val="en-US"/>
              </w:rPr>
              <w:t>Business</w:t>
            </w:r>
            <w:r w:rsidRPr="006159E6">
              <w:rPr>
                <w:lang w:val="en-US"/>
              </w:rPr>
              <w:softHyphen/>
              <w:t>Day</w:t>
            </w:r>
            <w:r w:rsidRPr="006159E6">
              <w:rPr>
                <w:lang w:val="en-US"/>
              </w:rPr>
              <w:softHyphen/>
              <w:t>Convention</w:t>
            </w:r>
            <w:r w:rsidRPr="006159E6">
              <w:rPr>
                <w:lang w:val="en-US"/>
              </w:rPr>
              <w:softHyphen/>
              <w:t>Type</w:t>
            </w:r>
          </w:p>
        </w:tc>
        <w:tc>
          <w:tcPr>
            <w:tcW w:w="5812" w:type="dxa"/>
          </w:tcPr>
          <w:p w14:paraId="0A44DF9F" w14:textId="77777777" w:rsidR="003B6D5A" w:rsidRPr="006159E6" w:rsidRDefault="003B6D5A" w:rsidP="00D02290">
            <w:pPr>
              <w:pStyle w:val="CellBody"/>
              <w:rPr>
                <w:lang w:val="en-US"/>
              </w:rPr>
            </w:pPr>
            <w:r w:rsidRPr="006159E6">
              <w:rPr>
                <w:lang w:val="en-US"/>
              </w:rPr>
              <w:t>The convention for adjusting the fixing date if it would otherwise fall on a day that is not a business day.</w:t>
            </w:r>
          </w:p>
        </w:tc>
      </w:tr>
      <w:tr w:rsidR="003B6D5A" w:rsidRPr="006159E6" w14:paraId="1952D554" w14:textId="77777777" w:rsidTr="003854A5">
        <w:trPr>
          <w:cantSplit/>
        </w:trPr>
        <w:tc>
          <w:tcPr>
            <w:tcW w:w="9498" w:type="dxa"/>
            <w:gridSpan w:val="4"/>
            <w:shd w:val="clear" w:color="auto" w:fill="BFBFBF" w:themeFill="background1" w:themeFillShade="BF"/>
          </w:tcPr>
          <w:p w14:paraId="2BB6A7DF"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DateAdjustments</w:t>
            </w:r>
          </w:p>
        </w:tc>
      </w:tr>
      <w:tr w:rsidR="003B6D5A" w:rsidRPr="006159E6" w14:paraId="2B4E63BF" w14:textId="77777777" w:rsidTr="003854A5">
        <w:trPr>
          <w:cantSplit/>
        </w:trPr>
        <w:tc>
          <w:tcPr>
            <w:tcW w:w="9498" w:type="dxa"/>
            <w:gridSpan w:val="4"/>
            <w:shd w:val="clear" w:color="auto" w:fill="BFBFBF" w:themeFill="background1" w:themeFillShade="BF"/>
          </w:tcPr>
          <w:p w14:paraId="19CEBDA7"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FixingDates</w:t>
            </w:r>
            <w:r w:rsidRPr="006159E6">
              <w:rPr>
                <w:lang w:val="en-US"/>
              </w:rPr>
              <w:t xml:space="preserve"> </w:t>
            </w:r>
          </w:p>
        </w:tc>
      </w:tr>
      <w:tr w:rsidR="003B6D5A" w:rsidRPr="006159E6" w14:paraId="5961050C" w14:textId="77777777" w:rsidTr="003854A5">
        <w:trPr>
          <w:cantSplit/>
        </w:trPr>
        <w:tc>
          <w:tcPr>
            <w:tcW w:w="9498" w:type="dxa"/>
            <w:gridSpan w:val="4"/>
            <w:shd w:val="clear" w:color="auto" w:fill="BFBFBF" w:themeFill="background1" w:themeFillShade="BF"/>
          </w:tcPr>
          <w:p w14:paraId="79555313"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ResetDates</w:t>
            </w:r>
            <w:r w:rsidRPr="006159E6">
              <w:rPr>
                <w:lang w:val="en-US"/>
              </w:rPr>
              <w:t xml:space="preserve"> </w:t>
            </w:r>
          </w:p>
        </w:tc>
      </w:tr>
      <w:tr w:rsidR="003B6D5A" w:rsidRPr="006159E6" w14:paraId="2960BDBB" w14:textId="77777777" w:rsidTr="003854A5">
        <w:trPr>
          <w:cantSplit/>
        </w:trPr>
        <w:tc>
          <w:tcPr>
            <w:tcW w:w="9498" w:type="dxa"/>
            <w:gridSpan w:val="4"/>
            <w:shd w:val="clear" w:color="auto" w:fill="BFBFBF" w:themeFill="background1" w:themeFillShade="BF"/>
          </w:tcPr>
          <w:p w14:paraId="7A0B9504" w14:textId="77777777" w:rsidR="003B6D5A" w:rsidRPr="006159E6" w:rsidRDefault="003B6D5A" w:rsidP="00181CF6">
            <w:pPr>
              <w:pStyle w:val="CellBody"/>
              <w:keepNext/>
              <w:rPr>
                <w:lang w:val="en-US"/>
              </w:rPr>
            </w:pPr>
            <w:r w:rsidRPr="006159E6">
              <w:rPr>
                <w:rStyle w:val="XSDSectionTitle"/>
                <w:lang w:val="en-US"/>
              </w:rPr>
              <w:lastRenderedPageBreak/>
              <w:t>SwapStream/CalculationPeriodAmount</w:t>
            </w:r>
            <w:r w:rsidRPr="006159E6">
              <w:rPr>
                <w:lang w:val="en-US"/>
              </w:rPr>
              <w:t>: mandatory section</w:t>
            </w:r>
          </w:p>
        </w:tc>
      </w:tr>
      <w:tr w:rsidR="003B6D5A" w:rsidRPr="006159E6" w14:paraId="7694F957" w14:textId="77777777" w:rsidTr="003854A5">
        <w:trPr>
          <w:cantSplit/>
        </w:trPr>
        <w:tc>
          <w:tcPr>
            <w:tcW w:w="9498" w:type="dxa"/>
            <w:gridSpan w:val="4"/>
            <w:shd w:val="clear" w:color="auto" w:fill="BFBFBF" w:themeFill="background1" w:themeFillShade="BF"/>
          </w:tcPr>
          <w:p w14:paraId="7F5B6B66" w14:textId="77777777" w:rsidR="003B6D5A" w:rsidRPr="006159E6" w:rsidRDefault="003B6D5A" w:rsidP="00D02290">
            <w:pPr>
              <w:pStyle w:val="CellBody"/>
              <w:rPr>
                <w:lang w:val="en-US"/>
              </w:rPr>
            </w:pPr>
            <w:r w:rsidRPr="006159E6">
              <w:rPr>
                <w:rStyle w:val="XSDSectionTitle"/>
                <w:lang w:val="en-US"/>
              </w:rPr>
              <w:t>CalculationPeriodAmount/Calculation</w:t>
            </w:r>
            <w:r w:rsidRPr="006159E6">
              <w:rPr>
                <w:lang w:val="en-US"/>
              </w:rPr>
              <w:t xml:space="preserve">: mandatory section </w:t>
            </w:r>
          </w:p>
          <w:p w14:paraId="7134184B" w14:textId="77777777" w:rsidR="003B6D5A" w:rsidRPr="006159E6" w:rsidRDefault="003B6D5A" w:rsidP="00C12172">
            <w:pPr>
              <w:pStyle w:val="CellBody"/>
              <w:rPr>
                <w:lang w:val="en-US"/>
              </w:rPr>
            </w:pPr>
            <w:r w:rsidRPr="006159E6">
              <w:rPr>
                <w:lang w:val="en-US"/>
              </w:rPr>
              <w:t xml:space="preserve">The parameters used in the calculation of </w:t>
            </w:r>
            <w:r w:rsidR="00C12172">
              <w:rPr>
                <w:lang w:val="en-US"/>
              </w:rPr>
              <w:t xml:space="preserve">amounts for </w:t>
            </w:r>
            <w:r w:rsidRPr="006159E6">
              <w:rPr>
                <w:lang w:val="en-US"/>
              </w:rPr>
              <w:t>fixed or floating rate calculation period.</w:t>
            </w:r>
          </w:p>
        </w:tc>
      </w:tr>
      <w:tr w:rsidR="003B6D5A" w:rsidRPr="006159E6" w14:paraId="526A7327" w14:textId="77777777" w:rsidTr="003854A5">
        <w:trPr>
          <w:cantSplit/>
        </w:trPr>
        <w:tc>
          <w:tcPr>
            <w:tcW w:w="9498" w:type="dxa"/>
            <w:gridSpan w:val="4"/>
            <w:shd w:val="clear" w:color="auto" w:fill="BFBFBF" w:themeFill="background1" w:themeFillShade="BF"/>
          </w:tcPr>
          <w:p w14:paraId="4C2E87CC" w14:textId="77777777" w:rsidR="003B6D5A" w:rsidRPr="006159E6" w:rsidRDefault="003B6D5A" w:rsidP="00D02290">
            <w:pPr>
              <w:pStyle w:val="CellBody"/>
              <w:rPr>
                <w:lang w:val="en-US"/>
              </w:rPr>
            </w:pPr>
            <w:r w:rsidRPr="006159E6">
              <w:rPr>
                <w:rStyle w:val="XSDSectionTitle"/>
                <w:lang w:val="en-US"/>
              </w:rPr>
              <w:t>Calculation/NotionalSchedule</w:t>
            </w:r>
            <w:r w:rsidRPr="006159E6">
              <w:rPr>
                <w:lang w:val="en-US"/>
              </w:rPr>
              <w:t xml:space="preserve">: mandatory section </w:t>
            </w:r>
          </w:p>
          <w:p w14:paraId="301C8D6E" w14:textId="77777777" w:rsidR="003B6D5A" w:rsidRPr="006159E6" w:rsidRDefault="003B6D5A" w:rsidP="00D02290">
            <w:pPr>
              <w:pStyle w:val="CellBody"/>
              <w:rPr>
                <w:lang w:val="en-US"/>
              </w:rPr>
            </w:pPr>
            <w:r w:rsidRPr="006159E6">
              <w:rPr>
                <w:lang w:val="en-US"/>
              </w:rPr>
              <w:t>The notional amount or notional amount schedule.</w:t>
            </w:r>
          </w:p>
        </w:tc>
      </w:tr>
      <w:tr w:rsidR="003B6D5A" w:rsidRPr="006159E6" w14:paraId="3FC992C9" w14:textId="77777777" w:rsidTr="003854A5">
        <w:trPr>
          <w:cantSplit/>
        </w:trPr>
        <w:tc>
          <w:tcPr>
            <w:tcW w:w="9498" w:type="dxa"/>
            <w:gridSpan w:val="4"/>
            <w:shd w:val="clear" w:color="auto" w:fill="BFBFBF" w:themeFill="background1" w:themeFillShade="BF"/>
          </w:tcPr>
          <w:p w14:paraId="58D06FDD" w14:textId="77777777" w:rsidR="003B6D5A" w:rsidRPr="006159E6" w:rsidRDefault="003B6D5A" w:rsidP="00D02290">
            <w:pPr>
              <w:pStyle w:val="CellBody"/>
              <w:rPr>
                <w:lang w:val="en-US"/>
              </w:rPr>
            </w:pPr>
            <w:r w:rsidRPr="006159E6">
              <w:rPr>
                <w:rStyle w:val="XSDSectionTitle"/>
                <w:lang w:val="en-US"/>
              </w:rPr>
              <w:t>NotionalSchedule/NotionalStepSchedule</w:t>
            </w:r>
            <w:r w:rsidRPr="006159E6">
              <w:rPr>
                <w:lang w:val="en-US"/>
              </w:rPr>
              <w:t>: mandatory section</w:t>
            </w:r>
          </w:p>
          <w:p w14:paraId="4F60632D" w14:textId="77777777" w:rsidR="003B6D5A" w:rsidRPr="006159E6" w:rsidRDefault="003B6D5A" w:rsidP="00D02290">
            <w:pPr>
              <w:pStyle w:val="CellBody"/>
              <w:rPr>
                <w:lang w:val="en-US"/>
              </w:rPr>
            </w:pPr>
            <w:r w:rsidRPr="006159E6">
              <w:rPr>
                <w:lang w:val="en-US"/>
              </w:rPr>
              <w:t>The notional amount or notional amount schedule expressed as explicit outstanding notional amounts and dates.</w:t>
            </w:r>
          </w:p>
        </w:tc>
      </w:tr>
      <w:tr w:rsidR="003B6D5A" w:rsidRPr="006159E6" w14:paraId="05E95008" w14:textId="77777777" w:rsidTr="003854A5">
        <w:trPr>
          <w:cantSplit/>
        </w:trPr>
        <w:tc>
          <w:tcPr>
            <w:tcW w:w="1418" w:type="dxa"/>
          </w:tcPr>
          <w:p w14:paraId="3310EFE7" w14:textId="77777777" w:rsidR="003B6D5A" w:rsidRPr="006159E6" w:rsidRDefault="003B6D5A" w:rsidP="00D02290">
            <w:pPr>
              <w:pStyle w:val="CellBody"/>
              <w:rPr>
                <w:lang w:val="en-US"/>
              </w:rPr>
            </w:pPr>
            <w:r w:rsidRPr="006159E6">
              <w:rPr>
                <w:lang w:val="en-US"/>
              </w:rPr>
              <w:t>Initial</w:t>
            </w:r>
            <w:r w:rsidRPr="006159E6">
              <w:rPr>
                <w:lang w:val="en-US"/>
              </w:rPr>
              <w:softHyphen/>
              <w:t>Value</w:t>
            </w:r>
          </w:p>
        </w:tc>
        <w:tc>
          <w:tcPr>
            <w:tcW w:w="850" w:type="dxa"/>
          </w:tcPr>
          <w:p w14:paraId="2BD04451" w14:textId="77777777" w:rsidR="003B6D5A" w:rsidRPr="006159E6" w:rsidRDefault="003B6D5A" w:rsidP="00D02290">
            <w:pPr>
              <w:pStyle w:val="CellBody"/>
              <w:rPr>
                <w:lang w:val="en-US"/>
              </w:rPr>
            </w:pPr>
            <w:r w:rsidRPr="006159E6">
              <w:rPr>
                <w:lang w:val="en-US"/>
              </w:rPr>
              <w:t>M</w:t>
            </w:r>
          </w:p>
        </w:tc>
        <w:tc>
          <w:tcPr>
            <w:tcW w:w="1418" w:type="dxa"/>
          </w:tcPr>
          <w:p w14:paraId="6FD99145" w14:textId="77777777" w:rsidR="003B6D5A" w:rsidRPr="006159E6" w:rsidRDefault="003B6D5A" w:rsidP="00D02290">
            <w:pPr>
              <w:pStyle w:val="CellBody"/>
              <w:rPr>
                <w:lang w:val="en-US"/>
              </w:rPr>
            </w:pPr>
            <w:r w:rsidRPr="006159E6">
              <w:rPr>
                <w:lang w:val="en-US"/>
              </w:rPr>
              <w:t>QuantityType</w:t>
            </w:r>
          </w:p>
        </w:tc>
        <w:tc>
          <w:tcPr>
            <w:tcW w:w="5812" w:type="dxa"/>
          </w:tcPr>
          <w:p w14:paraId="08A6E69A" w14:textId="1F73F2EC" w:rsidR="003B6D5A" w:rsidRPr="006159E6" w:rsidRDefault="003B6D5A" w:rsidP="00490AF5">
            <w:pPr>
              <w:pStyle w:val="CellBody"/>
              <w:rPr>
                <w:lang w:val="en-US"/>
              </w:rPr>
            </w:pPr>
            <w:r w:rsidRPr="006159E6">
              <w:rPr>
                <w:lang w:val="en-US"/>
              </w:rPr>
              <w:t xml:space="preserve">The non-negative initial </w:t>
            </w:r>
            <w:del w:id="1406" w:author="Autor">
              <w:r w:rsidRPr="006159E6" w:rsidDel="00DB777C">
                <w:rPr>
                  <w:lang w:val="en-US"/>
                </w:rPr>
                <w:delText xml:space="preserve">rate or </w:delText>
              </w:r>
            </w:del>
            <w:r w:rsidRPr="006159E6">
              <w:rPr>
                <w:lang w:val="en-US"/>
              </w:rPr>
              <w:t>amount.</w:t>
            </w:r>
            <w:del w:id="1407" w:author="Autor">
              <w:r w:rsidRPr="006159E6" w:rsidDel="00DB777C">
                <w:rPr>
                  <w:lang w:val="en-US"/>
                </w:rPr>
                <w:delText xml:space="preserve"> An initial rate of 5% is represented as 0.05.</w:delText>
              </w:r>
            </w:del>
            <w:r w:rsidRPr="006159E6">
              <w:rPr>
                <w:lang w:val="en-US"/>
              </w:rPr>
              <w:t xml:space="preserve"> </w:t>
            </w:r>
          </w:p>
        </w:tc>
      </w:tr>
      <w:tr w:rsidR="003B6D5A" w:rsidRPr="006159E6" w14:paraId="4FC088BA" w14:textId="77777777" w:rsidTr="003854A5">
        <w:trPr>
          <w:cantSplit/>
        </w:trPr>
        <w:tc>
          <w:tcPr>
            <w:tcW w:w="1418" w:type="dxa"/>
          </w:tcPr>
          <w:p w14:paraId="62AFEB37" w14:textId="77777777" w:rsidR="003B6D5A" w:rsidRPr="006159E6" w:rsidRDefault="003B6D5A" w:rsidP="00D02290">
            <w:pPr>
              <w:pStyle w:val="CellBody"/>
              <w:rPr>
                <w:lang w:val="en-US"/>
              </w:rPr>
            </w:pPr>
            <w:r w:rsidRPr="006159E6">
              <w:rPr>
                <w:lang w:val="en-US"/>
              </w:rPr>
              <w:t>Currency</w:t>
            </w:r>
          </w:p>
        </w:tc>
        <w:tc>
          <w:tcPr>
            <w:tcW w:w="850" w:type="dxa"/>
          </w:tcPr>
          <w:p w14:paraId="11DF928C" w14:textId="77777777" w:rsidR="003B6D5A" w:rsidRPr="006159E6" w:rsidRDefault="003B6D5A" w:rsidP="00D02290">
            <w:pPr>
              <w:pStyle w:val="CellBody"/>
              <w:rPr>
                <w:lang w:val="en-US"/>
              </w:rPr>
            </w:pPr>
            <w:r w:rsidRPr="006159E6">
              <w:rPr>
                <w:lang w:val="en-US"/>
              </w:rPr>
              <w:t>M</w:t>
            </w:r>
          </w:p>
        </w:tc>
        <w:tc>
          <w:tcPr>
            <w:tcW w:w="1418" w:type="dxa"/>
          </w:tcPr>
          <w:p w14:paraId="4905B81C" w14:textId="10614CB1" w:rsidR="003B6D5A" w:rsidRPr="006159E6" w:rsidRDefault="003B6D5A" w:rsidP="00D02290">
            <w:pPr>
              <w:pStyle w:val="CellBody"/>
              <w:rPr>
                <w:lang w:val="en-US"/>
              </w:rPr>
            </w:pPr>
            <w:r w:rsidRPr="006159E6">
              <w:rPr>
                <w:lang w:val="en-US"/>
              </w:rPr>
              <w:t>Currency</w:t>
            </w:r>
            <w:ins w:id="1408" w:author="Autor">
              <w:r w:rsidR="0081637B">
                <w:rPr>
                  <w:lang w:val="en-US"/>
                </w:rPr>
                <w:softHyphen/>
              </w:r>
            </w:ins>
            <w:r w:rsidRPr="006159E6">
              <w:rPr>
                <w:lang w:val="en-US"/>
              </w:rPr>
              <w:t>Code</w:t>
            </w:r>
            <w:ins w:id="1409" w:author="Autor">
              <w:r w:rsidR="0081637B">
                <w:rPr>
                  <w:lang w:val="en-US"/>
                </w:rPr>
                <w:softHyphen/>
              </w:r>
            </w:ins>
            <w:r w:rsidRPr="006159E6">
              <w:rPr>
                <w:lang w:val="en-US"/>
              </w:rPr>
              <w:t>Type</w:t>
            </w:r>
          </w:p>
        </w:tc>
        <w:tc>
          <w:tcPr>
            <w:tcW w:w="5812" w:type="dxa"/>
          </w:tcPr>
          <w:p w14:paraId="7B74ED4C" w14:textId="77777777" w:rsidR="003B6D5A" w:rsidRPr="006159E6" w:rsidRDefault="003B6D5A" w:rsidP="00295480">
            <w:pPr>
              <w:pStyle w:val="CellBody"/>
              <w:rPr>
                <w:lang w:val="en-US"/>
              </w:rPr>
            </w:pPr>
            <w:r w:rsidRPr="006159E6">
              <w:rPr>
                <w:lang w:val="en-US"/>
              </w:rPr>
              <w:t>The currency in which the fields ‘InitialValue’ and ‘StepValue’ are denominated.</w:t>
            </w:r>
          </w:p>
        </w:tc>
      </w:tr>
      <w:tr w:rsidR="003B6D5A" w:rsidRPr="006159E6" w14:paraId="3D0DA08B" w14:textId="77777777" w:rsidTr="003854A5">
        <w:trPr>
          <w:cantSplit/>
        </w:trPr>
        <w:tc>
          <w:tcPr>
            <w:tcW w:w="9498" w:type="dxa"/>
            <w:gridSpan w:val="4"/>
            <w:shd w:val="clear" w:color="auto" w:fill="BFBFBF" w:themeFill="background1" w:themeFillShade="BF"/>
          </w:tcPr>
          <w:p w14:paraId="284A14D3" w14:textId="77777777" w:rsidR="003B6D5A" w:rsidRPr="006159E6" w:rsidRDefault="003B6D5A" w:rsidP="00D02290">
            <w:pPr>
              <w:pStyle w:val="CellBody"/>
              <w:rPr>
                <w:lang w:val="en-US"/>
              </w:rPr>
            </w:pPr>
            <w:r w:rsidRPr="006159E6">
              <w:rPr>
                <w:lang w:val="en-US"/>
              </w:rPr>
              <w:t xml:space="preserve">End of </w:t>
            </w:r>
            <w:r w:rsidRPr="006159E6">
              <w:rPr>
                <w:rStyle w:val="XSDSectionTitle"/>
                <w:lang w:val="en-US"/>
              </w:rPr>
              <w:t>NotionalStepSchedule</w:t>
            </w:r>
          </w:p>
        </w:tc>
      </w:tr>
      <w:tr w:rsidR="003B6D5A" w:rsidRPr="006159E6" w14:paraId="1824818E" w14:textId="77777777" w:rsidTr="003854A5">
        <w:trPr>
          <w:cantSplit/>
        </w:trPr>
        <w:tc>
          <w:tcPr>
            <w:tcW w:w="9498" w:type="dxa"/>
            <w:gridSpan w:val="4"/>
            <w:shd w:val="clear" w:color="auto" w:fill="BFBFBF" w:themeFill="background1" w:themeFillShade="BF"/>
          </w:tcPr>
          <w:p w14:paraId="4ED4CFAF" w14:textId="77777777" w:rsidR="003B6D5A" w:rsidRPr="006159E6" w:rsidRDefault="003B6D5A" w:rsidP="00D02290">
            <w:pPr>
              <w:pStyle w:val="CellBody"/>
              <w:rPr>
                <w:lang w:val="en-US"/>
              </w:rPr>
            </w:pPr>
            <w:r w:rsidRPr="006159E6">
              <w:rPr>
                <w:rStyle w:val="XSDSectionTitle"/>
                <w:lang w:val="en-US"/>
              </w:rPr>
              <w:t>NotionalSchedule/Steps</w:t>
            </w:r>
            <w:r w:rsidRPr="006159E6">
              <w:rPr>
                <w:lang w:val="en-US"/>
              </w:rPr>
              <w:t>: conditional section</w:t>
            </w:r>
          </w:p>
          <w:p w14:paraId="55304896" w14:textId="77777777" w:rsidR="003B6D5A" w:rsidRPr="006159E6" w:rsidRDefault="003B6D5A" w:rsidP="008B673A">
            <w:pPr>
              <w:pStyle w:val="CellBody"/>
              <w:rPr>
                <w:rStyle w:val="Fett"/>
                <w:lang w:val="en-US"/>
              </w:rPr>
            </w:pPr>
            <w:r w:rsidRPr="006159E6">
              <w:rPr>
                <w:rStyle w:val="Fett"/>
                <w:lang w:val="en-US"/>
              </w:rPr>
              <w:t>Occurrence:</w:t>
            </w:r>
          </w:p>
          <w:p w14:paraId="385D7E6E" w14:textId="77777777" w:rsidR="003B6D5A" w:rsidRPr="006159E6" w:rsidRDefault="003B6D5A" w:rsidP="00ED3F3F">
            <w:pPr>
              <w:pStyle w:val="condition1"/>
            </w:pPr>
            <w:r w:rsidRPr="006159E6">
              <w:t>If the ‘CPNotionalQuantity’ values of different ‘CalculationPeriod’ sections vary, then this section is mandatory.</w:t>
            </w:r>
          </w:p>
          <w:p w14:paraId="75C816ED" w14:textId="77777777" w:rsidR="003B6D5A" w:rsidRPr="006159E6" w:rsidRDefault="003B6D5A" w:rsidP="00ED3F3F">
            <w:pPr>
              <w:pStyle w:val="condition1"/>
            </w:pPr>
            <w:r w:rsidRPr="006159E6">
              <w:t xml:space="preserve">Else, this section must be omitted. </w:t>
            </w:r>
          </w:p>
        </w:tc>
      </w:tr>
      <w:tr w:rsidR="003B6D5A" w:rsidRPr="006159E6" w14:paraId="6FB39112" w14:textId="77777777" w:rsidTr="003854A5">
        <w:trPr>
          <w:cantSplit/>
        </w:trPr>
        <w:tc>
          <w:tcPr>
            <w:tcW w:w="9498" w:type="dxa"/>
            <w:gridSpan w:val="4"/>
            <w:shd w:val="clear" w:color="auto" w:fill="BFBFBF" w:themeFill="background1" w:themeFillShade="BF"/>
          </w:tcPr>
          <w:p w14:paraId="4B8AD703" w14:textId="77777777" w:rsidR="003B6D5A" w:rsidRPr="006159E6" w:rsidRDefault="003B6D5A" w:rsidP="00D02290">
            <w:pPr>
              <w:pStyle w:val="CellBody"/>
              <w:rPr>
                <w:lang w:val="en-US"/>
              </w:rPr>
            </w:pPr>
            <w:r w:rsidRPr="006159E6">
              <w:rPr>
                <w:rStyle w:val="XSDSectionTitle"/>
                <w:lang w:val="en-US"/>
              </w:rPr>
              <w:t>Steps/Step</w:t>
            </w:r>
            <w:r w:rsidRPr="006159E6">
              <w:rPr>
                <w:lang w:val="en-US"/>
              </w:rPr>
              <w:t xml:space="preserve">: mandatory, repeatable section (1-n) </w:t>
            </w:r>
          </w:p>
          <w:p w14:paraId="2867714C" w14:textId="77777777" w:rsidR="003B6D5A" w:rsidRPr="006159E6" w:rsidRDefault="003B6D5A" w:rsidP="00D02290">
            <w:pPr>
              <w:pStyle w:val="CellBody"/>
              <w:rPr>
                <w:lang w:val="en-US"/>
              </w:rPr>
            </w:pPr>
            <w:r w:rsidRPr="006159E6">
              <w:rPr>
                <w:lang w:val="en-US"/>
              </w:rPr>
              <w:t xml:space="preserve">The schedule of ‘StepDate’ and non-negative value pairs. On each step date, the associated ‘StepValue’ becomes effective. </w:t>
            </w:r>
          </w:p>
          <w:p w14:paraId="237236F8" w14:textId="77777777" w:rsidR="003B6D5A" w:rsidRPr="006159E6" w:rsidRDefault="003B6D5A" w:rsidP="00D02290">
            <w:pPr>
              <w:pStyle w:val="CellBody"/>
              <w:rPr>
                <w:lang w:val="en-US"/>
              </w:rPr>
            </w:pPr>
            <w:r w:rsidRPr="006159E6">
              <w:rPr>
                <w:lang w:val="en-US"/>
              </w:rPr>
              <w:t>Ordered by ascending ‘StepDate’.</w:t>
            </w:r>
          </w:p>
        </w:tc>
      </w:tr>
      <w:tr w:rsidR="003B6D5A" w:rsidRPr="006159E6" w14:paraId="767EFD33" w14:textId="77777777" w:rsidTr="003854A5">
        <w:trPr>
          <w:cantSplit/>
        </w:trPr>
        <w:tc>
          <w:tcPr>
            <w:tcW w:w="1418" w:type="dxa"/>
          </w:tcPr>
          <w:p w14:paraId="56D15C98" w14:textId="77777777" w:rsidR="003B6D5A" w:rsidRPr="006159E6" w:rsidRDefault="003B6D5A" w:rsidP="00D02290">
            <w:pPr>
              <w:pStyle w:val="CellBody"/>
              <w:rPr>
                <w:lang w:val="en-US"/>
              </w:rPr>
            </w:pPr>
            <w:r w:rsidRPr="006159E6">
              <w:rPr>
                <w:lang w:val="en-US"/>
              </w:rPr>
              <w:t>Step</w:t>
            </w:r>
            <w:r w:rsidRPr="006159E6">
              <w:rPr>
                <w:lang w:val="en-US"/>
              </w:rPr>
              <w:softHyphen/>
              <w:t>Date</w:t>
            </w:r>
          </w:p>
        </w:tc>
        <w:tc>
          <w:tcPr>
            <w:tcW w:w="850" w:type="dxa"/>
          </w:tcPr>
          <w:p w14:paraId="38DA1334" w14:textId="77777777" w:rsidR="003B6D5A" w:rsidRPr="006159E6" w:rsidRDefault="003B6D5A" w:rsidP="00D02290">
            <w:pPr>
              <w:pStyle w:val="CellBody"/>
              <w:rPr>
                <w:lang w:val="en-US"/>
              </w:rPr>
            </w:pPr>
            <w:r w:rsidRPr="006159E6">
              <w:rPr>
                <w:lang w:val="en-US"/>
              </w:rPr>
              <w:t>M</w:t>
            </w:r>
          </w:p>
        </w:tc>
        <w:tc>
          <w:tcPr>
            <w:tcW w:w="1418" w:type="dxa"/>
          </w:tcPr>
          <w:p w14:paraId="211F7F85" w14:textId="77777777" w:rsidR="003B6D5A" w:rsidRPr="006159E6" w:rsidRDefault="003B6D5A" w:rsidP="00D02290">
            <w:pPr>
              <w:pStyle w:val="CellBody"/>
              <w:rPr>
                <w:lang w:val="en-US"/>
              </w:rPr>
            </w:pPr>
            <w:r w:rsidRPr="006159E6">
              <w:rPr>
                <w:lang w:val="en-US"/>
              </w:rPr>
              <w:t>DateType</w:t>
            </w:r>
          </w:p>
        </w:tc>
        <w:tc>
          <w:tcPr>
            <w:tcW w:w="5812" w:type="dxa"/>
          </w:tcPr>
          <w:p w14:paraId="506BCBAF" w14:textId="77777777" w:rsidR="003B6D5A" w:rsidRPr="006159E6" w:rsidRDefault="003B6D5A" w:rsidP="00D02290">
            <w:pPr>
              <w:pStyle w:val="CellBody"/>
              <w:rPr>
                <w:lang w:val="en-US"/>
              </w:rPr>
            </w:pPr>
            <w:r w:rsidRPr="006159E6">
              <w:rPr>
                <w:lang w:val="en-US"/>
              </w:rPr>
              <w:t>The date on which the associated ‘StepValue’ becomes effective.</w:t>
            </w:r>
          </w:p>
          <w:p w14:paraId="5271E585" w14:textId="77777777" w:rsidR="003B6D5A" w:rsidRPr="006159E6" w:rsidRDefault="00B0159C" w:rsidP="00B0159C">
            <w:pPr>
              <w:pStyle w:val="CellBody"/>
              <w:rPr>
                <w:lang w:val="en-US"/>
              </w:rPr>
            </w:pPr>
            <w:r>
              <w:rPr>
                <w:lang w:val="en-US"/>
              </w:rPr>
              <w:t>An u</w:t>
            </w:r>
            <w:r w:rsidR="003B6D5A" w:rsidRPr="006159E6">
              <w:rPr>
                <w:lang w:val="en-US"/>
              </w:rPr>
              <w:t>nadjusted date.</w:t>
            </w:r>
          </w:p>
        </w:tc>
      </w:tr>
      <w:tr w:rsidR="003B6D5A" w:rsidRPr="006159E6" w14:paraId="185D582C" w14:textId="77777777" w:rsidTr="003854A5">
        <w:trPr>
          <w:cantSplit/>
        </w:trPr>
        <w:tc>
          <w:tcPr>
            <w:tcW w:w="1418" w:type="dxa"/>
          </w:tcPr>
          <w:p w14:paraId="00C47E39" w14:textId="77777777" w:rsidR="003B6D5A" w:rsidRPr="006159E6" w:rsidRDefault="003B6D5A" w:rsidP="00D02290">
            <w:pPr>
              <w:pStyle w:val="CellBody"/>
              <w:rPr>
                <w:lang w:val="en-US"/>
              </w:rPr>
            </w:pPr>
            <w:r w:rsidRPr="006159E6">
              <w:rPr>
                <w:lang w:val="en-US"/>
              </w:rPr>
              <w:t>Step</w:t>
            </w:r>
            <w:r w:rsidRPr="006159E6">
              <w:rPr>
                <w:lang w:val="en-US"/>
              </w:rPr>
              <w:softHyphen/>
              <w:t>Value</w:t>
            </w:r>
          </w:p>
        </w:tc>
        <w:tc>
          <w:tcPr>
            <w:tcW w:w="850" w:type="dxa"/>
          </w:tcPr>
          <w:p w14:paraId="0D2B0B61" w14:textId="77777777" w:rsidR="003B6D5A" w:rsidRPr="006159E6" w:rsidRDefault="003B6D5A" w:rsidP="00D02290">
            <w:pPr>
              <w:pStyle w:val="CellBody"/>
              <w:rPr>
                <w:lang w:val="en-US"/>
              </w:rPr>
            </w:pPr>
            <w:r w:rsidRPr="006159E6">
              <w:rPr>
                <w:lang w:val="en-US"/>
              </w:rPr>
              <w:t>M</w:t>
            </w:r>
          </w:p>
        </w:tc>
        <w:tc>
          <w:tcPr>
            <w:tcW w:w="1418" w:type="dxa"/>
          </w:tcPr>
          <w:p w14:paraId="47604455" w14:textId="77777777" w:rsidR="003B6D5A" w:rsidRPr="006159E6" w:rsidRDefault="003B6D5A" w:rsidP="00D02290">
            <w:pPr>
              <w:pStyle w:val="CellBody"/>
              <w:rPr>
                <w:lang w:val="en-US"/>
              </w:rPr>
            </w:pPr>
            <w:r w:rsidRPr="006159E6">
              <w:rPr>
                <w:lang w:val="en-US"/>
              </w:rPr>
              <w:t>QuantityType</w:t>
            </w:r>
          </w:p>
        </w:tc>
        <w:tc>
          <w:tcPr>
            <w:tcW w:w="5812" w:type="dxa"/>
          </w:tcPr>
          <w:p w14:paraId="532A49C8" w14:textId="77777777" w:rsidR="003B6D5A" w:rsidRPr="006159E6" w:rsidRDefault="003B6D5A" w:rsidP="005A0658">
            <w:pPr>
              <w:pStyle w:val="CellBody"/>
              <w:rPr>
                <w:lang w:val="en-US"/>
              </w:rPr>
            </w:pPr>
            <w:r w:rsidRPr="006159E6">
              <w:rPr>
                <w:lang w:val="en-US"/>
              </w:rPr>
              <w:t>The non-negative rate or amount that becomes effective on the associated ‘StepDate’. A rate of 5% is represented as 0.05.</w:t>
            </w:r>
          </w:p>
        </w:tc>
      </w:tr>
      <w:tr w:rsidR="003B6D5A" w:rsidRPr="006159E6" w14:paraId="03F1BB9C" w14:textId="77777777" w:rsidTr="003854A5">
        <w:trPr>
          <w:cantSplit/>
        </w:trPr>
        <w:tc>
          <w:tcPr>
            <w:tcW w:w="9498" w:type="dxa"/>
            <w:gridSpan w:val="4"/>
            <w:shd w:val="clear" w:color="auto" w:fill="BFBFBF" w:themeFill="background1" w:themeFillShade="BF"/>
          </w:tcPr>
          <w:p w14:paraId="500C53A5"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Step</w:t>
            </w:r>
            <w:r w:rsidRPr="006159E6">
              <w:rPr>
                <w:lang w:val="en-US"/>
              </w:rPr>
              <w:t xml:space="preserve"> </w:t>
            </w:r>
          </w:p>
        </w:tc>
      </w:tr>
      <w:tr w:rsidR="003B6D5A" w:rsidRPr="006159E6" w14:paraId="65C468B3" w14:textId="77777777" w:rsidTr="003854A5">
        <w:trPr>
          <w:cantSplit/>
        </w:trPr>
        <w:tc>
          <w:tcPr>
            <w:tcW w:w="9498" w:type="dxa"/>
            <w:gridSpan w:val="4"/>
            <w:shd w:val="clear" w:color="auto" w:fill="BFBFBF" w:themeFill="background1" w:themeFillShade="BF"/>
          </w:tcPr>
          <w:p w14:paraId="6BB6FAE7"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Steps</w:t>
            </w:r>
            <w:r w:rsidRPr="006159E6">
              <w:rPr>
                <w:lang w:val="en-US"/>
              </w:rPr>
              <w:t xml:space="preserve"> </w:t>
            </w:r>
          </w:p>
        </w:tc>
      </w:tr>
      <w:tr w:rsidR="003B6D5A" w:rsidRPr="006159E6" w14:paraId="60BD8509" w14:textId="77777777" w:rsidTr="003854A5">
        <w:trPr>
          <w:cantSplit/>
        </w:trPr>
        <w:tc>
          <w:tcPr>
            <w:tcW w:w="9498" w:type="dxa"/>
            <w:gridSpan w:val="4"/>
            <w:shd w:val="clear" w:color="auto" w:fill="BFBFBF" w:themeFill="background1" w:themeFillShade="BF"/>
          </w:tcPr>
          <w:p w14:paraId="3AF193BD"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NotionalSchedule</w:t>
            </w:r>
            <w:r w:rsidRPr="006159E6">
              <w:rPr>
                <w:lang w:val="en-US"/>
              </w:rPr>
              <w:t xml:space="preserve"> </w:t>
            </w:r>
          </w:p>
        </w:tc>
      </w:tr>
      <w:tr w:rsidR="003B6D5A" w:rsidRPr="006159E6" w14:paraId="511711B6" w14:textId="77777777" w:rsidTr="003854A5">
        <w:trPr>
          <w:cantSplit/>
        </w:trPr>
        <w:tc>
          <w:tcPr>
            <w:tcW w:w="9498" w:type="dxa"/>
            <w:gridSpan w:val="4"/>
            <w:shd w:val="clear" w:color="auto" w:fill="BFBFBF" w:themeFill="background1" w:themeFillShade="BF"/>
          </w:tcPr>
          <w:p w14:paraId="61A5A021" w14:textId="77777777" w:rsidR="003B6D5A" w:rsidRPr="006159E6" w:rsidRDefault="003B6D5A" w:rsidP="003B4B01">
            <w:pPr>
              <w:pStyle w:val="CellBody"/>
              <w:keepNext/>
              <w:rPr>
                <w:lang w:val="en-US"/>
              </w:rPr>
            </w:pPr>
            <w:r w:rsidRPr="006159E6">
              <w:rPr>
                <w:rStyle w:val="XSDSectionTitle"/>
                <w:lang w:val="en-US"/>
              </w:rPr>
              <w:t>Calculation/XSD choice</w:t>
            </w:r>
            <w:r w:rsidRPr="006159E6">
              <w:rPr>
                <w:lang w:val="en-US"/>
              </w:rPr>
              <w:t xml:space="preserve">: mandatory section </w:t>
            </w:r>
          </w:p>
          <w:p w14:paraId="29FD077A" w14:textId="77777777" w:rsidR="003B6D5A" w:rsidRPr="006159E6" w:rsidRDefault="003B6D5A" w:rsidP="00D02290">
            <w:pPr>
              <w:pStyle w:val="CellBody"/>
              <w:rPr>
                <w:rStyle w:val="Fett"/>
                <w:lang w:val="en-US"/>
              </w:rPr>
            </w:pPr>
            <w:r w:rsidRPr="006159E6">
              <w:rPr>
                <w:rStyle w:val="Fett"/>
                <w:lang w:val="en-US"/>
              </w:rPr>
              <w:t>Choices:</w:t>
            </w:r>
          </w:p>
          <w:p w14:paraId="6B14A5F7" w14:textId="77777777" w:rsidR="003B6D5A" w:rsidRPr="006159E6" w:rsidRDefault="003B6D5A" w:rsidP="00ED3F3F">
            <w:pPr>
              <w:pStyle w:val="condition1"/>
            </w:pPr>
            <w:r w:rsidRPr="006159E6">
              <w:t>If the ‘SwapStream’ section describes a fixed rate, then ‘FixedRateSchedule’ must be used.</w:t>
            </w:r>
          </w:p>
          <w:p w14:paraId="122FDBFC" w14:textId="77777777" w:rsidR="003B6D5A" w:rsidRPr="006159E6" w:rsidRDefault="003B6D5A" w:rsidP="00ED3F3F">
            <w:pPr>
              <w:pStyle w:val="condition1"/>
            </w:pPr>
            <w:r w:rsidRPr="006159E6">
              <w:t>If the ‘SwapStream’ section describes a floating rate, then ‘FloatingRateCalculation’ must be used.</w:t>
            </w:r>
          </w:p>
        </w:tc>
      </w:tr>
      <w:tr w:rsidR="003B6D5A" w:rsidRPr="006159E6" w14:paraId="29C7E96D" w14:textId="77777777" w:rsidTr="003854A5">
        <w:trPr>
          <w:cantSplit/>
        </w:trPr>
        <w:tc>
          <w:tcPr>
            <w:tcW w:w="9498" w:type="dxa"/>
            <w:gridSpan w:val="4"/>
            <w:shd w:val="clear" w:color="auto" w:fill="BFBFBF" w:themeFill="background1" w:themeFillShade="BF"/>
          </w:tcPr>
          <w:p w14:paraId="7D0F51AC" w14:textId="77777777" w:rsidR="003B6D5A" w:rsidRPr="006159E6" w:rsidRDefault="003B6D5A" w:rsidP="003B4B01">
            <w:pPr>
              <w:pStyle w:val="CellBody"/>
              <w:keepNext/>
              <w:rPr>
                <w:lang w:val="en-US"/>
              </w:rPr>
            </w:pPr>
            <w:r w:rsidRPr="006159E6">
              <w:rPr>
                <w:rStyle w:val="XSDSectionTitle"/>
                <w:lang w:val="en-US"/>
              </w:rPr>
              <w:t>XSD choice/FixedRateSchedule</w:t>
            </w:r>
            <w:r w:rsidRPr="006159E6">
              <w:rPr>
                <w:lang w:val="en-US"/>
              </w:rPr>
              <w:t>: choice within mandatory section</w:t>
            </w:r>
          </w:p>
          <w:p w14:paraId="4FBD3C87" w14:textId="77777777" w:rsidR="003B6D5A" w:rsidRPr="006159E6" w:rsidRDefault="003B6D5A" w:rsidP="00A0187D">
            <w:pPr>
              <w:pStyle w:val="CellBody"/>
              <w:rPr>
                <w:lang w:val="en-US"/>
              </w:rPr>
            </w:pPr>
            <w:r w:rsidRPr="006159E6">
              <w:rPr>
                <w:lang w:val="en-US"/>
              </w:rPr>
              <w:t>The fixed rate or fixed rate schedule expressed as explicit fixed rates and dates.</w:t>
            </w:r>
          </w:p>
        </w:tc>
      </w:tr>
      <w:tr w:rsidR="003B6D5A" w:rsidRPr="006159E6" w14:paraId="3BF96A76" w14:textId="77777777" w:rsidTr="003854A5">
        <w:trPr>
          <w:cantSplit/>
        </w:trPr>
        <w:tc>
          <w:tcPr>
            <w:tcW w:w="1418" w:type="dxa"/>
          </w:tcPr>
          <w:p w14:paraId="7552C107" w14:textId="77777777" w:rsidR="003B6D5A" w:rsidRPr="006159E6" w:rsidRDefault="003B6D5A" w:rsidP="00D02290">
            <w:pPr>
              <w:pStyle w:val="CellBody"/>
              <w:rPr>
                <w:lang w:val="en-US"/>
              </w:rPr>
            </w:pPr>
            <w:r w:rsidRPr="006159E6">
              <w:rPr>
                <w:lang w:val="en-US"/>
              </w:rPr>
              <w:t>Initial</w:t>
            </w:r>
            <w:r w:rsidRPr="006159E6">
              <w:rPr>
                <w:lang w:val="en-US"/>
              </w:rPr>
              <w:softHyphen/>
              <w:t>Value</w:t>
            </w:r>
          </w:p>
        </w:tc>
        <w:tc>
          <w:tcPr>
            <w:tcW w:w="850" w:type="dxa"/>
          </w:tcPr>
          <w:p w14:paraId="02C41FDC" w14:textId="77777777" w:rsidR="003B6D5A" w:rsidRPr="006159E6" w:rsidRDefault="003B6D5A" w:rsidP="00D02290">
            <w:pPr>
              <w:pStyle w:val="CellBody"/>
              <w:rPr>
                <w:lang w:val="en-US"/>
              </w:rPr>
            </w:pPr>
            <w:r w:rsidRPr="006159E6">
              <w:rPr>
                <w:lang w:val="en-US"/>
              </w:rPr>
              <w:t>M</w:t>
            </w:r>
          </w:p>
        </w:tc>
        <w:tc>
          <w:tcPr>
            <w:tcW w:w="1418" w:type="dxa"/>
          </w:tcPr>
          <w:p w14:paraId="3906E735" w14:textId="77777777" w:rsidR="003B6D5A" w:rsidRPr="006159E6" w:rsidRDefault="003B6D5A" w:rsidP="00D02290">
            <w:pPr>
              <w:pStyle w:val="CellBody"/>
              <w:rPr>
                <w:lang w:val="en-US"/>
              </w:rPr>
            </w:pPr>
            <w:r w:rsidRPr="006159E6">
              <w:rPr>
                <w:lang w:val="en-US"/>
              </w:rPr>
              <w:t>QuantityType</w:t>
            </w:r>
          </w:p>
        </w:tc>
        <w:tc>
          <w:tcPr>
            <w:tcW w:w="5812" w:type="dxa"/>
          </w:tcPr>
          <w:p w14:paraId="58E09D25" w14:textId="0CCCCD1E" w:rsidR="003B6D5A" w:rsidRPr="006159E6" w:rsidRDefault="003B6D5A" w:rsidP="005B0139">
            <w:pPr>
              <w:pStyle w:val="CellBody"/>
              <w:rPr>
                <w:lang w:val="en-US"/>
              </w:rPr>
            </w:pPr>
            <w:r w:rsidRPr="006159E6">
              <w:rPr>
                <w:lang w:val="en-US"/>
              </w:rPr>
              <w:t>The non-negative initial rate</w:t>
            </w:r>
            <w:del w:id="1410" w:author="Autor">
              <w:r w:rsidRPr="006159E6" w:rsidDel="00364B06">
                <w:rPr>
                  <w:lang w:val="en-US"/>
                </w:rPr>
                <w:delText xml:space="preserve"> or amount</w:delText>
              </w:r>
            </w:del>
            <w:r w:rsidRPr="006159E6">
              <w:rPr>
                <w:lang w:val="en-US"/>
              </w:rPr>
              <w:t xml:space="preserve">. An initial rate of 5% is represented as 0.05. </w:t>
            </w:r>
          </w:p>
        </w:tc>
      </w:tr>
      <w:tr w:rsidR="003B6D5A" w:rsidRPr="006159E6" w14:paraId="60D4996E" w14:textId="77777777" w:rsidTr="003854A5">
        <w:trPr>
          <w:cantSplit/>
        </w:trPr>
        <w:tc>
          <w:tcPr>
            <w:tcW w:w="9498" w:type="dxa"/>
            <w:gridSpan w:val="4"/>
            <w:shd w:val="clear" w:color="auto" w:fill="BFBFBF" w:themeFill="background1" w:themeFillShade="BF"/>
          </w:tcPr>
          <w:p w14:paraId="6A75F86C" w14:textId="77777777" w:rsidR="003B6D5A" w:rsidRPr="006159E6" w:rsidRDefault="003B6D5A" w:rsidP="003B4B01">
            <w:pPr>
              <w:pStyle w:val="CellBody"/>
              <w:keepNext/>
              <w:rPr>
                <w:lang w:val="en-US"/>
              </w:rPr>
            </w:pPr>
            <w:r w:rsidRPr="006159E6">
              <w:rPr>
                <w:rStyle w:val="XSDSectionTitle"/>
                <w:lang w:val="en-US"/>
              </w:rPr>
              <w:lastRenderedPageBreak/>
              <w:t>FixedRateSchedule/Steps</w:t>
            </w:r>
            <w:r w:rsidRPr="006159E6">
              <w:rPr>
                <w:lang w:val="en-US"/>
              </w:rPr>
              <w:t>: conditional section</w:t>
            </w:r>
          </w:p>
          <w:p w14:paraId="4AC832FB" w14:textId="77777777" w:rsidR="003B6D5A" w:rsidRPr="006159E6" w:rsidRDefault="003B6D5A" w:rsidP="00D02290">
            <w:pPr>
              <w:pStyle w:val="CellBody"/>
              <w:rPr>
                <w:rStyle w:val="Fett"/>
                <w:lang w:val="en-US"/>
              </w:rPr>
            </w:pPr>
            <w:r w:rsidRPr="006159E6">
              <w:rPr>
                <w:rStyle w:val="Fett"/>
                <w:lang w:val="en-US"/>
              </w:rPr>
              <w:t>Occurrence:</w:t>
            </w:r>
          </w:p>
          <w:p w14:paraId="7D58A8A9" w14:textId="77777777" w:rsidR="003B6D5A" w:rsidRPr="006159E6" w:rsidRDefault="003B6D5A" w:rsidP="00ED3F3F">
            <w:pPr>
              <w:pStyle w:val="condition1"/>
            </w:pPr>
            <w:r w:rsidRPr="006159E6">
              <w:t xml:space="preserve">If the rate varies between different </w:t>
            </w:r>
            <w:r w:rsidR="00295480">
              <w:t>c</w:t>
            </w:r>
            <w:r w:rsidR="00295480" w:rsidRPr="006159E6">
              <w:t>alculation</w:t>
            </w:r>
            <w:r w:rsidR="00295480">
              <w:t xml:space="preserve"> p</w:t>
            </w:r>
            <w:r w:rsidR="00295480" w:rsidRPr="006159E6">
              <w:t>eriods</w:t>
            </w:r>
            <w:r w:rsidRPr="006159E6">
              <w:t>, then this section is mandatory.</w:t>
            </w:r>
          </w:p>
          <w:p w14:paraId="4D4B67A9" w14:textId="77777777" w:rsidR="003B6D5A" w:rsidRPr="006159E6" w:rsidRDefault="003B6D5A" w:rsidP="00ED3F3F">
            <w:pPr>
              <w:pStyle w:val="condition1"/>
            </w:pPr>
            <w:r w:rsidRPr="006159E6">
              <w:t xml:space="preserve">Else, this section must be omitted. </w:t>
            </w:r>
          </w:p>
        </w:tc>
      </w:tr>
      <w:tr w:rsidR="003B6D5A" w:rsidRPr="006159E6" w14:paraId="66B23196" w14:textId="77777777" w:rsidTr="003854A5">
        <w:trPr>
          <w:cantSplit/>
        </w:trPr>
        <w:tc>
          <w:tcPr>
            <w:tcW w:w="9498" w:type="dxa"/>
            <w:gridSpan w:val="4"/>
            <w:shd w:val="clear" w:color="auto" w:fill="BFBFBF" w:themeFill="background1" w:themeFillShade="BF"/>
          </w:tcPr>
          <w:p w14:paraId="570F0566" w14:textId="77777777" w:rsidR="003B6D5A" w:rsidRPr="006159E6" w:rsidRDefault="003B6D5A" w:rsidP="003B4B01">
            <w:pPr>
              <w:pStyle w:val="CellBody"/>
              <w:keepNext/>
              <w:rPr>
                <w:lang w:val="en-US"/>
              </w:rPr>
            </w:pPr>
            <w:r w:rsidRPr="006159E6">
              <w:rPr>
                <w:rStyle w:val="XSDSectionTitle"/>
                <w:lang w:val="en-US"/>
              </w:rPr>
              <w:t>Steps/Step</w:t>
            </w:r>
            <w:r w:rsidRPr="006159E6">
              <w:rPr>
                <w:lang w:val="en-US"/>
              </w:rPr>
              <w:t>: mandatory, repeatable section (1-n)</w:t>
            </w:r>
          </w:p>
          <w:p w14:paraId="764EFE3B" w14:textId="77777777" w:rsidR="003B6D5A" w:rsidRPr="006159E6" w:rsidRDefault="003B6D5A" w:rsidP="00D02290">
            <w:pPr>
              <w:pStyle w:val="CellBody"/>
              <w:rPr>
                <w:lang w:val="en-US"/>
              </w:rPr>
            </w:pPr>
            <w:r w:rsidRPr="006159E6">
              <w:rPr>
                <w:lang w:val="en-US"/>
              </w:rPr>
              <w:t xml:space="preserve">The schedule of step date and non-negative value pairs. On each ‘StepDate’, the associated ‘StepValue’ becomes effective. </w:t>
            </w:r>
          </w:p>
          <w:p w14:paraId="4F7C1804" w14:textId="77777777" w:rsidR="003B6D5A" w:rsidRPr="006159E6" w:rsidRDefault="003B6D5A" w:rsidP="00D02290">
            <w:pPr>
              <w:pStyle w:val="CellBody"/>
              <w:rPr>
                <w:vertAlign w:val="subscript"/>
                <w:lang w:val="en-US"/>
              </w:rPr>
            </w:pPr>
            <w:r w:rsidRPr="006159E6">
              <w:rPr>
                <w:lang w:val="en-US"/>
              </w:rPr>
              <w:t>Ordered by ascending ‘StepDate’.</w:t>
            </w:r>
          </w:p>
        </w:tc>
      </w:tr>
      <w:tr w:rsidR="003B6D5A" w:rsidRPr="006159E6" w14:paraId="1B2C3FB2" w14:textId="77777777" w:rsidTr="003854A5">
        <w:trPr>
          <w:cantSplit/>
        </w:trPr>
        <w:tc>
          <w:tcPr>
            <w:tcW w:w="1418" w:type="dxa"/>
          </w:tcPr>
          <w:p w14:paraId="5D25230E" w14:textId="77777777" w:rsidR="003B6D5A" w:rsidRPr="006159E6" w:rsidRDefault="003B6D5A" w:rsidP="00D02290">
            <w:pPr>
              <w:pStyle w:val="CellBody"/>
              <w:rPr>
                <w:lang w:val="en-US"/>
              </w:rPr>
            </w:pPr>
            <w:r w:rsidRPr="006159E6">
              <w:rPr>
                <w:lang w:val="en-US"/>
              </w:rPr>
              <w:t>Step</w:t>
            </w:r>
            <w:r w:rsidRPr="006159E6">
              <w:rPr>
                <w:lang w:val="en-US"/>
              </w:rPr>
              <w:softHyphen/>
              <w:t>Date</w:t>
            </w:r>
          </w:p>
        </w:tc>
        <w:tc>
          <w:tcPr>
            <w:tcW w:w="850" w:type="dxa"/>
          </w:tcPr>
          <w:p w14:paraId="74BEA893" w14:textId="77777777" w:rsidR="003B6D5A" w:rsidRPr="006159E6" w:rsidRDefault="003B6D5A" w:rsidP="00D02290">
            <w:pPr>
              <w:pStyle w:val="CellBody"/>
              <w:rPr>
                <w:lang w:val="en-US"/>
              </w:rPr>
            </w:pPr>
            <w:r w:rsidRPr="006159E6">
              <w:rPr>
                <w:lang w:val="en-US"/>
              </w:rPr>
              <w:t>M</w:t>
            </w:r>
          </w:p>
        </w:tc>
        <w:tc>
          <w:tcPr>
            <w:tcW w:w="1418" w:type="dxa"/>
          </w:tcPr>
          <w:p w14:paraId="5155FD19" w14:textId="77777777" w:rsidR="003B6D5A" w:rsidRPr="006159E6" w:rsidRDefault="003B6D5A" w:rsidP="00D02290">
            <w:pPr>
              <w:pStyle w:val="CellBody"/>
              <w:rPr>
                <w:lang w:val="en-US"/>
              </w:rPr>
            </w:pPr>
            <w:r w:rsidRPr="006159E6">
              <w:rPr>
                <w:lang w:val="en-US"/>
              </w:rPr>
              <w:t>DateType</w:t>
            </w:r>
          </w:p>
        </w:tc>
        <w:tc>
          <w:tcPr>
            <w:tcW w:w="5812" w:type="dxa"/>
          </w:tcPr>
          <w:p w14:paraId="6ADB7EEC" w14:textId="77777777" w:rsidR="003B6D5A" w:rsidRPr="006159E6" w:rsidRDefault="003B6D5A" w:rsidP="00D02290">
            <w:pPr>
              <w:pStyle w:val="CellBody"/>
              <w:rPr>
                <w:lang w:val="en-US"/>
              </w:rPr>
            </w:pPr>
            <w:r w:rsidRPr="006159E6">
              <w:rPr>
                <w:lang w:val="en-US"/>
              </w:rPr>
              <w:t>The date on which the associated ‘StepValue’ becomes effective.</w:t>
            </w:r>
          </w:p>
          <w:p w14:paraId="01A11195" w14:textId="77777777" w:rsidR="003B6D5A" w:rsidRPr="006159E6" w:rsidRDefault="00B0159C" w:rsidP="00B0159C">
            <w:pPr>
              <w:pStyle w:val="CellBody"/>
              <w:rPr>
                <w:lang w:val="en-US"/>
              </w:rPr>
            </w:pPr>
            <w:r>
              <w:rPr>
                <w:lang w:val="en-US"/>
              </w:rPr>
              <w:t>An u</w:t>
            </w:r>
            <w:r w:rsidR="003B6D5A" w:rsidRPr="006159E6">
              <w:rPr>
                <w:lang w:val="en-US"/>
              </w:rPr>
              <w:t>nadjusted date.</w:t>
            </w:r>
          </w:p>
        </w:tc>
      </w:tr>
      <w:tr w:rsidR="003B6D5A" w:rsidRPr="006159E6" w14:paraId="2DA3D1D8" w14:textId="77777777" w:rsidTr="003854A5">
        <w:trPr>
          <w:cantSplit/>
        </w:trPr>
        <w:tc>
          <w:tcPr>
            <w:tcW w:w="1418" w:type="dxa"/>
          </w:tcPr>
          <w:p w14:paraId="0B945CD8" w14:textId="77777777" w:rsidR="003B6D5A" w:rsidRPr="006159E6" w:rsidRDefault="003B6D5A" w:rsidP="00D02290">
            <w:pPr>
              <w:pStyle w:val="CellBody"/>
              <w:rPr>
                <w:lang w:val="en-US"/>
              </w:rPr>
            </w:pPr>
            <w:r w:rsidRPr="006159E6">
              <w:rPr>
                <w:lang w:val="en-US"/>
              </w:rPr>
              <w:t>Step</w:t>
            </w:r>
            <w:r w:rsidRPr="006159E6">
              <w:rPr>
                <w:lang w:val="en-US"/>
              </w:rPr>
              <w:softHyphen/>
              <w:t>Value</w:t>
            </w:r>
          </w:p>
        </w:tc>
        <w:tc>
          <w:tcPr>
            <w:tcW w:w="850" w:type="dxa"/>
          </w:tcPr>
          <w:p w14:paraId="55BA8CE4" w14:textId="77777777" w:rsidR="003B6D5A" w:rsidRPr="006159E6" w:rsidRDefault="003B6D5A" w:rsidP="00D02290">
            <w:pPr>
              <w:pStyle w:val="CellBody"/>
              <w:rPr>
                <w:lang w:val="en-US"/>
              </w:rPr>
            </w:pPr>
            <w:r w:rsidRPr="006159E6">
              <w:rPr>
                <w:lang w:val="en-US"/>
              </w:rPr>
              <w:t>M</w:t>
            </w:r>
          </w:p>
        </w:tc>
        <w:tc>
          <w:tcPr>
            <w:tcW w:w="1418" w:type="dxa"/>
          </w:tcPr>
          <w:p w14:paraId="70BBF4C8" w14:textId="77777777" w:rsidR="003B6D5A" w:rsidRPr="006159E6" w:rsidRDefault="003B6D5A" w:rsidP="00D02290">
            <w:pPr>
              <w:pStyle w:val="CellBody"/>
              <w:rPr>
                <w:lang w:val="en-US"/>
              </w:rPr>
            </w:pPr>
            <w:r w:rsidRPr="006159E6">
              <w:rPr>
                <w:lang w:val="en-US"/>
              </w:rPr>
              <w:t>QuantityType</w:t>
            </w:r>
          </w:p>
        </w:tc>
        <w:tc>
          <w:tcPr>
            <w:tcW w:w="5812" w:type="dxa"/>
          </w:tcPr>
          <w:p w14:paraId="75AA9F07" w14:textId="77777777" w:rsidR="003B6D5A" w:rsidRPr="006159E6" w:rsidRDefault="003B6D5A" w:rsidP="00771E5E">
            <w:pPr>
              <w:pStyle w:val="CellBody"/>
              <w:rPr>
                <w:lang w:val="en-US"/>
              </w:rPr>
            </w:pPr>
            <w:r w:rsidRPr="006159E6">
              <w:rPr>
                <w:lang w:val="en-US"/>
              </w:rPr>
              <w:t>The non-negative rate or amount that becomes effective on the associated ‘StepDate’. A rate of 5% is represented as 0.05.</w:t>
            </w:r>
          </w:p>
        </w:tc>
      </w:tr>
      <w:tr w:rsidR="003B6D5A" w:rsidRPr="006159E6" w14:paraId="660A21A5" w14:textId="77777777" w:rsidTr="003854A5">
        <w:trPr>
          <w:cantSplit/>
        </w:trPr>
        <w:tc>
          <w:tcPr>
            <w:tcW w:w="9498" w:type="dxa"/>
            <w:gridSpan w:val="4"/>
            <w:shd w:val="clear" w:color="auto" w:fill="BFBFBF" w:themeFill="background1" w:themeFillShade="BF"/>
          </w:tcPr>
          <w:p w14:paraId="00B62084"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Step</w:t>
            </w:r>
            <w:r w:rsidRPr="006159E6">
              <w:rPr>
                <w:lang w:val="en-US"/>
              </w:rPr>
              <w:t xml:space="preserve"> </w:t>
            </w:r>
          </w:p>
        </w:tc>
      </w:tr>
      <w:tr w:rsidR="003B6D5A" w:rsidRPr="006159E6" w14:paraId="47EAACA1" w14:textId="77777777" w:rsidTr="003854A5">
        <w:trPr>
          <w:cantSplit/>
        </w:trPr>
        <w:tc>
          <w:tcPr>
            <w:tcW w:w="9498" w:type="dxa"/>
            <w:gridSpan w:val="4"/>
            <w:shd w:val="clear" w:color="auto" w:fill="BFBFBF" w:themeFill="background1" w:themeFillShade="BF"/>
          </w:tcPr>
          <w:p w14:paraId="2DB9B1E7"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Steps</w:t>
            </w:r>
            <w:r w:rsidRPr="006159E6">
              <w:rPr>
                <w:lang w:val="en-US"/>
              </w:rPr>
              <w:t xml:space="preserve"> </w:t>
            </w:r>
          </w:p>
        </w:tc>
      </w:tr>
      <w:tr w:rsidR="003B6D5A" w:rsidRPr="006159E6" w14:paraId="02991268" w14:textId="77777777" w:rsidTr="003854A5">
        <w:trPr>
          <w:cantSplit/>
        </w:trPr>
        <w:tc>
          <w:tcPr>
            <w:tcW w:w="9498" w:type="dxa"/>
            <w:gridSpan w:val="4"/>
            <w:shd w:val="clear" w:color="auto" w:fill="BFBFBF" w:themeFill="background1" w:themeFillShade="BF"/>
          </w:tcPr>
          <w:p w14:paraId="10ED81CB"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FixedRateSchedule</w:t>
            </w:r>
            <w:r w:rsidRPr="006159E6">
              <w:rPr>
                <w:lang w:val="en-US"/>
              </w:rPr>
              <w:t xml:space="preserve"> </w:t>
            </w:r>
          </w:p>
        </w:tc>
      </w:tr>
      <w:tr w:rsidR="003B6D5A" w:rsidRPr="006159E6" w14:paraId="476E83BC" w14:textId="77777777" w:rsidTr="003854A5">
        <w:trPr>
          <w:cantSplit/>
        </w:trPr>
        <w:tc>
          <w:tcPr>
            <w:tcW w:w="9498" w:type="dxa"/>
            <w:gridSpan w:val="4"/>
            <w:shd w:val="clear" w:color="auto" w:fill="BFBFBF" w:themeFill="background1" w:themeFillShade="BF"/>
          </w:tcPr>
          <w:p w14:paraId="4563C219" w14:textId="77777777" w:rsidR="003B6D5A" w:rsidRPr="006159E6" w:rsidRDefault="003B6D5A" w:rsidP="003B4B01">
            <w:pPr>
              <w:pStyle w:val="CellBody"/>
              <w:keepNext/>
              <w:rPr>
                <w:lang w:val="en-US"/>
              </w:rPr>
            </w:pPr>
            <w:r w:rsidRPr="006159E6">
              <w:rPr>
                <w:rStyle w:val="XSDSectionTitle"/>
                <w:lang w:val="en-US"/>
              </w:rPr>
              <w:t>XSD choice/FloatingRateCalculation</w:t>
            </w:r>
            <w:r w:rsidRPr="006159E6">
              <w:rPr>
                <w:lang w:val="en-US"/>
              </w:rPr>
              <w:t>: choice within mandatory section</w:t>
            </w:r>
          </w:p>
          <w:p w14:paraId="1F1A1A45" w14:textId="77777777" w:rsidR="003B6D5A" w:rsidRPr="006159E6" w:rsidRDefault="003B6D5A" w:rsidP="00C12172">
            <w:pPr>
              <w:pStyle w:val="CellBody"/>
              <w:rPr>
                <w:lang w:val="en-US"/>
              </w:rPr>
            </w:pPr>
            <w:r w:rsidRPr="006159E6">
              <w:rPr>
                <w:lang w:val="en-US"/>
              </w:rPr>
              <w:t>A</w:t>
            </w:r>
            <w:r w:rsidR="00C12172">
              <w:rPr>
                <w:lang w:val="en-US"/>
              </w:rPr>
              <w:t xml:space="preserve"> definition of a </w:t>
            </w:r>
            <w:r w:rsidRPr="006159E6">
              <w:rPr>
                <w:lang w:val="en-US"/>
              </w:rPr>
              <w:t>floating rate calculation.</w:t>
            </w:r>
          </w:p>
        </w:tc>
      </w:tr>
      <w:tr w:rsidR="003B6D5A" w:rsidRPr="006159E6" w14:paraId="2837B68B" w14:textId="77777777" w:rsidTr="003854A5">
        <w:trPr>
          <w:cantSplit/>
        </w:trPr>
        <w:tc>
          <w:tcPr>
            <w:tcW w:w="1418" w:type="dxa"/>
          </w:tcPr>
          <w:p w14:paraId="75C0A5C0" w14:textId="77777777" w:rsidR="003B6D5A" w:rsidRPr="006159E6" w:rsidRDefault="003B6D5A" w:rsidP="00D02290">
            <w:pPr>
              <w:pStyle w:val="CellBody"/>
              <w:rPr>
                <w:lang w:val="en-US"/>
              </w:rPr>
            </w:pPr>
            <w:r w:rsidRPr="006159E6">
              <w:rPr>
                <w:lang w:val="en-US"/>
              </w:rPr>
              <w:t>Floating</w:t>
            </w:r>
            <w:r w:rsidRPr="006159E6">
              <w:rPr>
                <w:lang w:val="en-US"/>
              </w:rPr>
              <w:softHyphen/>
              <w:t>Rate</w:t>
            </w:r>
            <w:r w:rsidRPr="006159E6">
              <w:rPr>
                <w:lang w:val="en-US"/>
              </w:rPr>
              <w:softHyphen/>
              <w:t>Index</w:t>
            </w:r>
          </w:p>
        </w:tc>
        <w:tc>
          <w:tcPr>
            <w:tcW w:w="850" w:type="dxa"/>
          </w:tcPr>
          <w:p w14:paraId="7AA3AA83" w14:textId="77777777" w:rsidR="003B6D5A" w:rsidRPr="006159E6" w:rsidRDefault="003B6D5A" w:rsidP="00D02290">
            <w:pPr>
              <w:pStyle w:val="CellBody"/>
              <w:rPr>
                <w:lang w:val="en-US"/>
              </w:rPr>
            </w:pPr>
            <w:r w:rsidRPr="006159E6">
              <w:rPr>
                <w:lang w:val="en-US"/>
              </w:rPr>
              <w:t>M</w:t>
            </w:r>
          </w:p>
        </w:tc>
        <w:tc>
          <w:tcPr>
            <w:tcW w:w="1418" w:type="dxa"/>
          </w:tcPr>
          <w:p w14:paraId="73D155DA" w14:textId="77777777" w:rsidR="003B6D5A" w:rsidRPr="006159E6" w:rsidRDefault="003B6D5A" w:rsidP="00D02290">
            <w:pPr>
              <w:pStyle w:val="CellBody"/>
              <w:rPr>
                <w:lang w:val="en-US"/>
              </w:rPr>
            </w:pPr>
            <w:r w:rsidRPr="006159E6">
              <w:rPr>
                <w:lang w:val="en-US"/>
              </w:rPr>
              <w:t>Rate</w:t>
            </w:r>
            <w:r w:rsidRPr="006159E6">
              <w:rPr>
                <w:lang w:val="en-US"/>
              </w:rPr>
              <w:softHyphen/>
              <w:t>Index</w:t>
            </w:r>
            <w:r w:rsidRPr="006159E6">
              <w:rPr>
                <w:lang w:val="en-US"/>
              </w:rPr>
              <w:softHyphen/>
              <w:t>Type</w:t>
            </w:r>
          </w:p>
        </w:tc>
        <w:tc>
          <w:tcPr>
            <w:tcW w:w="5812" w:type="dxa"/>
          </w:tcPr>
          <w:p w14:paraId="40D78C8C" w14:textId="77777777" w:rsidR="003B6D5A" w:rsidRPr="006159E6" w:rsidRDefault="003B6D5A" w:rsidP="00D02290">
            <w:pPr>
              <w:pStyle w:val="CellBody"/>
              <w:rPr>
                <w:lang w:val="en-US"/>
              </w:rPr>
            </w:pPr>
          </w:p>
        </w:tc>
      </w:tr>
      <w:tr w:rsidR="003B6D5A" w:rsidRPr="006159E6" w14:paraId="2A18F6FD" w14:textId="77777777" w:rsidTr="003854A5">
        <w:trPr>
          <w:cantSplit/>
        </w:trPr>
        <w:tc>
          <w:tcPr>
            <w:tcW w:w="9498" w:type="dxa"/>
            <w:gridSpan w:val="4"/>
            <w:shd w:val="clear" w:color="auto" w:fill="BFBFBF" w:themeFill="background1" w:themeFillShade="BF"/>
          </w:tcPr>
          <w:p w14:paraId="7C62CA9C" w14:textId="77777777" w:rsidR="003B6D5A" w:rsidRPr="006159E6" w:rsidRDefault="003B6D5A" w:rsidP="003B4B01">
            <w:pPr>
              <w:pStyle w:val="CellBody"/>
              <w:keepNext/>
              <w:rPr>
                <w:lang w:val="en-US"/>
              </w:rPr>
            </w:pPr>
            <w:r w:rsidRPr="006159E6">
              <w:rPr>
                <w:rStyle w:val="XSDSectionTitle"/>
                <w:lang w:val="en-US"/>
              </w:rPr>
              <w:t>FloatingRateCalculation</w:t>
            </w:r>
            <w:r w:rsidR="003B4B01">
              <w:rPr>
                <w:rStyle w:val="XSDSectionTitle"/>
                <w:lang w:val="en-US"/>
              </w:rPr>
              <w:t xml:space="preserve"> </w:t>
            </w:r>
            <w:r w:rsidRPr="006159E6">
              <w:rPr>
                <w:rStyle w:val="XSDSectionTitle"/>
                <w:lang w:val="en-US"/>
              </w:rPr>
              <w:t>/IndexTenor</w:t>
            </w:r>
            <w:r w:rsidRPr="006159E6">
              <w:rPr>
                <w:lang w:val="en-US"/>
              </w:rPr>
              <w:t>: mandatory section</w:t>
            </w:r>
          </w:p>
          <w:p w14:paraId="7503B3E3" w14:textId="77777777" w:rsidR="003B6D5A" w:rsidRPr="006159E6" w:rsidRDefault="003B6D5A" w:rsidP="00D02290">
            <w:pPr>
              <w:pStyle w:val="CellBody"/>
              <w:rPr>
                <w:lang w:val="en-US"/>
              </w:rPr>
            </w:pPr>
            <w:r w:rsidRPr="006159E6">
              <w:rPr>
                <w:lang w:val="en-US"/>
              </w:rPr>
              <w:t>Specifies the tenor of the floating rate.</w:t>
            </w:r>
          </w:p>
        </w:tc>
      </w:tr>
      <w:tr w:rsidR="003B6D5A" w:rsidRPr="006159E6" w14:paraId="0B9E3439" w14:textId="77777777" w:rsidTr="003854A5">
        <w:trPr>
          <w:cantSplit/>
        </w:trPr>
        <w:tc>
          <w:tcPr>
            <w:tcW w:w="1418" w:type="dxa"/>
          </w:tcPr>
          <w:p w14:paraId="1AC81490" w14:textId="77777777" w:rsidR="003B6D5A" w:rsidRPr="006159E6" w:rsidRDefault="003B6D5A" w:rsidP="00D02290">
            <w:pPr>
              <w:pStyle w:val="CellBody"/>
              <w:rPr>
                <w:lang w:val="en-US"/>
              </w:rPr>
            </w:pPr>
            <w:r w:rsidRPr="006159E6">
              <w:rPr>
                <w:lang w:val="en-US"/>
              </w:rPr>
              <w:t>Period</w:t>
            </w:r>
            <w:r w:rsidRPr="006159E6">
              <w:rPr>
                <w:lang w:val="en-US"/>
              </w:rPr>
              <w:softHyphen/>
              <w:t>Multiplier</w:t>
            </w:r>
          </w:p>
        </w:tc>
        <w:tc>
          <w:tcPr>
            <w:tcW w:w="850" w:type="dxa"/>
          </w:tcPr>
          <w:p w14:paraId="08C9AB30" w14:textId="77777777" w:rsidR="003B6D5A" w:rsidRPr="006159E6" w:rsidRDefault="003B6D5A" w:rsidP="00D02290">
            <w:pPr>
              <w:pStyle w:val="CellBody"/>
              <w:rPr>
                <w:lang w:val="en-US"/>
              </w:rPr>
            </w:pPr>
            <w:r w:rsidRPr="006159E6">
              <w:rPr>
                <w:lang w:val="en-US"/>
              </w:rPr>
              <w:t>M+C</w:t>
            </w:r>
          </w:p>
        </w:tc>
        <w:tc>
          <w:tcPr>
            <w:tcW w:w="1418" w:type="dxa"/>
          </w:tcPr>
          <w:p w14:paraId="3BB8FFDE" w14:textId="77777777" w:rsidR="003B6D5A" w:rsidRPr="006159E6" w:rsidRDefault="003B6D5A" w:rsidP="00D02290">
            <w:pPr>
              <w:pStyle w:val="CellBody"/>
              <w:rPr>
                <w:lang w:val="en-US"/>
              </w:rPr>
            </w:pPr>
            <w:r w:rsidRPr="006159E6">
              <w:rPr>
                <w:lang w:val="en-US"/>
              </w:rPr>
              <w:t>Period</w:t>
            </w:r>
            <w:r w:rsidRPr="006159E6">
              <w:rPr>
                <w:lang w:val="en-US"/>
              </w:rPr>
              <w:softHyphen/>
              <w:t>Multiplier</w:t>
            </w:r>
            <w:r w:rsidRPr="006159E6">
              <w:rPr>
                <w:lang w:val="en-US"/>
              </w:rPr>
              <w:softHyphen/>
              <w:t>Type</w:t>
            </w:r>
          </w:p>
        </w:tc>
        <w:tc>
          <w:tcPr>
            <w:tcW w:w="5812" w:type="dxa"/>
          </w:tcPr>
          <w:p w14:paraId="433CC0AA" w14:textId="77777777" w:rsidR="003B6D5A" w:rsidRPr="006159E6" w:rsidRDefault="003B6D5A" w:rsidP="005B0139">
            <w:pPr>
              <w:pStyle w:val="CellBody"/>
              <w:rPr>
                <w:rStyle w:val="Fett"/>
                <w:lang w:val="en-US"/>
              </w:rPr>
            </w:pPr>
            <w:r w:rsidRPr="006159E6">
              <w:rPr>
                <w:rStyle w:val="Fett"/>
                <w:lang w:val="en-US"/>
              </w:rPr>
              <w:t>Values:</w:t>
            </w:r>
          </w:p>
          <w:p w14:paraId="0CB80B82" w14:textId="77777777" w:rsidR="003B6D5A" w:rsidRPr="006159E6" w:rsidRDefault="003B6D5A" w:rsidP="00ED3F3F">
            <w:pPr>
              <w:pStyle w:val="condition1"/>
            </w:pPr>
            <w:r w:rsidRPr="006159E6">
              <w:t>If ‘Period’ is set to “T” (Term), then ‘PeriodMultiplier’ must be set to “1”.</w:t>
            </w:r>
          </w:p>
        </w:tc>
      </w:tr>
      <w:tr w:rsidR="003B6D5A" w:rsidRPr="006159E6" w14:paraId="27753182" w14:textId="77777777" w:rsidTr="003854A5">
        <w:trPr>
          <w:cantSplit/>
        </w:trPr>
        <w:tc>
          <w:tcPr>
            <w:tcW w:w="1418" w:type="dxa"/>
          </w:tcPr>
          <w:p w14:paraId="4F4638CF" w14:textId="77777777" w:rsidR="003B6D5A" w:rsidRPr="006159E6" w:rsidRDefault="003B6D5A" w:rsidP="00D02290">
            <w:pPr>
              <w:pStyle w:val="CellBody"/>
              <w:rPr>
                <w:lang w:val="en-US"/>
              </w:rPr>
            </w:pPr>
            <w:r w:rsidRPr="006159E6">
              <w:rPr>
                <w:lang w:val="en-US"/>
              </w:rPr>
              <w:t>Period</w:t>
            </w:r>
          </w:p>
        </w:tc>
        <w:tc>
          <w:tcPr>
            <w:tcW w:w="850" w:type="dxa"/>
          </w:tcPr>
          <w:p w14:paraId="53FE4FB0" w14:textId="77777777" w:rsidR="003B6D5A" w:rsidRPr="006159E6" w:rsidRDefault="003B6D5A" w:rsidP="00D02290">
            <w:pPr>
              <w:pStyle w:val="CellBody"/>
              <w:rPr>
                <w:lang w:val="en-US"/>
              </w:rPr>
            </w:pPr>
            <w:r w:rsidRPr="006159E6">
              <w:rPr>
                <w:lang w:val="en-US"/>
              </w:rPr>
              <w:t>M</w:t>
            </w:r>
          </w:p>
        </w:tc>
        <w:tc>
          <w:tcPr>
            <w:tcW w:w="1418" w:type="dxa"/>
          </w:tcPr>
          <w:p w14:paraId="5E4401C1" w14:textId="77777777" w:rsidR="003B6D5A" w:rsidRPr="006159E6" w:rsidRDefault="003B6D5A" w:rsidP="00D02290">
            <w:pPr>
              <w:pStyle w:val="CellBody"/>
              <w:rPr>
                <w:lang w:val="en-US"/>
              </w:rPr>
            </w:pPr>
            <w:r w:rsidRPr="006159E6">
              <w:rPr>
                <w:lang w:val="en-US"/>
              </w:rPr>
              <w:t>PeriodType</w:t>
            </w:r>
          </w:p>
        </w:tc>
        <w:tc>
          <w:tcPr>
            <w:tcW w:w="5812" w:type="dxa"/>
          </w:tcPr>
          <w:p w14:paraId="72043BC0" w14:textId="77777777" w:rsidR="003B6D5A" w:rsidRPr="006159E6" w:rsidRDefault="003B6D5A" w:rsidP="00D02290">
            <w:pPr>
              <w:pStyle w:val="CellBody"/>
              <w:rPr>
                <w:lang w:val="en-US"/>
              </w:rPr>
            </w:pPr>
          </w:p>
        </w:tc>
      </w:tr>
      <w:tr w:rsidR="003B6D5A" w:rsidRPr="006159E6" w14:paraId="4E5B1D5A" w14:textId="77777777" w:rsidTr="003854A5">
        <w:trPr>
          <w:cantSplit/>
        </w:trPr>
        <w:tc>
          <w:tcPr>
            <w:tcW w:w="9498" w:type="dxa"/>
            <w:gridSpan w:val="4"/>
            <w:shd w:val="clear" w:color="auto" w:fill="BFBFBF" w:themeFill="background1" w:themeFillShade="BF"/>
          </w:tcPr>
          <w:p w14:paraId="55F90C56"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IndexTenor</w:t>
            </w:r>
            <w:r w:rsidRPr="006159E6">
              <w:rPr>
                <w:lang w:val="en-US"/>
              </w:rPr>
              <w:t xml:space="preserve"> </w:t>
            </w:r>
          </w:p>
        </w:tc>
      </w:tr>
      <w:tr w:rsidR="003B6D5A" w:rsidRPr="006159E6" w14:paraId="4A385321" w14:textId="77777777" w:rsidTr="003854A5">
        <w:trPr>
          <w:cantSplit/>
        </w:trPr>
        <w:tc>
          <w:tcPr>
            <w:tcW w:w="9498" w:type="dxa"/>
            <w:gridSpan w:val="4"/>
            <w:shd w:val="clear" w:color="auto" w:fill="BFBFBF" w:themeFill="background1" w:themeFillShade="BF"/>
          </w:tcPr>
          <w:p w14:paraId="1881E4EF"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FloatingRateCalculation</w:t>
            </w:r>
            <w:r w:rsidRPr="006159E6">
              <w:rPr>
                <w:lang w:val="en-US"/>
              </w:rPr>
              <w:t xml:space="preserve"> </w:t>
            </w:r>
          </w:p>
        </w:tc>
      </w:tr>
      <w:tr w:rsidR="003B6D5A" w:rsidRPr="006159E6" w14:paraId="5EBB2FE0" w14:textId="77777777" w:rsidTr="003854A5">
        <w:trPr>
          <w:cantSplit/>
        </w:trPr>
        <w:tc>
          <w:tcPr>
            <w:tcW w:w="9498" w:type="dxa"/>
            <w:gridSpan w:val="4"/>
            <w:shd w:val="clear" w:color="auto" w:fill="BFBFBF" w:themeFill="background1" w:themeFillShade="BF"/>
          </w:tcPr>
          <w:p w14:paraId="6DD9FC91"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XSD choice</w:t>
            </w:r>
            <w:r w:rsidRPr="006159E6">
              <w:rPr>
                <w:lang w:val="en-US"/>
              </w:rPr>
              <w:t xml:space="preserve"> </w:t>
            </w:r>
          </w:p>
        </w:tc>
      </w:tr>
      <w:tr w:rsidR="003B6D5A" w:rsidRPr="006159E6" w14:paraId="1415AA08" w14:textId="77777777" w:rsidTr="003854A5">
        <w:trPr>
          <w:cantSplit/>
        </w:trPr>
        <w:tc>
          <w:tcPr>
            <w:tcW w:w="1418" w:type="dxa"/>
          </w:tcPr>
          <w:p w14:paraId="4E287F1D" w14:textId="77777777" w:rsidR="003B6D5A" w:rsidRPr="006159E6" w:rsidRDefault="003B6D5A" w:rsidP="00D02290">
            <w:pPr>
              <w:pStyle w:val="CellBody"/>
              <w:rPr>
                <w:lang w:val="en-US"/>
              </w:rPr>
            </w:pPr>
            <w:r w:rsidRPr="006159E6">
              <w:rPr>
                <w:lang w:val="en-US"/>
              </w:rPr>
              <w:t>Day</w:t>
            </w:r>
            <w:r w:rsidRPr="006159E6">
              <w:rPr>
                <w:lang w:val="en-US"/>
              </w:rPr>
              <w:softHyphen/>
              <w:t>Count</w:t>
            </w:r>
            <w:r w:rsidRPr="006159E6">
              <w:rPr>
                <w:lang w:val="en-US"/>
              </w:rPr>
              <w:softHyphen/>
              <w:t>Fraction</w:t>
            </w:r>
          </w:p>
        </w:tc>
        <w:tc>
          <w:tcPr>
            <w:tcW w:w="850" w:type="dxa"/>
          </w:tcPr>
          <w:p w14:paraId="02A1541B" w14:textId="77777777" w:rsidR="003B6D5A" w:rsidRPr="006159E6" w:rsidRDefault="003B6D5A" w:rsidP="00D02290">
            <w:pPr>
              <w:pStyle w:val="CellBody"/>
              <w:rPr>
                <w:lang w:val="en-US"/>
              </w:rPr>
            </w:pPr>
            <w:r w:rsidRPr="006159E6">
              <w:rPr>
                <w:lang w:val="en-US"/>
              </w:rPr>
              <w:t>M</w:t>
            </w:r>
          </w:p>
        </w:tc>
        <w:tc>
          <w:tcPr>
            <w:tcW w:w="1418" w:type="dxa"/>
          </w:tcPr>
          <w:p w14:paraId="022437C0" w14:textId="77777777" w:rsidR="003B6D5A" w:rsidRPr="006159E6" w:rsidRDefault="003B6D5A" w:rsidP="00D02290">
            <w:pPr>
              <w:pStyle w:val="CellBody"/>
              <w:rPr>
                <w:lang w:val="en-US"/>
              </w:rPr>
            </w:pPr>
            <w:r w:rsidRPr="006159E6">
              <w:rPr>
                <w:lang w:val="en-US"/>
              </w:rPr>
              <w:t>Day</w:t>
            </w:r>
            <w:r w:rsidRPr="006159E6">
              <w:rPr>
                <w:lang w:val="en-US"/>
              </w:rPr>
              <w:softHyphen/>
              <w:t>Count</w:t>
            </w:r>
            <w:r w:rsidRPr="006159E6">
              <w:rPr>
                <w:lang w:val="en-US"/>
              </w:rPr>
              <w:softHyphen/>
              <w:t>Fraction</w:t>
            </w:r>
            <w:r w:rsidRPr="006159E6">
              <w:rPr>
                <w:lang w:val="en-US"/>
              </w:rPr>
              <w:softHyphen/>
              <w:t>Type</w:t>
            </w:r>
          </w:p>
        </w:tc>
        <w:tc>
          <w:tcPr>
            <w:tcW w:w="5812" w:type="dxa"/>
          </w:tcPr>
          <w:p w14:paraId="427B6D1C" w14:textId="77777777" w:rsidR="003B6D5A" w:rsidRPr="006159E6" w:rsidRDefault="003B6D5A" w:rsidP="00D02290">
            <w:pPr>
              <w:pStyle w:val="CellBody"/>
              <w:rPr>
                <w:lang w:val="en-US"/>
              </w:rPr>
            </w:pPr>
          </w:p>
        </w:tc>
      </w:tr>
      <w:tr w:rsidR="003B6D5A" w:rsidRPr="006159E6" w14:paraId="176C1950" w14:textId="77777777" w:rsidTr="003854A5">
        <w:trPr>
          <w:cantSplit/>
        </w:trPr>
        <w:tc>
          <w:tcPr>
            <w:tcW w:w="9498" w:type="dxa"/>
            <w:gridSpan w:val="4"/>
            <w:shd w:val="clear" w:color="auto" w:fill="BFBFBF" w:themeFill="background1" w:themeFillShade="BF"/>
          </w:tcPr>
          <w:p w14:paraId="1E289F18"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Calculation</w:t>
            </w:r>
            <w:r w:rsidRPr="006159E6">
              <w:rPr>
                <w:lang w:val="en-US"/>
              </w:rPr>
              <w:t xml:space="preserve"> </w:t>
            </w:r>
          </w:p>
        </w:tc>
      </w:tr>
      <w:tr w:rsidR="003B6D5A" w:rsidRPr="006159E6" w14:paraId="78543C5E" w14:textId="77777777" w:rsidTr="003854A5">
        <w:trPr>
          <w:cantSplit/>
        </w:trPr>
        <w:tc>
          <w:tcPr>
            <w:tcW w:w="9498" w:type="dxa"/>
            <w:gridSpan w:val="4"/>
            <w:shd w:val="clear" w:color="auto" w:fill="BFBFBF" w:themeFill="background1" w:themeFillShade="BF"/>
          </w:tcPr>
          <w:p w14:paraId="2913D161"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CalculationPeriodAmount</w:t>
            </w:r>
            <w:r w:rsidRPr="006159E6">
              <w:rPr>
                <w:lang w:val="en-US"/>
              </w:rPr>
              <w:t xml:space="preserve"> </w:t>
            </w:r>
          </w:p>
        </w:tc>
      </w:tr>
      <w:tr w:rsidR="003B6D5A" w:rsidRPr="006159E6" w14:paraId="67BB6768" w14:textId="77777777" w:rsidTr="003854A5">
        <w:trPr>
          <w:cantSplit/>
        </w:trPr>
        <w:tc>
          <w:tcPr>
            <w:tcW w:w="9498" w:type="dxa"/>
            <w:gridSpan w:val="4"/>
            <w:shd w:val="clear" w:color="auto" w:fill="BFBFBF" w:themeFill="background1" w:themeFillShade="BF"/>
          </w:tcPr>
          <w:p w14:paraId="529CE2F3"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SwapStream</w:t>
            </w:r>
            <w:r w:rsidRPr="006159E6">
              <w:rPr>
                <w:lang w:val="en-US"/>
              </w:rPr>
              <w:t xml:space="preserve"> </w:t>
            </w:r>
          </w:p>
        </w:tc>
      </w:tr>
      <w:tr w:rsidR="003B6D5A" w:rsidRPr="006159E6" w14:paraId="54EAE2DF" w14:textId="77777777" w:rsidTr="003854A5">
        <w:trPr>
          <w:cantSplit/>
        </w:trPr>
        <w:tc>
          <w:tcPr>
            <w:tcW w:w="9498" w:type="dxa"/>
            <w:gridSpan w:val="4"/>
            <w:shd w:val="clear" w:color="auto" w:fill="BFBFBF" w:themeFill="background1" w:themeFillShade="BF"/>
          </w:tcPr>
          <w:p w14:paraId="1B7AE689"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SwapStreams</w:t>
            </w:r>
            <w:r w:rsidRPr="006159E6">
              <w:rPr>
                <w:lang w:val="en-US"/>
              </w:rPr>
              <w:t xml:space="preserve"> </w:t>
            </w:r>
          </w:p>
        </w:tc>
      </w:tr>
      <w:tr w:rsidR="003B6D5A" w:rsidRPr="006159E6" w14:paraId="0BD288F3" w14:textId="77777777" w:rsidTr="003854A5">
        <w:trPr>
          <w:cantSplit/>
        </w:trPr>
        <w:tc>
          <w:tcPr>
            <w:tcW w:w="9498" w:type="dxa"/>
            <w:gridSpan w:val="4"/>
            <w:shd w:val="clear" w:color="auto" w:fill="BFBFBF" w:themeFill="background1" w:themeFillShade="BF"/>
          </w:tcPr>
          <w:p w14:paraId="520E5B54" w14:textId="77777777" w:rsidR="003B6D5A" w:rsidRPr="006159E6" w:rsidRDefault="003B6D5A" w:rsidP="00D02290">
            <w:pPr>
              <w:pStyle w:val="CellBody"/>
              <w:rPr>
                <w:lang w:val="en-US"/>
              </w:rPr>
            </w:pPr>
            <w:r w:rsidRPr="006159E6">
              <w:rPr>
                <w:lang w:val="en-US"/>
              </w:rPr>
              <w:t xml:space="preserve">End of </w:t>
            </w:r>
            <w:r w:rsidRPr="006159E6">
              <w:rPr>
                <w:rStyle w:val="Fett"/>
                <w:lang w:val="en-US"/>
              </w:rPr>
              <w:t>IRSTradeDetails</w:t>
            </w:r>
          </w:p>
        </w:tc>
      </w:tr>
    </w:tbl>
    <w:p w14:paraId="26DC872E" w14:textId="77777777" w:rsidR="001008C7" w:rsidRPr="006159E6" w:rsidRDefault="001008C7" w:rsidP="00FE600F">
      <w:pPr>
        <w:pStyle w:val="berschrift2"/>
        <w:rPr>
          <w:lang w:val="en-US"/>
        </w:rPr>
      </w:pPr>
      <w:bookmarkStart w:id="1411" w:name="_Ref445199541"/>
      <w:bookmarkStart w:id="1412" w:name="_Toc489975922"/>
      <w:r w:rsidRPr="006159E6">
        <w:rPr>
          <w:lang w:val="en-US"/>
        </w:rPr>
        <w:lastRenderedPageBreak/>
        <w:t>ETDTradeDetails (ETD)</w:t>
      </w:r>
      <w:bookmarkEnd w:id="1354"/>
      <w:bookmarkEnd w:id="1355"/>
      <w:bookmarkEnd w:id="1356"/>
      <w:bookmarkEnd w:id="1357"/>
      <w:bookmarkEnd w:id="1358"/>
      <w:bookmarkEnd w:id="1411"/>
      <w:bookmarkEnd w:id="1412"/>
    </w:p>
    <w:p w14:paraId="753AAC53" w14:textId="77777777" w:rsidR="008B673A" w:rsidRPr="006159E6" w:rsidRDefault="008B673A" w:rsidP="008D2C3E">
      <w:pPr>
        <w:keepNext/>
        <w:rPr>
          <w:lang w:val="en-US" w:eastAsia="x-none"/>
        </w:rPr>
      </w:pPr>
      <w:r w:rsidRPr="006159E6">
        <w:rPr>
          <w:lang w:val="en-US" w:eastAsia="x-none"/>
        </w:rPr>
        <w:t xml:space="preserve">The ‘ETDTradeDetails’ section describes a cleared transaction, usually </w:t>
      </w:r>
      <w:r w:rsidR="0069338A" w:rsidRPr="006159E6">
        <w:rPr>
          <w:lang w:val="en-US" w:eastAsia="x-none"/>
        </w:rPr>
        <w:t xml:space="preserve">a </w:t>
      </w:r>
      <w:r w:rsidRPr="006159E6">
        <w:rPr>
          <w:lang w:val="en-US" w:eastAsia="x-none"/>
        </w:rPr>
        <w:t>trade on an exchange but also transactions that are cleared but which are executed anonymously off exchange and registered into clearing.</w:t>
      </w:r>
    </w:p>
    <w:tbl>
      <w:tblPr>
        <w:tblW w:w="9497"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8" w:type="dxa"/>
          <w:right w:w="68" w:type="dxa"/>
        </w:tblCellMar>
        <w:tblLook w:val="0000" w:firstRow="0" w:lastRow="0" w:firstColumn="0" w:lastColumn="0" w:noHBand="0" w:noVBand="0"/>
      </w:tblPr>
      <w:tblGrid>
        <w:gridCol w:w="1423"/>
        <w:gridCol w:w="854"/>
        <w:gridCol w:w="1424"/>
        <w:gridCol w:w="5796"/>
      </w:tblGrid>
      <w:tr w:rsidR="00A851BA" w:rsidRPr="006159E6" w14:paraId="0FD82B08" w14:textId="77777777" w:rsidTr="0075698D">
        <w:trPr>
          <w:cantSplit/>
          <w:tblHeader/>
        </w:trPr>
        <w:tc>
          <w:tcPr>
            <w:tcW w:w="1418" w:type="dxa"/>
            <w:shd w:val="clear" w:color="auto" w:fill="D9D9D9" w:themeFill="background1" w:themeFillShade="D9"/>
          </w:tcPr>
          <w:p w14:paraId="66F1EA54" w14:textId="77777777" w:rsidR="00A851BA" w:rsidRPr="006159E6" w:rsidRDefault="00A851BA" w:rsidP="008D2C3E">
            <w:pPr>
              <w:pStyle w:val="CellBody"/>
              <w:keepNext/>
              <w:rPr>
                <w:rStyle w:val="Fett"/>
                <w:lang w:val="en-US"/>
              </w:rPr>
            </w:pPr>
            <w:r w:rsidRPr="006159E6">
              <w:rPr>
                <w:rStyle w:val="Fett"/>
                <w:lang w:val="en-US"/>
              </w:rPr>
              <w:t>Name</w:t>
            </w:r>
          </w:p>
        </w:tc>
        <w:tc>
          <w:tcPr>
            <w:tcW w:w="850" w:type="dxa"/>
            <w:shd w:val="clear" w:color="auto" w:fill="D9D9D9" w:themeFill="background1" w:themeFillShade="D9"/>
          </w:tcPr>
          <w:p w14:paraId="69B79438" w14:textId="77777777" w:rsidR="00A851BA" w:rsidRPr="006159E6" w:rsidRDefault="00A851BA" w:rsidP="008D2C3E">
            <w:pPr>
              <w:pStyle w:val="CellBody"/>
              <w:keepNext/>
              <w:rPr>
                <w:rStyle w:val="Fett"/>
                <w:lang w:val="en-US"/>
              </w:rPr>
            </w:pPr>
            <w:r w:rsidRPr="006159E6">
              <w:rPr>
                <w:rStyle w:val="Fett"/>
                <w:lang w:val="en-US"/>
              </w:rPr>
              <w:t>Usage</w:t>
            </w:r>
          </w:p>
        </w:tc>
        <w:tc>
          <w:tcPr>
            <w:tcW w:w="1418" w:type="dxa"/>
            <w:shd w:val="clear" w:color="auto" w:fill="D9D9D9" w:themeFill="background1" w:themeFillShade="D9"/>
          </w:tcPr>
          <w:p w14:paraId="42BE2446" w14:textId="77777777" w:rsidR="00A851BA" w:rsidRPr="006159E6" w:rsidRDefault="00A851BA" w:rsidP="00D02290">
            <w:pPr>
              <w:pStyle w:val="CellBody"/>
              <w:rPr>
                <w:rStyle w:val="Fett"/>
                <w:lang w:val="en-US"/>
              </w:rPr>
            </w:pPr>
            <w:r w:rsidRPr="006159E6">
              <w:rPr>
                <w:rStyle w:val="Fett"/>
                <w:lang w:val="en-US"/>
              </w:rPr>
              <w:t>Type</w:t>
            </w:r>
          </w:p>
        </w:tc>
        <w:tc>
          <w:tcPr>
            <w:tcW w:w="5772" w:type="dxa"/>
            <w:shd w:val="clear" w:color="auto" w:fill="D9D9D9" w:themeFill="background1" w:themeFillShade="D9"/>
          </w:tcPr>
          <w:p w14:paraId="13827BE8" w14:textId="77777777" w:rsidR="00A851BA" w:rsidRPr="006159E6" w:rsidRDefault="00A851BA" w:rsidP="00D02290">
            <w:pPr>
              <w:pStyle w:val="CellBody"/>
              <w:rPr>
                <w:rStyle w:val="Fett"/>
                <w:lang w:val="en-US"/>
              </w:rPr>
            </w:pPr>
            <w:r w:rsidRPr="006159E6">
              <w:rPr>
                <w:rStyle w:val="Fett"/>
                <w:lang w:val="en-US"/>
              </w:rPr>
              <w:t>Business Rule</w:t>
            </w:r>
          </w:p>
        </w:tc>
      </w:tr>
      <w:tr w:rsidR="008A12BA" w:rsidRPr="006159E6" w14:paraId="1D93C8F7" w14:textId="77777777" w:rsidTr="0075698D">
        <w:trPr>
          <w:cantSplit/>
        </w:trPr>
        <w:tc>
          <w:tcPr>
            <w:tcW w:w="9458" w:type="dxa"/>
            <w:gridSpan w:val="4"/>
            <w:tcBorders>
              <w:top w:val="single" w:sz="4" w:space="0" w:color="auto"/>
              <w:left w:val="single" w:sz="4" w:space="0" w:color="auto"/>
              <w:bottom w:val="single" w:sz="4" w:space="0" w:color="auto"/>
              <w:right w:val="single" w:sz="4" w:space="0" w:color="auto"/>
            </w:tcBorders>
            <w:shd w:val="clear" w:color="auto" w:fill="BFBFBF"/>
          </w:tcPr>
          <w:p w14:paraId="72F78AC6" w14:textId="77777777" w:rsidR="006F743C" w:rsidRPr="006159E6" w:rsidRDefault="008A12BA" w:rsidP="007355A4">
            <w:pPr>
              <w:pStyle w:val="CellBody"/>
              <w:rPr>
                <w:lang w:val="en-US"/>
              </w:rPr>
            </w:pPr>
            <w:r w:rsidRPr="006159E6">
              <w:rPr>
                <w:rStyle w:val="XSDSectionTitle"/>
                <w:lang w:val="en-US"/>
              </w:rPr>
              <w:t>ETDTradeDetails</w:t>
            </w:r>
            <w:r w:rsidRPr="006159E6">
              <w:rPr>
                <w:lang w:val="en-US"/>
              </w:rPr>
              <w:t>: choice within mandatory section</w:t>
            </w:r>
          </w:p>
        </w:tc>
      </w:tr>
      <w:tr w:rsidR="00A851BA" w:rsidRPr="006159E6" w14:paraId="116068AE" w14:textId="77777777" w:rsidTr="0075698D">
        <w:trPr>
          <w:cantSplit/>
        </w:trPr>
        <w:tc>
          <w:tcPr>
            <w:tcW w:w="1418" w:type="dxa"/>
          </w:tcPr>
          <w:p w14:paraId="49916919" w14:textId="77777777" w:rsidR="00A851BA" w:rsidRPr="006159E6" w:rsidRDefault="00A851BA" w:rsidP="00D02290">
            <w:pPr>
              <w:pStyle w:val="CellBody"/>
              <w:rPr>
                <w:lang w:val="en-US"/>
              </w:rPr>
            </w:pPr>
            <w:r w:rsidRPr="006159E6">
              <w:rPr>
                <w:lang w:val="en-US"/>
              </w:rPr>
              <w:t>Document</w:t>
            </w:r>
            <w:r w:rsidRPr="006159E6">
              <w:rPr>
                <w:lang w:val="en-US"/>
              </w:rPr>
              <w:softHyphen/>
              <w:t>ID</w:t>
            </w:r>
          </w:p>
        </w:tc>
        <w:tc>
          <w:tcPr>
            <w:tcW w:w="850" w:type="dxa"/>
          </w:tcPr>
          <w:p w14:paraId="6A79B4DA" w14:textId="77777777" w:rsidR="00A851BA" w:rsidRPr="006159E6" w:rsidRDefault="00A851BA" w:rsidP="00D02290">
            <w:pPr>
              <w:pStyle w:val="CellBody"/>
              <w:rPr>
                <w:lang w:val="en-US"/>
              </w:rPr>
            </w:pPr>
            <w:r w:rsidRPr="006159E6">
              <w:rPr>
                <w:lang w:val="en-US"/>
              </w:rPr>
              <w:t>M</w:t>
            </w:r>
          </w:p>
        </w:tc>
        <w:tc>
          <w:tcPr>
            <w:tcW w:w="1418" w:type="dxa"/>
          </w:tcPr>
          <w:p w14:paraId="5A1C080E" w14:textId="77777777" w:rsidR="00A851BA" w:rsidRPr="006159E6" w:rsidRDefault="00A851BA" w:rsidP="00D02290">
            <w:pPr>
              <w:pStyle w:val="CellBody"/>
              <w:rPr>
                <w:lang w:val="en-US"/>
              </w:rPr>
            </w:pPr>
            <w:r w:rsidRPr="006159E6">
              <w:rPr>
                <w:lang w:val="en-US"/>
              </w:rPr>
              <w:t>Identification</w:t>
            </w:r>
            <w:r w:rsidRPr="006159E6">
              <w:rPr>
                <w:lang w:val="en-US"/>
              </w:rPr>
              <w:softHyphen/>
              <w:t>Type</w:t>
            </w:r>
          </w:p>
        </w:tc>
        <w:tc>
          <w:tcPr>
            <w:tcW w:w="5772" w:type="dxa"/>
          </w:tcPr>
          <w:p w14:paraId="006DDA68" w14:textId="77777777" w:rsidR="00A851BA" w:rsidRPr="006159E6" w:rsidRDefault="0027785A" w:rsidP="00D02290">
            <w:pPr>
              <w:pStyle w:val="CellBody"/>
              <w:rPr>
                <w:lang w:val="en-US"/>
              </w:rPr>
            </w:pPr>
            <w:r w:rsidRPr="006159E6">
              <w:rPr>
                <w:lang w:val="en-US"/>
              </w:rPr>
              <w:t xml:space="preserve">The sender assigns a unique identification to each </w:t>
            </w:r>
            <w:r w:rsidR="00FE1C48" w:rsidRPr="006159E6">
              <w:rPr>
                <w:lang w:val="en-US"/>
              </w:rPr>
              <w:t>CpMLDocument with a ‘</w:t>
            </w:r>
            <w:r w:rsidRPr="006159E6">
              <w:rPr>
                <w:lang w:val="en-US"/>
              </w:rPr>
              <w:t>ETDTradeDetails</w:t>
            </w:r>
            <w:r w:rsidR="00FE1C48" w:rsidRPr="006159E6">
              <w:rPr>
                <w:lang w:val="en-US"/>
              </w:rPr>
              <w:t>’ section</w:t>
            </w:r>
            <w:r w:rsidRPr="006159E6">
              <w:rPr>
                <w:lang w:val="en-US"/>
              </w:rPr>
              <w:t>. For more information, see “</w:t>
            </w:r>
            <w:r w:rsidRPr="006159E6">
              <w:rPr>
                <w:lang w:val="en-US"/>
              </w:rPr>
              <w:fldChar w:fldCharType="begin"/>
            </w:r>
            <w:r w:rsidRPr="006159E6">
              <w:rPr>
                <w:lang w:val="en-US"/>
              </w:rPr>
              <w:instrText xml:space="preserve"> REF _Ref447557284 \h </w:instrText>
            </w:r>
            <w:r w:rsidRPr="006159E6">
              <w:rPr>
                <w:lang w:val="en-US"/>
              </w:rPr>
            </w:r>
            <w:r w:rsidRPr="006159E6">
              <w:rPr>
                <w:lang w:val="en-US"/>
              </w:rPr>
              <w:fldChar w:fldCharType="separate"/>
            </w:r>
            <w:r w:rsidR="00D7069B" w:rsidRPr="006159E6">
              <w:rPr>
                <w:lang w:val="en-US"/>
              </w:rPr>
              <w:t>CPMLDocument IDs</w:t>
            </w:r>
            <w:r w:rsidRPr="006159E6">
              <w:rPr>
                <w:lang w:val="en-US"/>
              </w:rPr>
              <w:fldChar w:fldCharType="end"/>
            </w:r>
            <w:r w:rsidRPr="006159E6">
              <w:rPr>
                <w:lang w:val="en-US"/>
              </w:rPr>
              <w:t>”.</w:t>
            </w:r>
          </w:p>
        </w:tc>
      </w:tr>
      <w:tr w:rsidR="00A851BA" w:rsidRPr="006159E6" w14:paraId="25630461" w14:textId="77777777" w:rsidTr="0075698D">
        <w:trPr>
          <w:cantSplit/>
        </w:trPr>
        <w:tc>
          <w:tcPr>
            <w:tcW w:w="1418" w:type="dxa"/>
          </w:tcPr>
          <w:p w14:paraId="3A9C84B9" w14:textId="77777777" w:rsidR="00A851BA" w:rsidRPr="006159E6" w:rsidRDefault="00A851BA" w:rsidP="00D02290">
            <w:pPr>
              <w:pStyle w:val="CellBody"/>
              <w:rPr>
                <w:lang w:val="en-US"/>
              </w:rPr>
            </w:pPr>
            <w:r w:rsidRPr="006159E6">
              <w:rPr>
                <w:lang w:val="en-US"/>
              </w:rPr>
              <w:t>Document</w:t>
            </w:r>
            <w:r w:rsidRPr="006159E6">
              <w:rPr>
                <w:lang w:val="en-US"/>
              </w:rPr>
              <w:softHyphen/>
              <w:t>Usage</w:t>
            </w:r>
          </w:p>
        </w:tc>
        <w:tc>
          <w:tcPr>
            <w:tcW w:w="850" w:type="dxa"/>
          </w:tcPr>
          <w:p w14:paraId="219C8450" w14:textId="77777777" w:rsidR="00A851BA" w:rsidRPr="006159E6" w:rsidRDefault="00A851BA" w:rsidP="00D02290">
            <w:pPr>
              <w:pStyle w:val="CellBody"/>
              <w:rPr>
                <w:lang w:val="en-US"/>
              </w:rPr>
            </w:pPr>
            <w:r w:rsidRPr="006159E6">
              <w:rPr>
                <w:lang w:val="en-US"/>
              </w:rPr>
              <w:t>M</w:t>
            </w:r>
          </w:p>
        </w:tc>
        <w:tc>
          <w:tcPr>
            <w:tcW w:w="1418" w:type="dxa"/>
          </w:tcPr>
          <w:p w14:paraId="0C8CBDCB" w14:textId="77777777" w:rsidR="00A851BA" w:rsidRPr="006159E6" w:rsidRDefault="00A851BA" w:rsidP="00D02290">
            <w:pPr>
              <w:pStyle w:val="CellBody"/>
              <w:rPr>
                <w:lang w:val="en-US"/>
              </w:rPr>
            </w:pPr>
            <w:r w:rsidRPr="006159E6">
              <w:rPr>
                <w:lang w:val="en-US"/>
              </w:rPr>
              <w:t>UsageType</w:t>
            </w:r>
          </w:p>
        </w:tc>
        <w:tc>
          <w:tcPr>
            <w:tcW w:w="5772" w:type="dxa"/>
          </w:tcPr>
          <w:p w14:paraId="0E59C83A" w14:textId="77777777" w:rsidR="00A851BA" w:rsidRPr="006159E6" w:rsidRDefault="00A851BA" w:rsidP="00D02290">
            <w:pPr>
              <w:pStyle w:val="CellBody"/>
              <w:rPr>
                <w:lang w:val="en-US"/>
              </w:rPr>
            </w:pPr>
          </w:p>
        </w:tc>
      </w:tr>
      <w:tr w:rsidR="00A851BA" w:rsidRPr="006159E6" w14:paraId="76E5C5C1" w14:textId="77777777" w:rsidTr="0075698D">
        <w:trPr>
          <w:cantSplit/>
        </w:trPr>
        <w:tc>
          <w:tcPr>
            <w:tcW w:w="1418" w:type="dxa"/>
          </w:tcPr>
          <w:p w14:paraId="62ABD6A0" w14:textId="77777777" w:rsidR="00A851BA" w:rsidRPr="006159E6" w:rsidRDefault="00A851BA" w:rsidP="00D02290">
            <w:pPr>
              <w:pStyle w:val="CellBody"/>
              <w:rPr>
                <w:lang w:val="en-US"/>
              </w:rPr>
            </w:pPr>
            <w:r w:rsidRPr="006159E6">
              <w:rPr>
                <w:lang w:val="en-US"/>
              </w:rPr>
              <w:t>Sender</w:t>
            </w:r>
            <w:r w:rsidRPr="006159E6">
              <w:rPr>
                <w:lang w:val="en-US"/>
              </w:rPr>
              <w:softHyphen/>
              <w:t>ID</w:t>
            </w:r>
          </w:p>
        </w:tc>
        <w:tc>
          <w:tcPr>
            <w:tcW w:w="850" w:type="dxa"/>
          </w:tcPr>
          <w:p w14:paraId="7555ACB6" w14:textId="77777777" w:rsidR="00A851BA" w:rsidRPr="006159E6" w:rsidRDefault="00A851BA" w:rsidP="00D02290">
            <w:pPr>
              <w:pStyle w:val="CellBody"/>
              <w:rPr>
                <w:lang w:val="en-US"/>
              </w:rPr>
            </w:pPr>
            <w:r w:rsidRPr="006159E6">
              <w:rPr>
                <w:lang w:val="en-US"/>
              </w:rPr>
              <w:t>M</w:t>
            </w:r>
          </w:p>
        </w:tc>
        <w:tc>
          <w:tcPr>
            <w:tcW w:w="1418" w:type="dxa"/>
          </w:tcPr>
          <w:p w14:paraId="72CFB43B" w14:textId="77777777" w:rsidR="00A851BA" w:rsidRPr="006159E6" w:rsidRDefault="00A851BA" w:rsidP="00D02290">
            <w:pPr>
              <w:pStyle w:val="CellBody"/>
              <w:rPr>
                <w:lang w:val="en-US"/>
              </w:rPr>
            </w:pPr>
            <w:r w:rsidRPr="006159E6">
              <w:rPr>
                <w:lang w:val="en-US"/>
              </w:rPr>
              <w:t>PartyType</w:t>
            </w:r>
          </w:p>
        </w:tc>
        <w:tc>
          <w:tcPr>
            <w:tcW w:w="5772" w:type="dxa"/>
          </w:tcPr>
          <w:p w14:paraId="25422DDA" w14:textId="77777777" w:rsidR="00A851BA" w:rsidRPr="006159E6" w:rsidRDefault="00A851BA" w:rsidP="00D02290">
            <w:pPr>
              <w:pStyle w:val="CellBody"/>
              <w:rPr>
                <w:lang w:val="en-US"/>
              </w:rPr>
            </w:pPr>
          </w:p>
        </w:tc>
      </w:tr>
      <w:tr w:rsidR="00A851BA" w:rsidRPr="006159E6" w14:paraId="732F0FC7" w14:textId="77777777" w:rsidTr="0075698D">
        <w:trPr>
          <w:cantSplit/>
        </w:trPr>
        <w:tc>
          <w:tcPr>
            <w:tcW w:w="1418" w:type="dxa"/>
          </w:tcPr>
          <w:p w14:paraId="67E07AD7" w14:textId="77777777" w:rsidR="00A851BA" w:rsidRPr="006159E6" w:rsidRDefault="00A851BA" w:rsidP="00D02290">
            <w:pPr>
              <w:pStyle w:val="CellBody"/>
              <w:rPr>
                <w:lang w:val="en-US"/>
              </w:rPr>
            </w:pPr>
            <w:r w:rsidRPr="006159E6">
              <w:rPr>
                <w:lang w:val="en-US"/>
              </w:rPr>
              <w:t>Receiver</w:t>
            </w:r>
            <w:r w:rsidRPr="006159E6">
              <w:rPr>
                <w:lang w:val="en-US"/>
              </w:rPr>
              <w:softHyphen/>
              <w:t>ID</w:t>
            </w:r>
          </w:p>
        </w:tc>
        <w:tc>
          <w:tcPr>
            <w:tcW w:w="850" w:type="dxa"/>
          </w:tcPr>
          <w:p w14:paraId="29D58284" w14:textId="77777777" w:rsidR="00A851BA" w:rsidRPr="006159E6" w:rsidRDefault="00A851BA" w:rsidP="00D02290">
            <w:pPr>
              <w:pStyle w:val="CellBody"/>
              <w:rPr>
                <w:lang w:val="en-US"/>
              </w:rPr>
            </w:pPr>
            <w:r w:rsidRPr="006159E6">
              <w:rPr>
                <w:lang w:val="en-US"/>
              </w:rPr>
              <w:t>M</w:t>
            </w:r>
            <w:r w:rsidR="00FA6C91" w:rsidRPr="006159E6">
              <w:rPr>
                <w:lang w:val="en-US"/>
              </w:rPr>
              <w:t>+C</w:t>
            </w:r>
          </w:p>
        </w:tc>
        <w:tc>
          <w:tcPr>
            <w:tcW w:w="1418" w:type="dxa"/>
          </w:tcPr>
          <w:p w14:paraId="7EFCD7D1" w14:textId="77777777" w:rsidR="00A851BA" w:rsidRPr="006159E6" w:rsidRDefault="00A851BA" w:rsidP="00D02290">
            <w:pPr>
              <w:pStyle w:val="CellBody"/>
              <w:rPr>
                <w:lang w:val="en-US"/>
              </w:rPr>
            </w:pPr>
            <w:r w:rsidRPr="006159E6">
              <w:rPr>
                <w:lang w:val="en-US"/>
              </w:rPr>
              <w:t>PartyType</w:t>
            </w:r>
          </w:p>
        </w:tc>
        <w:tc>
          <w:tcPr>
            <w:tcW w:w="5772" w:type="dxa"/>
          </w:tcPr>
          <w:p w14:paraId="44F07346" w14:textId="77777777" w:rsidR="00FA6C91" w:rsidRPr="006159E6" w:rsidRDefault="00FA6C91" w:rsidP="00D02290">
            <w:pPr>
              <w:pStyle w:val="CellBody"/>
              <w:rPr>
                <w:rStyle w:val="Fett"/>
                <w:lang w:val="en-US"/>
              </w:rPr>
            </w:pPr>
            <w:r w:rsidRPr="006159E6">
              <w:rPr>
                <w:rStyle w:val="Fett"/>
                <w:lang w:val="en-US"/>
              </w:rPr>
              <w:t>Values:</w:t>
            </w:r>
          </w:p>
          <w:p w14:paraId="57831221" w14:textId="77777777" w:rsidR="00A851BA" w:rsidRPr="006159E6" w:rsidRDefault="00A851BA" w:rsidP="00ED3F3F">
            <w:pPr>
              <w:pStyle w:val="condition1"/>
            </w:pPr>
            <w:r w:rsidRPr="006159E6">
              <w:t xml:space="preserve">If ‘ReceiverRole’ </w:t>
            </w:r>
            <w:r w:rsidR="00FA6C91" w:rsidRPr="006159E6">
              <w:t xml:space="preserve">is set to </w:t>
            </w:r>
            <w:r w:rsidRPr="006159E6">
              <w:t>“ClearingBroker”</w:t>
            </w:r>
            <w:r w:rsidR="00FA6C91" w:rsidRPr="006159E6">
              <w:t>,</w:t>
            </w:r>
            <w:r w:rsidRPr="006159E6">
              <w:t xml:space="preserve"> then this field must </w:t>
            </w:r>
            <w:r w:rsidR="00FA6C91" w:rsidRPr="006159E6">
              <w:t xml:space="preserve">be equal to </w:t>
            </w:r>
            <w:r w:rsidRPr="006159E6">
              <w:t xml:space="preserve">‘BrokerID’ when ‘AgentType’ is “ClearingBroker” </w:t>
            </w:r>
          </w:p>
          <w:p w14:paraId="5A5B63B0" w14:textId="77777777" w:rsidR="00A851BA" w:rsidRPr="006159E6" w:rsidRDefault="00FA6C91" w:rsidP="00ED3F3F">
            <w:pPr>
              <w:pStyle w:val="condition1"/>
            </w:pPr>
            <w:r w:rsidRPr="006159E6">
              <w:t>I</w:t>
            </w:r>
            <w:r w:rsidR="00A851BA" w:rsidRPr="006159E6">
              <w:t xml:space="preserve">f ‘ReceiverRole’ </w:t>
            </w:r>
            <w:r w:rsidRPr="006159E6">
              <w:t xml:space="preserve">is set to </w:t>
            </w:r>
            <w:r w:rsidR="00A851BA" w:rsidRPr="006159E6">
              <w:t>“ClearingHouse”</w:t>
            </w:r>
            <w:r w:rsidRPr="006159E6">
              <w:t>,</w:t>
            </w:r>
            <w:r w:rsidR="00A851BA" w:rsidRPr="006159E6">
              <w:t xml:space="preserve"> then this field must </w:t>
            </w:r>
            <w:r w:rsidRPr="006159E6">
              <w:t xml:space="preserve">be equal to </w:t>
            </w:r>
            <w:r w:rsidR="00A851BA" w:rsidRPr="006159E6">
              <w:t>‘ClearingHouseID’</w:t>
            </w:r>
            <w:r w:rsidRPr="006159E6">
              <w:t>.</w:t>
            </w:r>
            <w:r w:rsidR="00A851BA" w:rsidRPr="006159E6">
              <w:t xml:space="preserve"> </w:t>
            </w:r>
          </w:p>
          <w:p w14:paraId="7F0C3FC2" w14:textId="77777777" w:rsidR="00A851BA" w:rsidRPr="006159E6" w:rsidRDefault="00FA6C91" w:rsidP="00ED3F3F">
            <w:pPr>
              <w:pStyle w:val="condition1"/>
            </w:pPr>
            <w:r w:rsidRPr="006159E6">
              <w:t>I</w:t>
            </w:r>
            <w:r w:rsidR="00A851BA" w:rsidRPr="006159E6">
              <w:t xml:space="preserve">f ‘ReceiverRole’ </w:t>
            </w:r>
            <w:r w:rsidRPr="006159E6">
              <w:t xml:space="preserve">is set to </w:t>
            </w:r>
            <w:r w:rsidR="00A851BA" w:rsidRPr="006159E6">
              <w:t>“Exchange”</w:t>
            </w:r>
            <w:r w:rsidRPr="006159E6">
              <w:t>,</w:t>
            </w:r>
            <w:r w:rsidR="00A851BA" w:rsidRPr="006159E6">
              <w:t xml:space="preserve"> then this field must </w:t>
            </w:r>
            <w:r w:rsidRPr="006159E6">
              <w:t xml:space="preserve">be equal to </w:t>
            </w:r>
            <w:r w:rsidR="00A851BA" w:rsidRPr="006159E6">
              <w:t>‘ClearingRegistrationAgentID’</w:t>
            </w:r>
            <w:r w:rsidRPr="006159E6">
              <w:t>.</w:t>
            </w:r>
          </w:p>
          <w:p w14:paraId="13F6FA1A" w14:textId="77777777" w:rsidR="00A851BA" w:rsidRPr="006159E6" w:rsidRDefault="009C2E1D" w:rsidP="00ED3F3F">
            <w:pPr>
              <w:pStyle w:val="condition1"/>
            </w:pPr>
            <w:r w:rsidRPr="006159E6">
              <w:t>I</w:t>
            </w:r>
            <w:r w:rsidR="00A851BA" w:rsidRPr="006159E6">
              <w:t xml:space="preserve">f ‘ReceiverRole’ </w:t>
            </w:r>
            <w:r w:rsidRPr="006159E6">
              <w:t xml:space="preserve">is set to </w:t>
            </w:r>
            <w:r w:rsidR="00A851BA" w:rsidRPr="006159E6">
              <w:t>“Broker”</w:t>
            </w:r>
            <w:r w:rsidRPr="006159E6">
              <w:t>,</w:t>
            </w:r>
            <w:r w:rsidR="00A851BA" w:rsidRPr="006159E6">
              <w:t xml:space="preserve"> then this field must </w:t>
            </w:r>
            <w:r w:rsidRPr="006159E6">
              <w:t xml:space="preserve">be equal to </w:t>
            </w:r>
            <w:r w:rsidR="00A851BA" w:rsidRPr="006159E6">
              <w:t>‘BrokerID’ when ‘AgentType’ is “Broker”</w:t>
            </w:r>
            <w:r w:rsidRPr="006159E6">
              <w:t>.</w:t>
            </w:r>
          </w:p>
          <w:p w14:paraId="04E57E68" w14:textId="22514017" w:rsidR="00A851BA" w:rsidRPr="006159E6" w:rsidRDefault="009C2E1D" w:rsidP="00ED3F3F">
            <w:pPr>
              <w:pStyle w:val="condition1"/>
            </w:pPr>
            <w:r w:rsidRPr="006159E6">
              <w:t>I</w:t>
            </w:r>
            <w:r w:rsidR="00A851BA" w:rsidRPr="006159E6">
              <w:t xml:space="preserve">f ‘ReceiverRole’ </w:t>
            </w:r>
            <w:r w:rsidRPr="006159E6">
              <w:t xml:space="preserve">is set to </w:t>
            </w:r>
            <w:r w:rsidR="00A851BA" w:rsidRPr="006159E6">
              <w:t>“Trader”</w:t>
            </w:r>
            <w:r w:rsidRPr="006159E6">
              <w:t>,</w:t>
            </w:r>
            <w:r w:rsidR="00A851BA" w:rsidRPr="006159E6">
              <w:t xml:space="preserve"> then this field must contain the LEI of the counterparty to the sender</w:t>
            </w:r>
            <w:r w:rsidRPr="006159E6">
              <w:t>. This is</w:t>
            </w:r>
            <w:r w:rsidR="00A851BA" w:rsidRPr="006159E6">
              <w:t xml:space="preserve"> the LEI of the </w:t>
            </w:r>
            <w:r w:rsidRPr="006159E6">
              <w:t>t</w:t>
            </w:r>
            <w:r w:rsidR="00A851BA" w:rsidRPr="006159E6">
              <w:t xml:space="preserve">rader who is the buyer or seller in this cleared transaction. </w:t>
            </w:r>
          </w:p>
        </w:tc>
      </w:tr>
      <w:tr w:rsidR="00A851BA" w:rsidRPr="006159E6" w14:paraId="1C5C1B8C" w14:textId="77777777" w:rsidTr="0075698D">
        <w:trPr>
          <w:cantSplit/>
        </w:trPr>
        <w:tc>
          <w:tcPr>
            <w:tcW w:w="1418" w:type="dxa"/>
          </w:tcPr>
          <w:p w14:paraId="6F7D47BE" w14:textId="77777777" w:rsidR="00A851BA" w:rsidRPr="006159E6" w:rsidRDefault="00A851BA" w:rsidP="00D02290">
            <w:pPr>
              <w:pStyle w:val="CellBody"/>
              <w:rPr>
                <w:lang w:val="en-US"/>
              </w:rPr>
            </w:pPr>
            <w:r w:rsidRPr="006159E6">
              <w:rPr>
                <w:lang w:val="en-US"/>
              </w:rPr>
              <w:t>Receiver</w:t>
            </w:r>
            <w:r w:rsidRPr="006159E6">
              <w:rPr>
                <w:lang w:val="en-US"/>
              </w:rPr>
              <w:softHyphen/>
              <w:t>Role</w:t>
            </w:r>
          </w:p>
        </w:tc>
        <w:tc>
          <w:tcPr>
            <w:tcW w:w="850" w:type="dxa"/>
          </w:tcPr>
          <w:p w14:paraId="34362701" w14:textId="77777777" w:rsidR="00A851BA" w:rsidRPr="006159E6" w:rsidRDefault="00A851BA" w:rsidP="00D02290">
            <w:pPr>
              <w:pStyle w:val="CellBody"/>
              <w:rPr>
                <w:lang w:val="en-US"/>
              </w:rPr>
            </w:pPr>
            <w:r w:rsidRPr="006159E6">
              <w:rPr>
                <w:lang w:val="en-US"/>
              </w:rPr>
              <w:t>M</w:t>
            </w:r>
          </w:p>
        </w:tc>
        <w:tc>
          <w:tcPr>
            <w:tcW w:w="1418" w:type="dxa"/>
          </w:tcPr>
          <w:p w14:paraId="1C832942" w14:textId="77777777" w:rsidR="00A851BA" w:rsidRPr="006159E6" w:rsidRDefault="00A851BA" w:rsidP="00D02290">
            <w:pPr>
              <w:pStyle w:val="CellBody"/>
              <w:rPr>
                <w:lang w:val="en-US"/>
              </w:rPr>
            </w:pPr>
            <w:r w:rsidRPr="006159E6">
              <w:rPr>
                <w:lang w:val="en-US"/>
              </w:rPr>
              <w:t>ETD</w:t>
            </w:r>
            <w:r w:rsidRPr="006159E6">
              <w:rPr>
                <w:lang w:val="en-US"/>
              </w:rPr>
              <w:softHyphen/>
              <w:t>Role</w:t>
            </w:r>
            <w:r w:rsidRPr="006159E6">
              <w:rPr>
                <w:lang w:val="en-US"/>
              </w:rPr>
              <w:softHyphen/>
              <w:t>Type</w:t>
            </w:r>
          </w:p>
        </w:tc>
        <w:tc>
          <w:tcPr>
            <w:tcW w:w="5772" w:type="dxa"/>
          </w:tcPr>
          <w:p w14:paraId="6ED27EEC" w14:textId="77777777" w:rsidR="00A851BA" w:rsidRPr="006159E6" w:rsidRDefault="00A851BA" w:rsidP="00B6672E">
            <w:pPr>
              <w:pStyle w:val="CellBody"/>
              <w:rPr>
                <w:lang w:val="en-US"/>
              </w:rPr>
            </w:pPr>
            <w:r w:rsidRPr="006159E6">
              <w:rPr>
                <w:lang w:val="en-US"/>
              </w:rPr>
              <w:t>The relevant role as defined by the process</w:t>
            </w:r>
            <w:r w:rsidR="00E06486" w:rsidRPr="006159E6">
              <w:rPr>
                <w:lang w:val="en-US"/>
              </w:rPr>
              <w:t xml:space="preserve">. </w:t>
            </w:r>
          </w:p>
        </w:tc>
      </w:tr>
      <w:tr w:rsidR="00A851BA" w:rsidRPr="006159E6" w14:paraId="00110C0B" w14:textId="77777777" w:rsidTr="0075698D">
        <w:trPr>
          <w:cantSplit/>
        </w:trPr>
        <w:tc>
          <w:tcPr>
            <w:tcW w:w="1418" w:type="dxa"/>
          </w:tcPr>
          <w:p w14:paraId="14998E6C" w14:textId="77777777" w:rsidR="00A851BA" w:rsidRPr="006159E6" w:rsidRDefault="00A851BA" w:rsidP="00D02290">
            <w:pPr>
              <w:pStyle w:val="CellBody"/>
              <w:rPr>
                <w:lang w:val="en-US"/>
              </w:rPr>
            </w:pPr>
            <w:r w:rsidRPr="006159E6">
              <w:rPr>
                <w:lang w:val="en-US"/>
              </w:rPr>
              <w:t>Document</w:t>
            </w:r>
            <w:r w:rsidRPr="006159E6">
              <w:rPr>
                <w:lang w:val="en-US"/>
              </w:rPr>
              <w:softHyphen/>
              <w:t>Version</w:t>
            </w:r>
          </w:p>
        </w:tc>
        <w:tc>
          <w:tcPr>
            <w:tcW w:w="850" w:type="dxa"/>
          </w:tcPr>
          <w:p w14:paraId="61F9806D" w14:textId="77777777" w:rsidR="00A851BA" w:rsidRPr="006159E6" w:rsidRDefault="00A851BA" w:rsidP="00D02290">
            <w:pPr>
              <w:pStyle w:val="CellBody"/>
              <w:rPr>
                <w:lang w:val="en-US"/>
              </w:rPr>
            </w:pPr>
            <w:r w:rsidRPr="006159E6">
              <w:rPr>
                <w:lang w:val="en-US"/>
              </w:rPr>
              <w:t>M</w:t>
            </w:r>
          </w:p>
        </w:tc>
        <w:tc>
          <w:tcPr>
            <w:tcW w:w="1418" w:type="dxa"/>
          </w:tcPr>
          <w:p w14:paraId="3BC0C278" w14:textId="77777777" w:rsidR="00A851BA" w:rsidRPr="006159E6" w:rsidRDefault="00A851BA" w:rsidP="00D02290">
            <w:pPr>
              <w:pStyle w:val="CellBody"/>
              <w:rPr>
                <w:lang w:val="en-US"/>
              </w:rPr>
            </w:pPr>
            <w:r w:rsidRPr="006159E6">
              <w:rPr>
                <w:lang w:val="en-US"/>
              </w:rPr>
              <w:t>Version</w:t>
            </w:r>
            <w:r w:rsidRPr="006159E6">
              <w:rPr>
                <w:lang w:val="en-US"/>
              </w:rPr>
              <w:softHyphen/>
              <w:t>Type</w:t>
            </w:r>
          </w:p>
        </w:tc>
        <w:tc>
          <w:tcPr>
            <w:tcW w:w="5772" w:type="dxa"/>
          </w:tcPr>
          <w:p w14:paraId="6CF14C82" w14:textId="77777777" w:rsidR="00A851BA" w:rsidRPr="006159E6" w:rsidRDefault="00A851BA" w:rsidP="00D02290">
            <w:pPr>
              <w:pStyle w:val="CellBody"/>
              <w:rPr>
                <w:lang w:val="en-US"/>
              </w:rPr>
            </w:pPr>
          </w:p>
        </w:tc>
      </w:tr>
      <w:tr w:rsidR="00A851BA" w:rsidRPr="006159E6" w14:paraId="451FD388" w14:textId="77777777" w:rsidTr="0075698D">
        <w:trPr>
          <w:cantSplit/>
        </w:trPr>
        <w:tc>
          <w:tcPr>
            <w:tcW w:w="1418" w:type="dxa"/>
          </w:tcPr>
          <w:p w14:paraId="2907BC5E" w14:textId="77777777" w:rsidR="00A851BA" w:rsidRPr="006159E6" w:rsidRDefault="00A851BA" w:rsidP="00D02290">
            <w:pPr>
              <w:pStyle w:val="CellBody"/>
              <w:rPr>
                <w:lang w:val="en-US"/>
              </w:rPr>
            </w:pPr>
            <w:r w:rsidRPr="006159E6">
              <w:rPr>
                <w:lang w:val="en-US"/>
              </w:rPr>
              <w:t>Creation</w:t>
            </w:r>
            <w:r w:rsidRPr="006159E6">
              <w:rPr>
                <w:lang w:val="en-US"/>
              </w:rPr>
              <w:softHyphen/>
              <w:t>Time</w:t>
            </w:r>
            <w:r w:rsidRPr="006159E6">
              <w:rPr>
                <w:lang w:val="en-US"/>
              </w:rPr>
              <w:softHyphen/>
              <w:t>stamp</w:t>
            </w:r>
          </w:p>
        </w:tc>
        <w:tc>
          <w:tcPr>
            <w:tcW w:w="850" w:type="dxa"/>
          </w:tcPr>
          <w:p w14:paraId="28D228BC" w14:textId="77777777" w:rsidR="00A851BA" w:rsidRPr="006159E6" w:rsidRDefault="00A851BA" w:rsidP="00D02290">
            <w:pPr>
              <w:pStyle w:val="CellBody"/>
              <w:rPr>
                <w:lang w:val="en-US"/>
              </w:rPr>
            </w:pPr>
            <w:r w:rsidRPr="006159E6">
              <w:rPr>
                <w:lang w:val="en-US"/>
              </w:rPr>
              <w:t>M</w:t>
            </w:r>
          </w:p>
        </w:tc>
        <w:tc>
          <w:tcPr>
            <w:tcW w:w="1418" w:type="dxa"/>
          </w:tcPr>
          <w:p w14:paraId="21717975" w14:textId="77777777" w:rsidR="00A851BA" w:rsidRPr="006159E6" w:rsidRDefault="00A851BA" w:rsidP="00D02290">
            <w:pPr>
              <w:pStyle w:val="CellBody"/>
              <w:rPr>
                <w:lang w:val="en-US"/>
              </w:rPr>
            </w:pPr>
            <w:r w:rsidRPr="006159E6">
              <w:rPr>
                <w:lang w:val="en-US"/>
              </w:rPr>
              <w:t>UTC</w:t>
            </w:r>
            <w:r w:rsidRPr="006159E6">
              <w:rPr>
                <w:lang w:val="en-US"/>
              </w:rPr>
              <w:softHyphen/>
              <w:t>Timestamp</w:t>
            </w:r>
            <w:r w:rsidRPr="006159E6">
              <w:rPr>
                <w:lang w:val="en-US"/>
              </w:rPr>
              <w:softHyphen/>
              <w:t>Type</w:t>
            </w:r>
          </w:p>
        </w:tc>
        <w:tc>
          <w:tcPr>
            <w:tcW w:w="5772" w:type="dxa"/>
          </w:tcPr>
          <w:p w14:paraId="194D4A15" w14:textId="77777777" w:rsidR="00A851BA" w:rsidRPr="006159E6" w:rsidRDefault="00786107" w:rsidP="00786107">
            <w:pPr>
              <w:pStyle w:val="CellBody"/>
              <w:rPr>
                <w:lang w:val="en-US"/>
              </w:rPr>
            </w:pPr>
            <w:r>
              <w:rPr>
                <w:lang w:val="en-US"/>
              </w:rPr>
              <w:t>A t</w:t>
            </w:r>
            <w:r w:rsidR="00A851BA" w:rsidRPr="006159E6">
              <w:rPr>
                <w:lang w:val="en-US"/>
              </w:rPr>
              <w:t>ime</w:t>
            </w:r>
            <w:r w:rsidR="00F12042" w:rsidRPr="006159E6">
              <w:rPr>
                <w:lang w:val="en-US"/>
              </w:rPr>
              <w:t xml:space="preserve"> </w:t>
            </w:r>
            <w:r w:rsidR="00A851BA" w:rsidRPr="006159E6">
              <w:rPr>
                <w:lang w:val="en-US"/>
              </w:rPr>
              <w:t xml:space="preserve">stamp </w:t>
            </w:r>
            <w:r>
              <w:rPr>
                <w:lang w:val="en-US"/>
              </w:rPr>
              <w:t xml:space="preserve">indicating when </w:t>
            </w:r>
            <w:r w:rsidR="001A7CB6" w:rsidRPr="006159E6">
              <w:rPr>
                <w:lang w:val="en-US"/>
              </w:rPr>
              <w:t>the CpMLDocument with ‘</w:t>
            </w:r>
            <w:r w:rsidR="00A851BA" w:rsidRPr="006159E6">
              <w:rPr>
                <w:lang w:val="en-US"/>
              </w:rPr>
              <w:t>ETD</w:t>
            </w:r>
            <w:r w:rsidR="001A7CB6" w:rsidRPr="006159E6">
              <w:rPr>
                <w:lang w:val="en-US"/>
              </w:rPr>
              <w:t xml:space="preserve">TradeDetails’ </w:t>
            </w:r>
            <w:r w:rsidR="00A851BA" w:rsidRPr="006159E6">
              <w:rPr>
                <w:lang w:val="en-US"/>
              </w:rPr>
              <w:t xml:space="preserve">was generated. </w:t>
            </w:r>
          </w:p>
        </w:tc>
      </w:tr>
      <w:tr w:rsidR="00A851BA" w:rsidRPr="006159E6" w14:paraId="50FD9E64" w14:textId="77777777" w:rsidTr="0075698D">
        <w:trPr>
          <w:cantSplit/>
        </w:trPr>
        <w:tc>
          <w:tcPr>
            <w:tcW w:w="1418" w:type="dxa"/>
          </w:tcPr>
          <w:p w14:paraId="7102E251" w14:textId="77777777" w:rsidR="00A851BA" w:rsidRPr="006159E6" w:rsidRDefault="00A851BA" w:rsidP="00D02290">
            <w:pPr>
              <w:pStyle w:val="CellBody"/>
              <w:rPr>
                <w:lang w:val="en-US"/>
              </w:rPr>
            </w:pPr>
            <w:r w:rsidRPr="006159E6">
              <w:rPr>
                <w:lang w:val="en-US"/>
              </w:rPr>
              <w:t>Transaction</w:t>
            </w:r>
            <w:r w:rsidRPr="006159E6">
              <w:rPr>
                <w:lang w:val="en-US"/>
              </w:rPr>
              <w:softHyphen/>
              <w:t>Type</w:t>
            </w:r>
          </w:p>
        </w:tc>
        <w:tc>
          <w:tcPr>
            <w:tcW w:w="850" w:type="dxa"/>
          </w:tcPr>
          <w:p w14:paraId="16B13C6F" w14:textId="77777777" w:rsidR="00A851BA" w:rsidRPr="006159E6" w:rsidRDefault="00A851BA" w:rsidP="00D02290">
            <w:pPr>
              <w:pStyle w:val="CellBody"/>
              <w:rPr>
                <w:lang w:val="en-US"/>
              </w:rPr>
            </w:pPr>
            <w:r w:rsidRPr="006159E6">
              <w:rPr>
                <w:lang w:val="en-US"/>
              </w:rPr>
              <w:t>M</w:t>
            </w:r>
          </w:p>
        </w:tc>
        <w:tc>
          <w:tcPr>
            <w:tcW w:w="1418" w:type="dxa"/>
          </w:tcPr>
          <w:p w14:paraId="28681D4E" w14:textId="77777777" w:rsidR="00A851BA" w:rsidRPr="006159E6" w:rsidRDefault="00A851BA" w:rsidP="00D02290">
            <w:pPr>
              <w:pStyle w:val="CellBody"/>
              <w:rPr>
                <w:lang w:val="en-US"/>
              </w:rPr>
            </w:pPr>
            <w:r w:rsidRPr="006159E6">
              <w:rPr>
                <w:lang w:val="en-US"/>
              </w:rPr>
              <w:t>ETD</w:t>
            </w:r>
            <w:r w:rsidRPr="006159E6">
              <w:rPr>
                <w:lang w:val="en-US"/>
              </w:rPr>
              <w:softHyphen/>
              <w:t>Transaction</w:t>
            </w:r>
            <w:r w:rsidRPr="006159E6">
              <w:rPr>
                <w:lang w:val="en-US"/>
              </w:rPr>
              <w:softHyphen/>
              <w:t>Type</w:t>
            </w:r>
          </w:p>
        </w:tc>
        <w:tc>
          <w:tcPr>
            <w:tcW w:w="5772" w:type="dxa"/>
          </w:tcPr>
          <w:p w14:paraId="3D390EE8" w14:textId="77777777" w:rsidR="00A851BA" w:rsidRPr="006159E6" w:rsidRDefault="00A851BA" w:rsidP="00127358">
            <w:pPr>
              <w:pStyle w:val="CellBody"/>
              <w:rPr>
                <w:lang w:val="en-US"/>
              </w:rPr>
            </w:pPr>
          </w:p>
        </w:tc>
      </w:tr>
      <w:tr w:rsidR="00A851BA" w:rsidRPr="006159E6" w14:paraId="70BCAED5" w14:textId="77777777" w:rsidTr="0075698D">
        <w:trPr>
          <w:cantSplit/>
        </w:trPr>
        <w:tc>
          <w:tcPr>
            <w:tcW w:w="1418" w:type="dxa"/>
          </w:tcPr>
          <w:p w14:paraId="2CB24071" w14:textId="77777777" w:rsidR="00A851BA" w:rsidRPr="006159E6" w:rsidRDefault="00A851BA" w:rsidP="00D02290">
            <w:pPr>
              <w:pStyle w:val="CellBody"/>
              <w:rPr>
                <w:lang w:val="en-US"/>
              </w:rPr>
            </w:pPr>
            <w:r w:rsidRPr="006159E6">
              <w:rPr>
                <w:lang w:val="en-US"/>
              </w:rPr>
              <w:t>Primary</w:t>
            </w:r>
            <w:r w:rsidRPr="006159E6">
              <w:rPr>
                <w:lang w:val="en-US"/>
              </w:rPr>
              <w:softHyphen/>
              <w:t>Asset</w:t>
            </w:r>
            <w:r w:rsidRPr="006159E6">
              <w:rPr>
                <w:lang w:val="en-US"/>
              </w:rPr>
              <w:softHyphen/>
              <w:t>Class</w:t>
            </w:r>
          </w:p>
        </w:tc>
        <w:tc>
          <w:tcPr>
            <w:tcW w:w="850" w:type="dxa"/>
          </w:tcPr>
          <w:p w14:paraId="4D5EE7EC" w14:textId="77777777" w:rsidR="00A851BA" w:rsidRPr="006159E6" w:rsidRDefault="00A851BA" w:rsidP="00D02290">
            <w:pPr>
              <w:pStyle w:val="CellBody"/>
              <w:rPr>
                <w:lang w:val="en-US"/>
              </w:rPr>
            </w:pPr>
            <w:r w:rsidRPr="006159E6">
              <w:rPr>
                <w:lang w:val="en-US"/>
              </w:rPr>
              <w:t>M</w:t>
            </w:r>
          </w:p>
        </w:tc>
        <w:tc>
          <w:tcPr>
            <w:tcW w:w="1418" w:type="dxa"/>
          </w:tcPr>
          <w:p w14:paraId="4CF41D67" w14:textId="77777777" w:rsidR="00A851BA" w:rsidRPr="006159E6" w:rsidRDefault="00A851BA" w:rsidP="00D02290">
            <w:pPr>
              <w:pStyle w:val="CellBody"/>
              <w:rPr>
                <w:lang w:val="en-US"/>
              </w:rPr>
            </w:pPr>
            <w:r w:rsidRPr="006159E6">
              <w:rPr>
                <w:lang w:val="en-US"/>
              </w:rPr>
              <w:t>Asset</w:t>
            </w:r>
            <w:r w:rsidRPr="006159E6">
              <w:rPr>
                <w:lang w:val="en-US"/>
              </w:rPr>
              <w:softHyphen/>
              <w:t>Class</w:t>
            </w:r>
            <w:r w:rsidRPr="006159E6">
              <w:rPr>
                <w:lang w:val="en-US"/>
              </w:rPr>
              <w:softHyphen/>
              <w:t>Type</w:t>
            </w:r>
          </w:p>
        </w:tc>
        <w:tc>
          <w:tcPr>
            <w:tcW w:w="5772" w:type="dxa"/>
          </w:tcPr>
          <w:p w14:paraId="4C18DBFF" w14:textId="77777777" w:rsidR="00A851BA" w:rsidRPr="006159E6" w:rsidRDefault="00A851BA" w:rsidP="00D02290">
            <w:pPr>
              <w:pStyle w:val="CellBody"/>
              <w:rPr>
                <w:lang w:val="en-US"/>
              </w:rPr>
            </w:pPr>
          </w:p>
        </w:tc>
      </w:tr>
      <w:tr w:rsidR="00677CAA" w:rsidRPr="006159E6" w14:paraId="4813A153" w14:textId="77777777" w:rsidTr="0075698D">
        <w:trPr>
          <w:cantSplit/>
        </w:trPr>
        <w:tc>
          <w:tcPr>
            <w:tcW w:w="9458" w:type="dxa"/>
            <w:gridSpan w:val="4"/>
            <w:shd w:val="clear" w:color="auto" w:fill="BFBFBF" w:themeFill="background1" w:themeFillShade="BF"/>
          </w:tcPr>
          <w:p w14:paraId="118C227C" w14:textId="77777777" w:rsidR="00677CAA" w:rsidRPr="006159E6" w:rsidRDefault="00FD134F" w:rsidP="00FE1CE8">
            <w:pPr>
              <w:pStyle w:val="CellBody"/>
              <w:keepNext/>
              <w:rPr>
                <w:lang w:val="en-US"/>
              </w:rPr>
            </w:pPr>
            <w:r w:rsidRPr="006159E6">
              <w:rPr>
                <w:rStyle w:val="XSDSectionTitle"/>
                <w:lang w:val="en-US"/>
              </w:rPr>
              <w:t>ETDTradeDetails</w:t>
            </w:r>
            <w:r w:rsidR="00DE4731" w:rsidRPr="006159E6">
              <w:rPr>
                <w:rStyle w:val="XSDSectionTitle"/>
                <w:lang w:val="en-US"/>
              </w:rPr>
              <w:t>/</w:t>
            </w:r>
            <w:r w:rsidRPr="006159E6">
              <w:rPr>
                <w:rStyle w:val="XSDSectionTitle"/>
                <w:lang w:val="en-US"/>
              </w:rPr>
              <w:t>ClearingParameters</w:t>
            </w:r>
            <w:r w:rsidRPr="006159E6">
              <w:rPr>
                <w:lang w:val="en-US"/>
              </w:rPr>
              <w:t>: mandatory</w:t>
            </w:r>
            <w:r w:rsidR="008C2763" w:rsidRPr="006159E6">
              <w:rPr>
                <w:lang w:val="en-US"/>
              </w:rPr>
              <w:t xml:space="preserve"> </w:t>
            </w:r>
            <w:r w:rsidRPr="006159E6">
              <w:rPr>
                <w:lang w:val="en-US"/>
              </w:rPr>
              <w:t xml:space="preserve">section </w:t>
            </w:r>
          </w:p>
        </w:tc>
      </w:tr>
      <w:tr w:rsidR="00ED14A9" w:rsidRPr="006159E6" w14:paraId="5AB90DB4" w14:textId="77777777" w:rsidTr="0075698D">
        <w:trPr>
          <w:cantSplit/>
        </w:trPr>
        <w:tc>
          <w:tcPr>
            <w:tcW w:w="1418" w:type="dxa"/>
          </w:tcPr>
          <w:p w14:paraId="3420C26C" w14:textId="77777777" w:rsidR="00ED14A9" w:rsidRPr="006159E6" w:rsidRDefault="00ED14A9" w:rsidP="00D02290">
            <w:pPr>
              <w:pStyle w:val="CellBody"/>
              <w:rPr>
                <w:lang w:val="en-US"/>
              </w:rPr>
            </w:pPr>
            <w:r w:rsidRPr="006159E6">
              <w:rPr>
                <w:lang w:val="en-US"/>
              </w:rPr>
              <w:t>Deal</w:t>
            </w:r>
            <w:r w:rsidRPr="006159E6">
              <w:rPr>
                <w:lang w:val="en-US"/>
              </w:rPr>
              <w:softHyphen/>
              <w:t>ID</w:t>
            </w:r>
          </w:p>
        </w:tc>
        <w:tc>
          <w:tcPr>
            <w:tcW w:w="850" w:type="dxa"/>
          </w:tcPr>
          <w:p w14:paraId="67CF77D5" w14:textId="77777777" w:rsidR="00ED14A9" w:rsidRPr="006159E6" w:rsidRDefault="00ED14A9" w:rsidP="00D02290">
            <w:pPr>
              <w:pStyle w:val="CellBody"/>
              <w:rPr>
                <w:lang w:val="en-US"/>
              </w:rPr>
            </w:pPr>
            <w:r w:rsidRPr="006159E6">
              <w:rPr>
                <w:lang w:val="en-US"/>
              </w:rPr>
              <w:t>O</w:t>
            </w:r>
            <w:r w:rsidR="003C2450" w:rsidRPr="006159E6">
              <w:rPr>
                <w:lang w:val="en-US"/>
              </w:rPr>
              <w:t>+C</w:t>
            </w:r>
          </w:p>
        </w:tc>
        <w:tc>
          <w:tcPr>
            <w:tcW w:w="1418" w:type="dxa"/>
          </w:tcPr>
          <w:p w14:paraId="1D3514FA" w14:textId="77777777" w:rsidR="00ED14A9" w:rsidRPr="006159E6" w:rsidRDefault="00ED14A9" w:rsidP="00D02290">
            <w:pPr>
              <w:pStyle w:val="CellBody"/>
              <w:rPr>
                <w:lang w:val="en-US"/>
              </w:rPr>
            </w:pPr>
            <w:r w:rsidRPr="006159E6">
              <w:rPr>
                <w:lang w:val="en-US"/>
              </w:rPr>
              <w:t>Identification</w:t>
            </w:r>
            <w:r w:rsidRPr="006159E6">
              <w:rPr>
                <w:lang w:val="en-US"/>
              </w:rPr>
              <w:softHyphen/>
              <w:t>Type</w:t>
            </w:r>
          </w:p>
        </w:tc>
        <w:tc>
          <w:tcPr>
            <w:tcW w:w="5772" w:type="dxa"/>
          </w:tcPr>
          <w:p w14:paraId="301CC4DD" w14:textId="0F31029A" w:rsidR="00ED14A9" w:rsidRPr="006159E6" w:rsidRDefault="00ED14A9" w:rsidP="0095740D">
            <w:pPr>
              <w:pStyle w:val="CellBody"/>
            </w:pPr>
            <w:r w:rsidRPr="006159E6">
              <w:t xml:space="preserve">A common </w:t>
            </w:r>
            <w:r w:rsidR="00560C7B">
              <w:t>trade</w:t>
            </w:r>
            <w:r w:rsidRPr="006159E6">
              <w:t xml:space="preserve"> identifier known to </w:t>
            </w:r>
            <w:r w:rsidR="00327809">
              <w:t xml:space="preserve">the </w:t>
            </w:r>
            <w:r w:rsidRPr="006159E6">
              <w:t>buyer</w:t>
            </w:r>
            <w:r w:rsidR="00327809">
              <w:t xml:space="preserve">, </w:t>
            </w:r>
            <w:r w:rsidRPr="006159E6">
              <w:t>seller</w:t>
            </w:r>
            <w:r w:rsidR="00327809">
              <w:t xml:space="preserve"> and </w:t>
            </w:r>
            <w:r w:rsidRPr="006159E6">
              <w:t xml:space="preserve">broker to a </w:t>
            </w:r>
            <w:r w:rsidR="00560C7B">
              <w:t>trade</w:t>
            </w:r>
            <w:r w:rsidR="00327809">
              <w:t>, that is,</w:t>
            </w:r>
            <w:r w:rsidRPr="006159E6">
              <w:t xml:space="preserve"> the Transaction</w:t>
            </w:r>
            <w:r w:rsidR="004B6EC2">
              <w:t xml:space="preserve"> </w:t>
            </w:r>
            <w:r w:rsidRPr="006159E6">
              <w:t>Reference</w:t>
            </w:r>
            <w:r w:rsidR="004B6EC2">
              <w:t xml:space="preserve"> </w:t>
            </w:r>
            <w:r w:rsidRPr="006159E6">
              <w:t xml:space="preserve">Number (TRN).  </w:t>
            </w:r>
          </w:p>
        </w:tc>
      </w:tr>
      <w:tr w:rsidR="00ED14A9" w:rsidRPr="006159E6" w14:paraId="22C8F25C" w14:textId="77777777" w:rsidTr="0075698D">
        <w:trPr>
          <w:cantSplit/>
        </w:trPr>
        <w:tc>
          <w:tcPr>
            <w:tcW w:w="1418" w:type="dxa"/>
          </w:tcPr>
          <w:p w14:paraId="084F8DCF" w14:textId="77777777" w:rsidR="00ED14A9" w:rsidRPr="006159E6" w:rsidRDefault="00ED14A9" w:rsidP="00D02290">
            <w:pPr>
              <w:pStyle w:val="CellBody"/>
              <w:rPr>
                <w:lang w:val="en-US"/>
              </w:rPr>
            </w:pPr>
            <w:r w:rsidRPr="006159E6">
              <w:rPr>
                <w:lang w:val="en-US"/>
              </w:rPr>
              <w:t>Clearing</w:t>
            </w:r>
            <w:r w:rsidRPr="006159E6">
              <w:rPr>
                <w:lang w:val="en-US"/>
              </w:rPr>
              <w:softHyphen/>
              <w:t>Registration</w:t>
            </w:r>
            <w:r w:rsidRPr="006159E6">
              <w:rPr>
                <w:lang w:val="en-US"/>
              </w:rPr>
              <w:softHyphen/>
              <w:t>Agent</w:t>
            </w:r>
            <w:r w:rsidRPr="006159E6">
              <w:rPr>
                <w:lang w:val="en-US"/>
              </w:rPr>
              <w:softHyphen/>
              <w:t>ID</w:t>
            </w:r>
          </w:p>
        </w:tc>
        <w:tc>
          <w:tcPr>
            <w:tcW w:w="850" w:type="dxa"/>
          </w:tcPr>
          <w:p w14:paraId="6EFFE263" w14:textId="77777777" w:rsidR="00ED14A9" w:rsidRPr="006159E6" w:rsidRDefault="00ED14A9" w:rsidP="00D02290">
            <w:pPr>
              <w:pStyle w:val="CellBody"/>
              <w:rPr>
                <w:lang w:val="en-US"/>
              </w:rPr>
            </w:pPr>
            <w:r w:rsidRPr="006159E6">
              <w:rPr>
                <w:lang w:val="en-US"/>
              </w:rPr>
              <w:t>M</w:t>
            </w:r>
          </w:p>
        </w:tc>
        <w:tc>
          <w:tcPr>
            <w:tcW w:w="1418" w:type="dxa"/>
          </w:tcPr>
          <w:p w14:paraId="699CE5E6" w14:textId="77777777" w:rsidR="00ED14A9" w:rsidRPr="006159E6" w:rsidRDefault="00ED14A9" w:rsidP="00D02290">
            <w:pPr>
              <w:pStyle w:val="CellBody"/>
              <w:rPr>
                <w:lang w:val="en-US"/>
              </w:rPr>
            </w:pPr>
            <w:r w:rsidRPr="006159E6">
              <w:rPr>
                <w:lang w:val="en-US"/>
              </w:rPr>
              <w:t>PartyType</w:t>
            </w:r>
          </w:p>
        </w:tc>
        <w:tc>
          <w:tcPr>
            <w:tcW w:w="5772" w:type="dxa"/>
          </w:tcPr>
          <w:p w14:paraId="432CA529" w14:textId="77777777" w:rsidR="00ED14A9" w:rsidRPr="006159E6" w:rsidRDefault="00ED14A9" w:rsidP="00901D1A">
            <w:pPr>
              <w:pStyle w:val="CellBody"/>
              <w:rPr>
                <w:lang w:val="en-US"/>
              </w:rPr>
            </w:pPr>
          </w:p>
        </w:tc>
      </w:tr>
      <w:tr w:rsidR="00ED14A9" w:rsidRPr="006159E6" w14:paraId="35331BC7" w14:textId="77777777" w:rsidTr="0075698D">
        <w:trPr>
          <w:cantSplit/>
        </w:trPr>
        <w:tc>
          <w:tcPr>
            <w:tcW w:w="1418" w:type="dxa"/>
          </w:tcPr>
          <w:p w14:paraId="12066C72" w14:textId="77777777" w:rsidR="00ED14A9" w:rsidRPr="006159E6" w:rsidRDefault="00ED14A9" w:rsidP="00D02290">
            <w:pPr>
              <w:pStyle w:val="CellBody"/>
              <w:rPr>
                <w:lang w:val="en-US"/>
              </w:rPr>
            </w:pPr>
            <w:r w:rsidRPr="006159E6">
              <w:rPr>
                <w:lang w:val="en-US"/>
              </w:rPr>
              <w:t>Clearing</w:t>
            </w:r>
            <w:r w:rsidRPr="006159E6">
              <w:rPr>
                <w:lang w:val="en-US"/>
              </w:rPr>
              <w:softHyphen/>
              <w:t>House</w:t>
            </w:r>
            <w:r w:rsidRPr="006159E6">
              <w:rPr>
                <w:lang w:val="en-US"/>
              </w:rPr>
              <w:softHyphen/>
              <w:t>ID</w:t>
            </w:r>
          </w:p>
        </w:tc>
        <w:tc>
          <w:tcPr>
            <w:tcW w:w="850" w:type="dxa"/>
          </w:tcPr>
          <w:p w14:paraId="1B7B0DA9" w14:textId="77777777" w:rsidR="00ED14A9" w:rsidRPr="006159E6" w:rsidRDefault="00ED14A9" w:rsidP="00D02290">
            <w:pPr>
              <w:pStyle w:val="CellBody"/>
              <w:rPr>
                <w:lang w:val="en-US"/>
              </w:rPr>
            </w:pPr>
            <w:r w:rsidRPr="006159E6">
              <w:rPr>
                <w:lang w:val="en-US"/>
              </w:rPr>
              <w:t>M</w:t>
            </w:r>
          </w:p>
        </w:tc>
        <w:tc>
          <w:tcPr>
            <w:tcW w:w="1418" w:type="dxa"/>
          </w:tcPr>
          <w:p w14:paraId="5AC7C15E" w14:textId="77777777" w:rsidR="00ED14A9" w:rsidRPr="006159E6" w:rsidRDefault="00ED14A9" w:rsidP="00D02290">
            <w:pPr>
              <w:pStyle w:val="CellBody"/>
              <w:rPr>
                <w:lang w:val="en-US"/>
              </w:rPr>
            </w:pPr>
            <w:r w:rsidRPr="006159E6">
              <w:rPr>
                <w:lang w:val="en-US"/>
              </w:rPr>
              <w:t>PartyType</w:t>
            </w:r>
          </w:p>
        </w:tc>
        <w:tc>
          <w:tcPr>
            <w:tcW w:w="5772" w:type="dxa"/>
          </w:tcPr>
          <w:p w14:paraId="3C521D19" w14:textId="77777777" w:rsidR="00ED14A9" w:rsidRPr="006159E6" w:rsidRDefault="00ED14A9" w:rsidP="00D02290">
            <w:pPr>
              <w:pStyle w:val="CellBody"/>
              <w:rPr>
                <w:lang w:val="en-US"/>
              </w:rPr>
            </w:pPr>
          </w:p>
        </w:tc>
      </w:tr>
      <w:tr w:rsidR="00ED14A9" w:rsidRPr="006159E6" w14:paraId="3C2D068D" w14:textId="77777777" w:rsidTr="0075698D">
        <w:trPr>
          <w:cantSplit/>
        </w:trPr>
        <w:tc>
          <w:tcPr>
            <w:tcW w:w="1418" w:type="dxa"/>
          </w:tcPr>
          <w:p w14:paraId="04BD7704" w14:textId="77777777" w:rsidR="00ED14A9" w:rsidRPr="006159E6" w:rsidRDefault="00ED14A9" w:rsidP="00D02290">
            <w:pPr>
              <w:pStyle w:val="CellBody"/>
              <w:rPr>
                <w:lang w:val="en-US"/>
              </w:rPr>
            </w:pPr>
            <w:r w:rsidRPr="006159E6">
              <w:rPr>
                <w:lang w:val="en-US"/>
              </w:rPr>
              <w:t>Lots</w:t>
            </w:r>
          </w:p>
        </w:tc>
        <w:tc>
          <w:tcPr>
            <w:tcW w:w="850" w:type="dxa"/>
          </w:tcPr>
          <w:p w14:paraId="738B8022" w14:textId="77777777" w:rsidR="00ED14A9" w:rsidRPr="006159E6" w:rsidRDefault="00ED14A9" w:rsidP="00E77BDD">
            <w:pPr>
              <w:pStyle w:val="CellBody"/>
              <w:rPr>
                <w:lang w:val="en-US"/>
              </w:rPr>
            </w:pPr>
            <w:r w:rsidRPr="006159E6">
              <w:rPr>
                <w:lang w:val="en-US"/>
              </w:rPr>
              <w:t>M</w:t>
            </w:r>
          </w:p>
        </w:tc>
        <w:tc>
          <w:tcPr>
            <w:tcW w:w="1418" w:type="dxa"/>
          </w:tcPr>
          <w:p w14:paraId="49BF9495" w14:textId="77777777" w:rsidR="00ED14A9" w:rsidRPr="006159E6" w:rsidRDefault="00ED14A9" w:rsidP="00D02290">
            <w:pPr>
              <w:pStyle w:val="CellBody"/>
              <w:rPr>
                <w:lang w:val="en-US"/>
              </w:rPr>
            </w:pPr>
            <w:r w:rsidRPr="006159E6">
              <w:rPr>
                <w:lang w:val="en-US"/>
              </w:rPr>
              <w:t>LotsType</w:t>
            </w:r>
          </w:p>
        </w:tc>
        <w:tc>
          <w:tcPr>
            <w:tcW w:w="5772" w:type="dxa"/>
          </w:tcPr>
          <w:p w14:paraId="08E45F69" w14:textId="2C4C4377" w:rsidR="00ED14A9" w:rsidRPr="006159E6" w:rsidRDefault="00ED14A9" w:rsidP="0095740D">
            <w:pPr>
              <w:pStyle w:val="CellBody"/>
            </w:pPr>
          </w:p>
        </w:tc>
      </w:tr>
      <w:tr w:rsidR="00ED14A9" w:rsidRPr="006159E6" w14:paraId="12124683" w14:textId="77777777" w:rsidTr="0075698D">
        <w:trPr>
          <w:cantSplit/>
        </w:trPr>
        <w:tc>
          <w:tcPr>
            <w:tcW w:w="1418" w:type="dxa"/>
          </w:tcPr>
          <w:p w14:paraId="26612D09" w14:textId="77777777" w:rsidR="00ED14A9" w:rsidRPr="006159E6" w:rsidRDefault="00ED14A9" w:rsidP="00D02290">
            <w:pPr>
              <w:pStyle w:val="CellBody"/>
              <w:rPr>
                <w:lang w:val="en-US"/>
              </w:rPr>
            </w:pPr>
            <w:r w:rsidRPr="006159E6">
              <w:rPr>
                <w:lang w:val="en-US"/>
              </w:rPr>
              <w:t>Unit</w:t>
            </w:r>
            <w:r w:rsidRPr="006159E6">
              <w:rPr>
                <w:lang w:val="en-US"/>
              </w:rPr>
              <w:softHyphen/>
              <w:t>Price</w:t>
            </w:r>
          </w:p>
        </w:tc>
        <w:tc>
          <w:tcPr>
            <w:tcW w:w="850" w:type="dxa"/>
          </w:tcPr>
          <w:p w14:paraId="790975A0" w14:textId="77777777" w:rsidR="00ED14A9" w:rsidRPr="006159E6" w:rsidRDefault="00ED14A9" w:rsidP="00D02290">
            <w:pPr>
              <w:pStyle w:val="CellBody"/>
              <w:rPr>
                <w:lang w:val="en-US"/>
              </w:rPr>
            </w:pPr>
            <w:r w:rsidRPr="006159E6">
              <w:rPr>
                <w:lang w:val="en-US"/>
              </w:rPr>
              <w:t>M</w:t>
            </w:r>
          </w:p>
        </w:tc>
        <w:tc>
          <w:tcPr>
            <w:tcW w:w="1418" w:type="dxa"/>
          </w:tcPr>
          <w:p w14:paraId="7AF286A3" w14:textId="77777777" w:rsidR="00ED14A9" w:rsidRPr="006159E6" w:rsidRDefault="00ED14A9" w:rsidP="00D02290">
            <w:pPr>
              <w:pStyle w:val="CellBody"/>
              <w:rPr>
                <w:lang w:val="en-US"/>
              </w:rPr>
            </w:pPr>
            <w:r w:rsidRPr="006159E6">
              <w:rPr>
                <w:lang w:val="en-US"/>
              </w:rPr>
              <w:t>PriceType</w:t>
            </w:r>
          </w:p>
        </w:tc>
        <w:tc>
          <w:tcPr>
            <w:tcW w:w="5772" w:type="dxa"/>
          </w:tcPr>
          <w:p w14:paraId="167E9B23" w14:textId="5E681BA1" w:rsidR="00ED14A9" w:rsidRPr="006159E6" w:rsidRDefault="00ED14A9" w:rsidP="0095740D">
            <w:pPr>
              <w:pStyle w:val="CellBody"/>
            </w:pPr>
          </w:p>
        </w:tc>
      </w:tr>
      <w:tr w:rsidR="00ED14A9" w:rsidRPr="006159E6" w14:paraId="54CCD9B9" w14:textId="77777777" w:rsidTr="0075698D">
        <w:trPr>
          <w:cantSplit/>
        </w:trPr>
        <w:tc>
          <w:tcPr>
            <w:tcW w:w="1418" w:type="dxa"/>
          </w:tcPr>
          <w:p w14:paraId="6227DD4A" w14:textId="77777777" w:rsidR="00ED14A9" w:rsidRPr="006159E6" w:rsidRDefault="00ED14A9" w:rsidP="00D02290">
            <w:pPr>
              <w:pStyle w:val="CellBody"/>
              <w:rPr>
                <w:lang w:val="en-US"/>
              </w:rPr>
            </w:pPr>
            <w:r w:rsidRPr="006159E6">
              <w:rPr>
                <w:lang w:val="en-US"/>
              </w:rPr>
              <w:t>Anonymous</w:t>
            </w:r>
          </w:p>
        </w:tc>
        <w:tc>
          <w:tcPr>
            <w:tcW w:w="850" w:type="dxa"/>
          </w:tcPr>
          <w:p w14:paraId="2E614796" w14:textId="77777777" w:rsidR="00ED14A9" w:rsidRPr="006159E6" w:rsidRDefault="00ED14A9" w:rsidP="00D02290">
            <w:pPr>
              <w:pStyle w:val="CellBody"/>
              <w:rPr>
                <w:lang w:val="en-US"/>
              </w:rPr>
            </w:pPr>
            <w:r w:rsidRPr="006159E6">
              <w:rPr>
                <w:lang w:val="en-US"/>
              </w:rPr>
              <w:t>O</w:t>
            </w:r>
          </w:p>
        </w:tc>
        <w:tc>
          <w:tcPr>
            <w:tcW w:w="1418" w:type="dxa"/>
          </w:tcPr>
          <w:p w14:paraId="650407F4" w14:textId="77777777" w:rsidR="00ED14A9" w:rsidRPr="006159E6" w:rsidRDefault="00ED14A9" w:rsidP="00D02290">
            <w:pPr>
              <w:pStyle w:val="CellBody"/>
              <w:rPr>
                <w:lang w:val="en-US"/>
              </w:rPr>
            </w:pPr>
            <w:r w:rsidRPr="006159E6">
              <w:rPr>
                <w:lang w:val="en-US"/>
              </w:rPr>
              <w:t>TrueFalseType</w:t>
            </w:r>
          </w:p>
        </w:tc>
        <w:tc>
          <w:tcPr>
            <w:tcW w:w="5772" w:type="dxa"/>
          </w:tcPr>
          <w:p w14:paraId="66B1F9E6" w14:textId="77777777" w:rsidR="00ED14A9" w:rsidRPr="006159E6" w:rsidRDefault="00ED14A9" w:rsidP="00D02290">
            <w:pPr>
              <w:pStyle w:val="CellBody"/>
              <w:rPr>
                <w:lang w:val="en-US"/>
              </w:rPr>
            </w:pPr>
          </w:p>
        </w:tc>
      </w:tr>
      <w:tr w:rsidR="00ED14A9" w:rsidRPr="006159E6" w14:paraId="35573A5F" w14:textId="77777777" w:rsidTr="0075698D">
        <w:trPr>
          <w:cantSplit/>
        </w:trPr>
        <w:tc>
          <w:tcPr>
            <w:tcW w:w="1418" w:type="dxa"/>
          </w:tcPr>
          <w:p w14:paraId="51C980FF" w14:textId="77777777" w:rsidR="00ED14A9" w:rsidRPr="006159E6" w:rsidRDefault="00ED14A9" w:rsidP="00D02290">
            <w:pPr>
              <w:pStyle w:val="CellBody"/>
              <w:rPr>
                <w:lang w:val="en-US"/>
              </w:rPr>
            </w:pPr>
            <w:r w:rsidRPr="006159E6">
              <w:rPr>
                <w:lang w:val="en-US"/>
              </w:rPr>
              <w:t>Initiator</w:t>
            </w:r>
          </w:p>
        </w:tc>
        <w:tc>
          <w:tcPr>
            <w:tcW w:w="850" w:type="dxa"/>
          </w:tcPr>
          <w:p w14:paraId="3A669AF7" w14:textId="77777777" w:rsidR="00ED14A9" w:rsidRPr="006159E6" w:rsidRDefault="00ED14A9" w:rsidP="00D02290">
            <w:pPr>
              <w:pStyle w:val="CellBody"/>
              <w:rPr>
                <w:lang w:val="en-US"/>
              </w:rPr>
            </w:pPr>
            <w:r w:rsidRPr="006159E6">
              <w:rPr>
                <w:lang w:val="en-US"/>
              </w:rPr>
              <w:t>O</w:t>
            </w:r>
          </w:p>
        </w:tc>
        <w:tc>
          <w:tcPr>
            <w:tcW w:w="1418" w:type="dxa"/>
          </w:tcPr>
          <w:p w14:paraId="0D53D7E4" w14:textId="77777777" w:rsidR="00ED14A9" w:rsidRPr="006159E6" w:rsidRDefault="00DA1B73" w:rsidP="00D02290">
            <w:pPr>
              <w:pStyle w:val="CellBody"/>
              <w:rPr>
                <w:lang w:val="en-US"/>
              </w:rPr>
            </w:pPr>
            <w:r w:rsidRPr="006159E6">
              <w:rPr>
                <w:lang w:val="en-US"/>
              </w:rPr>
              <w:t>PartyType</w:t>
            </w:r>
          </w:p>
        </w:tc>
        <w:tc>
          <w:tcPr>
            <w:tcW w:w="5772" w:type="dxa"/>
          </w:tcPr>
          <w:p w14:paraId="648DF75B" w14:textId="77777777" w:rsidR="00ED14A9" w:rsidRPr="006159E6" w:rsidRDefault="00ED14A9" w:rsidP="00D02290">
            <w:pPr>
              <w:pStyle w:val="CellBody"/>
              <w:rPr>
                <w:lang w:val="en-US"/>
              </w:rPr>
            </w:pPr>
          </w:p>
        </w:tc>
      </w:tr>
      <w:tr w:rsidR="00642B44" w:rsidRPr="006159E6" w14:paraId="0541E4DB" w14:textId="77777777" w:rsidTr="0075698D">
        <w:trPr>
          <w:cantSplit/>
        </w:trPr>
        <w:tc>
          <w:tcPr>
            <w:tcW w:w="9458" w:type="dxa"/>
            <w:gridSpan w:val="4"/>
            <w:shd w:val="clear" w:color="auto" w:fill="BFBFBF" w:themeFill="background1" w:themeFillShade="BF"/>
          </w:tcPr>
          <w:p w14:paraId="6E671FF5" w14:textId="77777777" w:rsidR="003332CB" w:rsidRPr="006159E6" w:rsidRDefault="00384B92" w:rsidP="005313BA">
            <w:pPr>
              <w:pStyle w:val="CellBody"/>
              <w:keepNext/>
              <w:rPr>
                <w:lang w:val="en-US"/>
              </w:rPr>
            </w:pPr>
            <w:r w:rsidRPr="006159E6">
              <w:rPr>
                <w:rStyle w:val="XSDSectionTitle"/>
                <w:lang w:val="en-US"/>
              </w:rPr>
              <w:lastRenderedPageBreak/>
              <w:t>ClearingParameters</w:t>
            </w:r>
            <w:r w:rsidR="00DE4731" w:rsidRPr="006159E6">
              <w:rPr>
                <w:rStyle w:val="XSDSectionTitle"/>
                <w:lang w:val="en-US"/>
              </w:rPr>
              <w:t>/</w:t>
            </w:r>
            <w:r w:rsidRPr="006159E6">
              <w:rPr>
                <w:rStyle w:val="XSDSectionTitle"/>
                <w:lang w:val="en-US"/>
              </w:rPr>
              <w:t>Product</w:t>
            </w:r>
            <w:r w:rsidRPr="006159E6">
              <w:rPr>
                <w:lang w:val="en-US"/>
              </w:rPr>
              <w:t>: m</w:t>
            </w:r>
            <w:r w:rsidR="00642B44" w:rsidRPr="006159E6">
              <w:rPr>
                <w:lang w:val="en-US"/>
              </w:rPr>
              <w:t xml:space="preserve">andatory </w:t>
            </w:r>
            <w:r w:rsidR="00696CFB" w:rsidRPr="006159E6">
              <w:rPr>
                <w:lang w:val="en-US"/>
              </w:rPr>
              <w:t>section</w:t>
            </w:r>
            <w:r w:rsidR="00642B44" w:rsidRPr="006159E6">
              <w:rPr>
                <w:lang w:val="en-US"/>
              </w:rPr>
              <w:t xml:space="preserve"> </w:t>
            </w:r>
          </w:p>
        </w:tc>
      </w:tr>
      <w:tr w:rsidR="00ED14A9" w:rsidRPr="006159E6" w14:paraId="279EB67A" w14:textId="77777777" w:rsidTr="0075698D">
        <w:trPr>
          <w:cantSplit/>
        </w:trPr>
        <w:tc>
          <w:tcPr>
            <w:tcW w:w="1418" w:type="dxa"/>
          </w:tcPr>
          <w:p w14:paraId="4BF559EF" w14:textId="77777777" w:rsidR="00ED14A9" w:rsidRPr="006159E6" w:rsidRDefault="00ED14A9" w:rsidP="00D02290">
            <w:pPr>
              <w:pStyle w:val="CellBody"/>
              <w:rPr>
                <w:lang w:val="en-US"/>
              </w:rPr>
            </w:pPr>
            <w:r w:rsidRPr="006159E6">
              <w:rPr>
                <w:lang w:val="en-US"/>
              </w:rPr>
              <w:t>CRA</w:t>
            </w:r>
            <w:r w:rsidRPr="006159E6">
              <w:rPr>
                <w:lang w:val="en-US"/>
              </w:rPr>
              <w:softHyphen/>
              <w:t>Product</w:t>
            </w:r>
            <w:r w:rsidRPr="006159E6">
              <w:rPr>
                <w:lang w:val="en-US"/>
              </w:rPr>
              <w:softHyphen/>
              <w:t>Code</w:t>
            </w:r>
          </w:p>
        </w:tc>
        <w:tc>
          <w:tcPr>
            <w:tcW w:w="850" w:type="dxa"/>
          </w:tcPr>
          <w:p w14:paraId="1E87FE64" w14:textId="77777777" w:rsidR="00ED14A9" w:rsidRPr="006159E6" w:rsidRDefault="00ED14A9" w:rsidP="00D02290">
            <w:pPr>
              <w:pStyle w:val="CellBody"/>
              <w:rPr>
                <w:lang w:val="en-US"/>
              </w:rPr>
            </w:pPr>
            <w:r w:rsidRPr="006159E6">
              <w:rPr>
                <w:lang w:val="en-US"/>
              </w:rPr>
              <w:t>M</w:t>
            </w:r>
          </w:p>
        </w:tc>
        <w:tc>
          <w:tcPr>
            <w:tcW w:w="1418" w:type="dxa"/>
          </w:tcPr>
          <w:p w14:paraId="623710A0" w14:textId="77777777" w:rsidR="00ED14A9" w:rsidRPr="006159E6" w:rsidRDefault="00ED14A9" w:rsidP="00D02290">
            <w:pPr>
              <w:pStyle w:val="CellBody"/>
              <w:rPr>
                <w:lang w:val="en-US"/>
              </w:rPr>
            </w:pPr>
            <w:r w:rsidRPr="006159E6">
              <w:rPr>
                <w:lang w:val="en-US"/>
              </w:rPr>
              <w:t>s100</w:t>
            </w:r>
          </w:p>
        </w:tc>
        <w:tc>
          <w:tcPr>
            <w:tcW w:w="5772" w:type="dxa"/>
          </w:tcPr>
          <w:p w14:paraId="7585C335" w14:textId="77777777" w:rsidR="00ED14A9" w:rsidRPr="006159E6" w:rsidRDefault="00ED14A9" w:rsidP="00D02290">
            <w:pPr>
              <w:pStyle w:val="CellBody"/>
              <w:rPr>
                <w:lang w:val="en-US"/>
              </w:rPr>
            </w:pPr>
          </w:p>
        </w:tc>
      </w:tr>
      <w:tr w:rsidR="00642B44" w:rsidRPr="006159E6" w14:paraId="21C8EBDA" w14:textId="77777777" w:rsidTr="0075698D">
        <w:trPr>
          <w:cantSplit/>
        </w:trPr>
        <w:tc>
          <w:tcPr>
            <w:tcW w:w="9458" w:type="dxa"/>
            <w:gridSpan w:val="4"/>
            <w:shd w:val="clear" w:color="auto" w:fill="BFBFBF" w:themeFill="background1" w:themeFillShade="BF"/>
          </w:tcPr>
          <w:p w14:paraId="0ECB214B" w14:textId="77777777" w:rsidR="00642B44" w:rsidRPr="006159E6" w:rsidRDefault="007008FB" w:rsidP="00D02290">
            <w:pPr>
              <w:pStyle w:val="CellBody"/>
              <w:rPr>
                <w:lang w:val="en-US"/>
              </w:rPr>
            </w:pPr>
            <w:r w:rsidRPr="006159E6">
              <w:rPr>
                <w:rStyle w:val="XSDSectionTitle"/>
                <w:lang w:val="en-US"/>
              </w:rPr>
              <w:t>Product</w:t>
            </w:r>
            <w:r w:rsidR="00DE4731" w:rsidRPr="006159E6">
              <w:rPr>
                <w:rStyle w:val="XSDSectionTitle"/>
                <w:lang w:val="en-US"/>
              </w:rPr>
              <w:t>/</w:t>
            </w:r>
            <w:r w:rsidRPr="006159E6">
              <w:rPr>
                <w:rStyle w:val="XSDSectionTitle"/>
                <w:lang w:val="en-US"/>
              </w:rPr>
              <w:t>DeliveryPeriod</w:t>
            </w:r>
            <w:r w:rsidRPr="006159E6">
              <w:rPr>
                <w:lang w:val="en-US"/>
              </w:rPr>
              <w:t>: optional section</w:t>
            </w:r>
          </w:p>
        </w:tc>
      </w:tr>
      <w:tr w:rsidR="00ED14A9" w:rsidRPr="006159E6" w14:paraId="2C9C4820" w14:textId="77777777" w:rsidTr="0075698D">
        <w:trPr>
          <w:cantSplit/>
        </w:trPr>
        <w:tc>
          <w:tcPr>
            <w:tcW w:w="1418" w:type="dxa"/>
          </w:tcPr>
          <w:p w14:paraId="340CC71D" w14:textId="578AA6B5" w:rsidR="00ED14A9" w:rsidRPr="006159E6" w:rsidRDefault="00ED14A9" w:rsidP="005D00EF">
            <w:pPr>
              <w:pStyle w:val="CellBody"/>
              <w:rPr>
                <w:lang w:val="en-US"/>
              </w:rPr>
            </w:pPr>
            <w:r w:rsidRPr="006159E6">
              <w:rPr>
                <w:lang w:val="en-US"/>
              </w:rPr>
              <w:t>Delivery</w:t>
            </w:r>
            <w:r w:rsidRPr="006159E6">
              <w:rPr>
                <w:lang w:val="en-US"/>
              </w:rPr>
              <w:softHyphen/>
              <w:t>Start</w:t>
            </w:r>
            <w:r w:rsidRPr="006159E6">
              <w:rPr>
                <w:lang w:val="en-US"/>
              </w:rPr>
              <w:softHyphen/>
              <w:t>Date</w:t>
            </w:r>
            <w:r w:rsidRPr="006159E6">
              <w:rPr>
                <w:lang w:val="en-US"/>
              </w:rPr>
              <w:softHyphen/>
            </w:r>
            <w:del w:id="1413" w:author="Autor">
              <w:r w:rsidRPr="006159E6" w:rsidDel="005D00EF">
                <w:rPr>
                  <w:lang w:val="en-US"/>
                </w:rPr>
                <w:delText>And</w:delText>
              </w:r>
              <w:r w:rsidRPr="006159E6" w:rsidDel="005D00EF">
                <w:rPr>
                  <w:lang w:val="en-US"/>
                </w:rPr>
                <w:softHyphen/>
                <w:delText>Time</w:delText>
              </w:r>
            </w:del>
          </w:p>
        </w:tc>
        <w:tc>
          <w:tcPr>
            <w:tcW w:w="850" w:type="dxa"/>
          </w:tcPr>
          <w:p w14:paraId="693F70DC" w14:textId="77777777" w:rsidR="00ED14A9" w:rsidRPr="006159E6" w:rsidRDefault="00ED14A9" w:rsidP="002D26D8">
            <w:pPr>
              <w:pStyle w:val="CellBody"/>
              <w:rPr>
                <w:lang w:val="en-US"/>
              </w:rPr>
            </w:pPr>
            <w:r w:rsidRPr="006159E6">
              <w:rPr>
                <w:lang w:val="en-US"/>
              </w:rPr>
              <w:t>M</w:t>
            </w:r>
          </w:p>
        </w:tc>
        <w:tc>
          <w:tcPr>
            <w:tcW w:w="1418" w:type="dxa"/>
          </w:tcPr>
          <w:p w14:paraId="41D99325" w14:textId="5427746F" w:rsidR="00ED14A9" w:rsidRPr="006159E6" w:rsidRDefault="00ED14A9" w:rsidP="00D02290">
            <w:pPr>
              <w:pStyle w:val="CellBody"/>
              <w:rPr>
                <w:lang w:val="en-US"/>
              </w:rPr>
            </w:pPr>
            <w:del w:id="1414" w:author="Autor">
              <w:r w:rsidRPr="006159E6" w:rsidDel="005D00EF">
                <w:rPr>
                  <w:lang w:val="en-US"/>
                </w:rPr>
                <w:delText>UTC</w:delText>
              </w:r>
              <w:r w:rsidRPr="006159E6" w:rsidDel="005D00EF">
                <w:rPr>
                  <w:lang w:val="en-US"/>
                </w:rPr>
                <w:softHyphen/>
                <w:delText>Timestamp</w:delText>
              </w:r>
              <w:r w:rsidRPr="006159E6" w:rsidDel="005D00EF">
                <w:rPr>
                  <w:lang w:val="en-US"/>
                </w:rPr>
                <w:softHyphen/>
                <w:delText>Type</w:delText>
              </w:r>
            </w:del>
            <w:ins w:id="1415" w:author="Autor">
              <w:r w:rsidR="005D00EF">
                <w:rPr>
                  <w:lang w:val="en-US"/>
                </w:rPr>
                <w:t>DateType</w:t>
              </w:r>
            </w:ins>
          </w:p>
        </w:tc>
        <w:tc>
          <w:tcPr>
            <w:tcW w:w="5772" w:type="dxa"/>
          </w:tcPr>
          <w:p w14:paraId="0D0272CC" w14:textId="3BCC7225" w:rsidR="00DE7D5E" w:rsidRPr="006159E6" w:rsidRDefault="00DE7D5E" w:rsidP="00DE7D5E">
            <w:pPr>
              <w:pStyle w:val="CellBody"/>
              <w:rPr>
                <w:ins w:id="1416" w:author="Autor"/>
                <w:lang w:val="en-US"/>
              </w:rPr>
            </w:pPr>
            <w:ins w:id="1417" w:author="Autor">
              <w:r>
                <w:rPr>
                  <w:lang w:val="en-US"/>
                </w:rPr>
                <w:t xml:space="preserve">The start date of the contractual </w:t>
              </w:r>
              <w:r w:rsidRPr="006159E6">
                <w:rPr>
                  <w:lang w:val="en-US"/>
                </w:rPr>
                <w:t xml:space="preserve">start date of the </w:t>
              </w:r>
              <w:r>
                <w:rPr>
                  <w:lang w:val="en-US"/>
                </w:rPr>
                <w:t>e</w:t>
              </w:r>
              <w:r w:rsidRPr="006159E6">
                <w:rPr>
                  <w:lang w:val="en-US"/>
                </w:rPr>
                <w:t>xchange product</w:t>
              </w:r>
              <w:r>
                <w:rPr>
                  <w:lang w:val="en-US"/>
                </w:rPr>
                <w:t>, not the date of the physical delivery</w:t>
              </w:r>
              <w:r w:rsidRPr="006159E6">
                <w:rPr>
                  <w:lang w:val="en-US"/>
                </w:rPr>
                <w:t xml:space="preserve">. </w:t>
              </w:r>
            </w:ins>
          </w:p>
          <w:p w14:paraId="52EEC982" w14:textId="4F1EFF05" w:rsidR="00ED14A9" w:rsidRPr="006159E6" w:rsidDel="00DE7D5E" w:rsidRDefault="00C12BA7" w:rsidP="00DE7D5E">
            <w:pPr>
              <w:pStyle w:val="CellBody"/>
              <w:rPr>
                <w:del w:id="1418" w:author="Autor"/>
                <w:lang w:val="en-US"/>
              </w:rPr>
            </w:pPr>
            <w:del w:id="1419" w:author="Autor">
              <w:r w:rsidDel="00DE7D5E">
                <w:rPr>
                  <w:lang w:val="en-US"/>
                </w:rPr>
                <w:delText>The s</w:delText>
              </w:r>
              <w:r w:rsidR="00ED14A9" w:rsidRPr="006159E6" w:rsidDel="00DE7D5E">
                <w:rPr>
                  <w:lang w:val="en-US"/>
                </w:rPr>
                <w:delText xml:space="preserve">tart date </w:delText>
              </w:r>
              <w:r w:rsidR="009A5DCB" w:rsidDel="005D00EF">
                <w:rPr>
                  <w:lang w:val="en-US"/>
                </w:rPr>
                <w:delText xml:space="preserve">and time </w:delText>
              </w:r>
              <w:r w:rsidR="00ED14A9" w:rsidRPr="006159E6" w:rsidDel="00DE7D5E">
                <w:rPr>
                  <w:lang w:val="en-US"/>
                </w:rPr>
                <w:delText xml:space="preserve">of </w:delText>
              </w:r>
              <w:r w:rsidR="009A5DCB" w:rsidDel="00DE7D5E">
                <w:rPr>
                  <w:lang w:val="en-US"/>
                </w:rPr>
                <w:delText xml:space="preserve">the </w:delText>
              </w:r>
              <w:r w:rsidR="00833362" w:rsidDel="00DE7D5E">
                <w:rPr>
                  <w:lang w:val="en-US"/>
                </w:rPr>
                <w:delText xml:space="preserve">physical </w:delText>
              </w:r>
              <w:r w:rsidR="00ED14A9" w:rsidRPr="006159E6" w:rsidDel="00DE7D5E">
                <w:rPr>
                  <w:lang w:val="en-US"/>
                </w:rPr>
                <w:delText xml:space="preserve">delivery of the underlying commodity. </w:delText>
              </w:r>
              <w:r w:rsidR="001C2D0D" w:rsidRPr="006159E6" w:rsidDel="00FE5627">
                <w:rPr>
                  <w:lang w:val="en-US"/>
                </w:rPr>
                <w:delText xml:space="preserve">For non-deliverable products, this is the </w:delText>
              </w:r>
              <w:r w:rsidR="00C66F58" w:rsidDel="00FE5627">
                <w:rPr>
                  <w:lang w:val="en-US"/>
                </w:rPr>
                <w:delText>e</w:delText>
              </w:r>
              <w:r w:rsidR="001C2D0D" w:rsidRPr="006159E6" w:rsidDel="00FE5627">
                <w:rPr>
                  <w:lang w:val="en-US"/>
                </w:rPr>
                <w:delText>ffective</w:delText>
              </w:r>
              <w:r w:rsidR="00C66F58" w:rsidDel="00FE5627">
                <w:rPr>
                  <w:lang w:val="en-US"/>
                </w:rPr>
                <w:delText xml:space="preserve"> date</w:delText>
              </w:r>
              <w:r w:rsidR="001C2D0D" w:rsidRPr="006159E6" w:rsidDel="00FE5627">
                <w:rPr>
                  <w:lang w:val="en-US"/>
                </w:rPr>
                <w:delText>.</w:delText>
              </w:r>
            </w:del>
          </w:p>
          <w:p w14:paraId="2DB55C9D" w14:textId="64D12FE0" w:rsidR="005B0139" w:rsidRPr="006159E6" w:rsidDel="00DE7D5E" w:rsidRDefault="00ED14A9" w:rsidP="00DE7D5E">
            <w:pPr>
              <w:pStyle w:val="CellBody"/>
              <w:rPr>
                <w:del w:id="1420" w:author="Autor"/>
                <w:lang w:val="en-US"/>
              </w:rPr>
            </w:pPr>
            <w:del w:id="1421" w:author="Autor">
              <w:r w:rsidRPr="006159E6" w:rsidDel="00DE7D5E">
                <w:rPr>
                  <w:lang w:val="en-US"/>
                </w:rPr>
                <w:delText xml:space="preserve">Describes the </w:delText>
              </w:r>
              <w:r w:rsidR="00026776" w:rsidDel="00DE7D5E">
                <w:rPr>
                  <w:lang w:val="en-US"/>
                </w:rPr>
                <w:delText xml:space="preserve">contractual </w:delText>
              </w:r>
              <w:r w:rsidRPr="006159E6" w:rsidDel="00DE7D5E">
                <w:rPr>
                  <w:lang w:val="en-US"/>
                </w:rPr>
                <w:delText xml:space="preserve">start date of the </w:delText>
              </w:r>
              <w:r w:rsidR="000673AB" w:rsidDel="00DE7D5E">
                <w:rPr>
                  <w:lang w:val="en-US"/>
                </w:rPr>
                <w:delText>e</w:delText>
              </w:r>
              <w:r w:rsidR="000673AB" w:rsidRPr="006159E6" w:rsidDel="00DE7D5E">
                <w:rPr>
                  <w:lang w:val="en-US"/>
                </w:rPr>
                <w:delText xml:space="preserve">xchange </w:delText>
              </w:r>
              <w:r w:rsidRPr="006159E6" w:rsidDel="00DE7D5E">
                <w:rPr>
                  <w:lang w:val="en-US"/>
                </w:rPr>
                <w:delText>product</w:delText>
              </w:r>
              <w:r w:rsidR="00026776" w:rsidDel="00DE7D5E">
                <w:rPr>
                  <w:lang w:val="en-US"/>
                </w:rPr>
                <w:delText>, not the date of the physical delivery</w:delText>
              </w:r>
              <w:r w:rsidR="005B0139" w:rsidRPr="006159E6" w:rsidDel="00DE7D5E">
                <w:rPr>
                  <w:lang w:val="en-US"/>
                </w:rPr>
                <w:delText xml:space="preserve">. </w:delText>
              </w:r>
            </w:del>
          </w:p>
          <w:p w14:paraId="613AECD3" w14:textId="0BF24653" w:rsidR="00FE5627" w:rsidRPr="00FE5627" w:rsidRDefault="005B0139" w:rsidP="0095740D">
            <w:pPr>
              <w:pStyle w:val="CellBody"/>
              <w:rPr>
                <w:lang w:val="en-US"/>
              </w:rPr>
            </w:pPr>
            <w:r w:rsidRPr="006159E6">
              <w:rPr>
                <w:lang w:val="en-US"/>
              </w:rPr>
              <w:t>Example: A</w:t>
            </w:r>
            <w:r w:rsidR="00ED14A9" w:rsidRPr="006159E6">
              <w:rPr>
                <w:lang w:val="en-US"/>
              </w:rPr>
              <w:t xml:space="preserve"> Phelix Peak Aug-2013 Future will have a start delivery date of 1-Aug-2013 even though the first days of the month are a weekend with no peak hours.</w:t>
            </w:r>
          </w:p>
        </w:tc>
      </w:tr>
      <w:tr w:rsidR="00ED14A9" w:rsidRPr="006159E6" w14:paraId="690E4708" w14:textId="77777777" w:rsidTr="0075698D">
        <w:trPr>
          <w:cantSplit/>
        </w:trPr>
        <w:tc>
          <w:tcPr>
            <w:tcW w:w="1418" w:type="dxa"/>
          </w:tcPr>
          <w:p w14:paraId="0287B591" w14:textId="7B75A503" w:rsidR="00ED14A9" w:rsidRPr="006159E6" w:rsidRDefault="00ED14A9" w:rsidP="005D00EF">
            <w:pPr>
              <w:pStyle w:val="CellBody"/>
              <w:rPr>
                <w:lang w:val="en-US"/>
              </w:rPr>
            </w:pPr>
            <w:r w:rsidRPr="006159E6">
              <w:rPr>
                <w:lang w:val="en-US"/>
              </w:rPr>
              <w:t>Delivery</w:t>
            </w:r>
            <w:r w:rsidRPr="006159E6">
              <w:rPr>
                <w:lang w:val="en-US"/>
              </w:rPr>
              <w:softHyphen/>
              <w:t>End</w:t>
            </w:r>
            <w:r w:rsidRPr="006159E6">
              <w:rPr>
                <w:lang w:val="en-US"/>
              </w:rPr>
              <w:softHyphen/>
              <w:t>Date</w:t>
            </w:r>
            <w:r w:rsidRPr="006159E6">
              <w:rPr>
                <w:lang w:val="en-US"/>
              </w:rPr>
              <w:softHyphen/>
            </w:r>
            <w:del w:id="1422" w:author="Autor">
              <w:r w:rsidRPr="006159E6" w:rsidDel="005D00EF">
                <w:rPr>
                  <w:lang w:val="en-US"/>
                </w:rPr>
                <w:delText>And</w:delText>
              </w:r>
              <w:r w:rsidRPr="006159E6" w:rsidDel="005D00EF">
                <w:rPr>
                  <w:lang w:val="en-US"/>
                </w:rPr>
                <w:softHyphen/>
                <w:delText>Time</w:delText>
              </w:r>
            </w:del>
          </w:p>
        </w:tc>
        <w:tc>
          <w:tcPr>
            <w:tcW w:w="850" w:type="dxa"/>
          </w:tcPr>
          <w:p w14:paraId="2B4D2929" w14:textId="77777777" w:rsidR="00ED14A9" w:rsidRPr="006159E6" w:rsidRDefault="00ED14A9" w:rsidP="00F72108">
            <w:pPr>
              <w:pStyle w:val="CellBody"/>
              <w:rPr>
                <w:lang w:val="en-US"/>
              </w:rPr>
            </w:pPr>
            <w:r w:rsidRPr="006159E6">
              <w:rPr>
                <w:lang w:val="en-US"/>
              </w:rPr>
              <w:t>M</w:t>
            </w:r>
          </w:p>
        </w:tc>
        <w:tc>
          <w:tcPr>
            <w:tcW w:w="1418" w:type="dxa"/>
          </w:tcPr>
          <w:p w14:paraId="4A30C730" w14:textId="07FEC84D" w:rsidR="00ED14A9" w:rsidRPr="006159E6" w:rsidRDefault="00ED14A9" w:rsidP="00D02290">
            <w:pPr>
              <w:pStyle w:val="CellBody"/>
              <w:rPr>
                <w:lang w:val="en-US"/>
              </w:rPr>
            </w:pPr>
            <w:del w:id="1423" w:author="Autor">
              <w:r w:rsidRPr="006159E6" w:rsidDel="005D00EF">
                <w:rPr>
                  <w:lang w:val="en-US"/>
                </w:rPr>
                <w:delText>UTC</w:delText>
              </w:r>
              <w:r w:rsidRPr="006159E6" w:rsidDel="005D00EF">
                <w:rPr>
                  <w:lang w:val="en-US"/>
                </w:rPr>
                <w:softHyphen/>
                <w:delText>Timestamp</w:delText>
              </w:r>
              <w:r w:rsidRPr="006159E6" w:rsidDel="005D00EF">
                <w:rPr>
                  <w:lang w:val="en-US"/>
                </w:rPr>
                <w:softHyphen/>
                <w:delText>Type</w:delText>
              </w:r>
            </w:del>
            <w:ins w:id="1424" w:author="Autor">
              <w:r w:rsidR="005D00EF">
                <w:rPr>
                  <w:lang w:val="en-US"/>
                </w:rPr>
                <w:t>DateType</w:t>
              </w:r>
            </w:ins>
          </w:p>
        </w:tc>
        <w:tc>
          <w:tcPr>
            <w:tcW w:w="5772" w:type="dxa"/>
          </w:tcPr>
          <w:p w14:paraId="323E3BB7" w14:textId="07B91C74" w:rsidR="00071805" w:rsidRPr="006159E6" w:rsidRDefault="00071805" w:rsidP="00071805">
            <w:pPr>
              <w:pStyle w:val="CellBody"/>
              <w:rPr>
                <w:ins w:id="1425" w:author="Autor"/>
                <w:lang w:val="en-US"/>
              </w:rPr>
            </w:pPr>
            <w:ins w:id="1426" w:author="Autor">
              <w:r>
                <w:rPr>
                  <w:lang w:val="en-US"/>
                </w:rPr>
                <w:t xml:space="preserve">The end date of the contractual </w:t>
              </w:r>
              <w:r w:rsidRPr="006159E6">
                <w:rPr>
                  <w:lang w:val="en-US"/>
                </w:rPr>
                <w:t xml:space="preserve">start date of the </w:t>
              </w:r>
              <w:r>
                <w:rPr>
                  <w:lang w:val="en-US"/>
                </w:rPr>
                <w:t>e</w:t>
              </w:r>
              <w:r w:rsidRPr="006159E6">
                <w:rPr>
                  <w:lang w:val="en-US"/>
                </w:rPr>
                <w:t>xchange product</w:t>
              </w:r>
              <w:r>
                <w:rPr>
                  <w:lang w:val="en-US"/>
                </w:rPr>
                <w:t>, not the date of the physical delivery</w:t>
              </w:r>
              <w:r w:rsidRPr="006159E6">
                <w:rPr>
                  <w:lang w:val="en-US"/>
                </w:rPr>
                <w:t xml:space="preserve">. </w:t>
              </w:r>
            </w:ins>
          </w:p>
          <w:p w14:paraId="4C565D3F" w14:textId="58D0B6E1" w:rsidR="00411067" w:rsidRPr="006159E6" w:rsidDel="00071805" w:rsidRDefault="00C12BA7" w:rsidP="00D02290">
            <w:pPr>
              <w:pStyle w:val="CellBody"/>
              <w:rPr>
                <w:del w:id="1427" w:author="Autor"/>
                <w:lang w:val="en-US"/>
              </w:rPr>
            </w:pPr>
            <w:del w:id="1428" w:author="Autor">
              <w:r w:rsidDel="00071805">
                <w:rPr>
                  <w:lang w:val="en-US"/>
                </w:rPr>
                <w:delText>The e</w:delText>
              </w:r>
              <w:r w:rsidR="00ED14A9" w:rsidRPr="006159E6" w:rsidDel="00071805">
                <w:rPr>
                  <w:lang w:val="en-US"/>
                </w:rPr>
                <w:delText xml:space="preserve">nd date </w:delText>
              </w:r>
              <w:r w:rsidR="009A5DCB" w:rsidDel="00C66F58">
                <w:rPr>
                  <w:lang w:val="en-US"/>
                </w:rPr>
                <w:delText xml:space="preserve">and time </w:delText>
              </w:r>
              <w:r w:rsidR="00ED14A9" w:rsidRPr="006159E6" w:rsidDel="00071805">
                <w:rPr>
                  <w:lang w:val="en-US"/>
                </w:rPr>
                <w:delText xml:space="preserve">of </w:delText>
              </w:r>
              <w:r w:rsidR="009A5DCB" w:rsidDel="00071805">
                <w:rPr>
                  <w:lang w:val="en-US"/>
                </w:rPr>
                <w:delText xml:space="preserve">the </w:delText>
              </w:r>
              <w:r w:rsidR="00131A91" w:rsidDel="00131A91">
                <w:rPr>
                  <w:lang w:val="en-US"/>
                </w:rPr>
                <w:delText xml:space="preserve">physical </w:delText>
              </w:r>
              <w:r w:rsidR="00ED14A9" w:rsidRPr="006159E6" w:rsidDel="00071805">
                <w:rPr>
                  <w:lang w:val="en-US"/>
                </w:rPr>
                <w:delText>delivery of the underlying commodity.</w:delText>
              </w:r>
              <w:r w:rsidR="00411067" w:rsidRPr="006159E6" w:rsidDel="00071805">
                <w:rPr>
                  <w:lang w:val="en-US"/>
                </w:rPr>
                <w:delText xml:space="preserve"> </w:delText>
              </w:r>
              <w:r w:rsidR="00411067" w:rsidRPr="006159E6" w:rsidDel="00FE5627">
                <w:rPr>
                  <w:lang w:val="en-US"/>
                </w:rPr>
                <w:delText>For non-deli</w:delText>
              </w:r>
              <w:r w:rsidR="00C66F58" w:rsidDel="00FE5627">
                <w:rPr>
                  <w:lang w:val="en-US"/>
                </w:rPr>
                <w:delText xml:space="preserve">verable products, this is the </w:delText>
              </w:r>
              <w:r w:rsidR="00180716" w:rsidDel="00FE5627">
                <w:rPr>
                  <w:lang w:val="en-US"/>
                </w:rPr>
                <w:delText>maturity</w:delText>
              </w:r>
              <w:r w:rsidR="00C66F58" w:rsidDel="00FE5627">
                <w:rPr>
                  <w:lang w:val="en-US"/>
                </w:rPr>
                <w:delText xml:space="preserve"> date</w:delText>
              </w:r>
              <w:r w:rsidR="00411067" w:rsidRPr="006159E6" w:rsidDel="00FE5627">
                <w:rPr>
                  <w:lang w:val="en-US"/>
                </w:rPr>
                <w:delText>.</w:delText>
              </w:r>
            </w:del>
          </w:p>
          <w:p w14:paraId="28440770" w14:textId="7D4F60D0" w:rsidR="00411067" w:rsidRPr="006159E6" w:rsidDel="00071805" w:rsidRDefault="00ED14A9" w:rsidP="00D02290">
            <w:pPr>
              <w:pStyle w:val="CellBody"/>
              <w:rPr>
                <w:del w:id="1429" w:author="Autor"/>
                <w:lang w:val="en-US"/>
              </w:rPr>
            </w:pPr>
            <w:del w:id="1430" w:author="Autor">
              <w:r w:rsidRPr="006159E6" w:rsidDel="00071805">
                <w:rPr>
                  <w:lang w:val="en-US"/>
                </w:rPr>
                <w:delText xml:space="preserve">Describes the </w:delText>
              </w:r>
              <w:r w:rsidR="000673AB" w:rsidDel="00071805">
                <w:rPr>
                  <w:lang w:val="en-US"/>
                </w:rPr>
                <w:delText xml:space="preserve">contractual </w:delText>
              </w:r>
              <w:r w:rsidRPr="006159E6" w:rsidDel="00071805">
                <w:rPr>
                  <w:lang w:val="en-US"/>
                </w:rPr>
                <w:delText xml:space="preserve">end date of the </w:delText>
              </w:r>
              <w:r w:rsidR="000673AB" w:rsidDel="00071805">
                <w:rPr>
                  <w:lang w:val="en-US"/>
                </w:rPr>
                <w:delText>e</w:delText>
              </w:r>
              <w:r w:rsidR="000673AB" w:rsidRPr="006159E6" w:rsidDel="00071805">
                <w:rPr>
                  <w:lang w:val="en-US"/>
                </w:rPr>
                <w:delText xml:space="preserve">xchange </w:delText>
              </w:r>
              <w:r w:rsidRPr="006159E6" w:rsidDel="00071805">
                <w:rPr>
                  <w:lang w:val="en-US"/>
                </w:rPr>
                <w:delText>product</w:delText>
              </w:r>
              <w:r w:rsidR="000673AB" w:rsidDel="00071805">
                <w:rPr>
                  <w:lang w:val="en-US"/>
                </w:rPr>
                <w:delText>, not the date of the physical delivery</w:delText>
              </w:r>
              <w:r w:rsidR="00411067" w:rsidRPr="006159E6" w:rsidDel="00071805">
                <w:rPr>
                  <w:lang w:val="en-US"/>
                </w:rPr>
                <w:delText>.</w:delText>
              </w:r>
            </w:del>
          </w:p>
          <w:p w14:paraId="2C558CFB" w14:textId="7A86F982" w:rsidR="00ED14A9" w:rsidRPr="006159E6" w:rsidRDefault="00411067" w:rsidP="0095740D">
            <w:pPr>
              <w:pStyle w:val="CellBody"/>
            </w:pPr>
            <w:r w:rsidRPr="006159E6">
              <w:rPr>
                <w:lang w:val="en-US"/>
              </w:rPr>
              <w:t xml:space="preserve">Example: A </w:t>
            </w:r>
            <w:r w:rsidR="00ED14A9" w:rsidRPr="006159E6">
              <w:rPr>
                <w:lang w:val="en-US"/>
              </w:rPr>
              <w:t xml:space="preserve">Phelix Peak Aug-2013 Future will have an end delivery date of </w:t>
            </w:r>
            <w:r w:rsidR="009A5DCB">
              <w:rPr>
                <w:lang w:val="en-US"/>
              </w:rPr>
              <w:t>2013-08-</w:t>
            </w:r>
            <w:r w:rsidR="00ED14A9" w:rsidRPr="006159E6">
              <w:rPr>
                <w:lang w:val="en-US"/>
              </w:rPr>
              <w:t>31 even though the last days of the month are a weekend with no peak hours.</w:t>
            </w:r>
            <w:r w:rsidR="003B4B01">
              <w:rPr>
                <w:lang w:val="en-US"/>
              </w:rPr>
              <w:t xml:space="preserve"> </w:t>
            </w:r>
          </w:p>
        </w:tc>
      </w:tr>
      <w:tr w:rsidR="00383091" w:rsidRPr="006159E6" w14:paraId="08D6FC15" w14:textId="77777777" w:rsidTr="0075698D">
        <w:trPr>
          <w:cantSplit/>
        </w:trPr>
        <w:tc>
          <w:tcPr>
            <w:tcW w:w="9458" w:type="dxa"/>
            <w:gridSpan w:val="4"/>
            <w:shd w:val="clear" w:color="auto" w:fill="BFBFBF" w:themeFill="background1" w:themeFillShade="BF"/>
          </w:tcPr>
          <w:p w14:paraId="63C7F38B" w14:textId="77777777" w:rsidR="00383091" w:rsidRPr="006159E6" w:rsidRDefault="005E695F" w:rsidP="00D02290">
            <w:pPr>
              <w:pStyle w:val="CellBody"/>
              <w:rPr>
                <w:lang w:val="en-US"/>
              </w:rPr>
            </w:pPr>
            <w:r w:rsidRPr="006159E6">
              <w:rPr>
                <w:lang w:val="en-US"/>
              </w:rPr>
              <w:t xml:space="preserve">End of </w:t>
            </w:r>
            <w:r w:rsidRPr="006159E6">
              <w:rPr>
                <w:rStyle w:val="Fett"/>
                <w:lang w:val="en-US"/>
              </w:rPr>
              <w:t>DeliveryPeriod</w:t>
            </w:r>
          </w:p>
        </w:tc>
      </w:tr>
      <w:tr w:rsidR="00383091" w:rsidRPr="006159E6" w14:paraId="72F582F1" w14:textId="77777777" w:rsidTr="0075698D">
        <w:trPr>
          <w:cantSplit/>
        </w:trPr>
        <w:tc>
          <w:tcPr>
            <w:tcW w:w="9458" w:type="dxa"/>
            <w:gridSpan w:val="4"/>
            <w:shd w:val="clear" w:color="auto" w:fill="BFBFBF" w:themeFill="background1" w:themeFillShade="BF"/>
          </w:tcPr>
          <w:p w14:paraId="3A916A46" w14:textId="77777777" w:rsidR="00383091" w:rsidRPr="006159E6" w:rsidRDefault="00A33F59" w:rsidP="00D02290">
            <w:pPr>
              <w:pStyle w:val="CellBody"/>
              <w:rPr>
                <w:lang w:val="en-US"/>
              </w:rPr>
            </w:pPr>
            <w:r w:rsidRPr="006159E6">
              <w:rPr>
                <w:rStyle w:val="XSDSectionTitle"/>
                <w:lang w:val="en-US"/>
              </w:rPr>
              <w:t>Product</w:t>
            </w:r>
            <w:r w:rsidR="00DE4731" w:rsidRPr="006159E6">
              <w:rPr>
                <w:rStyle w:val="XSDSectionTitle"/>
                <w:lang w:val="en-US"/>
              </w:rPr>
              <w:t>/</w:t>
            </w:r>
            <w:r w:rsidRPr="006159E6">
              <w:rPr>
                <w:rStyle w:val="XSDSectionTitle"/>
                <w:lang w:val="en-US"/>
              </w:rPr>
              <w:t>OptionDetails</w:t>
            </w:r>
            <w:r w:rsidRPr="006159E6">
              <w:rPr>
                <w:lang w:val="en-US"/>
              </w:rPr>
              <w:t xml:space="preserve">: conditional </w:t>
            </w:r>
            <w:r w:rsidR="00696CFB" w:rsidRPr="006159E6">
              <w:rPr>
                <w:lang w:val="en-US"/>
              </w:rPr>
              <w:t>section</w:t>
            </w:r>
            <w:r w:rsidR="00C02EA2" w:rsidRPr="006159E6">
              <w:rPr>
                <w:lang w:val="en-US"/>
              </w:rPr>
              <w:t xml:space="preserve"> </w:t>
            </w:r>
          </w:p>
          <w:p w14:paraId="77A6E58E" w14:textId="77777777" w:rsidR="00F72108" w:rsidRPr="006159E6" w:rsidRDefault="00F72108" w:rsidP="003215D1">
            <w:pPr>
              <w:pStyle w:val="CellBody"/>
              <w:rPr>
                <w:rStyle w:val="Fett"/>
                <w:lang w:val="en-US"/>
              </w:rPr>
            </w:pPr>
            <w:r w:rsidRPr="006159E6">
              <w:rPr>
                <w:rStyle w:val="Fett"/>
                <w:lang w:val="en-US"/>
              </w:rPr>
              <w:t>Occurrence:</w:t>
            </w:r>
          </w:p>
          <w:p w14:paraId="58C16887" w14:textId="3C2F579C" w:rsidR="00F72108" w:rsidRPr="006159E6" w:rsidRDefault="00F72108" w:rsidP="00ED3F3F">
            <w:pPr>
              <w:pStyle w:val="condition1"/>
              <w:rPr>
                <w:b/>
              </w:rPr>
            </w:pPr>
            <w:r w:rsidRPr="006159E6">
              <w:t>I</w:t>
            </w:r>
            <w:r w:rsidR="005561D7" w:rsidRPr="006159E6">
              <w:t>f ‘</w:t>
            </w:r>
            <w:r w:rsidR="001D6C48" w:rsidRPr="006159E6">
              <w:t>Transaction</w:t>
            </w:r>
            <w:r w:rsidR="00BB6ED6" w:rsidRPr="006159E6">
              <w:t xml:space="preserve">Type’ </w:t>
            </w:r>
            <w:r w:rsidRPr="006159E6">
              <w:t xml:space="preserve">is set to </w:t>
            </w:r>
            <w:r w:rsidR="00BB6ED6" w:rsidRPr="006159E6">
              <w:t>“OPT”, “OPT_PHYS_INX”,</w:t>
            </w:r>
            <w:r w:rsidR="005561D7" w:rsidRPr="006159E6">
              <w:t xml:space="preserve"> “OPT</w:t>
            </w:r>
            <w:r w:rsidR="00BB6ED6" w:rsidRPr="006159E6">
              <w:t xml:space="preserve">_FXD_SWP”, “OPT_FXD_FXD_SWP”, “OPT_FLT_SWP”, </w:t>
            </w:r>
            <w:r w:rsidR="005561D7" w:rsidRPr="006159E6">
              <w:t>“OPT_FIN_INX”</w:t>
            </w:r>
            <w:r w:rsidR="0019166C" w:rsidRPr="006159E6">
              <w:t xml:space="preserve"> or</w:t>
            </w:r>
            <w:r w:rsidR="003215D1" w:rsidRPr="006159E6">
              <w:t xml:space="preserve"> </w:t>
            </w:r>
            <w:r w:rsidR="005561D7" w:rsidRPr="006159E6">
              <w:t>“OPT_FUT”</w:t>
            </w:r>
            <w:r w:rsidRPr="006159E6">
              <w:t xml:space="preserve">, then this section </w:t>
            </w:r>
            <w:r w:rsidR="00A10750">
              <w:t>is mandatory</w:t>
            </w:r>
            <w:r w:rsidR="003215D1" w:rsidRPr="006159E6">
              <w:t>.</w:t>
            </w:r>
          </w:p>
          <w:p w14:paraId="0ED3EB46" w14:textId="77777777" w:rsidR="005561D7" w:rsidRPr="006159E6" w:rsidRDefault="00AB0EEF" w:rsidP="00ED3F3F">
            <w:pPr>
              <w:pStyle w:val="condition1"/>
              <w:rPr>
                <w:b/>
              </w:rPr>
            </w:pPr>
            <w:r w:rsidRPr="006159E6">
              <w:t>Else, this section</w:t>
            </w:r>
            <w:r w:rsidR="005561D7" w:rsidRPr="006159E6">
              <w:t xml:space="preserve"> must </w:t>
            </w:r>
            <w:r w:rsidR="00F70324" w:rsidRPr="006159E6">
              <w:t>be omitted</w:t>
            </w:r>
            <w:r w:rsidR="005561D7" w:rsidRPr="006159E6">
              <w:t>.</w:t>
            </w:r>
          </w:p>
        </w:tc>
      </w:tr>
      <w:tr w:rsidR="00ED14A9" w:rsidRPr="006159E6" w14:paraId="67DD92B3" w14:textId="77777777" w:rsidTr="0075698D">
        <w:trPr>
          <w:cantSplit/>
        </w:trPr>
        <w:tc>
          <w:tcPr>
            <w:tcW w:w="1418" w:type="dxa"/>
          </w:tcPr>
          <w:p w14:paraId="4FAD3F53" w14:textId="77777777" w:rsidR="00ED14A9" w:rsidRPr="006159E6" w:rsidRDefault="00ED14A9" w:rsidP="00D02290">
            <w:pPr>
              <w:pStyle w:val="CellBody"/>
              <w:rPr>
                <w:lang w:val="en-US"/>
              </w:rPr>
            </w:pPr>
            <w:r w:rsidRPr="006159E6">
              <w:rPr>
                <w:lang w:val="en-US"/>
              </w:rPr>
              <w:t>Type</w:t>
            </w:r>
          </w:p>
        </w:tc>
        <w:tc>
          <w:tcPr>
            <w:tcW w:w="850" w:type="dxa"/>
          </w:tcPr>
          <w:p w14:paraId="44634305" w14:textId="77777777" w:rsidR="00ED14A9" w:rsidRPr="006159E6" w:rsidRDefault="00ED14A9" w:rsidP="00F72108">
            <w:pPr>
              <w:pStyle w:val="CellBody"/>
              <w:rPr>
                <w:lang w:val="en-US"/>
              </w:rPr>
            </w:pPr>
            <w:r w:rsidRPr="006159E6">
              <w:rPr>
                <w:lang w:val="en-US"/>
              </w:rPr>
              <w:t>M</w:t>
            </w:r>
          </w:p>
        </w:tc>
        <w:tc>
          <w:tcPr>
            <w:tcW w:w="1418" w:type="dxa"/>
          </w:tcPr>
          <w:p w14:paraId="2F0EF7ED" w14:textId="77777777" w:rsidR="00ED14A9" w:rsidRPr="006159E6" w:rsidRDefault="00ED14A9" w:rsidP="00D02290">
            <w:pPr>
              <w:pStyle w:val="CellBody"/>
              <w:rPr>
                <w:lang w:val="en-US"/>
              </w:rPr>
            </w:pPr>
            <w:r w:rsidRPr="006159E6">
              <w:rPr>
                <w:lang w:val="en-US"/>
              </w:rPr>
              <w:t>OptionType</w:t>
            </w:r>
          </w:p>
        </w:tc>
        <w:tc>
          <w:tcPr>
            <w:tcW w:w="5772" w:type="dxa"/>
          </w:tcPr>
          <w:p w14:paraId="6E41A82C" w14:textId="2E686AED" w:rsidR="00ED14A9" w:rsidRPr="006159E6" w:rsidRDefault="00ED14A9" w:rsidP="0095740D">
            <w:pPr>
              <w:pStyle w:val="CellBody"/>
            </w:pPr>
          </w:p>
        </w:tc>
      </w:tr>
      <w:tr w:rsidR="00ED14A9" w:rsidRPr="006159E6" w14:paraId="42E89B9E" w14:textId="77777777" w:rsidTr="0075698D">
        <w:trPr>
          <w:cantSplit/>
        </w:trPr>
        <w:tc>
          <w:tcPr>
            <w:tcW w:w="1418" w:type="dxa"/>
          </w:tcPr>
          <w:p w14:paraId="3A51BA77" w14:textId="77777777" w:rsidR="00ED14A9" w:rsidRPr="006159E6" w:rsidRDefault="00ED14A9" w:rsidP="00D02290">
            <w:pPr>
              <w:pStyle w:val="CellBody"/>
              <w:rPr>
                <w:lang w:val="en-US"/>
              </w:rPr>
            </w:pPr>
            <w:r w:rsidRPr="006159E6">
              <w:rPr>
                <w:lang w:val="en-US"/>
              </w:rPr>
              <w:t>Strike</w:t>
            </w:r>
            <w:r w:rsidRPr="006159E6">
              <w:rPr>
                <w:lang w:val="en-US"/>
              </w:rPr>
              <w:softHyphen/>
              <w:t>Price</w:t>
            </w:r>
          </w:p>
        </w:tc>
        <w:tc>
          <w:tcPr>
            <w:tcW w:w="850" w:type="dxa"/>
          </w:tcPr>
          <w:p w14:paraId="6C6B2E1C" w14:textId="77777777" w:rsidR="00ED14A9" w:rsidRPr="006159E6" w:rsidRDefault="00ED14A9" w:rsidP="00D02290">
            <w:pPr>
              <w:pStyle w:val="CellBody"/>
              <w:rPr>
                <w:lang w:val="en-US"/>
              </w:rPr>
            </w:pPr>
            <w:r w:rsidRPr="006159E6">
              <w:rPr>
                <w:lang w:val="en-US"/>
              </w:rPr>
              <w:t>M</w:t>
            </w:r>
          </w:p>
        </w:tc>
        <w:tc>
          <w:tcPr>
            <w:tcW w:w="1418" w:type="dxa"/>
          </w:tcPr>
          <w:p w14:paraId="66D4E1EE" w14:textId="77777777" w:rsidR="00ED14A9" w:rsidRPr="006159E6" w:rsidRDefault="00ED14A9" w:rsidP="00D02290">
            <w:pPr>
              <w:pStyle w:val="CellBody"/>
              <w:rPr>
                <w:lang w:val="en-US"/>
              </w:rPr>
            </w:pPr>
            <w:r w:rsidRPr="006159E6">
              <w:rPr>
                <w:lang w:val="en-US"/>
              </w:rPr>
              <w:t>PriceType</w:t>
            </w:r>
          </w:p>
        </w:tc>
        <w:tc>
          <w:tcPr>
            <w:tcW w:w="5772" w:type="dxa"/>
          </w:tcPr>
          <w:p w14:paraId="07A43DEF" w14:textId="1471204D" w:rsidR="00ED14A9" w:rsidRPr="006159E6" w:rsidRDefault="00ED14A9" w:rsidP="0095740D">
            <w:pPr>
              <w:pStyle w:val="CellBody"/>
            </w:pPr>
            <w:r w:rsidRPr="006159E6">
              <w:rPr>
                <w:lang w:val="en-US"/>
              </w:rPr>
              <w:t>Th</w:t>
            </w:r>
            <w:r w:rsidR="007B45C6" w:rsidRPr="006159E6">
              <w:rPr>
                <w:lang w:val="en-US"/>
              </w:rPr>
              <w:t xml:space="preserve">e ‘StrikePrice’ </w:t>
            </w:r>
            <w:r w:rsidRPr="006159E6">
              <w:rPr>
                <w:lang w:val="en-US"/>
              </w:rPr>
              <w:t>is usually the same as the ‘Unit</w:t>
            </w:r>
            <w:r w:rsidRPr="006159E6">
              <w:rPr>
                <w:lang w:val="en-US"/>
              </w:rPr>
              <w:softHyphen/>
              <w:t xml:space="preserve">Price’. </w:t>
            </w:r>
          </w:p>
        </w:tc>
      </w:tr>
      <w:tr w:rsidR="00ED14A9" w:rsidRPr="006159E6" w14:paraId="355FAD43" w14:textId="77777777" w:rsidTr="0075698D">
        <w:trPr>
          <w:cantSplit/>
        </w:trPr>
        <w:tc>
          <w:tcPr>
            <w:tcW w:w="1418" w:type="dxa"/>
          </w:tcPr>
          <w:p w14:paraId="70A6D32A" w14:textId="77777777" w:rsidR="00ED14A9" w:rsidRPr="006159E6" w:rsidRDefault="00ED14A9" w:rsidP="00D02290">
            <w:pPr>
              <w:pStyle w:val="CellBody"/>
              <w:rPr>
                <w:lang w:val="en-US"/>
              </w:rPr>
            </w:pPr>
            <w:r w:rsidRPr="006159E6">
              <w:rPr>
                <w:lang w:val="en-US"/>
              </w:rPr>
              <w:t>Option</w:t>
            </w:r>
            <w:r w:rsidRPr="006159E6">
              <w:rPr>
                <w:lang w:val="en-US"/>
              </w:rPr>
              <w:softHyphen/>
              <w:t>Style</w:t>
            </w:r>
          </w:p>
        </w:tc>
        <w:tc>
          <w:tcPr>
            <w:tcW w:w="850" w:type="dxa"/>
          </w:tcPr>
          <w:p w14:paraId="4AFFD922" w14:textId="77777777" w:rsidR="00ED14A9" w:rsidRPr="006159E6" w:rsidRDefault="00ED14A9" w:rsidP="00D02290">
            <w:pPr>
              <w:pStyle w:val="CellBody"/>
              <w:rPr>
                <w:lang w:val="en-US"/>
              </w:rPr>
            </w:pPr>
            <w:r w:rsidRPr="006159E6">
              <w:rPr>
                <w:lang w:val="en-US"/>
              </w:rPr>
              <w:t>M</w:t>
            </w:r>
          </w:p>
        </w:tc>
        <w:tc>
          <w:tcPr>
            <w:tcW w:w="1418" w:type="dxa"/>
          </w:tcPr>
          <w:p w14:paraId="5439D653" w14:textId="77777777" w:rsidR="00ED14A9" w:rsidRPr="006159E6" w:rsidRDefault="00ED14A9" w:rsidP="00D02290">
            <w:pPr>
              <w:pStyle w:val="CellBody"/>
              <w:rPr>
                <w:lang w:val="en-US"/>
              </w:rPr>
            </w:pPr>
            <w:r w:rsidRPr="006159E6">
              <w:rPr>
                <w:lang w:val="en-US"/>
              </w:rPr>
              <w:t>EMIROption</w:t>
            </w:r>
            <w:r w:rsidRPr="006159E6">
              <w:rPr>
                <w:lang w:val="en-US"/>
              </w:rPr>
              <w:softHyphen/>
              <w:t>Style</w:t>
            </w:r>
          </w:p>
        </w:tc>
        <w:tc>
          <w:tcPr>
            <w:tcW w:w="5772" w:type="dxa"/>
          </w:tcPr>
          <w:p w14:paraId="49E01A59" w14:textId="77777777" w:rsidR="00ED14A9" w:rsidRPr="006159E6" w:rsidRDefault="00ED14A9" w:rsidP="00D02290">
            <w:pPr>
              <w:pStyle w:val="CellBody"/>
              <w:rPr>
                <w:lang w:val="en-US"/>
              </w:rPr>
            </w:pPr>
          </w:p>
        </w:tc>
      </w:tr>
      <w:tr w:rsidR="00383091" w:rsidRPr="006159E6" w14:paraId="742E953C" w14:textId="77777777" w:rsidTr="0075698D">
        <w:trPr>
          <w:cantSplit/>
        </w:trPr>
        <w:tc>
          <w:tcPr>
            <w:tcW w:w="9458" w:type="dxa"/>
            <w:gridSpan w:val="4"/>
            <w:shd w:val="clear" w:color="auto" w:fill="BFBFBF" w:themeFill="background1" w:themeFillShade="BF"/>
          </w:tcPr>
          <w:p w14:paraId="3286B084" w14:textId="77777777" w:rsidR="00383091" w:rsidRPr="006159E6" w:rsidRDefault="00D9176C" w:rsidP="00F32BD0">
            <w:pPr>
              <w:pStyle w:val="CellBody"/>
              <w:rPr>
                <w:lang w:val="en-US"/>
              </w:rPr>
            </w:pPr>
            <w:r w:rsidRPr="006159E6">
              <w:rPr>
                <w:rStyle w:val="XSDSectionTitle"/>
                <w:lang w:val="en-US"/>
              </w:rPr>
              <w:t>OptionDetails</w:t>
            </w:r>
            <w:r w:rsidR="00DE4731" w:rsidRPr="006159E6">
              <w:rPr>
                <w:rStyle w:val="XSDSectionTitle"/>
                <w:lang w:val="en-US"/>
              </w:rPr>
              <w:t>/</w:t>
            </w:r>
            <w:r w:rsidRPr="006159E6">
              <w:rPr>
                <w:rStyle w:val="XSDSectionTitle"/>
                <w:lang w:val="en-US"/>
              </w:rPr>
              <w:t>ExerciseSchedule</w:t>
            </w:r>
            <w:r w:rsidRPr="006159E6">
              <w:rPr>
                <w:lang w:val="en-US"/>
              </w:rPr>
              <w:t>: conditional</w:t>
            </w:r>
            <w:r w:rsidR="00A97105" w:rsidRPr="006159E6">
              <w:rPr>
                <w:lang w:val="en-US"/>
              </w:rPr>
              <w:t xml:space="preserve"> section</w:t>
            </w:r>
          </w:p>
        </w:tc>
      </w:tr>
      <w:tr w:rsidR="00ED14A9" w:rsidRPr="006159E6" w14:paraId="57928FF4" w14:textId="77777777" w:rsidTr="0075698D">
        <w:trPr>
          <w:cantSplit/>
        </w:trPr>
        <w:tc>
          <w:tcPr>
            <w:tcW w:w="1418" w:type="dxa"/>
          </w:tcPr>
          <w:p w14:paraId="3A202478" w14:textId="77777777" w:rsidR="00ED14A9" w:rsidRPr="006159E6" w:rsidRDefault="00ED14A9" w:rsidP="00D02290">
            <w:pPr>
              <w:pStyle w:val="CellBody"/>
              <w:rPr>
                <w:lang w:val="en-US"/>
              </w:rPr>
            </w:pPr>
            <w:r w:rsidRPr="006159E6">
              <w:rPr>
                <w:lang w:val="en-US"/>
              </w:rPr>
              <w:t>Exercise</w:t>
            </w:r>
            <w:r w:rsidRPr="006159E6">
              <w:rPr>
                <w:lang w:val="en-US"/>
              </w:rPr>
              <w:softHyphen/>
              <w:t>Date</w:t>
            </w:r>
            <w:r w:rsidRPr="006159E6">
              <w:rPr>
                <w:lang w:val="en-US"/>
              </w:rPr>
              <w:softHyphen/>
              <w:t>Time</w:t>
            </w:r>
          </w:p>
        </w:tc>
        <w:tc>
          <w:tcPr>
            <w:tcW w:w="850" w:type="dxa"/>
          </w:tcPr>
          <w:p w14:paraId="7E23EB3A" w14:textId="77777777" w:rsidR="00ED14A9" w:rsidRPr="006159E6" w:rsidRDefault="00ED14A9" w:rsidP="00D02290">
            <w:pPr>
              <w:pStyle w:val="CellBody"/>
              <w:rPr>
                <w:lang w:val="en-US"/>
              </w:rPr>
            </w:pPr>
            <w:r w:rsidRPr="006159E6">
              <w:rPr>
                <w:lang w:val="en-US"/>
              </w:rPr>
              <w:t>M</w:t>
            </w:r>
          </w:p>
        </w:tc>
        <w:tc>
          <w:tcPr>
            <w:tcW w:w="1418" w:type="dxa"/>
          </w:tcPr>
          <w:p w14:paraId="430415E4" w14:textId="77777777" w:rsidR="00ED14A9" w:rsidRPr="006159E6" w:rsidRDefault="00ED14A9" w:rsidP="00D02290">
            <w:pPr>
              <w:pStyle w:val="CellBody"/>
              <w:rPr>
                <w:lang w:val="en-US"/>
              </w:rPr>
            </w:pPr>
            <w:r w:rsidRPr="006159E6">
              <w:rPr>
                <w:lang w:val="en-US"/>
              </w:rPr>
              <w:t>UTC</w:t>
            </w:r>
            <w:r w:rsidRPr="006159E6">
              <w:rPr>
                <w:lang w:val="en-US"/>
              </w:rPr>
              <w:softHyphen/>
              <w:t>Timestamp</w:t>
            </w:r>
            <w:r w:rsidRPr="006159E6">
              <w:rPr>
                <w:lang w:val="en-US"/>
              </w:rPr>
              <w:softHyphen/>
              <w:t>Type</w:t>
            </w:r>
          </w:p>
        </w:tc>
        <w:tc>
          <w:tcPr>
            <w:tcW w:w="5772" w:type="dxa"/>
          </w:tcPr>
          <w:p w14:paraId="0EC8B58E" w14:textId="77777777" w:rsidR="00EF2268" w:rsidRPr="006159E6" w:rsidRDefault="00EF2268" w:rsidP="00D02290">
            <w:pPr>
              <w:pStyle w:val="CellBody"/>
              <w:rPr>
                <w:lang w:val="en-US"/>
              </w:rPr>
            </w:pPr>
            <w:r w:rsidRPr="006159E6">
              <w:rPr>
                <w:lang w:val="en-US"/>
              </w:rPr>
              <w:t>Repeatable field</w:t>
            </w:r>
            <w:r w:rsidR="008F2A02" w:rsidRPr="006159E6">
              <w:rPr>
                <w:lang w:val="en-US"/>
              </w:rPr>
              <w:t xml:space="preserve"> (</w:t>
            </w:r>
            <w:r w:rsidRPr="006159E6">
              <w:rPr>
                <w:lang w:val="en-US"/>
              </w:rPr>
              <w:t>1-n</w:t>
            </w:r>
            <w:r w:rsidR="008F2A02" w:rsidRPr="006159E6">
              <w:rPr>
                <w:lang w:val="en-US"/>
              </w:rPr>
              <w:t>).</w:t>
            </w:r>
          </w:p>
          <w:p w14:paraId="4CD2B041" w14:textId="77777777" w:rsidR="00522C8A" w:rsidRDefault="00522C8A" w:rsidP="00522C8A">
            <w:pPr>
              <w:pStyle w:val="CellBody"/>
              <w:rPr>
                <w:ins w:id="1431" w:author="Autor"/>
                <w:lang w:val="en-US"/>
              </w:rPr>
            </w:pPr>
            <w:ins w:id="1432" w:author="Autor">
              <w:r>
                <w:rPr>
                  <w:lang w:val="en-US"/>
                </w:rPr>
                <w:t>This field uses the agreed date and time in the time zone of the location where the reference price is published.</w:t>
              </w:r>
            </w:ins>
          </w:p>
          <w:p w14:paraId="44E9C760" w14:textId="77777777" w:rsidR="00ED14A9" w:rsidRPr="006159E6" w:rsidRDefault="00D32011" w:rsidP="002463A0">
            <w:pPr>
              <w:pStyle w:val="CellBody"/>
              <w:rPr>
                <w:lang w:val="en-US"/>
              </w:rPr>
            </w:pPr>
            <w:r w:rsidRPr="006159E6">
              <w:rPr>
                <w:lang w:val="en-US"/>
              </w:rPr>
              <w:t>Each ‘ExerciseDateTime’ must be after the date and time specified in the previous ‘ExerciseDateTime’ field.</w:t>
            </w:r>
          </w:p>
        </w:tc>
      </w:tr>
      <w:tr w:rsidR="0013730F" w:rsidRPr="006159E6" w14:paraId="7CDDB687" w14:textId="77777777" w:rsidTr="0075698D">
        <w:trPr>
          <w:cantSplit/>
        </w:trPr>
        <w:tc>
          <w:tcPr>
            <w:tcW w:w="9458" w:type="dxa"/>
            <w:gridSpan w:val="4"/>
            <w:shd w:val="clear" w:color="auto" w:fill="BFBFBF" w:themeFill="background1" w:themeFillShade="BF"/>
          </w:tcPr>
          <w:p w14:paraId="2CA97AEE" w14:textId="77777777" w:rsidR="0013730F" w:rsidRPr="006159E6" w:rsidRDefault="0013730F" w:rsidP="00D02290">
            <w:pPr>
              <w:pStyle w:val="CellBody"/>
              <w:rPr>
                <w:lang w:val="en-US"/>
              </w:rPr>
            </w:pPr>
            <w:r w:rsidRPr="006159E6">
              <w:rPr>
                <w:lang w:val="en-US"/>
              </w:rPr>
              <w:t xml:space="preserve">End of </w:t>
            </w:r>
            <w:r w:rsidRPr="006159E6">
              <w:rPr>
                <w:rStyle w:val="Fett"/>
                <w:lang w:val="en-US"/>
              </w:rPr>
              <w:t>ExerciseSchedule</w:t>
            </w:r>
            <w:r w:rsidRPr="006159E6">
              <w:rPr>
                <w:lang w:val="en-US"/>
              </w:rPr>
              <w:t xml:space="preserve"> </w:t>
            </w:r>
          </w:p>
        </w:tc>
      </w:tr>
      <w:tr w:rsidR="0013730F" w:rsidRPr="006159E6" w14:paraId="670C46D6" w14:textId="77777777" w:rsidTr="0075698D">
        <w:trPr>
          <w:cantSplit/>
        </w:trPr>
        <w:tc>
          <w:tcPr>
            <w:tcW w:w="9458" w:type="dxa"/>
            <w:gridSpan w:val="4"/>
            <w:shd w:val="clear" w:color="auto" w:fill="BFBFBF" w:themeFill="background1" w:themeFillShade="BF"/>
          </w:tcPr>
          <w:p w14:paraId="60B0507A" w14:textId="77777777" w:rsidR="0013730F" w:rsidRPr="006159E6" w:rsidRDefault="0013730F" w:rsidP="00D02290">
            <w:pPr>
              <w:pStyle w:val="CellBody"/>
              <w:rPr>
                <w:lang w:val="en-US"/>
              </w:rPr>
            </w:pPr>
            <w:r w:rsidRPr="006159E6">
              <w:rPr>
                <w:lang w:val="en-US"/>
              </w:rPr>
              <w:t xml:space="preserve">End of </w:t>
            </w:r>
            <w:r w:rsidRPr="006159E6">
              <w:rPr>
                <w:rStyle w:val="Fett"/>
                <w:lang w:val="en-US"/>
              </w:rPr>
              <w:t>OptionDetails</w:t>
            </w:r>
            <w:r w:rsidRPr="006159E6">
              <w:rPr>
                <w:lang w:val="en-US"/>
              </w:rPr>
              <w:t xml:space="preserve"> </w:t>
            </w:r>
          </w:p>
        </w:tc>
      </w:tr>
      <w:tr w:rsidR="00B15767" w:rsidRPr="006159E6" w14:paraId="5CF15DE3" w14:textId="77777777" w:rsidTr="0075698D">
        <w:trPr>
          <w:cantSplit/>
        </w:trPr>
        <w:tc>
          <w:tcPr>
            <w:tcW w:w="9458" w:type="dxa"/>
            <w:gridSpan w:val="4"/>
            <w:shd w:val="clear" w:color="auto" w:fill="BFBFBF" w:themeFill="background1" w:themeFillShade="BF"/>
          </w:tcPr>
          <w:p w14:paraId="5D067CDF" w14:textId="77777777" w:rsidR="00B15767" w:rsidRPr="006159E6" w:rsidRDefault="00657ADD" w:rsidP="00D32011">
            <w:pPr>
              <w:pStyle w:val="CellBody"/>
              <w:keepNext/>
              <w:rPr>
                <w:lang w:val="en-US"/>
              </w:rPr>
            </w:pPr>
            <w:r w:rsidRPr="006159E6">
              <w:rPr>
                <w:rStyle w:val="XSDSectionTitle"/>
                <w:lang w:val="en-US"/>
              </w:rPr>
              <w:t>Product</w:t>
            </w:r>
            <w:r w:rsidR="00DE4731" w:rsidRPr="006159E6">
              <w:rPr>
                <w:rStyle w:val="XSDSectionTitle"/>
                <w:lang w:val="en-US"/>
              </w:rPr>
              <w:t>/</w:t>
            </w:r>
            <w:r w:rsidRPr="006159E6">
              <w:rPr>
                <w:rStyle w:val="XSDSectionTitle"/>
                <w:lang w:val="en-US"/>
              </w:rPr>
              <w:t>AdditionalDatas</w:t>
            </w:r>
            <w:r w:rsidRPr="006159E6">
              <w:rPr>
                <w:lang w:val="en-US"/>
              </w:rPr>
              <w:t>: optional section</w:t>
            </w:r>
          </w:p>
        </w:tc>
      </w:tr>
      <w:tr w:rsidR="003D5357" w:rsidRPr="006159E6" w14:paraId="007FF304" w14:textId="77777777" w:rsidTr="0075698D">
        <w:trPr>
          <w:cantSplit/>
        </w:trPr>
        <w:tc>
          <w:tcPr>
            <w:tcW w:w="9458" w:type="dxa"/>
            <w:gridSpan w:val="4"/>
            <w:shd w:val="clear" w:color="auto" w:fill="BFBFBF" w:themeFill="background1" w:themeFillShade="BF"/>
          </w:tcPr>
          <w:p w14:paraId="32ABB65E" w14:textId="77777777" w:rsidR="003D5357" w:rsidRPr="006159E6" w:rsidRDefault="00657ADD" w:rsidP="00D32011">
            <w:pPr>
              <w:pStyle w:val="CellBody"/>
              <w:keepNext/>
              <w:rPr>
                <w:b/>
                <w:lang w:val="en-US"/>
              </w:rPr>
            </w:pPr>
            <w:r w:rsidRPr="000C3B8A">
              <w:rPr>
                <w:rStyle w:val="Fett"/>
              </w:rPr>
              <w:t>AdditionalDatas</w:t>
            </w:r>
            <w:r w:rsidR="00DE4731" w:rsidRPr="000C3B8A">
              <w:rPr>
                <w:rStyle w:val="Fett"/>
              </w:rPr>
              <w:t>/</w:t>
            </w:r>
            <w:r w:rsidR="003D5357" w:rsidRPr="000C3B8A">
              <w:rPr>
                <w:rStyle w:val="Fett"/>
              </w:rPr>
              <w:t>AdditionalData</w:t>
            </w:r>
            <w:r w:rsidRPr="000C3B8A">
              <w:rPr>
                <w:rStyle w:val="Fett"/>
              </w:rPr>
              <w:t xml:space="preserve">: </w:t>
            </w:r>
            <w:r w:rsidR="00785945" w:rsidRPr="006159E6">
              <w:rPr>
                <w:lang w:val="en-US"/>
              </w:rPr>
              <w:t>mandatory</w:t>
            </w:r>
            <w:r w:rsidR="005A21FF" w:rsidRPr="006159E6">
              <w:rPr>
                <w:lang w:val="en-US"/>
              </w:rPr>
              <w:t>,</w:t>
            </w:r>
            <w:r w:rsidR="00785945" w:rsidRPr="006159E6">
              <w:rPr>
                <w:lang w:val="en-US"/>
              </w:rPr>
              <w:t xml:space="preserve"> </w:t>
            </w:r>
            <w:r w:rsidR="007778E1" w:rsidRPr="006159E6">
              <w:rPr>
                <w:lang w:val="en-US"/>
              </w:rPr>
              <w:t xml:space="preserve">repeatable </w:t>
            </w:r>
            <w:r w:rsidRPr="006159E6">
              <w:rPr>
                <w:lang w:val="en-US"/>
              </w:rPr>
              <w:t>section</w:t>
            </w:r>
            <w:r w:rsidR="003D5357" w:rsidRPr="006159E6">
              <w:rPr>
                <w:lang w:val="en-US"/>
              </w:rPr>
              <w:t xml:space="preserve"> (</w:t>
            </w:r>
            <w:r w:rsidRPr="006159E6">
              <w:rPr>
                <w:lang w:val="en-US"/>
              </w:rPr>
              <w:t>1</w:t>
            </w:r>
            <w:r w:rsidR="003D5357" w:rsidRPr="006159E6">
              <w:rPr>
                <w:lang w:val="en-US"/>
              </w:rPr>
              <w:t>-n)</w:t>
            </w:r>
            <w:r w:rsidR="003D5357" w:rsidRPr="000C3B8A">
              <w:rPr>
                <w:rStyle w:val="Fett"/>
              </w:rPr>
              <w:t xml:space="preserve"> </w:t>
            </w:r>
          </w:p>
        </w:tc>
      </w:tr>
      <w:tr w:rsidR="00ED14A9" w:rsidRPr="006159E6" w14:paraId="356BE72E" w14:textId="77777777" w:rsidTr="0075698D">
        <w:trPr>
          <w:cantSplit/>
        </w:trPr>
        <w:tc>
          <w:tcPr>
            <w:tcW w:w="1418" w:type="dxa"/>
          </w:tcPr>
          <w:p w14:paraId="479AA324" w14:textId="77777777" w:rsidR="00ED14A9" w:rsidRPr="006159E6" w:rsidRDefault="00ED14A9" w:rsidP="00D02290">
            <w:pPr>
              <w:pStyle w:val="CellBody"/>
              <w:rPr>
                <w:lang w:val="en-US"/>
              </w:rPr>
            </w:pPr>
            <w:r w:rsidRPr="006159E6">
              <w:rPr>
                <w:lang w:val="en-US"/>
              </w:rPr>
              <w:t>Key</w:t>
            </w:r>
          </w:p>
        </w:tc>
        <w:tc>
          <w:tcPr>
            <w:tcW w:w="850" w:type="dxa"/>
          </w:tcPr>
          <w:p w14:paraId="127168E2" w14:textId="77777777" w:rsidR="00ED14A9" w:rsidRPr="006159E6" w:rsidRDefault="00ED14A9" w:rsidP="00D02290">
            <w:pPr>
              <w:pStyle w:val="CellBody"/>
              <w:rPr>
                <w:lang w:val="en-US"/>
              </w:rPr>
            </w:pPr>
            <w:r w:rsidRPr="006159E6">
              <w:rPr>
                <w:lang w:val="en-US"/>
              </w:rPr>
              <w:t>M</w:t>
            </w:r>
          </w:p>
        </w:tc>
        <w:tc>
          <w:tcPr>
            <w:tcW w:w="1418" w:type="dxa"/>
          </w:tcPr>
          <w:p w14:paraId="23D16C03" w14:textId="77777777" w:rsidR="00ED14A9" w:rsidRPr="006159E6" w:rsidRDefault="00ED14A9" w:rsidP="00D02290">
            <w:pPr>
              <w:pStyle w:val="CellBody"/>
              <w:rPr>
                <w:lang w:val="en-US"/>
              </w:rPr>
            </w:pPr>
            <w:r w:rsidRPr="006159E6">
              <w:rPr>
                <w:lang w:val="en-US"/>
              </w:rPr>
              <w:t>Additional</w:t>
            </w:r>
            <w:r w:rsidRPr="006159E6">
              <w:rPr>
                <w:lang w:val="en-US"/>
              </w:rPr>
              <w:softHyphen/>
              <w:t>Data</w:t>
            </w:r>
            <w:r w:rsidRPr="006159E6">
              <w:rPr>
                <w:lang w:val="en-US"/>
              </w:rPr>
              <w:softHyphen/>
              <w:t>Key</w:t>
            </w:r>
            <w:r w:rsidRPr="006159E6">
              <w:rPr>
                <w:lang w:val="en-US"/>
              </w:rPr>
              <w:softHyphen/>
              <w:t>Type</w:t>
            </w:r>
          </w:p>
        </w:tc>
        <w:tc>
          <w:tcPr>
            <w:tcW w:w="5772" w:type="dxa"/>
          </w:tcPr>
          <w:p w14:paraId="342974A0" w14:textId="77777777" w:rsidR="00ED14A9" w:rsidRPr="006159E6" w:rsidRDefault="00ED14A9" w:rsidP="00D02290">
            <w:pPr>
              <w:pStyle w:val="CellBody"/>
              <w:rPr>
                <w:lang w:val="en-US"/>
              </w:rPr>
            </w:pPr>
          </w:p>
        </w:tc>
      </w:tr>
      <w:tr w:rsidR="00ED14A9" w:rsidRPr="006159E6" w14:paraId="03D15DA2" w14:textId="77777777" w:rsidTr="0075698D">
        <w:trPr>
          <w:cantSplit/>
        </w:trPr>
        <w:tc>
          <w:tcPr>
            <w:tcW w:w="1418" w:type="dxa"/>
          </w:tcPr>
          <w:p w14:paraId="0790AD60" w14:textId="77777777" w:rsidR="00ED14A9" w:rsidRPr="006159E6" w:rsidRDefault="00ED14A9" w:rsidP="00D02290">
            <w:pPr>
              <w:pStyle w:val="CellBody"/>
              <w:rPr>
                <w:lang w:val="en-US"/>
              </w:rPr>
            </w:pPr>
            <w:r w:rsidRPr="006159E6">
              <w:rPr>
                <w:lang w:val="en-US"/>
              </w:rPr>
              <w:lastRenderedPageBreak/>
              <w:t>Value</w:t>
            </w:r>
          </w:p>
        </w:tc>
        <w:tc>
          <w:tcPr>
            <w:tcW w:w="850" w:type="dxa"/>
          </w:tcPr>
          <w:p w14:paraId="5457F14C" w14:textId="77777777" w:rsidR="00ED14A9" w:rsidRPr="006159E6" w:rsidRDefault="00ED14A9" w:rsidP="00D02290">
            <w:pPr>
              <w:pStyle w:val="CellBody"/>
              <w:rPr>
                <w:lang w:val="en-US"/>
              </w:rPr>
            </w:pPr>
            <w:r w:rsidRPr="006159E6">
              <w:rPr>
                <w:lang w:val="en-US"/>
              </w:rPr>
              <w:t>M</w:t>
            </w:r>
          </w:p>
        </w:tc>
        <w:tc>
          <w:tcPr>
            <w:tcW w:w="1418" w:type="dxa"/>
          </w:tcPr>
          <w:p w14:paraId="4CD0DE01" w14:textId="77777777" w:rsidR="00ED14A9" w:rsidRPr="006159E6" w:rsidRDefault="00ED14A9" w:rsidP="00D02290">
            <w:pPr>
              <w:pStyle w:val="CellBody"/>
              <w:rPr>
                <w:lang w:val="en-US"/>
              </w:rPr>
            </w:pPr>
            <w:r w:rsidRPr="006159E6">
              <w:rPr>
                <w:lang w:val="en-US"/>
              </w:rPr>
              <w:t>Additional</w:t>
            </w:r>
            <w:r w:rsidRPr="006159E6">
              <w:rPr>
                <w:lang w:val="en-US"/>
              </w:rPr>
              <w:softHyphen/>
              <w:t>Data</w:t>
            </w:r>
            <w:r w:rsidRPr="006159E6">
              <w:rPr>
                <w:lang w:val="en-US"/>
              </w:rPr>
              <w:softHyphen/>
              <w:t>Value</w:t>
            </w:r>
            <w:r w:rsidRPr="006159E6">
              <w:rPr>
                <w:lang w:val="en-US"/>
              </w:rPr>
              <w:softHyphen/>
              <w:t>Type</w:t>
            </w:r>
          </w:p>
        </w:tc>
        <w:tc>
          <w:tcPr>
            <w:tcW w:w="5772" w:type="dxa"/>
          </w:tcPr>
          <w:p w14:paraId="03E1ADB3" w14:textId="77777777" w:rsidR="00ED14A9" w:rsidRPr="006159E6" w:rsidRDefault="00ED14A9" w:rsidP="00D02290">
            <w:pPr>
              <w:pStyle w:val="CellBody"/>
              <w:rPr>
                <w:lang w:val="en-US"/>
              </w:rPr>
            </w:pPr>
          </w:p>
        </w:tc>
      </w:tr>
      <w:tr w:rsidR="00751B26" w:rsidRPr="006159E6" w14:paraId="6A196EE4" w14:textId="77777777" w:rsidTr="0075698D">
        <w:trPr>
          <w:cantSplit/>
        </w:trPr>
        <w:tc>
          <w:tcPr>
            <w:tcW w:w="9458" w:type="dxa"/>
            <w:gridSpan w:val="4"/>
            <w:shd w:val="clear" w:color="auto" w:fill="BFBFBF" w:themeFill="background1" w:themeFillShade="BF"/>
          </w:tcPr>
          <w:p w14:paraId="1201CCC5" w14:textId="77777777" w:rsidR="00751B26" w:rsidRPr="006159E6" w:rsidRDefault="00751B26" w:rsidP="00D02290">
            <w:pPr>
              <w:pStyle w:val="CellBody"/>
              <w:rPr>
                <w:lang w:val="en-US"/>
              </w:rPr>
            </w:pPr>
            <w:r w:rsidRPr="006159E6">
              <w:rPr>
                <w:lang w:val="en-US"/>
              </w:rPr>
              <w:t xml:space="preserve">End of </w:t>
            </w:r>
            <w:r w:rsidRPr="006159E6">
              <w:rPr>
                <w:rStyle w:val="Fett"/>
                <w:lang w:val="en-US"/>
              </w:rPr>
              <w:t>AdditionalData</w:t>
            </w:r>
            <w:r w:rsidRPr="006159E6">
              <w:rPr>
                <w:lang w:val="en-US"/>
              </w:rPr>
              <w:t xml:space="preserve"> </w:t>
            </w:r>
          </w:p>
        </w:tc>
      </w:tr>
      <w:tr w:rsidR="00751B26" w:rsidRPr="006159E6" w14:paraId="1E9B25CB" w14:textId="77777777" w:rsidTr="0075698D">
        <w:trPr>
          <w:cantSplit/>
        </w:trPr>
        <w:tc>
          <w:tcPr>
            <w:tcW w:w="9458" w:type="dxa"/>
            <w:gridSpan w:val="4"/>
            <w:shd w:val="clear" w:color="auto" w:fill="BFBFBF" w:themeFill="background1" w:themeFillShade="BF"/>
          </w:tcPr>
          <w:p w14:paraId="6CC00C0C" w14:textId="77777777" w:rsidR="00751B26" w:rsidRPr="006159E6" w:rsidRDefault="00751B26" w:rsidP="00D02290">
            <w:pPr>
              <w:pStyle w:val="CellBody"/>
              <w:rPr>
                <w:lang w:val="en-US"/>
              </w:rPr>
            </w:pPr>
            <w:r w:rsidRPr="006159E6">
              <w:rPr>
                <w:lang w:val="en-US"/>
              </w:rPr>
              <w:t xml:space="preserve">End of </w:t>
            </w:r>
            <w:r w:rsidRPr="006159E6">
              <w:rPr>
                <w:rStyle w:val="Fett"/>
                <w:lang w:val="en-US"/>
              </w:rPr>
              <w:t>AdditionalDatas</w:t>
            </w:r>
            <w:r w:rsidRPr="006159E6">
              <w:rPr>
                <w:lang w:val="en-US"/>
              </w:rPr>
              <w:t xml:space="preserve"> </w:t>
            </w:r>
          </w:p>
        </w:tc>
      </w:tr>
      <w:tr w:rsidR="00751B26" w:rsidRPr="006159E6" w14:paraId="0DE227BA" w14:textId="77777777" w:rsidTr="0075698D">
        <w:trPr>
          <w:cantSplit/>
        </w:trPr>
        <w:tc>
          <w:tcPr>
            <w:tcW w:w="9458" w:type="dxa"/>
            <w:gridSpan w:val="4"/>
            <w:shd w:val="clear" w:color="auto" w:fill="BFBFBF" w:themeFill="background1" w:themeFillShade="BF"/>
          </w:tcPr>
          <w:p w14:paraId="410592EB" w14:textId="77777777" w:rsidR="00751B26" w:rsidRPr="006159E6" w:rsidRDefault="00751B26" w:rsidP="00D02290">
            <w:pPr>
              <w:pStyle w:val="CellBody"/>
              <w:rPr>
                <w:lang w:val="en-US"/>
              </w:rPr>
            </w:pPr>
            <w:r w:rsidRPr="006159E6">
              <w:rPr>
                <w:lang w:val="en-US"/>
              </w:rPr>
              <w:t xml:space="preserve">End of </w:t>
            </w:r>
            <w:r w:rsidRPr="006159E6">
              <w:rPr>
                <w:rStyle w:val="Fett"/>
                <w:lang w:val="en-US"/>
              </w:rPr>
              <w:t>Product</w:t>
            </w:r>
            <w:r w:rsidRPr="006159E6">
              <w:rPr>
                <w:lang w:val="en-US"/>
              </w:rPr>
              <w:t xml:space="preserve"> </w:t>
            </w:r>
          </w:p>
        </w:tc>
      </w:tr>
      <w:tr w:rsidR="00751B26" w:rsidRPr="006159E6" w14:paraId="75ABDC03" w14:textId="77777777" w:rsidTr="0075698D">
        <w:trPr>
          <w:cantSplit/>
        </w:trPr>
        <w:tc>
          <w:tcPr>
            <w:tcW w:w="9458" w:type="dxa"/>
            <w:gridSpan w:val="4"/>
            <w:shd w:val="clear" w:color="auto" w:fill="BFBFBF" w:themeFill="background1" w:themeFillShade="BF"/>
          </w:tcPr>
          <w:p w14:paraId="381AC2B1" w14:textId="77777777" w:rsidR="00751B26" w:rsidRPr="006159E6" w:rsidRDefault="00751B26" w:rsidP="00D02290">
            <w:pPr>
              <w:pStyle w:val="CellBody"/>
              <w:rPr>
                <w:lang w:val="en-US"/>
              </w:rPr>
            </w:pPr>
            <w:r w:rsidRPr="006159E6">
              <w:rPr>
                <w:lang w:val="en-US"/>
              </w:rPr>
              <w:t xml:space="preserve">End of </w:t>
            </w:r>
            <w:r w:rsidRPr="006159E6">
              <w:rPr>
                <w:rStyle w:val="Fett"/>
                <w:lang w:val="en-US"/>
              </w:rPr>
              <w:t>ClearingParameters</w:t>
            </w:r>
            <w:r w:rsidRPr="006159E6">
              <w:rPr>
                <w:lang w:val="en-US"/>
              </w:rPr>
              <w:t xml:space="preserve"> </w:t>
            </w:r>
          </w:p>
        </w:tc>
      </w:tr>
      <w:tr w:rsidR="00A940DD" w:rsidRPr="006159E6" w14:paraId="7F683131" w14:textId="77777777" w:rsidTr="0075698D">
        <w:trPr>
          <w:cantSplit/>
        </w:trPr>
        <w:tc>
          <w:tcPr>
            <w:tcW w:w="9458" w:type="dxa"/>
            <w:gridSpan w:val="4"/>
            <w:shd w:val="clear" w:color="auto" w:fill="BFBFBF" w:themeFill="background1" w:themeFillShade="BF"/>
          </w:tcPr>
          <w:p w14:paraId="5D244584" w14:textId="77777777" w:rsidR="00A940DD" w:rsidRPr="006159E6" w:rsidRDefault="00A611A8" w:rsidP="00DD391B">
            <w:pPr>
              <w:pStyle w:val="CellBody"/>
              <w:keepNext/>
              <w:rPr>
                <w:lang w:val="en-US"/>
              </w:rPr>
            </w:pPr>
            <w:r w:rsidRPr="006159E6">
              <w:rPr>
                <w:rStyle w:val="XSDSectionTitle"/>
                <w:lang w:val="en-US"/>
              </w:rPr>
              <w:t>ETDTradeDetails</w:t>
            </w:r>
            <w:r w:rsidR="00DE4731" w:rsidRPr="006159E6">
              <w:rPr>
                <w:rStyle w:val="XSDSectionTitle"/>
                <w:lang w:val="en-US"/>
              </w:rPr>
              <w:t>/</w:t>
            </w:r>
            <w:r w:rsidRPr="006159E6">
              <w:rPr>
                <w:rStyle w:val="XSDSectionTitle"/>
                <w:lang w:val="en-US"/>
              </w:rPr>
              <w:t>BuyerDetails</w:t>
            </w:r>
            <w:r w:rsidRPr="006159E6">
              <w:rPr>
                <w:lang w:val="en-US"/>
              </w:rPr>
              <w:t>: conditional</w:t>
            </w:r>
            <w:r w:rsidR="00A940DD" w:rsidRPr="006159E6">
              <w:rPr>
                <w:lang w:val="en-US"/>
              </w:rPr>
              <w:t xml:space="preserve"> </w:t>
            </w:r>
            <w:r w:rsidR="00696CFB" w:rsidRPr="006159E6">
              <w:rPr>
                <w:lang w:val="en-US"/>
              </w:rPr>
              <w:t>section</w:t>
            </w:r>
          </w:p>
          <w:p w14:paraId="538BBE7B" w14:textId="77777777" w:rsidR="00DD391B" w:rsidRPr="006159E6" w:rsidRDefault="00DD391B" w:rsidP="00DD391B">
            <w:pPr>
              <w:pStyle w:val="CellBody"/>
              <w:keepNext/>
              <w:rPr>
                <w:rStyle w:val="Fett"/>
                <w:lang w:val="en-US"/>
              </w:rPr>
            </w:pPr>
            <w:r w:rsidRPr="006159E6">
              <w:rPr>
                <w:rStyle w:val="Fett"/>
                <w:lang w:val="en-US"/>
              </w:rPr>
              <w:t>Occurrence:</w:t>
            </w:r>
          </w:p>
          <w:p w14:paraId="3317533F" w14:textId="77777777" w:rsidR="00E5716F" w:rsidRPr="006159E6" w:rsidRDefault="00DD391B" w:rsidP="00ED3F3F">
            <w:pPr>
              <w:pStyle w:val="condition1"/>
              <w:rPr>
                <w:b/>
              </w:rPr>
            </w:pPr>
            <w:r w:rsidRPr="006159E6">
              <w:t>I</w:t>
            </w:r>
            <w:r w:rsidR="009D3000" w:rsidRPr="006159E6">
              <w:t xml:space="preserve">f ‘SenderID’ </w:t>
            </w:r>
            <w:r w:rsidR="00892982" w:rsidRPr="006159E6">
              <w:t xml:space="preserve">is equal to </w:t>
            </w:r>
            <w:r w:rsidR="00A637C4" w:rsidRPr="006159E6">
              <w:t>‘BuyerParty’</w:t>
            </w:r>
            <w:r w:rsidR="00892982" w:rsidRPr="006159E6">
              <w:t xml:space="preserve"> or</w:t>
            </w:r>
            <w:r w:rsidR="00A637C4" w:rsidRPr="006159E6">
              <w:t xml:space="preserve"> ‘MTFID’</w:t>
            </w:r>
            <w:r w:rsidR="00E5716F" w:rsidRPr="006159E6">
              <w:t xml:space="preserve">, </w:t>
            </w:r>
            <w:r w:rsidR="009D7C02" w:rsidRPr="006159E6">
              <w:t xml:space="preserve">then </w:t>
            </w:r>
            <w:r w:rsidR="00E5716F" w:rsidRPr="006159E6">
              <w:t>this section is mandatory.</w:t>
            </w:r>
          </w:p>
          <w:p w14:paraId="20E15435" w14:textId="77777777" w:rsidR="009D3000" w:rsidRPr="006159E6" w:rsidRDefault="00E5716F" w:rsidP="00ED3F3F">
            <w:pPr>
              <w:pStyle w:val="condition1"/>
              <w:rPr>
                <w:b/>
              </w:rPr>
            </w:pPr>
            <w:r w:rsidRPr="006159E6">
              <w:t xml:space="preserve">Else, </w:t>
            </w:r>
            <w:r w:rsidR="009D3000" w:rsidRPr="006159E6">
              <w:t xml:space="preserve">this section must </w:t>
            </w:r>
            <w:r w:rsidR="00F70324" w:rsidRPr="006159E6">
              <w:t>be omitted</w:t>
            </w:r>
            <w:r w:rsidR="00D50617" w:rsidRPr="006159E6">
              <w:t>.</w:t>
            </w:r>
          </w:p>
        </w:tc>
      </w:tr>
      <w:tr w:rsidR="00ED14A9" w:rsidRPr="006159E6" w14:paraId="71429692" w14:textId="77777777" w:rsidTr="0075698D">
        <w:trPr>
          <w:cantSplit/>
        </w:trPr>
        <w:tc>
          <w:tcPr>
            <w:tcW w:w="1418" w:type="dxa"/>
          </w:tcPr>
          <w:p w14:paraId="5B3430FE" w14:textId="77777777" w:rsidR="00ED14A9" w:rsidRPr="006159E6" w:rsidRDefault="00ED14A9" w:rsidP="00D02290">
            <w:pPr>
              <w:pStyle w:val="CellBody"/>
              <w:rPr>
                <w:lang w:val="en-US"/>
              </w:rPr>
            </w:pPr>
            <w:r w:rsidRPr="006159E6">
              <w:rPr>
                <w:lang w:val="en-US"/>
              </w:rPr>
              <w:t>Buyer</w:t>
            </w:r>
            <w:r w:rsidRPr="006159E6">
              <w:rPr>
                <w:lang w:val="en-US"/>
              </w:rPr>
              <w:softHyphen/>
              <w:t>Party</w:t>
            </w:r>
          </w:p>
        </w:tc>
        <w:tc>
          <w:tcPr>
            <w:tcW w:w="850" w:type="dxa"/>
          </w:tcPr>
          <w:p w14:paraId="7C48546A" w14:textId="77777777" w:rsidR="00ED14A9" w:rsidRPr="006159E6" w:rsidRDefault="00ED14A9" w:rsidP="00D02290">
            <w:pPr>
              <w:pStyle w:val="CellBody"/>
              <w:rPr>
                <w:lang w:val="en-US"/>
              </w:rPr>
            </w:pPr>
            <w:r w:rsidRPr="006159E6">
              <w:rPr>
                <w:lang w:val="en-US"/>
              </w:rPr>
              <w:t>M</w:t>
            </w:r>
          </w:p>
        </w:tc>
        <w:tc>
          <w:tcPr>
            <w:tcW w:w="1418" w:type="dxa"/>
          </w:tcPr>
          <w:p w14:paraId="7DDB6608" w14:textId="77777777" w:rsidR="00ED14A9" w:rsidRPr="006159E6" w:rsidRDefault="00ED14A9" w:rsidP="00D02290">
            <w:pPr>
              <w:pStyle w:val="CellBody"/>
              <w:rPr>
                <w:lang w:val="en-US"/>
              </w:rPr>
            </w:pPr>
            <w:r w:rsidRPr="006159E6">
              <w:rPr>
                <w:lang w:val="en-US"/>
              </w:rPr>
              <w:t>PartyType</w:t>
            </w:r>
          </w:p>
        </w:tc>
        <w:tc>
          <w:tcPr>
            <w:tcW w:w="5772" w:type="dxa"/>
          </w:tcPr>
          <w:p w14:paraId="64E6471A" w14:textId="296BC8EA" w:rsidR="00ED14A9" w:rsidRPr="006159E6" w:rsidRDefault="00C12BA7" w:rsidP="000673AB">
            <w:pPr>
              <w:pStyle w:val="CellBody"/>
              <w:rPr>
                <w:lang w:val="en-US"/>
              </w:rPr>
            </w:pPr>
            <w:r>
              <w:rPr>
                <w:lang w:val="en-US"/>
              </w:rPr>
              <w:t xml:space="preserve">The </w:t>
            </w:r>
            <w:r w:rsidR="00ED14A9" w:rsidRPr="006159E6">
              <w:rPr>
                <w:lang w:val="en-US"/>
              </w:rPr>
              <w:t xml:space="preserve">LEI of </w:t>
            </w:r>
            <w:r>
              <w:rPr>
                <w:lang w:val="en-US"/>
              </w:rPr>
              <w:t xml:space="preserve">the </w:t>
            </w:r>
            <w:r w:rsidR="00ED14A9" w:rsidRPr="006159E6">
              <w:rPr>
                <w:lang w:val="en-US"/>
              </w:rPr>
              <w:t xml:space="preserve">buyer. </w:t>
            </w:r>
            <w:r w:rsidR="00284249" w:rsidRPr="006159E6">
              <w:rPr>
                <w:lang w:val="en-US"/>
              </w:rPr>
              <w:t>Note that t</w:t>
            </w:r>
            <w:r w:rsidR="00ED14A9" w:rsidRPr="006159E6">
              <w:rPr>
                <w:lang w:val="en-US"/>
              </w:rPr>
              <w:t>his is the actual trade counterparty (beneficiary), not an exchange member clearing on behalf</w:t>
            </w:r>
            <w:r w:rsidR="00341958" w:rsidRPr="006159E6">
              <w:rPr>
                <w:lang w:val="en-US"/>
              </w:rPr>
              <w:t xml:space="preserve"> of the counterparty</w:t>
            </w:r>
            <w:r w:rsidR="00ED14A9" w:rsidRPr="006159E6">
              <w:rPr>
                <w:lang w:val="en-US"/>
              </w:rPr>
              <w:t xml:space="preserve">. </w:t>
            </w:r>
          </w:p>
        </w:tc>
      </w:tr>
      <w:tr w:rsidR="00ED14A9" w:rsidRPr="006159E6" w14:paraId="499F0B7D" w14:textId="77777777" w:rsidTr="0075698D">
        <w:trPr>
          <w:cantSplit/>
        </w:trPr>
        <w:tc>
          <w:tcPr>
            <w:tcW w:w="1418" w:type="dxa"/>
          </w:tcPr>
          <w:p w14:paraId="22974EFC" w14:textId="77777777" w:rsidR="00ED14A9" w:rsidRPr="006159E6" w:rsidRDefault="00ED14A9" w:rsidP="00D02290">
            <w:pPr>
              <w:pStyle w:val="CellBody"/>
              <w:rPr>
                <w:lang w:val="en-US"/>
              </w:rPr>
            </w:pPr>
            <w:r w:rsidRPr="006159E6">
              <w:rPr>
                <w:lang w:val="en-US"/>
              </w:rPr>
              <w:t>Deal</w:t>
            </w:r>
            <w:r w:rsidRPr="006159E6">
              <w:rPr>
                <w:lang w:val="en-US"/>
              </w:rPr>
              <w:softHyphen/>
              <w:t>ID</w:t>
            </w:r>
          </w:p>
        </w:tc>
        <w:tc>
          <w:tcPr>
            <w:tcW w:w="850" w:type="dxa"/>
          </w:tcPr>
          <w:p w14:paraId="21BDDB69" w14:textId="77777777" w:rsidR="00ED14A9" w:rsidRPr="006159E6" w:rsidRDefault="00ED14A9" w:rsidP="00D02290">
            <w:pPr>
              <w:pStyle w:val="CellBody"/>
              <w:rPr>
                <w:lang w:val="en-US"/>
              </w:rPr>
            </w:pPr>
            <w:r w:rsidRPr="006159E6">
              <w:rPr>
                <w:lang w:val="en-US"/>
              </w:rPr>
              <w:t>C</w:t>
            </w:r>
          </w:p>
        </w:tc>
        <w:tc>
          <w:tcPr>
            <w:tcW w:w="1418" w:type="dxa"/>
          </w:tcPr>
          <w:p w14:paraId="0B971806" w14:textId="77777777" w:rsidR="00ED14A9" w:rsidRPr="006159E6" w:rsidRDefault="00ED14A9" w:rsidP="00D02290">
            <w:pPr>
              <w:pStyle w:val="CellBody"/>
              <w:rPr>
                <w:lang w:val="en-US"/>
              </w:rPr>
            </w:pPr>
            <w:r w:rsidRPr="006159E6">
              <w:rPr>
                <w:lang w:val="en-US"/>
              </w:rPr>
              <w:t>Identification</w:t>
            </w:r>
            <w:r w:rsidRPr="006159E6">
              <w:rPr>
                <w:lang w:val="en-US"/>
              </w:rPr>
              <w:softHyphen/>
              <w:t>Type</w:t>
            </w:r>
          </w:p>
        </w:tc>
        <w:tc>
          <w:tcPr>
            <w:tcW w:w="5772" w:type="dxa"/>
          </w:tcPr>
          <w:p w14:paraId="3E815F98" w14:textId="77777777" w:rsidR="00ED14A9" w:rsidRPr="006159E6" w:rsidRDefault="00ED14A9" w:rsidP="00D02290">
            <w:pPr>
              <w:pStyle w:val="CellBody"/>
              <w:rPr>
                <w:lang w:val="en-US"/>
              </w:rPr>
            </w:pPr>
            <w:r w:rsidRPr="006159E6">
              <w:rPr>
                <w:lang w:val="en-US"/>
              </w:rPr>
              <w:t xml:space="preserve">A local </w:t>
            </w:r>
            <w:r w:rsidR="00AE0537">
              <w:rPr>
                <w:lang w:val="en-US"/>
              </w:rPr>
              <w:t>trade</w:t>
            </w:r>
            <w:r w:rsidR="00AE0537" w:rsidRPr="006159E6">
              <w:rPr>
                <w:lang w:val="en-US"/>
              </w:rPr>
              <w:t xml:space="preserve"> </w:t>
            </w:r>
            <w:r w:rsidRPr="006159E6">
              <w:rPr>
                <w:lang w:val="en-US"/>
              </w:rPr>
              <w:t xml:space="preserve">identifier known to </w:t>
            </w:r>
            <w:r w:rsidR="009D7C02" w:rsidRPr="006159E6">
              <w:rPr>
                <w:lang w:val="en-US"/>
              </w:rPr>
              <w:t xml:space="preserve">the </w:t>
            </w:r>
            <w:r w:rsidRPr="006159E6">
              <w:rPr>
                <w:lang w:val="en-US"/>
              </w:rPr>
              <w:t xml:space="preserve">buyer. </w:t>
            </w:r>
          </w:p>
          <w:p w14:paraId="043D13A7" w14:textId="77777777" w:rsidR="009D7C02" w:rsidRPr="006159E6" w:rsidRDefault="009D7C02" w:rsidP="00D02290">
            <w:pPr>
              <w:pStyle w:val="CellBody"/>
              <w:rPr>
                <w:rStyle w:val="Fett"/>
                <w:lang w:val="en-US"/>
              </w:rPr>
            </w:pPr>
            <w:r w:rsidRPr="006159E6">
              <w:rPr>
                <w:rStyle w:val="Fett"/>
                <w:lang w:val="en-US"/>
              </w:rPr>
              <w:t>Occurrence:</w:t>
            </w:r>
          </w:p>
          <w:p w14:paraId="3627A172" w14:textId="760F4B77" w:rsidR="009D7C02" w:rsidRPr="006159E6" w:rsidRDefault="00ED14A9" w:rsidP="00ED3F3F">
            <w:pPr>
              <w:pStyle w:val="condition1"/>
            </w:pPr>
            <w:r w:rsidRPr="006159E6">
              <w:t xml:space="preserve">If ‘SenderID’ </w:t>
            </w:r>
            <w:r w:rsidR="009D7C02" w:rsidRPr="006159E6">
              <w:t>is equ</w:t>
            </w:r>
            <w:r w:rsidR="00503F6A" w:rsidRPr="006159E6">
              <w:t>a</w:t>
            </w:r>
            <w:r w:rsidR="009D7C02" w:rsidRPr="006159E6">
              <w:t xml:space="preserve">l to </w:t>
            </w:r>
            <w:r w:rsidRPr="006159E6">
              <w:t>‘BuyerParty’</w:t>
            </w:r>
            <w:r w:rsidR="009D7C02" w:rsidRPr="006159E6">
              <w:t xml:space="preserve">, </w:t>
            </w:r>
            <w:r w:rsidRPr="006159E6">
              <w:t xml:space="preserve">then this field </w:t>
            </w:r>
            <w:r w:rsidR="00A10750">
              <w:t>is mandatory</w:t>
            </w:r>
            <w:r w:rsidR="009D7C02" w:rsidRPr="006159E6">
              <w:t>.</w:t>
            </w:r>
          </w:p>
          <w:p w14:paraId="29695999" w14:textId="77777777" w:rsidR="00ED14A9" w:rsidRPr="006159E6" w:rsidRDefault="00ED14A9" w:rsidP="00ED3F3F">
            <w:pPr>
              <w:pStyle w:val="condition1"/>
            </w:pPr>
            <w:r w:rsidRPr="006159E6">
              <w:t>Else</w:t>
            </w:r>
            <w:r w:rsidR="009D7C02" w:rsidRPr="006159E6">
              <w:t xml:space="preserve">, this field </w:t>
            </w:r>
            <w:r w:rsidRPr="006159E6">
              <w:t>must be omitted</w:t>
            </w:r>
            <w:r w:rsidR="009D7C02" w:rsidRPr="006159E6">
              <w:t>.</w:t>
            </w:r>
          </w:p>
        </w:tc>
      </w:tr>
      <w:tr w:rsidR="00ED14A9" w:rsidRPr="006159E6" w14:paraId="5ABB90AB" w14:textId="77777777" w:rsidTr="0075698D">
        <w:trPr>
          <w:cantSplit/>
        </w:trPr>
        <w:tc>
          <w:tcPr>
            <w:tcW w:w="1418" w:type="dxa"/>
          </w:tcPr>
          <w:p w14:paraId="75888A22" w14:textId="77777777" w:rsidR="00ED14A9" w:rsidRPr="006159E6" w:rsidRDefault="00ED14A9" w:rsidP="00D02290">
            <w:pPr>
              <w:pStyle w:val="CellBody"/>
              <w:rPr>
                <w:lang w:val="en-US"/>
              </w:rPr>
            </w:pPr>
            <w:r w:rsidRPr="006159E6">
              <w:rPr>
                <w:lang w:val="en-US"/>
              </w:rPr>
              <w:t>Execution</w:t>
            </w:r>
            <w:r w:rsidRPr="006159E6">
              <w:rPr>
                <w:lang w:val="en-US"/>
              </w:rPr>
              <w:softHyphen/>
              <w:t>Timestamp</w:t>
            </w:r>
          </w:p>
        </w:tc>
        <w:tc>
          <w:tcPr>
            <w:tcW w:w="850" w:type="dxa"/>
          </w:tcPr>
          <w:p w14:paraId="12281E62" w14:textId="77777777" w:rsidR="00ED14A9" w:rsidRPr="006159E6" w:rsidRDefault="00ED14A9" w:rsidP="00D02290">
            <w:pPr>
              <w:pStyle w:val="CellBody"/>
              <w:rPr>
                <w:lang w:val="en-US"/>
              </w:rPr>
            </w:pPr>
            <w:r w:rsidRPr="006159E6">
              <w:rPr>
                <w:lang w:val="en-US"/>
              </w:rPr>
              <w:t>C</w:t>
            </w:r>
          </w:p>
        </w:tc>
        <w:tc>
          <w:tcPr>
            <w:tcW w:w="1418" w:type="dxa"/>
          </w:tcPr>
          <w:p w14:paraId="28225BF6" w14:textId="77777777" w:rsidR="00ED14A9" w:rsidRPr="006159E6" w:rsidRDefault="00ED14A9" w:rsidP="00D02290">
            <w:pPr>
              <w:pStyle w:val="CellBody"/>
              <w:rPr>
                <w:lang w:val="en-US"/>
              </w:rPr>
            </w:pPr>
            <w:r w:rsidRPr="006159E6">
              <w:rPr>
                <w:lang w:val="en-US"/>
              </w:rPr>
              <w:t>UTC</w:t>
            </w:r>
            <w:r w:rsidRPr="006159E6">
              <w:rPr>
                <w:lang w:val="en-US"/>
              </w:rPr>
              <w:softHyphen/>
              <w:t>Timestamp</w:t>
            </w:r>
            <w:r w:rsidRPr="006159E6">
              <w:rPr>
                <w:lang w:val="en-US"/>
              </w:rPr>
              <w:softHyphen/>
              <w:t>Type</w:t>
            </w:r>
          </w:p>
        </w:tc>
        <w:tc>
          <w:tcPr>
            <w:tcW w:w="5772" w:type="dxa"/>
          </w:tcPr>
          <w:p w14:paraId="492EB559" w14:textId="77777777" w:rsidR="00E60E86" w:rsidRPr="006159E6" w:rsidRDefault="00C12BA7" w:rsidP="00E60E86">
            <w:pPr>
              <w:pStyle w:val="CellBody"/>
              <w:rPr>
                <w:lang w:val="en-US"/>
              </w:rPr>
            </w:pPr>
            <w:r>
              <w:rPr>
                <w:lang w:val="en-US"/>
              </w:rPr>
              <w:t>A t</w:t>
            </w:r>
            <w:r w:rsidR="00E60E86" w:rsidRPr="006159E6">
              <w:rPr>
                <w:lang w:val="en-US"/>
              </w:rPr>
              <w:t>ime</w:t>
            </w:r>
            <w:r w:rsidR="00F12042" w:rsidRPr="006159E6">
              <w:rPr>
                <w:lang w:val="en-US"/>
              </w:rPr>
              <w:t xml:space="preserve"> </w:t>
            </w:r>
            <w:r w:rsidR="00E60E86" w:rsidRPr="006159E6">
              <w:rPr>
                <w:lang w:val="en-US"/>
              </w:rPr>
              <w:t xml:space="preserve">stamp </w:t>
            </w:r>
            <w:r>
              <w:rPr>
                <w:lang w:val="en-US"/>
              </w:rPr>
              <w:t>identifying when the ETD</w:t>
            </w:r>
            <w:r w:rsidR="00E60E86" w:rsidRPr="006159E6">
              <w:rPr>
                <w:lang w:val="en-US"/>
              </w:rPr>
              <w:t xml:space="preserve"> was booked into the system of record.</w:t>
            </w:r>
          </w:p>
          <w:p w14:paraId="1FEFEE07" w14:textId="77777777" w:rsidR="00503F6A" w:rsidRPr="006159E6" w:rsidRDefault="00503F6A" w:rsidP="00D02290">
            <w:pPr>
              <w:pStyle w:val="CellBody"/>
              <w:rPr>
                <w:rStyle w:val="Fett"/>
                <w:lang w:val="en-US"/>
              </w:rPr>
            </w:pPr>
            <w:r w:rsidRPr="006159E6">
              <w:rPr>
                <w:rStyle w:val="Fett"/>
                <w:lang w:val="en-US"/>
              </w:rPr>
              <w:t>Occurrence:</w:t>
            </w:r>
          </w:p>
          <w:p w14:paraId="528B3C16" w14:textId="77777777" w:rsidR="00503F6A" w:rsidRPr="006159E6" w:rsidRDefault="00ED14A9" w:rsidP="00ED3F3F">
            <w:pPr>
              <w:pStyle w:val="condition1"/>
            </w:pPr>
            <w:r w:rsidRPr="006159E6">
              <w:t xml:space="preserve">If </w:t>
            </w:r>
            <w:r w:rsidR="00503F6A" w:rsidRPr="006159E6">
              <w:t>‘</w:t>
            </w:r>
            <w:r w:rsidRPr="006159E6">
              <w:t>MTFDetails</w:t>
            </w:r>
            <w:r w:rsidR="00503F6A" w:rsidRPr="006159E6">
              <w:t>’</w:t>
            </w:r>
            <w:r w:rsidRPr="006159E6">
              <w:t xml:space="preserve"> is present, then this field</w:t>
            </w:r>
            <w:r w:rsidR="00503F6A" w:rsidRPr="006159E6">
              <w:t xml:space="preserve"> </w:t>
            </w:r>
            <w:r w:rsidRPr="006159E6">
              <w:t>must be omitted</w:t>
            </w:r>
            <w:r w:rsidR="00503F6A" w:rsidRPr="006159E6">
              <w:t>.</w:t>
            </w:r>
          </w:p>
          <w:p w14:paraId="025D9220" w14:textId="63A5B7CF" w:rsidR="00ED14A9" w:rsidRPr="006159E6" w:rsidRDefault="00503F6A" w:rsidP="0095740D">
            <w:pPr>
              <w:pStyle w:val="condition1"/>
              <w:rPr>
                <w:rFonts w:ascii="Calibri" w:hAnsi="Calibri"/>
                <w:color w:val="000000"/>
                <w:szCs w:val="18"/>
              </w:rPr>
            </w:pPr>
            <w:r w:rsidRPr="006159E6">
              <w:t xml:space="preserve">Else, this field </w:t>
            </w:r>
            <w:r w:rsidR="00B61F60" w:rsidRPr="006159E6">
              <w:t>is mandatory</w:t>
            </w:r>
            <w:r w:rsidRPr="006159E6">
              <w:t>.</w:t>
            </w:r>
            <w:r w:rsidR="00ED14A9" w:rsidRPr="006159E6">
              <w:t xml:space="preserve"> </w:t>
            </w:r>
          </w:p>
        </w:tc>
      </w:tr>
      <w:tr w:rsidR="009D3000" w:rsidRPr="006159E6" w14:paraId="23BEA7A1" w14:textId="77777777" w:rsidTr="0075698D">
        <w:trPr>
          <w:cantSplit/>
        </w:trPr>
        <w:tc>
          <w:tcPr>
            <w:tcW w:w="9458" w:type="dxa"/>
            <w:gridSpan w:val="4"/>
            <w:shd w:val="clear" w:color="auto" w:fill="BFBFBF" w:themeFill="background1" w:themeFillShade="BF"/>
          </w:tcPr>
          <w:p w14:paraId="68A9CF0E" w14:textId="77777777" w:rsidR="009D3000" w:rsidRPr="006159E6" w:rsidRDefault="001A33B1" w:rsidP="00E95A9F">
            <w:pPr>
              <w:pStyle w:val="CellBody"/>
              <w:keepNext/>
              <w:rPr>
                <w:lang w:val="en-US"/>
              </w:rPr>
            </w:pPr>
            <w:r w:rsidRPr="006159E6">
              <w:rPr>
                <w:rStyle w:val="XSDSectionTitle"/>
                <w:lang w:val="en-US"/>
              </w:rPr>
              <w:t>BuyerDetails</w:t>
            </w:r>
            <w:r w:rsidR="00DE4731" w:rsidRPr="006159E6">
              <w:rPr>
                <w:rStyle w:val="XSDSectionTitle"/>
                <w:lang w:val="en-US"/>
              </w:rPr>
              <w:t>/</w:t>
            </w:r>
            <w:r w:rsidRPr="006159E6">
              <w:rPr>
                <w:rStyle w:val="XSDSectionTitle"/>
                <w:lang w:val="en-US"/>
              </w:rPr>
              <w:t>Agents</w:t>
            </w:r>
            <w:r w:rsidRPr="006159E6">
              <w:rPr>
                <w:lang w:val="en-US"/>
              </w:rPr>
              <w:t>: mandatory section</w:t>
            </w:r>
          </w:p>
          <w:p w14:paraId="5579423F" w14:textId="77777777" w:rsidR="00E95A9F" w:rsidRDefault="00746E50" w:rsidP="00E95A9F">
            <w:pPr>
              <w:pStyle w:val="CellBody"/>
              <w:rPr>
                <w:lang w:val="en-US"/>
              </w:rPr>
            </w:pPr>
            <w:r w:rsidRPr="006159E6">
              <w:rPr>
                <w:lang w:val="en-US"/>
              </w:rPr>
              <w:t xml:space="preserve">‘Agents’ contains information relating to third parties that are in some way involved with the confirmation process for the </w:t>
            </w:r>
            <w:r w:rsidR="00560C7B">
              <w:rPr>
                <w:lang w:val="en-US"/>
              </w:rPr>
              <w:t>trade</w:t>
            </w:r>
            <w:r w:rsidRPr="006159E6">
              <w:rPr>
                <w:lang w:val="en-US"/>
              </w:rPr>
              <w:t>. This can vary by ‘TransactionType’</w:t>
            </w:r>
            <w:r w:rsidR="00E95A9F">
              <w:rPr>
                <w:lang w:val="en-US"/>
              </w:rPr>
              <w:t>.</w:t>
            </w:r>
          </w:p>
          <w:p w14:paraId="27EF55E3" w14:textId="77777777" w:rsidR="00187CBF" w:rsidRPr="006159E6" w:rsidRDefault="00187CBF" w:rsidP="00B046A3">
            <w:pPr>
              <w:pStyle w:val="CellBody"/>
              <w:rPr>
                <w:lang w:val="en-US"/>
              </w:rPr>
            </w:pPr>
            <w:r w:rsidRPr="006159E6">
              <w:rPr>
                <w:lang w:val="en-US"/>
              </w:rPr>
              <w:t xml:space="preserve">For each agent acting on behalf of the </w:t>
            </w:r>
            <w:r w:rsidR="00B046A3" w:rsidRPr="006159E6">
              <w:rPr>
                <w:lang w:val="en-US"/>
              </w:rPr>
              <w:t>‘</w:t>
            </w:r>
            <w:r w:rsidRPr="006159E6">
              <w:rPr>
                <w:lang w:val="en-US"/>
              </w:rPr>
              <w:t>SellerParty</w:t>
            </w:r>
            <w:r w:rsidR="00B046A3" w:rsidRPr="006159E6">
              <w:rPr>
                <w:lang w:val="en-US"/>
              </w:rPr>
              <w:t xml:space="preserve">’ in </w:t>
            </w:r>
            <w:r w:rsidRPr="006159E6">
              <w:rPr>
                <w:lang w:val="en-US"/>
              </w:rPr>
              <w:t>this transaction, an ‘Agent’ section must be present.</w:t>
            </w:r>
          </w:p>
        </w:tc>
      </w:tr>
      <w:tr w:rsidR="00A418E0" w:rsidRPr="006159E6" w14:paraId="0039C1C9" w14:textId="77777777" w:rsidTr="0075698D">
        <w:trPr>
          <w:cantSplit/>
        </w:trPr>
        <w:tc>
          <w:tcPr>
            <w:tcW w:w="9458" w:type="dxa"/>
            <w:gridSpan w:val="4"/>
            <w:shd w:val="clear" w:color="auto" w:fill="BFBFBF" w:themeFill="background1" w:themeFillShade="BF"/>
          </w:tcPr>
          <w:p w14:paraId="64318DDF" w14:textId="77777777" w:rsidR="00A418E0" w:rsidRPr="006159E6" w:rsidRDefault="005E0652" w:rsidP="00D02290">
            <w:pPr>
              <w:pStyle w:val="CellBody"/>
              <w:rPr>
                <w:lang w:val="en-US"/>
              </w:rPr>
            </w:pPr>
            <w:r w:rsidRPr="006159E6">
              <w:rPr>
                <w:rStyle w:val="XSDSectionTitle"/>
                <w:lang w:val="en-US"/>
              </w:rPr>
              <w:t>Agents</w:t>
            </w:r>
            <w:r w:rsidR="00DE4731" w:rsidRPr="006159E6">
              <w:rPr>
                <w:rStyle w:val="XSDSectionTitle"/>
                <w:lang w:val="en-US"/>
              </w:rPr>
              <w:t>/</w:t>
            </w:r>
            <w:r w:rsidRPr="006159E6">
              <w:rPr>
                <w:rStyle w:val="XSDSectionTitle"/>
                <w:lang w:val="en-US"/>
              </w:rPr>
              <w:t>Agent</w:t>
            </w:r>
            <w:r w:rsidRPr="006159E6">
              <w:rPr>
                <w:lang w:val="en-US"/>
              </w:rPr>
              <w:t xml:space="preserve">: </w:t>
            </w:r>
            <w:r w:rsidR="00832AA4" w:rsidRPr="006159E6">
              <w:rPr>
                <w:lang w:val="en-US"/>
              </w:rPr>
              <w:t>mandatory</w:t>
            </w:r>
            <w:r w:rsidR="005A21FF" w:rsidRPr="006159E6">
              <w:rPr>
                <w:lang w:val="en-US"/>
              </w:rPr>
              <w:t>,</w:t>
            </w:r>
            <w:r w:rsidR="00832AA4" w:rsidRPr="006159E6">
              <w:rPr>
                <w:lang w:val="en-US"/>
              </w:rPr>
              <w:t xml:space="preserve"> </w:t>
            </w:r>
            <w:r w:rsidR="0022586A" w:rsidRPr="006159E6">
              <w:rPr>
                <w:lang w:val="en-US"/>
              </w:rPr>
              <w:t>repeatable</w:t>
            </w:r>
            <w:r w:rsidR="00A418E0" w:rsidRPr="006159E6">
              <w:rPr>
                <w:lang w:val="en-US"/>
              </w:rPr>
              <w:t xml:space="preserve"> </w:t>
            </w:r>
            <w:r w:rsidR="00696CFB" w:rsidRPr="006159E6">
              <w:rPr>
                <w:lang w:val="en-US"/>
              </w:rPr>
              <w:t>section</w:t>
            </w:r>
            <w:r w:rsidR="00A418E0" w:rsidRPr="006159E6">
              <w:rPr>
                <w:lang w:val="en-US"/>
              </w:rPr>
              <w:t xml:space="preserve"> (1-n) </w:t>
            </w:r>
          </w:p>
          <w:p w14:paraId="5C1CA1AA" w14:textId="77777777" w:rsidR="00E95A9F" w:rsidRPr="006159E6" w:rsidRDefault="00E95A9F" w:rsidP="00E95A9F">
            <w:pPr>
              <w:pStyle w:val="CellBody"/>
              <w:rPr>
                <w:rStyle w:val="Fett"/>
                <w:lang w:val="en-US"/>
              </w:rPr>
            </w:pPr>
            <w:r w:rsidRPr="006159E6">
              <w:rPr>
                <w:rStyle w:val="Fett"/>
                <w:lang w:val="en-US"/>
              </w:rPr>
              <w:t>Repetitions:</w:t>
            </w:r>
          </w:p>
          <w:p w14:paraId="5172E80C" w14:textId="77777777" w:rsidR="00E95A9F" w:rsidRPr="006159E6" w:rsidRDefault="00E95A9F" w:rsidP="00ED3F3F">
            <w:pPr>
              <w:pStyle w:val="condition1"/>
            </w:pPr>
            <w:r w:rsidRPr="006159E6">
              <w:t>There must be at least one ‘AgentType’ set to “ClearingBroker”.</w:t>
            </w:r>
          </w:p>
          <w:p w14:paraId="403D06C6" w14:textId="77777777" w:rsidR="002B4F1A" w:rsidRPr="006159E6" w:rsidRDefault="00C264AB" w:rsidP="007E75DA">
            <w:pPr>
              <w:pStyle w:val="CellBody"/>
              <w:rPr>
                <w:b/>
                <w:lang w:val="en-US"/>
              </w:rPr>
            </w:pPr>
            <w:r w:rsidRPr="00C264AB">
              <w:rPr>
                <w:rStyle w:val="Fett"/>
              </w:rPr>
              <w:t>Note:</w:t>
            </w:r>
            <w:r>
              <w:rPr>
                <w:lang w:val="en-US"/>
              </w:rPr>
              <w:t xml:space="preserve"> </w:t>
            </w:r>
            <w:r w:rsidR="00A5535E" w:rsidRPr="006159E6">
              <w:rPr>
                <w:lang w:val="en-US"/>
              </w:rPr>
              <w:t xml:space="preserve">If the </w:t>
            </w:r>
            <w:r w:rsidR="002B4F1A" w:rsidRPr="006159E6">
              <w:rPr>
                <w:lang w:val="en-US"/>
              </w:rPr>
              <w:t xml:space="preserve">reporting party is a </w:t>
            </w:r>
            <w:r w:rsidR="00E95A9F">
              <w:rPr>
                <w:lang w:val="en-US"/>
              </w:rPr>
              <w:t>clearing member</w:t>
            </w:r>
            <w:r w:rsidR="00A5535E" w:rsidRPr="006159E6">
              <w:rPr>
                <w:lang w:val="en-US"/>
              </w:rPr>
              <w:t>,</w:t>
            </w:r>
            <w:r w:rsidR="002B4F1A" w:rsidRPr="006159E6">
              <w:rPr>
                <w:lang w:val="en-US"/>
              </w:rPr>
              <w:t xml:space="preserve"> then the reporting party </w:t>
            </w:r>
            <w:r w:rsidR="007E75DA">
              <w:rPr>
                <w:lang w:val="en-US"/>
              </w:rPr>
              <w:t>must r</w:t>
            </w:r>
            <w:r w:rsidR="002B4F1A" w:rsidRPr="006159E6">
              <w:rPr>
                <w:lang w:val="en-US"/>
              </w:rPr>
              <w:t xml:space="preserve">eport itself or the relevant part of its organisation </w:t>
            </w:r>
            <w:r w:rsidR="00346228" w:rsidRPr="006159E6">
              <w:rPr>
                <w:lang w:val="en-US"/>
              </w:rPr>
              <w:t>with ‘AgentType’ set to “</w:t>
            </w:r>
            <w:r w:rsidR="002B4F1A" w:rsidRPr="006159E6">
              <w:rPr>
                <w:lang w:val="en-US"/>
              </w:rPr>
              <w:t>ClearingBroker</w:t>
            </w:r>
            <w:r w:rsidR="001F62C6" w:rsidRPr="006159E6">
              <w:rPr>
                <w:lang w:val="en-US"/>
              </w:rPr>
              <w:t>”</w:t>
            </w:r>
            <w:r w:rsidR="002B4F1A" w:rsidRPr="006159E6">
              <w:rPr>
                <w:lang w:val="en-US"/>
              </w:rPr>
              <w:t>.</w:t>
            </w:r>
          </w:p>
        </w:tc>
      </w:tr>
      <w:tr w:rsidR="00ED14A9" w:rsidRPr="006159E6" w14:paraId="3F3458E5" w14:textId="77777777" w:rsidTr="0075698D">
        <w:trPr>
          <w:cantSplit/>
        </w:trPr>
        <w:tc>
          <w:tcPr>
            <w:tcW w:w="1418" w:type="dxa"/>
          </w:tcPr>
          <w:p w14:paraId="42CBE60E" w14:textId="77777777" w:rsidR="00ED14A9" w:rsidRPr="006159E6" w:rsidRDefault="00ED14A9" w:rsidP="00D02290">
            <w:pPr>
              <w:pStyle w:val="CellBody"/>
              <w:rPr>
                <w:lang w:val="en-US"/>
              </w:rPr>
            </w:pPr>
            <w:r w:rsidRPr="006159E6">
              <w:rPr>
                <w:lang w:val="en-US"/>
              </w:rPr>
              <w:t>Agent</w:t>
            </w:r>
            <w:r w:rsidRPr="006159E6">
              <w:rPr>
                <w:lang w:val="en-US"/>
              </w:rPr>
              <w:softHyphen/>
              <w:t>Type</w:t>
            </w:r>
          </w:p>
        </w:tc>
        <w:tc>
          <w:tcPr>
            <w:tcW w:w="850" w:type="dxa"/>
          </w:tcPr>
          <w:p w14:paraId="23457D1B" w14:textId="77777777" w:rsidR="00ED14A9" w:rsidRPr="006159E6" w:rsidRDefault="00ED14A9" w:rsidP="00D02290">
            <w:pPr>
              <w:pStyle w:val="CellBody"/>
              <w:rPr>
                <w:lang w:val="en-US"/>
              </w:rPr>
            </w:pPr>
            <w:r w:rsidRPr="006159E6">
              <w:rPr>
                <w:lang w:val="en-US"/>
              </w:rPr>
              <w:t>M</w:t>
            </w:r>
          </w:p>
        </w:tc>
        <w:tc>
          <w:tcPr>
            <w:tcW w:w="1418" w:type="dxa"/>
          </w:tcPr>
          <w:p w14:paraId="3BDD4AC0" w14:textId="77777777" w:rsidR="00ED14A9" w:rsidRPr="006159E6" w:rsidRDefault="00ED14A9" w:rsidP="00D02290">
            <w:pPr>
              <w:pStyle w:val="CellBody"/>
              <w:rPr>
                <w:lang w:val="en-US"/>
              </w:rPr>
            </w:pPr>
            <w:r w:rsidRPr="006159E6">
              <w:rPr>
                <w:lang w:val="en-US"/>
              </w:rPr>
              <w:t>Agent</w:t>
            </w:r>
            <w:r w:rsidRPr="006159E6">
              <w:rPr>
                <w:lang w:val="en-US"/>
              </w:rPr>
              <w:softHyphen/>
              <w:t>Type</w:t>
            </w:r>
          </w:p>
        </w:tc>
        <w:tc>
          <w:tcPr>
            <w:tcW w:w="5772" w:type="dxa"/>
          </w:tcPr>
          <w:p w14:paraId="33898EB4" w14:textId="77777777" w:rsidR="00ED14A9" w:rsidRPr="006159E6" w:rsidRDefault="00ED14A9" w:rsidP="00D02290">
            <w:pPr>
              <w:pStyle w:val="CellBody"/>
              <w:rPr>
                <w:lang w:val="en-US"/>
              </w:rPr>
            </w:pPr>
          </w:p>
        </w:tc>
      </w:tr>
      <w:tr w:rsidR="00ED14A9" w:rsidRPr="006159E6" w14:paraId="382DBB06" w14:textId="77777777" w:rsidTr="0075698D">
        <w:trPr>
          <w:cantSplit/>
        </w:trPr>
        <w:tc>
          <w:tcPr>
            <w:tcW w:w="1418" w:type="dxa"/>
          </w:tcPr>
          <w:p w14:paraId="56432A4C" w14:textId="77777777" w:rsidR="00ED14A9" w:rsidRPr="006159E6" w:rsidRDefault="00ED14A9" w:rsidP="00D02290">
            <w:pPr>
              <w:pStyle w:val="CellBody"/>
              <w:rPr>
                <w:lang w:val="en-US"/>
              </w:rPr>
            </w:pPr>
            <w:r w:rsidRPr="006159E6">
              <w:rPr>
                <w:lang w:val="en-US"/>
              </w:rPr>
              <w:t>Agent</w:t>
            </w:r>
            <w:r w:rsidRPr="006159E6">
              <w:rPr>
                <w:lang w:val="en-US"/>
              </w:rPr>
              <w:softHyphen/>
              <w:t>Name</w:t>
            </w:r>
          </w:p>
        </w:tc>
        <w:tc>
          <w:tcPr>
            <w:tcW w:w="850" w:type="dxa"/>
          </w:tcPr>
          <w:p w14:paraId="69BA8F08" w14:textId="77777777" w:rsidR="00ED14A9" w:rsidRPr="006159E6" w:rsidRDefault="00ED14A9" w:rsidP="00D02290">
            <w:pPr>
              <w:pStyle w:val="CellBody"/>
              <w:rPr>
                <w:lang w:val="en-US"/>
              </w:rPr>
            </w:pPr>
            <w:r w:rsidRPr="006159E6">
              <w:rPr>
                <w:lang w:val="en-US"/>
              </w:rPr>
              <w:t>O</w:t>
            </w:r>
          </w:p>
        </w:tc>
        <w:tc>
          <w:tcPr>
            <w:tcW w:w="1418" w:type="dxa"/>
          </w:tcPr>
          <w:p w14:paraId="350E158D" w14:textId="77777777" w:rsidR="00ED14A9" w:rsidRPr="006159E6" w:rsidRDefault="00ED14A9" w:rsidP="00D02290">
            <w:pPr>
              <w:pStyle w:val="CellBody"/>
              <w:rPr>
                <w:lang w:val="en-US"/>
              </w:rPr>
            </w:pPr>
            <w:r w:rsidRPr="006159E6">
              <w:rPr>
                <w:lang w:val="en-US"/>
              </w:rPr>
              <w:t>Name</w:t>
            </w:r>
            <w:r w:rsidRPr="006159E6">
              <w:rPr>
                <w:lang w:val="en-US"/>
              </w:rPr>
              <w:softHyphen/>
              <w:t>Type</w:t>
            </w:r>
          </w:p>
        </w:tc>
        <w:tc>
          <w:tcPr>
            <w:tcW w:w="5772" w:type="dxa"/>
          </w:tcPr>
          <w:p w14:paraId="785D8E6C" w14:textId="77777777" w:rsidR="00ED14A9" w:rsidRPr="006159E6" w:rsidRDefault="00ED14A9" w:rsidP="00D02290">
            <w:pPr>
              <w:pStyle w:val="CellBody"/>
              <w:rPr>
                <w:lang w:val="en-US"/>
              </w:rPr>
            </w:pPr>
          </w:p>
        </w:tc>
      </w:tr>
      <w:tr w:rsidR="00ED14A9" w:rsidRPr="006159E6" w14:paraId="4F53A9B2" w14:textId="77777777" w:rsidTr="0075698D">
        <w:trPr>
          <w:cantSplit/>
        </w:trPr>
        <w:tc>
          <w:tcPr>
            <w:tcW w:w="1418" w:type="dxa"/>
          </w:tcPr>
          <w:p w14:paraId="4D6C9D56" w14:textId="77777777" w:rsidR="00ED14A9" w:rsidRPr="006159E6" w:rsidRDefault="00ED14A9" w:rsidP="00D02290">
            <w:pPr>
              <w:pStyle w:val="CellBody"/>
              <w:rPr>
                <w:lang w:val="en-US"/>
              </w:rPr>
            </w:pPr>
            <w:r w:rsidRPr="006159E6">
              <w:rPr>
                <w:lang w:val="en-US"/>
              </w:rPr>
              <w:t>Broker</w:t>
            </w:r>
            <w:r w:rsidRPr="006159E6">
              <w:rPr>
                <w:lang w:val="en-US"/>
              </w:rPr>
              <w:softHyphen/>
              <w:t>ID</w:t>
            </w:r>
          </w:p>
        </w:tc>
        <w:tc>
          <w:tcPr>
            <w:tcW w:w="850" w:type="dxa"/>
          </w:tcPr>
          <w:p w14:paraId="5ADCC302" w14:textId="77777777" w:rsidR="00ED14A9" w:rsidRPr="006159E6" w:rsidRDefault="00ED14A9" w:rsidP="00D02290">
            <w:pPr>
              <w:pStyle w:val="CellBody"/>
              <w:rPr>
                <w:lang w:val="en-US"/>
              </w:rPr>
            </w:pPr>
            <w:r w:rsidRPr="006159E6">
              <w:rPr>
                <w:lang w:val="en-US"/>
              </w:rPr>
              <w:t>M</w:t>
            </w:r>
          </w:p>
        </w:tc>
        <w:tc>
          <w:tcPr>
            <w:tcW w:w="1418" w:type="dxa"/>
          </w:tcPr>
          <w:p w14:paraId="62320A9A" w14:textId="77777777" w:rsidR="00ED14A9" w:rsidRPr="006159E6" w:rsidRDefault="00ED14A9" w:rsidP="00D02290">
            <w:pPr>
              <w:pStyle w:val="CellBody"/>
              <w:rPr>
                <w:lang w:val="en-US"/>
              </w:rPr>
            </w:pPr>
            <w:r w:rsidRPr="006159E6">
              <w:rPr>
                <w:lang w:val="en-US"/>
              </w:rPr>
              <w:t>PartyType</w:t>
            </w:r>
          </w:p>
        </w:tc>
        <w:tc>
          <w:tcPr>
            <w:tcW w:w="5772" w:type="dxa"/>
          </w:tcPr>
          <w:p w14:paraId="34CD9ED9" w14:textId="20328EC5" w:rsidR="00ED14A9" w:rsidRPr="006159E6" w:rsidRDefault="00C12BA7" w:rsidP="00C12BA7">
            <w:pPr>
              <w:pStyle w:val="CellBody"/>
              <w:rPr>
                <w:lang w:val="en-US"/>
              </w:rPr>
            </w:pPr>
            <w:r>
              <w:rPr>
                <w:lang w:val="en-US"/>
              </w:rPr>
              <w:t xml:space="preserve">The </w:t>
            </w:r>
            <w:r w:rsidR="00284249" w:rsidRPr="006159E6">
              <w:rPr>
                <w:lang w:val="en-US"/>
              </w:rPr>
              <w:t>LEI of</w:t>
            </w:r>
            <w:r>
              <w:rPr>
                <w:lang w:val="en-US"/>
              </w:rPr>
              <w:t xml:space="preserve"> the</w:t>
            </w:r>
            <w:r w:rsidR="00284249" w:rsidRPr="006159E6">
              <w:rPr>
                <w:lang w:val="en-US"/>
              </w:rPr>
              <w:t xml:space="preserve"> broker. </w:t>
            </w:r>
            <w:r w:rsidR="00506282" w:rsidRPr="006159E6">
              <w:rPr>
                <w:lang w:val="en-US"/>
              </w:rPr>
              <w:t>‘BrokerID’ can be any LEI that identifies an entity acting in the role that is defined in ‘AgentType’, for example, “Broker”, “ClearingBroker” or “SettlementAgent”.</w:t>
            </w:r>
          </w:p>
        </w:tc>
      </w:tr>
      <w:tr w:rsidR="00556A39" w:rsidRPr="006159E6" w14:paraId="7C1C0B47" w14:textId="77777777" w:rsidTr="0075698D">
        <w:trPr>
          <w:cantSplit/>
        </w:trPr>
        <w:tc>
          <w:tcPr>
            <w:tcW w:w="9458" w:type="dxa"/>
            <w:gridSpan w:val="4"/>
            <w:shd w:val="clear" w:color="auto" w:fill="BFBFBF" w:themeFill="background1" w:themeFillShade="BF"/>
          </w:tcPr>
          <w:p w14:paraId="57A1FAB6" w14:textId="77777777" w:rsidR="00556A39" w:rsidRPr="006159E6" w:rsidRDefault="00556A39" w:rsidP="00D02290">
            <w:pPr>
              <w:pStyle w:val="CellBody"/>
              <w:rPr>
                <w:lang w:val="en-US"/>
              </w:rPr>
            </w:pPr>
            <w:r w:rsidRPr="006159E6">
              <w:rPr>
                <w:lang w:val="en-US"/>
              </w:rPr>
              <w:t xml:space="preserve">End of </w:t>
            </w:r>
            <w:r w:rsidRPr="006159E6">
              <w:rPr>
                <w:rStyle w:val="Fett"/>
                <w:lang w:val="en-US"/>
              </w:rPr>
              <w:t>Agent</w:t>
            </w:r>
            <w:r w:rsidRPr="006159E6">
              <w:rPr>
                <w:lang w:val="en-US"/>
              </w:rPr>
              <w:t xml:space="preserve"> </w:t>
            </w:r>
          </w:p>
        </w:tc>
      </w:tr>
      <w:tr w:rsidR="00556A39" w:rsidRPr="006159E6" w14:paraId="512A3648" w14:textId="77777777" w:rsidTr="0075698D">
        <w:trPr>
          <w:cantSplit/>
        </w:trPr>
        <w:tc>
          <w:tcPr>
            <w:tcW w:w="9458" w:type="dxa"/>
            <w:gridSpan w:val="4"/>
            <w:shd w:val="clear" w:color="auto" w:fill="BFBFBF" w:themeFill="background1" w:themeFillShade="BF"/>
          </w:tcPr>
          <w:p w14:paraId="5AE9A9F6" w14:textId="77777777" w:rsidR="00556A39" w:rsidRPr="006159E6" w:rsidRDefault="00556A39" w:rsidP="00D02290">
            <w:pPr>
              <w:pStyle w:val="CellBody"/>
              <w:rPr>
                <w:lang w:val="en-US"/>
              </w:rPr>
            </w:pPr>
            <w:r w:rsidRPr="006159E6">
              <w:rPr>
                <w:lang w:val="en-US"/>
              </w:rPr>
              <w:t xml:space="preserve">End of </w:t>
            </w:r>
            <w:r w:rsidRPr="006159E6">
              <w:rPr>
                <w:rStyle w:val="Fett"/>
                <w:lang w:val="en-US"/>
              </w:rPr>
              <w:t>Agents</w:t>
            </w:r>
            <w:r w:rsidRPr="006159E6">
              <w:rPr>
                <w:lang w:val="en-US"/>
              </w:rPr>
              <w:t xml:space="preserve"> </w:t>
            </w:r>
          </w:p>
        </w:tc>
      </w:tr>
      <w:tr w:rsidR="00556A39" w:rsidRPr="006159E6" w14:paraId="22FAC571" w14:textId="77777777" w:rsidTr="0075698D">
        <w:trPr>
          <w:cantSplit/>
        </w:trPr>
        <w:tc>
          <w:tcPr>
            <w:tcW w:w="9458" w:type="dxa"/>
            <w:gridSpan w:val="4"/>
            <w:shd w:val="clear" w:color="auto" w:fill="BFBFBF" w:themeFill="background1" w:themeFillShade="BF"/>
          </w:tcPr>
          <w:p w14:paraId="5B7141EB" w14:textId="77777777" w:rsidR="00556A39" w:rsidRPr="006159E6" w:rsidRDefault="00556A39" w:rsidP="00D02290">
            <w:pPr>
              <w:pStyle w:val="CellBody"/>
              <w:rPr>
                <w:lang w:val="en-US"/>
              </w:rPr>
            </w:pPr>
            <w:r w:rsidRPr="006159E6">
              <w:rPr>
                <w:lang w:val="en-US"/>
              </w:rPr>
              <w:t xml:space="preserve">End of </w:t>
            </w:r>
            <w:r w:rsidRPr="006159E6">
              <w:rPr>
                <w:rStyle w:val="Fett"/>
                <w:lang w:val="en-US"/>
              </w:rPr>
              <w:t>BuyerDetails</w:t>
            </w:r>
            <w:r w:rsidRPr="006159E6">
              <w:rPr>
                <w:lang w:val="en-US"/>
              </w:rPr>
              <w:t xml:space="preserve"> </w:t>
            </w:r>
          </w:p>
        </w:tc>
      </w:tr>
      <w:tr w:rsidR="00537D73" w:rsidRPr="006159E6" w14:paraId="21EDA9D0" w14:textId="77777777" w:rsidTr="0075698D">
        <w:trPr>
          <w:cantSplit/>
        </w:trPr>
        <w:tc>
          <w:tcPr>
            <w:tcW w:w="9458" w:type="dxa"/>
            <w:gridSpan w:val="4"/>
            <w:shd w:val="clear" w:color="auto" w:fill="BFBFBF" w:themeFill="background1" w:themeFillShade="BF"/>
          </w:tcPr>
          <w:p w14:paraId="09753734" w14:textId="77777777" w:rsidR="00537D73" w:rsidRPr="006159E6" w:rsidRDefault="00515032" w:rsidP="00D02290">
            <w:pPr>
              <w:pStyle w:val="CellBody"/>
              <w:rPr>
                <w:lang w:val="en-US"/>
              </w:rPr>
            </w:pPr>
            <w:r w:rsidRPr="006159E6">
              <w:rPr>
                <w:rStyle w:val="XSDSectionTitle"/>
                <w:lang w:val="en-US"/>
              </w:rPr>
              <w:t>ETDTradeDetails</w:t>
            </w:r>
            <w:r w:rsidR="00DE4731" w:rsidRPr="006159E6">
              <w:rPr>
                <w:rStyle w:val="XSDSectionTitle"/>
                <w:lang w:val="en-US"/>
              </w:rPr>
              <w:t>/</w:t>
            </w:r>
            <w:r w:rsidRPr="006159E6">
              <w:rPr>
                <w:rStyle w:val="XSDSectionTitle"/>
                <w:lang w:val="en-US"/>
              </w:rPr>
              <w:t>SellerDetails</w:t>
            </w:r>
            <w:r w:rsidRPr="006159E6">
              <w:rPr>
                <w:lang w:val="en-US"/>
              </w:rPr>
              <w:t>: conditional</w:t>
            </w:r>
            <w:r w:rsidR="004716E2" w:rsidRPr="006159E6">
              <w:rPr>
                <w:lang w:val="en-US"/>
              </w:rPr>
              <w:t xml:space="preserve"> </w:t>
            </w:r>
            <w:r w:rsidR="00696CFB" w:rsidRPr="006159E6">
              <w:rPr>
                <w:lang w:val="en-US"/>
              </w:rPr>
              <w:t>section</w:t>
            </w:r>
          </w:p>
          <w:p w14:paraId="70D36D60" w14:textId="77777777" w:rsidR="0009526D" w:rsidRPr="006159E6" w:rsidRDefault="0009526D" w:rsidP="00D02290">
            <w:pPr>
              <w:pStyle w:val="CellBody"/>
              <w:rPr>
                <w:rStyle w:val="Fett"/>
                <w:lang w:val="en-US"/>
              </w:rPr>
            </w:pPr>
            <w:r w:rsidRPr="006159E6">
              <w:rPr>
                <w:rStyle w:val="Fett"/>
                <w:lang w:val="en-US"/>
              </w:rPr>
              <w:t>Occurrence:</w:t>
            </w:r>
          </w:p>
          <w:p w14:paraId="7A17F182" w14:textId="787E0D05" w:rsidR="0009526D" w:rsidRPr="006159E6" w:rsidRDefault="0009526D" w:rsidP="00ED3F3F">
            <w:pPr>
              <w:pStyle w:val="condition1"/>
              <w:rPr>
                <w:b/>
              </w:rPr>
            </w:pPr>
            <w:r w:rsidRPr="006159E6">
              <w:t>I</w:t>
            </w:r>
            <w:r w:rsidR="00A84ECD" w:rsidRPr="006159E6">
              <w:t xml:space="preserve">f ‘SenderID’ </w:t>
            </w:r>
            <w:r w:rsidRPr="006159E6">
              <w:t xml:space="preserve">is equal to </w:t>
            </w:r>
            <w:r w:rsidR="003A4A53" w:rsidRPr="006159E6">
              <w:t>‘SellerParty’ or ‘MTFID</w:t>
            </w:r>
            <w:r w:rsidR="00A637C4" w:rsidRPr="006159E6">
              <w:t>’</w:t>
            </w:r>
            <w:r w:rsidRPr="006159E6">
              <w:t xml:space="preserve">, then this section </w:t>
            </w:r>
            <w:r w:rsidR="00A10750">
              <w:t>is mandatory</w:t>
            </w:r>
            <w:r w:rsidRPr="006159E6">
              <w:t>.</w:t>
            </w:r>
          </w:p>
          <w:p w14:paraId="03990F54" w14:textId="77777777" w:rsidR="00A84ECD" w:rsidRPr="006159E6" w:rsidRDefault="0009526D" w:rsidP="00ED3F3F">
            <w:pPr>
              <w:pStyle w:val="condition1"/>
              <w:rPr>
                <w:b/>
              </w:rPr>
            </w:pPr>
            <w:r w:rsidRPr="006159E6">
              <w:t xml:space="preserve">Else, </w:t>
            </w:r>
            <w:r w:rsidR="00A84ECD" w:rsidRPr="006159E6">
              <w:t xml:space="preserve">this section must </w:t>
            </w:r>
            <w:r w:rsidR="00F70324" w:rsidRPr="006159E6">
              <w:t>be omitted</w:t>
            </w:r>
            <w:r w:rsidR="00A84ECD" w:rsidRPr="006159E6">
              <w:t>.</w:t>
            </w:r>
          </w:p>
        </w:tc>
      </w:tr>
      <w:tr w:rsidR="00ED14A9" w:rsidRPr="006159E6" w14:paraId="699F8C1A" w14:textId="77777777" w:rsidTr="0075698D">
        <w:trPr>
          <w:cantSplit/>
        </w:trPr>
        <w:tc>
          <w:tcPr>
            <w:tcW w:w="1418" w:type="dxa"/>
          </w:tcPr>
          <w:p w14:paraId="35984F0E" w14:textId="77777777" w:rsidR="00ED14A9" w:rsidRPr="006159E6" w:rsidRDefault="00ED14A9" w:rsidP="00D02290">
            <w:pPr>
              <w:pStyle w:val="CellBody"/>
              <w:rPr>
                <w:lang w:val="en-US"/>
              </w:rPr>
            </w:pPr>
            <w:r w:rsidRPr="006159E6">
              <w:rPr>
                <w:lang w:val="en-US"/>
              </w:rPr>
              <w:lastRenderedPageBreak/>
              <w:t>Seller</w:t>
            </w:r>
            <w:r w:rsidRPr="006159E6">
              <w:rPr>
                <w:lang w:val="en-US"/>
              </w:rPr>
              <w:softHyphen/>
              <w:t>Party</w:t>
            </w:r>
          </w:p>
        </w:tc>
        <w:tc>
          <w:tcPr>
            <w:tcW w:w="850" w:type="dxa"/>
          </w:tcPr>
          <w:p w14:paraId="2F1D924C" w14:textId="77777777" w:rsidR="00ED14A9" w:rsidRPr="006159E6" w:rsidRDefault="00ED14A9" w:rsidP="00D02290">
            <w:pPr>
              <w:pStyle w:val="CellBody"/>
              <w:rPr>
                <w:lang w:val="en-US"/>
              </w:rPr>
            </w:pPr>
            <w:r w:rsidRPr="006159E6">
              <w:rPr>
                <w:lang w:val="en-US"/>
              </w:rPr>
              <w:t>M</w:t>
            </w:r>
          </w:p>
        </w:tc>
        <w:tc>
          <w:tcPr>
            <w:tcW w:w="1418" w:type="dxa"/>
          </w:tcPr>
          <w:p w14:paraId="1C8228A8" w14:textId="77777777" w:rsidR="00ED14A9" w:rsidRPr="006159E6" w:rsidRDefault="00ED14A9" w:rsidP="00D02290">
            <w:pPr>
              <w:pStyle w:val="CellBody"/>
              <w:rPr>
                <w:lang w:val="en-US"/>
              </w:rPr>
            </w:pPr>
            <w:r w:rsidRPr="006159E6">
              <w:rPr>
                <w:lang w:val="en-US"/>
              </w:rPr>
              <w:t>PartyType</w:t>
            </w:r>
          </w:p>
        </w:tc>
        <w:tc>
          <w:tcPr>
            <w:tcW w:w="5772" w:type="dxa"/>
          </w:tcPr>
          <w:p w14:paraId="485E6D9A" w14:textId="60959715" w:rsidR="00ED14A9" w:rsidRPr="006159E6" w:rsidRDefault="00C12BA7" w:rsidP="00341958">
            <w:pPr>
              <w:pStyle w:val="CellBody"/>
              <w:rPr>
                <w:lang w:val="en-US"/>
              </w:rPr>
            </w:pPr>
            <w:r>
              <w:rPr>
                <w:lang w:val="en-US"/>
              </w:rPr>
              <w:t xml:space="preserve">The </w:t>
            </w:r>
            <w:r w:rsidR="00ED14A9" w:rsidRPr="006159E6">
              <w:rPr>
                <w:lang w:val="en-US"/>
              </w:rPr>
              <w:t xml:space="preserve">LEI of </w:t>
            </w:r>
            <w:r>
              <w:rPr>
                <w:lang w:val="en-US"/>
              </w:rPr>
              <w:t xml:space="preserve">the </w:t>
            </w:r>
            <w:r w:rsidR="00ED14A9" w:rsidRPr="006159E6">
              <w:rPr>
                <w:lang w:val="en-US"/>
              </w:rPr>
              <w:t>seller. Note that this is the actual trade counterparty (beneficiary), not an exchange member clearing on behalf</w:t>
            </w:r>
            <w:r w:rsidR="00341958" w:rsidRPr="006159E6">
              <w:rPr>
                <w:lang w:val="en-US"/>
              </w:rPr>
              <w:t xml:space="preserve"> of the counterparty</w:t>
            </w:r>
            <w:r w:rsidR="00ED14A9" w:rsidRPr="006159E6">
              <w:rPr>
                <w:lang w:val="en-US"/>
              </w:rPr>
              <w:t>.</w:t>
            </w:r>
          </w:p>
        </w:tc>
      </w:tr>
      <w:tr w:rsidR="00ED14A9" w:rsidRPr="006159E6" w14:paraId="5E9BE6ED" w14:textId="77777777" w:rsidTr="0075698D">
        <w:trPr>
          <w:cantSplit/>
        </w:trPr>
        <w:tc>
          <w:tcPr>
            <w:tcW w:w="1418" w:type="dxa"/>
          </w:tcPr>
          <w:p w14:paraId="28CEB583" w14:textId="77777777" w:rsidR="00ED14A9" w:rsidRPr="006159E6" w:rsidRDefault="00ED14A9" w:rsidP="00D02290">
            <w:pPr>
              <w:pStyle w:val="CellBody"/>
              <w:rPr>
                <w:lang w:val="en-US"/>
              </w:rPr>
            </w:pPr>
            <w:r w:rsidRPr="006159E6">
              <w:rPr>
                <w:lang w:val="en-US"/>
              </w:rPr>
              <w:t>Deal</w:t>
            </w:r>
            <w:r w:rsidRPr="006159E6">
              <w:rPr>
                <w:lang w:val="en-US"/>
              </w:rPr>
              <w:softHyphen/>
              <w:t>ID</w:t>
            </w:r>
          </w:p>
        </w:tc>
        <w:tc>
          <w:tcPr>
            <w:tcW w:w="850" w:type="dxa"/>
          </w:tcPr>
          <w:p w14:paraId="1D1623EE" w14:textId="77777777" w:rsidR="00ED14A9" w:rsidRPr="006159E6" w:rsidRDefault="00ED14A9" w:rsidP="00D02290">
            <w:pPr>
              <w:pStyle w:val="CellBody"/>
              <w:rPr>
                <w:lang w:val="en-US"/>
              </w:rPr>
            </w:pPr>
            <w:r w:rsidRPr="006159E6">
              <w:rPr>
                <w:lang w:val="en-US"/>
              </w:rPr>
              <w:t>C</w:t>
            </w:r>
          </w:p>
        </w:tc>
        <w:tc>
          <w:tcPr>
            <w:tcW w:w="1418" w:type="dxa"/>
          </w:tcPr>
          <w:p w14:paraId="756D23EB" w14:textId="77777777" w:rsidR="00ED14A9" w:rsidRPr="006159E6" w:rsidRDefault="00ED14A9" w:rsidP="00D02290">
            <w:pPr>
              <w:pStyle w:val="CellBody"/>
              <w:rPr>
                <w:lang w:val="en-US"/>
              </w:rPr>
            </w:pPr>
            <w:r w:rsidRPr="006159E6">
              <w:rPr>
                <w:lang w:val="en-US"/>
              </w:rPr>
              <w:t>Identification</w:t>
            </w:r>
            <w:r w:rsidR="0051121D" w:rsidRPr="006159E6">
              <w:rPr>
                <w:lang w:val="en-US"/>
              </w:rPr>
              <w:softHyphen/>
            </w:r>
            <w:r w:rsidRPr="006159E6">
              <w:rPr>
                <w:lang w:val="en-US"/>
              </w:rPr>
              <w:t>Type</w:t>
            </w:r>
          </w:p>
        </w:tc>
        <w:tc>
          <w:tcPr>
            <w:tcW w:w="5772" w:type="dxa"/>
          </w:tcPr>
          <w:p w14:paraId="7707F2FE" w14:textId="77777777" w:rsidR="00341958" w:rsidRPr="006159E6" w:rsidRDefault="00341958" w:rsidP="00341958">
            <w:pPr>
              <w:pStyle w:val="CellBody"/>
              <w:rPr>
                <w:lang w:val="en-US"/>
              </w:rPr>
            </w:pPr>
            <w:r w:rsidRPr="006159E6">
              <w:rPr>
                <w:lang w:val="en-US"/>
              </w:rPr>
              <w:t xml:space="preserve">A local </w:t>
            </w:r>
            <w:r w:rsidR="002D47A5">
              <w:rPr>
                <w:lang w:val="en-US"/>
              </w:rPr>
              <w:t>trade</w:t>
            </w:r>
            <w:r w:rsidR="002D47A5" w:rsidRPr="006159E6">
              <w:rPr>
                <w:lang w:val="en-US"/>
              </w:rPr>
              <w:t xml:space="preserve"> </w:t>
            </w:r>
            <w:r w:rsidRPr="006159E6">
              <w:rPr>
                <w:lang w:val="en-US"/>
              </w:rPr>
              <w:t xml:space="preserve">identifier known to the </w:t>
            </w:r>
            <w:r w:rsidR="005D5E8B" w:rsidRPr="006159E6">
              <w:rPr>
                <w:lang w:val="en-US"/>
              </w:rPr>
              <w:t>seller</w:t>
            </w:r>
            <w:r w:rsidRPr="006159E6">
              <w:rPr>
                <w:lang w:val="en-US"/>
              </w:rPr>
              <w:t xml:space="preserve">. </w:t>
            </w:r>
          </w:p>
          <w:p w14:paraId="0701E799" w14:textId="77777777" w:rsidR="00341958" w:rsidRPr="006159E6" w:rsidRDefault="00341958" w:rsidP="00341958">
            <w:pPr>
              <w:pStyle w:val="CellBody"/>
              <w:rPr>
                <w:rStyle w:val="Fett"/>
                <w:lang w:val="en-US"/>
              </w:rPr>
            </w:pPr>
            <w:r w:rsidRPr="006159E6">
              <w:rPr>
                <w:rStyle w:val="Fett"/>
                <w:lang w:val="en-US"/>
              </w:rPr>
              <w:t>Occurrence:</w:t>
            </w:r>
          </w:p>
          <w:p w14:paraId="6F1E8CA8" w14:textId="54A802CF" w:rsidR="005D5E8B" w:rsidRPr="006159E6" w:rsidRDefault="00341958" w:rsidP="00ED3F3F">
            <w:pPr>
              <w:pStyle w:val="condition1"/>
            </w:pPr>
            <w:r w:rsidRPr="006159E6">
              <w:t>If ‘SenderID’ is equal to ‘</w:t>
            </w:r>
            <w:r w:rsidR="005D5E8B" w:rsidRPr="006159E6">
              <w:t>Seller</w:t>
            </w:r>
            <w:r w:rsidRPr="006159E6">
              <w:t xml:space="preserve">Party’, then this field </w:t>
            </w:r>
            <w:r w:rsidR="00A10750">
              <w:t>is mandatory</w:t>
            </w:r>
            <w:r w:rsidRPr="006159E6">
              <w:t>.</w:t>
            </w:r>
          </w:p>
          <w:p w14:paraId="0206EC17" w14:textId="77777777" w:rsidR="00ED14A9" w:rsidRPr="006159E6" w:rsidRDefault="00341958" w:rsidP="00ED3F3F">
            <w:pPr>
              <w:pStyle w:val="condition1"/>
            </w:pPr>
            <w:r w:rsidRPr="006159E6">
              <w:t>Else, this field must be omitted.</w:t>
            </w:r>
          </w:p>
        </w:tc>
      </w:tr>
      <w:tr w:rsidR="00ED14A9" w:rsidRPr="006159E6" w14:paraId="2D3FD85D" w14:textId="77777777" w:rsidTr="0075698D">
        <w:trPr>
          <w:cantSplit/>
        </w:trPr>
        <w:tc>
          <w:tcPr>
            <w:tcW w:w="1418" w:type="dxa"/>
          </w:tcPr>
          <w:p w14:paraId="1DF6F143" w14:textId="77777777" w:rsidR="00ED14A9" w:rsidRPr="006159E6" w:rsidRDefault="00ED14A9" w:rsidP="00D02290">
            <w:pPr>
              <w:pStyle w:val="CellBody"/>
              <w:rPr>
                <w:lang w:val="en-US"/>
              </w:rPr>
            </w:pPr>
            <w:r w:rsidRPr="006159E6">
              <w:rPr>
                <w:lang w:val="en-US"/>
              </w:rPr>
              <w:t>Execution</w:t>
            </w:r>
            <w:r w:rsidRPr="006159E6">
              <w:rPr>
                <w:lang w:val="en-US"/>
              </w:rPr>
              <w:softHyphen/>
              <w:t>Timestamp</w:t>
            </w:r>
          </w:p>
        </w:tc>
        <w:tc>
          <w:tcPr>
            <w:tcW w:w="850" w:type="dxa"/>
          </w:tcPr>
          <w:p w14:paraId="259255AF" w14:textId="77777777" w:rsidR="00ED14A9" w:rsidRPr="006159E6" w:rsidRDefault="00836C4A" w:rsidP="00D02290">
            <w:pPr>
              <w:pStyle w:val="CellBody"/>
              <w:rPr>
                <w:lang w:val="en-US"/>
              </w:rPr>
            </w:pPr>
            <w:r w:rsidRPr="006159E6">
              <w:rPr>
                <w:lang w:val="en-US"/>
              </w:rPr>
              <w:t>C</w:t>
            </w:r>
          </w:p>
        </w:tc>
        <w:tc>
          <w:tcPr>
            <w:tcW w:w="1418" w:type="dxa"/>
          </w:tcPr>
          <w:p w14:paraId="79EDD2D8" w14:textId="77777777" w:rsidR="00ED14A9" w:rsidRPr="006159E6" w:rsidRDefault="00ED14A9" w:rsidP="00D02290">
            <w:pPr>
              <w:pStyle w:val="CellBody"/>
              <w:rPr>
                <w:lang w:val="en-US"/>
              </w:rPr>
            </w:pPr>
            <w:r w:rsidRPr="006159E6">
              <w:rPr>
                <w:lang w:val="en-US"/>
              </w:rPr>
              <w:t>UTC</w:t>
            </w:r>
            <w:r w:rsidRPr="006159E6">
              <w:rPr>
                <w:lang w:val="en-US"/>
              </w:rPr>
              <w:softHyphen/>
              <w:t>Timestamp</w:t>
            </w:r>
            <w:r w:rsidRPr="006159E6">
              <w:rPr>
                <w:lang w:val="en-US"/>
              </w:rPr>
              <w:softHyphen/>
              <w:t>Type</w:t>
            </w:r>
          </w:p>
        </w:tc>
        <w:tc>
          <w:tcPr>
            <w:tcW w:w="5772" w:type="dxa"/>
          </w:tcPr>
          <w:p w14:paraId="33BE921E" w14:textId="77777777" w:rsidR="00B62987" w:rsidRPr="006159E6" w:rsidRDefault="00C12BA7" w:rsidP="00B62987">
            <w:pPr>
              <w:pStyle w:val="CellBody"/>
              <w:rPr>
                <w:lang w:val="en-US"/>
              </w:rPr>
            </w:pPr>
            <w:r>
              <w:rPr>
                <w:lang w:val="en-US"/>
              </w:rPr>
              <w:t>A t</w:t>
            </w:r>
            <w:r w:rsidR="00B62987" w:rsidRPr="006159E6">
              <w:rPr>
                <w:lang w:val="en-US"/>
              </w:rPr>
              <w:t>ime</w:t>
            </w:r>
            <w:r w:rsidR="00F12042" w:rsidRPr="006159E6">
              <w:rPr>
                <w:lang w:val="en-US"/>
              </w:rPr>
              <w:t xml:space="preserve"> </w:t>
            </w:r>
            <w:r w:rsidR="00B62987" w:rsidRPr="006159E6">
              <w:rPr>
                <w:lang w:val="en-US"/>
              </w:rPr>
              <w:t xml:space="preserve">stamp </w:t>
            </w:r>
            <w:r>
              <w:rPr>
                <w:lang w:val="en-US"/>
              </w:rPr>
              <w:t xml:space="preserve">indicating when </w:t>
            </w:r>
            <w:r w:rsidR="003968F4">
              <w:rPr>
                <w:lang w:val="en-US"/>
              </w:rPr>
              <w:t xml:space="preserve">the </w:t>
            </w:r>
            <w:r w:rsidR="00B62987" w:rsidRPr="006159E6">
              <w:rPr>
                <w:lang w:val="en-US"/>
              </w:rPr>
              <w:t>ETD was booked into the system of record.</w:t>
            </w:r>
          </w:p>
          <w:p w14:paraId="30F8673C" w14:textId="77777777" w:rsidR="00B62987" w:rsidRPr="006159E6" w:rsidRDefault="00B62987" w:rsidP="00B62987">
            <w:pPr>
              <w:pStyle w:val="CellBody"/>
              <w:rPr>
                <w:rStyle w:val="Fett"/>
                <w:lang w:val="en-US"/>
              </w:rPr>
            </w:pPr>
            <w:r w:rsidRPr="006159E6">
              <w:rPr>
                <w:rStyle w:val="Fett"/>
                <w:lang w:val="en-US"/>
              </w:rPr>
              <w:t>Occurrence:</w:t>
            </w:r>
          </w:p>
          <w:p w14:paraId="449D3693" w14:textId="77777777" w:rsidR="00B62987" w:rsidRPr="006159E6" w:rsidRDefault="00B62987" w:rsidP="00ED3F3F">
            <w:pPr>
              <w:pStyle w:val="condition1"/>
            </w:pPr>
            <w:r w:rsidRPr="006159E6">
              <w:t>If ‘MTFDetails’ is present, then this field must be omitted.</w:t>
            </w:r>
          </w:p>
          <w:p w14:paraId="06A97024" w14:textId="1CA613EB" w:rsidR="00ED14A9" w:rsidRPr="006159E6" w:rsidRDefault="00B62987" w:rsidP="0095740D">
            <w:pPr>
              <w:pStyle w:val="condition1"/>
            </w:pPr>
            <w:r w:rsidRPr="006159E6">
              <w:t xml:space="preserve">Else, this field is mandatory. </w:t>
            </w:r>
          </w:p>
        </w:tc>
      </w:tr>
      <w:tr w:rsidR="00A84ECD" w:rsidRPr="006159E6" w14:paraId="5A69AF7C" w14:textId="77777777" w:rsidTr="0075698D">
        <w:trPr>
          <w:cantSplit/>
        </w:trPr>
        <w:tc>
          <w:tcPr>
            <w:tcW w:w="9458" w:type="dxa"/>
            <w:gridSpan w:val="4"/>
            <w:shd w:val="clear" w:color="auto" w:fill="BFBFBF" w:themeFill="background1" w:themeFillShade="BF"/>
          </w:tcPr>
          <w:p w14:paraId="055C45F9" w14:textId="77777777" w:rsidR="00A84ECD" w:rsidRPr="006159E6" w:rsidRDefault="003B3950" w:rsidP="00B063D8">
            <w:pPr>
              <w:pStyle w:val="CellBody"/>
              <w:keepNext/>
              <w:rPr>
                <w:lang w:val="en-US"/>
              </w:rPr>
            </w:pPr>
            <w:r w:rsidRPr="000C3B8A">
              <w:rPr>
                <w:rStyle w:val="Fett"/>
              </w:rPr>
              <w:t>SellerDetails</w:t>
            </w:r>
            <w:r w:rsidR="00DE4731" w:rsidRPr="000C3B8A">
              <w:rPr>
                <w:rStyle w:val="Fett"/>
              </w:rPr>
              <w:t>/</w:t>
            </w:r>
            <w:r w:rsidRPr="000C3B8A">
              <w:rPr>
                <w:rStyle w:val="Fett"/>
              </w:rPr>
              <w:t>Agents</w:t>
            </w:r>
            <w:r w:rsidRPr="006159E6">
              <w:rPr>
                <w:lang w:val="en-US"/>
              </w:rPr>
              <w:t xml:space="preserve">: </w:t>
            </w:r>
            <w:r w:rsidR="00104CCA" w:rsidRPr="006159E6">
              <w:rPr>
                <w:lang w:val="en-US"/>
              </w:rPr>
              <w:t>m</w:t>
            </w:r>
            <w:r w:rsidRPr="006159E6">
              <w:rPr>
                <w:lang w:val="en-US"/>
              </w:rPr>
              <w:t>andatory section</w:t>
            </w:r>
          </w:p>
          <w:p w14:paraId="3FF5214C" w14:textId="77777777" w:rsidR="00B063D8" w:rsidRDefault="00746E50" w:rsidP="005524A4">
            <w:pPr>
              <w:pStyle w:val="CellBody"/>
              <w:rPr>
                <w:lang w:val="en-US"/>
              </w:rPr>
            </w:pPr>
            <w:r w:rsidRPr="006159E6">
              <w:rPr>
                <w:lang w:val="en-US"/>
              </w:rPr>
              <w:t xml:space="preserve">‘Agents’ contains information relating to third parties that are in some way involved with the confirmation process for the </w:t>
            </w:r>
            <w:r w:rsidR="00560C7B">
              <w:rPr>
                <w:lang w:val="en-US"/>
              </w:rPr>
              <w:t>trade</w:t>
            </w:r>
            <w:r w:rsidRPr="006159E6">
              <w:rPr>
                <w:lang w:val="en-US"/>
              </w:rPr>
              <w:t>. This can vary by ‘TransactionType’</w:t>
            </w:r>
            <w:r w:rsidR="00B063D8">
              <w:rPr>
                <w:lang w:val="en-US"/>
              </w:rPr>
              <w:t xml:space="preserve">. </w:t>
            </w:r>
          </w:p>
          <w:p w14:paraId="3A0B3128" w14:textId="77777777" w:rsidR="00182BBD" w:rsidRPr="006159E6" w:rsidRDefault="00182BBD" w:rsidP="005524A4">
            <w:pPr>
              <w:pStyle w:val="CellBody"/>
              <w:rPr>
                <w:b/>
                <w:lang w:val="en-US"/>
              </w:rPr>
            </w:pPr>
            <w:r w:rsidRPr="006159E6">
              <w:rPr>
                <w:lang w:val="en-US"/>
              </w:rPr>
              <w:t xml:space="preserve">For each agent acting on behalf of the </w:t>
            </w:r>
            <w:r w:rsidR="005524A4" w:rsidRPr="006159E6">
              <w:rPr>
                <w:lang w:val="en-US"/>
              </w:rPr>
              <w:t>‘</w:t>
            </w:r>
            <w:r w:rsidRPr="006159E6">
              <w:rPr>
                <w:lang w:val="en-US"/>
              </w:rPr>
              <w:t>SellerParty</w:t>
            </w:r>
            <w:r w:rsidR="005524A4" w:rsidRPr="006159E6">
              <w:rPr>
                <w:lang w:val="en-US"/>
              </w:rPr>
              <w:t>’</w:t>
            </w:r>
            <w:r w:rsidRPr="006159E6">
              <w:rPr>
                <w:lang w:val="en-US"/>
              </w:rPr>
              <w:t xml:space="preserve"> in this transaction, an ‘Agent’ section must be present. </w:t>
            </w:r>
          </w:p>
        </w:tc>
      </w:tr>
      <w:tr w:rsidR="00A84ECD" w:rsidRPr="006159E6" w14:paraId="5A1B1A52" w14:textId="77777777" w:rsidTr="0075698D">
        <w:trPr>
          <w:cantSplit/>
        </w:trPr>
        <w:tc>
          <w:tcPr>
            <w:tcW w:w="9458" w:type="dxa"/>
            <w:gridSpan w:val="4"/>
            <w:shd w:val="clear" w:color="auto" w:fill="BFBFBF" w:themeFill="background1" w:themeFillShade="BF"/>
          </w:tcPr>
          <w:p w14:paraId="237E0DBA" w14:textId="77777777" w:rsidR="00A84ECD" w:rsidRDefault="003B3950" w:rsidP="00D02290">
            <w:pPr>
              <w:pStyle w:val="CellBody"/>
              <w:rPr>
                <w:lang w:val="en-US"/>
              </w:rPr>
            </w:pPr>
            <w:r w:rsidRPr="000C3B8A">
              <w:rPr>
                <w:rStyle w:val="Fett"/>
              </w:rPr>
              <w:t>Agents</w:t>
            </w:r>
            <w:r w:rsidR="00DE4731" w:rsidRPr="000C3B8A">
              <w:rPr>
                <w:rStyle w:val="Fett"/>
              </w:rPr>
              <w:t>/</w:t>
            </w:r>
            <w:r w:rsidRPr="000C3B8A">
              <w:rPr>
                <w:rStyle w:val="Fett"/>
              </w:rPr>
              <w:t xml:space="preserve">Agent: </w:t>
            </w:r>
            <w:r w:rsidR="00832AA4" w:rsidRPr="006159E6">
              <w:rPr>
                <w:lang w:val="en-US"/>
              </w:rPr>
              <w:t>mandatory</w:t>
            </w:r>
            <w:r w:rsidR="005A21FF" w:rsidRPr="006159E6">
              <w:rPr>
                <w:lang w:val="en-US"/>
              </w:rPr>
              <w:t>,</w:t>
            </w:r>
            <w:r w:rsidR="00832AA4" w:rsidRPr="006159E6">
              <w:rPr>
                <w:lang w:val="en-US"/>
              </w:rPr>
              <w:t xml:space="preserve"> </w:t>
            </w:r>
            <w:r w:rsidRPr="006159E6">
              <w:rPr>
                <w:lang w:val="en-US"/>
              </w:rPr>
              <w:t>repeatable section (1-n)</w:t>
            </w:r>
          </w:p>
          <w:p w14:paraId="35E15EB4" w14:textId="77777777" w:rsidR="00E95A9F" w:rsidRPr="006159E6" w:rsidRDefault="00E95A9F" w:rsidP="00E95A9F">
            <w:pPr>
              <w:pStyle w:val="CellBody"/>
              <w:rPr>
                <w:rStyle w:val="Fett"/>
                <w:lang w:val="en-US"/>
              </w:rPr>
            </w:pPr>
            <w:r w:rsidRPr="006159E6">
              <w:rPr>
                <w:rStyle w:val="Fett"/>
                <w:lang w:val="en-US"/>
              </w:rPr>
              <w:t>Repetitions:</w:t>
            </w:r>
          </w:p>
          <w:p w14:paraId="21FAF9D5" w14:textId="77777777" w:rsidR="005524A4" w:rsidRPr="006159E6" w:rsidRDefault="005524A4" w:rsidP="00ED3F3F">
            <w:pPr>
              <w:pStyle w:val="condition1"/>
            </w:pPr>
            <w:r w:rsidRPr="006159E6">
              <w:t>There must be at least one ‘AgentType’ set to “ClearingBroker”.</w:t>
            </w:r>
          </w:p>
          <w:p w14:paraId="344F1D12" w14:textId="77777777" w:rsidR="00A25DE4" w:rsidRPr="006159E6" w:rsidRDefault="005524A4" w:rsidP="007E75DA">
            <w:pPr>
              <w:pStyle w:val="CellBody"/>
              <w:rPr>
                <w:b/>
                <w:lang w:val="en-US"/>
              </w:rPr>
            </w:pPr>
            <w:r w:rsidRPr="006159E6">
              <w:rPr>
                <w:lang w:val="en-US"/>
              </w:rPr>
              <w:t xml:space="preserve">If the reporting party is a </w:t>
            </w:r>
            <w:r w:rsidR="00C264AB">
              <w:rPr>
                <w:lang w:val="en-US"/>
              </w:rPr>
              <w:t>clearing member</w:t>
            </w:r>
            <w:r w:rsidRPr="006159E6">
              <w:rPr>
                <w:lang w:val="en-US"/>
              </w:rPr>
              <w:t xml:space="preserve">, then the reporting party </w:t>
            </w:r>
            <w:r w:rsidR="007E75DA">
              <w:rPr>
                <w:lang w:val="en-US"/>
              </w:rPr>
              <w:t xml:space="preserve">must </w:t>
            </w:r>
            <w:r w:rsidR="005164F7">
              <w:rPr>
                <w:lang w:val="en-US"/>
              </w:rPr>
              <w:t>r</w:t>
            </w:r>
            <w:r w:rsidRPr="006159E6">
              <w:rPr>
                <w:lang w:val="en-US"/>
              </w:rPr>
              <w:t>eport itself or the relevant part of its organisation with ‘AgentType’ set to “ClearingBroker”.</w:t>
            </w:r>
          </w:p>
        </w:tc>
      </w:tr>
      <w:tr w:rsidR="00ED14A9" w:rsidRPr="006159E6" w14:paraId="7F6D3BA1" w14:textId="77777777" w:rsidTr="0075698D">
        <w:trPr>
          <w:cantSplit/>
        </w:trPr>
        <w:tc>
          <w:tcPr>
            <w:tcW w:w="1418" w:type="dxa"/>
          </w:tcPr>
          <w:p w14:paraId="5CCDB360" w14:textId="77777777" w:rsidR="00ED14A9" w:rsidRPr="006159E6" w:rsidRDefault="00ED14A9" w:rsidP="00D02290">
            <w:pPr>
              <w:pStyle w:val="CellBody"/>
              <w:rPr>
                <w:lang w:val="en-US"/>
              </w:rPr>
            </w:pPr>
            <w:r w:rsidRPr="006159E6">
              <w:rPr>
                <w:lang w:val="en-US"/>
              </w:rPr>
              <w:t>Agent</w:t>
            </w:r>
            <w:r w:rsidRPr="006159E6">
              <w:rPr>
                <w:lang w:val="en-US"/>
              </w:rPr>
              <w:softHyphen/>
              <w:t>Type</w:t>
            </w:r>
          </w:p>
        </w:tc>
        <w:tc>
          <w:tcPr>
            <w:tcW w:w="850" w:type="dxa"/>
          </w:tcPr>
          <w:p w14:paraId="5A673FD1" w14:textId="77777777" w:rsidR="00ED14A9" w:rsidRPr="006159E6" w:rsidRDefault="00ED14A9" w:rsidP="00D02290">
            <w:pPr>
              <w:pStyle w:val="CellBody"/>
              <w:rPr>
                <w:lang w:val="en-US"/>
              </w:rPr>
            </w:pPr>
            <w:r w:rsidRPr="006159E6">
              <w:rPr>
                <w:lang w:val="en-US"/>
              </w:rPr>
              <w:t>M</w:t>
            </w:r>
          </w:p>
        </w:tc>
        <w:tc>
          <w:tcPr>
            <w:tcW w:w="1418" w:type="dxa"/>
          </w:tcPr>
          <w:p w14:paraId="46081BE1" w14:textId="77777777" w:rsidR="00ED14A9" w:rsidRPr="006159E6" w:rsidRDefault="00ED14A9" w:rsidP="00D02290">
            <w:pPr>
              <w:pStyle w:val="CellBody"/>
              <w:rPr>
                <w:lang w:val="en-US"/>
              </w:rPr>
            </w:pPr>
            <w:r w:rsidRPr="006159E6">
              <w:rPr>
                <w:lang w:val="en-US"/>
              </w:rPr>
              <w:t>Agent</w:t>
            </w:r>
            <w:r w:rsidRPr="006159E6">
              <w:rPr>
                <w:lang w:val="en-US"/>
              </w:rPr>
              <w:softHyphen/>
              <w:t>Type</w:t>
            </w:r>
          </w:p>
        </w:tc>
        <w:tc>
          <w:tcPr>
            <w:tcW w:w="5772" w:type="dxa"/>
          </w:tcPr>
          <w:p w14:paraId="4022503E" w14:textId="77777777" w:rsidR="00ED14A9" w:rsidRPr="006159E6" w:rsidRDefault="00ED14A9" w:rsidP="00D02290">
            <w:pPr>
              <w:pStyle w:val="CellBody"/>
              <w:rPr>
                <w:lang w:val="en-US"/>
              </w:rPr>
            </w:pPr>
          </w:p>
        </w:tc>
      </w:tr>
      <w:tr w:rsidR="00ED14A9" w:rsidRPr="006159E6" w14:paraId="2E2B653B" w14:textId="77777777" w:rsidTr="0075698D">
        <w:trPr>
          <w:cantSplit/>
        </w:trPr>
        <w:tc>
          <w:tcPr>
            <w:tcW w:w="1418" w:type="dxa"/>
          </w:tcPr>
          <w:p w14:paraId="1C9578EA" w14:textId="77777777" w:rsidR="00ED14A9" w:rsidRPr="006159E6" w:rsidRDefault="00ED14A9" w:rsidP="00D02290">
            <w:pPr>
              <w:pStyle w:val="CellBody"/>
              <w:rPr>
                <w:lang w:val="en-US"/>
              </w:rPr>
            </w:pPr>
            <w:r w:rsidRPr="006159E6">
              <w:rPr>
                <w:lang w:val="en-US"/>
              </w:rPr>
              <w:t>Agent</w:t>
            </w:r>
            <w:r w:rsidRPr="006159E6">
              <w:rPr>
                <w:lang w:val="en-US"/>
              </w:rPr>
              <w:softHyphen/>
              <w:t>Name</w:t>
            </w:r>
          </w:p>
        </w:tc>
        <w:tc>
          <w:tcPr>
            <w:tcW w:w="850" w:type="dxa"/>
          </w:tcPr>
          <w:p w14:paraId="2D4C725D" w14:textId="77777777" w:rsidR="00ED14A9" w:rsidRPr="006159E6" w:rsidRDefault="00ED14A9" w:rsidP="00D02290">
            <w:pPr>
              <w:pStyle w:val="CellBody"/>
              <w:rPr>
                <w:lang w:val="en-US"/>
              </w:rPr>
            </w:pPr>
            <w:r w:rsidRPr="006159E6">
              <w:rPr>
                <w:lang w:val="en-US"/>
              </w:rPr>
              <w:t>O</w:t>
            </w:r>
          </w:p>
        </w:tc>
        <w:tc>
          <w:tcPr>
            <w:tcW w:w="1418" w:type="dxa"/>
          </w:tcPr>
          <w:p w14:paraId="68CC2CF4" w14:textId="77777777" w:rsidR="00ED14A9" w:rsidRPr="006159E6" w:rsidRDefault="00ED14A9" w:rsidP="00D02290">
            <w:pPr>
              <w:pStyle w:val="CellBody"/>
              <w:rPr>
                <w:lang w:val="en-US"/>
              </w:rPr>
            </w:pPr>
            <w:r w:rsidRPr="006159E6">
              <w:rPr>
                <w:lang w:val="en-US"/>
              </w:rPr>
              <w:t>Name</w:t>
            </w:r>
            <w:r w:rsidRPr="006159E6">
              <w:rPr>
                <w:lang w:val="en-US"/>
              </w:rPr>
              <w:softHyphen/>
              <w:t>Type</w:t>
            </w:r>
          </w:p>
        </w:tc>
        <w:tc>
          <w:tcPr>
            <w:tcW w:w="5772" w:type="dxa"/>
          </w:tcPr>
          <w:p w14:paraId="7BE57E4E" w14:textId="77777777" w:rsidR="00ED14A9" w:rsidRPr="006159E6" w:rsidRDefault="00ED14A9" w:rsidP="00D02290">
            <w:pPr>
              <w:pStyle w:val="CellBody"/>
              <w:rPr>
                <w:lang w:val="en-US"/>
              </w:rPr>
            </w:pPr>
          </w:p>
        </w:tc>
      </w:tr>
      <w:tr w:rsidR="00ED14A9" w:rsidRPr="006159E6" w14:paraId="4E2BAB60" w14:textId="77777777" w:rsidTr="0075698D">
        <w:trPr>
          <w:cantSplit/>
        </w:trPr>
        <w:tc>
          <w:tcPr>
            <w:tcW w:w="1418" w:type="dxa"/>
          </w:tcPr>
          <w:p w14:paraId="51D75BAE" w14:textId="77777777" w:rsidR="00ED14A9" w:rsidRPr="006159E6" w:rsidRDefault="00ED14A9" w:rsidP="00D02290">
            <w:pPr>
              <w:pStyle w:val="CellBody"/>
              <w:rPr>
                <w:lang w:val="en-US"/>
              </w:rPr>
            </w:pPr>
            <w:r w:rsidRPr="006159E6">
              <w:rPr>
                <w:lang w:val="en-US"/>
              </w:rPr>
              <w:t>Broker</w:t>
            </w:r>
            <w:r w:rsidRPr="006159E6">
              <w:rPr>
                <w:lang w:val="en-US"/>
              </w:rPr>
              <w:softHyphen/>
              <w:t>ID</w:t>
            </w:r>
          </w:p>
        </w:tc>
        <w:tc>
          <w:tcPr>
            <w:tcW w:w="850" w:type="dxa"/>
          </w:tcPr>
          <w:p w14:paraId="4DE4F47B" w14:textId="77777777" w:rsidR="00ED14A9" w:rsidRPr="006159E6" w:rsidRDefault="00ED14A9" w:rsidP="00D02290">
            <w:pPr>
              <w:pStyle w:val="CellBody"/>
              <w:rPr>
                <w:lang w:val="en-US"/>
              </w:rPr>
            </w:pPr>
            <w:r w:rsidRPr="006159E6">
              <w:rPr>
                <w:lang w:val="en-US"/>
              </w:rPr>
              <w:t>M</w:t>
            </w:r>
          </w:p>
        </w:tc>
        <w:tc>
          <w:tcPr>
            <w:tcW w:w="1418" w:type="dxa"/>
          </w:tcPr>
          <w:p w14:paraId="6383FD74" w14:textId="77777777" w:rsidR="00ED14A9" w:rsidRPr="006159E6" w:rsidRDefault="00ED14A9" w:rsidP="00D02290">
            <w:pPr>
              <w:pStyle w:val="CellBody"/>
              <w:rPr>
                <w:lang w:val="en-US"/>
              </w:rPr>
            </w:pPr>
            <w:r w:rsidRPr="006159E6">
              <w:rPr>
                <w:lang w:val="en-US"/>
              </w:rPr>
              <w:t>PartyType</w:t>
            </w:r>
          </w:p>
        </w:tc>
        <w:tc>
          <w:tcPr>
            <w:tcW w:w="5772" w:type="dxa"/>
          </w:tcPr>
          <w:p w14:paraId="599F451F" w14:textId="1DEF7514" w:rsidR="00ED14A9" w:rsidRPr="006159E6" w:rsidRDefault="00C12BA7" w:rsidP="003A52D3">
            <w:pPr>
              <w:pStyle w:val="CellBody"/>
              <w:rPr>
                <w:lang w:val="en-US"/>
              </w:rPr>
            </w:pPr>
            <w:r>
              <w:rPr>
                <w:lang w:val="en-US"/>
              </w:rPr>
              <w:t xml:space="preserve">The </w:t>
            </w:r>
            <w:r w:rsidR="008B3BB6" w:rsidRPr="006159E6">
              <w:rPr>
                <w:lang w:val="en-US"/>
              </w:rPr>
              <w:t xml:space="preserve">LEI of </w:t>
            </w:r>
            <w:r>
              <w:rPr>
                <w:lang w:val="en-US"/>
              </w:rPr>
              <w:t xml:space="preserve">the </w:t>
            </w:r>
            <w:r w:rsidR="008B3BB6" w:rsidRPr="006159E6">
              <w:rPr>
                <w:lang w:val="en-US"/>
              </w:rPr>
              <w:t>broker. ‘BrokerID’ can be any LEI that identifies an entity acting in the role that is defined in ‘AgentType’, for example, “Broker”, “ClearingBroker” or “SettlementAgent”.</w:t>
            </w:r>
          </w:p>
        </w:tc>
      </w:tr>
      <w:tr w:rsidR="002E2339" w:rsidRPr="006159E6" w14:paraId="30F0737E" w14:textId="77777777" w:rsidTr="0075698D">
        <w:trPr>
          <w:cantSplit/>
        </w:trPr>
        <w:tc>
          <w:tcPr>
            <w:tcW w:w="9458" w:type="dxa"/>
            <w:gridSpan w:val="4"/>
            <w:shd w:val="clear" w:color="auto" w:fill="BFBFBF" w:themeFill="background1" w:themeFillShade="BF"/>
          </w:tcPr>
          <w:p w14:paraId="7C5A580A" w14:textId="77777777" w:rsidR="002E2339" w:rsidRPr="006159E6" w:rsidRDefault="002E2339" w:rsidP="00D02290">
            <w:pPr>
              <w:pStyle w:val="CellBody"/>
              <w:rPr>
                <w:lang w:val="en-US"/>
              </w:rPr>
            </w:pPr>
            <w:r w:rsidRPr="006159E6">
              <w:rPr>
                <w:lang w:val="en-US"/>
              </w:rPr>
              <w:t xml:space="preserve">End of </w:t>
            </w:r>
            <w:r w:rsidRPr="006159E6">
              <w:rPr>
                <w:rStyle w:val="Fett"/>
                <w:lang w:val="en-US"/>
              </w:rPr>
              <w:t>Agent</w:t>
            </w:r>
            <w:r w:rsidRPr="006159E6">
              <w:rPr>
                <w:lang w:val="en-US"/>
              </w:rPr>
              <w:t xml:space="preserve"> </w:t>
            </w:r>
          </w:p>
        </w:tc>
      </w:tr>
      <w:tr w:rsidR="002E2339" w:rsidRPr="006159E6" w14:paraId="65D4841C" w14:textId="77777777" w:rsidTr="0075698D">
        <w:trPr>
          <w:cantSplit/>
        </w:trPr>
        <w:tc>
          <w:tcPr>
            <w:tcW w:w="9458" w:type="dxa"/>
            <w:gridSpan w:val="4"/>
            <w:shd w:val="clear" w:color="auto" w:fill="BFBFBF" w:themeFill="background1" w:themeFillShade="BF"/>
          </w:tcPr>
          <w:p w14:paraId="138B65FE" w14:textId="77777777" w:rsidR="002E2339" w:rsidRPr="006159E6" w:rsidRDefault="002E2339" w:rsidP="00D02290">
            <w:pPr>
              <w:pStyle w:val="CellBody"/>
              <w:rPr>
                <w:lang w:val="en-US"/>
              </w:rPr>
            </w:pPr>
            <w:r w:rsidRPr="006159E6">
              <w:rPr>
                <w:lang w:val="en-US"/>
              </w:rPr>
              <w:t xml:space="preserve">End of </w:t>
            </w:r>
            <w:r w:rsidRPr="006159E6">
              <w:rPr>
                <w:rStyle w:val="Fett"/>
                <w:lang w:val="en-US"/>
              </w:rPr>
              <w:t>Agents</w:t>
            </w:r>
            <w:r w:rsidRPr="006159E6">
              <w:rPr>
                <w:lang w:val="en-US"/>
              </w:rPr>
              <w:t xml:space="preserve"> </w:t>
            </w:r>
          </w:p>
        </w:tc>
      </w:tr>
      <w:tr w:rsidR="002E2339" w:rsidRPr="006159E6" w14:paraId="4D78C336" w14:textId="77777777" w:rsidTr="0075698D">
        <w:trPr>
          <w:cantSplit/>
        </w:trPr>
        <w:tc>
          <w:tcPr>
            <w:tcW w:w="9458" w:type="dxa"/>
            <w:gridSpan w:val="4"/>
            <w:shd w:val="clear" w:color="auto" w:fill="BFBFBF" w:themeFill="background1" w:themeFillShade="BF"/>
          </w:tcPr>
          <w:p w14:paraId="24DD00E9" w14:textId="77777777" w:rsidR="002E2339" w:rsidRPr="006159E6" w:rsidRDefault="002E2339" w:rsidP="00D02290">
            <w:pPr>
              <w:pStyle w:val="CellBody"/>
              <w:rPr>
                <w:lang w:val="en-US"/>
              </w:rPr>
            </w:pPr>
            <w:r w:rsidRPr="006159E6">
              <w:rPr>
                <w:lang w:val="en-US"/>
              </w:rPr>
              <w:t xml:space="preserve">End of </w:t>
            </w:r>
            <w:r w:rsidRPr="006159E6">
              <w:rPr>
                <w:rStyle w:val="Fett"/>
                <w:lang w:val="en-US"/>
              </w:rPr>
              <w:t>SellerDetails</w:t>
            </w:r>
            <w:r w:rsidRPr="006159E6">
              <w:rPr>
                <w:lang w:val="en-US"/>
              </w:rPr>
              <w:t xml:space="preserve"> </w:t>
            </w:r>
          </w:p>
        </w:tc>
      </w:tr>
      <w:tr w:rsidR="00A637C4" w:rsidRPr="006159E6" w14:paraId="7FF27A63" w14:textId="77777777" w:rsidTr="0075698D">
        <w:trPr>
          <w:cantSplit/>
        </w:trPr>
        <w:tc>
          <w:tcPr>
            <w:tcW w:w="9458" w:type="dxa"/>
            <w:gridSpan w:val="4"/>
            <w:shd w:val="clear" w:color="auto" w:fill="BFBFBF" w:themeFill="background1" w:themeFillShade="BF"/>
          </w:tcPr>
          <w:p w14:paraId="2CE5BCEB" w14:textId="77777777" w:rsidR="00A637C4" w:rsidRPr="006159E6" w:rsidRDefault="00BD6BB9" w:rsidP="00D02290">
            <w:pPr>
              <w:pStyle w:val="CellBody"/>
              <w:rPr>
                <w:lang w:val="en-US"/>
              </w:rPr>
            </w:pPr>
            <w:r w:rsidRPr="006159E6">
              <w:rPr>
                <w:rStyle w:val="XSDSectionTitle"/>
                <w:lang w:val="en-US"/>
              </w:rPr>
              <w:t>ETDTradeDetails</w:t>
            </w:r>
            <w:r w:rsidR="00DE4731" w:rsidRPr="006159E6">
              <w:rPr>
                <w:rStyle w:val="XSDSectionTitle"/>
                <w:lang w:val="en-US"/>
              </w:rPr>
              <w:t>/</w:t>
            </w:r>
            <w:r w:rsidRPr="006159E6">
              <w:rPr>
                <w:rStyle w:val="XSDSectionTitle"/>
                <w:lang w:val="en-US"/>
              </w:rPr>
              <w:t>MTFDetails</w:t>
            </w:r>
            <w:r w:rsidRPr="006159E6">
              <w:rPr>
                <w:lang w:val="en-US"/>
              </w:rPr>
              <w:t>: conditional section</w:t>
            </w:r>
          </w:p>
          <w:p w14:paraId="048D5619" w14:textId="77777777" w:rsidR="003B354A" w:rsidRPr="006159E6" w:rsidRDefault="003B354A" w:rsidP="00D02290">
            <w:pPr>
              <w:pStyle w:val="CellBody"/>
              <w:rPr>
                <w:rStyle w:val="Fett"/>
                <w:lang w:val="en-US"/>
              </w:rPr>
            </w:pPr>
            <w:r w:rsidRPr="006159E6">
              <w:rPr>
                <w:rStyle w:val="Fett"/>
                <w:lang w:val="en-US"/>
              </w:rPr>
              <w:t>Occurrence:</w:t>
            </w:r>
          </w:p>
          <w:p w14:paraId="3D2C9E93" w14:textId="7F6FE44A" w:rsidR="003B354A" w:rsidRPr="006159E6" w:rsidRDefault="003B354A" w:rsidP="00ED3F3F">
            <w:pPr>
              <w:pStyle w:val="condition1"/>
            </w:pPr>
            <w:r w:rsidRPr="006159E6">
              <w:t xml:space="preserve">If </w:t>
            </w:r>
            <w:r w:rsidR="00A637C4" w:rsidRPr="006159E6">
              <w:t xml:space="preserve">‘SenderID’ </w:t>
            </w:r>
            <w:r w:rsidRPr="006159E6">
              <w:t xml:space="preserve">is </w:t>
            </w:r>
            <w:r w:rsidR="00E23D85">
              <w:t>an MTF</w:t>
            </w:r>
            <w:r w:rsidRPr="006159E6">
              <w:t xml:space="preserve">, </w:t>
            </w:r>
            <w:r w:rsidR="00022864" w:rsidRPr="006159E6">
              <w:t xml:space="preserve">then </w:t>
            </w:r>
            <w:r w:rsidRPr="006159E6">
              <w:t xml:space="preserve">this section </w:t>
            </w:r>
            <w:r w:rsidR="00A10750">
              <w:t>is mandatory</w:t>
            </w:r>
            <w:r w:rsidRPr="006159E6">
              <w:t>.</w:t>
            </w:r>
          </w:p>
          <w:p w14:paraId="73CC4EA8" w14:textId="77777777" w:rsidR="00A637C4" w:rsidRPr="006159E6" w:rsidRDefault="003B354A" w:rsidP="00ED3F3F">
            <w:pPr>
              <w:pStyle w:val="condition1"/>
              <w:rPr>
                <w:b/>
              </w:rPr>
            </w:pPr>
            <w:r w:rsidRPr="006159E6">
              <w:t xml:space="preserve">Else, this section </w:t>
            </w:r>
            <w:r w:rsidR="00A637C4" w:rsidRPr="006159E6">
              <w:t xml:space="preserve">must </w:t>
            </w:r>
            <w:r w:rsidR="00F70324" w:rsidRPr="006159E6">
              <w:t>be omitted</w:t>
            </w:r>
            <w:r w:rsidR="00A637C4" w:rsidRPr="006159E6">
              <w:t>.</w:t>
            </w:r>
          </w:p>
        </w:tc>
      </w:tr>
      <w:tr w:rsidR="00ED14A9" w:rsidRPr="006159E6" w14:paraId="02D1D42B" w14:textId="77777777" w:rsidTr="0075698D">
        <w:trPr>
          <w:cantSplit/>
        </w:trPr>
        <w:tc>
          <w:tcPr>
            <w:tcW w:w="1418" w:type="dxa"/>
          </w:tcPr>
          <w:p w14:paraId="144E35CF" w14:textId="77777777" w:rsidR="00ED14A9" w:rsidRPr="006159E6" w:rsidRDefault="00ED14A9" w:rsidP="00D02290">
            <w:pPr>
              <w:pStyle w:val="CellBody"/>
              <w:rPr>
                <w:lang w:val="en-US"/>
              </w:rPr>
            </w:pPr>
            <w:r w:rsidRPr="006159E6">
              <w:rPr>
                <w:lang w:val="en-US"/>
              </w:rPr>
              <w:t>MTFID</w:t>
            </w:r>
          </w:p>
        </w:tc>
        <w:tc>
          <w:tcPr>
            <w:tcW w:w="850" w:type="dxa"/>
          </w:tcPr>
          <w:p w14:paraId="1772F3D5" w14:textId="77777777" w:rsidR="00ED14A9" w:rsidRPr="006159E6" w:rsidRDefault="00ED14A9" w:rsidP="00D02290">
            <w:pPr>
              <w:pStyle w:val="CellBody"/>
              <w:rPr>
                <w:lang w:val="en-US"/>
              </w:rPr>
            </w:pPr>
            <w:r w:rsidRPr="006159E6">
              <w:rPr>
                <w:lang w:val="en-US"/>
              </w:rPr>
              <w:t>M</w:t>
            </w:r>
          </w:p>
        </w:tc>
        <w:tc>
          <w:tcPr>
            <w:tcW w:w="1418" w:type="dxa"/>
          </w:tcPr>
          <w:p w14:paraId="3000FD9C" w14:textId="77777777" w:rsidR="00ED14A9" w:rsidRPr="006159E6" w:rsidRDefault="00ED14A9" w:rsidP="00D02290">
            <w:pPr>
              <w:pStyle w:val="CellBody"/>
              <w:rPr>
                <w:lang w:val="en-US"/>
              </w:rPr>
            </w:pPr>
            <w:r w:rsidRPr="006159E6">
              <w:rPr>
                <w:lang w:val="en-US"/>
              </w:rPr>
              <w:t>PartyType</w:t>
            </w:r>
          </w:p>
        </w:tc>
        <w:tc>
          <w:tcPr>
            <w:tcW w:w="5772" w:type="dxa"/>
          </w:tcPr>
          <w:p w14:paraId="310E0B3C" w14:textId="3914E7DB" w:rsidR="00ED14A9" w:rsidRPr="006159E6" w:rsidRDefault="003A52D3" w:rsidP="00D02290">
            <w:pPr>
              <w:pStyle w:val="CellBody"/>
              <w:rPr>
                <w:rFonts w:ascii="Calibri" w:hAnsi="Calibri"/>
                <w:color w:val="000000"/>
                <w:szCs w:val="18"/>
                <w:lang w:val="en-US"/>
              </w:rPr>
            </w:pPr>
            <w:r>
              <w:rPr>
                <w:lang w:val="en-US"/>
              </w:rPr>
              <w:t xml:space="preserve">The </w:t>
            </w:r>
            <w:r w:rsidR="00ED14A9" w:rsidRPr="006159E6">
              <w:rPr>
                <w:lang w:val="en-US"/>
              </w:rPr>
              <w:t xml:space="preserve">LEI of </w:t>
            </w:r>
            <w:r w:rsidR="002B5E51" w:rsidRPr="006159E6">
              <w:rPr>
                <w:lang w:val="en-US"/>
              </w:rPr>
              <w:t xml:space="preserve">the </w:t>
            </w:r>
            <w:r w:rsidR="00ED14A9" w:rsidRPr="006159E6">
              <w:rPr>
                <w:lang w:val="en-US"/>
              </w:rPr>
              <w:t xml:space="preserve">MTF on which </w:t>
            </w:r>
            <w:r w:rsidR="002B5E51" w:rsidRPr="006159E6">
              <w:rPr>
                <w:lang w:val="en-US"/>
              </w:rPr>
              <w:t xml:space="preserve">the </w:t>
            </w:r>
            <w:r w:rsidR="00560C7B">
              <w:rPr>
                <w:lang w:val="en-US"/>
              </w:rPr>
              <w:t>trade</w:t>
            </w:r>
            <w:r w:rsidR="00ED14A9" w:rsidRPr="006159E6">
              <w:rPr>
                <w:lang w:val="en-US"/>
              </w:rPr>
              <w:t xml:space="preserve"> was executed.</w:t>
            </w:r>
          </w:p>
        </w:tc>
      </w:tr>
      <w:tr w:rsidR="00ED14A9" w:rsidRPr="006159E6" w14:paraId="424BBA81" w14:textId="77777777" w:rsidTr="0075698D">
        <w:trPr>
          <w:cantSplit/>
        </w:trPr>
        <w:tc>
          <w:tcPr>
            <w:tcW w:w="1418" w:type="dxa"/>
          </w:tcPr>
          <w:p w14:paraId="46C52128" w14:textId="77777777" w:rsidR="00ED14A9" w:rsidRPr="006159E6" w:rsidRDefault="00ED14A9" w:rsidP="00D02290">
            <w:pPr>
              <w:pStyle w:val="CellBody"/>
              <w:rPr>
                <w:lang w:val="en-US"/>
              </w:rPr>
            </w:pPr>
            <w:r w:rsidRPr="006159E6">
              <w:rPr>
                <w:lang w:val="en-US"/>
              </w:rPr>
              <w:t>Execution</w:t>
            </w:r>
            <w:r w:rsidRPr="006159E6">
              <w:rPr>
                <w:lang w:val="en-US"/>
              </w:rPr>
              <w:softHyphen/>
              <w:t>Timestamp</w:t>
            </w:r>
          </w:p>
        </w:tc>
        <w:tc>
          <w:tcPr>
            <w:tcW w:w="850" w:type="dxa"/>
          </w:tcPr>
          <w:p w14:paraId="1395C378" w14:textId="77777777" w:rsidR="00ED14A9" w:rsidRPr="006159E6" w:rsidRDefault="00ED14A9" w:rsidP="00D02290">
            <w:pPr>
              <w:pStyle w:val="CellBody"/>
              <w:rPr>
                <w:lang w:val="en-US"/>
              </w:rPr>
            </w:pPr>
            <w:r w:rsidRPr="006159E6">
              <w:rPr>
                <w:lang w:val="en-US"/>
              </w:rPr>
              <w:t>M</w:t>
            </w:r>
          </w:p>
        </w:tc>
        <w:tc>
          <w:tcPr>
            <w:tcW w:w="1418" w:type="dxa"/>
          </w:tcPr>
          <w:p w14:paraId="73788518" w14:textId="77777777" w:rsidR="00ED14A9" w:rsidRPr="006159E6" w:rsidRDefault="00ED14A9" w:rsidP="00D02290">
            <w:pPr>
              <w:pStyle w:val="CellBody"/>
              <w:rPr>
                <w:lang w:val="en-US"/>
              </w:rPr>
            </w:pPr>
            <w:r w:rsidRPr="006159E6">
              <w:rPr>
                <w:lang w:val="en-US"/>
              </w:rPr>
              <w:t>UTC</w:t>
            </w:r>
            <w:r w:rsidRPr="006159E6">
              <w:rPr>
                <w:lang w:val="en-US"/>
              </w:rPr>
              <w:softHyphen/>
              <w:t>Timestamp</w:t>
            </w:r>
            <w:r w:rsidRPr="006159E6">
              <w:rPr>
                <w:lang w:val="en-US"/>
              </w:rPr>
              <w:softHyphen/>
              <w:t>Type</w:t>
            </w:r>
          </w:p>
        </w:tc>
        <w:tc>
          <w:tcPr>
            <w:tcW w:w="5772" w:type="dxa"/>
          </w:tcPr>
          <w:p w14:paraId="7196D3E4" w14:textId="77777777" w:rsidR="00ED14A9" w:rsidRPr="006159E6" w:rsidRDefault="003A52D3" w:rsidP="003A52D3">
            <w:pPr>
              <w:pStyle w:val="CellBody"/>
              <w:rPr>
                <w:lang w:val="en-US"/>
              </w:rPr>
            </w:pPr>
            <w:r>
              <w:rPr>
                <w:lang w:val="en-US"/>
              </w:rPr>
              <w:t>A t</w:t>
            </w:r>
            <w:r w:rsidR="00ED14A9" w:rsidRPr="006159E6">
              <w:rPr>
                <w:lang w:val="en-US"/>
              </w:rPr>
              <w:t>ime</w:t>
            </w:r>
            <w:r w:rsidR="00F12042" w:rsidRPr="006159E6">
              <w:rPr>
                <w:lang w:val="en-US"/>
              </w:rPr>
              <w:t xml:space="preserve"> </w:t>
            </w:r>
            <w:r w:rsidR="00ED14A9" w:rsidRPr="006159E6">
              <w:rPr>
                <w:lang w:val="en-US"/>
              </w:rPr>
              <w:t xml:space="preserve">stamp </w:t>
            </w:r>
            <w:r>
              <w:rPr>
                <w:lang w:val="en-US"/>
              </w:rPr>
              <w:t xml:space="preserve">indicating when </w:t>
            </w:r>
            <w:r w:rsidR="000D2F42" w:rsidRPr="006159E6">
              <w:rPr>
                <w:lang w:val="en-US"/>
              </w:rPr>
              <w:t xml:space="preserve">the </w:t>
            </w:r>
            <w:r w:rsidR="00ED14A9" w:rsidRPr="006159E6">
              <w:rPr>
                <w:lang w:val="en-US"/>
              </w:rPr>
              <w:t>ETD was booked into the system of record.</w:t>
            </w:r>
          </w:p>
        </w:tc>
      </w:tr>
      <w:tr w:rsidR="00EE5B57" w:rsidRPr="006159E6" w14:paraId="77095B5B" w14:textId="77777777" w:rsidTr="0075698D">
        <w:trPr>
          <w:cantSplit/>
        </w:trPr>
        <w:tc>
          <w:tcPr>
            <w:tcW w:w="9458" w:type="dxa"/>
            <w:gridSpan w:val="4"/>
            <w:shd w:val="clear" w:color="auto" w:fill="BFBFBF" w:themeFill="background1" w:themeFillShade="BF"/>
          </w:tcPr>
          <w:p w14:paraId="6E3EB742" w14:textId="77777777" w:rsidR="00EE5B57" w:rsidRPr="006159E6" w:rsidRDefault="00EE5B57" w:rsidP="00D02290">
            <w:pPr>
              <w:pStyle w:val="CellBody"/>
              <w:rPr>
                <w:lang w:val="en-US"/>
              </w:rPr>
            </w:pPr>
            <w:r w:rsidRPr="006159E6">
              <w:rPr>
                <w:lang w:val="en-US"/>
              </w:rPr>
              <w:t xml:space="preserve">End of </w:t>
            </w:r>
            <w:r w:rsidRPr="006159E6">
              <w:rPr>
                <w:rStyle w:val="Fett"/>
                <w:lang w:val="en-US"/>
              </w:rPr>
              <w:t>MTFDetails</w:t>
            </w:r>
          </w:p>
        </w:tc>
      </w:tr>
      <w:tr w:rsidR="00A637C4" w:rsidRPr="006159E6" w14:paraId="28C025A5" w14:textId="77777777" w:rsidTr="0075698D">
        <w:trPr>
          <w:cantSplit/>
        </w:trPr>
        <w:tc>
          <w:tcPr>
            <w:tcW w:w="9458" w:type="dxa"/>
            <w:gridSpan w:val="4"/>
            <w:shd w:val="clear" w:color="auto" w:fill="BFBFBF" w:themeFill="background1" w:themeFillShade="BF"/>
          </w:tcPr>
          <w:p w14:paraId="3D029FFB" w14:textId="77777777" w:rsidR="00A637C4" w:rsidRPr="006159E6" w:rsidRDefault="003F5F67" w:rsidP="00D02290">
            <w:pPr>
              <w:pStyle w:val="CellBody"/>
              <w:rPr>
                <w:rStyle w:val="Fett"/>
                <w:lang w:val="en-US"/>
              </w:rPr>
            </w:pPr>
            <w:r w:rsidRPr="006159E6">
              <w:rPr>
                <w:lang w:val="en-US"/>
              </w:rPr>
              <w:t xml:space="preserve">End of </w:t>
            </w:r>
            <w:r w:rsidR="00EE5B57" w:rsidRPr="006159E6">
              <w:rPr>
                <w:rStyle w:val="Fett"/>
                <w:lang w:val="en-US"/>
              </w:rPr>
              <w:t>ETDTradeDetails</w:t>
            </w:r>
          </w:p>
        </w:tc>
      </w:tr>
    </w:tbl>
    <w:p w14:paraId="6E70ED07" w14:textId="77777777" w:rsidR="001008C7" w:rsidRPr="006159E6" w:rsidRDefault="001008C7" w:rsidP="00FE600F">
      <w:pPr>
        <w:pStyle w:val="berschrift2"/>
        <w:rPr>
          <w:lang w:val="en-US"/>
        </w:rPr>
      </w:pPr>
      <w:bookmarkStart w:id="1433" w:name="_Toc375039511"/>
      <w:bookmarkStart w:id="1434" w:name="_Toc374350095"/>
      <w:bookmarkStart w:id="1435" w:name="_Ref377556741"/>
      <w:bookmarkStart w:id="1436" w:name="_Ref444010125"/>
      <w:bookmarkStart w:id="1437" w:name="_Ref444010142"/>
      <w:bookmarkStart w:id="1438" w:name="_Ref444010202"/>
      <w:bookmarkStart w:id="1439" w:name="_Ref445199603"/>
      <w:bookmarkStart w:id="1440" w:name="_Toc489975923"/>
      <w:r w:rsidRPr="006159E6">
        <w:rPr>
          <w:lang w:val="en-US"/>
        </w:rPr>
        <w:lastRenderedPageBreak/>
        <w:t>FXTradeDetails (FXT)</w:t>
      </w:r>
      <w:bookmarkEnd w:id="1433"/>
      <w:bookmarkEnd w:id="1434"/>
      <w:bookmarkEnd w:id="1435"/>
      <w:bookmarkEnd w:id="1436"/>
      <w:bookmarkEnd w:id="1437"/>
      <w:bookmarkEnd w:id="1438"/>
      <w:bookmarkEnd w:id="1439"/>
      <w:bookmarkEnd w:id="1440"/>
      <w:r w:rsidR="001C4063" w:rsidRPr="006159E6">
        <w:rPr>
          <w:lang w:val="en-US"/>
        </w:rPr>
        <w:t xml:space="preserve"> </w:t>
      </w:r>
    </w:p>
    <w:p w14:paraId="7D420752" w14:textId="77777777" w:rsidR="0057569B" w:rsidRPr="006159E6" w:rsidRDefault="0057569B" w:rsidP="00ED27EA">
      <w:pPr>
        <w:keepNext/>
        <w:rPr>
          <w:lang w:val="en-US"/>
        </w:rPr>
      </w:pPr>
      <w:r w:rsidRPr="006159E6">
        <w:rPr>
          <w:lang w:val="en-US"/>
        </w:rPr>
        <w:t>The</w:t>
      </w:r>
      <w:r w:rsidR="008E738B" w:rsidRPr="006159E6">
        <w:rPr>
          <w:lang w:val="en-US"/>
        </w:rPr>
        <w:t xml:space="preserve"> </w:t>
      </w:r>
      <w:r w:rsidR="00E022AB" w:rsidRPr="006159E6">
        <w:rPr>
          <w:lang w:val="en-US"/>
        </w:rPr>
        <w:t>‘</w:t>
      </w:r>
      <w:r w:rsidR="008E738B" w:rsidRPr="006159E6">
        <w:rPr>
          <w:lang w:val="en-US"/>
        </w:rPr>
        <w:t>FXTradeDetails</w:t>
      </w:r>
      <w:r w:rsidR="00E022AB" w:rsidRPr="006159E6">
        <w:rPr>
          <w:lang w:val="en-US"/>
        </w:rPr>
        <w:t>’</w:t>
      </w:r>
      <w:r w:rsidR="008E738B" w:rsidRPr="006159E6">
        <w:rPr>
          <w:lang w:val="en-US"/>
        </w:rPr>
        <w:t xml:space="preserve"> section </w:t>
      </w:r>
      <w:r w:rsidR="00E022AB" w:rsidRPr="006159E6">
        <w:rPr>
          <w:lang w:val="en-US"/>
        </w:rPr>
        <w:t xml:space="preserve">is used to </w:t>
      </w:r>
      <w:r w:rsidR="008E738B" w:rsidRPr="006159E6">
        <w:rPr>
          <w:lang w:val="en-US"/>
        </w:rPr>
        <w:t>describe foreign exchange transactions.</w:t>
      </w:r>
    </w:p>
    <w:tbl>
      <w:tblPr>
        <w:tblW w:w="9498"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8" w:type="dxa"/>
          <w:right w:w="68" w:type="dxa"/>
        </w:tblCellMar>
        <w:tblLook w:val="0000" w:firstRow="0" w:lastRow="0" w:firstColumn="0" w:lastColumn="0" w:noHBand="0" w:noVBand="0"/>
      </w:tblPr>
      <w:tblGrid>
        <w:gridCol w:w="1418"/>
        <w:gridCol w:w="850"/>
        <w:gridCol w:w="1418"/>
        <w:gridCol w:w="5812"/>
      </w:tblGrid>
      <w:tr w:rsidR="00CE6677" w:rsidRPr="006159E6" w14:paraId="45E23663" w14:textId="77777777" w:rsidTr="005313BA">
        <w:trPr>
          <w:cantSplit/>
          <w:tblHeader/>
        </w:trPr>
        <w:tc>
          <w:tcPr>
            <w:tcW w:w="1418" w:type="dxa"/>
            <w:shd w:val="clear" w:color="auto" w:fill="D9D9D9" w:themeFill="background1" w:themeFillShade="D9"/>
          </w:tcPr>
          <w:p w14:paraId="691FD6A3" w14:textId="77777777" w:rsidR="00CE6677" w:rsidRPr="006159E6" w:rsidRDefault="00CE6677" w:rsidP="005313BA">
            <w:pPr>
              <w:pStyle w:val="CellBody"/>
              <w:keepNext/>
              <w:rPr>
                <w:rStyle w:val="Fett"/>
                <w:lang w:val="en-US"/>
              </w:rPr>
            </w:pPr>
            <w:r w:rsidRPr="006159E6">
              <w:rPr>
                <w:rStyle w:val="Fett"/>
                <w:lang w:val="en-US"/>
              </w:rPr>
              <w:t>Name</w:t>
            </w:r>
          </w:p>
        </w:tc>
        <w:tc>
          <w:tcPr>
            <w:tcW w:w="850" w:type="dxa"/>
            <w:shd w:val="clear" w:color="auto" w:fill="D9D9D9" w:themeFill="background1" w:themeFillShade="D9"/>
          </w:tcPr>
          <w:p w14:paraId="057A232E" w14:textId="77777777" w:rsidR="00CE6677" w:rsidRPr="006159E6" w:rsidRDefault="00CE6677" w:rsidP="00D02290">
            <w:pPr>
              <w:pStyle w:val="CellBody"/>
              <w:rPr>
                <w:rStyle w:val="Fett"/>
                <w:lang w:val="en-US"/>
              </w:rPr>
            </w:pPr>
            <w:r w:rsidRPr="006159E6">
              <w:rPr>
                <w:rStyle w:val="Fett"/>
                <w:lang w:val="en-US"/>
              </w:rPr>
              <w:t>Usage</w:t>
            </w:r>
          </w:p>
        </w:tc>
        <w:tc>
          <w:tcPr>
            <w:tcW w:w="1418" w:type="dxa"/>
            <w:shd w:val="clear" w:color="auto" w:fill="D9D9D9" w:themeFill="background1" w:themeFillShade="D9"/>
          </w:tcPr>
          <w:p w14:paraId="39A447C5" w14:textId="77777777" w:rsidR="00CE6677" w:rsidRPr="006159E6" w:rsidRDefault="00CE6677" w:rsidP="00D02290">
            <w:pPr>
              <w:pStyle w:val="CellBody"/>
              <w:rPr>
                <w:rStyle w:val="Fett"/>
                <w:lang w:val="en-US"/>
              </w:rPr>
            </w:pPr>
            <w:r w:rsidRPr="006159E6">
              <w:rPr>
                <w:rStyle w:val="Fett"/>
                <w:lang w:val="en-US"/>
              </w:rPr>
              <w:t>Type</w:t>
            </w:r>
          </w:p>
        </w:tc>
        <w:tc>
          <w:tcPr>
            <w:tcW w:w="5812" w:type="dxa"/>
            <w:shd w:val="clear" w:color="auto" w:fill="D9D9D9" w:themeFill="background1" w:themeFillShade="D9"/>
          </w:tcPr>
          <w:p w14:paraId="6E6222E9" w14:textId="77777777" w:rsidR="00CE6677" w:rsidRPr="006159E6" w:rsidRDefault="00CE6677" w:rsidP="00D02290">
            <w:pPr>
              <w:pStyle w:val="CellBody"/>
              <w:rPr>
                <w:rStyle w:val="Fett"/>
                <w:lang w:val="en-US"/>
              </w:rPr>
            </w:pPr>
            <w:r w:rsidRPr="006159E6">
              <w:rPr>
                <w:rStyle w:val="Fett"/>
                <w:lang w:val="en-US"/>
              </w:rPr>
              <w:t>Business Rule</w:t>
            </w:r>
          </w:p>
        </w:tc>
      </w:tr>
      <w:tr w:rsidR="00366D54" w:rsidRPr="006159E6" w14:paraId="3927BB19" w14:textId="77777777" w:rsidTr="005313BA">
        <w:trPr>
          <w:cantSplit/>
          <w:trHeight w:val="210"/>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cPr>
          <w:p w14:paraId="124D439E" w14:textId="77777777" w:rsidR="00366D54" w:rsidRPr="006159E6" w:rsidRDefault="00366D54" w:rsidP="005313BA">
            <w:pPr>
              <w:pStyle w:val="CellBody"/>
              <w:keepNext/>
              <w:rPr>
                <w:lang w:val="en-US"/>
              </w:rPr>
            </w:pPr>
            <w:r w:rsidRPr="006159E6">
              <w:rPr>
                <w:rStyle w:val="XSDSectionTitle"/>
                <w:lang w:val="en-US"/>
              </w:rPr>
              <w:t>FXTradeDetails</w:t>
            </w:r>
            <w:r w:rsidRPr="006159E6">
              <w:rPr>
                <w:lang w:val="en-US"/>
              </w:rPr>
              <w:t>: choice within mandatory section</w:t>
            </w:r>
          </w:p>
        </w:tc>
      </w:tr>
      <w:tr w:rsidR="00CE6677" w:rsidRPr="006159E6" w14:paraId="7596EC5B" w14:textId="77777777" w:rsidTr="005313BA">
        <w:trPr>
          <w:cantSplit/>
        </w:trPr>
        <w:tc>
          <w:tcPr>
            <w:tcW w:w="1418" w:type="dxa"/>
          </w:tcPr>
          <w:p w14:paraId="4441787C" w14:textId="77777777" w:rsidR="00CE6677" w:rsidRPr="006159E6" w:rsidRDefault="00CE6677" w:rsidP="00D02290">
            <w:pPr>
              <w:pStyle w:val="CellBody"/>
              <w:rPr>
                <w:lang w:val="en-US"/>
              </w:rPr>
            </w:pPr>
            <w:r w:rsidRPr="006159E6">
              <w:rPr>
                <w:lang w:val="en-US"/>
              </w:rPr>
              <w:t>Document</w:t>
            </w:r>
            <w:r w:rsidRPr="006159E6">
              <w:rPr>
                <w:lang w:val="en-US"/>
              </w:rPr>
              <w:softHyphen/>
              <w:t>ID</w:t>
            </w:r>
          </w:p>
        </w:tc>
        <w:tc>
          <w:tcPr>
            <w:tcW w:w="850" w:type="dxa"/>
          </w:tcPr>
          <w:p w14:paraId="1EB8150D" w14:textId="77777777" w:rsidR="00CE6677" w:rsidRPr="006159E6" w:rsidRDefault="00CE6677" w:rsidP="00D02290">
            <w:pPr>
              <w:pStyle w:val="CellBody"/>
              <w:rPr>
                <w:lang w:val="en-US"/>
              </w:rPr>
            </w:pPr>
            <w:r w:rsidRPr="006159E6">
              <w:rPr>
                <w:lang w:val="en-US"/>
              </w:rPr>
              <w:t>M</w:t>
            </w:r>
          </w:p>
        </w:tc>
        <w:tc>
          <w:tcPr>
            <w:tcW w:w="1418" w:type="dxa"/>
          </w:tcPr>
          <w:p w14:paraId="170C4BB2" w14:textId="77777777" w:rsidR="00CE6677" w:rsidRPr="006159E6" w:rsidRDefault="00CE6677" w:rsidP="00D02290">
            <w:pPr>
              <w:pStyle w:val="CellBody"/>
              <w:rPr>
                <w:lang w:val="en-US"/>
              </w:rPr>
            </w:pPr>
            <w:r w:rsidRPr="006159E6">
              <w:rPr>
                <w:lang w:val="en-US"/>
              </w:rPr>
              <w:t>Identification</w:t>
            </w:r>
            <w:r w:rsidRPr="006159E6">
              <w:rPr>
                <w:lang w:val="en-US"/>
              </w:rPr>
              <w:softHyphen/>
              <w:t>Type</w:t>
            </w:r>
          </w:p>
        </w:tc>
        <w:tc>
          <w:tcPr>
            <w:tcW w:w="5812" w:type="dxa"/>
          </w:tcPr>
          <w:p w14:paraId="4DC0B970" w14:textId="77777777" w:rsidR="00CE6677" w:rsidRPr="006159E6" w:rsidRDefault="00CA70FE" w:rsidP="00D02290">
            <w:pPr>
              <w:pStyle w:val="CellBody"/>
              <w:rPr>
                <w:lang w:val="en-US"/>
              </w:rPr>
            </w:pPr>
            <w:r w:rsidRPr="006159E6">
              <w:rPr>
                <w:lang w:val="en-US"/>
              </w:rPr>
              <w:t xml:space="preserve">The sender assigns a unique identification to each </w:t>
            </w:r>
            <w:r w:rsidR="009D51A6" w:rsidRPr="006159E6">
              <w:rPr>
                <w:lang w:val="en-US"/>
              </w:rPr>
              <w:t xml:space="preserve">CpMLDocument with </w:t>
            </w:r>
            <w:r w:rsidR="00325195" w:rsidRPr="006159E6">
              <w:rPr>
                <w:lang w:val="en-US"/>
              </w:rPr>
              <w:t xml:space="preserve">an </w:t>
            </w:r>
            <w:r w:rsidR="00FF5FFE" w:rsidRPr="006159E6">
              <w:rPr>
                <w:lang w:val="en-US"/>
              </w:rPr>
              <w:t>‘</w:t>
            </w:r>
            <w:r w:rsidRPr="006159E6">
              <w:rPr>
                <w:lang w:val="en-US"/>
              </w:rPr>
              <w:t>FXTradeDetails</w:t>
            </w:r>
            <w:r w:rsidR="00FF5FFE" w:rsidRPr="006159E6">
              <w:rPr>
                <w:lang w:val="en-US"/>
              </w:rPr>
              <w:t>’</w:t>
            </w:r>
            <w:r w:rsidR="00325195" w:rsidRPr="006159E6">
              <w:rPr>
                <w:lang w:val="en-US"/>
              </w:rPr>
              <w:t xml:space="preserve"> section</w:t>
            </w:r>
            <w:r w:rsidRPr="006159E6">
              <w:rPr>
                <w:lang w:val="en-US"/>
              </w:rPr>
              <w:t>. For more information, see “</w:t>
            </w:r>
            <w:r w:rsidRPr="006159E6">
              <w:rPr>
                <w:lang w:val="en-US"/>
              </w:rPr>
              <w:fldChar w:fldCharType="begin"/>
            </w:r>
            <w:r w:rsidRPr="006159E6">
              <w:rPr>
                <w:lang w:val="en-US"/>
              </w:rPr>
              <w:instrText xml:space="preserve"> REF _Ref447557284 \h </w:instrText>
            </w:r>
            <w:r w:rsidRPr="006159E6">
              <w:rPr>
                <w:lang w:val="en-US"/>
              </w:rPr>
            </w:r>
            <w:r w:rsidRPr="006159E6">
              <w:rPr>
                <w:lang w:val="en-US"/>
              </w:rPr>
              <w:fldChar w:fldCharType="separate"/>
            </w:r>
            <w:r w:rsidR="00D7069B" w:rsidRPr="006159E6">
              <w:rPr>
                <w:lang w:val="en-US"/>
              </w:rPr>
              <w:t>CPMLDocument IDs</w:t>
            </w:r>
            <w:r w:rsidRPr="006159E6">
              <w:rPr>
                <w:lang w:val="en-US"/>
              </w:rPr>
              <w:fldChar w:fldCharType="end"/>
            </w:r>
            <w:r w:rsidRPr="006159E6">
              <w:rPr>
                <w:lang w:val="en-US"/>
              </w:rPr>
              <w:t>”.</w:t>
            </w:r>
          </w:p>
        </w:tc>
      </w:tr>
      <w:tr w:rsidR="00CE6677" w:rsidRPr="006159E6" w14:paraId="641748F9" w14:textId="77777777" w:rsidTr="005313BA">
        <w:trPr>
          <w:cantSplit/>
        </w:trPr>
        <w:tc>
          <w:tcPr>
            <w:tcW w:w="1418" w:type="dxa"/>
          </w:tcPr>
          <w:p w14:paraId="39F643C3" w14:textId="77777777" w:rsidR="00CE6677" w:rsidRPr="006159E6" w:rsidRDefault="00CE6677" w:rsidP="00D02290">
            <w:pPr>
              <w:pStyle w:val="CellBody"/>
              <w:rPr>
                <w:lang w:val="en-US"/>
              </w:rPr>
            </w:pPr>
            <w:r w:rsidRPr="006159E6">
              <w:rPr>
                <w:lang w:val="en-US"/>
              </w:rPr>
              <w:t>Document</w:t>
            </w:r>
            <w:r w:rsidRPr="006159E6">
              <w:rPr>
                <w:lang w:val="en-US"/>
              </w:rPr>
              <w:softHyphen/>
              <w:t>Usage</w:t>
            </w:r>
          </w:p>
        </w:tc>
        <w:tc>
          <w:tcPr>
            <w:tcW w:w="850" w:type="dxa"/>
          </w:tcPr>
          <w:p w14:paraId="37926E7A" w14:textId="77777777" w:rsidR="00CE6677" w:rsidRPr="006159E6" w:rsidRDefault="00CE6677" w:rsidP="00D02290">
            <w:pPr>
              <w:pStyle w:val="CellBody"/>
              <w:rPr>
                <w:lang w:val="en-US"/>
              </w:rPr>
            </w:pPr>
            <w:r w:rsidRPr="006159E6">
              <w:rPr>
                <w:lang w:val="en-US"/>
              </w:rPr>
              <w:t>M</w:t>
            </w:r>
          </w:p>
        </w:tc>
        <w:tc>
          <w:tcPr>
            <w:tcW w:w="1418" w:type="dxa"/>
          </w:tcPr>
          <w:p w14:paraId="07A5019C" w14:textId="77777777" w:rsidR="00CE6677" w:rsidRPr="006159E6" w:rsidRDefault="00CE6677" w:rsidP="00D02290">
            <w:pPr>
              <w:pStyle w:val="CellBody"/>
              <w:rPr>
                <w:lang w:val="en-US"/>
              </w:rPr>
            </w:pPr>
            <w:r w:rsidRPr="006159E6">
              <w:rPr>
                <w:lang w:val="en-US"/>
              </w:rPr>
              <w:t>UsageType</w:t>
            </w:r>
          </w:p>
        </w:tc>
        <w:tc>
          <w:tcPr>
            <w:tcW w:w="5812" w:type="dxa"/>
          </w:tcPr>
          <w:p w14:paraId="603B757E" w14:textId="77777777" w:rsidR="00CE6677" w:rsidRPr="006159E6" w:rsidRDefault="00CE6677" w:rsidP="00D02290">
            <w:pPr>
              <w:pStyle w:val="CellBody"/>
              <w:rPr>
                <w:lang w:val="en-US"/>
              </w:rPr>
            </w:pPr>
          </w:p>
        </w:tc>
      </w:tr>
      <w:tr w:rsidR="00CE6677" w:rsidRPr="006159E6" w14:paraId="2D913192" w14:textId="77777777" w:rsidTr="005313BA">
        <w:trPr>
          <w:cantSplit/>
        </w:trPr>
        <w:tc>
          <w:tcPr>
            <w:tcW w:w="1418" w:type="dxa"/>
          </w:tcPr>
          <w:p w14:paraId="6C576F5E" w14:textId="77777777" w:rsidR="00CE6677" w:rsidRPr="006159E6" w:rsidRDefault="00CE6677" w:rsidP="00D02290">
            <w:pPr>
              <w:pStyle w:val="CellBody"/>
              <w:rPr>
                <w:lang w:val="en-US"/>
              </w:rPr>
            </w:pPr>
            <w:r w:rsidRPr="006159E6">
              <w:rPr>
                <w:lang w:val="en-US"/>
              </w:rPr>
              <w:t>Sender</w:t>
            </w:r>
            <w:r w:rsidRPr="006159E6">
              <w:rPr>
                <w:lang w:val="en-US"/>
              </w:rPr>
              <w:softHyphen/>
              <w:t>ID</w:t>
            </w:r>
          </w:p>
        </w:tc>
        <w:tc>
          <w:tcPr>
            <w:tcW w:w="850" w:type="dxa"/>
          </w:tcPr>
          <w:p w14:paraId="71584D1A" w14:textId="77777777" w:rsidR="00CE6677" w:rsidRPr="006159E6" w:rsidRDefault="00CE6677" w:rsidP="00D02290">
            <w:pPr>
              <w:pStyle w:val="CellBody"/>
              <w:rPr>
                <w:lang w:val="en-US"/>
              </w:rPr>
            </w:pPr>
            <w:r w:rsidRPr="006159E6">
              <w:rPr>
                <w:lang w:val="en-US"/>
              </w:rPr>
              <w:t>M</w:t>
            </w:r>
          </w:p>
        </w:tc>
        <w:tc>
          <w:tcPr>
            <w:tcW w:w="1418" w:type="dxa"/>
          </w:tcPr>
          <w:p w14:paraId="6392C445" w14:textId="77777777" w:rsidR="00CE6677" w:rsidRPr="006159E6" w:rsidRDefault="00CE6677" w:rsidP="00D02290">
            <w:pPr>
              <w:pStyle w:val="CellBody"/>
              <w:rPr>
                <w:lang w:val="en-US"/>
              </w:rPr>
            </w:pPr>
            <w:r w:rsidRPr="006159E6">
              <w:rPr>
                <w:lang w:val="en-US"/>
              </w:rPr>
              <w:t>PartyType</w:t>
            </w:r>
          </w:p>
        </w:tc>
        <w:tc>
          <w:tcPr>
            <w:tcW w:w="5812" w:type="dxa"/>
          </w:tcPr>
          <w:p w14:paraId="10808594" w14:textId="77777777" w:rsidR="00CE6677" w:rsidRPr="006159E6" w:rsidRDefault="00CE6677" w:rsidP="00D02290">
            <w:pPr>
              <w:pStyle w:val="CellBody"/>
              <w:rPr>
                <w:lang w:val="en-US"/>
              </w:rPr>
            </w:pPr>
          </w:p>
        </w:tc>
      </w:tr>
      <w:tr w:rsidR="00CE6677" w:rsidRPr="006159E6" w14:paraId="0638A640" w14:textId="77777777" w:rsidTr="005313BA">
        <w:trPr>
          <w:cantSplit/>
        </w:trPr>
        <w:tc>
          <w:tcPr>
            <w:tcW w:w="1418" w:type="dxa"/>
          </w:tcPr>
          <w:p w14:paraId="3627675C" w14:textId="77777777" w:rsidR="00CE6677" w:rsidRPr="006159E6" w:rsidRDefault="00CE6677" w:rsidP="00D02290">
            <w:pPr>
              <w:pStyle w:val="CellBody"/>
              <w:rPr>
                <w:lang w:val="en-US"/>
              </w:rPr>
            </w:pPr>
            <w:r w:rsidRPr="006159E6">
              <w:rPr>
                <w:lang w:val="en-US"/>
              </w:rPr>
              <w:t>Receiver</w:t>
            </w:r>
            <w:r w:rsidRPr="006159E6">
              <w:rPr>
                <w:lang w:val="en-US"/>
              </w:rPr>
              <w:softHyphen/>
              <w:t>ID</w:t>
            </w:r>
          </w:p>
        </w:tc>
        <w:tc>
          <w:tcPr>
            <w:tcW w:w="850" w:type="dxa"/>
          </w:tcPr>
          <w:p w14:paraId="20B50C8A" w14:textId="77777777" w:rsidR="00CE6677" w:rsidRPr="006159E6" w:rsidRDefault="00CE6677" w:rsidP="00D02290">
            <w:pPr>
              <w:pStyle w:val="CellBody"/>
              <w:rPr>
                <w:lang w:val="en-US"/>
              </w:rPr>
            </w:pPr>
            <w:r w:rsidRPr="006159E6">
              <w:rPr>
                <w:lang w:val="en-US"/>
              </w:rPr>
              <w:t>M</w:t>
            </w:r>
          </w:p>
        </w:tc>
        <w:tc>
          <w:tcPr>
            <w:tcW w:w="1418" w:type="dxa"/>
          </w:tcPr>
          <w:p w14:paraId="5CAED4FC" w14:textId="77777777" w:rsidR="00CE6677" w:rsidRPr="006159E6" w:rsidRDefault="00CE6677" w:rsidP="00D02290">
            <w:pPr>
              <w:pStyle w:val="CellBody"/>
              <w:rPr>
                <w:lang w:val="en-US"/>
              </w:rPr>
            </w:pPr>
            <w:r w:rsidRPr="006159E6">
              <w:rPr>
                <w:lang w:val="en-US"/>
              </w:rPr>
              <w:t>PartyType</w:t>
            </w:r>
          </w:p>
        </w:tc>
        <w:tc>
          <w:tcPr>
            <w:tcW w:w="5812" w:type="dxa"/>
          </w:tcPr>
          <w:p w14:paraId="3A2DB2FF" w14:textId="19B27C75" w:rsidR="00CE6677" w:rsidRPr="006159E6" w:rsidRDefault="00DB777C" w:rsidP="00D02290">
            <w:pPr>
              <w:pStyle w:val="CellBody"/>
              <w:rPr>
                <w:lang w:val="en-US"/>
              </w:rPr>
            </w:pPr>
            <w:ins w:id="1441" w:author="Autor">
              <w:r>
                <w:t>The ‘ReceiverID’ must be set to the identification code used to identify the other counterparty to the trade. This ID must differ from the ‘SenderID’.</w:t>
              </w:r>
            </w:ins>
          </w:p>
        </w:tc>
      </w:tr>
      <w:tr w:rsidR="00CE6677" w:rsidRPr="006159E6" w14:paraId="25E39F36" w14:textId="77777777" w:rsidTr="005313BA">
        <w:trPr>
          <w:cantSplit/>
        </w:trPr>
        <w:tc>
          <w:tcPr>
            <w:tcW w:w="1418" w:type="dxa"/>
          </w:tcPr>
          <w:p w14:paraId="464E8EE9" w14:textId="77777777" w:rsidR="00CE6677" w:rsidRPr="006159E6" w:rsidRDefault="00CE6677" w:rsidP="00D02290">
            <w:pPr>
              <w:pStyle w:val="CellBody"/>
              <w:rPr>
                <w:lang w:val="en-US"/>
              </w:rPr>
            </w:pPr>
            <w:r w:rsidRPr="006159E6">
              <w:rPr>
                <w:lang w:val="en-US"/>
              </w:rPr>
              <w:t>Receiver</w:t>
            </w:r>
            <w:r w:rsidRPr="006159E6">
              <w:rPr>
                <w:lang w:val="en-US"/>
              </w:rPr>
              <w:softHyphen/>
              <w:t>Role</w:t>
            </w:r>
          </w:p>
        </w:tc>
        <w:tc>
          <w:tcPr>
            <w:tcW w:w="850" w:type="dxa"/>
          </w:tcPr>
          <w:p w14:paraId="4ECD5A2F" w14:textId="77777777" w:rsidR="00CE6677" w:rsidRPr="006159E6" w:rsidRDefault="00CE6677" w:rsidP="00D02290">
            <w:pPr>
              <w:pStyle w:val="CellBody"/>
              <w:rPr>
                <w:lang w:val="en-US"/>
              </w:rPr>
            </w:pPr>
            <w:r w:rsidRPr="006159E6">
              <w:rPr>
                <w:lang w:val="en-US"/>
              </w:rPr>
              <w:t>M</w:t>
            </w:r>
          </w:p>
        </w:tc>
        <w:tc>
          <w:tcPr>
            <w:tcW w:w="1418" w:type="dxa"/>
          </w:tcPr>
          <w:p w14:paraId="3709993D" w14:textId="77777777" w:rsidR="00CE6677" w:rsidRPr="006159E6" w:rsidRDefault="00CE6677" w:rsidP="00D02290">
            <w:pPr>
              <w:pStyle w:val="CellBody"/>
              <w:rPr>
                <w:lang w:val="en-US"/>
              </w:rPr>
            </w:pPr>
            <w:r w:rsidRPr="006159E6">
              <w:rPr>
                <w:lang w:val="en-US"/>
              </w:rPr>
              <w:t>Role</w:t>
            </w:r>
            <w:r w:rsidRPr="006159E6">
              <w:rPr>
                <w:lang w:val="en-US"/>
              </w:rPr>
              <w:softHyphen/>
              <w:t>Type</w:t>
            </w:r>
          </w:p>
        </w:tc>
        <w:tc>
          <w:tcPr>
            <w:tcW w:w="5812" w:type="dxa"/>
          </w:tcPr>
          <w:p w14:paraId="06487CAD" w14:textId="77777777" w:rsidR="00CE6677" w:rsidRPr="006159E6" w:rsidRDefault="00CE6677" w:rsidP="00D02290">
            <w:pPr>
              <w:pStyle w:val="CellBody"/>
              <w:rPr>
                <w:lang w:val="en-US"/>
              </w:rPr>
            </w:pPr>
          </w:p>
        </w:tc>
      </w:tr>
      <w:tr w:rsidR="00CE6677" w:rsidRPr="006159E6" w14:paraId="59349516" w14:textId="77777777" w:rsidTr="005313BA">
        <w:trPr>
          <w:cantSplit/>
        </w:trPr>
        <w:tc>
          <w:tcPr>
            <w:tcW w:w="1418" w:type="dxa"/>
          </w:tcPr>
          <w:p w14:paraId="285FB475" w14:textId="77777777" w:rsidR="00CE6677" w:rsidRPr="006159E6" w:rsidRDefault="00CE6677" w:rsidP="00D02290">
            <w:pPr>
              <w:pStyle w:val="CellBody"/>
              <w:rPr>
                <w:lang w:val="en-US"/>
              </w:rPr>
            </w:pPr>
            <w:r w:rsidRPr="006159E6">
              <w:rPr>
                <w:lang w:val="en-US"/>
              </w:rPr>
              <w:t>Document</w:t>
            </w:r>
            <w:r w:rsidRPr="006159E6">
              <w:rPr>
                <w:lang w:val="en-US"/>
              </w:rPr>
              <w:softHyphen/>
              <w:t>Version</w:t>
            </w:r>
          </w:p>
        </w:tc>
        <w:tc>
          <w:tcPr>
            <w:tcW w:w="850" w:type="dxa"/>
          </w:tcPr>
          <w:p w14:paraId="7A9ABE2C" w14:textId="77777777" w:rsidR="00CE6677" w:rsidRPr="006159E6" w:rsidRDefault="00CE6677" w:rsidP="00D02290">
            <w:pPr>
              <w:pStyle w:val="CellBody"/>
              <w:rPr>
                <w:lang w:val="en-US"/>
              </w:rPr>
            </w:pPr>
            <w:r w:rsidRPr="006159E6">
              <w:rPr>
                <w:lang w:val="en-US"/>
              </w:rPr>
              <w:t>M</w:t>
            </w:r>
          </w:p>
        </w:tc>
        <w:tc>
          <w:tcPr>
            <w:tcW w:w="1418" w:type="dxa"/>
          </w:tcPr>
          <w:p w14:paraId="1D7E9DBD" w14:textId="77777777" w:rsidR="00CE6677" w:rsidRPr="006159E6" w:rsidRDefault="00CE6677" w:rsidP="00D02290">
            <w:pPr>
              <w:pStyle w:val="CellBody"/>
              <w:rPr>
                <w:lang w:val="en-US"/>
              </w:rPr>
            </w:pPr>
            <w:r w:rsidRPr="006159E6">
              <w:rPr>
                <w:lang w:val="en-US"/>
              </w:rPr>
              <w:t>Version</w:t>
            </w:r>
            <w:r w:rsidRPr="006159E6">
              <w:rPr>
                <w:lang w:val="en-US"/>
              </w:rPr>
              <w:softHyphen/>
              <w:t>Type</w:t>
            </w:r>
          </w:p>
        </w:tc>
        <w:tc>
          <w:tcPr>
            <w:tcW w:w="5812" w:type="dxa"/>
          </w:tcPr>
          <w:p w14:paraId="1D7629F6" w14:textId="77777777" w:rsidR="00CE6677" w:rsidRPr="006159E6" w:rsidRDefault="00CE6677" w:rsidP="00D02290">
            <w:pPr>
              <w:pStyle w:val="CellBody"/>
              <w:rPr>
                <w:lang w:val="en-US"/>
              </w:rPr>
            </w:pPr>
          </w:p>
        </w:tc>
      </w:tr>
      <w:tr w:rsidR="00CE6677" w:rsidRPr="006159E6" w14:paraId="58DAA9F5" w14:textId="77777777" w:rsidTr="005313BA">
        <w:trPr>
          <w:cantSplit/>
        </w:trPr>
        <w:tc>
          <w:tcPr>
            <w:tcW w:w="1418" w:type="dxa"/>
          </w:tcPr>
          <w:p w14:paraId="51485B36" w14:textId="77777777" w:rsidR="00CE6677" w:rsidRPr="006159E6" w:rsidRDefault="00CE6677" w:rsidP="00D02290">
            <w:pPr>
              <w:pStyle w:val="CellBody"/>
              <w:rPr>
                <w:lang w:val="en-US"/>
              </w:rPr>
            </w:pPr>
            <w:r w:rsidRPr="006159E6">
              <w:rPr>
                <w:lang w:val="en-US"/>
              </w:rPr>
              <w:t>Trade</w:t>
            </w:r>
            <w:r w:rsidRPr="006159E6">
              <w:rPr>
                <w:lang w:val="en-US"/>
              </w:rPr>
              <w:softHyphen/>
              <w:t>ID</w:t>
            </w:r>
          </w:p>
        </w:tc>
        <w:tc>
          <w:tcPr>
            <w:tcW w:w="850" w:type="dxa"/>
          </w:tcPr>
          <w:p w14:paraId="5FE007DF" w14:textId="77777777" w:rsidR="00CE6677" w:rsidRPr="006159E6" w:rsidRDefault="00CE6677" w:rsidP="00D02290">
            <w:pPr>
              <w:pStyle w:val="CellBody"/>
              <w:rPr>
                <w:lang w:val="en-US"/>
              </w:rPr>
            </w:pPr>
            <w:r w:rsidRPr="006159E6">
              <w:rPr>
                <w:lang w:val="en-US"/>
              </w:rPr>
              <w:t>O</w:t>
            </w:r>
          </w:p>
        </w:tc>
        <w:tc>
          <w:tcPr>
            <w:tcW w:w="1418" w:type="dxa"/>
          </w:tcPr>
          <w:p w14:paraId="309AED60" w14:textId="77777777" w:rsidR="00CE6677" w:rsidRPr="006159E6" w:rsidRDefault="00CE6677" w:rsidP="00D02290">
            <w:pPr>
              <w:pStyle w:val="CellBody"/>
              <w:rPr>
                <w:lang w:val="en-US"/>
              </w:rPr>
            </w:pPr>
            <w:r w:rsidRPr="006159E6">
              <w:rPr>
                <w:lang w:val="en-US"/>
              </w:rPr>
              <w:t>Trade</w:t>
            </w:r>
            <w:r w:rsidRPr="006159E6">
              <w:rPr>
                <w:lang w:val="en-US"/>
              </w:rPr>
              <w:softHyphen/>
              <w:t>ID</w:t>
            </w:r>
            <w:r w:rsidRPr="006159E6">
              <w:rPr>
                <w:lang w:val="en-US"/>
              </w:rPr>
              <w:softHyphen/>
              <w:t>Type</w:t>
            </w:r>
          </w:p>
        </w:tc>
        <w:tc>
          <w:tcPr>
            <w:tcW w:w="5812" w:type="dxa"/>
          </w:tcPr>
          <w:p w14:paraId="42913CEA" w14:textId="77777777" w:rsidR="00CE6677" w:rsidRPr="006159E6" w:rsidRDefault="00CE6677" w:rsidP="00D02290">
            <w:pPr>
              <w:pStyle w:val="CellBody"/>
              <w:rPr>
                <w:lang w:val="en-US"/>
              </w:rPr>
            </w:pPr>
          </w:p>
        </w:tc>
      </w:tr>
      <w:tr w:rsidR="00CE6677" w:rsidRPr="006159E6" w14:paraId="79E7A3FD" w14:textId="77777777" w:rsidTr="005313BA">
        <w:trPr>
          <w:cantSplit/>
        </w:trPr>
        <w:tc>
          <w:tcPr>
            <w:tcW w:w="1418" w:type="dxa"/>
          </w:tcPr>
          <w:p w14:paraId="57B70ABF" w14:textId="77777777" w:rsidR="00CE6677" w:rsidRPr="006159E6" w:rsidRDefault="00CE6677" w:rsidP="00D02290">
            <w:pPr>
              <w:pStyle w:val="CellBody"/>
              <w:rPr>
                <w:lang w:val="en-US"/>
              </w:rPr>
            </w:pPr>
            <w:r w:rsidRPr="006159E6">
              <w:rPr>
                <w:lang w:val="en-US"/>
              </w:rPr>
              <w:t>Transaction</w:t>
            </w:r>
            <w:r w:rsidRPr="006159E6">
              <w:rPr>
                <w:lang w:val="en-US"/>
              </w:rPr>
              <w:softHyphen/>
              <w:t>Type</w:t>
            </w:r>
          </w:p>
        </w:tc>
        <w:tc>
          <w:tcPr>
            <w:tcW w:w="850" w:type="dxa"/>
          </w:tcPr>
          <w:p w14:paraId="24242D10" w14:textId="77777777" w:rsidR="00CE6677" w:rsidRPr="006159E6" w:rsidRDefault="00CE6677" w:rsidP="00D02290">
            <w:pPr>
              <w:pStyle w:val="CellBody"/>
              <w:rPr>
                <w:lang w:val="en-US"/>
              </w:rPr>
            </w:pPr>
            <w:r w:rsidRPr="006159E6">
              <w:rPr>
                <w:lang w:val="en-US"/>
              </w:rPr>
              <w:t>M</w:t>
            </w:r>
          </w:p>
        </w:tc>
        <w:tc>
          <w:tcPr>
            <w:tcW w:w="1418" w:type="dxa"/>
          </w:tcPr>
          <w:p w14:paraId="1AE172F7" w14:textId="77777777" w:rsidR="00CE6677" w:rsidRPr="006159E6" w:rsidRDefault="00CE6677" w:rsidP="00D02290">
            <w:pPr>
              <w:pStyle w:val="CellBody"/>
              <w:rPr>
                <w:lang w:val="en-US"/>
              </w:rPr>
            </w:pPr>
            <w:r w:rsidRPr="006159E6">
              <w:rPr>
                <w:lang w:val="en-US"/>
              </w:rPr>
              <w:t>FX</w:t>
            </w:r>
            <w:r w:rsidRPr="006159E6">
              <w:rPr>
                <w:lang w:val="en-US"/>
              </w:rPr>
              <w:softHyphen/>
              <w:t>Transaction</w:t>
            </w:r>
            <w:r w:rsidRPr="006159E6">
              <w:rPr>
                <w:lang w:val="en-US"/>
              </w:rPr>
              <w:softHyphen/>
              <w:t>Type</w:t>
            </w:r>
          </w:p>
        </w:tc>
        <w:tc>
          <w:tcPr>
            <w:tcW w:w="5812" w:type="dxa"/>
          </w:tcPr>
          <w:p w14:paraId="56043164" w14:textId="77777777" w:rsidR="00CE6677" w:rsidRPr="006159E6" w:rsidRDefault="00CE6677" w:rsidP="00D02290">
            <w:pPr>
              <w:pStyle w:val="CellBody"/>
              <w:rPr>
                <w:lang w:val="en-US"/>
              </w:rPr>
            </w:pPr>
          </w:p>
        </w:tc>
      </w:tr>
      <w:tr w:rsidR="00CE6677" w:rsidRPr="006159E6" w14:paraId="468CC7FD" w14:textId="77777777" w:rsidTr="005313BA">
        <w:trPr>
          <w:cantSplit/>
        </w:trPr>
        <w:tc>
          <w:tcPr>
            <w:tcW w:w="1418" w:type="dxa"/>
          </w:tcPr>
          <w:p w14:paraId="468B18DF" w14:textId="77777777" w:rsidR="00CE6677" w:rsidRPr="006159E6" w:rsidRDefault="00CE6677" w:rsidP="00D02290">
            <w:pPr>
              <w:pStyle w:val="CellBody"/>
              <w:rPr>
                <w:lang w:val="en-US"/>
              </w:rPr>
            </w:pPr>
            <w:r w:rsidRPr="006159E6">
              <w:rPr>
                <w:lang w:val="en-US"/>
              </w:rPr>
              <w:t>FX</w:t>
            </w:r>
            <w:r w:rsidRPr="006159E6">
              <w:rPr>
                <w:lang w:val="en-US"/>
              </w:rPr>
              <w:softHyphen/>
              <w:t>Product</w:t>
            </w:r>
          </w:p>
        </w:tc>
        <w:tc>
          <w:tcPr>
            <w:tcW w:w="850" w:type="dxa"/>
          </w:tcPr>
          <w:p w14:paraId="6145F582" w14:textId="77777777" w:rsidR="00CE6677" w:rsidRPr="006159E6" w:rsidRDefault="00CE6677" w:rsidP="00D02290">
            <w:pPr>
              <w:pStyle w:val="CellBody"/>
              <w:rPr>
                <w:lang w:val="en-US"/>
              </w:rPr>
            </w:pPr>
            <w:r w:rsidRPr="006159E6">
              <w:rPr>
                <w:lang w:val="en-US"/>
              </w:rPr>
              <w:t>M</w:t>
            </w:r>
          </w:p>
        </w:tc>
        <w:tc>
          <w:tcPr>
            <w:tcW w:w="1418" w:type="dxa"/>
          </w:tcPr>
          <w:p w14:paraId="53E8558A" w14:textId="77777777" w:rsidR="00CE6677" w:rsidRPr="006159E6" w:rsidRDefault="00CE6677" w:rsidP="00D02290">
            <w:pPr>
              <w:pStyle w:val="CellBody"/>
              <w:rPr>
                <w:lang w:val="en-US"/>
              </w:rPr>
            </w:pPr>
            <w:r w:rsidRPr="006159E6">
              <w:rPr>
                <w:lang w:val="en-US"/>
              </w:rPr>
              <w:t>FX</w:t>
            </w:r>
            <w:r w:rsidRPr="006159E6">
              <w:rPr>
                <w:lang w:val="en-US"/>
              </w:rPr>
              <w:softHyphen/>
              <w:t>Product</w:t>
            </w:r>
            <w:r w:rsidRPr="006159E6">
              <w:rPr>
                <w:lang w:val="en-US"/>
              </w:rPr>
              <w:softHyphen/>
              <w:t>Type</w:t>
            </w:r>
          </w:p>
        </w:tc>
        <w:tc>
          <w:tcPr>
            <w:tcW w:w="5812" w:type="dxa"/>
          </w:tcPr>
          <w:p w14:paraId="13267CC2" w14:textId="77777777" w:rsidR="00CE6677" w:rsidRPr="006159E6" w:rsidRDefault="00CE6677" w:rsidP="00D02290">
            <w:pPr>
              <w:pStyle w:val="CellBody"/>
              <w:rPr>
                <w:lang w:val="en-US"/>
              </w:rPr>
            </w:pPr>
          </w:p>
        </w:tc>
      </w:tr>
      <w:tr w:rsidR="00CE6677" w:rsidRPr="006159E6" w14:paraId="22A0C158" w14:textId="77777777" w:rsidTr="005313BA">
        <w:trPr>
          <w:cantSplit/>
        </w:trPr>
        <w:tc>
          <w:tcPr>
            <w:tcW w:w="1418" w:type="dxa"/>
          </w:tcPr>
          <w:p w14:paraId="21E10084" w14:textId="77777777" w:rsidR="00CE6677" w:rsidRPr="006159E6" w:rsidRDefault="00CE6677" w:rsidP="00D02290">
            <w:pPr>
              <w:pStyle w:val="CellBody"/>
              <w:rPr>
                <w:lang w:val="en-US"/>
              </w:rPr>
            </w:pPr>
            <w:r w:rsidRPr="006159E6">
              <w:rPr>
                <w:lang w:val="en-US"/>
              </w:rPr>
              <w:t>Buyer</w:t>
            </w:r>
            <w:r w:rsidRPr="006159E6">
              <w:rPr>
                <w:lang w:val="en-US"/>
              </w:rPr>
              <w:softHyphen/>
              <w:t>Party</w:t>
            </w:r>
          </w:p>
        </w:tc>
        <w:tc>
          <w:tcPr>
            <w:tcW w:w="850" w:type="dxa"/>
          </w:tcPr>
          <w:p w14:paraId="4FDD85FE" w14:textId="77777777" w:rsidR="00CE6677" w:rsidRPr="006159E6" w:rsidRDefault="00CE6677" w:rsidP="00D02290">
            <w:pPr>
              <w:pStyle w:val="CellBody"/>
              <w:rPr>
                <w:lang w:val="en-US"/>
              </w:rPr>
            </w:pPr>
            <w:r w:rsidRPr="006159E6">
              <w:rPr>
                <w:lang w:val="en-US"/>
              </w:rPr>
              <w:t>M</w:t>
            </w:r>
          </w:p>
        </w:tc>
        <w:tc>
          <w:tcPr>
            <w:tcW w:w="1418" w:type="dxa"/>
          </w:tcPr>
          <w:p w14:paraId="006A4A67" w14:textId="77777777" w:rsidR="00CE6677" w:rsidRPr="006159E6" w:rsidRDefault="00CE6677" w:rsidP="00D02290">
            <w:pPr>
              <w:pStyle w:val="CellBody"/>
              <w:rPr>
                <w:lang w:val="en-US"/>
              </w:rPr>
            </w:pPr>
            <w:r w:rsidRPr="006159E6">
              <w:rPr>
                <w:lang w:val="en-US"/>
              </w:rPr>
              <w:t>PartyType</w:t>
            </w:r>
          </w:p>
        </w:tc>
        <w:tc>
          <w:tcPr>
            <w:tcW w:w="5812" w:type="dxa"/>
          </w:tcPr>
          <w:p w14:paraId="08B4FED4" w14:textId="77777777" w:rsidR="00CE6677" w:rsidRPr="006159E6" w:rsidRDefault="00CE6677" w:rsidP="00D02290">
            <w:pPr>
              <w:pStyle w:val="CellBody"/>
              <w:rPr>
                <w:lang w:val="en-US"/>
              </w:rPr>
            </w:pPr>
          </w:p>
        </w:tc>
      </w:tr>
      <w:tr w:rsidR="00CE6677" w:rsidRPr="006159E6" w14:paraId="2853E93E" w14:textId="77777777" w:rsidTr="005313BA">
        <w:trPr>
          <w:cantSplit/>
        </w:trPr>
        <w:tc>
          <w:tcPr>
            <w:tcW w:w="1418" w:type="dxa"/>
          </w:tcPr>
          <w:p w14:paraId="0C260009" w14:textId="77777777" w:rsidR="00CE6677" w:rsidRPr="006159E6" w:rsidRDefault="00CE6677" w:rsidP="00D02290">
            <w:pPr>
              <w:pStyle w:val="CellBody"/>
              <w:rPr>
                <w:lang w:val="en-US"/>
              </w:rPr>
            </w:pPr>
            <w:r w:rsidRPr="006159E6">
              <w:rPr>
                <w:lang w:val="en-US"/>
              </w:rPr>
              <w:t>Seller</w:t>
            </w:r>
            <w:r w:rsidRPr="006159E6">
              <w:rPr>
                <w:lang w:val="en-US"/>
              </w:rPr>
              <w:softHyphen/>
              <w:t>Party</w:t>
            </w:r>
          </w:p>
        </w:tc>
        <w:tc>
          <w:tcPr>
            <w:tcW w:w="850" w:type="dxa"/>
          </w:tcPr>
          <w:p w14:paraId="28DC17CD" w14:textId="77777777" w:rsidR="00CE6677" w:rsidRPr="006159E6" w:rsidRDefault="00CE6677" w:rsidP="00D02290">
            <w:pPr>
              <w:pStyle w:val="CellBody"/>
              <w:rPr>
                <w:lang w:val="en-US"/>
              </w:rPr>
            </w:pPr>
            <w:r w:rsidRPr="006159E6">
              <w:rPr>
                <w:lang w:val="en-US"/>
              </w:rPr>
              <w:t>M</w:t>
            </w:r>
          </w:p>
        </w:tc>
        <w:tc>
          <w:tcPr>
            <w:tcW w:w="1418" w:type="dxa"/>
          </w:tcPr>
          <w:p w14:paraId="1E89C9FC" w14:textId="77777777" w:rsidR="00CE6677" w:rsidRPr="006159E6" w:rsidRDefault="00CE6677" w:rsidP="00D02290">
            <w:pPr>
              <w:pStyle w:val="CellBody"/>
              <w:rPr>
                <w:lang w:val="en-US"/>
              </w:rPr>
            </w:pPr>
            <w:r w:rsidRPr="006159E6">
              <w:rPr>
                <w:lang w:val="en-US"/>
              </w:rPr>
              <w:t>PartyType</w:t>
            </w:r>
          </w:p>
        </w:tc>
        <w:tc>
          <w:tcPr>
            <w:tcW w:w="5812" w:type="dxa"/>
          </w:tcPr>
          <w:p w14:paraId="271694B7" w14:textId="77777777" w:rsidR="00CE6677" w:rsidRPr="006159E6" w:rsidRDefault="00CE6677" w:rsidP="00D02290">
            <w:pPr>
              <w:pStyle w:val="CellBody"/>
              <w:rPr>
                <w:lang w:val="en-US"/>
              </w:rPr>
            </w:pPr>
          </w:p>
        </w:tc>
      </w:tr>
      <w:tr w:rsidR="00CE6677" w:rsidRPr="006159E6" w14:paraId="2CFA22C8" w14:textId="77777777" w:rsidTr="005313BA">
        <w:trPr>
          <w:cantSplit/>
        </w:trPr>
        <w:tc>
          <w:tcPr>
            <w:tcW w:w="1418" w:type="dxa"/>
          </w:tcPr>
          <w:p w14:paraId="3627A68F" w14:textId="77777777" w:rsidR="00CE6677" w:rsidRPr="006159E6" w:rsidRDefault="00CE6677" w:rsidP="00D02290">
            <w:pPr>
              <w:pStyle w:val="CellBody"/>
              <w:rPr>
                <w:lang w:val="en-US"/>
              </w:rPr>
            </w:pPr>
            <w:r w:rsidRPr="006159E6">
              <w:rPr>
                <w:lang w:val="en-US"/>
              </w:rPr>
              <w:t>Agreement</w:t>
            </w:r>
          </w:p>
        </w:tc>
        <w:tc>
          <w:tcPr>
            <w:tcW w:w="850" w:type="dxa"/>
          </w:tcPr>
          <w:p w14:paraId="2A2D9288" w14:textId="77777777" w:rsidR="00CE6677" w:rsidRPr="006159E6" w:rsidRDefault="00CE6677" w:rsidP="00D02290">
            <w:pPr>
              <w:pStyle w:val="CellBody"/>
              <w:rPr>
                <w:lang w:val="en-US"/>
              </w:rPr>
            </w:pPr>
            <w:r w:rsidRPr="006159E6">
              <w:rPr>
                <w:lang w:val="en-US"/>
              </w:rPr>
              <w:t>M</w:t>
            </w:r>
          </w:p>
        </w:tc>
        <w:tc>
          <w:tcPr>
            <w:tcW w:w="1418" w:type="dxa"/>
          </w:tcPr>
          <w:p w14:paraId="315B2DA5" w14:textId="77777777" w:rsidR="00CE6677" w:rsidRPr="006159E6" w:rsidRDefault="00CE6677" w:rsidP="00D02290">
            <w:pPr>
              <w:pStyle w:val="CellBody"/>
              <w:rPr>
                <w:lang w:val="en-US"/>
              </w:rPr>
            </w:pPr>
            <w:r w:rsidRPr="006159E6">
              <w:rPr>
                <w:lang w:val="en-US"/>
              </w:rPr>
              <w:t>Agreement</w:t>
            </w:r>
            <w:r w:rsidRPr="006159E6">
              <w:rPr>
                <w:lang w:val="en-US"/>
              </w:rPr>
              <w:softHyphen/>
              <w:t>Type</w:t>
            </w:r>
          </w:p>
        </w:tc>
        <w:tc>
          <w:tcPr>
            <w:tcW w:w="5812" w:type="dxa"/>
          </w:tcPr>
          <w:p w14:paraId="11F2DC4D" w14:textId="77777777" w:rsidR="00CE6677" w:rsidRPr="006159E6" w:rsidRDefault="00CE6677" w:rsidP="00D02290">
            <w:pPr>
              <w:pStyle w:val="CellBody"/>
              <w:rPr>
                <w:lang w:val="en-US"/>
              </w:rPr>
            </w:pPr>
          </w:p>
        </w:tc>
      </w:tr>
      <w:tr w:rsidR="0087052B" w:rsidRPr="006159E6" w14:paraId="664421A3" w14:textId="77777777" w:rsidTr="00735D91">
        <w:tblPrEx>
          <w:tblLook w:val="0020" w:firstRow="1" w:lastRow="0" w:firstColumn="0" w:lastColumn="0" w:noHBand="0" w:noVBand="0"/>
        </w:tblPrEx>
        <w:trPr>
          <w:cantSplit/>
          <w:ins w:id="1442" w:author="Autor"/>
        </w:trPr>
        <w:tc>
          <w:tcPr>
            <w:tcW w:w="9498" w:type="dxa"/>
            <w:gridSpan w:val="4"/>
            <w:shd w:val="clear" w:color="auto" w:fill="BFBFBF" w:themeFill="background1" w:themeFillShade="BF"/>
          </w:tcPr>
          <w:p w14:paraId="610ACEDF" w14:textId="77777777" w:rsidR="0087052B" w:rsidRDefault="0087052B" w:rsidP="00735D91">
            <w:pPr>
              <w:pStyle w:val="CellBody"/>
              <w:keepNext/>
              <w:rPr>
                <w:ins w:id="1443" w:author="Autor"/>
                <w:lang w:val="en-US"/>
              </w:rPr>
            </w:pPr>
            <w:ins w:id="1444" w:author="Autor">
              <w:r w:rsidRPr="006159E6">
                <w:rPr>
                  <w:rStyle w:val="XSDSectionTitle"/>
                  <w:lang w:val="en-US"/>
                </w:rPr>
                <w:t>XSD choice</w:t>
              </w:r>
              <w:r w:rsidRPr="006159E6">
                <w:rPr>
                  <w:lang w:val="en-US"/>
                </w:rPr>
                <w:t xml:space="preserve">: </w:t>
              </w:r>
              <w:r>
                <w:rPr>
                  <w:lang w:val="en-US"/>
                </w:rPr>
                <w:t>mandatory</w:t>
              </w:r>
              <w:r w:rsidRPr="006159E6">
                <w:rPr>
                  <w:lang w:val="en-US"/>
                </w:rPr>
                <w:t xml:space="preserve"> section</w:t>
              </w:r>
            </w:ins>
          </w:p>
          <w:p w14:paraId="76AF3E4A" w14:textId="77777777" w:rsidR="0087052B" w:rsidRDefault="0087052B" w:rsidP="00735D91">
            <w:pPr>
              <w:pStyle w:val="CellBody"/>
              <w:rPr>
                <w:ins w:id="1445" w:author="Autor"/>
                <w:lang w:val="en-US"/>
              </w:rPr>
            </w:pPr>
            <w:ins w:id="1446" w:author="Autor">
              <w:r w:rsidRPr="000C3B8A">
                <w:rPr>
                  <w:rStyle w:val="Fett"/>
                </w:rPr>
                <w:t>Choices</w:t>
              </w:r>
              <w:r>
                <w:rPr>
                  <w:lang w:val="en-US"/>
                </w:rPr>
                <w:t>:</w:t>
              </w:r>
            </w:ins>
          </w:p>
          <w:p w14:paraId="3BF591B2" w14:textId="18F8E9CF" w:rsidR="0087052B" w:rsidRDefault="0087052B" w:rsidP="00735D91">
            <w:pPr>
              <w:pStyle w:val="condition1"/>
              <w:rPr>
                <w:ins w:id="1447" w:author="Autor"/>
              </w:rPr>
            </w:pPr>
            <w:ins w:id="1448" w:author="Autor">
              <w:r>
                <w:t xml:space="preserve">If the trade date </w:t>
              </w:r>
              <w:r w:rsidR="006B1B27">
                <w:t xml:space="preserve">and time are </w:t>
              </w:r>
              <w:r>
                <w:t xml:space="preserve">to be expressed </w:t>
              </w:r>
              <w:r w:rsidR="006B1B27">
                <w:t>using UTC time</w:t>
              </w:r>
              <w:r>
                <w:t xml:space="preserve">, then ‘TradeDate’ and ‘TradeTime’ </w:t>
              </w:r>
              <w:r w:rsidR="00102CCF">
                <w:t>can</w:t>
              </w:r>
              <w:r>
                <w:t xml:space="preserve"> be used.</w:t>
              </w:r>
            </w:ins>
          </w:p>
          <w:p w14:paraId="56E33A65" w14:textId="2DC6C7C8" w:rsidR="0087052B" w:rsidRPr="001A4439" w:rsidRDefault="0087052B" w:rsidP="006B1B27">
            <w:pPr>
              <w:pStyle w:val="condition1"/>
              <w:rPr>
                <w:ins w:id="1449" w:author="Autor"/>
              </w:rPr>
            </w:pPr>
            <w:ins w:id="1450" w:author="Autor">
              <w:r>
                <w:t xml:space="preserve">If the trade date and time </w:t>
              </w:r>
              <w:r w:rsidR="006B1B27">
                <w:t xml:space="preserve">are </w:t>
              </w:r>
              <w:r>
                <w:t>to be expressed in UTC plus time zone offset, then ‘</w:t>
              </w:r>
              <w:r w:rsidRPr="00B54E3E">
                <w:t>TradeExecutionTimestamp</w:t>
              </w:r>
              <w:r>
                <w:t xml:space="preserve">’ must be used. See also </w:t>
              </w:r>
              <w:r>
                <w:fldChar w:fldCharType="begin"/>
              </w:r>
              <w:r>
                <w:instrText xml:space="preserve"> REF BR008 \h </w:instrText>
              </w:r>
            </w:ins>
            <w:ins w:id="1451" w:author="Autor">
              <w:r>
                <w:fldChar w:fldCharType="separate"/>
              </w:r>
              <w:r>
                <w:t>BR008</w:t>
              </w:r>
              <w:r>
                <w:fldChar w:fldCharType="end"/>
              </w:r>
              <w:r>
                <w:t>.</w:t>
              </w:r>
            </w:ins>
          </w:p>
        </w:tc>
      </w:tr>
      <w:tr w:rsidR="0087052B" w:rsidRPr="006159E6" w14:paraId="0B55EE0F" w14:textId="77777777" w:rsidTr="00735D91">
        <w:tblPrEx>
          <w:tblLook w:val="0020" w:firstRow="1" w:lastRow="0" w:firstColumn="0" w:lastColumn="0" w:noHBand="0" w:noVBand="0"/>
        </w:tblPrEx>
        <w:trPr>
          <w:cantSplit/>
        </w:trPr>
        <w:tc>
          <w:tcPr>
            <w:tcW w:w="1418" w:type="dxa"/>
            <w:tcBorders>
              <w:top w:val="single" w:sz="4" w:space="0" w:color="auto"/>
              <w:left w:val="single" w:sz="4" w:space="0" w:color="auto"/>
              <w:bottom w:val="single" w:sz="4" w:space="0" w:color="auto"/>
              <w:right w:val="single" w:sz="4" w:space="0" w:color="auto"/>
            </w:tcBorders>
          </w:tcPr>
          <w:p w14:paraId="5ECB4819" w14:textId="77777777" w:rsidR="0087052B" w:rsidRPr="006159E6" w:rsidRDefault="0087052B" w:rsidP="00735D91">
            <w:pPr>
              <w:pStyle w:val="CellBody"/>
              <w:rPr>
                <w:bCs/>
                <w:lang w:val="en-US"/>
              </w:rPr>
            </w:pPr>
            <w:r>
              <w:rPr>
                <w:lang w:val="en-US"/>
              </w:rPr>
              <w:t>TradeDate</w:t>
            </w:r>
          </w:p>
        </w:tc>
        <w:tc>
          <w:tcPr>
            <w:tcW w:w="850" w:type="dxa"/>
            <w:tcBorders>
              <w:top w:val="single" w:sz="4" w:space="0" w:color="auto"/>
              <w:left w:val="single" w:sz="4" w:space="0" w:color="auto"/>
              <w:bottom w:val="single" w:sz="4" w:space="0" w:color="auto"/>
              <w:right w:val="single" w:sz="4" w:space="0" w:color="auto"/>
            </w:tcBorders>
          </w:tcPr>
          <w:p w14:paraId="3799D7C6" w14:textId="205CFC12" w:rsidR="0087052B" w:rsidRPr="006159E6" w:rsidRDefault="0087052B" w:rsidP="00C86FCF">
            <w:pPr>
              <w:pStyle w:val="CellBody"/>
              <w:rPr>
                <w:lang w:val="en-US"/>
              </w:rPr>
            </w:pPr>
            <w:r>
              <w:rPr>
                <w:lang w:val="en-US"/>
              </w:rPr>
              <w:t>M</w:t>
            </w:r>
            <w:ins w:id="1452" w:author="Autor">
              <w:r w:rsidR="00C86FCF">
                <w:rPr>
                  <w:lang w:val="en-US"/>
                </w:rPr>
                <w:t>+CH</w:t>
              </w:r>
            </w:ins>
          </w:p>
        </w:tc>
        <w:tc>
          <w:tcPr>
            <w:tcW w:w="1418" w:type="dxa"/>
            <w:tcBorders>
              <w:top w:val="single" w:sz="4" w:space="0" w:color="auto"/>
              <w:left w:val="single" w:sz="4" w:space="0" w:color="auto"/>
              <w:bottom w:val="single" w:sz="4" w:space="0" w:color="auto"/>
              <w:right w:val="single" w:sz="4" w:space="0" w:color="auto"/>
            </w:tcBorders>
          </w:tcPr>
          <w:p w14:paraId="23F7A7F7" w14:textId="77777777" w:rsidR="0087052B" w:rsidRPr="006159E6" w:rsidRDefault="0087052B" w:rsidP="00735D91">
            <w:pPr>
              <w:pStyle w:val="CellBody"/>
              <w:rPr>
                <w:lang w:val="en-US"/>
              </w:rPr>
            </w:pPr>
            <w:r>
              <w:rPr>
                <w:lang w:val="en-US"/>
              </w:rPr>
              <w:t>Date</w:t>
            </w:r>
            <w:r>
              <w:rPr>
                <w:lang w:val="en-US"/>
              </w:rPr>
              <w:softHyphen/>
              <w:t>Type</w:t>
            </w:r>
          </w:p>
        </w:tc>
        <w:tc>
          <w:tcPr>
            <w:tcW w:w="5812" w:type="dxa"/>
            <w:tcBorders>
              <w:top w:val="single" w:sz="4" w:space="0" w:color="auto"/>
              <w:left w:val="single" w:sz="4" w:space="0" w:color="auto"/>
              <w:bottom w:val="single" w:sz="4" w:space="0" w:color="auto"/>
              <w:right w:val="single" w:sz="4" w:space="0" w:color="auto"/>
            </w:tcBorders>
          </w:tcPr>
          <w:p w14:paraId="6EF36AD2" w14:textId="44084711" w:rsidR="0087052B" w:rsidRPr="00A67465" w:rsidRDefault="00C86FCF" w:rsidP="00C86FCF">
            <w:pPr>
              <w:pStyle w:val="CellBody"/>
              <w:rPr>
                <w:lang w:val="en-US"/>
              </w:rPr>
            </w:pPr>
            <w:ins w:id="1453" w:author="Autor">
              <w:r w:rsidRPr="000C3B8A">
                <w:rPr>
                  <w:rStyle w:val="Fett"/>
                </w:rPr>
                <w:t>Note</w:t>
              </w:r>
              <w:r>
                <w:rPr>
                  <w:lang w:val="en-US"/>
                </w:rPr>
                <w:t>: This field is retained for backwards compatibility.</w:t>
              </w:r>
            </w:ins>
          </w:p>
        </w:tc>
      </w:tr>
      <w:tr w:rsidR="0087052B" w:rsidRPr="006159E6" w14:paraId="4B94C314" w14:textId="77777777" w:rsidTr="00735D91">
        <w:tblPrEx>
          <w:tblLook w:val="0020" w:firstRow="1" w:lastRow="0" w:firstColumn="0" w:lastColumn="0" w:noHBand="0" w:noVBand="0"/>
        </w:tblPrEx>
        <w:trPr>
          <w:cantSplit/>
        </w:trPr>
        <w:tc>
          <w:tcPr>
            <w:tcW w:w="1418" w:type="dxa"/>
          </w:tcPr>
          <w:p w14:paraId="7A9A5AFC" w14:textId="77777777" w:rsidR="0087052B" w:rsidRPr="006159E6" w:rsidRDefault="0087052B" w:rsidP="00735D91">
            <w:pPr>
              <w:pStyle w:val="CellBody"/>
              <w:rPr>
                <w:lang w:val="en-US"/>
              </w:rPr>
            </w:pPr>
            <w:r>
              <w:rPr>
                <w:lang w:val="en-US"/>
              </w:rPr>
              <w:t>TradeTime</w:t>
            </w:r>
          </w:p>
        </w:tc>
        <w:tc>
          <w:tcPr>
            <w:tcW w:w="850" w:type="dxa"/>
          </w:tcPr>
          <w:p w14:paraId="0EA175D4" w14:textId="77777777" w:rsidR="0087052B" w:rsidRPr="006159E6" w:rsidRDefault="0087052B" w:rsidP="00735D91">
            <w:pPr>
              <w:pStyle w:val="CellBody"/>
              <w:rPr>
                <w:lang w:val="en-US"/>
              </w:rPr>
            </w:pPr>
            <w:ins w:id="1454" w:author="Autor">
              <w:r>
                <w:rPr>
                  <w:lang w:val="en-US"/>
                </w:rPr>
                <w:t>O+CH</w:t>
              </w:r>
            </w:ins>
          </w:p>
        </w:tc>
        <w:tc>
          <w:tcPr>
            <w:tcW w:w="1418" w:type="dxa"/>
          </w:tcPr>
          <w:p w14:paraId="6331F84A" w14:textId="77777777" w:rsidR="0087052B" w:rsidRPr="006159E6" w:rsidRDefault="0087052B" w:rsidP="00735D91">
            <w:pPr>
              <w:pStyle w:val="CellBody"/>
              <w:rPr>
                <w:lang w:val="en-US"/>
              </w:rPr>
            </w:pPr>
            <w:r>
              <w:rPr>
                <w:lang w:val="en-US"/>
              </w:rPr>
              <w:t>Time</w:t>
            </w:r>
            <w:r>
              <w:rPr>
                <w:lang w:val="en-US"/>
              </w:rPr>
              <w:softHyphen/>
              <w:t>Type</w:t>
            </w:r>
          </w:p>
        </w:tc>
        <w:tc>
          <w:tcPr>
            <w:tcW w:w="5812" w:type="dxa"/>
          </w:tcPr>
          <w:p w14:paraId="0F0F2A85" w14:textId="77777777" w:rsidR="0087052B" w:rsidRDefault="0087052B" w:rsidP="00735D91">
            <w:pPr>
              <w:pStyle w:val="CellBody"/>
              <w:rPr>
                <w:ins w:id="1455" w:author="Autor"/>
                <w:lang w:val="en-US"/>
              </w:rPr>
            </w:pPr>
            <w:ins w:id="1456" w:author="Autor">
              <w:r w:rsidRPr="000C3B8A">
                <w:rPr>
                  <w:rStyle w:val="Fett"/>
                </w:rPr>
                <w:t>Note</w:t>
              </w:r>
              <w:r>
                <w:rPr>
                  <w:lang w:val="en-US"/>
                </w:rPr>
                <w:t>: This field is retained for backwards compatibility.</w:t>
              </w:r>
            </w:ins>
          </w:p>
          <w:p w14:paraId="53DED88D" w14:textId="77777777" w:rsidR="0087052B" w:rsidRDefault="0087052B" w:rsidP="00735D91">
            <w:pPr>
              <w:pStyle w:val="CellBody"/>
              <w:rPr>
                <w:lang w:val="en-US"/>
              </w:rPr>
            </w:pPr>
            <w:r>
              <w:rPr>
                <w:lang w:val="en-US"/>
              </w:rPr>
              <w:t>Time expressed in UTC.</w:t>
            </w:r>
          </w:p>
          <w:p w14:paraId="272687D2" w14:textId="77777777" w:rsidR="0087052B" w:rsidRDefault="0087052B" w:rsidP="00735D91">
            <w:pPr>
              <w:pStyle w:val="CellBody"/>
              <w:rPr>
                <w:ins w:id="1457" w:author="Autor"/>
                <w:lang w:val="en-US"/>
              </w:rPr>
            </w:pPr>
            <w:ins w:id="1458" w:author="Autor">
              <w:r w:rsidRPr="000C3B8A">
                <w:rPr>
                  <w:rStyle w:val="Fett"/>
                </w:rPr>
                <w:t>Occurrence</w:t>
              </w:r>
              <w:r>
                <w:rPr>
                  <w:lang w:val="en-US"/>
                </w:rPr>
                <w:t>:</w:t>
              </w:r>
            </w:ins>
          </w:p>
          <w:p w14:paraId="0C353AAA" w14:textId="77777777" w:rsidR="0087052B" w:rsidRDefault="0087052B" w:rsidP="00735D91">
            <w:pPr>
              <w:pStyle w:val="condition1"/>
              <w:rPr>
                <w:ins w:id="1459" w:author="Autor"/>
              </w:rPr>
            </w:pPr>
            <w:ins w:id="1460" w:author="Autor">
              <w:r>
                <w:t>If ‘TradeDate’ is present, then this field is optional.</w:t>
              </w:r>
            </w:ins>
          </w:p>
          <w:p w14:paraId="71184826" w14:textId="77777777" w:rsidR="0087052B" w:rsidRPr="006159E6" w:rsidRDefault="0087052B" w:rsidP="00735D91">
            <w:pPr>
              <w:pStyle w:val="condition1"/>
            </w:pPr>
            <w:ins w:id="1461" w:author="Autor">
              <w:r>
                <w:t>Else, this field must be omitted.</w:t>
              </w:r>
            </w:ins>
          </w:p>
        </w:tc>
      </w:tr>
      <w:tr w:rsidR="0087052B" w:rsidRPr="006159E6" w14:paraId="5206FEB9" w14:textId="77777777" w:rsidTr="00735D91">
        <w:tblPrEx>
          <w:tblLook w:val="0020" w:firstRow="1" w:lastRow="0" w:firstColumn="0" w:lastColumn="0" w:noHBand="0" w:noVBand="0"/>
        </w:tblPrEx>
        <w:trPr>
          <w:cantSplit/>
          <w:ins w:id="1462" w:author="Autor"/>
        </w:trPr>
        <w:tc>
          <w:tcPr>
            <w:tcW w:w="1418" w:type="dxa"/>
            <w:tcBorders>
              <w:top w:val="single" w:sz="4" w:space="0" w:color="auto"/>
              <w:left w:val="single" w:sz="4" w:space="0" w:color="auto"/>
              <w:bottom w:val="single" w:sz="4" w:space="0" w:color="auto"/>
              <w:right w:val="single" w:sz="4" w:space="0" w:color="auto"/>
            </w:tcBorders>
          </w:tcPr>
          <w:p w14:paraId="250CB80D" w14:textId="77777777" w:rsidR="0087052B" w:rsidRPr="006159E6" w:rsidRDefault="0087052B" w:rsidP="00735D91">
            <w:pPr>
              <w:pStyle w:val="CellBody"/>
              <w:rPr>
                <w:ins w:id="1463" w:author="Autor"/>
                <w:bCs/>
                <w:lang w:val="en-US"/>
              </w:rPr>
            </w:pPr>
            <w:ins w:id="1464" w:author="Autor">
              <w:r>
                <w:rPr>
                  <w:lang w:val="en-US"/>
                </w:rPr>
                <w:t>TradeExecutionTimestamp</w:t>
              </w:r>
            </w:ins>
          </w:p>
        </w:tc>
        <w:tc>
          <w:tcPr>
            <w:tcW w:w="850" w:type="dxa"/>
            <w:tcBorders>
              <w:top w:val="single" w:sz="4" w:space="0" w:color="auto"/>
              <w:left w:val="single" w:sz="4" w:space="0" w:color="auto"/>
              <w:bottom w:val="single" w:sz="4" w:space="0" w:color="auto"/>
              <w:right w:val="single" w:sz="4" w:space="0" w:color="auto"/>
            </w:tcBorders>
          </w:tcPr>
          <w:p w14:paraId="73FD7FC5" w14:textId="77777777" w:rsidR="0087052B" w:rsidRPr="006159E6" w:rsidRDefault="0087052B" w:rsidP="00735D91">
            <w:pPr>
              <w:pStyle w:val="CellBody"/>
              <w:rPr>
                <w:ins w:id="1465" w:author="Autor"/>
                <w:lang w:val="en-US"/>
              </w:rPr>
            </w:pPr>
            <w:ins w:id="1466" w:author="Autor">
              <w:r>
                <w:rPr>
                  <w:lang w:val="en-US"/>
                </w:rPr>
                <w:t>M+CH</w:t>
              </w:r>
            </w:ins>
          </w:p>
        </w:tc>
        <w:tc>
          <w:tcPr>
            <w:tcW w:w="1418" w:type="dxa"/>
            <w:tcBorders>
              <w:top w:val="single" w:sz="4" w:space="0" w:color="auto"/>
              <w:left w:val="single" w:sz="4" w:space="0" w:color="auto"/>
              <w:bottom w:val="single" w:sz="4" w:space="0" w:color="auto"/>
              <w:right w:val="single" w:sz="4" w:space="0" w:color="auto"/>
            </w:tcBorders>
          </w:tcPr>
          <w:p w14:paraId="5F1B997B" w14:textId="77777777" w:rsidR="0087052B" w:rsidRPr="006159E6" w:rsidRDefault="0087052B" w:rsidP="00735D91">
            <w:pPr>
              <w:pStyle w:val="CellBody"/>
              <w:rPr>
                <w:ins w:id="1467" w:author="Autor"/>
                <w:lang w:val="en-US"/>
              </w:rPr>
            </w:pPr>
            <w:ins w:id="1468" w:author="Autor">
              <w:r w:rsidRPr="006159E6">
                <w:rPr>
                  <w:lang w:val="en-US"/>
                </w:rPr>
                <w:t>UTC</w:t>
              </w:r>
              <w:r>
                <w:rPr>
                  <w:lang w:val="en-US"/>
                </w:rPr>
                <w:t>Offset</w:t>
              </w:r>
              <w:r w:rsidRPr="006159E6">
                <w:rPr>
                  <w:lang w:val="en-US"/>
                </w:rPr>
                <w:softHyphen/>
                <w:t>Timestamp</w:t>
              </w:r>
              <w:r w:rsidRPr="006159E6">
                <w:rPr>
                  <w:lang w:val="en-US"/>
                </w:rPr>
                <w:softHyphen/>
              </w:r>
              <w:r>
                <w:rPr>
                  <w:lang w:val="en-US"/>
                </w:rPr>
                <w:softHyphen/>
              </w:r>
              <w:r w:rsidRPr="006159E6">
                <w:rPr>
                  <w:lang w:val="en-US"/>
                </w:rPr>
                <w:t>Type</w:t>
              </w:r>
            </w:ins>
          </w:p>
        </w:tc>
        <w:tc>
          <w:tcPr>
            <w:tcW w:w="5812" w:type="dxa"/>
            <w:tcBorders>
              <w:top w:val="single" w:sz="4" w:space="0" w:color="auto"/>
              <w:left w:val="single" w:sz="4" w:space="0" w:color="auto"/>
              <w:bottom w:val="single" w:sz="4" w:space="0" w:color="auto"/>
              <w:right w:val="single" w:sz="4" w:space="0" w:color="auto"/>
            </w:tcBorders>
          </w:tcPr>
          <w:p w14:paraId="40DBF9B2" w14:textId="77777777" w:rsidR="0087052B" w:rsidRPr="006159E6" w:rsidRDefault="0087052B" w:rsidP="00735D91">
            <w:pPr>
              <w:pStyle w:val="CellBody"/>
              <w:rPr>
                <w:ins w:id="1469" w:author="Autor"/>
                <w:rFonts w:eastAsia="Calibri"/>
                <w:szCs w:val="22"/>
                <w:lang w:val="en-US"/>
              </w:rPr>
            </w:pPr>
          </w:p>
        </w:tc>
      </w:tr>
      <w:tr w:rsidR="0087052B" w:rsidRPr="006159E6" w14:paraId="15110B76" w14:textId="77777777" w:rsidTr="00735D91">
        <w:tblPrEx>
          <w:tblLook w:val="0020" w:firstRow="1" w:lastRow="0" w:firstColumn="0" w:lastColumn="0" w:noHBand="0" w:noVBand="0"/>
        </w:tblPrEx>
        <w:trPr>
          <w:cantSplit/>
          <w:ins w:id="1470" w:author="Autor"/>
        </w:trPr>
        <w:tc>
          <w:tcPr>
            <w:tcW w:w="9498" w:type="dxa"/>
            <w:gridSpan w:val="4"/>
            <w:shd w:val="clear" w:color="auto" w:fill="BFBFBF" w:themeFill="background1" w:themeFillShade="BF"/>
          </w:tcPr>
          <w:p w14:paraId="7166EFF9" w14:textId="77777777" w:rsidR="0087052B" w:rsidRPr="001A4439" w:rsidRDefault="0087052B" w:rsidP="00735D91">
            <w:pPr>
              <w:pStyle w:val="CellBody"/>
              <w:rPr>
                <w:ins w:id="1471" w:author="Autor"/>
                <w:lang w:val="en-US"/>
              </w:rPr>
            </w:pPr>
            <w:ins w:id="1472" w:author="Autor">
              <w:r>
                <w:rPr>
                  <w:lang w:val="en-US"/>
                </w:rPr>
                <w:t xml:space="preserve">End of </w:t>
              </w:r>
              <w:r w:rsidRPr="000C3B8A">
                <w:rPr>
                  <w:rStyle w:val="Fett"/>
                </w:rPr>
                <w:t>XSD choice</w:t>
              </w:r>
            </w:ins>
          </w:p>
        </w:tc>
      </w:tr>
      <w:tr w:rsidR="00CE6677" w:rsidRPr="006159E6" w14:paraId="1F02E413" w14:textId="77777777" w:rsidTr="005313BA">
        <w:trPr>
          <w:cantSplit/>
        </w:trPr>
        <w:tc>
          <w:tcPr>
            <w:tcW w:w="1418" w:type="dxa"/>
          </w:tcPr>
          <w:p w14:paraId="490DA4BC" w14:textId="77777777" w:rsidR="00CE6677" w:rsidRPr="006159E6" w:rsidRDefault="00CE6677" w:rsidP="00D02290">
            <w:pPr>
              <w:pStyle w:val="CellBody"/>
              <w:rPr>
                <w:lang w:val="en-US"/>
              </w:rPr>
            </w:pPr>
            <w:r w:rsidRPr="006159E6">
              <w:rPr>
                <w:lang w:val="en-US"/>
              </w:rPr>
              <w:t>Trader</w:t>
            </w:r>
            <w:r w:rsidRPr="006159E6">
              <w:rPr>
                <w:lang w:val="en-US"/>
              </w:rPr>
              <w:softHyphen/>
              <w:t>Name</w:t>
            </w:r>
          </w:p>
        </w:tc>
        <w:tc>
          <w:tcPr>
            <w:tcW w:w="850" w:type="dxa"/>
          </w:tcPr>
          <w:p w14:paraId="2B759F3C" w14:textId="77777777" w:rsidR="00CE6677" w:rsidRPr="006159E6" w:rsidRDefault="00CE6677" w:rsidP="00D02290">
            <w:pPr>
              <w:pStyle w:val="CellBody"/>
              <w:rPr>
                <w:lang w:val="en-US"/>
              </w:rPr>
            </w:pPr>
            <w:r w:rsidRPr="006159E6">
              <w:rPr>
                <w:lang w:val="en-US"/>
              </w:rPr>
              <w:t>O</w:t>
            </w:r>
          </w:p>
        </w:tc>
        <w:tc>
          <w:tcPr>
            <w:tcW w:w="1418" w:type="dxa"/>
          </w:tcPr>
          <w:p w14:paraId="5A6A7997" w14:textId="77777777" w:rsidR="00CE6677" w:rsidRPr="006159E6" w:rsidRDefault="00CE6677" w:rsidP="00D02290">
            <w:pPr>
              <w:pStyle w:val="CellBody"/>
              <w:rPr>
                <w:lang w:val="en-US"/>
              </w:rPr>
            </w:pPr>
            <w:r w:rsidRPr="006159E6">
              <w:rPr>
                <w:lang w:val="en-US"/>
              </w:rPr>
              <w:t>Name</w:t>
            </w:r>
            <w:r w:rsidRPr="006159E6">
              <w:rPr>
                <w:lang w:val="en-US"/>
              </w:rPr>
              <w:softHyphen/>
              <w:t>Type</w:t>
            </w:r>
          </w:p>
        </w:tc>
        <w:tc>
          <w:tcPr>
            <w:tcW w:w="5812" w:type="dxa"/>
          </w:tcPr>
          <w:p w14:paraId="41C789EB" w14:textId="77777777" w:rsidR="00CE6677" w:rsidRPr="006159E6" w:rsidRDefault="00CE6677" w:rsidP="00D02290">
            <w:pPr>
              <w:pStyle w:val="CellBody"/>
              <w:rPr>
                <w:lang w:val="en-US"/>
              </w:rPr>
            </w:pPr>
          </w:p>
        </w:tc>
      </w:tr>
      <w:tr w:rsidR="001008C7" w:rsidRPr="006159E6" w14:paraId="51D08E0C" w14:textId="77777777" w:rsidTr="005313BA">
        <w:trPr>
          <w:cantSplit/>
        </w:trPr>
        <w:tc>
          <w:tcPr>
            <w:tcW w:w="9498" w:type="dxa"/>
            <w:gridSpan w:val="4"/>
            <w:shd w:val="clear" w:color="auto" w:fill="C0C0C0"/>
          </w:tcPr>
          <w:p w14:paraId="4CF46F5D" w14:textId="77777777" w:rsidR="00F2455B" w:rsidRPr="006159E6" w:rsidRDefault="001E2745" w:rsidP="00D05DBE">
            <w:pPr>
              <w:pStyle w:val="CellBody"/>
              <w:keepNext/>
              <w:rPr>
                <w:lang w:val="en-US"/>
              </w:rPr>
            </w:pPr>
            <w:r w:rsidRPr="006159E6">
              <w:rPr>
                <w:rStyle w:val="XSDSectionTitle"/>
                <w:lang w:val="en-US"/>
              </w:rPr>
              <w:lastRenderedPageBreak/>
              <w:t>FXTradeDetails</w:t>
            </w:r>
            <w:r w:rsidR="00DE4731" w:rsidRPr="006159E6">
              <w:rPr>
                <w:rStyle w:val="XSDSectionTitle"/>
                <w:lang w:val="en-US"/>
              </w:rPr>
              <w:t>/</w:t>
            </w:r>
            <w:r w:rsidRPr="006159E6">
              <w:rPr>
                <w:rStyle w:val="XSDSectionTitle"/>
                <w:lang w:val="en-US"/>
              </w:rPr>
              <w:t>Agents</w:t>
            </w:r>
            <w:r w:rsidRPr="006159E6">
              <w:rPr>
                <w:lang w:val="en-US"/>
              </w:rPr>
              <w:t xml:space="preserve">: </w:t>
            </w:r>
            <w:r w:rsidR="00DB2E84" w:rsidRPr="006159E6">
              <w:rPr>
                <w:lang w:val="en-US"/>
              </w:rPr>
              <w:t>c</w:t>
            </w:r>
            <w:r w:rsidR="00730B4E" w:rsidRPr="006159E6">
              <w:rPr>
                <w:lang w:val="en-US"/>
              </w:rPr>
              <w:t>onditional</w:t>
            </w:r>
            <w:r w:rsidR="001008C7" w:rsidRPr="006159E6">
              <w:rPr>
                <w:lang w:val="en-US"/>
              </w:rPr>
              <w:t xml:space="preserve"> </w:t>
            </w:r>
            <w:r w:rsidR="00696CFB" w:rsidRPr="006159E6">
              <w:rPr>
                <w:lang w:val="en-US"/>
              </w:rPr>
              <w:t>section</w:t>
            </w:r>
          </w:p>
          <w:p w14:paraId="5861210B" w14:textId="77777777" w:rsidR="0036255F" w:rsidRDefault="00746E50" w:rsidP="003B54E3">
            <w:pPr>
              <w:pStyle w:val="CellBody"/>
              <w:rPr>
                <w:lang w:val="en-US"/>
              </w:rPr>
            </w:pPr>
            <w:r w:rsidRPr="006159E6">
              <w:rPr>
                <w:lang w:val="en-US"/>
              </w:rPr>
              <w:t xml:space="preserve">‘Agents’ contains information relating to third parties that are in some way involved with the confirmation process for the </w:t>
            </w:r>
            <w:r w:rsidR="00560C7B">
              <w:rPr>
                <w:lang w:val="en-US"/>
              </w:rPr>
              <w:t>trade</w:t>
            </w:r>
            <w:r w:rsidRPr="006159E6">
              <w:rPr>
                <w:lang w:val="en-US"/>
              </w:rPr>
              <w:t>. This can vary by ‘TransactionType’</w:t>
            </w:r>
            <w:r w:rsidR="0036255F">
              <w:rPr>
                <w:lang w:val="en-US"/>
              </w:rPr>
              <w:t>.</w:t>
            </w:r>
          </w:p>
          <w:p w14:paraId="213D902B" w14:textId="77777777" w:rsidR="003D2984" w:rsidRPr="006159E6" w:rsidRDefault="003D2984" w:rsidP="003B54E3">
            <w:pPr>
              <w:pStyle w:val="CellBody"/>
              <w:rPr>
                <w:lang w:val="en-US"/>
              </w:rPr>
            </w:pPr>
            <w:r w:rsidRPr="006159E6">
              <w:rPr>
                <w:lang w:val="en-US"/>
              </w:rPr>
              <w:t xml:space="preserve">For each agent specified in ‘FXTradeDetails’, an ‘Agent’ section </w:t>
            </w:r>
            <w:r w:rsidR="003B54E3" w:rsidRPr="006159E6">
              <w:rPr>
                <w:lang w:val="en-US"/>
              </w:rPr>
              <w:t>must be present</w:t>
            </w:r>
            <w:r w:rsidRPr="006159E6">
              <w:rPr>
                <w:lang w:val="en-US"/>
              </w:rPr>
              <w:t>.</w:t>
            </w:r>
          </w:p>
        </w:tc>
      </w:tr>
      <w:tr w:rsidR="00663DFE" w:rsidRPr="006159E6" w14:paraId="71791CFB" w14:textId="77777777" w:rsidTr="005313BA">
        <w:trPr>
          <w:cantSplit/>
        </w:trPr>
        <w:tc>
          <w:tcPr>
            <w:tcW w:w="9498" w:type="dxa"/>
            <w:gridSpan w:val="4"/>
            <w:shd w:val="clear" w:color="auto" w:fill="C0C0C0"/>
          </w:tcPr>
          <w:p w14:paraId="48E646B0" w14:textId="77777777" w:rsidR="001E2745" w:rsidRPr="006159E6" w:rsidRDefault="00CA2939" w:rsidP="00D02290">
            <w:pPr>
              <w:pStyle w:val="CellBody"/>
              <w:rPr>
                <w:lang w:val="en-US"/>
              </w:rPr>
            </w:pPr>
            <w:r w:rsidRPr="006159E6">
              <w:rPr>
                <w:rStyle w:val="XSDSectionTitle"/>
                <w:lang w:val="en-US"/>
              </w:rPr>
              <w:t>Agents</w:t>
            </w:r>
            <w:r w:rsidR="00DE4731" w:rsidRPr="006159E6">
              <w:rPr>
                <w:rStyle w:val="XSDSectionTitle"/>
                <w:lang w:val="en-US"/>
              </w:rPr>
              <w:t>/</w:t>
            </w:r>
            <w:r w:rsidRPr="006159E6">
              <w:rPr>
                <w:rStyle w:val="XSDSectionTitle"/>
                <w:lang w:val="en-US"/>
              </w:rPr>
              <w:t>Agent</w:t>
            </w:r>
            <w:r w:rsidRPr="006159E6">
              <w:rPr>
                <w:lang w:val="en-US"/>
              </w:rPr>
              <w:t xml:space="preserve">: </w:t>
            </w:r>
            <w:r w:rsidR="00AA4D26" w:rsidRPr="006159E6">
              <w:rPr>
                <w:lang w:val="en-US"/>
              </w:rPr>
              <w:t>mandatory</w:t>
            </w:r>
            <w:r w:rsidR="005A21FF" w:rsidRPr="006159E6">
              <w:rPr>
                <w:lang w:val="en-US"/>
              </w:rPr>
              <w:t>,</w:t>
            </w:r>
            <w:r w:rsidR="008230AD" w:rsidRPr="006159E6">
              <w:rPr>
                <w:lang w:val="en-US"/>
              </w:rPr>
              <w:t xml:space="preserve"> </w:t>
            </w:r>
            <w:r w:rsidR="001E2745" w:rsidRPr="006159E6">
              <w:rPr>
                <w:lang w:val="en-US"/>
              </w:rPr>
              <w:t>repeatable section (1-n)</w:t>
            </w:r>
          </w:p>
          <w:p w14:paraId="4532B018" w14:textId="77777777" w:rsidR="00804D05" w:rsidRPr="000C3B8A" w:rsidRDefault="00804D05" w:rsidP="00804D05">
            <w:pPr>
              <w:pStyle w:val="CellBody"/>
              <w:rPr>
                <w:rStyle w:val="Fett"/>
              </w:rPr>
            </w:pPr>
            <w:r w:rsidRPr="000C3B8A">
              <w:rPr>
                <w:rStyle w:val="Fett"/>
              </w:rPr>
              <w:t>Repetitions:</w:t>
            </w:r>
          </w:p>
          <w:p w14:paraId="449A609C" w14:textId="77777777" w:rsidR="007639E4" w:rsidRPr="006159E6" w:rsidDel="00B67F34" w:rsidRDefault="00804D05" w:rsidP="00ED3F3F">
            <w:pPr>
              <w:pStyle w:val="condition1"/>
            </w:pPr>
            <w:r>
              <w:t>There may only be one ‘Agent’ section with ‘AgentType’ set to “Broker”.</w:t>
            </w:r>
          </w:p>
        </w:tc>
      </w:tr>
      <w:tr w:rsidR="00CE6677" w:rsidRPr="006159E6" w14:paraId="7A76A465" w14:textId="77777777" w:rsidTr="005313BA">
        <w:trPr>
          <w:cantSplit/>
        </w:trPr>
        <w:tc>
          <w:tcPr>
            <w:tcW w:w="1418" w:type="dxa"/>
          </w:tcPr>
          <w:p w14:paraId="4E59C0FE" w14:textId="77777777" w:rsidR="00CE6677" w:rsidRPr="006159E6" w:rsidRDefault="00CE6677" w:rsidP="00D02290">
            <w:pPr>
              <w:pStyle w:val="CellBody"/>
              <w:rPr>
                <w:lang w:val="en-US"/>
              </w:rPr>
            </w:pPr>
            <w:r w:rsidRPr="006159E6">
              <w:rPr>
                <w:lang w:val="en-US"/>
              </w:rPr>
              <w:t>Agent</w:t>
            </w:r>
            <w:r w:rsidRPr="006159E6">
              <w:rPr>
                <w:lang w:val="en-US"/>
              </w:rPr>
              <w:softHyphen/>
              <w:t>Type</w:t>
            </w:r>
          </w:p>
        </w:tc>
        <w:tc>
          <w:tcPr>
            <w:tcW w:w="850" w:type="dxa"/>
          </w:tcPr>
          <w:p w14:paraId="644DBB32" w14:textId="77777777" w:rsidR="00CE6677" w:rsidRPr="006159E6" w:rsidRDefault="00CE6677" w:rsidP="00D02290">
            <w:pPr>
              <w:pStyle w:val="CellBody"/>
              <w:rPr>
                <w:lang w:val="en-US"/>
              </w:rPr>
            </w:pPr>
            <w:r w:rsidRPr="006159E6">
              <w:rPr>
                <w:lang w:val="en-US"/>
              </w:rPr>
              <w:t>M</w:t>
            </w:r>
          </w:p>
        </w:tc>
        <w:tc>
          <w:tcPr>
            <w:tcW w:w="1418" w:type="dxa"/>
          </w:tcPr>
          <w:p w14:paraId="15134EB9" w14:textId="77777777" w:rsidR="00CE6677" w:rsidRPr="006159E6" w:rsidRDefault="00CE6677" w:rsidP="00D02290">
            <w:pPr>
              <w:pStyle w:val="CellBody"/>
              <w:rPr>
                <w:lang w:val="en-US"/>
              </w:rPr>
            </w:pPr>
            <w:r w:rsidRPr="006159E6">
              <w:rPr>
                <w:lang w:val="en-US"/>
              </w:rPr>
              <w:t>Agent</w:t>
            </w:r>
            <w:r w:rsidRPr="006159E6">
              <w:rPr>
                <w:lang w:val="en-US"/>
              </w:rPr>
              <w:softHyphen/>
              <w:t>Type</w:t>
            </w:r>
          </w:p>
        </w:tc>
        <w:tc>
          <w:tcPr>
            <w:tcW w:w="5812" w:type="dxa"/>
          </w:tcPr>
          <w:p w14:paraId="20BFD5B7" w14:textId="77777777" w:rsidR="00CE6677" w:rsidRPr="006159E6" w:rsidRDefault="00CE6677" w:rsidP="00D02290">
            <w:pPr>
              <w:pStyle w:val="CellBody"/>
              <w:rPr>
                <w:lang w:val="en-US"/>
              </w:rPr>
            </w:pPr>
          </w:p>
        </w:tc>
      </w:tr>
      <w:tr w:rsidR="00CE6677" w:rsidRPr="006159E6" w14:paraId="678932C5" w14:textId="77777777" w:rsidTr="005313BA">
        <w:trPr>
          <w:cantSplit/>
        </w:trPr>
        <w:tc>
          <w:tcPr>
            <w:tcW w:w="1418" w:type="dxa"/>
          </w:tcPr>
          <w:p w14:paraId="348DAB81" w14:textId="77777777" w:rsidR="00CE6677" w:rsidRPr="006159E6" w:rsidRDefault="00CE6677" w:rsidP="00D02290">
            <w:pPr>
              <w:pStyle w:val="CellBody"/>
              <w:rPr>
                <w:lang w:val="en-US"/>
              </w:rPr>
            </w:pPr>
            <w:r w:rsidRPr="006159E6">
              <w:rPr>
                <w:lang w:val="en-US"/>
              </w:rPr>
              <w:t>Agent</w:t>
            </w:r>
            <w:r w:rsidRPr="006159E6">
              <w:rPr>
                <w:lang w:val="en-US"/>
              </w:rPr>
              <w:softHyphen/>
              <w:t>Name</w:t>
            </w:r>
          </w:p>
        </w:tc>
        <w:tc>
          <w:tcPr>
            <w:tcW w:w="850" w:type="dxa"/>
          </w:tcPr>
          <w:p w14:paraId="39F95499" w14:textId="77777777" w:rsidR="00CE6677" w:rsidRPr="006159E6" w:rsidRDefault="00CE6677" w:rsidP="00D02290">
            <w:pPr>
              <w:pStyle w:val="CellBody"/>
              <w:rPr>
                <w:lang w:val="en-US"/>
              </w:rPr>
            </w:pPr>
            <w:r w:rsidRPr="006159E6">
              <w:rPr>
                <w:lang w:val="en-US"/>
              </w:rPr>
              <w:t>O</w:t>
            </w:r>
          </w:p>
        </w:tc>
        <w:tc>
          <w:tcPr>
            <w:tcW w:w="1418" w:type="dxa"/>
          </w:tcPr>
          <w:p w14:paraId="2D2F382A" w14:textId="77777777" w:rsidR="00CE6677" w:rsidRPr="006159E6" w:rsidRDefault="00CE6677" w:rsidP="00D02290">
            <w:pPr>
              <w:pStyle w:val="CellBody"/>
              <w:rPr>
                <w:lang w:val="en-US"/>
              </w:rPr>
            </w:pPr>
            <w:r w:rsidRPr="006159E6">
              <w:rPr>
                <w:lang w:val="en-US"/>
              </w:rPr>
              <w:t>Name</w:t>
            </w:r>
            <w:r w:rsidRPr="006159E6">
              <w:rPr>
                <w:lang w:val="en-US"/>
              </w:rPr>
              <w:softHyphen/>
              <w:t>Type</w:t>
            </w:r>
          </w:p>
        </w:tc>
        <w:tc>
          <w:tcPr>
            <w:tcW w:w="5812" w:type="dxa"/>
          </w:tcPr>
          <w:p w14:paraId="078A8126" w14:textId="77777777" w:rsidR="00CE6677" w:rsidRPr="006159E6" w:rsidRDefault="00CE6677" w:rsidP="00D02290">
            <w:pPr>
              <w:pStyle w:val="CellBody"/>
              <w:rPr>
                <w:lang w:val="en-US"/>
              </w:rPr>
            </w:pPr>
          </w:p>
        </w:tc>
      </w:tr>
      <w:tr w:rsidR="00124670" w:rsidRPr="006159E6" w14:paraId="4E5B1807" w14:textId="77777777" w:rsidTr="005313BA">
        <w:trPr>
          <w:cantSplit/>
        </w:trPr>
        <w:tc>
          <w:tcPr>
            <w:tcW w:w="1418" w:type="dxa"/>
          </w:tcPr>
          <w:p w14:paraId="156D909A" w14:textId="77777777" w:rsidR="00124670" w:rsidRPr="006159E6" w:rsidRDefault="00124670" w:rsidP="00D02290">
            <w:pPr>
              <w:pStyle w:val="CellBody"/>
              <w:rPr>
                <w:lang w:val="en-US"/>
              </w:rPr>
            </w:pPr>
            <w:r w:rsidRPr="006159E6">
              <w:rPr>
                <w:lang w:val="en-US"/>
              </w:rPr>
              <w:t>Broker</w:t>
            </w:r>
            <w:r w:rsidRPr="006159E6">
              <w:rPr>
                <w:lang w:val="en-US"/>
              </w:rPr>
              <w:softHyphen/>
              <w:t>ID</w:t>
            </w:r>
          </w:p>
        </w:tc>
        <w:tc>
          <w:tcPr>
            <w:tcW w:w="850" w:type="dxa"/>
          </w:tcPr>
          <w:p w14:paraId="2751200A" w14:textId="77777777" w:rsidR="00124670" w:rsidRPr="006159E6" w:rsidRDefault="00124670" w:rsidP="00D02290">
            <w:pPr>
              <w:pStyle w:val="CellBody"/>
              <w:rPr>
                <w:lang w:val="en-US"/>
              </w:rPr>
            </w:pPr>
            <w:r w:rsidRPr="006159E6">
              <w:rPr>
                <w:lang w:val="en-US"/>
              </w:rPr>
              <w:t>M</w:t>
            </w:r>
          </w:p>
        </w:tc>
        <w:tc>
          <w:tcPr>
            <w:tcW w:w="1418" w:type="dxa"/>
          </w:tcPr>
          <w:p w14:paraId="6E46ED08" w14:textId="77777777" w:rsidR="00124670" w:rsidRPr="006159E6" w:rsidRDefault="00124670" w:rsidP="00D02290">
            <w:pPr>
              <w:pStyle w:val="CellBody"/>
              <w:rPr>
                <w:lang w:val="en-US"/>
              </w:rPr>
            </w:pPr>
            <w:r w:rsidRPr="006159E6">
              <w:rPr>
                <w:lang w:val="en-US"/>
              </w:rPr>
              <w:t>PartyType</w:t>
            </w:r>
          </w:p>
        </w:tc>
        <w:tc>
          <w:tcPr>
            <w:tcW w:w="5812" w:type="dxa"/>
          </w:tcPr>
          <w:p w14:paraId="32003E19" w14:textId="616CBD30" w:rsidR="00124670" w:rsidRPr="006159E6" w:rsidRDefault="003A52D3" w:rsidP="003A52D3">
            <w:pPr>
              <w:pStyle w:val="CellBody"/>
              <w:rPr>
                <w:lang w:val="en-US"/>
              </w:rPr>
            </w:pPr>
            <w:r>
              <w:rPr>
                <w:lang w:val="en-US"/>
              </w:rPr>
              <w:t xml:space="preserve">The </w:t>
            </w:r>
            <w:r w:rsidR="00124670" w:rsidRPr="006159E6">
              <w:rPr>
                <w:lang w:val="en-US"/>
              </w:rPr>
              <w:t xml:space="preserve">LEI of </w:t>
            </w:r>
            <w:r>
              <w:rPr>
                <w:lang w:val="en-US"/>
              </w:rPr>
              <w:t xml:space="preserve">the </w:t>
            </w:r>
            <w:r w:rsidR="00124670" w:rsidRPr="006159E6">
              <w:rPr>
                <w:lang w:val="en-US"/>
              </w:rPr>
              <w:t xml:space="preserve">broker. ‘BrokerID’ can be any LEI that identifies an entity acting in the role that is defined in ‘AgentType’, for example, “Broker”, “ClearingBroker” or “SettlementAgent”. </w:t>
            </w:r>
          </w:p>
        </w:tc>
      </w:tr>
      <w:tr w:rsidR="00F16AD7" w:rsidRPr="006159E6" w14:paraId="2DFA023B" w14:textId="77777777" w:rsidTr="005313BA">
        <w:trPr>
          <w:cantSplit/>
        </w:trPr>
        <w:tc>
          <w:tcPr>
            <w:tcW w:w="9498" w:type="dxa"/>
            <w:gridSpan w:val="4"/>
            <w:shd w:val="clear" w:color="auto" w:fill="BFBFBF" w:themeFill="background1" w:themeFillShade="BF"/>
          </w:tcPr>
          <w:p w14:paraId="17B5A14F" w14:textId="77777777" w:rsidR="00F16AD7" w:rsidRPr="006159E6" w:rsidDel="00105D94" w:rsidRDefault="00F16AD7" w:rsidP="00D02290">
            <w:pPr>
              <w:pStyle w:val="CellBody"/>
              <w:rPr>
                <w:lang w:val="en-US"/>
              </w:rPr>
            </w:pPr>
            <w:r w:rsidRPr="006159E6">
              <w:rPr>
                <w:lang w:val="en-US"/>
              </w:rPr>
              <w:t xml:space="preserve">End of </w:t>
            </w:r>
            <w:r w:rsidRPr="006159E6">
              <w:rPr>
                <w:rStyle w:val="Fett"/>
                <w:lang w:val="en-US"/>
              </w:rPr>
              <w:t>Agent</w:t>
            </w:r>
            <w:r w:rsidRPr="006159E6">
              <w:rPr>
                <w:lang w:val="en-US"/>
              </w:rPr>
              <w:t xml:space="preserve"> </w:t>
            </w:r>
          </w:p>
        </w:tc>
      </w:tr>
      <w:tr w:rsidR="00F16AD7" w:rsidRPr="006159E6" w14:paraId="53DC1B6C" w14:textId="77777777" w:rsidTr="005313BA">
        <w:trPr>
          <w:cantSplit/>
        </w:trPr>
        <w:tc>
          <w:tcPr>
            <w:tcW w:w="9498" w:type="dxa"/>
            <w:gridSpan w:val="4"/>
            <w:shd w:val="clear" w:color="auto" w:fill="BFBFBF" w:themeFill="background1" w:themeFillShade="BF"/>
          </w:tcPr>
          <w:p w14:paraId="6B34638D" w14:textId="77777777" w:rsidR="00F16AD7" w:rsidRPr="006159E6" w:rsidRDefault="00F16AD7" w:rsidP="00D02290">
            <w:pPr>
              <w:pStyle w:val="CellBody"/>
              <w:rPr>
                <w:lang w:val="en-US"/>
              </w:rPr>
            </w:pPr>
            <w:r w:rsidRPr="006159E6">
              <w:rPr>
                <w:lang w:val="en-US"/>
              </w:rPr>
              <w:t xml:space="preserve">End of </w:t>
            </w:r>
            <w:r w:rsidRPr="006159E6">
              <w:rPr>
                <w:rStyle w:val="Fett"/>
                <w:lang w:val="en-US"/>
              </w:rPr>
              <w:t>Agents</w:t>
            </w:r>
            <w:r w:rsidRPr="006159E6">
              <w:rPr>
                <w:lang w:val="en-US"/>
              </w:rPr>
              <w:t xml:space="preserve"> </w:t>
            </w:r>
          </w:p>
        </w:tc>
      </w:tr>
      <w:tr w:rsidR="00B65E42" w:rsidRPr="006159E6" w14:paraId="2A8AADD0" w14:textId="77777777" w:rsidTr="005313BA">
        <w:trPr>
          <w:cantSplit/>
        </w:trPr>
        <w:tc>
          <w:tcPr>
            <w:tcW w:w="9498" w:type="dxa"/>
            <w:gridSpan w:val="4"/>
            <w:shd w:val="clear" w:color="auto" w:fill="BFBFBF" w:themeFill="background1" w:themeFillShade="BF"/>
          </w:tcPr>
          <w:p w14:paraId="3E14DA2C" w14:textId="77777777" w:rsidR="00B65E42" w:rsidRPr="006159E6" w:rsidRDefault="00F02A0E" w:rsidP="00D02290">
            <w:pPr>
              <w:pStyle w:val="CellBody"/>
              <w:rPr>
                <w:lang w:val="en-US"/>
              </w:rPr>
            </w:pPr>
            <w:r w:rsidRPr="006159E6">
              <w:rPr>
                <w:rStyle w:val="XSDSectionTitle"/>
                <w:lang w:val="en-US"/>
              </w:rPr>
              <w:t>FXTradeDetails</w:t>
            </w:r>
            <w:r w:rsidR="00DE4731" w:rsidRPr="006159E6">
              <w:rPr>
                <w:rStyle w:val="XSDSectionTitle"/>
                <w:lang w:val="en-US"/>
              </w:rPr>
              <w:t>/</w:t>
            </w:r>
            <w:r w:rsidRPr="006159E6">
              <w:rPr>
                <w:rStyle w:val="XSDSectionTitle"/>
                <w:lang w:val="en-US"/>
              </w:rPr>
              <w:t>FXSingleLeg</w:t>
            </w:r>
            <w:r w:rsidRPr="006159E6">
              <w:rPr>
                <w:lang w:val="en-US"/>
              </w:rPr>
              <w:t>: conditional</w:t>
            </w:r>
            <w:r w:rsidR="00124670" w:rsidRPr="006159E6">
              <w:rPr>
                <w:lang w:val="en-US"/>
              </w:rPr>
              <w:t>,</w:t>
            </w:r>
            <w:r w:rsidRPr="006159E6">
              <w:rPr>
                <w:lang w:val="en-US"/>
              </w:rPr>
              <w:t xml:space="preserve"> r</w:t>
            </w:r>
            <w:r w:rsidR="00B65E42" w:rsidRPr="006159E6">
              <w:rPr>
                <w:lang w:val="en-US"/>
              </w:rPr>
              <w:t xml:space="preserve">epeatable </w:t>
            </w:r>
            <w:r w:rsidR="00696CFB" w:rsidRPr="006159E6">
              <w:rPr>
                <w:lang w:val="en-US"/>
              </w:rPr>
              <w:t>section</w:t>
            </w:r>
            <w:r w:rsidR="00B65E42" w:rsidRPr="006159E6">
              <w:rPr>
                <w:lang w:val="en-US"/>
              </w:rPr>
              <w:t xml:space="preserve"> (0-2) </w:t>
            </w:r>
          </w:p>
          <w:p w14:paraId="41029EF4" w14:textId="77777777" w:rsidR="002A71F0" w:rsidRPr="006159E6" w:rsidRDefault="002A71F0" w:rsidP="00D02290">
            <w:pPr>
              <w:pStyle w:val="CellBody"/>
              <w:rPr>
                <w:rStyle w:val="Fett"/>
                <w:lang w:val="en-US"/>
              </w:rPr>
            </w:pPr>
            <w:r w:rsidRPr="006159E6">
              <w:rPr>
                <w:rStyle w:val="Fett"/>
                <w:lang w:val="en-US"/>
              </w:rPr>
              <w:t>Occurrence:</w:t>
            </w:r>
          </w:p>
          <w:p w14:paraId="1C98CFBC" w14:textId="77777777" w:rsidR="002A71F0" w:rsidRPr="006159E6" w:rsidRDefault="00B65E42" w:rsidP="00ED3F3F">
            <w:pPr>
              <w:pStyle w:val="condition1"/>
            </w:pPr>
            <w:r w:rsidRPr="006159E6">
              <w:t xml:space="preserve">If ‘TransactionType’ </w:t>
            </w:r>
            <w:r w:rsidR="002A71F0" w:rsidRPr="006159E6">
              <w:t xml:space="preserve">is set to </w:t>
            </w:r>
            <w:r w:rsidRPr="006159E6">
              <w:t>“FOR” or “SPT”</w:t>
            </w:r>
            <w:r w:rsidR="002A71F0" w:rsidRPr="006159E6">
              <w:t xml:space="preserve">, </w:t>
            </w:r>
            <w:r w:rsidRPr="006159E6">
              <w:t xml:space="preserve">then </w:t>
            </w:r>
            <w:r w:rsidR="002A71F0" w:rsidRPr="006159E6">
              <w:t>there must be one ‘FXSingleLeg’ section.</w:t>
            </w:r>
          </w:p>
          <w:p w14:paraId="2D6611A6" w14:textId="77777777" w:rsidR="002A71F0" w:rsidRPr="006159E6" w:rsidRDefault="002A71F0" w:rsidP="00ED3F3F">
            <w:pPr>
              <w:pStyle w:val="condition1"/>
            </w:pPr>
            <w:r w:rsidRPr="006159E6">
              <w:t xml:space="preserve">If ‘TransactionType’ is set to </w:t>
            </w:r>
            <w:r w:rsidR="00B65E42" w:rsidRPr="006159E6">
              <w:t>“FXD_FXD_SWP”</w:t>
            </w:r>
            <w:r w:rsidRPr="006159E6">
              <w:t>, then there must be two ‘FXSingleLeg’ sections.</w:t>
            </w:r>
          </w:p>
          <w:p w14:paraId="3FBFE98B" w14:textId="77777777" w:rsidR="00B65E42" w:rsidRPr="006159E6" w:rsidRDefault="002A71F0" w:rsidP="00ED3F3F">
            <w:pPr>
              <w:pStyle w:val="condition1"/>
            </w:pPr>
            <w:r w:rsidRPr="006159E6">
              <w:t xml:space="preserve">Else, </w:t>
            </w:r>
            <w:r w:rsidR="00B65E42" w:rsidRPr="006159E6">
              <w:t>this section must be omitted.</w:t>
            </w:r>
          </w:p>
          <w:p w14:paraId="406F43FA" w14:textId="77777777" w:rsidR="002A71F0" w:rsidRPr="006159E6" w:rsidRDefault="002A71F0" w:rsidP="00D02290">
            <w:pPr>
              <w:pStyle w:val="CellBody"/>
              <w:rPr>
                <w:rStyle w:val="Fett"/>
                <w:lang w:val="en-US"/>
              </w:rPr>
            </w:pPr>
            <w:r w:rsidRPr="006159E6">
              <w:rPr>
                <w:rStyle w:val="Fett"/>
                <w:lang w:val="en-US"/>
              </w:rPr>
              <w:t>Values:</w:t>
            </w:r>
          </w:p>
          <w:p w14:paraId="078F966E" w14:textId="77777777" w:rsidR="00B65E42" w:rsidRPr="006159E6" w:rsidRDefault="00B65E42" w:rsidP="00ED3F3F">
            <w:pPr>
              <w:pStyle w:val="condition1"/>
              <w:rPr>
                <w:b/>
              </w:rPr>
            </w:pPr>
            <w:r w:rsidRPr="006159E6">
              <w:t>If</w:t>
            </w:r>
            <w:r w:rsidRPr="006159E6">
              <w:rPr>
                <w:b/>
              </w:rPr>
              <w:t xml:space="preserve"> </w:t>
            </w:r>
            <w:r w:rsidRPr="006159E6">
              <w:t xml:space="preserve">‘TransactionType’ </w:t>
            </w:r>
            <w:r w:rsidR="002A71F0" w:rsidRPr="006159E6">
              <w:t xml:space="preserve">is set to </w:t>
            </w:r>
            <w:r w:rsidRPr="006159E6">
              <w:t>“FXD_FXD_SWP”</w:t>
            </w:r>
            <w:r w:rsidR="002A71F0" w:rsidRPr="006159E6">
              <w:t>,</w:t>
            </w:r>
            <w:r w:rsidRPr="006159E6">
              <w:t xml:space="preserve"> then the first </w:t>
            </w:r>
            <w:r w:rsidR="002A71F0" w:rsidRPr="006159E6">
              <w:t xml:space="preserve">‘FXSingleLeg’ section </w:t>
            </w:r>
            <w:r w:rsidRPr="006159E6">
              <w:t xml:space="preserve">is the near leg and must describe the FX transaction with the earliest </w:t>
            </w:r>
            <w:r w:rsidR="004B5856" w:rsidRPr="006159E6">
              <w:t>‘ValueD</w:t>
            </w:r>
            <w:r w:rsidRPr="006159E6">
              <w:t>ate</w:t>
            </w:r>
            <w:r w:rsidR="004B5856" w:rsidRPr="006159E6">
              <w:t>’</w:t>
            </w:r>
            <w:r w:rsidRPr="006159E6">
              <w:t>.</w:t>
            </w:r>
          </w:p>
        </w:tc>
      </w:tr>
      <w:tr w:rsidR="00955358" w:rsidRPr="006159E6" w14:paraId="462FAFCD" w14:textId="77777777" w:rsidTr="005313BA">
        <w:trPr>
          <w:cantSplit/>
        </w:trPr>
        <w:tc>
          <w:tcPr>
            <w:tcW w:w="9498" w:type="dxa"/>
            <w:gridSpan w:val="4"/>
            <w:shd w:val="clear" w:color="auto" w:fill="BFBFBF" w:themeFill="background1" w:themeFillShade="BF"/>
          </w:tcPr>
          <w:p w14:paraId="253AD2B7" w14:textId="77777777" w:rsidR="00955358" w:rsidRPr="006159E6" w:rsidRDefault="00B33C23" w:rsidP="00D02290">
            <w:pPr>
              <w:pStyle w:val="CellBody"/>
              <w:rPr>
                <w:lang w:val="en-US"/>
              </w:rPr>
            </w:pPr>
            <w:r w:rsidRPr="006159E6">
              <w:rPr>
                <w:rStyle w:val="XSDSectionTitle"/>
                <w:lang w:val="en-US"/>
              </w:rPr>
              <w:t>FXSingleLeg</w:t>
            </w:r>
            <w:r w:rsidR="00DE4731" w:rsidRPr="006159E6">
              <w:rPr>
                <w:rStyle w:val="XSDSectionTitle"/>
                <w:lang w:val="en-US"/>
              </w:rPr>
              <w:t>/</w:t>
            </w:r>
            <w:r w:rsidRPr="006159E6">
              <w:rPr>
                <w:rStyle w:val="XSDSectionTitle"/>
                <w:lang w:val="en-US"/>
              </w:rPr>
              <w:t>ExchangedCurrency</w:t>
            </w:r>
            <w:r w:rsidRPr="006159E6">
              <w:rPr>
                <w:lang w:val="en-US"/>
              </w:rPr>
              <w:t>: mandatory</w:t>
            </w:r>
            <w:r w:rsidR="005A21FF" w:rsidRPr="006159E6">
              <w:rPr>
                <w:lang w:val="en-US"/>
              </w:rPr>
              <w:t>,</w:t>
            </w:r>
            <w:r w:rsidRPr="006159E6">
              <w:rPr>
                <w:lang w:val="en-US"/>
              </w:rPr>
              <w:t xml:space="preserve"> r</w:t>
            </w:r>
            <w:r w:rsidR="00955358" w:rsidRPr="006159E6">
              <w:rPr>
                <w:lang w:val="en-US"/>
              </w:rPr>
              <w:t xml:space="preserve">epeatable </w:t>
            </w:r>
            <w:r w:rsidR="00696CFB" w:rsidRPr="006159E6">
              <w:rPr>
                <w:lang w:val="en-US"/>
              </w:rPr>
              <w:t>section</w:t>
            </w:r>
            <w:r w:rsidR="00955358" w:rsidRPr="006159E6">
              <w:rPr>
                <w:lang w:val="en-US"/>
              </w:rPr>
              <w:t xml:space="preserve"> </w:t>
            </w:r>
            <w:r w:rsidR="00062FA5" w:rsidRPr="006159E6">
              <w:rPr>
                <w:lang w:val="en-US"/>
              </w:rPr>
              <w:t>(2</w:t>
            </w:r>
            <w:r w:rsidRPr="006159E6">
              <w:rPr>
                <w:lang w:val="en-US"/>
              </w:rPr>
              <w:t>-2</w:t>
            </w:r>
            <w:r w:rsidR="00062FA5" w:rsidRPr="006159E6">
              <w:rPr>
                <w:lang w:val="en-US"/>
              </w:rPr>
              <w:t xml:space="preserve">) </w:t>
            </w:r>
          </w:p>
          <w:p w14:paraId="5CB27B43" w14:textId="77777777" w:rsidR="00955358" w:rsidRPr="006159E6" w:rsidDel="00B65E42" w:rsidRDefault="00E91E8B" w:rsidP="00E91E8B">
            <w:pPr>
              <w:pStyle w:val="CellBody"/>
              <w:rPr>
                <w:b/>
                <w:lang w:val="en-US"/>
              </w:rPr>
            </w:pPr>
            <w:r w:rsidRPr="006159E6">
              <w:rPr>
                <w:snapToGrid w:val="0"/>
                <w:lang w:val="en-US" w:eastAsia="fr-FR"/>
              </w:rPr>
              <w:t>This section must be present twice</w:t>
            </w:r>
            <w:r w:rsidR="00955358" w:rsidRPr="006159E6">
              <w:rPr>
                <w:snapToGrid w:val="0"/>
                <w:lang w:val="en-US" w:eastAsia="fr-FR"/>
              </w:rPr>
              <w:t>. The first occurrence must refer to the first of the two currency flows that define a single leg of a standard foreign exchange transaction. The second occurrence must refer to the second of the two currency flows that define a single leg of a standard foreign exchange transaction.</w:t>
            </w:r>
          </w:p>
        </w:tc>
      </w:tr>
      <w:tr w:rsidR="00CE6677" w:rsidRPr="006159E6" w14:paraId="4DC20B46" w14:textId="77777777" w:rsidTr="005313BA">
        <w:trPr>
          <w:cantSplit/>
        </w:trPr>
        <w:tc>
          <w:tcPr>
            <w:tcW w:w="1418" w:type="dxa"/>
          </w:tcPr>
          <w:p w14:paraId="2E782BFB" w14:textId="77777777" w:rsidR="00CE6677" w:rsidRPr="006159E6" w:rsidRDefault="00CE6677" w:rsidP="00D02290">
            <w:pPr>
              <w:pStyle w:val="CellBody"/>
              <w:rPr>
                <w:lang w:val="en-US"/>
              </w:rPr>
            </w:pPr>
            <w:r w:rsidRPr="006159E6">
              <w:rPr>
                <w:lang w:val="en-US"/>
              </w:rPr>
              <w:t>Payer</w:t>
            </w:r>
            <w:r w:rsidRPr="006159E6">
              <w:rPr>
                <w:lang w:val="en-US"/>
              </w:rPr>
              <w:softHyphen/>
              <w:t>Party</w:t>
            </w:r>
          </w:p>
        </w:tc>
        <w:tc>
          <w:tcPr>
            <w:tcW w:w="850" w:type="dxa"/>
          </w:tcPr>
          <w:p w14:paraId="533C1439" w14:textId="77777777" w:rsidR="00CE6677" w:rsidRPr="006159E6" w:rsidRDefault="00CE6677" w:rsidP="00D02290">
            <w:pPr>
              <w:pStyle w:val="CellBody"/>
              <w:rPr>
                <w:lang w:val="en-US"/>
              </w:rPr>
            </w:pPr>
            <w:r w:rsidRPr="006159E6">
              <w:rPr>
                <w:lang w:val="en-US"/>
              </w:rPr>
              <w:t>M</w:t>
            </w:r>
          </w:p>
        </w:tc>
        <w:tc>
          <w:tcPr>
            <w:tcW w:w="1418" w:type="dxa"/>
          </w:tcPr>
          <w:p w14:paraId="42E0B8F5" w14:textId="77777777" w:rsidR="00CE6677" w:rsidRPr="006159E6" w:rsidRDefault="00CE6677" w:rsidP="00D02290">
            <w:pPr>
              <w:pStyle w:val="CellBody"/>
              <w:rPr>
                <w:lang w:val="en-US"/>
              </w:rPr>
            </w:pPr>
            <w:r w:rsidRPr="006159E6">
              <w:rPr>
                <w:lang w:val="en-US"/>
              </w:rPr>
              <w:t>PartyType</w:t>
            </w:r>
          </w:p>
        </w:tc>
        <w:tc>
          <w:tcPr>
            <w:tcW w:w="5812" w:type="dxa"/>
          </w:tcPr>
          <w:p w14:paraId="42245836" w14:textId="77777777" w:rsidR="00CE6677" w:rsidRPr="006159E6" w:rsidRDefault="00CE6677" w:rsidP="00D02290">
            <w:pPr>
              <w:pStyle w:val="CellBody"/>
              <w:rPr>
                <w:lang w:val="en-US"/>
              </w:rPr>
            </w:pPr>
            <w:r w:rsidRPr="006159E6">
              <w:rPr>
                <w:lang w:val="en-US"/>
              </w:rPr>
              <w:t xml:space="preserve">The party responsible for making the payments defined by </w:t>
            </w:r>
            <w:r w:rsidR="005A6E27">
              <w:rPr>
                <w:lang w:val="en-US"/>
              </w:rPr>
              <w:t>the ‘FXSingleLeg’ section</w:t>
            </w:r>
            <w:r w:rsidR="002D0967" w:rsidRPr="006159E6">
              <w:rPr>
                <w:lang w:val="en-US"/>
              </w:rPr>
              <w:t>.</w:t>
            </w:r>
          </w:p>
          <w:p w14:paraId="0758D4DB" w14:textId="77777777" w:rsidR="00996603" w:rsidRPr="006159E6" w:rsidRDefault="00996603" w:rsidP="00996603">
            <w:pPr>
              <w:pStyle w:val="CellBody"/>
              <w:rPr>
                <w:rStyle w:val="Fett"/>
                <w:lang w:val="en-US"/>
              </w:rPr>
            </w:pPr>
            <w:r w:rsidRPr="006159E6">
              <w:rPr>
                <w:rStyle w:val="Fett"/>
                <w:lang w:val="en-US"/>
              </w:rPr>
              <w:t>Values:</w:t>
            </w:r>
          </w:p>
          <w:p w14:paraId="75EA82BD" w14:textId="77777777" w:rsidR="00996603" w:rsidRPr="006159E6" w:rsidRDefault="00996603" w:rsidP="00ED3F3F">
            <w:pPr>
              <w:pStyle w:val="condition1"/>
            </w:pPr>
            <w:r w:rsidRPr="006159E6">
              <w:t>If this field is the first ‘PayerParty’ field in the repeatable section,</w:t>
            </w:r>
            <w:r w:rsidR="003B4B01">
              <w:t xml:space="preserve"> </w:t>
            </w:r>
            <w:r w:rsidRPr="006159E6">
              <w:t>then ‘PayerParty’ must be equal to ‘BuyerParty’.</w:t>
            </w:r>
          </w:p>
          <w:p w14:paraId="40A67ACE" w14:textId="77777777" w:rsidR="00CE6677" w:rsidRPr="006159E6" w:rsidRDefault="00CE6677" w:rsidP="00ED3F3F">
            <w:pPr>
              <w:pStyle w:val="condition1"/>
            </w:pPr>
            <w:r w:rsidRPr="006159E6">
              <w:t xml:space="preserve">If this </w:t>
            </w:r>
            <w:r w:rsidR="00996603" w:rsidRPr="006159E6">
              <w:t xml:space="preserve">field </w:t>
            </w:r>
            <w:r w:rsidRPr="006159E6">
              <w:t xml:space="preserve">is the second </w:t>
            </w:r>
            <w:r w:rsidR="00996603" w:rsidRPr="006159E6">
              <w:t>‘PayerParty’ field in the repeatable section</w:t>
            </w:r>
            <w:r w:rsidRPr="006159E6">
              <w:t xml:space="preserve">, then ‘PayerParty’ must </w:t>
            </w:r>
            <w:r w:rsidR="0085220E" w:rsidRPr="006159E6">
              <w:t xml:space="preserve">be </w:t>
            </w:r>
            <w:r w:rsidRPr="006159E6">
              <w:t xml:space="preserve">equal </w:t>
            </w:r>
            <w:r w:rsidR="0085220E" w:rsidRPr="006159E6">
              <w:t xml:space="preserve">to </w:t>
            </w:r>
            <w:r w:rsidRPr="006159E6">
              <w:t>‘SellerParty’.</w:t>
            </w:r>
          </w:p>
        </w:tc>
      </w:tr>
      <w:tr w:rsidR="00CE6677" w:rsidRPr="006159E6" w14:paraId="7D6DF1CF" w14:textId="77777777" w:rsidTr="005313BA">
        <w:trPr>
          <w:cantSplit/>
        </w:trPr>
        <w:tc>
          <w:tcPr>
            <w:tcW w:w="1418" w:type="dxa"/>
          </w:tcPr>
          <w:p w14:paraId="28375F7D" w14:textId="77777777" w:rsidR="00CE6677" w:rsidRPr="006159E6" w:rsidRDefault="00CE6677" w:rsidP="00D02290">
            <w:pPr>
              <w:pStyle w:val="CellBody"/>
              <w:rPr>
                <w:lang w:val="en-US"/>
              </w:rPr>
            </w:pPr>
            <w:r w:rsidRPr="006159E6">
              <w:rPr>
                <w:lang w:val="en-US"/>
              </w:rPr>
              <w:t>Receiver</w:t>
            </w:r>
            <w:r w:rsidRPr="006159E6">
              <w:rPr>
                <w:lang w:val="en-US"/>
              </w:rPr>
              <w:softHyphen/>
              <w:t>Party</w:t>
            </w:r>
          </w:p>
        </w:tc>
        <w:tc>
          <w:tcPr>
            <w:tcW w:w="850" w:type="dxa"/>
          </w:tcPr>
          <w:p w14:paraId="6F56F6D4" w14:textId="77777777" w:rsidR="00CE6677" w:rsidRPr="006159E6" w:rsidRDefault="00CE6677" w:rsidP="00D02290">
            <w:pPr>
              <w:pStyle w:val="CellBody"/>
              <w:rPr>
                <w:lang w:val="en-US"/>
              </w:rPr>
            </w:pPr>
            <w:r w:rsidRPr="006159E6">
              <w:rPr>
                <w:lang w:val="en-US"/>
              </w:rPr>
              <w:t>M</w:t>
            </w:r>
          </w:p>
        </w:tc>
        <w:tc>
          <w:tcPr>
            <w:tcW w:w="1418" w:type="dxa"/>
          </w:tcPr>
          <w:p w14:paraId="76481A99" w14:textId="77777777" w:rsidR="00CE6677" w:rsidRPr="006159E6" w:rsidRDefault="00CE6677" w:rsidP="00D02290">
            <w:pPr>
              <w:pStyle w:val="CellBody"/>
              <w:rPr>
                <w:lang w:val="en-US"/>
              </w:rPr>
            </w:pPr>
            <w:r w:rsidRPr="006159E6">
              <w:rPr>
                <w:lang w:val="en-US"/>
              </w:rPr>
              <w:t>PartyType</w:t>
            </w:r>
          </w:p>
        </w:tc>
        <w:tc>
          <w:tcPr>
            <w:tcW w:w="5812" w:type="dxa"/>
          </w:tcPr>
          <w:p w14:paraId="47315BE3" w14:textId="77777777" w:rsidR="00CE6677" w:rsidRPr="006159E6" w:rsidRDefault="00CE6677" w:rsidP="00D02290">
            <w:pPr>
              <w:pStyle w:val="CellBody"/>
              <w:rPr>
                <w:lang w:val="en-US"/>
              </w:rPr>
            </w:pPr>
            <w:r w:rsidRPr="006159E6">
              <w:rPr>
                <w:lang w:val="en-US"/>
              </w:rPr>
              <w:t xml:space="preserve">The party that receives the payments corresponding to </w:t>
            </w:r>
            <w:r w:rsidR="005A6E27">
              <w:rPr>
                <w:lang w:val="en-US"/>
              </w:rPr>
              <w:t>the ‘FXSingleLeg’ section</w:t>
            </w:r>
            <w:r w:rsidRPr="006159E6">
              <w:rPr>
                <w:lang w:val="en-US"/>
              </w:rPr>
              <w:t>.</w:t>
            </w:r>
          </w:p>
          <w:p w14:paraId="4B9EFA7E" w14:textId="77777777" w:rsidR="00C75B2B" w:rsidRPr="006159E6" w:rsidRDefault="00C75B2B" w:rsidP="00C75B2B">
            <w:pPr>
              <w:pStyle w:val="CellBody"/>
              <w:rPr>
                <w:rStyle w:val="Fett"/>
                <w:lang w:val="en-US"/>
              </w:rPr>
            </w:pPr>
            <w:r w:rsidRPr="006159E6">
              <w:rPr>
                <w:rStyle w:val="Fett"/>
                <w:lang w:val="en-US"/>
              </w:rPr>
              <w:t>Values:</w:t>
            </w:r>
          </w:p>
          <w:p w14:paraId="2CFC843F" w14:textId="77777777" w:rsidR="00C75B2B" w:rsidRPr="006159E6" w:rsidRDefault="00C75B2B" w:rsidP="00ED3F3F">
            <w:pPr>
              <w:pStyle w:val="condition1"/>
            </w:pPr>
            <w:r w:rsidRPr="006159E6">
              <w:t>If this field is the first ‘ReceiverParty’ field in the repeatable section, then it must be equal to ‘SellerParty’.</w:t>
            </w:r>
          </w:p>
          <w:p w14:paraId="6E6A41DF" w14:textId="77777777" w:rsidR="00CE6677" w:rsidRPr="006159E6" w:rsidRDefault="00C75B2B" w:rsidP="00ED3F3F">
            <w:pPr>
              <w:pStyle w:val="condition1"/>
            </w:pPr>
            <w:r w:rsidRPr="006159E6">
              <w:t>If this field is the sec</w:t>
            </w:r>
            <w:r w:rsidR="00BD1557" w:rsidRPr="006159E6">
              <w:t>ond</w:t>
            </w:r>
            <w:r w:rsidRPr="006159E6">
              <w:t xml:space="preserve"> ‘ReceiverParty’ field in the repeatable section, </w:t>
            </w:r>
            <w:r w:rsidR="00CE6677" w:rsidRPr="006159E6">
              <w:t xml:space="preserve">then </w:t>
            </w:r>
            <w:r w:rsidRPr="006159E6">
              <w:t xml:space="preserve">it </w:t>
            </w:r>
            <w:r w:rsidR="00CE6677" w:rsidRPr="006159E6">
              <w:t xml:space="preserve">must </w:t>
            </w:r>
            <w:r w:rsidR="0085220E" w:rsidRPr="006159E6">
              <w:t xml:space="preserve">be </w:t>
            </w:r>
            <w:r w:rsidR="00CE6677" w:rsidRPr="006159E6">
              <w:t xml:space="preserve">equal </w:t>
            </w:r>
            <w:r w:rsidR="0085220E" w:rsidRPr="006159E6">
              <w:t xml:space="preserve">to </w:t>
            </w:r>
            <w:r w:rsidR="00CE6677" w:rsidRPr="006159E6">
              <w:t>‘BuyerParty’.</w:t>
            </w:r>
          </w:p>
        </w:tc>
      </w:tr>
      <w:tr w:rsidR="00CE6677" w:rsidRPr="006159E6" w14:paraId="38C968DD" w14:textId="77777777" w:rsidTr="005313BA">
        <w:trPr>
          <w:cantSplit/>
        </w:trPr>
        <w:tc>
          <w:tcPr>
            <w:tcW w:w="1418" w:type="dxa"/>
          </w:tcPr>
          <w:p w14:paraId="7DE27E51" w14:textId="77777777" w:rsidR="00CE6677" w:rsidRPr="006159E6" w:rsidRDefault="00CE6677" w:rsidP="00D02290">
            <w:pPr>
              <w:pStyle w:val="CellBody"/>
              <w:rPr>
                <w:lang w:val="en-US"/>
              </w:rPr>
            </w:pPr>
            <w:r w:rsidRPr="006159E6">
              <w:rPr>
                <w:lang w:val="en-US"/>
              </w:rPr>
              <w:t>Payment</w:t>
            </w:r>
            <w:r w:rsidRPr="006159E6">
              <w:rPr>
                <w:lang w:val="en-US"/>
              </w:rPr>
              <w:softHyphen/>
              <w:t>Currency</w:t>
            </w:r>
          </w:p>
        </w:tc>
        <w:tc>
          <w:tcPr>
            <w:tcW w:w="850" w:type="dxa"/>
          </w:tcPr>
          <w:p w14:paraId="7514EDD2" w14:textId="77777777" w:rsidR="00CE6677" w:rsidRPr="006159E6" w:rsidRDefault="00CE6677" w:rsidP="00D02290">
            <w:pPr>
              <w:pStyle w:val="CellBody"/>
              <w:rPr>
                <w:lang w:val="en-US"/>
              </w:rPr>
            </w:pPr>
            <w:r w:rsidRPr="006159E6">
              <w:rPr>
                <w:lang w:val="en-US"/>
              </w:rPr>
              <w:t>M</w:t>
            </w:r>
          </w:p>
        </w:tc>
        <w:tc>
          <w:tcPr>
            <w:tcW w:w="1418" w:type="dxa"/>
          </w:tcPr>
          <w:p w14:paraId="3EF48FFE" w14:textId="77777777" w:rsidR="00CE6677" w:rsidRPr="006159E6" w:rsidRDefault="00CE6677"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4744E31B" w14:textId="77777777" w:rsidR="00CE6677" w:rsidRPr="006159E6" w:rsidRDefault="00CE6677" w:rsidP="00D02290">
            <w:pPr>
              <w:pStyle w:val="CellBody"/>
              <w:rPr>
                <w:lang w:val="en-US"/>
              </w:rPr>
            </w:pPr>
          </w:p>
        </w:tc>
      </w:tr>
      <w:tr w:rsidR="00CE6677" w:rsidRPr="006159E6" w14:paraId="07C13C70" w14:textId="77777777" w:rsidTr="005313BA">
        <w:trPr>
          <w:cantSplit/>
        </w:trPr>
        <w:tc>
          <w:tcPr>
            <w:tcW w:w="1418" w:type="dxa"/>
          </w:tcPr>
          <w:p w14:paraId="21C8A8E6" w14:textId="77777777" w:rsidR="00CE6677" w:rsidRPr="006159E6" w:rsidRDefault="00CE6677" w:rsidP="00D02290">
            <w:pPr>
              <w:pStyle w:val="CellBody"/>
              <w:rPr>
                <w:lang w:val="en-US"/>
              </w:rPr>
            </w:pPr>
            <w:r w:rsidRPr="006159E6">
              <w:rPr>
                <w:lang w:val="en-US"/>
              </w:rPr>
              <w:t>Payment</w:t>
            </w:r>
            <w:r w:rsidRPr="006159E6">
              <w:rPr>
                <w:lang w:val="en-US"/>
              </w:rPr>
              <w:softHyphen/>
              <w:t>Amount</w:t>
            </w:r>
          </w:p>
        </w:tc>
        <w:tc>
          <w:tcPr>
            <w:tcW w:w="850" w:type="dxa"/>
          </w:tcPr>
          <w:p w14:paraId="2A044564" w14:textId="77777777" w:rsidR="00CE6677" w:rsidRPr="006159E6" w:rsidRDefault="00CE6677" w:rsidP="00D02290">
            <w:pPr>
              <w:pStyle w:val="CellBody"/>
              <w:rPr>
                <w:lang w:val="en-US"/>
              </w:rPr>
            </w:pPr>
            <w:r w:rsidRPr="006159E6">
              <w:rPr>
                <w:lang w:val="en-US"/>
              </w:rPr>
              <w:t>M</w:t>
            </w:r>
          </w:p>
        </w:tc>
        <w:tc>
          <w:tcPr>
            <w:tcW w:w="1418" w:type="dxa"/>
          </w:tcPr>
          <w:p w14:paraId="00E6CBE6" w14:textId="77777777" w:rsidR="00CE6677" w:rsidRPr="006159E6" w:rsidRDefault="00CE6677" w:rsidP="00D02290">
            <w:pPr>
              <w:pStyle w:val="CellBody"/>
              <w:rPr>
                <w:lang w:val="en-US"/>
              </w:rPr>
            </w:pPr>
            <w:r w:rsidRPr="006159E6">
              <w:rPr>
                <w:lang w:val="en-US"/>
              </w:rPr>
              <w:t>PriceType</w:t>
            </w:r>
          </w:p>
        </w:tc>
        <w:tc>
          <w:tcPr>
            <w:tcW w:w="5812" w:type="dxa"/>
          </w:tcPr>
          <w:p w14:paraId="3128DD5E" w14:textId="77777777" w:rsidR="00CE6677" w:rsidRPr="006159E6" w:rsidRDefault="00CE6677" w:rsidP="003E072D">
            <w:pPr>
              <w:pStyle w:val="CellBody"/>
              <w:rPr>
                <w:lang w:val="en-US"/>
              </w:rPr>
            </w:pPr>
          </w:p>
        </w:tc>
      </w:tr>
      <w:tr w:rsidR="00CE6677" w:rsidRPr="006159E6" w14:paraId="65DD3C21" w14:textId="77777777" w:rsidTr="005313BA">
        <w:trPr>
          <w:cantSplit/>
        </w:trPr>
        <w:tc>
          <w:tcPr>
            <w:tcW w:w="1418" w:type="dxa"/>
          </w:tcPr>
          <w:p w14:paraId="1B385923" w14:textId="77777777" w:rsidR="00CE6677" w:rsidRPr="006159E6" w:rsidRDefault="00CE6677" w:rsidP="00D02290">
            <w:pPr>
              <w:pStyle w:val="CellBody"/>
              <w:rPr>
                <w:lang w:val="en-US"/>
              </w:rPr>
            </w:pPr>
            <w:r w:rsidRPr="006159E6">
              <w:rPr>
                <w:lang w:val="en-US"/>
              </w:rPr>
              <w:t>Value</w:t>
            </w:r>
            <w:r w:rsidRPr="006159E6">
              <w:rPr>
                <w:lang w:val="en-US"/>
              </w:rPr>
              <w:softHyphen/>
              <w:t>Date</w:t>
            </w:r>
          </w:p>
        </w:tc>
        <w:tc>
          <w:tcPr>
            <w:tcW w:w="850" w:type="dxa"/>
          </w:tcPr>
          <w:p w14:paraId="5BC057A3" w14:textId="77777777" w:rsidR="00CE6677" w:rsidRPr="006159E6" w:rsidRDefault="00CE6677" w:rsidP="00D02290">
            <w:pPr>
              <w:pStyle w:val="CellBody"/>
              <w:rPr>
                <w:lang w:val="en-US"/>
              </w:rPr>
            </w:pPr>
            <w:r w:rsidRPr="006159E6">
              <w:rPr>
                <w:lang w:val="en-US"/>
              </w:rPr>
              <w:t>M</w:t>
            </w:r>
          </w:p>
        </w:tc>
        <w:tc>
          <w:tcPr>
            <w:tcW w:w="1418" w:type="dxa"/>
          </w:tcPr>
          <w:p w14:paraId="7CEEE815" w14:textId="77777777" w:rsidR="00CE6677" w:rsidRPr="006159E6" w:rsidRDefault="00CE6677" w:rsidP="00D02290">
            <w:pPr>
              <w:pStyle w:val="CellBody"/>
              <w:rPr>
                <w:lang w:val="en-US"/>
              </w:rPr>
            </w:pPr>
            <w:r w:rsidRPr="006159E6">
              <w:rPr>
                <w:lang w:val="en-US"/>
              </w:rPr>
              <w:t>DateType</w:t>
            </w:r>
          </w:p>
        </w:tc>
        <w:tc>
          <w:tcPr>
            <w:tcW w:w="5812" w:type="dxa"/>
          </w:tcPr>
          <w:p w14:paraId="744A6A4F" w14:textId="77777777" w:rsidR="00CE6677" w:rsidRPr="006159E6" w:rsidRDefault="00CE6677" w:rsidP="00D02290">
            <w:pPr>
              <w:pStyle w:val="CellBody"/>
              <w:rPr>
                <w:lang w:val="en-US"/>
              </w:rPr>
            </w:pPr>
            <w:r w:rsidRPr="006159E6">
              <w:rPr>
                <w:lang w:val="en-US"/>
              </w:rPr>
              <w:t>The date on which the exchange currency will settle.</w:t>
            </w:r>
          </w:p>
        </w:tc>
      </w:tr>
      <w:tr w:rsidR="00955358" w:rsidRPr="006159E6" w14:paraId="28FEEF1A" w14:textId="77777777" w:rsidTr="005313BA">
        <w:trPr>
          <w:cantSplit/>
        </w:trPr>
        <w:tc>
          <w:tcPr>
            <w:tcW w:w="9498" w:type="dxa"/>
            <w:gridSpan w:val="4"/>
            <w:shd w:val="clear" w:color="auto" w:fill="BFBFBF" w:themeFill="background1" w:themeFillShade="BF"/>
          </w:tcPr>
          <w:p w14:paraId="73589953" w14:textId="77777777" w:rsidR="00955358" w:rsidRPr="006159E6" w:rsidDel="00105D94" w:rsidRDefault="00023950" w:rsidP="00D02290">
            <w:pPr>
              <w:pStyle w:val="CellBody"/>
              <w:rPr>
                <w:lang w:val="en-US"/>
              </w:rPr>
            </w:pPr>
            <w:r w:rsidRPr="006159E6">
              <w:rPr>
                <w:lang w:val="en-US"/>
              </w:rPr>
              <w:t xml:space="preserve">End of </w:t>
            </w:r>
            <w:r w:rsidRPr="006159E6">
              <w:rPr>
                <w:rStyle w:val="Fett"/>
                <w:lang w:val="en-US"/>
              </w:rPr>
              <w:t>ExchangedCurrency</w:t>
            </w:r>
          </w:p>
        </w:tc>
      </w:tr>
      <w:tr w:rsidR="00FD0003" w:rsidRPr="006159E6" w14:paraId="66DACDC6" w14:textId="77777777" w:rsidTr="005313BA">
        <w:trPr>
          <w:cantSplit/>
        </w:trPr>
        <w:tc>
          <w:tcPr>
            <w:tcW w:w="9498" w:type="dxa"/>
            <w:gridSpan w:val="4"/>
            <w:shd w:val="clear" w:color="auto" w:fill="BFBFBF" w:themeFill="background1" w:themeFillShade="BF"/>
          </w:tcPr>
          <w:p w14:paraId="57278C4A" w14:textId="77777777" w:rsidR="00FD0003" w:rsidRPr="006159E6" w:rsidRDefault="00FA0E91" w:rsidP="00D02290">
            <w:pPr>
              <w:pStyle w:val="CellBody"/>
              <w:rPr>
                <w:lang w:val="en-US"/>
              </w:rPr>
            </w:pPr>
            <w:r w:rsidRPr="006159E6">
              <w:rPr>
                <w:rStyle w:val="XSDSectionTitle"/>
                <w:lang w:val="en-US"/>
              </w:rPr>
              <w:lastRenderedPageBreak/>
              <w:t>FXSingleLeg</w:t>
            </w:r>
            <w:r w:rsidR="00DE4731" w:rsidRPr="006159E6">
              <w:rPr>
                <w:rStyle w:val="XSDSectionTitle"/>
                <w:lang w:val="en-US"/>
              </w:rPr>
              <w:t>/</w:t>
            </w:r>
            <w:r w:rsidRPr="006159E6">
              <w:rPr>
                <w:rStyle w:val="XSDSectionTitle"/>
                <w:lang w:val="en-US"/>
              </w:rPr>
              <w:t>ExchangedRate</w:t>
            </w:r>
            <w:r w:rsidRPr="006159E6">
              <w:rPr>
                <w:lang w:val="en-US"/>
              </w:rPr>
              <w:t>: mandatory</w:t>
            </w:r>
            <w:r w:rsidR="005A21FF" w:rsidRPr="006159E6">
              <w:rPr>
                <w:lang w:val="en-US"/>
              </w:rPr>
              <w:t>,</w:t>
            </w:r>
            <w:r w:rsidRPr="006159E6">
              <w:rPr>
                <w:lang w:val="en-US"/>
              </w:rPr>
              <w:t xml:space="preserve"> repeatable section (1-n)</w:t>
            </w:r>
          </w:p>
          <w:p w14:paraId="233DD68A" w14:textId="77777777" w:rsidR="003E072D" w:rsidRPr="006159E6" w:rsidRDefault="003E072D" w:rsidP="00D02290">
            <w:pPr>
              <w:pStyle w:val="CellBody"/>
              <w:rPr>
                <w:rStyle w:val="Fett"/>
                <w:lang w:val="en-US"/>
              </w:rPr>
            </w:pPr>
            <w:r w:rsidRPr="006159E6">
              <w:rPr>
                <w:rStyle w:val="Fett"/>
                <w:lang w:val="en-US"/>
              </w:rPr>
              <w:t>Occurrence:</w:t>
            </w:r>
          </w:p>
          <w:p w14:paraId="165C35F1" w14:textId="77777777" w:rsidR="003E072D" w:rsidRPr="006159E6" w:rsidRDefault="00FD0003" w:rsidP="00ED3F3F">
            <w:pPr>
              <w:pStyle w:val="condition1"/>
              <w:rPr>
                <w:b/>
              </w:rPr>
            </w:pPr>
            <w:r w:rsidRPr="006159E6">
              <w:rPr>
                <w:snapToGrid w:val="0"/>
                <w:lang w:eastAsia="fr-FR"/>
              </w:rPr>
              <w:t xml:space="preserve">The first </w:t>
            </w:r>
            <w:r w:rsidR="003E072D" w:rsidRPr="006159E6">
              <w:rPr>
                <w:snapToGrid w:val="0"/>
                <w:lang w:eastAsia="fr-FR"/>
              </w:rPr>
              <w:t xml:space="preserve">‘ExchangedRate’ section is mandatory and </w:t>
            </w:r>
            <w:r w:rsidRPr="006159E6">
              <w:rPr>
                <w:snapToGrid w:val="0"/>
                <w:lang w:eastAsia="fr-FR"/>
              </w:rPr>
              <w:t>must refer to ‘Exchange</w:t>
            </w:r>
            <w:r w:rsidR="009E4D63" w:rsidRPr="006159E6">
              <w:rPr>
                <w:snapToGrid w:val="0"/>
                <w:lang w:eastAsia="fr-FR"/>
              </w:rPr>
              <w:t>d</w:t>
            </w:r>
            <w:r w:rsidRPr="006159E6">
              <w:rPr>
                <w:snapToGrid w:val="0"/>
                <w:lang w:eastAsia="fr-FR"/>
              </w:rPr>
              <w:softHyphen/>
              <w:t xml:space="preserve">Currency’. </w:t>
            </w:r>
          </w:p>
          <w:p w14:paraId="6A8E0ECD" w14:textId="77777777" w:rsidR="00FD0003" w:rsidRPr="006159E6" w:rsidRDefault="00FD0003" w:rsidP="00ED3F3F">
            <w:pPr>
              <w:pStyle w:val="condition1"/>
              <w:rPr>
                <w:b/>
              </w:rPr>
            </w:pPr>
            <w:r w:rsidRPr="006159E6">
              <w:rPr>
                <w:snapToGrid w:val="0"/>
                <w:lang w:eastAsia="fr-FR"/>
              </w:rPr>
              <w:t xml:space="preserve">Subsequent </w:t>
            </w:r>
            <w:r w:rsidR="003E072D" w:rsidRPr="006159E6">
              <w:rPr>
                <w:snapToGrid w:val="0"/>
                <w:lang w:eastAsia="fr-FR"/>
              </w:rPr>
              <w:t xml:space="preserve">‘ExchangedRate’ sections are optional. If present, they </w:t>
            </w:r>
            <w:r w:rsidRPr="006159E6">
              <w:rPr>
                <w:snapToGrid w:val="0"/>
                <w:lang w:eastAsia="fr-FR"/>
              </w:rPr>
              <w:t>must refer to currency exchange rates used to cross between the traded currencies for non-base currency FX contracts.</w:t>
            </w:r>
          </w:p>
        </w:tc>
      </w:tr>
      <w:tr w:rsidR="00CE6677" w:rsidRPr="006159E6" w:rsidDel="00105D94" w14:paraId="35C59E2E" w14:textId="77777777" w:rsidTr="005313BA">
        <w:trPr>
          <w:cantSplit/>
        </w:trPr>
        <w:tc>
          <w:tcPr>
            <w:tcW w:w="1418" w:type="dxa"/>
          </w:tcPr>
          <w:p w14:paraId="73151612" w14:textId="77777777" w:rsidR="00CE6677" w:rsidRPr="006159E6" w:rsidRDefault="00CE6677" w:rsidP="00D02290">
            <w:pPr>
              <w:pStyle w:val="CellBody"/>
              <w:rPr>
                <w:lang w:val="en-US"/>
              </w:rPr>
            </w:pPr>
            <w:r w:rsidRPr="006159E6">
              <w:rPr>
                <w:lang w:val="en-US"/>
              </w:rPr>
              <w:t>Currency1</w:t>
            </w:r>
          </w:p>
        </w:tc>
        <w:tc>
          <w:tcPr>
            <w:tcW w:w="850" w:type="dxa"/>
          </w:tcPr>
          <w:p w14:paraId="0AFC9505" w14:textId="77777777" w:rsidR="00CE6677" w:rsidRPr="006159E6" w:rsidRDefault="00CE6677" w:rsidP="00D02290">
            <w:pPr>
              <w:pStyle w:val="CellBody"/>
              <w:rPr>
                <w:lang w:val="en-US"/>
              </w:rPr>
            </w:pPr>
            <w:r w:rsidRPr="006159E6">
              <w:rPr>
                <w:lang w:val="en-US"/>
              </w:rPr>
              <w:t>M</w:t>
            </w:r>
          </w:p>
        </w:tc>
        <w:tc>
          <w:tcPr>
            <w:tcW w:w="1418" w:type="dxa"/>
          </w:tcPr>
          <w:p w14:paraId="16EDAAA0" w14:textId="77777777" w:rsidR="00CE6677" w:rsidRPr="006159E6" w:rsidRDefault="00CE6677"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36B76C61" w14:textId="77777777" w:rsidR="00CE6677" w:rsidRPr="006159E6" w:rsidRDefault="00CE6677" w:rsidP="00D02290">
            <w:pPr>
              <w:pStyle w:val="CellBody"/>
              <w:rPr>
                <w:lang w:val="en-US"/>
              </w:rPr>
            </w:pPr>
          </w:p>
        </w:tc>
      </w:tr>
      <w:tr w:rsidR="00CE6677" w:rsidRPr="006159E6" w:rsidDel="00105D94" w14:paraId="0336318A" w14:textId="77777777" w:rsidTr="005313BA">
        <w:trPr>
          <w:cantSplit/>
        </w:trPr>
        <w:tc>
          <w:tcPr>
            <w:tcW w:w="1418" w:type="dxa"/>
          </w:tcPr>
          <w:p w14:paraId="7952157C" w14:textId="77777777" w:rsidR="00CE6677" w:rsidRPr="006159E6" w:rsidRDefault="00CE6677" w:rsidP="00D02290">
            <w:pPr>
              <w:pStyle w:val="CellBody"/>
              <w:rPr>
                <w:lang w:val="en-US"/>
              </w:rPr>
            </w:pPr>
            <w:r w:rsidRPr="006159E6">
              <w:rPr>
                <w:lang w:val="en-US"/>
              </w:rPr>
              <w:t>Currency2</w:t>
            </w:r>
          </w:p>
        </w:tc>
        <w:tc>
          <w:tcPr>
            <w:tcW w:w="850" w:type="dxa"/>
          </w:tcPr>
          <w:p w14:paraId="5D0F40E3" w14:textId="77777777" w:rsidR="00CE6677" w:rsidRPr="006159E6" w:rsidRDefault="00CE6677" w:rsidP="00D02290">
            <w:pPr>
              <w:pStyle w:val="CellBody"/>
              <w:rPr>
                <w:lang w:val="en-US"/>
              </w:rPr>
            </w:pPr>
            <w:r w:rsidRPr="006159E6">
              <w:rPr>
                <w:lang w:val="en-US"/>
              </w:rPr>
              <w:t>M</w:t>
            </w:r>
          </w:p>
        </w:tc>
        <w:tc>
          <w:tcPr>
            <w:tcW w:w="1418" w:type="dxa"/>
          </w:tcPr>
          <w:p w14:paraId="2D3934A2" w14:textId="77777777" w:rsidR="00CE6677" w:rsidRPr="006159E6" w:rsidRDefault="00CE6677"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06A50179" w14:textId="77777777" w:rsidR="00CE6677" w:rsidRPr="006159E6" w:rsidRDefault="00CE6677" w:rsidP="00D02290">
            <w:pPr>
              <w:pStyle w:val="CellBody"/>
              <w:rPr>
                <w:lang w:val="en-US"/>
              </w:rPr>
            </w:pPr>
          </w:p>
        </w:tc>
      </w:tr>
      <w:tr w:rsidR="00CE6677" w:rsidRPr="006159E6" w:rsidDel="00105D94" w14:paraId="73ACE331" w14:textId="77777777" w:rsidTr="005313BA">
        <w:trPr>
          <w:cantSplit/>
        </w:trPr>
        <w:tc>
          <w:tcPr>
            <w:tcW w:w="1418" w:type="dxa"/>
          </w:tcPr>
          <w:p w14:paraId="51171F8C" w14:textId="77777777" w:rsidR="00CE6677" w:rsidRPr="006159E6" w:rsidRDefault="00CE6677" w:rsidP="00D02290">
            <w:pPr>
              <w:pStyle w:val="CellBody"/>
              <w:rPr>
                <w:lang w:val="en-US"/>
              </w:rPr>
            </w:pPr>
            <w:r w:rsidRPr="006159E6">
              <w:rPr>
                <w:lang w:val="en-US"/>
              </w:rPr>
              <w:t>Quote</w:t>
            </w:r>
            <w:r w:rsidRPr="006159E6">
              <w:rPr>
                <w:lang w:val="en-US"/>
              </w:rPr>
              <w:softHyphen/>
              <w:t>Basis</w:t>
            </w:r>
          </w:p>
        </w:tc>
        <w:tc>
          <w:tcPr>
            <w:tcW w:w="850" w:type="dxa"/>
          </w:tcPr>
          <w:p w14:paraId="7F222256" w14:textId="77777777" w:rsidR="00CE6677" w:rsidRPr="006159E6" w:rsidRDefault="00CE6677" w:rsidP="00D02290">
            <w:pPr>
              <w:pStyle w:val="CellBody"/>
              <w:rPr>
                <w:lang w:val="en-US"/>
              </w:rPr>
            </w:pPr>
            <w:r w:rsidRPr="006159E6">
              <w:rPr>
                <w:lang w:val="en-US"/>
              </w:rPr>
              <w:t>M</w:t>
            </w:r>
          </w:p>
        </w:tc>
        <w:tc>
          <w:tcPr>
            <w:tcW w:w="1418" w:type="dxa"/>
          </w:tcPr>
          <w:p w14:paraId="5B8C4456" w14:textId="77777777" w:rsidR="00CE6677" w:rsidRPr="006159E6" w:rsidRDefault="00CE6677" w:rsidP="00D02290">
            <w:pPr>
              <w:pStyle w:val="CellBody"/>
              <w:rPr>
                <w:lang w:val="en-US"/>
              </w:rPr>
            </w:pPr>
            <w:r w:rsidRPr="006159E6">
              <w:rPr>
                <w:lang w:val="en-US"/>
              </w:rPr>
              <w:t>Quote</w:t>
            </w:r>
            <w:r w:rsidRPr="006159E6">
              <w:rPr>
                <w:lang w:val="en-US"/>
              </w:rPr>
              <w:softHyphen/>
              <w:t>Basis</w:t>
            </w:r>
            <w:r w:rsidRPr="006159E6">
              <w:rPr>
                <w:lang w:val="en-US"/>
              </w:rPr>
              <w:softHyphen/>
              <w:t>Type</w:t>
            </w:r>
          </w:p>
        </w:tc>
        <w:tc>
          <w:tcPr>
            <w:tcW w:w="5812" w:type="dxa"/>
          </w:tcPr>
          <w:p w14:paraId="2F268444" w14:textId="77777777" w:rsidR="00CE6677" w:rsidRPr="006159E6" w:rsidRDefault="00CE6677" w:rsidP="00D02290">
            <w:pPr>
              <w:pStyle w:val="CellBody"/>
              <w:rPr>
                <w:lang w:val="en-US"/>
              </w:rPr>
            </w:pPr>
          </w:p>
        </w:tc>
      </w:tr>
      <w:tr w:rsidR="00CE6677" w:rsidRPr="006159E6" w:rsidDel="00105D94" w14:paraId="166A9B0B" w14:textId="77777777" w:rsidTr="005313BA">
        <w:trPr>
          <w:cantSplit/>
        </w:trPr>
        <w:tc>
          <w:tcPr>
            <w:tcW w:w="1418" w:type="dxa"/>
          </w:tcPr>
          <w:p w14:paraId="4A94BB5F" w14:textId="77777777" w:rsidR="00CE6677" w:rsidRPr="006159E6" w:rsidRDefault="00CE6677" w:rsidP="00D02290">
            <w:pPr>
              <w:pStyle w:val="CellBody"/>
              <w:rPr>
                <w:lang w:val="en-US"/>
              </w:rPr>
            </w:pPr>
            <w:r w:rsidRPr="006159E6">
              <w:rPr>
                <w:lang w:val="en-US"/>
              </w:rPr>
              <w:t>Spot</w:t>
            </w:r>
            <w:r w:rsidRPr="006159E6">
              <w:rPr>
                <w:lang w:val="en-US"/>
              </w:rPr>
              <w:softHyphen/>
              <w:t>Rate</w:t>
            </w:r>
          </w:p>
        </w:tc>
        <w:tc>
          <w:tcPr>
            <w:tcW w:w="850" w:type="dxa"/>
          </w:tcPr>
          <w:p w14:paraId="46E50CFE" w14:textId="77777777" w:rsidR="00CE6677" w:rsidRPr="006159E6" w:rsidRDefault="00CE6677" w:rsidP="00D02290">
            <w:pPr>
              <w:pStyle w:val="CellBody"/>
              <w:rPr>
                <w:lang w:val="en-US"/>
              </w:rPr>
            </w:pPr>
            <w:r w:rsidRPr="006159E6">
              <w:rPr>
                <w:lang w:val="en-US"/>
              </w:rPr>
              <w:t>M</w:t>
            </w:r>
          </w:p>
        </w:tc>
        <w:tc>
          <w:tcPr>
            <w:tcW w:w="1418" w:type="dxa"/>
          </w:tcPr>
          <w:p w14:paraId="5C30522D" w14:textId="77777777" w:rsidR="00CE6677" w:rsidRPr="006159E6" w:rsidRDefault="00CE6677" w:rsidP="00D02290">
            <w:pPr>
              <w:pStyle w:val="CellBody"/>
              <w:rPr>
                <w:lang w:val="en-US"/>
              </w:rPr>
            </w:pPr>
            <w:r w:rsidRPr="006159E6">
              <w:rPr>
                <w:lang w:val="en-US"/>
              </w:rPr>
              <w:t>PriceType</w:t>
            </w:r>
          </w:p>
        </w:tc>
        <w:tc>
          <w:tcPr>
            <w:tcW w:w="5812" w:type="dxa"/>
          </w:tcPr>
          <w:p w14:paraId="44CD6363" w14:textId="77777777" w:rsidR="00CE6677" w:rsidRPr="006159E6" w:rsidRDefault="00CE6677" w:rsidP="00D02290">
            <w:pPr>
              <w:pStyle w:val="CellBody"/>
              <w:rPr>
                <w:lang w:val="en-US"/>
              </w:rPr>
            </w:pPr>
          </w:p>
        </w:tc>
      </w:tr>
      <w:tr w:rsidR="00CE6677" w:rsidRPr="006159E6" w:rsidDel="00105D94" w14:paraId="5910DA1D" w14:textId="77777777" w:rsidTr="005313BA">
        <w:trPr>
          <w:cantSplit/>
        </w:trPr>
        <w:tc>
          <w:tcPr>
            <w:tcW w:w="1418" w:type="dxa"/>
          </w:tcPr>
          <w:p w14:paraId="12CAB2D1" w14:textId="77777777" w:rsidR="00CE6677" w:rsidRPr="006159E6" w:rsidRDefault="00CE6677" w:rsidP="00D02290">
            <w:pPr>
              <w:pStyle w:val="CellBody"/>
              <w:rPr>
                <w:lang w:val="en-US"/>
              </w:rPr>
            </w:pPr>
            <w:r w:rsidRPr="006159E6">
              <w:rPr>
                <w:lang w:val="en-US"/>
              </w:rPr>
              <w:t>Forward</w:t>
            </w:r>
            <w:r w:rsidRPr="006159E6">
              <w:rPr>
                <w:lang w:val="en-US"/>
              </w:rPr>
              <w:softHyphen/>
              <w:t>Points</w:t>
            </w:r>
          </w:p>
        </w:tc>
        <w:tc>
          <w:tcPr>
            <w:tcW w:w="850" w:type="dxa"/>
          </w:tcPr>
          <w:p w14:paraId="053AA9C9" w14:textId="77777777" w:rsidR="00CE6677" w:rsidRPr="006159E6" w:rsidRDefault="00CE6677" w:rsidP="00D02290">
            <w:pPr>
              <w:pStyle w:val="CellBody"/>
              <w:rPr>
                <w:lang w:val="en-US"/>
              </w:rPr>
            </w:pPr>
            <w:r w:rsidRPr="006159E6">
              <w:rPr>
                <w:lang w:val="en-US"/>
              </w:rPr>
              <w:t>M</w:t>
            </w:r>
            <w:r w:rsidR="00E34A4F">
              <w:rPr>
                <w:lang w:val="en-US"/>
              </w:rPr>
              <w:t>+C</w:t>
            </w:r>
          </w:p>
        </w:tc>
        <w:tc>
          <w:tcPr>
            <w:tcW w:w="1418" w:type="dxa"/>
          </w:tcPr>
          <w:p w14:paraId="36903DCA" w14:textId="77777777" w:rsidR="00CE6677" w:rsidRPr="006159E6" w:rsidRDefault="00CE6677" w:rsidP="00D02290">
            <w:pPr>
              <w:pStyle w:val="CellBody"/>
              <w:rPr>
                <w:lang w:val="en-US"/>
              </w:rPr>
            </w:pPr>
            <w:r w:rsidRPr="006159E6">
              <w:rPr>
                <w:lang w:val="en-US"/>
              </w:rPr>
              <w:t>QuantityType</w:t>
            </w:r>
          </w:p>
        </w:tc>
        <w:tc>
          <w:tcPr>
            <w:tcW w:w="5812" w:type="dxa"/>
          </w:tcPr>
          <w:p w14:paraId="569F49F2" w14:textId="77777777" w:rsidR="00AD30AD" w:rsidRPr="006159E6" w:rsidRDefault="00AD30AD" w:rsidP="00B02002">
            <w:pPr>
              <w:pStyle w:val="CellBody"/>
              <w:rPr>
                <w:rStyle w:val="Fett"/>
                <w:lang w:val="en-US"/>
              </w:rPr>
            </w:pPr>
            <w:r w:rsidRPr="006159E6">
              <w:rPr>
                <w:rStyle w:val="Fett"/>
                <w:lang w:val="en-US"/>
              </w:rPr>
              <w:t>Values:</w:t>
            </w:r>
          </w:p>
          <w:p w14:paraId="37E4A168" w14:textId="77777777" w:rsidR="00CE6677" w:rsidRPr="006159E6" w:rsidRDefault="00B02002" w:rsidP="00ED3F3F">
            <w:pPr>
              <w:pStyle w:val="condition1"/>
            </w:pPr>
            <w:r w:rsidRPr="006159E6">
              <w:t>If the interest rate differential between the two currencies that are traded is a discount, the value must include a minus sign.</w:t>
            </w:r>
          </w:p>
        </w:tc>
      </w:tr>
      <w:tr w:rsidR="006029A0" w:rsidRPr="006159E6" w14:paraId="02808DB9" w14:textId="77777777" w:rsidTr="005313BA">
        <w:trPr>
          <w:cantSplit/>
        </w:trPr>
        <w:tc>
          <w:tcPr>
            <w:tcW w:w="9498" w:type="dxa"/>
            <w:gridSpan w:val="4"/>
            <w:shd w:val="clear" w:color="auto" w:fill="BFBFBF" w:themeFill="background1" w:themeFillShade="BF"/>
          </w:tcPr>
          <w:p w14:paraId="768C6160" w14:textId="77777777" w:rsidR="006029A0" w:rsidRPr="006159E6" w:rsidRDefault="00AF0EFD" w:rsidP="00D02290">
            <w:pPr>
              <w:pStyle w:val="CellBody"/>
              <w:rPr>
                <w:lang w:val="en-US"/>
              </w:rPr>
            </w:pPr>
            <w:r w:rsidRPr="006159E6">
              <w:rPr>
                <w:lang w:val="en-US"/>
              </w:rPr>
              <w:t xml:space="preserve">End of </w:t>
            </w:r>
            <w:r w:rsidRPr="006159E6">
              <w:rPr>
                <w:rStyle w:val="Fett"/>
                <w:lang w:val="en-US"/>
              </w:rPr>
              <w:t>ExchangedRate</w:t>
            </w:r>
          </w:p>
        </w:tc>
      </w:tr>
      <w:tr w:rsidR="00351B18" w:rsidRPr="006159E6" w14:paraId="076B7AB1" w14:textId="77777777" w:rsidTr="005313BA">
        <w:trPr>
          <w:cantSplit/>
        </w:trPr>
        <w:tc>
          <w:tcPr>
            <w:tcW w:w="9498" w:type="dxa"/>
            <w:gridSpan w:val="4"/>
            <w:shd w:val="clear" w:color="auto" w:fill="BFBFBF" w:themeFill="background1" w:themeFillShade="BF"/>
          </w:tcPr>
          <w:p w14:paraId="18C9B0C6" w14:textId="77777777" w:rsidR="00351B18" w:rsidRPr="006159E6" w:rsidRDefault="00E03C02" w:rsidP="00D02290">
            <w:pPr>
              <w:pStyle w:val="CellBody"/>
              <w:rPr>
                <w:lang w:val="en-US"/>
              </w:rPr>
            </w:pPr>
            <w:r w:rsidRPr="006159E6">
              <w:rPr>
                <w:rStyle w:val="XSDSectionTitle"/>
                <w:lang w:val="en-US"/>
              </w:rPr>
              <w:t>FXSingleLeg</w:t>
            </w:r>
            <w:r w:rsidR="00DE4731" w:rsidRPr="006159E6">
              <w:rPr>
                <w:rStyle w:val="XSDSectionTitle"/>
                <w:lang w:val="en-US"/>
              </w:rPr>
              <w:t>/</w:t>
            </w:r>
            <w:r w:rsidRPr="006159E6">
              <w:rPr>
                <w:rStyle w:val="XSDSectionTitle"/>
                <w:lang w:val="en-US"/>
              </w:rPr>
              <w:t>NonDeliverableSettlement</w:t>
            </w:r>
            <w:r w:rsidRPr="006159E6">
              <w:rPr>
                <w:lang w:val="en-US"/>
              </w:rPr>
              <w:t xml:space="preserve">: </w:t>
            </w:r>
            <w:r w:rsidR="00B70D17" w:rsidRPr="006159E6">
              <w:rPr>
                <w:lang w:val="en-US"/>
              </w:rPr>
              <w:t>conditional</w:t>
            </w:r>
            <w:r w:rsidR="00351B18" w:rsidRPr="006159E6">
              <w:rPr>
                <w:lang w:val="en-US"/>
              </w:rPr>
              <w:t xml:space="preserve"> </w:t>
            </w:r>
            <w:r w:rsidR="00696CFB" w:rsidRPr="006159E6">
              <w:rPr>
                <w:lang w:val="en-US"/>
              </w:rPr>
              <w:t>section</w:t>
            </w:r>
          </w:p>
          <w:p w14:paraId="0C8F691D" w14:textId="77777777" w:rsidR="00AD30AD" w:rsidRPr="006159E6" w:rsidRDefault="00AD30AD" w:rsidP="00D02290">
            <w:pPr>
              <w:pStyle w:val="CellBody"/>
              <w:rPr>
                <w:rStyle w:val="Fett"/>
                <w:lang w:val="en-US"/>
              </w:rPr>
            </w:pPr>
            <w:r w:rsidRPr="006159E6">
              <w:rPr>
                <w:rStyle w:val="Fett"/>
                <w:lang w:val="en-US"/>
              </w:rPr>
              <w:t>Occurrence:</w:t>
            </w:r>
          </w:p>
          <w:p w14:paraId="74C02518" w14:textId="77777777" w:rsidR="00AD30AD" w:rsidRPr="006159E6" w:rsidRDefault="00AD30AD" w:rsidP="00ED3F3F">
            <w:pPr>
              <w:pStyle w:val="condition1"/>
              <w:rPr>
                <w:snapToGrid w:val="0"/>
                <w:lang w:eastAsia="fr-FR"/>
              </w:rPr>
            </w:pPr>
            <w:r w:rsidRPr="006159E6">
              <w:rPr>
                <w:snapToGrid w:val="0"/>
                <w:lang w:eastAsia="fr-FR"/>
              </w:rPr>
              <w:t xml:space="preserve">If the transaction is </w:t>
            </w:r>
            <w:r w:rsidR="00351B18" w:rsidRPr="006159E6">
              <w:rPr>
                <w:snapToGrid w:val="0"/>
                <w:lang w:eastAsia="fr-FR"/>
              </w:rPr>
              <w:t>an FX forward transaction that is settled in a single currency</w:t>
            </w:r>
            <w:r w:rsidRPr="006159E6">
              <w:rPr>
                <w:snapToGrid w:val="0"/>
                <w:lang w:eastAsia="fr-FR"/>
              </w:rPr>
              <w:t>, this section is mandatory.</w:t>
            </w:r>
            <w:r w:rsidR="00351B18" w:rsidRPr="006159E6">
              <w:rPr>
                <w:snapToGrid w:val="0"/>
                <w:lang w:eastAsia="fr-FR"/>
              </w:rPr>
              <w:t xml:space="preserve"> </w:t>
            </w:r>
            <w:r w:rsidRPr="006159E6">
              <w:rPr>
                <w:snapToGrid w:val="0"/>
                <w:lang w:eastAsia="fr-FR"/>
              </w:rPr>
              <w:t xml:space="preserve">Example: </w:t>
            </w:r>
            <w:r w:rsidR="00351B18" w:rsidRPr="006159E6">
              <w:rPr>
                <w:snapToGrid w:val="0"/>
                <w:lang w:eastAsia="fr-FR"/>
              </w:rPr>
              <w:t>non-deliverable forward</w:t>
            </w:r>
            <w:r w:rsidRPr="006159E6">
              <w:rPr>
                <w:snapToGrid w:val="0"/>
                <w:lang w:eastAsia="fr-FR"/>
              </w:rPr>
              <w:t>.</w:t>
            </w:r>
          </w:p>
          <w:p w14:paraId="0A5C0654" w14:textId="77777777" w:rsidR="00351B18" w:rsidRPr="006159E6" w:rsidRDefault="00AD30AD" w:rsidP="00ED3F3F">
            <w:pPr>
              <w:pStyle w:val="condition1"/>
              <w:rPr>
                <w:b/>
              </w:rPr>
            </w:pPr>
            <w:r w:rsidRPr="006159E6">
              <w:rPr>
                <w:snapToGrid w:val="0"/>
                <w:lang w:eastAsia="fr-FR"/>
              </w:rPr>
              <w:t xml:space="preserve">Else, this section </w:t>
            </w:r>
            <w:r w:rsidR="00351B18" w:rsidRPr="006159E6">
              <w:rPr>
                <w:snapToGrid w:val="0"/>
                <w:lang w:eastAsia="fr-FR"/>
              </w:rPr>
              <w:t xml:space="preserve">must </w:t>
            </w:r>
            <w:r w:rsidR="00F70324" w:rsidRPr="006159E6">
              <w:rPr>
                <w:snapToGrid w:val="0"/>
                <w:lang w:eastAsia="fr-FR"/>
              </w:rPr>
              <w:t>be omitted</w:t>
            </w:r>
            <w:r w:rsidR="00351B18" w:rsidRPr="006159E6">
              <w:rPr>
                <w:snapToGrid w:val="0"/>
                <w:lang w:eastAsia="fr-FR"/>
              </w:rPr>
              <w:t>.</w:t>
            </w:r>
          </w:p>
        </w:tc>
      </w:tr>
      <w:tr w:rsidR="00CE6677" w:rsidRPr="006159E6" w14:paraId="62FDFBC8" w14:textId="77777777" w:rsidTr="005313BA">
        <w:trPr>
          <w:cantSplit/>
        </w:trPr>
        <w:tc>
          <w:tcPr>
            <w:tcW w:w="1418" w:type="dxa"/>
          </w:tcPr>
          <w:p w14:paraId="414E984A" w14:textId="77777777" w:rsidR="00CE6677" w:rsidRPr="006159E6" w:rsidRDefault="00CE6677" w:rsidP="00D02290">
            <w:pPr>
              <w:pStyle w:val="CellBody"/>
              <w:rPr>
                <w:lang w:val="en-US"/>
              </w:rPr>
            </w:pPr>
            <w:r w:rsidRPr="006159E6">
              <w:rPr>
                <w:lang w:val="en-US"/>
              </w:rPr>
              <w:t>Settlement</w:t>
            </w:r>
            <w:r w:rsidRPr="006159E6">
              <w:rPr>
                <w:lang w:val="en-US"/>
              </w:rPr>
              <w:softHyphen/>
              <w:t>Currency</w:t>
            </w:r>
          </w:p>
        </w:tc>
        <w:tc>
          <w:tcPr>
            <w:tcW w:w="850" w:type="dxa"/>
          </w:tcPr>
          <w:p w14:paraId="7F352D5D" w14:textId="77777777" w:rsidR="00CE6677" w:rsidRPr="006159E6" w:rsidRDefault="00CE6677" w:rsidP="00D02290">
            <w:pPr>
              <w:pStyle w:val="CellBody"/>
              <w:rPr>
                <w:lang w:val="en-US"/>
              </w:rPr>
            </w:pPr>
            <w:r w:rsidRPr="006159E6">
              <w:rPr>
                <w:lang w:val="en-US"/>
              </w:rPr>
              <w:t>M</w:t>
            </w:r>
          </w:p>
        </w:tc>
        <w:tc>
          <w:tcPr>
            <w:tcW w:w="1418" w:type="dxa"/>
          </w:tcPr>
          <w:p w14:paraId="361A4ADD" w14:textId="77777777" w:rsidR="00CE6677" w:rsidRPr="006159E6" w:rsidRDefault="00CE6677"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29B6C05A" w14:textId="77777777" w:rsidR="00CE6677" w:rsidRPr="006159E6" w:rsidRDefault="00CE6677" w:rsidP="00D02290">
            <w:pPr>
              <w:pStyle w:val="CellBody"/>
              <w:rPr>
                <w:lang w:val="en-US"/>
              </w:rPr>
            </w:pPr>
          </w:p>
        </w:tc>
      </w:tr>
      <w:tr w:rsidR="00CE6677" w:rsidRPr="006159E6" w14:paraId="3EA6203D" w14:textId="77777777" w:rsidTr="005313BA">
        <w:trPr>
          <w:cantSplit/>
        </w:trPr>
        <w:tc>
          <w:tcPr>
            <w:tcW w:w="1418" w:type="dxa"/>
          </w:tcPr>
          <w:p w14:paraId="44B1259C" w14:textId="77777777" w:rsidR="00CE6677" w:rsidRPr="006159E6" w:rsidRDefault="00CE6677" w:rsidP="00D02290">
            <w:pPr>
              <w:pStyle w:val="CellBody"/>
              <w:rPr>
                <w:lang w:val="en-US"/>
              </w:rPr>
            </w:pPr>
            <w:r w:rsidRPr="006159E6">
              <w:rPr>
                <w:lang w:val="en-US"/>
              </w:rPr>
              <w:t>Settlement</w:t>
            </w:r>
            <w:r w:rsidRPr="006159E6">
              <w:rPr>
                <w:lang w:val="en-US"/>
              </w:rPr>
              <w:softHyphen/>
              <w:t>Date</w:t>
            </w:r>
          </w:p>
        </w:tc>
        <w:tc>
          <w:tcPr>
            <w:tcW w:w="850" w:type="dxa"/>
          </w:tcPr>
          <w:p w14:paraId="5AFCB879" w14:textId="77777777" w:rsidR="00CE6677" w:rsidRPr="006159E6" w:rsidRDefault="00CE6677" w:rsidP="00D02290">
            <w:pPr>
              <w:pStyle w:val="CellBody"/>
              <w:rPr>
                <w:lang w:val="en-US"/>
              </w:rPr>
            </w:pPr>
            <w:r w:rsidRPr="006159E6">
              <w:rPr>
                <w:lang w:val="en-US"/>
              </w:rPr>
              <w:t>M</w:t>
            </w:r>
          </w:p>
        </w:tc>
        <w:tc>
          <w:tcPr>
            <w:tcW w:w="1418" w:type="dxa"/>
          </w:tcPr>
          <w:p w14:paraId="2C3DDBE4" w14:textId="77777777" w:rsidR="00CE6677" w:rsidRPr="006159E6" w:rsidRDefault="00CE6677" w:rsidP="00D02290">
            <w:pPr>
              <w:pStyle w:val="CellBody"/>
              <w:rPr>
                <w:lang w:val="en-US"/>
              </w:rPr>
            </w:pPr>
            <w:r w:rsidRPr="006159E6">
              <w:rPr>
                <w:lang w:val="en-US"/>
              </w:rPr>
              <w:t>DateType</w:t>
            </w:r>
          </w:p>
        </w:tc>
        <w:tc>
          <w:tcPr>
            <w:tcW w:w="5812" w:type="dxa"/>
          </w:tcPr>
          <w:p w14:paraId="5C297CD0" w14:textId="77777777" w:rsidR="00CE6677" w:rsidRPr="006159E6" w:rsidRDefault="00CE6677" w:rsidP="00D02290">
            <w:pPr>
              <w:pStyle w:val="CellBody"/>
              <w:rPr>
                <w:lang w:val="en-US"/>
              </w:rPr>
            </w:pPr>
          </w:p>
        </w:tc>
      </w:tr>
      <w:tr w:rsidR="00CE6677" w:rsidRPr="006159E6" w14:paraId="4BFB74D6" w14:textId="77777777" w:rsidTr="005313BA">
        <w:trPr>
          <w:cantSplit/>
        </w:trPr>
        <w:tc>
          <w:tcPr>
            <w:tcW w:w="1418" w:type="dxa"/>
          </w:tcPr>
          <w:p w14:paraId="062F947D" w14:textId="77777777" w:rsidR="00CE6677" w:rsidRPr="006159E6" w:rsidRDefault="00CE6677" w:rsidP="00D02290">
            <w:pPr>
              <w:pStyle w:val="CellBody"/>
              <w:rPr>
                <w:lang w:val="en-US"/>
              </w:rPr>
            </w:pPr>
            <w:r w:rsidRPr="006159E6">
              <w:rPr>
                <w:lang w:val="en-US"/>
              </w:rPr>
              <w:t>Business</w:t>
            </w:r>
            <w:r w:rsidRPr="006159E6">
              <w:rPr>
                <w:lang w:val="en-US"/>
              </w:rPr>
              <w:softHyphen/>
              <w:t>Day</w:t>
            </w:r>
            <w:r w:rsidRPr="006159E6">
              <w:rPr>
                <w:lang w:val="en-US"/>
              </w:rPr>
              <w:softHyphen/>
              <w:t>Convention</w:t>
            </w:r>
          </w:p>
        </w:tc>
        <w:tc>
          <w:tcPr>
            <w:tcW w:w="850" w:type="dxa"/>
          </w:tcPr>
          <w:p w14:paraId="6A602818" w14:textId="77777777" w:rsidR="00CE6677" w:rsidRPr="006159E6" w:rsidRDefault="00CE6677" w:rsidP="00D02290">
            <w:pPr>
              <w:pStyle w:val="CellBody"/>
              <w:rPr>
                <w:lang w:val="en-US"/>
              </w:rPr>
            </w:pPr>
            <w:r w:rsidRPr="006159E6">
              <w:rPr>
                <w:lang w:val="en-US"/>
              </w:rPr>
              <w:t>M</w:t>
            </w:r>
          </w:p>
        </w:tc>
        <w:tc>
          <w:tcPr>
            <w:tcW w:w="1418" w:type="dxa"/>
          </w:tcPr>
          <w:p w14:paraId="05EF12C3" w14:textId="77777777" w:rsidR="00CE6677" w:rsidRPr="006159E6" w:rsidRDefault="00CE6677" w:rsidP="00D02290">
            <w:pPr>
              <w:pStyle w:val="CellBody"/>
              <w:rPr>
                <w:lang w:val="en-US"/>
              </w:rPr>
            </w:pPr>
            <w:r w:rsidRPr="006159E6">
              <w:rPr>
                <w:lang w:val="en-US"/>
              </w:rPr>
              <w:t>Business</w:t>
            </w:r>
            <w:r w:rsidRPr="006159E6">
              <w:rPr>
                <w:lang w:val="en-US"/>
              </w:rPr>
              <w:softHyphen/>
              <w:t>Day</w:t>
            </w:r>
            <w:r w:rsidRPr="006159E6">
              <w:rPr>
                <w:lang w:val="en-US"/>
              </w:rPr>
              <w:softHyphen/>
              <w:t>Convention</w:t>
            </w:r>
            <w:r w:rsidRPr="006159E6">
              <w:rPr>
                <w:lang w:val="en-US"/>
              </w:rPr>
              <w:softHyphen/>
              <w:t>Type</w:t>
            </w:r>
          </w:p>
        </w:tc>
        <w:tc>
          <w:tcPr>
            <w:tcW w:w="5812" w:type="dxa"/>
          </w:tcPr>
          <w:p w14:paraId="3FAF87D9" w14:textId="77777777" w:rsidR="00CE6677" w:rsidRPr="006159E6" w:rsidRDefault="00CE6677" w:rsidP="00D02290">
            <w:pPr>
              <w:pStyle w:val="CellBody"/>
              <w:rPr>
                <w:lang w:val="en-US"/>
              </w:rPr>
            </w:pPr>
            <w:r w:rsidRPr="006159E6">
              <w:rPr>
                <w:lang w:val="en-US"/>
              </w:rPr>
              <w:t>The convention for adjusting the ‘SettlementDate’ if it would otherwise fall on a day that is not a business day.</w:t>
            </w:r>
          </w:p>
        </w:tc>
      </w:tr>
      <w:tr w:rsidR="00DC166B" w:rsidRPr="006159E6" w14:paraId="7926EA2B" w14:textId="77777777" w:rsidTr="005313BA">
        <w:trPr>
          <w:cantSplit/>
        </w:trPr>
        <w:tc>
          <w:tcPr>
            <w:tcW w:w="9498" w:type="dxa"/>
            <w:gridSpan w:val="4"/>
            <w:shd w:val="clear" w:color="auto" w:fill="BFBFBF" w:themeFill="background1" w:themeFillShade="BF"/>
          </w:tcPr>
          <w:p w14:paraId="08BE09E4" w14:textId="77777777" w:rsidR="00DC166B" w:rsidRPr="006159E6" w:rsidRDefault="005D4E18" w:rsidP="00D02290">
            <w:pPr>
              <w:pStyle w:val="CellBody"/>
              <w:rPr>
                <w:lang w:val="en-US"/>
              </w:rPr>
            </w:pPr>
            <w:r w:rsidRPr="006159E6">
              <w:rPr>
                <w:rStyle w:val="XSDSectionTitle"/>
                <w:lang w:val="en-US"/>
              </w:rPr>
              <w:t>NonDeliverableSettlement</w:t>
            </w:r>
            <w:r w:rsidR="00DE4731" w:rsidRPr="006159E6">
              <w:rPr>
                <w:rStyle w:val="XSDSectionTitle"/>
                <w:lang w:val="en-US"/>
              </w:rPr>
              <w:t>/</w:t>
            </w:r>
            <w:r w:rsidR="002874F2" w:rsidRPr="006159E6">
              <w:rPr>
                <w:rStyle w:val="XSDSectionTitle"/>
                <w:lang w:val="en-US"/>
              </w:rPr>
              <w:t>Fixing</w:t>
            </w:r>
            <w:r w:rsidRPr="006159E6">
              <w:rPr>
                <w:lang w:val="en-US"/>
              </w:rPr>
              <w:t>:</w:t>
            </w:r>
            <w:r w:rsidR="002874F2" w:rsidRPr="006159E6">
              <w:rPr>
                <w:lang w:val="en-US"/>
              </w:rPr>
              <w:t xml:space="preserve"> </w:t>
            </w:r>
            <w:r w:rsidRPr="006159E6">
              <w:rPr>
                <w:lang w:val="en-US"/>
              </w:rPr>
              <w:t>mandatory</w:t>
            </w:r>
            <w:r w:rsidR="005A21FF" w:rsidRPr="006159E6">
              <w:rPr>
                <w:lang w:val="en-US"/>
              </w:rPr>
              <w:t>,</w:t>
            </w:r>
            <w:r w:rsidRPr="006159E6">
              <w:rPr>
                <w:lang w:val="en-US"/>
              </w:rPr>
              <w:t xml:space="preserve"> repeatable section (1-n)</w:t>
            </w:r>
          </w:p>
          <w:p w14:paraId="7D8E22A0" w14:textId="77777777" w:rsidR="00254C8E" w:rsidRPr="006159E6" w:rsidRDefault="00254C8E" w:rsidP="00254C8E">
            <w:pPr>
              <w:pStyle w:val="CellBody"/>
              <w:rPr>
                <w:snapToGrid w:val="0"/>
                <w:lang w:val="en-US" w:eastAsia="fr-FR"/>
              </w:rPr>
            </w:pPr>
            <w:r w:rsidRPr="006159E6">
              <w:rPr>
                <w:snapToGrid w:val="0"/>
                <w:lang w:val="en-US" w:eastAsia="fr-FR"/>
              </w:rPr>
              <w:t xml:space="preserve">Specifies the source for and timing of a fixing of an exchange rate. This section is used in the agreement of non-deliverable forward trades as well as various types of FX OTC options that require observations against a particular rate. </w:t>
            </w:r>
          </w:p>
          <w:p w14:paraId="50D35A2C" w14:textId="77777777" w:rsidR="00254C8E" w:rsidRPr="006159E6" w:rsidRDefault="00254C8E" w:rsidP="00254C8E">
            <w:pPr>
              <w:pStyle w:val="CellBody"/>
              <w:rPr>
                <w:rStyle w:val="Fett"/>
                <w:lang w:val="en-US"/>
              </w:rPr>
            </w:pPr>
            <w:r w:rsidRPr="006159E6">
              <w:rPr>
                <w:rStyle w:val="Fett"/>
                <w:lang w:val="en-US"/>
              </w:rPr>
              <w:t>Repetitions:</w:t>
            </w:r>
          </w:p>
          <w:p w14:paraId="5737222D" w14:textId="77777777" w:rsidR="00254C8E" w:rsidRPr="006159E6" w:rsidRDefault="00254C8E" w:rsidP="00ED3F3F">
            <w:pPr>
              <w:pStyle w:val="condition1"/>
              <w:rPr>
                <w:snapToGrid w:val="0"/>
                <w:lang w:eastAsia="fr-FR"/>
              </w:rPr>
            </w:pPr>
            <w:r w:rsidRPr="006159E6">
              <w:rPr>
                <w:snapToGrid w:val="0"/>
                <w:lang w:eastAsia="fr-FR"/>
              </w:rPr>
              <w:t>If the fixing details must be specified for more than one currency pair, the section may be present multiple times. For example, this applies to options that are settled in</w:t>
            </w:r>
            <w:r w:rsidR="00A4692B">
              <w:rPr>
                <w:snapToGrid w:val="0"/>
                <w:lang w:eastAsia="fr-FR"/>
              </w:rPr>
              <w:t>to</w:t>
            </w:r>
            <w:r w:rsidRPr="006159E6">
              <w:rPr>
                <w:snapToGrid w:val="0"/>
                <w:lang w:eastAsia="fr-FR"/>
              </w:rPr>
              <w:t xml:space="preserve"> a third currency, which is not one of the option currencies. </w:t>
            </w:r>
          </w:p>
        </w:tc>
      </w:tr>
      <w:tr w:rsidR="00CE6677" w:rsidRPr="006159E6" w:rsidDel="00105D94" w14:paraId="2D73C4A8" w14:textId="77777777" w:rsidTr="005313BA">
        <w:trPr>
          <w:cantSplit/>
        </w:trPr>
        <w:tc>
          <w:tcPr>
            <w:tcW w:w="1418" w:type="dxa"/>
          </w:tcPr>
          <w:p w14:paraId="64F25AF2" w14:textId="77777777" w:rsidR="00CE6677" w:rsidRPr="006159E6" w:rsidRDefault="00CE6677" w:rsidP="00D02290">
            <w:pPr>
              <w:pStyle w:val="CellBody"/>
              <w:rPr>
                <w:lang w:val="en-US"/>
              </w:rPr>
            </w:pPr>
            <w:r w:rsidRPr="006159E6">
              <w:rPr>
                <w:lang w:val="en-US"/>
              </w:rPr>
              <w:t>Currency1</w:t>
            </w:r>
          </w:p>
        </w:tc>
        <w:tc>
          <w:tcPr>
            <w:tcW w:w="850" w:type="dxa"/>
          </w:tcPr>
          <w:p w14:paraId="4097E256" w14:textId="77777777" w:rsidR="00CE6677" w:rsidRPr="006159E6" w:rsidRDefault="00CE6677" w:rsidP="00D02290">
            <w:pPr>
              <w:pStyle w:val="CellBody"/>
              <w:rPr>
                <w:lang w:val="en-US"/>
              </w:rPr>
            </w:pPr>
            <w:r w:rsidRPr="006159E6">
              <w:rPr>
                <w:lang w:val="en-US"/>
              </w:rPr>
              <w:t>M</w:t>
            </w:r>
          </w:p>
        </w:tc>
        <w:tc>
          <w:tcPr>
            <w:tcW w:w="1418" w:type="dxa"/>
          </w:tcPr>
          <w:p w14:paraId="1DD2D0B7" w14:textId="77777777" w:rsidR="00CE6677" w:rsidRPr="006159E6" w:rsidRDefault="00CE6677"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3B9DBD4B" w14:textId="77777777" w:rsidR="00CE6677" w:rsidRPr="006159E6" w:rsidRDefault="00CE6677" w:rsidP="00D02290">
            <w:pPr>
              <w:pStyle w:val="CellBody"/>
              <w:rPr>
                <w:lang w:val="en-US"/>
              </w:rPr>
            </w:pPr>
          </w:p>
        </w:tc>
      </w:tr>
      <w:tr w:rsidR="00CE6677" w:rsidRPr="006159E6" w:rsidDel="00105D94" w14:paraId="57E9C289" w14:textId="77777777" w:rsidTr="005313BA">
        <w:trPr>
          <w:cantSplit/>
        </w:trPr>
        <w:tc>
          <w:tcPr>
            <w:tcW w:w="1418" w:type="dxa"/>
          </w:tcPr>
          <w:p w14:paraId="4D4C35C6" w14:textId="77777777" w:rsidR="00CE6677" w:rsidRPr="006159E6" w:rsidRDefault="00CE6677" w:rsidP="00D02290">
            <w:pPr>
              <w:pStyle w:val="CellBody"/>
              <w:rPr>
                <w:lang w:val="en-US"/>
              </w:rPr>
            </w:pPr>
            <w:r w:rsidRPr="006159E6">
              <w:rPr>
                <w:lang w:val="en-US"/>
              </w:rPr>
              <w:t>Currency2</w:t>
            </w:r>
          </w:p>
        </w:tc>
        <w:tc>
          <w:tcPr>
            <w:tcW w:w="850" w:type="dxa"/>
          </w:tcPr>
          <w:p w14:paraId="7FB7D779" w14:textId="77777777" w:rsidR="00CE6677" w:rsidRPr="006159E6" w:rsidRDefault="00CE6677" w:rsidP="00D02290">
            <w:pPr>
              <w:pStyle w:val="CellBody"/>
              <w:rPr>
                <w:lang w:val="en-US"/>
              </w:rPr>
            </w:pPr>
            <w:r w:rsidRPr="006159E6">
              <w:rPr>
                <w:lang w:val="en-US"/>
              </w:rPr>
              <w:t>M</w:t>
            </w:r>
          </w:p>
        </w:tc>
        <w:tc>
          <w:tcPr>
            <w:tcW w:w="1418" w:type="dxa"/>
          </w:tcPr>
          <w:p w14:paraId="4AD24866" w14:textId="77777777" w:rsidR="00CE6677" w:rsidRPr="006159E6" w:rsidRDefault="00CE6677"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00304C3F" w14:textId="77777777" w:rsidR="00CE6677" w:rsidRPr="006159E6" w:rsidRDefault="00CE6677" w:rsidP="00D02290">
            <w:pPr>
              <w:pStyle w:val="CellBody"/>
              <w:rPr>
                <w:lang w:val="en-US"/>
              </w:rPr>
            </w:pPr>
          </w:p>
        </w:tc>
      </w:tr>
      <w:tr w:rsidR="00CE6677" w:rsidRPr="006159E6" w:rsidDel="00105D94" w14:paraId="730F1251" w14:textId="77777777" w:rsidTr="005313BA">
        <w:trPr>
          <w:cantSplit/>
        </w:trPr>
        <w:tc>
          <w:tcPr>
            <w:tcW w:w="1418" w:type="dxa"/>
          </w:tcPr>
          <w:p w14:paraId="3DD8DDB5" w14:textId="77777777" w:rsidR="00CE6677" w:rsidRPr="006159E6" w:rsidRDefault="00CE6677" w:rsidP="00D02290">
            <w:pPr>
              <w:pStyle w:val="CellBody"/>
              <w:rPr>
                <w:lang w:val="en-US"/>
              </w:rPr>
            </w:pPr>
            <w:r w:rsidRPr="006159E6">
              <w:rPr>
                <w:lang w:val="en-US"/>
              </w:rPr>
              <w:t>Quote</w:t>
            </w:r>
            <w:r w:rsidRPr="006159E6">
              <w:rPr>
                <w:lang w:val="en-US"/>
              </w:rPr>
              <w:softHyphen/>
              <w:t>Basis</w:t>
            </w:r>
          </w:p>
        </w:tc>
        <w:tc>
          <w:tcPr>
            <w:tcW w:w="850" w:type="dxa"/>
          </w:tcPr>
          <w:p w14:paraId="43BE4C1C" w14:textId="77777777" w:rsidR="00CE6677" w:rsidRPr="006159E6" w:rsidRDefault="00CE6677" w:rsidP="00D02290">
            <w:pPr>
              <w:pStyle w:val="CellBody"/>
              <w:rPr>
                <w:lang w:val="en-US"/>
              </w:rPr>
            </w:pPr>
            <w:r w:rsidRPr="006159E6">
              <w:rPr>
                <w:lang w:val="en-US"/>
              </w:rPr>
              <w:t>M</w:t>
            </w:r>
          </w:p>
        </w:tc>
        <w:tc>
          <w:tcPr>
            <w:tcW w:w="1418" w:type="dxa"/>
          </w:tcPr>
          <w:p w14:paraId="767AA277" w14:textId="77777777" w:rsidR="00CE6677" w:rsidRPr="006159E6" w:rsidRDefault="00CE6677" w:rsidP="00D02290">
            <w:pPr>
              <w:pStyle w:val="CellBody"/>
              <w:rPr>
                <w:lang w:val="en-US"/>
              </w:rPr>
            </w:pPr>
            <w:r w:rsidRPr="006159E6">
              <w:rPr>
                <w:lang w:val="en-US"/>
              </w:rPr>
              <w:t>Quote</w:t>
            </w:r>
            <w:r w:rsidRPr="006159E6">
              <w:rPr>
                <w:lang w:val="en-US"/>
              </w:rPr>
              <w:softHyphen/>
              <w:t>Basis</w:t>
            </w:r>
            <w:r w:rsidRPr="006159E6">
              <w:rPr>
                <w:lang w:val="en-US"/>
              </w:rPr>
              <w:softHyphen/>
              <w:t>Type</w:t>
            </w:r>
          </w:p>
        </w:tc>
        <w:tc>
          <w:tcPr>
            <w:tcW w:w="5812" w:type="dxa"/>
          </w:tcPr>
          <w:p w14:paraId="59B79655" w14:textId="77777777" w:rsidR="00CE6677" w:rsidRPr="006159E6" w:rsidRDefault="00CE6677" w:rsidP="00D02290">
            <w:pPr>
              <w:pStyle w:val="CellBody"/>
              <w:rPr>
                <w:lang w:val="en-US"/>
              </w:rPr>
            </w:pPr>
          </w:p>
        </w:tc>
      </w:tr>
      <w:tr w:rsidR="00CE6677" w:rsidRPr="006159E6" w:rsidDel="00105D94" w14:paraId="3C6986C0" w14:textId="77777777" w:rsidTr="005313BA">
        <w:trPr>
          <w:cantSplit/>
        </w:trPr>
        <w:tc>
          <w:tcPr>
            <w:tcW w:w="1418" w:type="dxa"/>
          </w:tcPr>
          <w:p w14:paraId="243EACA8" w14:textId="77777777" w:rsidR="00CE6677" w:rsidRPr="006159E6" w:rsidRDefault="00CE6677" w:rsidP="00D02290">
            <w:pPr>
              <w:pStyle w:val="CellBody"/>
              <w:rPr>
                <w:lang w:val="en-US"/>
              </w:rPr>
            </w:pPr>
            <w:r w:rsidRPr="006159E6">
              <w:rPr>
                <w:lang w:val="en-US"/>
              </w:rPr>
              <w:t>Fixing</w:t>
            </w:r>
            <w:r w:rsidRPr="006159E6">
              <w:rPr>
                <w:lang w:val="en-US"/>
              </w:rPr>
              <w:softHyphen/>
              <w:t>Date</w:t>
            </w:r>
          </w:p>
        </w:tc>
        <w:tc>
          <w:tcPr>
            <w:tcW w:w="850" w:type="dxa"/>
          </w:tcPr>
          <w:p w14:paraId="13726CFF" w14:textId="77777777" w:rsidR="00CE6677" w:rsidRPr="006159E6" w:rsidRDefault="00CE6677" w:rsidP="00D02290">
            <w:pPr>
              <w:pStyle w:val="CellBody"/>
              <w:rPr>
                <w:lang w:val="en-US"/>
              </w:rPr>
            </w:pPr>
            <w:r w:rsidRPr="006159E6">
              <w:rPr>
                <w:lang w:val="en-US"/>
              </w:rPr>
              <w:t>O</w:t>
            </w:r>
          </w:p>
        </w:tc>
        <w:tc>
          <w:tcPr>
            <w:tcW w:w="1418" w:type="dxa"/>
          </w:tcPr>
          <w:p w14:paraId="27CC1C73" w14:textId="77777777" w:rsidR="00CE6677" w:rsidRPr="006159E6" w:rsidRDefault="00CE6677" w:rsidP="00D02290">
            <w:pPr>
              <w:pStyle w:val="CellBody"/>
              <w:rPr>
                <w:lang w:val="en-US"/>
              </w:rPr>
            </w:pPr>
            <w:r w:rsidRPr="006159E6">
              <w:rPr>
                <w:lang w:val="en-US"/>
              </w:rPr>
              <w:t>DateType</w:t>
            </w:r>
          </w:p>
        </w:tc>
        <w:tc>
          <w:tcPr>
            <w:tcW w:w="5812" w:type="dxa"/>
          </w:tcPr>
          <w:p w14:paraId="5C6C28E3" w14:textId="77777777" w:rsidR="00CE6677" w:rsidRPr="006159E6" w:rsidRDefault="00CE6677" w:rsidP="00D02290">
            <w:pPr>
              <w:pStyle w:val="CellBody"/>
              <w:rPr>
                <w:lang w:val="en-US"/>
              </w:rPr>
            </w:pPr>
          </w:p>
        </w:tc>
      </w:tr>
      <w:tr w:rsidR="00096AA2" w:rsidRPr="006159E6" w:rsidDel="00105D94" w14:paraId="6A86D2EB" w14:textId="77777777" w:rsidTr="005313BA">
        <w:trPr>
          <w:cantSplit/>
        </w:trPr>
        <w:tc>
          <w:tcPr>
            <w:tcW w:w="9498" w:type="dxa"/>
            <w:gridSpan w:val="4"/>
            <w:shd w:val="clear" w:color="auto" w:fill="BFBFBF" w:themeFill="background1" w:themeFillShade="BF"/>
          </w:tcPr>
          <w:p w14:paraId="37633803" w14:textId="77777777" w:rsidR="00FD7C57" w:rsidRPr="006159E6" w:rsidRDefault="00177EFF" w:rsidP="00D02290">
            <w:pPr>
              <w:pStyle w:val="CellBody"/>
              <w:rPr>
                <w:lang w:val="en-US"/>
              </w:rPr>
            </w:pPr>
            <w:r w:rsidRPr="006159E6">
              <w:rPr>
                <w:rStyle w:val="XSDSectionTitle"/>
                <w:lang w:val="en-US"/>
              </w:rPr>
              <w:t>Fixing</w:t>
            </w:r>
            <w:r w:rsidR="00DE4731" w:rsidRPr="006159E6">
              <w:rPr>
                <w:rStyle w:val="XSDSectionTitle"/>
                <w:lang w:val="en-US"/>
              </w:rPr>
              <w:t>/</w:t>
            </w:r>
            <w:r w:rsidRPr="006159E6">
              <w:rPr>
                <w:rStyle w:val="XSDSectionTitle"/>
                <w:lang w:val="en-US"/>
              </w:rPr>
              <w:t>FXSpotRateSource</w:t>
            </w:r>
            <w:r w:rsidRPr="006159E6">
              <w:rPr>
                <w:lang w:val="en-US"/>
              </w:rPr>
              <w:t>: o</w:t>
            </w:r>
            <w:r w:rsidR="00504D69" w:rsidRPr="006159E6">
              <w:rPr>
                <w:lang w:val="en-US"/>
              </w:rPr>
              <w:t>ptional</w:t>
            </w:r>
            <w:r w:rsidR="00FD7C57" w:rsidRPr="006159E6">
              <w:rPr>
                <w:lang w:val="en-US"/>
              </w:rPr>
              <w:t xml:space="preserve"> </w:t>
            </w:r>
            <w:r w:rsidR="00696CFB" w:rsidRPr="006159E6">
              <w:rPr>
                <w:lang w:val="en-US"/>
              </w:rPr>
              <w:t>section</w:t>
            </w:r>
          </w:p>
          <w:p w14:paraId="746890C5" w14:textId="77777777" w:rsidR="00096AA2" w:rsidRPr="006159E6" w:rsidRDefault="00FD7C57" w:rsidP="00D02290">
            <w:pPr>
              <w:pStyle w:val="CellBody"/>
              <w:rPr>
                <w:lang w:val="en-US"/>
              </w:rPr>
            </w:pPr>
            <w:r w:rsidRPr="006159E6">
              <w:rPr>
                <w:snapToGrid w:val="0"/>
                <w:lang w:val="en-US" w:eastAsia="fr-FR"/>
              </w:rPr>
              <w:t>Specifies the methodology (reference source and, optionally, fixing time) to be used for determining a currency conversion rate.</w:t>
            </w:r>
          </w:p>
        </w:tc>
      </w:tr>
      <w:tr w:rsidR="005E6D2D" w:rsidRPr="006159E6" w14:paraId="1988512E" w14:textId="77777777" w:rsidTr="005313BA">
        <w:trPr>
          <w:cantSplit/>
        </w:trPr>
        <w:tc>
          <w:tcPr>
            <w:tcW w:w="1418" w:type="dxa"/>
          </w:tcPr>
          <w:p w14:paraId="51567D3A" w14:textId="77777777" w:rsidR="005E6D2D" w:rsidRPr="006159E6" w:rsidRDefault="005E6D2D" w:rsidP="006159E6">
            <w:pPr>
              <w:pStyle w:val="CellBody"/>
              <w:rPr>
                <w:lang w:val="en-US"/>
              </w:rPr>
            </w:pPr>
            <w:r w:rsidRPr="006159E6">
              <w:rPr>
                <w:lang w:val="en-US"/>
              </w:rPr>
              <w:lastRenderedPageBreak/>
              <w:t>Primary</w:t>
            </w:r>
            <w:r w:rsidRPr="006159E6">
              <w:rPr>
                <w:lang w:val="en-US"/>
              </w:rPr>
              <w:softHyphen/>
              <w:t>Rate</w:t>
            </w:r>
            <w:r w:rsidRPr="006159E6">
              <w:rPr>
                <w:lang w:val="en-US"/>
              </w:rPr>
              <w:softHyphen/>
              <w:t>Source</w:t>
            </w:r>
          </w:p>
        </w:tc>
        <w:tc>
          <w:tcPr>
            <w:tcW w:w="850" w:type="dxa"/>
          </w:tcPr>
          <w:p w14:paraId="7E0EFD92" w14:textId="77777777" w:rsidR="005E6D2D" w:rsidRPr="006159E6" w:rsidRDefault="005E6D2D" w:rsidP="006159E6">
            <w:pPr>
              <w:pStyle w:val="CellBody"/>
              <w:rPr>
                <w:lang w:val="en-US"/>
              </w:rPr>
            </w:pPr>
            <w:r w:rsidRPr="006159E6">
              <w:rPr>
                <w:lang w:val="en-US"/>
              </w:rPr>
              <w:t>M</w:t>
            </w:r>
          </w:p>
        </w:tc>
        <w:tc>
          <w:tcPr>
            <w:tcW w:w="1418" w:type="dxa"/>
          </w:tcPr>
          <w:p w14:paraId="2022D2A3" w14:textId="77777777" w:rsidR="005E6D2D" w:rsidRPr="006159E6" w:rsidRDefault="005E6D2D" w:rsidP="006159E6">
            <w:pPr>
              <w:pStyle w:val="CellBody"/>
              <w:rPr>
                <w:lang w:val="en-US"/>
              </w:rPr>
            </w:pPr>
            <w:r w:rsidRPr="006159E6">
              <w:rPr>
                <w:lang w:val="en-US"/>
              </w:rPr>
              <w:t>FX</w:t>
            </w:r>
            <w:r w:rsidRPr="006159E6">
              <w:rPr>
                <w:lang w:val="en-US"/>
              </w:rPr>
              <w:softHyphen/>
              <w:t>Reference</w:t>
            </w:r>
            <w:r w:rsidRPr="006159E6">
              <w:rPr>
                <w:lang w:val="en-US"/>
              </w:rPr>
              <w:softHyphen/>
              <w:t>Type</w:t>
            </w:r>
          </w:p>
        </w:tc>
        <w:tc>
          <w:tcPr>
            <w:tcW w:w="5812" w:type="dxa"/>
          </w:tcPr>
          <w:p w14:paraId="72F76FC8" w14:textId="77777777" w:rsidR="005E6D2D" w:rsidRPr="006159E6" w:rsidRDefault="006C0F32" w:rsidP="006C0F32">
            <w:pPr>
              <w:pStyle w:val="CellBody"/>
              <w:rPr>
                <w:lang w:val="en-US"/>
              </w:rPr>
            </w:pPr>
            <w:r w:rsidRPr="006159E6">
              <w:rPr>
                <w:lang w:val="en-US"/>
              </w:rPr>
              <w:t xml:space="preserve">The set of valid values </w:t>
            </w:r>
            <w:r>
              <w:rPr>
                <w:lang w:val="en-US"/>
              </w:rPr>
              <w:t xml:space="preserve">is </w:t>
            </w:r>
            <w:r w:rsidRPr="006159E6">
              <w:rPr>
                <w:lang w:val="en-US"/>
              </w:rPr>
              <w:t>specified on</w:t>
            </w:r>
            <w:r>
              <w:rPr>
                <w:lang w:val="en-US"/>
              </w:rPr>
              <w:t xml:space="preserve"> the EFET web site </w:t>
            </w:r>
            <w:r w:rsidRPr="006159E6">
              <w:rPr>
                <w:lang w:val="en-US"/>
              </w:rPr>
              <w:t>in the Static Data section</w:t>
            </w:r>
            <w:r>
              <w:rPr>
                <w:lang w:val="en-US"/>
              </w:rPr>
              <w:t xml:space="preserve"> (see ref ID </w:t>
            </w:r>
            <w:r>
              <w:rPr>
                <w:lang w:val="en-US"/>
              </w:rPr>
              <w:fldChar w:fldCharType="begin"/>
            </w:r>
            <w:r>
              <w:rPr>
                <w:lang w:val="en-US"/>
              </w:rPr>
              <w:instrText xml:space="preserve"> REF _Ref454200837 \r \h </w:instrText>
            </w:r>
            <w:r>
              <w:rPr>
                <w:lang w:val="en-US"/>
              </w:rPr>
            </w:r>
            <w:r>
              <w:rPr>
                <w:lang w:val="en-US"/>
              </w:rPr>
              <w:fldChar w:fldCharType="separate"/>
            </w:r>
            <w:r w:rsidR="00D7069B">
              <w:rPr>
                <w:lang w:val="en-US"/>
              </w:rPr>
              <w:t>[1]</w:t>
            </w:r>
            <w:r>
              <w:rPr>
                <w:lang w:val="en-US"/>
              </w:rPr>
              <w:fldChar w:fldCharType="end"/>
            </w:r>
            <w:r>
              <w:rPr>
                <w:lang w:val="en-US"/>
              </w:rPr>
              <w:t>)</w:t>
            </w:r>
            <w:r w:rsidRPr="006159E6">
              <w:rPr>
                <w:lang w:val="en-US"/>
              </w:rPr>
              <w:t>.</w:t>
            </w:r>
          </w:p>
        </w:tc>
      </w:tr>
      <w:tr w:rsidR="00CE6677" w:rsidRPr="006159E6" w:rsidDel="00105D94" w14:paraId="2568DCB8" w14:textId="77777777" w:rsidTr="005313BA">
        <w:trPr>
          <w:cantSplit/>
        </w:trPr>
        <w:tc>
          <w:tcPr>
            <w:tcW w:w="1418" w:type="dxa"/>
          </w:tcPr>
          <w:p w14:paraId="1D9F1F90" w14:textId="77777777" w:rsidR="00CE6677" w:rsidRPr="006159E6" w:rsidRDefault="00CE6677" w:rsidP="00D02290">
            <w:pPr>
              <w:pStyle w:val="CellBody"/>
              <w:rPr>
                <w:lang w:val="en-US"/>
              </w:rPr>
            </w:pPr>
            <w:r w:rsidRPr="006159E6">
              <w:rPr>
                <w:lang w:val="en-US"/>
              </w:rPr>
              <w:t>Rate</w:t>
            </w:r>
            <w:r w:rsidRPr="006159E6">
              <w:rPr>
                <w:lang w:val="en-US"/>
              </w:rPr>
              <w:softHyphen/>
              <w:t>Source</w:t>
            </w:r>
            <w:r w:rsidRPr="006159E6">
              <w:rPr>
                <w:lang w:val="en-US"/>
              </w:rPr>
              <w:softHyphen/>
              <w:t>Page</w:t>
            </w:r>
          </w:p>
        </w:tc>
        <w:tc>
          <w:tcPr>
            <w:tcW w:w="850" w:type="dxa"/>
          </w:tcPr>
          <w:p w14:paraId="7C8AA695" w14:textId="77777777" w:rsidR="00CE6677" w:rsidRPr="006159E6" w:rsidRDefault="00CE6677" w:rsidP="00D02290">
            <w:pPr>
              <w:pStyle w:val="CellBody"/>
              <w:rPr>
                <w:lang w:val="en-US"/>
              </w:rPr>
            </w:pPr>
            <w:r w:rsidRPr="006159E6">
              <w:rPr>
                <w:lang w:val="en-US"/>
              </w:rPr>
              <w:t>O</w:t>
            </w:r>
          </w:p>
        </w:tc>
        <w:tc>
          <w:tcPr>
            <w:tcW w:w="1418" w:type="dxa"/>
          </w:tcPr>
          <w:p w14:paraId="6E25A913" w14:textId="77777777" w:rsidR="00CE6677" w:rsidRPr="006159E6" w:rsidRDefault="00CE6677" w:rsidP="00D02290">
            <w:pPr>
              <w:pStyle w:val="CellBody"/>
              <w:rPr>
                <w:lang w:val="en-US"/>
              </w:rPr>
            </w:pPr>
            <w:r w:rsidRPr="006159E6">
              <w:rPr>
                <w:lang w:val="en-US"/>
              </w:rPr>
              <w:t>FX</w:t>
            </w:r>
            <w:r w:rsidRPr="006159E6">
              <w:rPr>
                <w:lang w:val="en-US"/>
              </w:rPr>
              <w:softHyphen/>
              <w:t>Rate</w:t>
            </w:r>
            <w:r w:rsidRPr="006159E6">
              <w:rPr>
                <w:lang w:val="en-US"/>
              </w:rPr>
              <w:softHyphen/>
              <w:t>Source</w:t>
            </w:r>
            <w:r w:rsidRPr="006159E6">
              <w:rPr>
                <w:lang w:val="en-US"/>
              </w:rPr>
              <w:softHyphen/>
              <w:t>Page</w:t>
            </w:r>
            <w:r w:rsidRPr="006159E6">
              <w:rPr>
                <w:lang w:val="en-US"/>
              </w:rPr>
              <w:softHyphen/>
              <w:t>Type</w:t>
            </w:r>
          </w:p>
        </w:tc>
        <w:tc>
          <w:tcPr>
            <w:tcW w:w="5812" w:type="dxa"/>
          </w:tcPr>
          <w:p w14:paraId="35D41CFD" w14:textId="77777777" w:rsidR="00CE6677" w:rsidRPr="006159E6" w:rsidRDefault="00CE6677" w:rsidP="00D02290">
            <w:pPr>
              <w:pStyle w:val="CellBody"/>
              <w:rPr>
                <w:lang w:val="en-US"/>
              </w:rPr>
            </w:pPr>
          </w:p>
        </w:tc>
      </w:tr>
      <w:tr w:rsidR="00CE6677" w:rsidRPr="006159E6" w:rsidDel="00105D94" w14:paraId="6E9C8784" w14:textId="77777777" w:rsidTr="005313BA">
        <w:trPr>
          <w:cantSplit/>
        </w:trPr>
        <w:tc>
          <w:tcPr>
            <w:tcW w:w="1418" w:type="dxa"/>
          </w:tcPr>
          <w:p w14:paraId="42E84B45" w14:textId="77777777" w:rsidR="00CE6677" w:rsidRPr="006159E6" w:rsidRDefault="00CE6677" w:rsidP="00D02290">
            <w:pPr>
              <w:pStyle w:val="CellBody"/>
              <w:rPr>
                <w:lang w:val="en-US"/>
              </w:rPr>
            </w:pPr>
            <w:r w:rsidRPr="006159E6">
              <w:rPr>
                <w:lang w:val="en-US"/>
              </w:rPr>
              <w:t>Rate</w:t>
            </w:r>
            <w:r w:rsidRPr="006159E6">
              <w:rPr>
                <w:lang w:val="en-US"/>
              </w:rPr>
              <w:softHyphen/>
              <w:t>Source</w:t>
            </w:r>
            <w:r w:rsidRPr="006159E6">
              <w:rPr>
                <w:lang w:val="en-US"/>
              </w:rPr>
              <w:softHyphen/>
              <w:t>Page</w:t>
            </w:r>
            <w:r w:rsidRPr="006159E6">
              <w:rPr>
                <w:lang w:val="en-US"/>
              </w:rPr>
              <w:softHyphen/>
              <w:t>Heading</w:t>
            </w:r>
          </w:p>
        </w:tc>
        <w:tc>
          <w:tcPr>
            <w:tcW w:w="850" w:type="dxa"/>
          </w:tcPr>
          <w:p w14:paraId="649C7A65" w14:textId="77777777" w:rsidR="00CE6677" w:rsidRPr="006159E6" w:rsidRDefault="00CE6677" w:rsidP="00D02290">
            <w:pPr>
              <w:pStyle w:val="CellBody"/>
              <w:rPr>
                <w:lang w:val="en-US"/>
              </w:rPr>
            </w:pPr>
            <w:r w:rsidRPr="006159E6">
              <w:rPr>
                <w:lang w:val="en-US"/>
              </w:rPr>
              <w:t>O</w:t>
            </w:r>
          </w:p>
        </w:tc>
        <w:tc>
          <w:tcPr>
            <w:tcW w:w="1418" w:type="dxa"/>
          </w:tcPr>
          <w:p w14:paraId="621056D9" w14:textId="77777777" w:rsidR="00CE6677" w:rsidRPr="006159E6" w:rsidRDefault="00CE6677" w:rsidP="00D02290">
            <w:pPr>
              <w:pStyle w:val="CellBody"/>
              <w:rPr>
                <w:lang w:val="en-US"/>
              </w:rPr>
            </w:pPr>
            <w:r w:rsidRPr="006159E6">
              <w:rPr>
                <w:lang w:val="en-US"/>
              </w:rPr>
              <w:t>FX</w:t>
            </w:r>
            <w:r w:rsidRPr="006159E6">
              <w:rPr>
                <w:lang w:val="en-US"/>
              </w:rPr>
              <w:softHyphen/>
              <w:t>Rate</w:t>
            </w:r>
            <w:r w:rsidRPr="006159E6">
              <w:rPr>
                <w:lang w:val="en-US"/>
              </w:rPr>
              <w:softHyphen/>
              <w:t>Source</w:t>
            </w:r>
            <w:r w:rsidRPr="006159E6">
              <w:rPr>
                <w:lang w:val="en-US"/>
              </w:rPr>
              <w:softHyphen/>
              <w:t>Page</w:t>
            </w:r>
            <w:r w:rsidRPr="006159E6">
              <w:rPr>
                <w:lang w:val="en-US"/>
              </w:rPr>
              <w:softHyphen/>
              <w:t>Heading</w:t>
            </w:r>
            <w:r w:rsidRPr="006159E6">
              <w:rPr>
                <w:lang w:val="en-US"/>
              </w:rPr>
              <w:softHyphen/>
              <w:t>Type</w:t>
            </w:r>
          </w:p>
        </w:tc>
        <w:tc>
          <w:tcPr>
            <w:tcW w:w="5812" w:type="dxa"/>
          </w:tcPr>
          <w:p w14:paraId="27E09ABA" w14:textId="77777777" w:rsidR="00CE6677" w:rsidRPr="006159E6" w:rsidRDefault="00CE6677" w:rsidP="00D02290">
            <w:pPr>
              <w:pStyle w:val="CellBody"/>
              <w:rPr>
                <w:lang w:val="en-US"/>
              </w:rPr>
            </w:pPr>
          </w:p>
        </w:tc>
      </w:tr>
      <w:tr w:rsidR="00CE6677" w:rsidRPr="006159E6" w:rsidDel="00105D94" w14:paraId="08A0A10D" w14:textId="77777777" w:rsidTr="005313BA">
        <w:trPr>
          <w:cantSplit/>
        </w:trPr>
        <w:tc>
          <w:tcPr>
            <w:tcW w:w="1418" w:type="dxa"/>
          </w:tcPr>
          <w:p w14:paraId="0607CAC4" w14:textId="77777777" w:rsidR="00CE6677" w:rsidRPr="006159E6" w:rsidRDefault="00CE6677" w:rsidP="00D02290">
            <w:pPr>
              <w:pStyle w:val="CellBody"/>
              <w:rPr>
                <w:lang w:val="en-US"/>
              </w:rPr>
            </w:pPr>
            <w:r w:rsidRPr="006159E6">
              <w:rPr>
                <w:lang w:val="en-US"/>
              </w:rPr>
              <w:t>Fixing</w:t>
            </w:r>
            <w:r w:rsidRPr="006159E6">
              <w:rPr>
                <w:lang w:val="en-US"/>
              </w:rPr>
              <w:softHyphen/>
              <w:t>Time</w:t>
            </w:r>
          </w:p>
        </w:tc>
        <w:tc>
          <w:tcPr>
            <w:tcW w:w="850" w:type="dxa"/>
          </w:tcPr>
          <w:p w14:paraId="73FA85C2" w14:textId="77777777" w:rsidR="00CE6677" w:rsidRPr="006159E6" w:rsidRDefault="00CE6677" w:rsidP="00D02290">
            <w:pPr>
              <w:pStyle w:val="CellBody"/>
              <w:rPr>
                <w:lang w:val="en-US"/>
              </w:rPr>
            </w:pPr>
            <w:r w:rsidRPr="006159E6">
              <w:rPr>
                <w:lang w:val="en-US"/>
              </w:rPr>
              <w:t>O</w:t>
            </w:r>
          </w:p>
        </w:tc>
        <w:tc>
          <w:tcPr>
            <w:tcW w:w="1418" w:type="dxa"/>
          </w:tcPr>
          <w:p w14:paraId="6CEA6B65" w14:textId="77777777" w:rsidR="00CE6677" w:rsidRPr="006159E6" w:rsidRDefault="00CE6677" w:rsidP="00D02290">
            <w:pPr>
              <w:pStyle w:val="CellBody"/>
              <w:rPr>
                <w:lang w:val="en-US"/>
              </w:rPr>
            </w:pPr>
            <w:r w:rsidRPr="006159E6">
              <w:rPr>
                <w:lang w:val="en-US"/>
              </w:rPr>
              <w:t>UTC</w:t>
            </w:r>
            <w:r w:rsidRPr="006159E6">
              <w:rPr>
                <w:lang w:val="en-US"/>
              </w:rPr>
              <w:softHyphen/>
              <w:t>Time</w:t>
            </w:r>
            <w:r w:rsidRPr="006159E6">
              <w:rPr>
                <w:lang w:val="en-US"/>
              </w:rPr>
              <w:softHyphen/>
              <w:t>stamp</w:t>
            </w:r>
            <w:r w:rsidRPr="006159E6">
              <w:rPr>
                <w:lang w:val="en-US"/>
              </w:rPr>
              <w:softHyphen/>
              <w:t>Type</w:t>
            </w:r>
          </w:p>
        </w:tc>
        <w:tc>
          <w:tcPr>
            <w:tcW w:w="5812" w:type="dxa"/>
          </w:tcPr>
          <w:p w14:paraId="7826EEB5" w14:textId="77777777" w:rsidR="00CE6677" w:rsidRPr="006159E6" w:rsidRDefault="00CE6677" w:rsidP="00D02290">
            <w:pPr>
              <w:pStyle w:val="CellBody"/>
              <w:rPr>
                <w:lang w:val="en-US"/>
              </w:rPr>
            </w:pPr>
          </w:p>
        </w:tc>
      </w:tr>
      <w:tr w:rsidR="00714A39" w:rsidRPr="006159E6" w14:paraId="162342EE" w14:textId="77777777" w:rsidTr="005313BA">
        <w:trPr>
          <w:cantSplit/>
        </w:trPr>
        <w:tc>
          <w:tcPr>
            <w:tcW w:w="9498" w:type="dxa"/>
            <w:gridSpan w:val="4"/>
            <w:shd w:val="clear" w:color="auto" w:fill="BFBFBF" w:themeFill="background1" w:themeFillShade="BF"/>
          </w:tcPr>
          <w:p w14:paraId="154F169D" w14:textId="77777777" w:rsidR="00714A39" w:rsidRPr="006159E6" w:rsidRDefault="00714A39" w:rsidP="00D02290">
            <w:pPr>
              <w:pStyle w:val="CellBody"/>
              <w:rPr>
                <w:lang w:val="en-US"/>
              </w:rPr>
            </w:pPr>
            <w:r w:rsidRPr="006159E6">
              <w:rPr>
                <w:lang w:val="en-US"/>
              </w:rPr>
              <w:t xml:space="preserve">End of </w:t>
            </w:r>
            <w:r w:rsidRPr="006159E6">
              <w:rPr>
                <w:rStyle w:val="Fett"/>
                <w:lang w:val="en-US"/>
              </w:rPr>
              <w:t>FXSpotRateSource</w:t>
            </w:r>
            <w:r w:rsidRPr="006159E6">
              <w:rPr>
                <w:lang w:val="en-US"/>
              </w:rPr>
              <w:t xml:space="preserve"> </w:t>
            </w:r>
          </w:p>
        </w:tc>
      </w:tr>
      <w:tr w:rsidR="002874F2" w:rsidRPr="006159E6" w14:paraId="512D2188" w14:textId="77777777" w:rsidTr="005313BA">
        <w:trPr>
          <w:cantSplit/>
        </w:trPr>
        <w:tc>
          <w:tcPr>
            <w:tcW w:w="9498" w:type="dxa"/>
            <w:gridSpan w:val="4"/>
            <w:shd w:val="clear" w:color="auto" w:fill="BFBFBF" w:themeFill="background1" w:themeFillShade="BF"/>
          </w:tcPr>
          <w:p w14:paraId="61CB5949" w14:textId="77777777" w:rsidR="002874F2" w:rsidRPr="006159E6" w:rsidRDefault="002874F2" w:rsidP="00D02290">
            <w:pPr>
              <w:pStyle w:val="CellBody"/>
              <w:rPr>
                <w:lang w:val="en-US"/>
              </w:rPr>
            </w:pPr>
            <w:r w:rsidRPr="006159E6">
              <w:rPr>
                <w:lang w:val="en-US"/>
              </w:rPr>
              <w:t xml:space="preserve">End of </w:t>
            </w:r>
            <w:r w:rsidR="009C7BC5" w:rsidRPr="006159E6">
              <w:rPr>
                <w:rStyle w:val="Fett"/>
                <w:lang w:val="en-US"/>
              </w:rPr>
              <w:t>Fixing</w:t>
            </w:r>
            <w:r w:rsidR="009C7BC5" w:rsidRPr="006159E6">
              <w:rPr>
                <w:lang w:val="en-US"/>
              </w:rPr>
              <w:t xml:space="preserve"> </w:t>
            </w:r>
          </w:p>
        </w:tc>
      </w:tr>
      <w:tr w:rsidR="00351B18" w:rsidRPr="006159E6" w14:paraId="120716F1" w14:textId="77777777" w:rsidTr="005313BA">
        <w:trPr>
          <w:cantSplit/>
        </w:trPr>
        <w:tc>
          <w:tcPr>
            <w:tcW w:w="9498" w:type="dxa"/>
            <w:gridSpan w:val="4"/>
            <w:shd w:val="clear" w:color="auto" w:fill="BFBFBF" w:themeFill="background1" w:themeFillShade="BF"/>
          </w:tcPr>
          <w:p w14:paraId="4B6C3A58" w14:textId="77777777" w:rsidR="00351B18" w:rsidRPr="006159E6" w:rsidRDefault="00DC166B" w:rsidP="00D02290">
            <w:pPr>
              <w:pStyle w:val="CellBody"/>
              <w:rPr>
                <w:lang w:val="en-US"/>
              </w:rPr>
            </w:pPr>
            <w:r w:rsidRPr="006159E6">
              <w:rPr>
                <w:lang w:val="en-US"/>
              </w:rPr>
              <w:t xml:space="preserve">End of </w:t>
            </w:r>
            <w:r w:rsidRPr="006159E6">
              <w:rPr>
                <w:rStyle w:val="Fett"/>
                <w:lang w:val="en-US"/>
              </w:rPr>
              <w:t>NonDeliverableSettlement</w:t>
            </w:r>
            <w:r w:rsidRPr="006159E6">
              <w:rPr>
                <w:lang w:val="en-US"/>
              </w:rPr>
              <w:t xml:space="preserve"> </w:t>
            </w:r>
          </w:p>
        </w:tc>
      </w:tr>
      <w:tr w:rsidR="00955358" w:rsidRPr="006159E6" w14:paraId="07815283" w14:textId="77777777" w:rsidTr="005313BA">
        <w:trPr>
          <w:cantSplit/>
        </w:trPr>
        <w:tc>
          <w:tcPr>
            <w:tcW w:w="9498" w:type="dxa"/>
            <w:gridSpan w:val="4"/>
            <w:shd w:val="clear" w:color="auto" w:fill="BFBFBF" w:themeFill="background1" w:themeFillShade="BF"/>
          </w:tcPr>
          <w:p w14:paraId="3507CE47" w14:textId="77777777" w:rsidR="00955358" w:rsidRPr="006159E6" w:rsidRDefault="00955358" w:rsidP="00D02290">
            <w:pPr>
              <w:pStyle w:val="CellBody"/>
              <w:rPr>
                <w:lang w:val="en-US"/>
              </w:rPr>
            </w:pPr>
            <w:r w:rsidRPr="006159E6">
              <w:rPr>
                <w:lang w:val="en-US"/>
              </w:rPr>
              <w:t xml:space="preserve">End of </w:t>
            </w:r>
            <w:r w:rsidRPr="006159E6">
              <w:rPr>
                <w:rStyle w:val="Fett"/>
                <w:lang w:val="en-US"/>
              </w:rPr>
              <w:t>FXSingleLeg</w:t>
            </w:r>
            <w:r w:rsidRPr="006159E6">
              <w:rPr>
                <w:lang w:val="en-US"/>
              </w:rPr>
              <w:t xml:space="preserve"> </w:t>
            </w:r>
          </w:p>
        </w:tc>
      </w:tr>
      <w:tr w:rsidR="003654C7" w:rsidRPr="006159E6" w14:paraId="059F6E63" w14:textId="77777777" w:rsidTr="005313BA">
        <w:trPr>
          <w:cantSplit/>
        </w:trPr>
        <w:tc>
          <w:tcPr>
            <w:tcW w:w="9498" w:type="dxa"/>
            <w:gridSpan w:val="4"/>
            <w:shd w:val="clear" w:color="auto" w:fill="BFBFBF" w:themeFill="background1" w:themeFillShade="BF"/>
          </w:tcPr>
          <w:p w14:paraId="07472178" w14:textId="77777777" w:rsidR="003654C7" w:rsidRPr="006159E6" w:rsidRDefault="00915CC0" w:rsidP="00D02290">
            <w:pPr>
              <w:pStyle w:val="CellBody"/>
              <w:rPr>
                <w:lang w:val="en-US"/>
              </w:rPr>
            </w:pPr>
            <w:r w:rsidRPr="006159E6">
              <w:rPr>
                <w:rStyle w:val="XSDSectionTitle"/>
                <w:lang w:val="en-US"/>
              </w:rPr>
              <w:t>FXTradeDetails</w:t>
            </w:r>
            <w:r w:rsidR="00DE4731" w:rsidRPr="006159E6">
              <w:rPr>
                <w:rStyle w:val="XSDSectionTitle"/>
                <w:lang w:val="en-US"/>
              </w:rPr>
              <w:t>/</w:t>
            </w:r>
            <w:r w:rsidR="003654C7" w:rsidRPr="006159E6">
              <w:rPr>
                <w:rStyle w:val="XSDSectionTitle"/>
                <w:lang w:val="en-US"/>
              </w:rPr>
              <w:t>FXOption</w:t>
            </w:r>
            <w:r w:rsidRPr="006159E6">
              <w:rPr>
                <w:lang w:val="en-US"/>
              </w:rPr>
              <w:t xml:space="preserve">: </w:t>
            </w:r>
            <w:r w:rsidR="00F34D43" w:rsidRPr="006159E6">
              <w:rPr>
                <w:lang w:val="en-US"/>
              </w:rPr>
              <w:t>c</w:t>
            </w:r>
            <w:r w:rsidRPr="006159E6">
              <w:rPr>
                <w:lang w:val="en-US"/>
              </w:rPr>
              <w:t>onditional section</w:t>
            </w:r>
          </w:p>
          <w:p w14:paraId="4EDB9CB5" w14:textId="77777777" w:rsidR="00EE5FA1" w:rsidRPr="006159E6" w:rsidRDefault="00EE5FA1" w:rsidP="00D02290">
            <w:pPr>
              <w:pStyle w:val="CellBody"/>
              <w:rPr>
                <w:rStyle w:val="Fett"/>
                <w:lang w:val="en-US"/>
              </w:rPr>
            </w:pPr>
            <w:r w:rsidRPr="006159E6">
              <w:rPr>
                <w:rStyle w:val="Fett"/>
                <w:lang w:val="en-US"/>
              </w:rPr>
              <w:t>Occurrence:</w:t>
            </w:r>
          </w:p>
          <w:p w14:paraId="5A17BAB9" w14:textId="77777777" w:rsidR="00EE5FA1" w:rsidRPr="006159E6" w:rsidRDefault="003654C7" w:rsidP="00ED3F3F">
            <w:pPr>
              <w:pStyle w:val="condition1"/>
              <w:rPr>
                <w:b/>
              </w:rPr>
            </w:pPr>
            <w:r w:rsidRPr="006159E6">
              <w:t xml:space="preserve">If ‘TransactionType’ </w:t>
            </w:r>
            <w:r w:rsidR="00EE5FA1" w:rsidRPr="006159E6">
              <w:t xml:space="preserve">is set to </w:t>
            </w:r>
            <w:r w:rsidRPr="006159E6">
              <w:t>“OPT” or “OPT_FXD_FXD_SWP”</w:t>
            </w:r>
            <w:r w:rsidR="00EE5FA1" w:rsidRPr="006159E6">
              <w:t>,</w:t>
            </w:r>
            <w:r w:rsidRPr="006159E6">
              <w:t xml:space="preserve"> then this section </w:t>
            </w:r>
            <w:r w:rsidR="00B61F60" w:rsidRPr="006159E6">
              <w:t>is mandatory</w:t>
            </w:r>
            <w:r w:rsidR="00EE5FA1" w:rsidRPr="006159E6">
              <w:t>.</w:t>
            </w:r>
          </w:p>
          <w:p w14:paraId="5B63256B" w14:textId="77777777" w:rsidR="003654C7" w:rsidRPr="006159E6" w:rsidRDefault="00EE5FA1" w:rsidP="00ED3F3F">
            <w:pPr>
              <w:pStyle w:val="condition1"/>
              <w:rPr>
                <w:b/>
              </w:rPr>
            </w:pPr>
            <w:r w:rsidRPr="006159E6">
              <w:t xml:space="preserve">Else, this section </w:t>
            </w:r>
            <w:r w:rsidR="003654C7" w:rsidRPr="006159E6">
              <w:t>must be omitted.</w:t>
            </w:r>
          </w:p>
        </w:tc>
      </w:tr>
      <w:tr w:rsidR="00CE6677" w:rsidRPr="006159E6" w:rsidDel="00105D94" w14:paraId="5D3F2730" w14:textId="77777777" w:rsidTr="005313BA">
        <w:trPr>
          <w:cantSplit/>
        </w:trPr>
        <w:tc>
          <w:tcPr>
            <w:tcW w:w="1418" w:type="dxa"/>
          </w:tcPr>
          <w:p w14:paraId="505A90C0" w14:textId="77777777" w:rsidR="00CE6677" w:rsidRPr="006159E6" w:rsidRDefault="00CE6677" w:rsidP="00D02290">
            <w:pPr>
              <w:pStyle w:val="CellBody"/>
              <w:rPr>
                <w:lang w:val="en-US"/>
              </w:rPr>
            </w:pPr>
            <w:r w:rsidRPr="006159E6">
              <w:rPr>
                <w:lang w:val="en-US"/>
              </w:rPr>
              <w:t>Option</w:t>
            </w:r>
            <w:r w:rsidRPr="006159E6">
              <w:rPr>
                <w:lang w:val="en-US"/>
              </w:rPr>
              <w:softHyphen/>
              <w:t>Writer</w:t>
            </w:r>
          </w:p>
        </w:tc>
        <w:tc>
          <w:tcPr>
            <w:tcW w:w="850" w:type="dxa"/>
          </w:tcPr>
          <w:p w14:paraId="3D6FE5D9" w14:textId="77777777" w:rsidR="00CE6677" w:rsidRPr="006159E6" w:rsidRDefault="00CE6677" w:rsidP="00D02290">
            <w:pPr>
              <w:pStyle w:val="CellBody"/>
              <w:rPr>
                <w:lang w:val="en-US"/>
              </w:rPr>
            </w:pPr>
            <w:r w:rsidRPr="006159E6">
              <w:rPr>
                <w:lang w:val="en-US"/>
              </w:rPr>
              <w:t>M</w:t>
            </w:r>
          </w:p>
        </w:tc>
        <w:tc>
          <w:tcPr>
            <w:tcW w:w="1418" w:type="dxa"/>
          </w:tcPr>
          <w:p w14:paraId="08D19658" w14:textId="77777777" w:rsidR="00CE6677" w:rsidRPr="006159E6" w:rsidRDefault="00CE6677" w:rsidP="00D02290">
            <w:pPr>
              <w:pStyle w:val="CellBody"/>
              <w:rPr>
                <w:lang w:val="en-US"/>
              </w:rPr>
            </w:pPr>
            <w:r w:rsidRPr="006159E6">
              <w:rPr>
                <w:lang w:val="en-US"/>
              </w:rPr>
              <w:t>PartyType</w:t>
            </w:r>
          </w:p>
        </w:tc>
        <w:tc>
          <w:tcPr>
            <w:tcW w:w="5812" w:type="dxa"/>
          </w:tcPr>
          <w:p w14:paraId="6B815FA5" w14:textId="77777777" w:rsidR="00CE6677" w:rsidRPr="006159E6" w:rsidRDefault="00CE6677" w:rsidP="00544F82">
            <w:pPr>
              <w:pStyle w:val="CellBody"/>
              <w:rPr>
                <w:lang w:val="en-US"/>
              </w:rPr>
            </w:pPr>
            <w:r w:rsidRPr="006159E6">
              <w:rPr>
                <w:lang w:val="en-US"/>
              </w:rPr>
              <w:t xml:space="preserve">The party code of the </w:t>
            </w:r>
            <w:r w:rsidR="00544F82">
              <w:rPr>
                <w:lang w:val="en-US"/>
              </w:rPr>
              <w:t>s</w:t>
            </w:r>
            <w:r w:rsidRPr="006159E6">
              <w:rPr>
                <w:lang w:val="en-US"/>
              </w:rPr>
              <w:t>eller</w:t>
            </w:r>
            <w:r w:rsidR="00544F82">
              <w:rPr>
                <w:lang w:val="en-US"/>
              </w:rPr>
              <w:t xml:space="preserve"> p</w:t>
            </w:r>
            <w:r w:rsidRPr="006159E6">
              <w:rPr>
                <w:lang w:val="en-US"/>
              </w:rPr>
              <w:t xml:space="preserve">arty. </w:t>
            </w:r>
          </w:p>
        </w:tc>
      </w:tr>
      <w:tr w:rsidR="00CE6677" w:rsidRPr="006159E6" w:rsidDel="00105D94" w14:paraId="462BD769" w14:textId="77777777" w:rsidTr="005313BA">
        <w:trPr>
          <w:cantSplit/>
        </w:trPr>
        <w:tc>
          <w:tcPr>
            <w:tcW w:w="1418" w:type="dxa"/>
          </w:tcPr>
          <w:p w14:paraId="5ACF4C27" w14:textId="77777777" w:rsidR="00CE6677" w:rsidRPr="006159E6" w:rsidRDefault="00CE6677" w:rsidP="00D02290">
            <w:pPr>
              <w:pStyle w:val="CellBody"/>
              <w:rPr>
                <w:lang w:val="en-US"/>
              </w:rPr>
            </w:pPr>
            <w:r w:rsidRPr="006159E6">
              <w:rPr>
                <w:lang w:val="en-US"/>
              </w:rPr>
              <w:t>Option</w:t>
            </w:r>
            <w:r w:rsidRPr="006159E6">
              <w:rPr>
                <w:lang w:val="en-US"/>
              </w:rPr>
              <w:softHyphen/>
              <w:t>Holder</w:t>
            </w:r>
          </w:p>
        </w:tc>
        <w:tc>
          <w:tcPr>
            <w:tcW w:w="850" w:type="dxa"/>
          </w:tcPr>
          <w:p w14:paraId="5DA96DB3" w14:textId="77777777" w:rsidR="00CE6677" w:rsidRPr="006159E6" w:rsidRDefault="00CE6677" w:rsidP="00D02290">
            <w:pPr>
              <w:pStyle w:val="CellBody"/>
              <w:rPr>
                <w:lang w:val="en-US"/>
              </w:rPr>
            </w:pPr>
            <w:r w:rsidRPr="006159E6">
              <w:rPr>
                <w:lang w:val="en-US"/>
              </w:rPr>
              <w:t>M</w:t>
            </w:r>
          </w:p>
        </w:tc>
        <w:tc>
          <w:tcPr>
            <w:tcW w:w="1418" w:type="dxa"/>
          </w:tcPr>
          <w:p w14:paraId="47E25DB2" w14:textId="77777777" w:rsidR="00CE6677" w:rsidRPr="006159E6" w:rsidRDefault="00CE6677" w:rsidP="00D02290">
            <w:pPr>
              <w:pStyle w:val="CellBody"/>
              <w:rPr>
                <w:lang w:val="en-US"/>
              </w:rPr>
            </w:pPr>
            <w:r w:rsidRPr="006159E6">
              <w:rPr>
                <w:lang w:val="en-US"/>
              </w:rPr>
              <w:t>PartyType</w:t>
            </w:r>
          </w:p>
        </w:tc>
        <w:tc>
          <w:tcPr>
            <w:tcW w:w="5812" w:type="dxa"/>
          </w:tcPr>
          <w:p w14:paraId="52313E32" w14:textId="77777777" w:rsidR="00CE6677" w:rsidRPr="006159E6" w:rsidRDefault="00CE6677" w:rsidP="00544F82">
            <w:pPr>
              <w:pStyle w:val="CellBody"/>
              <w:rPr>
                <w:lang w:val="en-US"/>
              </w:rPr>
            </w:pPr>
            <w:r w:rsidRPr="006159E6">
              <w:rPr>
                <w:lang w:val="en-US"/>
              </w:rPr>
              <w:t xml:space="preserve">The party code of the </w:t>
            </w:r>
            <w:r w:rsidR="00544F82">
              <w:rPr>
                <w:lang w:val="en-US"/>
              </w:rPr>
              <w:t>b</w:t>
            </w:r>
            <w:r w:rsidRPr="006159E6">
              <w:rPr>
                <w:lang w:val="en-US"/>
              </w:rPr>
              <w:t>uyer</w:t>
            </w:r>
            <w:r w:rsidR="00544F82">
              <w:rPr>
                <w:lang w:val="en-US"/>
              </w:rPr>
              <w:t xml:space="preserve"> p</w:t>
            </w:r>
            <w:r w:rsidRPr="006159E6">
              <w:rPr>
                <w:lang w:val="en-US"/>
              </w:rPr>
              <w:t>arty.</w:t>
            </w:r>
          </w:p>
        </w:tc>
      </w:tr>
      <w:tr w:rsidR="004D39DE" w:rsidRPr="006159E6" w:rsidDel="00105D94" w14:paraId="4D88382A" w14:textId="77777777" w:rsidTr="005313BA">
        <w:trPr>
          <w:cantSplit/>
        </w:trPr>
        <w:tc>
          <w:tcPr>
            <w:tcW w:w="1418" w:type="dxa"/>
          </w:tcPr>
          <w:p w14:paraId="1AF3A96B" w14:textId="77777777" w:rsidR="004D39DE" w:rsidRPr="006159E6" w:rsidRDefault="004D39DE" w:rsidP="00D02290">
            <w:pPr>
              <w:pStyle w:val="CellBody"/>
              <w:rPr>
                <w:lang w:val="en-US"/>
              </w:rPr>
            </w:pPr>
            <w:r w:rsidRPr="006159E6">
              <w:rPr>
                <w:lang w:val="en-US"/>
              </w:rPr>
              <w:t>OptionType</w:t>
            </w:r>
          </w:p>
        </w:tc>
        <w:tc>
          <w:tcPr>
            <w:tcW w:w="850" w:type="dxa"/>
          </w:tcPr>
          <w:p w14:paraId="10B73249" w14:textId="77777777" w:rsidR="004D39DE" w:rsidRPr="006159E6" w:rsidRDefault="004D39DE" w:rsidP="00D02290">
            <w:pPr>
              <w:pStyle w:val="CellBody"/>
              <w:rPr>
                <w:lang w:val="en-US"/>
              </w:rPr>
            </w:pPr>
            <w:r w:rsidRPr="006159E6">
              <w:rPr>
                <w:lang w:val="en-US"/>
              </w:rPr>
              <w:t>M</w:t>
            </w:r>
          </w:p>
        </w:tc>
        <w:tc>
          <w:tcPr>
            <w:tcW w:w="1418" w:type="dxa"/>
          </w:tcPr>
          <w:p w14:paraId="5F10C7C6" w14:textId="77777777" w:rsidR="004D39DE" w:rsidRPr="006159E6" w:rsidRDefault="004D39DE" w:rsidP="00D02290">
            <w:pPr>
              <w:pStyle w:val="CellBody"/>
              <w:rPr>
                <w:lang w:val="en-US"/>
              </w:rPr>
            </w:pPr>
            <w:r w:rsidRPr="006159E6">
              <w:rPr>
                <w:lang w:val="en-US"/>
              </w:rPr>
              <w:t>Option</w:t>
            </w:r>
            <w:r w:rsidRPr="006159E6">
              <w:rPr>
                <w:lang w:val="en-US"/>
              </w:rPr>
              <w:softHyphen/>
              <w:t>Type</w:t>
            </w:r>
          </w:p>
        </w:tc>
        <w:tc>
          <w:tcPr>
            <w:tcW w:w="5812" w:type="dxa"/>
          </w:tcPr>
          <w:p w14:paraId="21CCEC0B" w14:textId="77777777" w:rsidR="004D39DE" w:rsidRPr="006159E6" w:rsidRDefault="004D39DE" w:rsidP="003A52D3">
            <w:pPr>
              <w:pStyle w:val="CellBody"/>
              <w:rPr>
                <w:lang w:val="en-US"/>
              </w:rPr>
            </w:pPr>
            <w:r w:rsidRPr="006159E6">
              <w:rPr>
                <w:lang w:val="en-US"/>
              </w:rPr>
              <w:t>A code specifying if the option is a call or a put option.</w:t>
            </w:r>
          </w:p>
        </w:tc>
      </w:tr>
      <w:tr w:rsidR="004D39DE" w:rsidRPr="006159E6" w:rsidDel="00105D94" w14:paraId="564DBF34" w14:textId="77777777" w:rsidTr="005313BA">
        <w:trPr>
          <w:cantSplit/>
        </w:trPr>
        <w:tc>
          <w:tcPr>
            <w:tcW w:w="1418" w:type="dxa"/>
          </w:tcPr>
          <w:p w14:paraId="7DDF78BF" w14:textId="77777777" w:rsidR="004D39DE" w:rsidRPr="006159E6" w:rsidRDefault="004D39DE" w:rsidP="00D02290">
            <w:pPr>
              <w:pStyle w:val="CellBody"/>
              <w:rPr>
                <w:lang w:val="en-US"/>
              </w:rPr>
            </w:pPr>
            <w:r w:rsidRPr="006159E6">
              <w:rPr>
                <w:lang w:val="en-US"/>
              </w:rPr>
              <w:t>Effective</w:t>
            </w:r>
            <w:r w:rsidRPr="006159E6">
              <w:rPr>
                <w:lang w:val="en-US"/>
              </w:rPr>
              <w:softHyphen/>
              <w:t>Date</w:t>
            </w:r>
          </w:p>
        </w:tc>
        <w:tc>
          <w:tcPr>
            <w:tcW w:w="850" w:type="dxa"/>
          </w:tcPr>
          <w:p w14:paraId="01284142" w14:textId="77777777" w:rsidR="004D39DE" w:rsidRPr="006159E6" w:rsidRDefault="004D39DE" w:rsidP="00D02290">
            <w:pPr>
              <w:pStyle w:val="CellBody"/>
              <w:rPr>
                <w:lang w:val="en-US"/>
              </w:rPr>
            </w:pPr>
            <w:r w:rsidRPr="006159E6">
              <w:rPr>
                <w:lang w:val="en-US"/>
              </w:rPr>
              <w:t>M</w:t>
            </w:r>
          </w:p>
        </w:tc>
        <w:tc>
          <w:tcPr>
            <w:tcW w:w="1418" w:type="dxa"/>
          </w:tcPr>
          <w:p w14:paraId="005C3CD9" w14:textId="77777777" w:rsidR="004D39DE" w:rsidRPr="006159E6" w:rsidRDefault="004D39DE" w:rsidP="00D02290">
            <w:pPr>
              <w:pStyle w:val="CellBody"/>
              <w:rPr>
                <w:lang w:val="en-US"/>
              </w:rPr>
            </w:pPr>
            <w:r w:rsidRPr="006159E6">
              <w:rPr>
                <w:lang w:val="en-US"/>
              </w:rPr>
              <w:t>DateType</w:t>
            </w:r>
          </w:p>
        </w:tc>
        <w:tc>
          <w:tcPr>
            <w:tcW w:w="5812" w:type="dxa"/>
          </w:tcPr>
          <w:p w14:paraId="6D970954" w14:textId="77777777" w:rsidR="004D39DE" w:rsidRPr="006159E6" w:rsidRDefault="004D39DE" w:rsidP="00D02290">
            <w:pPr>
              <w:pStyle w:val="CellBody"/>
              <w:rPr>
                <w:lang w:val="en-US"/>
              </w:rPr>
            </w:pPr>
          </w:p>
        </w:tc>
      </w:tr>
      <w:tr w:rsidR="004D39DE" w:rsidRPr="006159E6" w:rsidDel="00105D94" w14:paraId="4CB7FDA7" w14:textId="77777777" w:rsidTr="005313BA">
        <w:trPr>
          <w:cantSplit/>
        </w:trPr>
        <w:tc>
          <w:tcPr>
            <w:tcW w:w="1418" w:type="dxa"/>
          </w:tcPr>
          <w:p w14:paraId="7FAD209A" w14:textId="77777777" w:rsidR="004D39DE" w:rsidRPr="006159E6" w:rsidRDefault="004D39DE" w:rsidP="00D02290">
            <w:pPr>
              <w:pStyle w:val="CellBody"/>
              <w:rPr>
                <w:lang w:val="en-US"/>
              </w:rPr>
            </w:pPr>
            <w:r w:rsidRPr="006159E6">
              <w:rPr>
                <w:lang w:val="en-US"/>
              </w:rPr>
              <w:t>Business</w:t>
            </w:r>
            <w:r w:rsidRPr="006159E6">
              <w:rPr>
                <w:lang w:val="en-US"/>
              </w:rPr>
              <w:softHyphen/>
              <w:t>Day</w:t>
            </w:r>
            <w:r w:rsidRPr="006159E6">
              <w:rPr>
                <w:lang w:val="en-US"/>
              </w:rPr>
              <w:softHyphen/>
              <w:t>Convention</w:t>
            </w:r>
          </w:p>
        </w:tc>
        <w:tc>
          <w:tcPr>
            <w:tcW w:w="850" w:type="dxa"/>
          </w:tcPr>
          <w:p w14:paraId="2FC8B7AC" w14:textId="77777777" w:rsidR="004D39DE" w:rsidRPr="006159E6" w:rsidRDefault="004D39DE" w:rsidP="00D02290">
            <w:pPr>
              <w:pStyle w:val="CellBody"/>
              <w:rPr>
                <w:lang w:val="en-US"/>
              </w:rPr>
            </w:pPr>
            <w:r w:rsidRPr="006159E6">
              <w:rPr>
                <w:lang w:val="en-US"/>
              </w:rPr>
              <w:t>M</w:t>
            </w:r>
          </w:p>
        </w:tc>
        <w:tc>
          <w:tcPr>
            <w:tcW w:w="1418" w:type="dxa"/>
          </w:tcPr>
          <w:p w14:paraId="423B018C" w14:textId="77777777" w:rsidR="004D39DE" w:rsidRPr="006159E6" w:rsidRDefault="004D39DE" w:rsidP="00D02290">
            <w:pPr>
              <w:pStyle w:val="CellBody"/>
              <w:rPr>
                <w:lang w:val="en-US"/>
              </w:rPr>
            </w:pPr>
            <w:r w:rsidRPr="006159E6">
              <w:rPr>
                <w:lang w:val="en-US"/>
              </w:rPr>
              <w:t>Business</w:t>
            </w:r>
            <w:r w:rsidRPr="006159E6">
              <w:rPr>
                <w:lang w:val="en-US"/>
              </w:rPr>
              <w:softHyphen/>
              <w:t>Day</w:t>
            </w:r>
            <w:r w:rsidRPr="006159E6">
              <w:rPr>
                <w:lang w:val="en-US"/>
              </w:rPr>
              <w:softHyphen/>
              <w:t>Convention</w:t>
            </w:r>
            <w:r w:rsidRPr="006159E6">
              <w:rPr>
                <w:lang w:val="en-US"/>
              </w:rPr>
              <w:softHyphen/>
              <w:t>Type</w:t>
            </w:r>
          </w:p>
        </w:tc>
        <w:tc>
          <w:tcPr>
            <w:tcW w:w="5812" w:type="dxa"/>
          </w:tcPr>
          <w:p w14:paraId="6CB73D4F" w14:textId="77777777" w:rsidR="004D39DE" w:rsidRPr="006159E6" w:rsidRDefault="004D39DE" w:rsidP="00D02290">
            <w:pPr>
              <w:pStyle w:val="CellBody"/>
              <w:rPr>
                <w:lang w:val="en-US"/>
              </w:rPr>
            </w:pPr>
            <w:r w:rsidRPr="006159E6">
              <w:rPr>
                <w:lang w:val="en-US"/>
              </w:rPr>
              <w:t>The convention for adjusting the ‘EffectiveDate’ if it would otherwise fall on a day that is not a business day.</w:t>
            </w:r>
          </w:p>
        </w:tc>
      </w:tr>
      <w:tr w:rsidR="004D39DE" w:rsidRPr="006159E6" w14:paraId="6E557B65" w14:textId="77777777" w:rsidTr="005313BA">
        <w:trPr>
          <w:cantSplit/>
        </w:trPr>
        <w:tc>
          <w:tcPr>
            <w:tcW w:w="9498" w:type="dxa"/>
            <w:gridSpan w:val="4"/>
            <w:shd w:val="clear" w:color="auto" w:fill="BFBFBF" w:themeFill="background1" w:themeFillShade="BF"/>
          </w:tcPr>
          <w:p w14:paraId="498AD68B" w14:textId="77777777" w:rsidR="004D39DE" w:rsidRPr="006159E6" w:rsidRDefault="004D39DE" w:rsidP="00D02290">
            <w:pPr>
              <w:pStyle w:val="CellBody"/>
              <w:rPr>
                <w:lang w:val="en-US"/>
              </w:rPr>
            </w:pPr>
            <w:r w:rsidRPr="006159E6">
              <w:rPr>
                <w:rStyle w:val="XSDSectionTitle"/>
                <w:lang w:val="en-US"/>
              </w:rPr>
              <w:t>FXOption/PutCurrencyAmount</w:t>
            </w:r>
            <w:r w:rsidRPr="006159E6">
              <w:rPr>
                <w:lang w:val="en-US"/>
              </w:rPr>
              <w:t>: mandatory section</w:t>
            </w:r>
          </w:p>
        </w:tc>
      </w:tr>
      <w:tr w:rsidR="004D39DE" w:rsidRPr="006159E6" w14:paraId="120B4106" w14:textId="77777777" w:rsidTr="005313BA">
        <w:trPr>
          <w:cantSplit/>
        </w:trPr>
        <w:tc>
          <w:tcPr>
            <w:tcW w:w="1418" w:type="dxa"/>
          </w:tcPr>
          <w:p w14:paraId="606BB6EB" w14:textId="77777777" w:rsidR="004D39DE" w:rsidRPr="006159E6" w:rsidRDefault="004D39DE" w:rsidP="00D02290">
            <w:pPr>
              <w:pStyle w:val="CellBody"/>
              <w:rPr>
                <w:lang w:val="en-US"/>
              </w:rPr>
            </w:pPr>
            <w:r w:rsidRPr="006159E6">
              <w:rPr>
                <w:lang w:val="en-US"/>
              </w:rPr>
              <w:t>Currency</w:t>
            </w:r>
          </w:p>
        </w:tc>
        <w:tc>
          <w:tcPr>
            <w:tcW w:w="850" w:type="dxa"/>
          </w:tcPr>
          <w:p w14:paraId="1F553E7F" w14:textId="77777777" w:rsidR="004D39DE" w:rsidRPr="006159E6" w:rsidRDefault="004D39DE" w:rsidP="00D02290">
            <w:pPr>
              <w:pStyle w:val="CellBody"/>
              <w:rPr>
                <w:lang w:val="en-US"/>
              </w:rPr>
            </w:pPr>
            <w:r w:rsidRPr="006159E6">
              <w:rPr>
                <w:lang w:val="en-US"/>
              </w:rPr>
              <w:t>M</w:t>
            </w:r>
          </w:p>
        </w:tc>
        <w:tc>
          <w:tcPr>
            <w:tcW w:w="1418" w:type="dxa"/>
          </w:tcPr>
          <w:p w14:paraId="244B61E9" w14:textId="77777777" w:rsidR="004D39DE" w:rsidRPr="006159E6" w:rsidRDefault="004D39DE"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7AF7DDF7" w14:textId="77777777" w:rsidR="00FC0E95" w:rsidRPr="006159E6" w:rsidRDefault="00FC0E95" w:rsidP="00FC0E95">
            <w:pPr>
              <w:pStyle w:val="CellBody"/>
              <w:rPr>
                <w:lang w:val="en-US"/>
              </w:rPr>
            </w:pPr>
            <w:r w:rsidRPr="00FC0E95">
              <w:rPr>
                <w:lang w:val="en-US"/>
              </w:rPr>
              <w:t>The currency in which the amount is denominated</w:t>
            </w:r>
            <w:r>
              <w:rPr>
                <w:lang w:val="en-US"/>
              </w:rPr>
              <w:t>.</w:t>
            </w:r>
          </w:p>
        </w:tc>
      </w:tr>
      <w:tr w:rsidR="004D39DE" w:rsidRPr="006159E6" w14:paraId="60430403" w14:textId="77777777" w:rsidTr="005313BA">
        <w:trPr>
          <w:cantSplit/>
        </w:trPr>
        <w:tc>
          <w:tcPr>
            <w:tcW w:w="1418" w:type="dxa"/>
          </w:tcPr>
          <w:p w14:paraId="54CA330F" w14:textId="77777777" w:rsidR="004D39DE" w:rsidRPr="006159E6" w:rsidRDefault="004D39DE" w:rsidP="00D02290">
            <w:pPr>
              <w:pStyle w:val="CellBody"/>
              <w:rPr>
                <w:lang w:val="en-US"/>
              </w:rPr>
            </w:pPr>
            <w:r w:rsidRPr="006159E6">
              <w:rPr>
                <w:lang w:val="en-US"/>
              </w:rPr>
              <w:t>Amount</w:t>
            </w:r>
          </w:p>
        </w:tc>
        <w:tc>
          <w:tcPr>
            <w:tcW w:w="850" w:type="dxa"/>
          </w:tcPr>
          <w:p w14:paraId="6C15A2E9" w14:textId="77777777" w:rsidR="004D39DE" w:rsidRPr="006159E6" w:rsidRDefault="004D39DE" w:rsidP="00D02290">
            <w:pPr>
              <w:pStyle w:val="CellBody"/>
              <w:rPr>
                <w:lang w:val="en-US"/>
              </w:rPr>
            </w:pPr>
            <w:r w:rsidRPr="006159E6">
              <w:rPr>
                <w:lang w:val="en-US"/>
              </w:rPr>
              <w:t>M</w:t>
            </w:r>
          </w:p>
        </w:tc>
        <w:tc>
          <w:tcPr>
            <w:tcW w:w="1418" w:type="dxa"/>
          </w:tcPr>
          <w:p w14:paraId="1517A408" w14:textId="77777777" w:rsidR="004D39DE" w:rsidRPr="006159E6" w:rsidRDefault="004D39DE" w:rsidP="00D02290">
            <w:pPr>
              <w:pStyle w:val="CellBody"/>
              <w:rPr>
                <w:lang w:val="en-US"/>
              </w:rPr>
            </w:pPr>
            <w:r w:rsidRPr="006159E6">
              <w:rPr>
                <w:lang w:val="en-US"/>
              </w:rPr>
              <w:t>PriceType</w:t>
            </w:r>
          </w:p>
        </w:tc>
        <w:tc>
          <w:tcPr>
            <w:tcW w:w="5812" w:type="dxa"/>
          </w:tcPr>
          <w:p w14:paraId="46FC8339" w14:textId="77777777" w:rsidR="004D39DE" w:rsidRPr="006159E6" w:rsidRDefault="004D39DE" w:rsidP="00652134">
            <w:pPr>
              <w:pStyle w:val="CellBody"/>
              <w:rPr>
                <w:lang w:val="en-US"/>
              </w:rPr>
            </w:pPr>
            <w:r w:rsidRPr="006159E6">
              <w:rPr>
                <w:lang w:val="en-US"/>
              </w:rPr>
              <w:t xml:space="preserve">The monetary quantity in </w:t>
            </w:r>
            <w:r w:rsidR="00727768" w:rsidRPr="006159E6">
              <w:rPr>
                <w:lang w:val="en-US"/>
              </w:rPr>
              <w:t xml:space="preserve">the </w:t>
            </w:r>
            <w:r w:rsidR="00652134" w:rsidRPr="006159E6">
              <w:rPr>
                <w:lang w:val="en-US"/>
              </w:rPr>
              <w:t xml:space="preserve">currency </w:t>
            </w:r>
            <w:r w:rsidR="00727768" w:rsidRPr="006159E6">
              <w:rPr>
                <w:lang w:val="en-US"/>
              </w:rPr>
              <w:t>described in ‘PutCurrencyAmount/Currency’</w:t>
            </w:r>
            <w:r w:rsidRPr="006159E6">
              <w:rPr>
                <w:lang w:val="en-US"/>
              </w:rPr>
              <w:t>.</w:t>
            </w:r>
          </w:p>
        </w:tc>
      </w:tr>
      <w:tr w:rsidR="004D39DE" w:rsidRPr="006159E6" w14:paraId="74AB2770" w14:textId="77777777" w:rsidTr="005313BA">
        <w:trPr>
          <w:cantSplit/>
        </w:trPr>
        <w:tc>
          <w:tcPr>
            <w:tcW w:w="9498" w:type="dxa"/>
            <w:gridSpan w:val="4"/>
            <w:shd w:val="clear" w:color="auto" w:fill="BFBFBF" w:themeFill="background1" w:themeFillShade="BF"/>
          </w:tcPr>
          <w:p w14:paraId="05FDCCEC" w14:textId="77777777" w:rsidR="004D39DE" w:rsidRPr="006159E6" w:rsidRDefault="004D39DE" w:rsidP="00D02290">
            <w:pPr>
              <w:pStyle w:val="CellBody"/>
              <w:rPr>
                <w:lang w:val="en-US"/>
              </w:rPr>
            </w:pPr>
            <w:r w:rsidRPr="006159E6">
              <w:rPr>
                <w:lang w:val="en-US"/>
              </w:rPr>
              <w:t xml:space="preserve">End of </w:t>
            </w:r>
            <w:r w:rsidRPr="006159E6">
              <w:rPr>
                <w:rStyle w:val="Fett"/>
                <w:lang w:val="en-US"/>
              </w:rPr>
              <w:t>PutCurrencyAmount</w:t>
            </w:r>
          </w:p>
        </w:tc>
      </w:tr>
      <w:tr w:rsidR="004D39DE" w:rsidRPr="006159E6" w14:paraId="6EB810C3" w14:textId="77777777" w:rsidTr="005313BA">
        <w:trPr>
          <w:cantSplit/>
        </w:trPr>
        <w:tc>
          <w:tcPr>
            <w:tcW w:w="9498" w:type="dxa"/>
            <w:gridSpan w:val="4"/>
            <w:shd w:val="clear" w:color="auto" w:fill="BFBFBF" w:themeFill="background1" w:themeFillShade="BF"/>
          </w:tcPr>
          <w:p w14:paraId="6514EC3F" w14:textId="77777777" w:rsidR="004D39DE" w:rsidRPr="006159E6" w:rsidRDefault="004D39DE" w:rsidP="00D02290">
            <w:pPr>
              <w:pStyle w:val="CellBody"/>
              <w:rPr>
                <w:lang w:val="en-US"/>
              </w:rPr>
            </w:pPr>
            <w:r w:rsidRPr="006159E6">
              <w:rPr>
                <w:rStyle w:val="XSDSectionTitle"/>
                <w:lang w:val="en-US"/>
              </w:rPr>
              <w:t>FXOption/CallCurrencyAmount</w:t>
            </w:r>
            <w:r w:rsidRPr="006159E6">
              <w:rPr>
                <w:lang w:val="en-US"/>
              </w:rPr>
              <w:t>: mandatory section</w:t>
            </w:r>
          </w:p>
        </w:tc>
      </w:tr>
      <w:tr w:rsidR="004D39DE" w:rsidRPr="006159E6" w14:paraId="349DD821" w14:textId="77777777" w:rsidTr="005313BA">
        <w:trPr>
          <w:cantSplit/>
        </w:trPr>
        <w:tc>
          <w:tcPr>
            <w:tcW w:w="1418" w:type="dxa"/>
          </w:tcPr>
          <w:p w14:paraId="26680DEA" w14:textId="77777777" w:rsidR="004D39DE" w:rsidRPr="006159E6" w:rsidRDefault="004D39DE" w:rsidP="00D02290">
            <w:pPr>
              <w:pStyle w:val="CellBody"/>
              <w:rPr>
                <w:lang w:val="en-US"/>
              </w:rPr>
            </w:pPr>
            <w:r w:rsidRPr="006159E6">
              <w:rPr>
                <w:lang w:val="en-US"/>
              </w:rPr>
              <w:t>Currency</w:t>
            </w:r>
          </w:p>
        </w:tc>
        <w:tc>
          <w:tcPr>
            <w:tcW w:w="850" w:type="dxa"/>
          </w:tcPr>
          <w:p w14:paraId="00EA9444" w14:textId="77777777" w:rsidR="004D39DE" w:rsidRPr="006159E6" w:rsidRDefault="004D39DE" w:rsidP="00D02290">
            <w:pPr>
              <w:pStyle w:val="CellBody"/>
              <w:rPr>
                <w:lang w:val="en-US"/>
              </w:rPr>
            </w:pPr>
            <w:r w:rsidRPr="006159E6">
              <w:rPr>
                <w:lang w:val="en-US"/>
              </w:rPr>
              <w:t>M</w:t>
            </w:r>
          </w:p>
        </w:tc>
        <w:tc>
          <w:tcPr>
            <w:tcW w:w="1418" w:type="dxa"/>
          </w:tcPr>
          <w:p w14:paraId="4246A867" w14:textId="77777777" w:rsidR="004D39DE" w:rsidRPr="006159E6" w:rsidRDefault="004D39DE"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2BB75DFF" w14:textId="77777777" w:rsidR="004D39DE" w:rsidRPr="006159E6" w:rsidRDefault="004D39DE" w:rsidP="00FC0E95">
            <w:pPr>
              <w:pStyle w:val="CellBody"/>
              <w:rPr>
                <w:lang w:val="en-US"/>
              </w:rPr>
            </w:pPr>
            <w:r w:rsidRPr="006159E6">
              <w:rPr>
                <w:lang w:val="en-US"/>
              </w:rPr>
              <w:t xml:space="preserve">The currency </w:t>
            </w:r>
            <w:r w:rsidR="00FC0E95">
              <w:rPr>
                <w:lang w:val="en-US"/>
              </w:rPr>
              <w:t xml:space="preserve">in which the </w:t>
            </w:r>
            <w:r w:rsidRPr="006159E6">
              <w:rPr>
                <w:lang w:val="en-US"/>
              </w:rPr>
              <w:t xml:space="preserve">amount </w:t>
            </w:r>
            <w:r w:rsidR="00FC0E95">
              <w:rPr>
                <w:lang w:val="en-US"/>
              </w:rPr>
              <w:t>is denominated</w:t>
            </w:r>
            <w:r w:rsidRPr="006159E6">
              <w:rPr>
                <w:lang w:val="en-US"/>
              </w:rPr>
              <w:t>.</w:t>
            </w:r>
          </w:p>
        </w:tc>
      </w:tr>
      <w:tr w:rsidR="004D39DE" w:rsidRPr="006159E6" w14:paraId="32EF2EB6" w14:textId="77777777" w:rsidTr="005313BA">
        <w:trPr>
          <w:cantSplit/>
        </w:trPr>
        <w:tc>
          <w:tcPr>
            <w:tcW w:w="1418" w:type="dxa"/>
          </w:tcPr>
          <w:p w14:paraId="26793152" w14:textId="77777777" w:rsidR="004D39DE" w:rsidRPr="006159E6" w:rsidRDefault="004D39DE" w:rsidP="00D02290">
            <w:pPr>
              <w:pStyle w:val="CellBody"/>
              <w:rPr>
                <w:lang w:val="en-US"/>
              </w:rPr>
            </w:pPr>
            <w:r w:rsidRPr="006159E6">
              <w:rPr>
                <w:lang w:val="en-US"/>
              </w:rPr>
              <w:t>Amount</w:t>
            </w:r>
          </w:p>
        </w:tc>
        <w:tc>
          <w:tcPr>
            <w:tcW w:w="850" w:type="dxa"/>
          </w:tcPr>
          <w:p w14:paraId="1265EDA2" w14:textId="77777777" w:rsidR="004D39DE" w:rsidRPr="006159E6" w:rsidRDefault="004D39DE" w:rsidP="00D02290">
            <w:pPr>
              <w:pStyle w:val="CellBody"/>
              <w:rPr>
                <w:lang w:val="en-US"/>
              </w:rPr>
            </w:pPr>
            <w:r w:rsidRPr="006159E6">
              <w:rPr>
                <w:lang w:val="en-US"/>
              </w:rPr>
              <w:t>M</w:t>
            </w:r>
          </w:p>
        </w:tc>
        <w:tc>
          <w:tcPr>
            <w:tcW w:w="1418" w:type="dxa"/>
          </w:tcPr>
          <w:p w14:paraId="6B5A2755" w14:textId="77777777" w:rsidR="004D39DE" w:rsidRPr="006159E6" w:rsidRDefault="004D39DE" w:rsidP="00D02290">
            <w:pPr>
              <w:pStyle w:val="CellBody"/>
              <w:rPr>
                <w:lang w:val="en-US"/>
              </w:rPr>
            </w:pPr>
            <w:r w:rsidRPr="006159E6">
              <w:rPr>
                <w:lang w:val="en-US"/>
              </w:rPr>
              <w:t>PriceType</w:t>
            </w:r>
          </w:p>
        </w:tc>
        <w:tc>
          <w:tcPr>
            <w:tcW w:w="5812" w:type="dxa"/>
          </w:tcPr>
          <w:p w14:paraId="7CA3CCA7" w14:textId="77777777" w:rsidR="004D39DE" w:rsidRPr="006159E6" w:rsidRDefault="004D39DE" w:rsidP="00652134">
            <w:pPr>
              <w:pStyle w:val="CellBody"/>
              <w:rPr>
                <w:lang w:val="en-US"/>
              </w:rPr>
            </w:pPr>
            <w:r w:rsidRPr="006159E6">
              <w:rPr>
                <w:lang w:val="en-US"/>
              </w:rPr>
              <w:t xml:space="preserve">The monetary quantity in </w:t>
            </w:r>
            <w:r w:rsidR="00777226" w:rsidRPr="006159E6">
              <w:rPr>
                <w:lang w:val="en-US"/>
              </w:rPr>
              <w:t xml:space="preserve">the </w:t>
            </w:r>
            <w:r w:rsidR="00652134" w:rsidRPr="006159E6">
              <w:rPr>
                <w:lang w:val="en-US"/>
              </w:rPr>
              <w:t>currency</w:t>
            </w:r>
            <w:r w:rsidR="00777226" w:rsidRPr="006159E6">
              <w:rPr>
                <w:lang w:val="en-US"/>
              </w:rPr>
              <w:t xml:space="preserve"> described in ‘CallCurrencyAmount/Currency’</w:t>
            </w:r>
            <w:r w:rsidRPr="006159E6">
              <w:rPr>
                <w:lang w:val="en-US"/>
              </w:rPr>
              <w:t>.</w:t>
            </w:r>
          </w:p>
        </w:tc>
      </w:tr>
      <w:tr w:rsidR="004D39DE" w:rsidRPr="006159E6" w14:paraId="4F2ECB8F" w14:textId="77777777" w:rsidTr="005313BA">
        <w:trPr>
          <w:cantSplit/>
        </w:trPr>
        <w:tc>
          <w:tcPr>
            <w:tcW w:w="9498" w:type="dxa"/>
            <w:gridSpan w:val="4"/>
            <w:shd w:val="clear" w:color="auto" w:fill="BFBFBF" w:themeFill="background1" w:themeFillShade="BF"/>
          </w:tcPr>
          <w:p w14:paraId="1CDFC254" w14:textId="77777777" w:rsidR="004D39DE" w:rsidRPr="006159E6" w:rsidRDefault="004D39DE" w:rsidP="00D02290">
            <w:pPr>
              <w:pStyle w:val="CellBody"/>
              <w:rPr>
                <w:lang w:val="en-US"/>
              </w:rPr>
            </w:pPr>
            <w:r w:rsidRPr="006159E6">
              <w:rPr>
                <w:lang w:val="en-US"/>
              </w:rPr>
              <w:t xml:space="preserve">End of </w:t>
            </w:r>
            <w:r w:rsidRPr="006159E6">
              <w:rPr>
                <w:rStyle w:val="Fett"/>
                <w:lang w:val="en-US"/>
              </w:rPr>
              <w:t>CallCurrencyAmount</w:t>
            </w:r>
            <w:r w:rsidRPr="006159E6">
              <w:rPr>
                <w:lang w:val="en-US"/>
              </w:rPr>
              <w:t xml:space="preserve"> </w:t>
            </w:r>
          </w:p>
        </w:tc>
      </w:tr>
      <w:tr w:rsidR="004D39DE" w:rsidRPr="006159E6" w14:paraId="2AAB240B" w14:textId="77777777" w:rsidTr="005313BA">
        <w:trPr>
          <w:cantSplit/>
        </w:trPr>
        <w:tc>
          <w:tcPr>
            <w:tcW w:w="9498" w:type="dxa"/>
            <w:gridSpan w:val="4"/>
            <w:shd w:val="clear" w:color="auto" w:fill="BFBFBF" w:themeFill="background1" w:themeFillShade="BF"/>
          </w:tcPr>
          <w:p w14:paraId="51440BE2" w14:textId="77777777" w:rsidR="004D39DE" w:rsidRPr="006159E6" w:rsidRDefault="004D39DE" w:rsidP="00D02290">
            <w:pPr>
              <w:pStyle w:val="CellBody"/>
              <w:rPr>
                <w:lang w:val="en-US"/>
              </w:rPr>
            </w:pPr>
            <w:r w:rsidRPr="006159E6">
              <w:rPr>
                <w:rStyle w:val="XSDSectionTitle"/>
                <w:lang w:val="en-US"/>
              </w:rPr>
              <w:t>FXOption/Strike</w:t>
            </w:r>
            <w:r w:rsidRPr="006159E6">
              <w:rPr>
                <w:lang w:val="en-US"/>
              </w:rPr>
              <w:t>: mandatory section</w:t>
            </w:r>
          </w:p>
          <w:p w14:paraId="3A88BC43" w14:textId="77777777" w:rsidR="004D39DE" w:rsidRPr="006159E6" w:rsidRDefault="004D39DE" w:rsidP="00D02290">
            <w:pPr>
              <w:pStyle w:val="CellBody"/>
              <w:rPr>
                <w:b/>
                <w:lang w:val="en-US"/>
              </w:rPr>
            </w:pPr>
            <w:r w:rsidRPr="006159E6">
              <w:rPr>
                <w:snapToGrid w:val="0"/>
                <w:lang w:val="en-US" w:eastAsia="fr-FR"/>
              </w:rPr>
              <w:t>Defines the option strike price.</w:t>
            </w:r>
          </w:p>
        </w:tc>
      </w:tr>
      <w:tr w:rsidR="004D39DE" w:rsidRPr="006159E6" w14:paraId="3539790C" w14:textId="77777777" w:rsidTr="005313BA">
        <w:trPr>
          <w:cantSplit/>
        </w:trPr>
        <w:tc>
          <w:tcPr>
            <w:tcW w:w="1418" w:type="dxa"/>
          </w:tcPr>
          <w:p w14:paraId="02927B56" w14:textId="77777777" w:rsidR="004D39DE" w:rsidRPr="006159E6" w:rsidRDefault="004D39DE" w:rsidP="00D02290">
            <w:pPr>
              <w:pStyle w:val="CellBody"/>
              <w:rPr>
                <w:lang w:val="en-US"/>
              </w:rPr>
            </w:pPr>
            <w:r w:rsidRPr="006159E6">
              <w:rPr>
                <w:lang w:val="en-US"/>
              </w:rPr>
              <w:t>FX</w:t>
            </w:r>
            <w:r w:rsidRPr="006159E6">
              <w:rPr>
                <w:lang w:val="en-US"/>
              </w:rPr>
              <w:softHyphen/>
              <w:t>Rate</w:t>
            </w:r>
          </w:p>
        </w:tc>
        <w:tc>
          <w:tcPr>
            <w:tcW w:w="850" w:type="dxa"/>
          </w:tcPr>
          <w:p w14:paraId="489254B4" w14:textId="77777777" w:rsidR="004D39DE" w:rsidRPr="006159E6" w:rsidRDefault="004D39DE" w:rsidP="00D02290">
            <w:pPr>
              <w:pStyle w:val="CellBody"/>
              <w:rPr>
                <w:lang w:val="en-US"/>
              </w:rPr>
            </w:pPr>
            <w:r w:rsidRPr="006159E6">
              <w:rPr>
                <w:lang w:val="en-US"/>
              </w:rPr>
              <w:t>M</w:t>
            </w:r>
          </w:p>
        </w:tc>
        <w:tc>
          <w:tcPr>
            <w:tcW w:w="1418" w:type="dxa"/>
          </w:tcPr>
          <w:p w14:paraId="30C85BA7" w14:textId="77777777" w:rsidR="004D39DE" w:rsidRPr="006159E6" w:rsidRDefault="004D39DE" w:rsidP="00D02290">
            <w:pPr>
              <w:pStyle w:val="CellBody"/>
              <w:rPr>
                <w:lang w:val="en-US"/>
              </w:rPr>
            </w:pPr>
            <w:r w:rsidRPr="006159E6">
              <w:rPr>
                <w:lang w:val="en-US"/>
              </w:rPr>
              <w:t>QuantityType</w:t>
            </w:r>
          </w:p>
        </w:tc>
        <w:tc>
          <w:tcPr>
            <w:tcW w:w="5812" w:type="dxa"/>
          </w:tcPr>
          <w:p w14:paraId="1170F37B" w14:textId="77777777" w:rsidR="004D39DE" w:rsidRPr="006159E6" w:rsidRDefault="004D39DE" w:rsidP="00FC0E95">
            <w:pPr>
              <w:pStyle w:val="CellBody"/>
              <w:rPr>
                <w:lang w:val="en-US"/>
              </w:rPr>
            </w:pPr>
            <w:r w:rsidRPr="006159E6">
              <w:rPr>
                <w:lang w:val="en-US"/>
              </w:rPr>
              <w:t xml:space="preserve">The </w:t>
            </w:r>
            <w:r w:rsidR="00FC0E95">
              <w:rPr>
                <w:lang w:val="en-US"/>
              </w:rPr>
              <w:t xml:space="preserve">conversion </w:t>
            </w:r>
            <w:r w:rsidRPr="006159E6">
              <w:rPr>
                <w:lang w:val="en-US"/>
              </w:rPr>
              <w:t xml:space="preserve">rate between the two currencies of the leg of a </w:t>
            </w:r>
            <w:r w:rsidR="00560C7B">
              <w:rPr>
                <w:lang w:val="en-US"/>
              </w:rPr>
              <w:t>trade</w:t>
            </w:r>
            <w:r w:rsidRPr="006159E6">
              <w:rPr>
                <w:lang w:val="en-US"/>
              </w:rPr>
              <w:t>.</w:t>
            </w:r>
          </w:p>
        </w:tc>
      </w:tr>
      <w:tr w:rsidR="004D39DE" w:rsidRPr="006159E6" w14:paraId="12903E05" w14:textId="77777777" w:rsidTr="005313BA">
        <w:trPr>
          <w:cantSplit/>
        </w:trPr>
        <w:tc>
          <w:tcPr>
            <w:tcW w:w="1418" w:type="dxa"/>
          </w:tcPr>
          <w:p w14:paraId="78E58025" w14:textId="77777777" w:rsidR="004D39DE" w:rsidRPr="006159E6" w:rsidRDefault="004D39DE" w:rsidP="00D02290">
            <w:pPr>
              <w:pStyle w:val="CellBody"/>
              <w:rPr>
                <w:lang w:val="en-US"/>
              </w:rPr>
            </w:pPr>
            <w:r w:rsidRPr="006159E6">
              <w:rPr>
                <w:lang w:val="en-US"/>
              </w:rPr>
              <w:t>Quote</w:t>
            </w:r>
            <w:r w:rsidRPr="006159E6">
              <w:rPr>
                <w:lang w:val="en-US"/>
              </w:rPr>
              <w:softHyphen/>
              <w:t>Basis</w:t>
            </w:r>
          </w:p>
        </w:tc>
        <w:tc>
          <w:tcPr>
            <w:tcW w:w="850" w:type="dxa"/>
          </w:tcPr>
          <w:p w14:paraId="177213E3" w14:textId="77777777" w:rsidR="004D39DE" w:rsidRPr="006159E6" w:rsidRDefault="004D39DE" w:rsidP="00D02290">
            <w:pPr>
              <w:pStyle w:val="CellBody"/>
              <w:rPr>
                <w:lang w:val="en-US"/>
              </w:rPr>
            </w:pPr>
            <w:r w:rsidRPr="006159E6">
              <w:rPr>
                <w:lang w:val="en-US"/>
              </w:rPr>
              <w:t>M</w:t>
            </w:r>
          </w:p>
        </w:tc>
        <w:tc>
          <w:tcPr>
            <w:tcW w:w="1418" w:type="dxa"/>
          </w:tcPr>
          <w:p w14:paraId="0E71BC77" w14:textId="77777777" w:rsidR="004D39DE" w:rsidRPr="006159E6" w:rsidRDefault="004D39DE" w:rsidP="00D02290">
            <w:pPr>
              <w:pStyle w:val="CellBody"/>
              <w:rPr>
                <w:lang w:val="en-US"/>
              </w:rPr>
            </w:pPr>
            <w:r w:rsidRPr="006159E6">
              <w:rPr>
                <w:lang w:val="en-US"/>
              </w:rPr>
              <w:t>Quote</w:t>
            </w:r>
            <w:r w:rsidRPr="006159E6">
              <w:rPr>
                <w:lang w:val="en-US"/>
              </w:rPr>
              <w:softHyphen/>
              <w:t>Basis</w:t>
            </w:r>
            <w:r w:rsidRPr="006159E6">
              <w:rPr>
                <w:lang w:val="en-US"/>
              </w:rPr>
              <w:softHyphen/>
              <w:t>Type</w:t>
            </w:r>
          </w:p>
        </w:tc>
        <w:tc>
          <w:tcPr>
            <w:tcW w:w="5812" w:type="dxa"/>
          </w:tcPr>
          <w:p w14:paraId="3C57E245" w14:textId="77777777" w:rsidR="004D39DE" w:rsidRPr="006159E6" w:rsidRDefault="004D39DE" w:rsidP="00D02290">
            <w:pPr>
              <w:pStyle w:val="CellBody"/>
              <w:rPr>
                <w:lang w:val="en-US"/>
              </w:rPr>
            </w:pPr>
          </w:p>
        </w:tc>
      </w:tr>
      <w:tr w:rsidR="004D39DE" w:rsidRPr="006159E6" w14:paraId="44357FD6" w14:textId="77777777" w:rsidTr="005313BA">
        <w:trPr>
          <w:cantSplit/>
        </w:trPr>
        <w:tc>
          <w:tcPr>
            <w:tcW w:w="9498" w:type="dxa"/>
            <w:gridSpan w:val="4"/>
            <w:shd w:val="clear" w:color="auto" w:fill="BFBFBF" w:themeFill="background1" w:themeFillShade="BF"/>
          </w:tcPr>
          <w:p w14:paraId="42A80E33" w14:textId="77777777" w:rsidR="004D39DE" w:rsidRPr="006159E6" w:rsidRDefault="004D39DE" w:rsidP="00D02290">
            <w:pPr>
              <w:pStyle w:val="CellBody"/>
              <w:rPr>
                <w:lang w:val="en-US"/>
              </w:rPr>
            </w:pPr>
            <w:r w:rsidRPr="006159E6">
              <w:rPr>
                <w:lang w:val="en-US"/>
              </w:rPr>
              <w:lastRenderedPageBreak/>
              <w:t xml:space="preserve">End of </w:t>
            </w:r>
            <w:r w:rsidRPr="006159E6">
              <w:rPr>
                <w:rStyle w:val="Fett"/>
                <w:lang w:val="en-US"/>
              </w:rPr>
              <w:t>Strike</w:t>
            </w:r>
            <w:r w:rsidRPr="006159E6">
              <w:rPr>
                <w:lang w:val="en-US"/>
              </w:rPr>
              <w:t xml:space="preserve"> </w:t>
            </w:r>
          </w:p>
        </w:tc>
      </w:tr>
      <w:tr w:rsidR="004D39DE" w:rsidRPr="006159E6" w14:paraId="73341AA2" w14:textId="77777777" w:rsidTr="005313BA">
        <w:trPr>
          <w:cantSplit/>
        </w:trPr>
        <w:tc>
          <w:tcPr>
            <w:tcW w:w="9498" w:type="dxa"/>
            <w:gridSpan w:val="4"/>
            <w:shd w:val="clear" w:color="auto" w:fill="BFBFBF" w:themeFill="background1" w:themeFillShade="BF"/>
          </w:tcPr>
          <w:p w14:paraId="53760F41" w14:textId="77777777" w:rsidR="004D39DE" w:rsidRPr="006159E6" w:rsidRDefault="004D39DE" w:rsidP="00D02290">
            <w:pPr>
              <w:pStyle w:val="CellBody"/>
              <w:rPr>
                <w:lang w:val="en-US"/>
              </w:rPr>
            </w:pPr>
            <w:r w:rsidRPr="006159E6">
              <w:rPr>
                <w:rStyle w:val="XSDSectionTitle"/>
                <w:lang w:val="en-US"/>
              </w:rPr>
              <w:t>FXOption/PremiumPayments</w:t>
            </w:r>
            <w:r w:rsidRPr="006159E6">
              <w:rPr>
                <w:lang w:val="en-US"/>
              </w:rPr>
              <w:t>: mandatory section</w:t>
            </w:r>
          </w:p>
        </w:tc>
      </w:tr>
      <w:tr w:rsidR="004D39DE" w:rsidRPr="006159E6" w14:paraId="14617B68" w14:textId="77777777" w:rsidTr="005313BA">
        <w:trPr>
          <w:cantSplit/>
        </w:trPr>
        <w:tc>
          <w:tcPr>
            <w:tcW w:w="9498" w:type="dxa"/>
            <w:gridSpan w:val="4"/>
            <w:shd w:val="clear" w:color="auto" w:fill="BFBFBF" w:themeFill="background1" w:themeFillShade="BF"/>
          </w:tcPr>
          <w:p w14:paraId="30EEB9E1" w14:textId="77777777" w:rsidR="004D39DE" w:rsidRPr="006159E6" w:rsidRDefault="004D39DE" w:rsidP="00D02290">
            <w:pPr>
              <w:pStyle w:val="CellBody"/>
              <w:rPr>
                <w:lang w:val="en-US"/>
              </w:rPr>
            </w:pPr>
            <w:r w:rsidRPr="006159E6">
              <w:rPr>
                <w:rStyle w:val="Fett"/>
                <w:lang w:val="en-US"/>
              </w:rPr>
              <w:t>PremiumPayments/PremiumPayment</w:t>
            </w:r>
            <w:r w:rsidRPr="006159E6">
              <w:rPr>
                <w:lang w:val="en-US"/>
              </w:rPr>
              <w:t>: mandatory, repeatable section (1-n)</w:t>
            </w:r>
          </w:p>
          <w:p w14:paraId="515DBE7C" w14:textId="77777777" w:rsidR="004D39DE" w:rsidRPr="006159E6" w:rsidRDefault="004D39DE" w:rsidP="00D02290">
            <w:pPr>
              <w:pStyle w:val="CellBody"/>
              <w:rPr>
                <w:b/>
                <w:lang w:val="en-US"/>
              </w:rPr>
            </w:pPr>
            <w:r w:rsidRPr="006159E6">
              <w:rPr>
                <w:snapToGrid w:val="0"/>
                <w:lang w:val="en-US" w:eastAsia="fr-FR"/>
              </w:rPr>
              <w:t>Ordered by ‘Premium</w:t>
            </w:r>
            <w:r w:rsidRPr="006159E6">
              <w:rPr>
                <w:snapToGrid w:val="0"/>
                <w:lang w:val="en-US" w:eastAsia="fr-FR"/>
              </w:rPr>
              <w:softHyphen/>
              <w:t>Payment</w:t>
            </w:r>
            <w:r w:rsidRPr="006159E6">
              <w:rPr>
                <w:snapToGrid w:val="0"/>
                <w:lang w:val="en-US" w:eastAsia="fr-FR"/>
              </w:rPr>
              <w:softHyphen/>
              <w:t>Date’.</w:t>
            </w:r>
          </w:p>
        </w:tc>
      </w:tr>
      <w:tr w:rsidR="004D39DE" w:rsidRPr="006159E6" w14:paraId="7D769C2A" w14:textId="77777777" w:rsidTr="005313BA">
        <w:trPr>
          <w:cantSplit/>
        </w:trPr>
        <w:tc>
          <w:tcPr>
            <w:tcW w:w="1418" w:type="dxa"/>
          </w:tcPr>
          <w:p w14:paraId="7AC80EE2" w14:textId="77777777" w:rsidR="004D39DE" w:rsidRPr="006159E6" w:rsidRDefault="004D39DE" w:rsidP="00D02290">
            <w:pPr>
              <w:pStyle w:val="CellBody"/>
              <w:rPr>
                <w:lang w:val="en-US"/>
              </w:rPr>
            </w:pPr>
            <w:r w:rsidRPr="006159E6">
              <w:rPr>
                <w:lang w:val="en-US"/>
              </w:rPr>
              <w:t>Premium</w:t>
            </w:r>
            <w:r w:rsidRPr="006159E6">
              <w:rPr>
                <w:lang w:val="en-US"/>
              </w:rPr>
              <w:softHyphen/>
              <w:t>Payment</w:t>
            </w:r>
            <w:r w:rsidRPr="006159E6">
              <w:rPr>
                <w:lang w:val="en-US"/>
              </w:rPr>
              <w:softHyphen/>
              <w:t>Date</w:t>
            </w:r>
          </w:p>
        </w:tc>
        <w:tc>
          <w:tcPr>
            <w:tcW w:w="850" w:type="dxa"/>
          </w:tcPr>
          <w:p w14:paraId="67EFE697" w14:textId="77777777" w:rsidR="004D39DE" w:rsidRPr="006159E6" w:rsidRDefault="004D39DE" w:rsidP="00D02290">
            <w:pPr>
              <w:pStyle w:val="CellBody"/>
              <w:rPr>
                <w:lang w:val="en-US"/>
              </w:rPr>
            </w:pPr>
            <w:r w:rsidRPr="006159E6">
              <w:rPr>
                <w:lang w:val="en-US"/>
              </w:rPr>
              <w:t>M</w:t>
            </w:r>
          </w:p>
        </w:tc>
        <w:tc>
          <w:tcPr>
            <w:tcW w:w="1418" w:type="dxa"/>
          </w:tcPr>
          <w:p w14:paraId="796E1DAC" w14:textId="77777777" w:rsidR="004D39DE" w:rsidRPr="006159E6" w:rsidRDefault="004D39DE" w:rsidP="00D02290">
            <w:pPr>
              <w:pStyle w:val="CellBody"/>
              <w:rPr>
                <w:lang w:val="en-US"/>
              </w:rPr>
            </w:pPr>
            <w:r w:rsidRPr="006159E6">
              <w:rPr>
                <w:lang w:val="en-US"/>
              </w:rPr>
              <w:t>DateType</w:t>
            </w:r>
          </w:p>
        </w:tc>
        <w:tc>
          <w:tcPr>
            <w:tcW w:w="5812" w:type="dxa"/>
          </w:tcPr>
          <w:p w14:paraId="10754221" w14:textId="77777777" w:rsidR="004D39DE" w:rsidRPr="006159E6" w:rsidRDefault="004D39DE" w:rsidP="00D02290">
            <w:pPr>
              <w:pStyle w:val="CellBody"/>
              <w:rPr>
                <w:lang w:val="en-US"/>
              </w:rPr>
            </w:pPr>
            <w:r w:rsidRPr="006159E6">
              <w:rPr>
                <w:lang w:val="en-US"/>
              </w:rPr>
              <w:t>The payment date, which can be expressed as either an adjustable or relative date.</w:t>
            </w:r>
          </w:p>
        </w:tc>
      </w:tr>
      <w:tr w:rsidR="004D39DE" w:rsidRPr="006159E6" w14:paraId="50301AB2" w14:textId="77777777" w:rsidTr="005313BA">
        <w:trPr>
          <w:cantSplit/>
        </w:trPr>
        <w:tc>
          <w:tcPr>
            <w:tcW w:w="1418" w:type="dxa"/>
          </w:tcPr>
          <w:p w14:paraId="4A51EF98" w14:textId="77777777" w:rsidR="004D39DE" w:rsidRPr="006159E6" w:rsidRDefault="004D39DE" w:rsidP="00D02290">
            <w:pPr>
              <w:pStyle w:val="CellBody"/>
              <w:rPr>
                <w:lang w:val="en-US"/>
              </w:rPr>
            </w:pPr>
            <w:r w:rsidRPr="006159E6">
              <w:rPr>
                <w:lang w:val="en-US"/>
              </w:rPr>
              <w:t>Business</w:t>
            </w:r>
            <w:r w:rsidRPr="006159E6">
              <w:rPr>
                <w:lang w:val="en-US"/>
              </w:rPr>
              <w:softHyphen/>
              <w:t>Day</w:t>
            </w:r>
            <w:r w:rsidRPr="006159E6">
              <w:rPr>
                <w:lang w:val="en-US"/>
              </w:rPr>
              <w:softHyphen/>
              <w:t>Convention</w:t>
            </w:r>
          </w:p>
        </w:tc>
        <w:tc>
          <w:tcPr>
            <w:tcW w:w="850" w:type="dxa"/>
          </w:tcPr>
          <w:p w14:paraId="44616945" w14:textId="77777777" w:rsidR="004D39DE" w:rsidRPr="006159E6" w:rsidRDefault="004D39DE" w:rsidP="00D02290">
            <w:pPr>
              <w:pStyle w:val="CellBody"/>
              <w:rPr>
                <w:lang w:val="en-US"/>
              </w:rPr>
            </w:pPr>
            <w:r w:rsidRPr="006159E6">
              <w:rPr>
                <w:lang w:val="en-US"/>
              </w:rPr>
              <w:t>M</w:t>
            </w:r>
          </w:p>
        </w:tc>
        <w:tc>
          <w:tcPr>
            <w:tcW w:w="1418" w:type="dxa"/>
          </w:tcPr>
          <w:p w14:paraId="681047BE" w14:textId="77777777" w:rsidR="004D39DE" w:rsidRPr="006159E6" w:rsidRDefault="004D39DE" w:rsidP="00D02290">
            <w:pPr>
              <w:pStyle w:val="CellBody"/>
              <w:rPr>
                <w:lang w:val="en-US"/>
              </w:rPr>
            </w:pPr>
            <w:r w:rsidRPr="006159E6">
              <w:rPr>
                <w:lang w:val="en-US"/>
              </w:rPr>
              <w:t>Business</w:t>
            </w:r>
            <w:r w:rsidRPr="006159E6">
              <w:rPr>
                <w:lang w:val="en-US"/>
              </w:rPr>
              <w:softHyphen/>
              <w:t>Day</w:t>
            </w:r>
            <w:r w:rsidRPr="006159E6">
              <w:rPr>
                <w:lang w:val="en-US"/>
              </w:rPr>
              <w:softHyphen/>
              <w:t>Convention</w:t>
            </w:r>
            <w:r w:rsidRPr="006159E6">
              <w:rPr>
                <w:lang w:val="en-US"/>
              </w:rPr>
              <w:softHyphen/>
              <w:t>Type</w:t>
            </w:r>
          </w:p>
        </w:tc>
        <w:tc>
          <w:tcPr>
            <w:tcW w:w="5812" w:type="dxa"/>
          </w:tcPr>
          <w:p w14:paraId="539D2F65" w14:textId="77777777" w:rsidR="004D39DE" w:rsidRPr="006159E6" w:rsidRDefault="004D39DE" w:rsidP="00D02290">
            <w:pPr>
              <w:pStyle w:val="CellBody"/>
              <w:rPr>
                <w:lang w:val="en-US"/>
              </w:rPr>
            </w:pPr>
            <w:r w:rsidRPr="006159E6">
              <w:rPr>
                <w:lang w:val="en-US"/>
              </w:rPr>
              <w:t>The convention for adjusting the ‘Premium</w:t>
            </w:r>
            <w:r w:rsidRPr="006159E6">
              <w:rPr>
                <w:lang w:val="en-US"/>
              </w:rPr>
              <w:softHyphen/>
              <w:t>Payment</w:t>
            </w:r>
            <w:r w:rsidRPr="006159E6">
              <w:rPr>
                <w:lang w:val="en-US"/>
              </w:rPr>
              <w:softHyphen/>
              <w:t>Date’ if it would otherwise fall on a day that is not a business day.</w:t>
            </w:r>
          </w:p>
        </w:tc>
      </w:tr>
      <w:tr w:rsidR="004D39DE" w:rsidRPr="006159E6" w14:paraId="21DEE38B" w14:textId="77777777" w:rsidTr="005313BA">
        <w:trPr>
          <w:cantSplit/>
        </w:trPr>
        <w:tc>
          <w:tcPr>
            <w:tcW w:w="1418" w:type="dxa"/>
          </w:tcPr>
          <w:p w14:paraId="607CF2CF" w14:textId="77777777" w:rsidR="004D39DE" w:rsidRPr="006159E6" w:rsidRDefault="004D39DE" w:rsidP="00D02290">
            <w:pPr>
              <w:pStyle w:val="CellBody"/>
              <w:rPr>
                <w:lang w:val="en-US"/>
              </w:rPr>
            </w:pPr>
            <w:r w:rsidRPr="006159E6">
              <w:rPr>
                <w:lang w:val="en-US"/>
              </w:rPr>
              <w:t>Premium</w:t>
            </w:r>
            <w:r w:rsidRPr="006159E6">
              <w:rPr>
                <w:lang w:val="en-US"/>
              </w:rPr>
              <w:softHyphen/>
              <w:t>Currency</w:t>
            </w:r>
          </w:p>
        </w:tc>
        <w:tc>
          <w:tcPr>
            <w:tcW w:w="850" w:type="dxa"/>
          </w:tcPr>
          <w:p w14:paraId="347BC85D" w14:textId="77777777" w:rsidR="004D39DE" w:rsidRPr="006159E6" w:rsidRDefault="004D39DE" w:rsidP="00D02290">
            <w:pPr>
              <w:pStyle w:val="CellBody"/>
              <w:rPr>
                <w:lang w:val="en-US"/>
              </w:rPr>
            </w:pPr>
            <w:r w:rsidRPr="006159E6">
              <w:rPr>
                <w:lang w:val="en-US"/>
              </w:rPr>
              <w:t>M</w:t>
            </w:r>
          </w:p>
        </w:tc>
        <w:tc>
          <w:tcPr>
            <w:tcW w:w="1418" w:type="dxa"/>
          </w:tcPr>
          <w:p w14:paraId="0BC27779" w14:textId="77777777" w:rsidR="004D39DE" w:rsidRPr="006159E6" w:rsidRDefault="004D39DE"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3E6E0EB6" w14:textId="77777777" w:rsidR="004D39DE" w:rsidRPr="006159E6" w:rsidRDefault="004D39DE" w:rsidP="00D02290">
            <w:pPr>
              <w:pStyle w:val="CellBody"/>
              <w:rPr>
                <w:lang w:val="en-US"/>
              </w:rPr>
            </w:pPr>
            <w:r w:rsidRPr="006159E6">
              <w:rPr>
                <w:lang w:val="en-US"/>
              </w:rPr>
              <w:t>The currency in which the ‘Premium</w:t>
            </w:r>
            <w:r w:rsidRPr="006159E6">
              <w:rPr>
                <w:lang w:val="en-US"/>
              </w:rPr>
              <w:softHyphen/>
              <w:t>Payment</w:t>
            </w:r>
            <w:r w:rsidRPr="006159E6">
              <w:rPr>
                <w:lang w:val="en-US"/>
              </w:rPr>
              <w:softHyphen/>
              <w:t>Value’ is denominated.</w:t>
            </w:r>
          </w:p>
          <w:p w14:paraId="1F3726F9" w14:textId="77777777" w:rsidR="004D39DE" w:rsidRPr="006159E6" w:rsidRDefault="00544F82" w:rsidP="00544F82">
            <w:pPr>
              <w:pStyle w:val="CellBody"/>
              <w:rPr>
                <w:lang w:val="en-US"/>
              </w:rPr>
            </w:pPr>
            <w:r>
              <w:rPr>
                <w:lang w:val="en-US"/>
              </w:rPr>
              <w:t xml:space="preserve">The </w:t>
            </w:r>
            <w:r w:rsidR="004D39DE" w:rsidRPr="006159E6">
              <w:rPr>
                <w:lang w:val="en-US"/>
              </w:rPr>
              <w:t xml:space="preserve">currency </w:t>
            </w:r>
            <w:r w:rsidR="005D0169" w:rsidRPr="006159E6">
              <w:rPr>
                <w:lang w:val="en-US"/>
              </w:rPr>
              <w:t>in all ‘PremiumPayment</w:t>
            </w:r>
            <w:r w:rsidR="005510FE">
              <w:rPr>
                <w:lang w:val="en-US"/>
              </w:rPr>
              <w:t>’</w:t>
            </w:r>
            <w:r w:rsidR="005D0169" w:rsidRPr="006159E6">
              <w:rPr>
                <w:lang w:val="en-US"/>
              </w:rPr>
              <w:t xml:space="preserve"> sections</w:t>
            </w:r>
            <w:r>
              <w:rPr>
                <w:lang w:val="en-US"/>
              </w:rPr>
              <w:t xml:space="preserve"> must be the same</w:t>
            </w:r>
            <w:r w:rsidR="004D39DE" w:rsidRPr="006159E6">
              <w:rPr>
                <w:lang w:val="en-US"/>
              </w:rPr>
              <w:t>.</w:t>
            </w:r>
          </w:p>
        </w:tc>
      </w:tr>
      <w:tr w:rsidR="004D39DE" w:rsidRPr="006159E6" w14:paraId="30241E27" w14:textId="77777777" w:rsidTr="005313BA">
        <w:trPr>
          <w:cantSplit/>
        </w:trPr>
        <w:tc>
          <w:tcPr>
            <w:tcW w:w="1418" w:type="dxa"/>
          </w:tcPr>
          <w:p w14:paraId="7ECC111A" w14:textId="77777777" w:rsidR="004D39DE" w:rsidRPr="006159E6" w:rsidRDefault="004D39DE" w:rsidP="00D02290">
            <w:pPr>
              <w:pStyle w:val="CellBody"/>
              <w:rPr>
                <w:lang w:val="en-US"/>
              </w:rPr>
            </w:pPr>
            <w:r w:rsidRPr="006159E6">
              <w:rPr>
                <w:lang w:val="en-US"/>
              </w:rPr>
              <w:t>Premium</w:t>
            </w:r>
            <w:r w:rsidRPr="006159E6">
              <w:rPr>
                <w:lang w:val="en-US"/>
              </w:rPr>
              <w:softHyphen/>
              <w:t>Payment</w:t>
            </w:r>
            <w:r w:rsidRPr="006159E6">
              <w:rPr>
                <w:lang w:val="en-US"/>
              </w:rPr>
              <w:softHyphen/>
              <w:t>Value</w:t>
            </w:r>
          </w:p>
        </w:tc>
        <w:tc>
          <w:tcPr>
            <w:tcW w:w="850" w:type="dxa"/>
          </w:tcPr>
          <w:p w14:paraId="75B908D4" w14:textId="77777777" w:rsidR="004D39DE" w:rsidRPr="006159E6" w:rsidRDefault="004D39DE" w:rsidP="00D02290">
            <w:pPr>
              <w:pStyle w:val="CellBody"/>
              <w:rPr>
                <w:lang w:val="en-US"/>
              </w:rPr>
            </w:pPr>
            <w:r w:rsidRPr="006159E6">
              <w:rPr>
                <w:lang w:val="en-US"/>
              </w:rPr>
              <w:t>M</w:t>
            </w:r>
          </w:p>
        </w:tc>
        <w:tc>
          <w:tcPr>
            <w:tcW w:w="1418" w:type="dxa"/>
          </w:tcPr>
          <w:p w14:paraId="5694ACEB" w14:textId="77777777" w:rsidR="004D39DE" w:rsidRPr="006159E6" w:rsidRDefault="004D39DE" w:rsidP="00D02290">
            <w:pPr>
              <w:pStyle w:val="CellBody"/>
              <w:rPr>
                <w:lang w:val="en-US"/>
              </w:rPr>
            </w:pPr>
            <w:r w:rsidRPr="006159E6">
              <w:rPr>
                <w:lang w:val="en-US"/>
              </w:rPr>
              <w:t>PriceType</w:t>
            </w:r>
          </w:p>
        </w:tc>
        <w:tc>
          <w:tcPr>
            <w:tcW w:w="5812" w:type="dxa"/>
          </w:tcPr>
          <w:p w14:paraId="20BA8F9C" w14:textId="77777777" w:rsidR="004D39DE" w:rsidRPr="006159E6" w:rsidRDefault="004D39DE" w:rsidP="00D02290">
            <w:pPr>
              <w:pStyle w:val="CellBody"/>
              <w:rPr>
                <w:lang w:val="en-US"/>
              </w:rPr>
            </w:pPr>
            <w:r w:rsidRPr="006159E6">
              <w:rPr>
                <w:lang w:val="en-US"/>
              </w:rPr>
              <w:t xml:space="preserve">The monetary quantity in the </w:t>
            </w:r>
            <w:r w:rsidR="00652134" w:rsidRPr="006159E6">
              <w:rPr>
                <w:lang w:val="en-US"/>
              </w:rPr>
              <w:t xml:space="preserve">currency described in </w:t>
            </w:r>
            <w:r w:rsidR="00E90E02">
              <w:rPr>
                <w:lang w:val="en-US"/>
              </w:rPr>
              <w:t xml:space="preserve">the </w:t>
            </w:r>
            <w:r w:rsidRPr="006159E6">
              <w:rPr>
                <w:lang w:val="en-US"/>
              </w:rPr>
              <w:t>‘Premium</w:t>
            </w:r>
            <w:r w:rsidRPr="006159E6">
              <w:rPr>
                <w:lang w:val="en-US"/>
              </w:rPr>
              <w:softHyphen/>
              <w:t>Currency’</w:t>
            </w:r>
            <w:r w:rsidR="00E90E02">
              <w:rPr>
                <w:lang w:val="en-US"/>
              </w:rPr>
              <w:t xml:space="preserve"> section</w:t>
            </w:r>
            <w:r w:rsidRPr="006159E6">
              <w:rPr>
                <w:lang w:val="en-US"/>
              </w:rPr>
              <w:t xml:space="preserve">. </w:t>
            </w:r>
          </w:p>
        </w:tc>
      </w:tr>
      <w:tr w:rsidR="004D39DE" w:rsidRPr="006159E6" w14:paraId="0D303426" w14:textId="77777777" w:rsidTr="005313BA">
        <w:trPr>
          <w:cantSplit/>
        </w:trPr>
        <w:tc>
          <w:tcPr>
            <w:tcW w:w="9498" w:type="dxa"/>
            <w:gridSpan w:val="4"/>
            <w:shd w:val="clear" w:color="auto" w:fill="BFBFBF" w:themeFill="background1" w:themeFillShade="BF"/>
          </w:tcPr>
          <w:p w14:paraId="74A586C5" w14:textId="77777777" w:rsidR="004D39DE" w:rsidRPr="006159E6" w:rsidRDefault="004D39DE" w:rsidP="00D02290">
            <w:pPr>
              <w:pStyle w:val="CellBody"/>
              <w:rPr>
                <w:lang w:val="en-US"/>
              </w:rPr>
            </w:pPr>
            <w:r w:rsidRPr="006159E6">
              <w:rPr>
                <w:lang w:val="en-US"/>
              </w:rPr>
              <w:t xml:space="preserve">End of </w:t>
            </w:r>
            <w:r w:rsidRPr="006159E6">
              <w:rPr>
                <w:rStyle w:val="Fett"/>
                <w:lang w:val="en-US"/>
              </w:rPr>
              <w:t>PremiumPayment</w:t>
            </w:r>
          </w:p>
        </w:tc>
      </w:tr>
      <w:tr w:rsidR="004D39DE" w:rsidRPr="006159E6" w14:paraId="6740B500" w14:textId="77777777" w:rsidTr="005313BA">
        <w:trPr>
          <w:cantSplit/>
        </w:trPr>
        <w:tc>
          <w:tcPr>
            <w:tcW w:w="9498" w:type="dxa"/>
            <w:gridSpan w:val="4"/>
            <w:shd w:val="clear" w:color="auto" w:fill="BFBFBF" w:themeFill="background1" w:themeFillShade="BF"/>
          </w:tcPr>
          <w:p w14:paraId="0D4D3D98" w14:textId="77777777" w:rsidR="004D39DE" w:rsidRPr="006159E6" w:rsidRDefault="004D39DE" w:rsidP="00D02290">
            <w:pPr>
              <w:pStyle w:val="CellBody"/>
              <w:rPr>
                <w:lang w:val="en-US"/>
              </w:rPr>
            </w:pPr>
            <w:r w:rsidRPr="006159E6">
              <w:rPr>
                <w:lang w:val="en-US"/>
              </w:rPr>
              <w:t xml:space="preserve">End of </w:t>
            </w:r>
            <w:r w:rsidRPr="006159E6">
              <w:rPr>
                <w:rStyle w:val="Fett"/>
                <w:lang w:val="en-US"/>
              </w:rPr>
              <w:t>PremiumPayments</w:t>
            </w:r>
            <w:r w:rsidRPr="006159E6">
              <w:rPr>
                <w:lang w:val="en-US"/>
              </w:rPr>
              <w:t xml:space="preserve"> </w:t>
            </w:r>
          </w:p>
        </w:tc>
      </w:tr>
      <w:tr w:rsidR="004D39DE" w:rsidRPr="006159E6" w14:paraId="6858E741" w14:textId="77777777" w:rsidTr="005313BA">
        <w:trPr>
          <w:cantSplit/>
        </w:trPr>
        <w:tc>
          <w:tcPr>
            <w:tcW w:w="9498" w:type="dxa"/>
            <w:gridSpan w:val="4"/>
            <w:shd w:val="clear" w:color="auto" w:fill="BFBFBF" w:themeFill="background1" w:themeFillShade="BF"/>
          </w:tcPr>
          <w:p w14:paraId="386CB776" w14:textId="77777777" w:rsidR="004D39DE" w:rsidRPr="006159E6" w:rsidRDefault="004D39DE" w:rsidP="00D02290">
            <w:pPr>
              <w:pStyle w:val="CellBody"/>
              <w:rPr>
                <w:lang w:val="en-US"/>
              </w:rPr>
            </w:pPr>
            <w:r w:rsidRPr="006159E6">
              <w:rPr>
                <w:rStyle w:val="XSDSectionTitle"/>
                <w:lang w:val="en-US"/>
              </w:rPr>
              <w:t>FXOption/CashSettlement</w:t>
            </w:r>
            <w:r w:rsidRPr="006159E6">
              <w:rPr>
                <w:lang w:val="en-US"/>
              </w:rPr>
              <w:t>: optional section</w:t>
            </w:r>
          </w:p>
          <w:p w14:paraId="3DC70A60" w14:textId="77777777" w:rsidR="00EC2BB3" w:rsidRPr="006159E6" w:rsidRDefault="004D39DE" w:rsidP="00446465">
            <w:pPr>
              <w:pStyle w:val="CellBody"/>
              <w:rPr>
                <w:snapToGrid w:val="0"/>
                <w:lang w:val="en-US" w:eastAsia="fr-FR"/>
              </w:rPr>
            </w:pPr>
            <w:r w:rsidRPr="006159E6">
              <w:rPr>
                <w:snapToGrid w:val="0"/>
                <w:lang w:val="en-US" w:eastAsia="fr-FR"/>
              </w:rPr>
              <w:t xml:space="preserve">Specifies the currency and fixing details for </w:t>
            </w:r>
            <w:r w:rsidR="00446465" w:rsidRPr="006159E6">
              <w:rPr>
                <w:snapToGrid w:val="0"/>
                <w:lang w:val="en-US" w:eastAsia="fr-FR"/>
              </w:rPr>
              <w:t>c</w:t>
            </w:r>
            <w:r w:rsidRPr="006159E6">
              <w:rPr>
                <w:snapToGrid w:val="0"/>
                <w:lang w:val="en-US" w:eastAsia="fr-FR"/>
              </w:rPr>
              <w:t>ash</w:t>
            </w:r>
            <w:r w:rsidR="00446465" w:rsidRPr="006159E6">
              <w:rPr>
                <w:snapToGrid w:val="0"/>
                <w:lang w:val="en-US" w:eastAsia="fr-FR"/>
              </w:rPr>
              <w:t xml:space="preserve"> s</w:t>
            </w:r>
            <w:r w:rsidRPr="006159E6">
              <w:rPr>
                <w:snapToGrid w:val="0"/>
                <w:lang w:val="en-US" w:eastAsia="fr-FR"/>
              </w:rPr>
              <w:t xml:space="preserve">ettlement. This optional </w:t>
            </w:r>
            <w:r w:rsidR="00446465" w:rsidRPr="006159E6">
              <w:rPr>
                <w:snapToGrid w:val="0"/>
                <w:lang w:val="en-US" w:eastAsia="fr-FR"/>
              </w:rPr>
              <w:t xml:space="preserve">section </w:t>
            </w:r>
            <w:r w:rsidRPr="006159E6">
              <w:rPr>
                <w:snapToGrid w:val="0"/>
                <w:lang w:val="en-US" w:eastAsia="fr-FR"/>
              </w:rPr>
              <w:t xml:space="preserve">is only </w:t>
            </w:r>
            <w:r w:rsidR="00446465" w:rsidRPr="006159E6">
              <w:rPr>
                <w:snapToGrid w:val="0"/>
                <w:lang w:val="en-US" w:eastAsia="fr-FR"/>
              </w:rPr>
              <w:t xml:space="preserve">present if </w:t>
            </w:r>
            <w:r w:rsidRPr="006159E6">
              <w:rPr>
                <w:snapToGrid w:val="0"/>
                <w:lang w:val="en-US" w:eastAsia="fr-FR"/>
              </w:rPr>
              <w:t>it has been specified at execution time that the option will be settled into a single cash payment</w:t>
            </w:r>
            <w:r w:rsidR="00446465" w:rsidRPr="006159E6">
              <w:rPr>
                <w:snapToGrid w:val="0"/>
                <w:lang w:val="en-US" w:eastAsia="fr-FR"/>
              </w:rPr>
              <w:t>.</w:t>
            </w:r>
            <w:r w:rsidRPr="006159E6">
              <w:rPr>
                <w:snapToGrid w:val="0"/>
                <w:lang w:val="en-US" w:eastAsia="fr-FR"/>
              </w:rPr>
              <w:t xml:space="preserve"> </w:t>
            </w:r>
          </w:p>
          <w:p w14:paraId="17E5DCEB" w14:textId="77777777" w:rsidR="004D39DE" w:rsidRPr="006159E6" w:rsidRDefault="00446465" w:rsidP="00446465">
            <w:pPr>
              <w:pStyle w:val="CellBody"/>
              <w:rPr>
                <w:b/>
                <w:lang w:val="en-US"/>
              </w:rPr>
            </w:pPr>
            <w:r w:rsidRPr="006159E6">
              <w:rPr>
                <w:snapToGrid w:val="0"/>
                <w:lang w:val="en-US" w:eastAsia="fr-FR"/>
              </w:rPr>
              <w:t xml:space="preserve">Example: </w:t>
            </w:r>
            <w:r w:rsidR="004D39DE" w:rsidRPr="006159E6">
              <w:rPr>
                <w:snapToGrid w:val="0"/>
                <w:lang w:val="en-US" w:eastAsia="fr-FR"/>
              </w:rPr>
              <w:t>non-deliverable option</w:t>
            </w:r>
            <w:r w:rsidRPr="006159E6">
              <w:rPr>
                <w:snapToGrid w:val="0"/>
                <w:lang w:val="en-US" w:eastAsia="fr-FR"/>
              </w:rPr>
              <w:t>.</w:t>
            </w:r>
            <w:r w:rsidR="004D39DE" w:rsidRPr="006159E6">
              <w:rPr>
                <w:snapToGrid w:val="0"/>
                <w:lang w:val="en-US" w:eastAsia="fr-FR"/>
              </w:rPr>
              <w:t xml:space="preserve"> </w:t>
            </w:r>
            <w:r w:rsidRPr="006159E6">
              <w:rPr>
                <w:snapToGrid w:val="0"/>
                <w:lang w:val="en-US" w:eastAsia="fr-FR"/>
              </w:rPr>
              <w:t>Note that a</w:t>
            </w:r>
            <w:r w:rsidR="004D39DE" w:rsidRPr="006159E6">
              <w:rPr>
                <w:snapToGrid w:val="0"/>
                <w:lang w:val="en-US" w:eastAsia="fr-FR"/>
              </w:rPr>
              <w:t xml:space="preserve">n FX option may be contractually </w:t>
            </w:r>
            <w:r w:rsidRPr="006159E6">
              <w:rPr>
                <w:snapToGrid w:val="0"/>
                <w:lang w:val="en-US" w:eastAsia="fr-FR"/>
              </w:rPr>
              <w:t xml:space="preserve">settled in </w:t>
            </w:r>
            <w:r w:rsidR="004D39DE" w:rsidRPr="006159E6">
              <w:rPr>
                <w:snapToGrid w:val="0"/>
                <w:lang w:val="en-US" w:eastAsia="fr-FR"/>
              </w:rPr>
              <w:t>cash without being non-deliverable.</w:t>
            </w:r>
          </w:p>
        </w:tc>
      </w:tr>
      <w:tr w:rsidR="004D39DE" w:rsidRPr="006159E6" w14:paraId="455B7469" w14:textId="77777777" w:rsidTr="005313BA">
        <w:trPr>
          <w:cantSplit/>
        </w:trPr>
        <w:tc>
          <w:tcPr>
            <w:tcW w:w="1418" w:type="dxa"/>
          </w:tcPr>
          <w:p w14:paraId="35AC982F" w14:textId="77777777" w:rsidR="004D39DE" w:rsidRPr="006159E6" w:rsidRDefault="004D39DE" w:rsidP="00D02290">
            <w:pPr>
              <w:pStyle w:val="CellBody"/>
              <w:rPr>
                <w:lang w:val="en-US"/>
              </w:rPr>
            </w:pPr>
            <w:r w:rsidRPr="006159E6">
              <w:rPr>
                <w:lang w:val="en-US"/>
              </w:rPr>
              <w:t>Settlement</w:t>
            </w:r>
            <w:r w:rsidRPr="006159E6">
              <w:rPr>
                <w:lang w:val="en-US"/>
              </w:rPr>
              <w:softHyphen/>
              <w:t>Currency</w:t>
            </w:r>
          </w:p>
        </w:tc>
        <w:tc>
          <w:tcPr>
            <w:tcW w:w="850" w:type="dxa"/>
          </w:tcPr>
          <w:p w14:paraId="3957084F" w14:textId="77777777" w:rsidR="004D39DE" w:rsidRPr="006159E6" w:rsidRDefault="004D39DE" w:rsidP="00D02290">
            <w:pPr>
              <w:pStyle w:val="CellBody"/>
              <w:rPr>
                <w:lang w:val="en-US"/>
              </w:rPr>
            </w:pPr>
            <w:r w:rsidRPr="006159E6">
              <w:rPr>
                <w:lang w:val="en-US"/>
              </w:rPr>
              <w:t>M</w:t>
            </w:r>
          </w:p>
        </w:tc>
        <w:tc>
          <w:tcPr>
            <w:tcW w:w="1418" w:type="dxa"/>
          </w:tcPr>
          <w:p w14:paraId="5AE6923E" w14:textId="77777777" w:rsidR="004D39DE" w:rsidRPr="006159E6" w:rsidRDefault="004D39DE"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5A8542AB" w14:textId="77777777" w:rsidR="004D39DE" w:rsidRPr="006159E6" w:rsidRDefault="004D39DE" w:rsidP="00D02290">
            <w:pPr>
              <w:pStyle w:val="CellBody"/>
              <w:rPr>
                <w:lang w:val="en-US"/>
              </w:rPr>
            </w:pPr>
          </w:p>
        </w:tc>
      </w:tr>
      <w:tr w:rsidR="004D39DE" w:rsidRPr="006159E6" w14:paraId="35C88930" w14:textId="77777777" w:rsidTr="005313BA">
        <w:trPr>
          <w:cantSplit/>
        </w:trPr>
        <w:tc>
          <w:tcPr>
            <w:tcW w:w="1418" w:type="dxa"/>
          </w:tcPr>
          <w:p w14:paraId="608DB543" w14:textId="77777777" w:rsidR="004D39DE" w:rsidRPr="006159E6" w:rsidRDefault="004D39DE" w:rsidP="00D02290">
            <w:pPr>
              <w:pStyle w:val="CellBody"/>
              <w:rPr>
                <w:lang w:val="en-US"/>
              </w:rPr>
            </w:pPr>
            <w:r w:rsidRPr="006159E6">
              <w:rPr>
                <w:lang w:val="en-US"/>
              </w:rPr>
              <w:t>Settlement</w:t>
            </w:r>
            <w:r w:rsidRPr="006159E6">
              <w:rPr>
                <w:lang w:val="en-US"/>
              </w:rPr>
              <w:softHyphen/>
              <w:t>Date</w:t>
            </w:r>
          </w:p>
        </w:tc>
        <w:tc>
          <w:tcPr>
            <w:tcW w:w="850" w:type="dxa"/>
          </w:tcPr>
          <w:p w14:paraId="376FB25E" w14:textId="77777777" w:rsidR="004D39DE" w:rsidRPr="006159E6" w:rsidRDefault="004D39DE" w:rsidP="00D02290">
            <w:pPr>
              <w:pStyle w:val="CellBody"/>
              <w:rPr>
                <w:lang w:val="en-US"/>
              </w:rPr>
            </w:pPr>
            <w:r w:rsidRPr="006159E6">
              <w:rPr>
                <w:lang w:val="en-US"/>
              </w:rPr>
              <w:t>M</w:t>
            </w:r>
          </w:p>
        </w:tc>
        <w:tc>
          <w:tcPr>
            <w:tcW w:w="1418" w:type="dxa"/>
          </w:tcPr>
          <w:p w14:paraId="531A909F" w14:textId="77777777" w:rsidR="004D39DE" w:rsidRPr="006159E6" w:rsidRDefault="004D39DE" w:rsidP="00D02290">
            <w:pPr>
              <w:pStyle w:val="CellBody"/>
              <w:rPr>
                <w:lang w:val="en-US"/>
              </w:rPr>
            </w:pPr>
            <w:r w:rsidRPr="006159E6">
              <w:rPr>
                <w:lang w:val="en-US"/>
              </w:rPr>
              <w:t>DateType</w:t>
            </w:r>
          </w:p>
        </w:tc>
        <w:tc>
          <w:tcPr>
            <w:tcW w:w="5812" w:type="dxa"/>
          </w:tcPr>
          <w:p w14:paraId="3D2B00C0" w14:textId="77777777" w:rsidR="004D39DE" w:rsidRPr="006159E6" w:rsidRDefault="004D39DE" w:rsidP="00D02290">
            <w:pPr>
              <w:pStyle w:val="CellBody"/>
              <w:rPr>
                <w:lang w:val="en-US"/>
              </w:rPr>
            </w:pPr>
          </w:p>
        </w:tc>
      </w:tr>
      <w:tr w:rsidR="004D39DE" w:rsidRPr="006159E6" w14:paraId="3D7C72C6" w14:textId="77777777" w:rsidTr="005313BA">
        <w:trPr>
          <w:cantSplit/>
        </w:trPr>
        <w:tc>
          <w:tcPr>
            <w:tcW w:w="1418" w:type="dxa"/>
          </w:tcPr>
          <w:p w14:paraId="6943BC32" w14:textId="77777777" w:rsidR="004D39DE" w:rsidRPr="006159E6" w:rsidRDefault="004D39DE" w:rsidP="00D02290">
            <w:pPr>
              <w:pStyle w:val="CellBody"/>
              <w:rPr>
                <w:lang w:val="en-US"/>
              </w:rPr>
            </w:pPr>
            <w:r w:rsidRPr="006159E6">
              <w:rPr>
                <w:lang w:val="en-US"/>
              </w:rPr>
              <w:t>Business</w:t>
            </w:r>
            <w:r w:rsidRPr="006159E6">
              <w:rPr>
                <w:lang w:val="en-US"/>
              </w:rPr>
              <w:softHyphen/>
              <w:t>Day</w:t>
            </w:r>
            <w:r w:rsidRPr="006159E6">
              <w:rPr>
                <w:lang w:val="en-US"/>
              </w:rPr>
              <w:softHyphen/>
              <w:t>Convention</w:t>
            </w:r>
          </w:p>
        </w:tc>
        <w:tc>
          <w:tcPr>
            <w:tcW w:w="850" w:type="dxa"/>
          </w:tcPr>
          <w:p w14:paraId="6697A81F" w14:textId="77777777" w:rsidR="004D39DE" w:rsidRPr="006159E6" w:rsidRDefault="004D39DE" w:rsidP="00D02290">
            <w:pPr>
              <w:pStyle w:val="CellBody"/>
              <w:rPr>
                <w:lang w:val="en-US"/>
              </w:rPr>
            </w:pPr>
            <w:r w:rsidRPr="006159E6">
              <w:rPr>
                <w:lang w:val="en-US"/>
              </w:rPr>
              <w:t>M</w:t>
            </w:r>
          </w:p>
        </w:tc>
        <w:tc>
          <w:tcPr>
            <w:tcW w:w="1418" w:type="dxa"/>
          </w:tcPr>
          <w:p w14:paraId="6319A4EC" w14:textId="77777777" w:rsidR="004D39DE" w:rsidRPr="006159E6" w:rsidRDefault="004D39DE" w:rsidP="00D02290">
            <w:pPr>
              <w:pStyle w:val="CellBody"/>
              <w:rPr>
                <w:lang w:val="en-US"/>
              </w:rPr>
            </w:pPr>
            <w:r w:rsidRPr="006159E6">
              <w:rPr>
                <w:lang w:val="en-US"/>
              </w:rPr>
              <w:t>Business</w:t>
            </w:r>
            <w:r w:rsidRPr="006159E6">
              <w:rPr>
                <w:lang w:val="en-US"/>
              </w:rPr>
              <w:softHyphen/>
              <w:t>Day</w:t>
            </w:r>
            <w:r w:rsidRPr="006159E6">
              <w:rPr>
                <w:lang w:val="en-US"/>
              </w:rPr>
              <w:softHyphen/>
              <w:t>Convention</w:t>
            </w:r>
            <w:r w:rsidRPr="006159E6">
              <w:rPr>
                <w:lang w:val="en-US"/>
              </w:rPr>
              <w:softHyphen/>
              <w:t>Type</w:t>
            </w:r>
          </w:p>
        </w:tc>
        <w:tc>
          <w:tcPr>
            <w:tcW w:w="5812" w:type="dxa"/>
          </w:tcPr>
          <w:p w14:paraId="69D8CEA5" w14:textId="77777777" w:rsidR="004D39DE" w:rsidRPr="006159E6" w:rsidRDefault="004D39DE" w:rsidP="00D02290">
            <w:pPr>
              <w:pStyle w:val="CellBody"/>
              <w:rPr>
                <w:lang w:val="en-US"/>
              </w:rPr>
            </w:pPr>
            <w:r w:rsidRPr="006159E6">
              <w:rPr>
                <w:lang w:val="en-US"/>
              </w:rPr>
              <w:t>The convention for adjusting the ‘SettlementDate’ if it would otherwise fall on a day that is not a business day.</w:t>
            </w:r>
          </w:p>
        </w:tc>
      </w:tr>
      <w:tr w:rsidR="004D39DE" w:rsidRPr="006159E6" w14:paraId="498DEF50" w14:textId="77777777" w:rsidTr="005313BA">
        <w:trPr>
          <w:cantSplit/>
        </w:trPr>
        <w:tc>
          <w:tcPr>
            <w:tcW w:w="9498" w:type="dxa"/>
            <w:gridSpan w:val="4"/>
            <w:shd w:val="clear" w:color="auto" w:fill="BFBFBF" w:themeFill="background1" w:themeFillShade="BF"/>
          </w:tcPr>
          <w:p w14:paraId="6A4BDFCF" w14:textId="77777777" w:rsidR="004D39DE" w:rsidRPr="006159E6" w:rsidRDefault="004D39DE" w:rsidP="0041202F">
            <w:pPr>
              <w:pStyle w:val="CellBody"/>
              <w:keepNext/>
              <w:rPr>
                <w:lang w:val="en-US"/>
              </w:rPr>
            </w:pPr>
            <w:r w:rsidRPr="006159E6">
              <w:rPr>
                <w:rStyle w:val="XSDSectionTitle"/>
                <w:lang w:val="en-US"/>
              </w:rPr>
              <w:t>CashSettlement/Fixing</w:t>
            </w:r>
            <w:r w:rsidRPr="006159E6">
              <w:rPr>
                <w:lang w:val="en-US"/>
              </w:rPr>
              <w:t>: mandatory, repeatable section (1-n)</w:t>
            </w:r>
          </w:p>
          <w:p w14:paraId="7BD5E5C8" w14:textId="77777777" w:rsidR="004D39DE" w:rsidRPr="006159E6" w:rsidRDefault="004D39DE" w:rsidP="000F4F86">
            <w:pPr>
              <w:pStyle w:val="CellBody"/>
              <w:rPr>
                <w:snapToGrid w:val="0"/>
                <w:lang w:val="en-US" w:eastAsia="fr-FR"/>
              </w:rPr>
            </w:pPr>
            <w:r w:rsidRPr="006159E6">
              <w:rPr>
                <w:snapToGrid w:val="0"/>
                <w:lang w:val="en-US" w:eastAsia="fr-FR"/>
              </w:rPr>
              <w:t xml:space="preserve">Specifies the source for and timing of a fixing of an exchange rate. This section is used in the agreement of non-deliverable forward trades as well as various types of FX OTC options that require observations against a particular rate. </w:t>
            </w:r>
          </w:p>
          <w:p w14:paraId="57DD24D6" w14:textId="77777777" w:rsidR="004D39DE" w:rsidRPr="006159E6" w:rsidRDefault="004D39DE" w:rsidP="000F4F86">
            <w:pPr>
              <w:pStyle w:val="CellBody"/>
              <w:rPr>
                <w:rStyle w:val="Fett"/>
                <w:lang w:val="en-US"/>
              </w:rPr>
            </w:pPr>
            <w:r w:rsidRPr="006159E6">
              <w:rPr>
                <w:rStyle w:val="Fett"/>
                <w:lang w:val="en-US"/>
              </w:rPr>
              <w:t>Repetitions:</w:t>
            </w:r>
          </w:p>
          <w:p w14:paraId="59DB1742" w14:textId="77777777" w:rsidR="004D39DE" w:rsidRPr="006159E6" w:rsidRDefault="004D39DE" w:rsidP="00ED3F3F">
            <w:pPr>
              <w:pStyle w:val="condition1"/>
              <w:rPr>
                <w:snapToGrid w:val="0"/>
                <w:lang w:eastAsia="fr-FR"/>
              </w:rPr>
            </w:pPr>
            <w:r w:rsidRPr="006159E6">
              <w:rPr>
                <w:snapToGrid w:val="0"/>
                <w:lang w:eastAsia="fr-FR"/>
              </w:rPr>
              <w:t>If the fixing details must be specified for more than one currency pair, the section may be present multiple times. For example, this applies to options that are settled in</w:t>
            </w:r>
            <w:r w:rsidR="00A4692B">
              <w:rPr>
                <w:snapToGrid w:val="0"/>
                <w:lang w:eastAsia="fr-FR"/>
              </w:rPr>
              <w:t>to</w:t>
            </w:r>
            <w:r w:rsidRPr="006159E6">
              <w:rPr>
                <w:snapToGrid w:val="0"/>
                <w:lang w:eastAsia="fr-FR"/>
              </w:rPr>
              <w:t xml:space="preserve"> a third currency, which is not one of the option currencies. </w:t>
            </w:r>
          </w:p>
          <w:p w14:paraId="45181FEF" w14:textId="77777777" w:rsidR="004D39DE" w:rsidRPr="006159E6" w:rsidRDefault="004D39DE" w:rsidP="00091B05">
            <w:pPr>
              <w:pStyle w:val="CellBody"/>
              <w:rPr>
                <w:snapToGrid w:val="0"/>
                <w:lang w:val="en-US" w:eastAsia="fr-FR"/>
              </w:rPr>
            </w:pPr>
            <w:r w:rsidRPr="006159E6">
              <w:rPr>
                <w:snapToGrid w:val="0"/>
                <w:lang w:val="en-US" w:eastAsia="fr-FR"/>
              </w:rPr>
              <w:t xml:space="preserve">If the fixing details are unavailable when the CpMLDocument is created, this section may be omitted. </w:t>
            </w:r>
          </w:p>
        </w:tc>
      </w:tr>
      <w:tr w:rsidR="004D39DE" w:rsidRPr="006159E6" w14:paraId="1CA55313" w14:textId="77777777" w:rsidTr="005313BA">
        <w:trPr>
          <w:cantSplit/>
        </w:trPr>
        <w:tc>
          <w:tcPr>
            <w:tcW w:w="1418" w:type="dxa"/>
          </w:tcPr>
          <w:p w14:paraId="6522A195" w14:textId="77777777" w:rsidR="004D39DE" w:rsidRPr="006159E6" w:rsidRDefault="004D39DE" w:rsidP="00D02290">
            <w:pPr>
              <w:pStyle w:val="CellBody"/>
              <w:rPr>
                <w:lang w:val="en-US"/>
              </w:rPr>
            </w:pPr>
            <w:r w:rsidRPr="006159E6">
              <w:rPr>
                <w:lang w:val="en-US"/>
              </w:rPr>
              <w:t>Currency</w:t>
            </w:r>
            <w:r w:rsidRPr="006159E6">
              <w:rPr>
                <w:lang w:val="en-US"/>
              </w:rPr>
              <w:softHyphen/>
              <w:t>1</w:t>
            </w:r>
          </w:p>
        </w:tc>
        <w:tc>
          <w:tcPr>
            <w:tcW w:w="850" w:type="dxa"/>
          </w:tcPr>
          <w:p w14:paraId="7C9DC2F1" w14:textId="77777777" w:rsidR="004D39DE" w:rsidRPr="006159E6" w:rsidRDefault="004D39DE" w:rsidP="00D02290">
            <w:pPr>
              <w:pStyle w:val="CellBody"/>
              <w:rPr>
                <w:lang w:val="en-US"/>
              </w:rPr>
            </w:pPr>
            <w:r w:rsidRPr="006159E6">
              <w:rPr>
                <w:lang w:val="en-US"/>
              </w:rPr>
              <w:t>M</w:t>
            </w:r>
          </w:p>
        </w:tc>
        <w:tc>
          <w:tcPr>
            <w:tcW w:w="1418" w:type="dxa"/>
          </w:tcPr>
          <w:p w14:paraId="4B4C9462" w14:textId="77777777" w:rsidR="004D39DE" w:rsidRPr="006159E6" w:rsidRDefault="004D39DE"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53E53EC1" w14:textId="77777777" w:rsidR="004D39DE" w:rsidRPr="006159E6" w:rsidRDefault="004D39DE" w:rsidP="00D02290">
            <w:pPr>
              <w:pStyle w:val="CellBody"/>
              <w:rPr>
                <w:lang w:val="en-US"/>
              </w:rPr>
            </w:pPr>
          </w:p>
        </w:tc>
      </w:tr>
      <w:tr w:rsidR="004D39DE" w:rsidRPr="006159E6" w14:paraId="37F54A02" w14:textId="77777777" w:rsidTr="005313BA">
        <w:trPr>
          <w:cantSplit/>
        </w:trPr>
        <w:tc>
          <w:tcPr>
            <w:tcW w:w="1418" w:type="dxa"/>
          </w:tcPr>
          <w:p w14:paraId="0D70B508" w14:textId="77777777" w:rsidR="004D39DE" w:rsidRPr="006159E6" w:rsidRDefault="004D39DE" w:rsidP="00D02290">
            <w:pPr>
              <w:pStyle w:val="CellBody"/>
              <w:rPr>
                <w:lang w:val="en-US"/>
              </w:rPr>
            </w:pPr>
            <w:r w:rsidRPr="006159E6">
              <w:rPr>
                <w:lang w:val="en-US"/>
              </w:rPr>
              <w:t>Currency</w:t>
            </w:r>
            <w:r w:rsidRPr="006159E6">
              <w:rPr>
                <w:lang w:val="en-US"/>
              </w:rPr>
              <w:softHyphen/>
              <w:t>2</w:t>
            </w:r>
          </w:p>
        </w:tc>
        <w:tc>
          <w:tcPr>
            <w:tcW w:w="850" w:type="dxa"/>
          </w:tcPr>
          <w:p w14:paraId="37DD9F11" w14:textId="77777777" w:rsidR="004D39DE" w:rsidRPr="006159E6" w:rsidRDefault="004D39DE" w:rsidP="00D02290">
            <w:pPr>
              <w:pStyle w:val="CellBody"/>
              <w:rPr>
                <w:lang w:val="en-US"/>
              </w:rPr>
            </w:pPr>
            <w:r w:rsidRPr="006159E6">
              <w:rPr>
                <w:lang w:val="en-US"/>
              </w:rPr>
              <w:t>M</w:t>
            </w:r>
          </w:p>
        </w:tc>
        <w:tc>
          <w:tcPr>
            <w:tcW w:w="1418" w:type="dxa"/>
          </w:tcPr>
          <w:p w14:paraId="4C2C1AA1" w14:textId="77777777" w:rsidR="004D39DE" w:rsidRPr="006159E6" w:rsidRDefault="004D39DE"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530668F4" w14:textId="77777777" w:rsidR="004D39DE" w:rsidRPr="006159E6" w:rsidRDefault="004D39DE" w:rsidP="00D02290">
            <w:pPr>
              <w:pStyle w:val="CellBody"/>
              <w:rPr>
                <w:lang w:val="en-US"/>
              </w:rPr>
            </w:pPr>
          </w:p>
        </w:tc>
      </w:tr>
      <w:tr w:rsidR="004D39DE" w:rsidRPr="006159E6" w14:paraId="14761580" w14:textId="77777777" w:rsidTr="005313BA">
        <w:trPr>
          <w:cantSplit/>
        </w:trPr>
        <w:tc>
          <w:tcPr>
            <w:tcW w:w="1418" w:type="dxa"/>
          </w:tcPr>
          <w:p w14:paraId="582501BF" w14:textId="77777777" w:rsidR="004D39DE" w:rsidRPr="006159E6" w:rsidRDefault="004D39DE" w:rsidP="00D02290">
            <w:pPr>
              <w:pStyle w:val="CellBody"/>
              <w:rPr>
                <w:lang w:val="en-US"/>
              </w:rPr>
            </w:pPr>
            <w:r w:rsidRPr="006159E6">
              <w:rPr>
                <w:lang w:val="en-US"/>
              </w:rPr>
              <w:t>Quote</w:t>
            </w:r>
            <w:r w:rsidRPr="006159E6">
              <w:rPr>
                <w:lang w:val="en-US"/>
              </w:rPr>
              <w:softHyphen/>
              <w:t>Basis</w:t>
            </w:r>
          </w:p>
        </w:tc>
        <w:tc>
          <w:tcPr>
            <w:tcW w:w="850" w:type="dxa"/>
          </w:tcPr>
          <w:p w14:paraId="1EC0E01E" w14:textId="77777777" w:rsidR="004D39DE" w:rsidRPr="006159E6" w:rsidRDefault="004D39DE" w:rsidP="00D02290">
            <w:pPr>
              <w:pStyle w:val="CellBody"/>
              <w:rPr>
                <w:lang w:val="en-US"/>
              </w:rPr>
            </w:pPr>
            <w:r w:rsidRPr="006159E6">
              <w:rPr>
                <w:lang w:val="en-US"/>
              </w:rPr>
              <w:t>M</w:t>
            </w:r>
          </w:p>
        </w:tc>
        <w:tc>
          <w:tcPr>
            <w:tcW w:w="1418" w:type="dxa"/>
          </w:tcPr>
          <w:p w14:paraId="6862AFAB" w14:textId="77777777" w:rsidR="004D39DE" w:rsidRPr="006159E6" w:rsidRDefault="004D39DE" w:rsidP="00D02290">
            <w:pPr>
              <w:pStyle w:val="CellBody"/>
              <w:rPr>
                <w:lang w:val="en-US"/>
              </w:rPr>
            </w:pPr>
            <w:r w:rsidRPr="006159E6">
              <w:rPr>
                <w:lang w:val="en-US"/>
              </w:rPr>
              <w:t>Quote</w:t>
            </w:r>
            <w:r w:rsidRPr="006159E6">
              <w:rPr>
                <w:lang w:val="en-US"/>
              </w:rPr>
              <w:softHyphen/>
              <w:t>Basis</w:t>
            </w:r>
            <w:r w:rsidRPr="006159E6">
              <w:rPr>
                <w:lang w:val="en-US"/>
              </w:rPr>
              <w:softHyphen/>
              <w:t>Type</w:t>
            </w:r>
          </w:p>
        </w:tc>
        <w:tc>
          <w:tcPr>
            <w:tcW w:w="5812" w:type="dxa"/>
          </w:tcPr>
          <w:p w14:paraId="2CFA2BFB" w14:textId="77777777" w:rsidR="004D39DE" w:rsidRPr="006159E6" w:rsidRDefault="004D39DE" w:rsidP="00D02290">
            <w:pPr>
              <w:pStyle w:val="CellBody"/>
              <w:rPr>
                <w:lang w:val="en-US"/>
              </w:rPr>
            </w:pPr>
          </w:p>
        </w:tc>
      </w:tr>
      <w:tr w:rsidR="004D39DE" w:rsidRPr="006159E6" w14:paraId="0A22EC38" w14:textId="77777777" w:rsidTr="005313BA">
        <w:trPr>
          <w:cantSplit/>
        </w:trPr>
        <w:tc>
          <w:tcPr>
            <w:tcW w:w="1418" w:type="dxa"/>
          </w:tcPr>
          <w:p w14:paraId="112396C3" w14:textId="77777777" w:rsidR="004D39DE" w:rsidRPr="006159E6" w:rsidRDefault="004D39DE" w:rsidP="00D02290">
            <w:pPr>
              <w:pStyle w:val="CellBody"/>
              <w:rPr>
                <w:lang w:val="en-US"/>
              </w:rPr>
            </w:pPr>
            <w:r w:rsidRPr="006159E6">
              <w:rPr>
                <w:lang w:val="en-US"/>
              </w:rPr>
              <w:t>Fixing</w:t>
            </w:r>
            <w:r w:rsidRPr="006159E6">
              <w:rPr>
                <w:lang w:val="en-US"/>
              </w:rPr>
              <w:softHyphen/>
              <w:t>Date</w:t>
            </w:r>
          </w:p>
        </w:tc>
        <w:tc>
          <w:tcPr>
            <w:tcW w:w="850" w:type="dxa"/>
          </w:tcPr>
          <w:p w14:paraId="1D5B605A" w14:textId="77777777" w:rsidR="004D39DE" w:rsidRPr="006159E6" w:rsidRDefault="004D39DE" w:rsidP="00D02290">
            <w:pPr>
              <w:pStyle w:val="CellBody"/>
              <w:rPr>
                <w:lang w:val="en-US"/>
              </w:rPr>
            </w:pPr>
            <w:r w:rsidRPr="006159E6">
              <w:rPr>
                <w:lang w:val="en-US"/>
              </w:rPr>
              <w:t>O</w:t>
            </w:r>
          </w:p>
        </w:tc>
        <w:tc>
          <w:tcPr>
            <w:tcW w:w="1418" w:type="dxa"/>
          </w:tcPr>
          <w:p w14:paraId="558C284C" w14:textId="77777777" w:rsidR="004D39DE" w:rsidRPr="006159E6" w:rsidRDefault="004D39DE" w:rsidP="00D02290">
            <w:pPr>
              <w:pStyle w:val="CellBody"/>
              <w:rPr>
                <w:lang w:val="en-US"/>
              </w:rPr>
            </w:pPr>
            <w:r w:rsidRPr="006159E6">
              <w:rPr>
                <w:lang w:val="en-US"/>
              </w:rPr>
              <w:t>DateType</w:t>
            </w:r>
          </w:p>
        </w:tc>
        <w:tc>
          <w:tcPr>
            <w:tcW w:w="5812" w:type="dxa"/>
          </w:tcPr>
          <w:p w14:paraId="7CF2D003" w14:textId="77777777" w:rsidR="004D39DE" w:rsidRPr="006159E6" w:rsidRDefault="004D39DE" w:rsidP="00D02290">
            <w:pPr>
              <w:pStyle w:val="CellBody"/>
              <w:rPr>
                <w:lang w:val="en-US"/>
              </w:rPr>
            </w:pPr>
            <w:r w:rsidRPr="006159E6">
              <w:rPr>
                <w:lang w:val="en-US"/>
              </w:rPr>
              <w:t>Describes the specific date when a non-deliverable forward or cash-settled option will “fix” against a particular rate, which will be used to compute the ultimate ‘CashSettlement’.</w:t>
            </w:r>
          </w:p>
        </w:tc>
      </w:tr>
      <w:tr w:rsidR="004D39DE" w:rsidRPr="006159E6" w14:paraId="14B5CFA8" w14:textId="77777777" w:rsidTr="005313BA">
        <w:trPr>
          <w:cantSplit/>
        </w:trPr>
        <w:tc>
          <w:tcPr>
            <w:tcW w:w="9498" w:type="dxa"/>
            <w:gridSpan w:val="4"/>
            <w:shd w:val="clear" w:color="auto" w:fill="BFBFBF" w:themeFill="background1" w:themeFillShade="BF"/>
          </w:tcPr>
          <w:p w14:paraId="78CCCDD2" w14:textId="77777777" w:rsidR="004D39DE" w:rsidRPr="006159E6" w:rsidRDefault="004D39DE" w:rsidP="00D02290">
            <w:pPr>
              <w:pStyle w:val="CellBody"/>
              <w:rPr>
                <w:lang w:val="en-US"/>
              </w:rPr>
            </w:pPr>
            <w:r w:rsidRPr="006159E6">
              <w:rPr>
                <w:rStyle w:val="XSDSectionTitle"/>
                <w:lang w:val="en-US"/>
              </w:rPr>
              <w:lastRenderedPageBreak/>
              <w:t>Fixing/FXSpotRateSource</w:t>
            </w:r>
            <w:r w:rsidRPr="006159E6">
              <w:rPr>
                <w:lang w:val="en-US"/>
              </w:rPr>
              <w:t>: optional section</w:t>
            </w:r>
          </w:p>
          <w:p w14:paraId="6400FB4E" w14:textId="77777777" w:rsidR="004D39DE" w:rsidRPr="006159E6" w:rsidRDefault="004D39DE" w:rsidP="00D02290">
            <w:pPr>
              <w:pStyle w:val="CellBody"/>
              <w:rPr>
                <w:lang w:val="en-US"/>
              </w:rPr>
            </w:pPr>
            <w:r w:rsidRPr="006159E6">
              <w:rPr>
                <w:snapToGrid w:val="0"/>
                <w:lang w:val="en-US" w:eastAsia="fr-FR"/>
              </w:rPr>
              <w:t>Specifies the methodology (reference source and, optionally, fixing time) to be used for determining a currency conversion rate.</w:t>
            </w:r>
          </w:p>
        </w:tc>
      </w:tr>
      <w:tr w:rsidR="004D39DE" w:rsidRPr="006159E6" w14:paraId="1F01D799" w14:textId="77777777" w:rsidTr="005313BA">
        <w:trPr>
          <w:cantSplit/>
        </w:trPr>
        <w:tc>
          <w:tcPr>
            <w:tcW w:w="1418" w:type="dxa"/>
          </w:tcPr>
          <w:p w14:paraId="1DEC1E39" w14:textId="77777777" w:rsidR="004D39DE" w:rsidRPr="006159E6" w:rsidRDefault="004D39DE" w:rsidP="00D02290">
            <w:pPr>
              <w:pStyle w:val="CellBody"/>
              <w:rPr>
                <w:lang w:val="en-US"/>
              </w:rPr>
            </w:pPr>
            <w:r w:rsidRPr="006159E6">
              <w:rPr>
                <w:lang w:val="en-US"/>
              </w:rPr>
              <w:t>Primary</w:t>
            </w:r>
            <w:r w:rsidRPr="006159E6">
              <w:rPr>
                <w:lang w:val="en-US"/>
              </w:rPr>
              <w:softHyphen/>
              <w:t>Rate</w:t>
            </w:r>
            <w:r w:rsidRPr="006159E6">
              <w:rPr>
                <w:lang w:val="en-US"/>
              </w:rPr>
              <w:softHyphen/>
              <w:t>Source</w:t>
            </w:r>
          </w:p>
        </w:tc>
        <w:tc>
          <w:tcPr>
            <w:tcW w:w="850" w:type="dxa"/>
          </w:tcPr>
          <w:p w14:paraId="06504169" w14:textId="77777777" w:rsidR="004D39DE" w:rsidRPr="006159E6" w:rsidRDefault="004D39DE" w:rsidP="00D02290">
            <w:pPr>
              <w:pStyle w:val="CellBody"/>
              <w:rPr>
                <w:lang w:val="en-US"/>
              </w:rPr>
            </w:pPr>
            <w:r w:rsidRPr="006159E6">
              <w:rPr>
                <w:lang w:val="en-US"/>
              </w:rPr>
              <w:t>M</w:t>
            </w:r>
          </w:p>
        </w:tc>
        <w:tc>
          <w:tcPr>
            <w:tcW w:w="1418" w:type="dxa"/>
          </w:tcPr>
          <w:p w14:paraId="4FE9FE4F" w14:textId="77777777" w:rsidR="004D39DE" w:rsidRPr="006159E6" w:rsidRDefault="004D39DE" w:rsidP="00D02290">
            <w:pPr>
              <w:pStyle w:val="CellBody"/>
              <w:rPr>
                <w:lang w:val="en-US"/>
              </w:rPr>
            </w:pPr>
            <w:r w:rsidRPr="006159E6">
              <w:rPr>
                <w:lang w:val="en-US"/>
              </w:rPr>
              <w:t>FX</w:t>
            </w:r>
            <w:r w:rsidRPr="006159E6">
              <w:rPr>
                <w:lang w:val="en-US"/>
              </w:rPr>
              <w:softHyphen/>
              <w:t>Reference</w:t>
            </w:r>
            <w:r w:rsidRPr="006159E6">
              <w:rPr>
                <w:lang w:val="en-US"/>
              </w:rPr>
              <w:softHyphen/>
              <w:t>Type</w:t>
            </w:r>
          </w:p>
        </w:tc>
        <w:tc>
          <w:tcPr>
            <w:tcW w:w="5812" w:type="dxa"/>
          </w:tcPr>
          <w:p w14:paraId="5ECDFA22" w14:textId="77777777" w:rsidR="00A4692B" w:rsidRPr="006159E6" w:rsidRDefault="00F145D0" w:rsidP="00F145D0">
            <w:pPr>
              <w:pStyle w:val="CellBody"/>
              <w:rPr>
                <w:lang w:val="en-US"/>
              </w:rPr>
            </w:pPr>
            <w:r w:rsidRPr="006159E6">
              <w:rPr>
                <w:lang w:val="en-US"/>
              </w:rPr>
              <w:t xml:space="preserve">The set of valid values </w:t>
            </w:r>
            <w:r>
              <w:rPr>
                <w:lang w:val="en-US"/>
              </w:rPr>
              <w:t xml:space="preserve">is </w:t>
            </w:r>
            <w:r w:rsidRPr="006159E6">
              <w:rPr>
                <w:lang w:val="en-US"/>
              </w:rPr>
              <w:t>specified on</w:t>
            </w:r>
            <w:r>
              <w:rPr>
                <w:lang w:val="en-US"/>
              </w:rPr>
              <w:t xml:space="preserve"> the EFET web site </w:t>
            </w:r>
            <w:r w:rsidRPr="006159E6">
              <w:rPr>
                <w:lang w:val="en-US"/>
              </w:rPr>
              <w:t>in the Static Data section</w:t>
            </w:r>
            <w:r>
              <w:rPr>
                <w:lang w:val="en-US"/>
              </w:rPr>
              <w:t xml:space="preserve"> (see ref ID </w:t>
            </w:r>
            <w:r>
              <w:rPr>
                <w:lang w:val="en-US"/>
              </w:rPr>
              <w:fldChar w:fldCharType="begin"/>
            </w:r>
            <w:r>
              <w:rPr>
                <w:lang w:val="en-US"/>
              </w:rPr>
              <w:instrText xml:space="preserve"> REF _Ref454200837 \r \h </w:instrText>
            </w:r>
            <w:r>
              <w:rPr>
                <w:lang w:val="en-US"/>
              </w:rPr>
            </w:r>
            <w:r>
              <w:rPr>
                <w:lang w:val="en-US"/>
              </w:rPr>
              <w:fldChar w:fldCharType="separate"/>
            </w:r>
            <w:r w:rsidR="00D7069B">
              <w:rPr>
                <w:lang w:val="en-US"/>
              </w:rPr>
              <w:t>[1]</w:t>
            </w:r>
            <w:r>
              <w:rPr>
                <w:lang w:val="en-US"/>
              </w:rPr>
              <w:fldChar w:fldCharType="end"/>
            </w:r>
            <w:r>
              <w:rPr>
                <w:lang w:val="en-US"/>
              </w:rPr>
              <w:t>)</w:t>
            </w:r>
            <w:r w:rsidRPr="006159E6">
              <w:rPr>
                <w:lang w:val="en-US"/>
              </w:rPr>
              <w:t>.</w:t>
            </w:r>
          </w:p>
        </w:tc>
      </w:tr>
      <w:tr w:rsidR="004D39DE" w:rsidRPr="006159E6" w14:paraId="67D64322" w14:textId="77777777" w:rsidTr="005313BA">
        <w:trPr>
          <w:cantSplit/>
        </w:trPr>
        <w:tc>
          <w:tcPr>
            <w:tcW w:w="1418" w:type="dxa"/>
          </w:tcPr>
          <w:p w14:paraId="24B8DBFB" w14:textId="77777777" w:rsidR="004D39DE" w:rsidRPr="006159E6" w:rsidRDefault="004D39DE" w:rsidP="00D02290">
            <w:pPr>
              <w:pStyle w:val="CellBody"/>
              <w:rPr>
                <w:lang w:val="en-US"/>
              </w:rPr>
            </w:pPr>
            <w:r w:rsidRPr="006159E6">
              <w:rPr>
                <w:lang w:val="en-US"/>
              </w:rPr>
              <w:t>Rate</w:t>
            </w:r>
            <w:r w:rsidRPr="006159E6">
              <w:rPr>
                <w:lang w:val="en-US"/>
              </w:rPr>
              <w:softHyphen/>
              <w:t>Source</w:t>
            </w:r>
            <w:r w:rsidRPr="006159E6">
              <w:rPr>
                <w:lang w:val="en-US"/>
              </w:rPr>
              <w:softHyphen/>
              <w:t>Page</w:t>
            </w:r>
          </w:p>
        </w:tc>
        <w:tc>
          <w:tcPr>
            <w:tcW w:w="850" w:type="dxa"/>
          </w:tcPr>
          <w:p w14:paraId="62DBE607" w14:textId="77777777" w:rsidR="004D39DE" w:rsidRPr="006159E6" w:rsidRDefault="004D39DE" w:rsidP="00D02290">
            <w:pPr>
              <w:pStyle w:val="CellBody"/>
              <w:rPr>
                <w:lang w:val="en-US"/>
              </w:rPr>
            </w:pPr>
            <w:r w:rsidRPr="006159E6">
              <w:rPr>
                <w:lang w:val="en-US"/>
              </w:rPr>
              <w:t>O</w:t>
            </w:r>
          </w:p>
        </w:tc>
        <w:tc>
          <w:tcPr>
            <w:tcW w:w="1418" w:type="dxa"/>
          </w:tcPr>
          <w:p w14:paraId="29147D13" w14:textId="77777777" w:rsidR="004D39DE" w:rsidRPr="006159E6" w:rsidRDefault="004D39DE" w:rsidP="00D02290">
            <w:pPr>
              <w:pStyle w:val="CellBody"/>
              <w:rPr>
                <w:lang w:val="en-US"/>
              </w:rPr>
            </w:pPr>
            <w:r w:rsidRPr="006159E6">
              <w:rPr>
                <w:lang w:val="en-US"/>
              </w:rPr>
              <w:t>FX</w:t>
            </w:r>
            <w:r w:rsidRPr="006159E6">
              <w:rPr>
                <w:lang w:val="en-US"/>
              </w:rPr>
              <w:softHyphen/>
              <w:t>Rate</w:t>
            </w:r>
            <w:r w:rsidRPr="006159E6">
              <w:rPr>
                <w:lang w:val="en-US"/>
              </w:rPr>
              <w:softHyphen/>
              <w:t>Source</w:t>
            </w:r>
            <w:r w:rsidRPr="006159E6">
              <w:rPr>
                <w:lang w:val="en-US"/>
              </w:rPr>
              <w:softHyphen/>
              <w:t>Page</w:t>
            </w:r>
            <w:r w:rsidRPr="006159E6">
              <w:rPr>
                <w:lang w:val="en-US"/>
              </w:rPr>
              <w:softHyphen/>
              <w:t>Type</w:t>
            </w:r>
          </w:p>
        </w:tc>
        <w:tc>
          <w:tcPr>
            <w:tcW w:w="5812" w:type="dxa"/>
          </w:tcPr>
          <w:p w14:paraId="120F1646" w14:textId="77777777" w:rsidR="004D39DE" w:rsidRPr="006159E6" w:rsidRDefault="004D39DE" w:rsidP="00D02290">
            <w:pPr>
              <w:pStyle w:val="CellBody"/>
              <w:rPr>
                <w:lang w:val="en-US"/>
              </w:rPr>
            </w:pPr>
          </w:p>
        </w:tc>
      </w:tr>
      <w:tr w:rsidR="004D39DE" w:rsidRPr="006159E6" w14:paraId="6EA25286" w14:textId="77777777" w:rsidTr="005313BA">
        <w:trPr>
          <w:cantSplit/>
        </w:trPr>
        <w:tc>
          <w:tcPr>
            <w:tcW w:w="1418" w:type="dxa"/>
          </w:tcPr>
          <w:p w14:paraId="21DA690A" w14:textId="77777777" w:rsidR="004D39DE" w:rsidRPr="006159E6" w:rsidRDefault="004D39DE" w:rsidP="00D02290">
            <w:pPr>
              <w:pStyle w:val="CellBody"/>
              <w:rPr>
                <w:lang w:val="en-US"/>
              </w:rPr>
            </w:pPr>
            <w:r w:rsidRPr="006159E6">
              <w:rPr>
                <w:lang w:val="en-US"/>
              </w:rPr>
              <w:t>Rate</w:t>
            </w:r>
            <w:r w:rsidRPr="006159E6">
              <w:rPr>
                <w:lang w:val="en-US"/>
              </w:rPr>
              <w:softHyphen/>
              <w:t>Source</w:t>
            </w:r>
            <w:r w:rsidRPr="006159E6">
              <w:rPr>
                <w:lang w:val="en-US"/>
              </w:rPr>
              <w:softHyphen/>
              <w:t>Page</w:t>
            </w:r>
            <w:r w:rsidRPr="006159E6">
              <w:rPr>
                <w:lang w:val="en-US"/>
              </w:rPr>
              <w:softHyphen/>
              <w:t>Heading</w:t>
            </w:r>
          </w:p>
        </w:tc>
        <w:tc>
          <w:tcPr>
            <w:tcW w:w="850" w:type="dxa"/>
          </w:tcPr>
          <w:p w14:paraId="52FC5782" w14:textId="77777777" w:rsidR="004D39DE" w:rsidRPr="006159E6" w:rsidRDefault="004D39DE" w:rsidP="00D02290">
            <w:pPr>
              <w:pStyle w:val="CellBody"/>
              <w:rPr>
                <w:lang w:val="en-US"/>
              </w:rPr>
            </w:pPr>
            <w:r w:rsidRPr="006159E6">
              <w:rPr>
                <w:lang w:val="en-US"/>
              </w:rPr>
              <w:t>O</w:t>
            </w:r>
          </w:p>
        </w:tc>
        <w:tc>
          <w:tcPr>
            <w:tcW w:w="1418" w:type="dxa"/>
          </w:tcPr>
          <w:p w14:paraId="35B5FCE1" w14:textId="77777777" w:rsidR="004D39DE" w:rsidRPr="006159E6" w:rsidRDefault="004D39DE" w:rsidP="00D02290">
            <w:pPr>
              <w:pStyle w:val="CellBody"/>
              <w:rPr>
                <w:lang w:val="en-US"/>
              </w:rPr>
            </w:pPr>
            <w:r w:rsidRPr="006159E6">
              <w:rPr>
                <w:lang w:val="en-US"/>
              </w:rPr>
              <w:t>FX</w:t>
            </w:r>
            <w:r w:rsidRPr="006159E6">
              <w:rPr>
                <w:lang w:val="en-US"/>
              </w:rPr>
              <w:softHyphen/>
              <w:t>Rate</w:t>
            </w:r>
            <w:r w:rsidRPr="006159E6">
              <w:rPr>
                <w:lang w:val="en-US"/>
              </w:rPr>
              <w:softHyphen/>
              <w:t>Source</w:t>
            </w:r>
            <w:r w:rsidRPr="006159E6">
              <w:rPr>
                <w:lang w:val="en-US"/>
              </w:rPr>
              <w:softHyphen/>
              <w:t>Page</w:t>
            </w:r>
            <w:r w:rsidRPr="006159E6">
              <w:rPr>
                <w:lang w:val="en-US"/>
              </w:rPr>
              <w:softHyphen/>
              <w:t>Heading</w:t>
            </w:r>
            <w:r w:rsidRPr="006159E6">
              <w:rPr>
                <w:lang w:val="en-US"/>
              </w:rPr>
              <w:softHyphen/>
              <w:t>Type</w:t>
            </w:r>
          </w:p>
        </w:tc>
        <w:tc>
          <w:tcPr>
            <w:tcW w:w="5812" w:type="dxa"/>
          </w:tcPr>
          <w:p w14:paraId="21B317BC" w14:textId="77777777" w:rsidR="004D39DE" w:rsidRPr="006159E6" w:rsidRDefault="004D39DE" w:rsidP="00D02290">
            <w:pPr>
              <w:pStyle w:val="CellBody"/>
              <w:rPr>
                <w:lang w:val="en-US"/>
              </w:rPr>
            </w:pPr>
          </w:p>
        </w:tc>
      </w:tr>
      <w:tr w:rsidR="004D39DE" w:rsidRPr="006159E6" w14:paraId="4F36EFDA" w14:textId="77777777" w:rsidTr="005313BA">
        <w:trPr>
          <w:cantSplit/>
        </w:trPr>
        <w:tc>
          <w:tcPr>
            <w:tcW w:w="1418" w:type="dxa"/>
          </w:tcPr>
          <w:p w14:paraId="6444C69A" w14:textId="77777777" w:rsidR="004D39DE" w:rsidRPr="006159E6" w:rsidRDefault="004D39DE" w:rsidP="00D02290">
            <w:pPr>
              <w:pStyle w:val="CellBody"/>
              <w:rPr>
                <w:lang w:val="en-US"/>
              </w:rPr>
            </w:pPr>
            <w:r w:rsidRPr="006159E6">
              <w:rPr>
                <w:lang w:val="en-US"/>
              </w:rPr>
              <w:t>Fixing</w:t>
            </w:r>
            <w:r w:rsidRPr="006159E6">
              <w:rPr>
                <w:lang w:val="en-US"/>
              </w:rPr>
              <w:softHyphen/>
              <w:t>Time</w:t>
            </w:r>
          </w:p>
        </w:tc>
        <w:tc>
          <w:tcPr>
            <w:tcW w:w="850" w:type="dxa"/>
          </w:tcPr>
          <w:p w14:paraId="3D83FFC0" w14:textId="77777777" w:rsidR="004D39DE" w:rsidRPr="006159E6" w:rsidRDefault="004D39DE" w:rsidP="00D02290">
            <w:pPr>
              <w:pStyle w:val="CellBody"/>
              <w:rPr>
                <w:lang w:val="en-US"/>
              </w:rPr>
            </w:pPr>
            <w:r w:rsidRPr="006159E6">
              <w:rPr>
                <w:lang w:val="en-US"/>
              </w:rPr>
              <w:t>O</w:t>
            </w:r>
          </w:p>
        </w:tc>
        <w:tc>
          <w:tcPr>
            <w:tcW w:w="1418" w:type="dxa"/>
          </w:tcPr>
          <w:p w14:paraId="0BF7419E" w14:textId="77777777" w:rsidR="004D39DE" w:rsidRPr="006159E6" w:rsidRDefault="004D39DE" w:rsidP="00D02290">
            <w:pPr>
              <w:pStyle w:val="CellBody"/>
              <w:rPr>
                <w:lang w:val="en-US"/>
              </w:rPr>
            </w:pPr>
            <w:r w:rsidRPr="006159E6">
              <w:rPr>
                <w:lang w:val="en-US"/>
              </w:rPr>
              <w:t>UTC</w:t>
            </w:r>
            <w:r w:rsidRPr="006159E6">
              <w:rPr>
                <w:lang w:val="en-US"/>
              </w:rPr>
              <w:softHyphen/>
              <w:t>Timestamp</w:t>
            </w:r>
            <w:r w:rsidRPr="006159E6">
              <w:rPr>
                <w:lang w:val="en-US"/>
              </w:rPr>
              <w:softHyphen/>
              <w:t>Type</w:t>
            </w:r>
          </w:p>
        </w:tc>
        <w:tc>
          <w:tcPr>
            <w:tcW w:w="5812" w:type="dxa"/>
          </w:tcPr>
          <w:p w14:paraId="279D0E36" w14:textId="77777777" w:rsidR="004D39DE" w:rsidRPr="006159E6" w:rsidRDefault="004D39DE" w:rsidP="00D02290">
            <w:pPr>
              <w:pStyle w:val="CellBody"/>
              <w:rPr>
                <w:lang w:val="en-US"/>
              </w:rPr>
            </w:pPr>
          </w:p>
        </w:tc>
      </w:tr>
      <w:tr w:rsidR="004D39DE" w:rsidRPr="006159E6" w14:paraId="51317D2D" w14:textId="77777777" w:rsidTr="005313BA">
        <w:trPr>
          <w:cantSplit/>
        </w:trPr>
        <w:tc>
          <w:tcPr>
            <w:tcW w:w="9498" w:type="dxa"/>
            <w:gridSpan w:val="4"/>
            <w:shd w:val="clear" w:color="auto" w:fill="BFBFBF" w:themeFill="background1" w:themeFillShade="BF"/>
          </w:tcPr>
          <w:p w14:paraId="099C6DEB" w14:textId="77777777" w:rsidR="004D39DE" w:rsidRPr="006159E6" w:rsidRDefault="004D39DE" w:rsidP="00D02290">
            <w:pPr>
              <w:pStyle w:val="CellBody"/>
              <w:rPr>
                <w:lang w:val="en-US"/>
              </w:rPr>
            </w:pPr>
            <w:r w:rsidRPr="006159E6">
              <w:rPr>
                <w:lang w:val="en-US"/>
              </w:rPr>
              <w:t xml:space="preserve">End of </w:t>
            </w:r>
            <w:r w:rsidRPr="006159E6">
              <w:rPr>
                <w:rStyle w:val="Fett"/>
                <w:lang w:val="en-US"/>
              </w:rPr>
              <w:t>FXSpotRateSource</w:t>
            </w:r>
            <w:r w:rsidRPr="006159E6">
              <w:rPr>
                <w:lang w:val="en-US"/>
              </w:rPr>
              <w:t xml:space="preserve"> </w:t>
            </w:r>
          </w:p>
        </w:tc>
      </w:tr>
      <w:tr w:rsidR="004D39DE" w:rsidRPr="006159E6" w14:paraId="697876FB" w14:textId="77777777" w:rsidTr="005313BA">
        <w:trPr>
          <w:cantSplit/>
        </w:trPr>
        <w:tc>
          <w:tcPr>
            <w:tcW w:w="9498" w:type="dxa"/>
            <w:gridSpan w:val="4"/>
            <w:shd w:val="clear" w:color="auto" w:fill="BFBFBF" w:themeFill="background1" w:themeFillShade="BF"/>
          </w:tcPr>
          <w:p w14:paraId="729C1903" w14:textId="77777777" w:rsidR="004D39DE" w:rsidRPr="006159E6" w:rsidRDefault="004D39DE" w:rsidP="00D02290">
            <w:pPr>
              <w:pStyle w:val="CellBody"/>
              <w:rPr>
                <w:lang w:val="en-US"/>
              </w:rPr>
            </w:pPr>
            <w:r w:rsidRPr="006159E6">
              <w:rPr>
                <w:lang w:val="en-US"/>
              </w:rPr>
              <w:t xml:space="preserve">End of </w:t>
            </w:r>
            <w:r w:rsidRPr="006159E6">
              <w:rPr>
                <w:rStyle w:val="Fett"/>
                <w:lang w:val="en-US"/>
              </w:rPr>
              <w:t>Fixing</w:t>
            </w:r>
            <w:r w:rsidRPr="006159E6">
              <w:rPr>
                <w:lang w:val="en-US"/>
              </w:rPr>
              <w:t xml:space="preserve"> </w:t>
            </w:r>
          </w:p>
        </w:tc>
      </w:tr>
      <w:tr w:rsidR="004D39DE" w:rsidRPr="006159E6" w14:paraId="47826204" w14:textId="77777777" w:rsidTr="005313BA">
        <w:trPr>
          <w:cantSplit/>
        </w:trPr>
        <w:tc>
          <w:tcPr>
            <w:tcW w:w="9498" w:type="dxa"/>
            <w:gridSpan w:val="4"/>
            <w:shd w:val="clear" w:color="auto" w:fill="BFBFBF" w:themeFill="background1" w:themeFillShade="BF"/>
          </w:tcPr>
          <w:p w14:paraId="4D7974CB" w14:textId="77777777" w:rsidR="004D39DE" w:rsidRPr="006159E6" w:rsidRDefault="004D39DE" w:rsidP="00D02290">
            <w:pPr>
              <w:pStyle w:val="CellBody"/>
              <w:rPr>
                <w:lang w:val="en-US"/>
              </w:rPr>
            </w:pPr>
            <w:r w:rsidRPr="006159E6">
              <w:rPr>
                <w:lang w:val="en-US"/>
              </w:rPr>
              <w:t xml:space="preserve">End of </w:t>
            </w:r>
            <w:r w:rsidRPr="006159E6">
              <w:rPr>
                <w:rStyle w:val="Fett"/>
                <w:lang w:val="en-US"/>
              </w:rPr>
              <w:t>CashSettlement</w:t>
            </w:r>
            <w:r w:rsidRPr="006159E6">
              <w:rPr>
                <w:lang w:val="en-US"/>
              </w:rPr>
              <w:t xml:space="preserve"> </w:t>
            </w:r>
          </w:p>
        </w:tc>
      </w:tr>
      <w:tr w:rsidR="004D39DE" w:rsidRPr="006159E6" w14:paraId="764F6AB0" w14:textId="77777777" w:rsidTr="005313BA">
        <w:trPr>
          <w:cantSplit/>
        </w:trPr>
        <w:tc>
          <w:tcPr>
            <w:tcW w:w="9498" w:type="dxa"/>
            <w:gridSpan w:val="4"/>
            <w:shd w:val="clear" w:color="auto" w:fill="BFBFBF" w:themeFill="background1" w:themeFillShade="BF"/>
          </w:tcPr>
          <w:p w14:paraId="6FF71E39" w14:textId="77777777" w:rsidR="004D39DE" w:rsidRPr="006159E6" w:rsidRDefault="004D39DE" w:rsidP="00D02290">
            <w:pPr>
              <w:pStyle w:val="CellBody"/>
              <w:rPr>
                <w:lang w:val="en-US"/>
              </w:rPr>
            </w:pPr>
            <w:r w:rsidRPr="006159E6">
              <w:rPr>
                <w:rStyle w:val="XSDSectionTitle"/>
                <w:lang w:val="en-US"/>
              </w:rPr>
              <w:t>FXOption/FXExerciseSchedule</w:t>
            </w:r>
            <w:r w:rsidRPr="006159E6">
              <w:rPr>
                <w:lang w:val="en-US"/>
              </w:rPr>
              <w:t>: mandatory section</w:t>
            </w:r>
          </w:p>
        </w:tc>
      </w:tr>
      <w:tr w:rsidR="004D39DE" w:rsidRPr="006159E6" w14:paraId="2D5537AE" w14:textId="77777777" w:rsidTr="005313BA">
        <w:trPr>
          <w:cantSplit/>
        </w:trPr>
        <w:tc>
          <w:tcPr>
            <w:tcW w:w="1418" w:type="dxa"/>
          </w:tcPr>
          <w:p w14:paraId="5FBCD70C" w14:textId="77777777" w:rsidR="004D39DE" w:rsidRPr="006159E6" w:rsidRDefault="004D39DE" w:rsidP="00D02290">
            <w:pPr>
              <w:pStyle w:val="CellBody"/>
              <w:rPr>
                <w:lang w:val="en-US"/>
              </w:rPr>
            </w:pPr>
            <w:r w:rsidRPr="006159E6">
              <w:rPr>
                <w:lang w:val="en-US"/>
              </w:rPr>
              <w:t>Option</w:t>
            </w:r>
            <w:r w:rsidRPr="006159E6">
              <w:rPr>
                <w:lang w:val="en-US"/>
              </w:rPr>
              <w:softHyphen/>
              <w:t>Style</w:t>
            </w:r>
          </w:p>
        </w:tc>
        <w:tc>
          <w:tcPr>
            <w:tcW w:w="850" w:type="dxa"/>
          </w:tcPr>
          <w:p w14:paraId="6A92E3F6" w14:textId="77777777" w:rsidR="004D39DE" w:rsidRPr="006159E6" w:rsidRDefault="004D39DE" w:rsidP="00D02290">
            <w:pPr>
              <w:pStyle w:val="CellBody"/>
              <w:rPr>
                <w:lang w:val="en-US"/>
              </w:rPr>
            </w:pPr>
            <w:r w:rsidRPr="006159E6">
              <w:rPr>
                <w:lang w:val="en-US"/>
              </w:rPr>
              <w:t>M</w:t>
            </w:r>
          </w:p>
        </w:tc>
        <w:tc>
          <w:tcPr>
            <w:tcW w:w="1418" w:type="dxa"/>
          </w:tcPr>
          <w:p w14:paraId="20405732" w14:textId="77777777" w:rsidR="004D39DE" w:rsidRPr="006159E6" w:rsidRDefault="004D39DE" w:rsidP="00D02290">
            <w:pPr>
              <w:pStyle w:val="CellBody"/>
              <w:rPr>
                <w:lang w:val="en-US"/>
              </w:rPr>
            </w:pPr>
            <w:r w:rsidRPr="006159E6">
              <w:rPr>
                <w:lang w:val="en-US"/>
              </w:rPr>
              <w:t>Option</w:t>
            </w:r>
            <w:r w:rsidRPr="006159E6">
              <w:rPr>
                <w:lang w:val="en-US"/>
              </w:rPr>
              <w:softHyphen/>
              <w:t>Style</w:t>
            </w:r>
            <w:r w:rsidRPr="006159E6">
              <w:rPr>
                <w:lang w:val="en-US"/>
              </w:rPr>
              <w:softHyphen/>
              <w:t>Type</w:t>
            </w:r>
          </w:p>
        </w:tc>
        <w:tc>
          <w:tcPr>
            <w:tcW w:w="5812" w:type="dxa"/>
          </w:tcPr>
          <w:p w14:paraId="5F5DD22F" w14:textId="77777777" w:rsidR="004D39DE" w:rsidRPr="006159E6" w:rsidRDefault="004D39DE" w:rsidP="00D02290">
            <w:pPr>
              <w:pStyle w:val="CellBody"/>
              <w:rPr>
                <w:lang w:val="en-US"/>
              </w:rPr>
            </w:pPr>
          </w:p>
        </w:tc>
      </w:tr>
      <w:tr w:rsidR="004D39DE" w:rsidRPr="006159E6" w14:paraId="67508F2B" w14:textId="77777777" w:rsidTr="005313BA">
        <w:trPr>
          <w:cantSplit/>
        </w:trPr>
        <w:tc>
          <w:tcPr>
            <w:tcW w:w="9498" w:type="dxa"/>
            <w:gridSpan w:val="4"/>
            <w:shd w:val="clear" w:color="auto" w:fill="BFBFBF" w:themeFill="background1" w:themeFillShade="BF"/>
          </w:tcPr>
          <w:p w14:paraId="3945E98D" w14:textId="77777777" w:rsidR="004D39DE" w:rsidRPr="006159E6" w:rsidRDefault="004D39DE" w:rsidP="0041202F">
            <w:pPr>
              <w:pStyle w:val="CellBody"/>
              <w:keepNext/>
              <w:rPr>
                <w:lang w:val="en-US"/>
              </w:rPr>
            </w:pPr>
            <w:r w:rsidRPr="006159E6">
              <w:rPr>
                <w:rStyle w:val="XSDSectionTitle"/>
                <w:lang w:val="en-US"/>
              </w:rPr>
              <w:t>FXExerciseSchedule/XSD choice</w:t>
            </w:r>
            <w:r w:rsidRPr="006159E6">
              <w:rPr>
                <w:lang w:val="en-US"/>
              </w:rPr>
              <w:t>: mandatory section</w:t>
            </w:r>
          </w:p>
          <w:p w14:paraId="4A1D89CF" w14:textId="77777777" w:rsidR="0041202F" w:rsidRDefault="0041202F" w:rsidP="007A3D1D">
            <w:pPr>
              <w:pStyle w:val="CellBody"/>
              <w:rPr>
                <w:lang w:val="en-US"/>
              </w:rPr>
            </w:pPr>
            <w:r w:rsidRPr="006159E6">
              <w:rPr>
                <w:lang w:val="en-US"/>
              </w:rPr>
              <w:t>One of the following two fields must be present.</w:t>
            </w:r>
          </w:p>
          <w:p w14:paraId="6A3C9DE4" w14:textId="77777777" w:rsidR="00490AA5" w:rsidRPr="00490AA5" w:rsidRDefault="00490AA5" w:rsidP="007A3D1D">
            <w:pPr>
              <w:pStyle w:val="CellBody"/>
              <w:rPr>
                <w:rStyle w:val="Fett"/>
              </w:rPr>
            </w:pPr>
            <w:r w:rsidRPr="00490AA5">
              <w:rPr>
                <w:rStyle w:val="Fett"/>
              </w:rPr>
              <w:t>Choices:</w:t>
            </w:r>
          </w:p>
          <w:p w14:paraId="32822FE9" w14:textId="77777777" w:rsidR="00490AA5" w:rsidRDefault="00490AA5" w:rsidP="00ED3F3F">
            <w:pPr>
              <w:pStyle w:val="condition1"/>
            </w:pPr>
            <w:r w:rsidRPr="00490AA5">
              <w:t>If a time was specified in the trade</w:t>
            </w:r>
            <w:r>
              <w:t xml:space="preserve">, then </w:t>
            </w:r>
            <w:r w:rsidR="00666D06">
              <w:t>‘</w:t>
            </w:r>
            <w:r>
              <w:t>ExpiryDateAndTime</w:t>
            </w:r>
            <w:r w:rsidR="00666D06">
              <w:t>’</w:t>
            </w:r>
            <w:r>
              <w:t xml:space="preserve"> must be used. </w:t>
            </w:r>
          </w:p>
          <w:p w14:paraId="4774CFB1" w14:textId="77777777" w:rsidR="00490AA5" w:rsidRPr="00490AA5" w:rsidRDefault="00490AA5" w:rsidP="00ED3F3F">
            <w:pPr>
              <w:pStyle w:val="condition1"/>
            </w:pPr>
            <w:r>
              <w:t>Else, ExpiryDate must be used.</w:t>
            </w:r>
          </w:p>
        </w:tc>
      </w:tr>
      <w:tr w:rsidR="004D39DE" w:rsidRPr="006159E6" w14:paraId="584EC34A" w14:textId="77777777" w:rsidTr="005313BA">
        <w:trPr>
          <w:cantSplit/>
        </w:trPr>
        <w:tc>
          <w:tcPr>
            <w:tcW w:w="1418" w:type="dxa"/>
          </w:tcPr>
          <w:p w14:paraId="1891449B" w14:textId="77777777" w:rsidR="004D39DE" w:rsidRPr="006159E6" w:rsidRDefault="004D39DE" w:rsidP="00D02290">
            <w:pPr>
              <w:pStyle w:val="CellBody"/>
              <w:rPr>
                <w:lang w:val="en-US"/>
              </w:rPr>
            </w:pPr>
            <w:r w:rsidRPr="006159E6">
              <w:rPr>
                <w:lang w:val="en-US"/>
              </w:rPr>
              <w:t>Expiry</w:t>
            </w:r>
            <w:r w:rsidRPr="006159E6">
              <w:rPr>
                <w:lang w:val="en-US"/>
              </w:rPr>
              <w:softHyphen/>
              <w:t>Date</w:t>
            </w:r>
          </w:p>
        </w:tc>
        <w:tc>
          <w:tcPr>
            <w:tcW w:w="850" w:type="dxa"/>
          </w:tcPr>
          <w:p w14:paraId="1801BBF0" w14:textId="77777777" w:rsidR="004D39DE" w:rsidRPr="006159E6" w:rsidRDefault="004D39DE" w:rsidP="00D02290">
            <w:pPr>
              <w:pStyle w:val="CellBody"/>
              <w:rPr>
                <w:lang w:val="en-US"/>
              </w:rPr>
            </w:pPr>
            <w:r w:rsidRPr="006159E6">
              <w:rPr>
                <w:lang w:val="en-US"/>
              </w:rPr>
              <w:t>M+CH</w:t>
            </w:r>
          </w:p>
        </w:tc>
        <w:tc>
          <w:tcPr>
            <w:tcW w:w="1418" w:type="dxa"/>
          </w:tcPr>
          <w:p w14:paraId="1593A08F" w14:textId="77777777" w:rsidR="004D39DE" w:rsidRPr="006159E6" w:rsidRDefault="004D39DE" w:rsidP="00D02290">
            <w:pPr>
              <w:pStyle w:val="CellBody"/>
              <w:rPr>
                <w:lang w:val="en-US"/>
              </w:rPr>
            </w:pPr>
            <w:r w:rsidRPr="006159E6">
              <w:rPr>
                <w:lang w:val="en-US"/>
              </w:rPr>
              <w:t>DateType</w:t>
            </w:r>
          </w:p>
        </w:tc>
        <w:tc>
          <w:tcPr>
            <w:tcW w:w="5812" w:type="dxa"/>
          </w:tcPr>
          <w:p w14:paraId="5B835488" w14:textId="77777777" w:rsidR="004D39DE" w:rsidRPr="006159E6" w:rsidRDefault="004D39DE" w:rsidP="00D02290">
            <w:pPr>
              <w:pStyle w:val="CellBody"/>
              <w:rPr>
                <w:lang w:val="en-US"/>
              </w:rPr>
            </w:pPr>
          </w:p>
        </w:tc>
      </w:tr>
      <w:tr w:rsidR="004D39DE" w:rsidRPr="006159E6" w14:paraId="341F2305" w14:textId="77777777" w:rsidTr="005313BA">
        <w:trPr>
          <w:cantSplit/>
        </w:trPr>
        <w:tc>
          <w:tcPr>
            <w:tcW w:w="1418" w:type="dxa"/>
          </w:tcPr>
          <w:p w14:paraId="60A6DE93" w14:textId="77777777" w:rsidR="004D39DE" w:rsidRPr="006159E6" w:rsidRDefault="004D39DE" w:rsidP="00D02290">
            <w:pPr>
              <w:pStyle w:val="CellBody"/>
              <w:rPr>
                <w:lang w:val="en-US"/>
              </w:rPr>
            </w:pPr>
            <w:r w:rsidRPr="006159E6">
              <w:rPr>
                <w:lang w:val="en-US"/>
              </w:rPr>
              <w:t>Expiry</w:t>
            </w:r>
            <w:r w:rsidRPr="006159E6">
              <w:rPr>
                <w:lang w:val="en-US"/>
              </w:rPr>
              <w:softHyphen/>
              <w:t>Date</w:t>
            </w:r>
            <w:r w:rsidRPr="006159E6">
              <w:rPr>
                <w:lang w:val="en-US"/>
              </w:rPr>
              <w:softHyphen/>
              <w:t>And</w:t>
            </w:r>
            <w:r w:rsidRPr="006159E6">
              <w:rPr>
                <w:lang w:val="en-US"/>
              </w:rPr>
              <w:softHyphen/>
              <w:t>Time</w:t>
            </w:r>
          </w:p>
        </w:tc>
        <w:tc>
          <w:tcPr>
            <w:tcW w:w="850" w:type="dxa"/>
          </w:tcPr>
          <w:p w14:paraId="7CB58E6E" w14:textId="77777777" w:rsidR="004D39DE" w:rsidRPr="006159E6" w:rsidRDefault="004D39DE" w:rsidP="00D02290">
            <w:pPr>
              <w:pStyle w:val="CellBody"/>
              <w:rPr>
                <w:lang w:val="en-US"/>
              </w:rPr>
            </w:pPr>
            <w:r w:rsidRPr="006159E6">
              <w:rPr>
                <w:lang w:val="en-US"/>
              </w:rPr>
              <w:t>M+CH</w:t>
            </w:r>
          </w:p>
        </w:tc>
        <w:tc>
          <w:tcPr>
            <w:tcW w:w="1418" w:type="dxa"/>
          </w:tcPr>
          <w:p w14:paraId="5C261AC7" w14:textId="77777777" w:rsidR="004D39DE" w:rsidRPr="006159E6" w:rsidRDefault="004D39DE" w:rsidP="00D02290">
            <w:pPr>
              <w:pStyle w:val="CellBody"/>
              <w:rPr>
                <w:lang w:val="en-US"/>
              </w:rPr>
            </w:pPr>
            <w:r w:rsidRPr="006159E6">
              <w:rPr>
                <w:lang w:val="en-US"/>
              </w:rPr>
              <w:t>UTC</w:t>
            </w:r>
            <w:r w:rsidRPr="006159E6">
              <w:rPr>
                <w:lang w:val="en-US"/>
              </w:rPr>
              <w:softHyphen/>
              <w:t>Timestamp</w:t>
            </w:r>
            <w:r w:rsidRPr="006159E6">
              <w:rPr>
                <w:lang w:val="en-US"/>
              </w:rPr>
              <w:softHyphen/>
              <w:t>Type</w:t>
            </w:r>
          </w:p>
        </w:tc>
        <w:tc>
          <w:tcPr>
            <w:tcW w:w="5812" w:type="dxa"/>
          </w:tcPr>
          <w:p w14:paraId="3CDE3835" w14:textId="000A23B4" w:rsidR="004D39DE" w:rsidRPr="006159E6" w:rsidRDefault="004D39DE" w:rsidP="008455D1">
            <w:pPr>
              <w:pStyle w:val="CellBody"/>
              <w:rPr>
                <w:lang w:val="en-US"/>
              </w:rPr>
            </w:pPr>
          </w:p>
        </w:tc>
      </w:tr>
      <w:tr w:rsidR="004D39DE" w:rsidRPr="006159E6" w14:paraId="77D168D3" w14:textId="77777777" w:rsidTr="005313BA">
        <w:trPr>
          <w:cantSplit/>
        </w:trPr>
        <w:tc>
          <w:tcPr>
            <w:tcW w:w="9498" w:type="dxa"/>
            <w:gridSpan w:val="4"/>
            <w:shd w:val="clear" w:color="auto" w:fill="BFBFBF" w:themeFill="background1" w:themeFillShade="BF"/>
          </w:tcPr>
          <w:p w14:paraId="298F4186" w14:textId="77777777" w:rsidR="004D39DE" w:rsidRPr="006159E6" w:rsidRDefault="004D39DE" w:rsidP="00D02290">
            <w:pPr>
              <w:pStyle w:val="CellBody"/>
              <w:rPr>
                <w:lang w:val="en-US"/>
              </w:rPr>
            </w:pPr>
            <w:r w:rsidRPr="006159E6">
              <w:rPr>
                <w:lang w:val="en-US"/>
              </w:rPr>
              <w:t xml:space="preserve">End of </w:t>
            </w:r>
            <w:r w:rsidRPr="006159E6">
              <w:rPr>
                <w:rStyle w:val="Fett"/>
                <w:lang w:val="en-US"/>
              </w:rPr>
              <w:t>XSD choice</w:t>
            </w:r>
            <w:r w:rsidRPr="006159E6">
              <w:rPr>
                <w:lang w:val="en-US"/>
              </w:rPr>
              <w:t xml:space="preserve"> </w:t>
            </w:r>
          </w:p>
        </w:tc>
      </w:tr>
      <w:tr w:rsidR="004D39DE" w:rsidRPr="006159E6" w14:paraId="588F19A7" w14:textId="77777777" w:rsidTr="005313BA">
        <w:trPr>
          <w:cantSplit/>
        </w:trPr>
        <w:tc>
          <w:tcPr>
            <w:tcW w:w="1418" w:type="dxa"/>
          </w:tcPr>
          <w:p w14:paraId="37AF5ADE" w14:textId="77777777" w:rsidR="004D39DE" w:rsidRPr="006159E6" w:rsidRDefault="004D39DE" w:rsidP="00D02290">
            <w:pPr>
              <w:pStyle w:val="CellBody"/>
              <w:rPr>
                <w:lang w:val="en-US"/>
              </w:rPr>
            </w:pPr>
            <w:r w:rsidRPr="006159E6">
              <w:rPr>
                <w:lang w:val="en-US"/>
              </w:rPr>
              <w:t>Cut</w:t>
            </w:r>
            <w:r w:rsidRPr="006159E6">
              <w:rPr>
                <w:lang w:val="en-US"/>
              </w:rPr>
              <w:softHyphen/>
              <w:t>Name</w:t>
            </w:r>
          </w:p>
        </w:tc>
        <w:tc>
          <w:tcPr>
            <w:tcW w:w="850" w:type="dxa"/>
          </w:tcPr>
          <w:p w14:paraId="5D3DC5FF" w14:textId="77777777" w:rsidR="004D39DE" w:rsidRPr="006159E6" w:rsidRDefault="004D39DE" w:rsidP="00D02290">
            <w:pPr>
              <w:pStyle w:val="CellBody"/>
              <w:rPr>
                <w:lang w:val="en-US"/>
              </w:rPr>
            </w:pPr>
            <w:r w:rsidRPr="006159E6">
              <w:rPr>
                <w:lang w:val="en-US"/>
              </w:rPr>
              <w:t>O</w:t>
            </w:r>
          </w:p>
        </w:tc>
        <w:tc>
          <w:tcPr>
            <w:tcW w:w="1418" w:type="dxa"/>
          </w:tcPr>
          <w:p w14:paraId="25E1AF31" w14:textId="77777777" w:rsidR="004D39DE" w:rsidRPr="006159E6" w:rsidRDefault="004D39DE" w:rsidP="00D02290">
            <w:pPr>
              <w:pStyle w:val="CellBody"/>
              <w:rPr>
                <w:lang w:val="en-US"/>
              </w:rPr>
            </w:pPr>
            <w:r w:rsidRPr="006159E6">
              <w:rPr>
                <w:lang w:val="en-US"/>
              </w:rPr>
              <w:t>Identification</w:t>
            </w:r>
            <w:r w:rsidRPr="006159E6">
              <w:rPr>
                <w:lang w:val="en-US"/>
              </w:rPr>
              <w:softHyphen/>
              <w:t>Type</w:t>
            </w:r>
          </w:p>
        </w:tc>
        <w:tc>
          <w:tcPr>
            <w:tcW w:w="5812" w:type="dxa"/>
          </w:tcPr>
          <w:p w14:paraId="5E0A9F53" w14:textId="77777777" w:rsidR="004D39DE" w:rsidRPr="006159E6" w:rsidRDefault="004D39DE" w:rsidP="00D02290">
            <w:pPr>
              <w:pStyle w:val="CellBody"/>
              <w:rPr>
                <w:lang w:val="en-US"/>
              </w:rPr>
            </w:pPr>
          </w:p>
        </w:tc>
      </w:tr>
      <w:tr w:rsidR="004D39DE" w:rsidRPr="006159E6" w14:paraId="6348F10B" w14:textId="77777777" w:rsidTr="005313BA">
        <w:trPr>
          <w:cantSplit/>
        </w:trPr>
        <w:tc>
          <w:tcPr>
            <w:tcW w:w="1418" w:type="dxa"/>
          </w:tcPr>
          <w:p w14:paraId="04D80818" w14:textId="77777777" w:rsidR="004D39DE" w:rsidRPr="006159E6" w:rsidRDefault="004D39DE" w:rsidP="00D02290">
            <w:pPr>
              <w:pStyle w:val="CellBody"/>
              <w:rPr>
                <w:lang w:val="en-US"/>
              </w:rPr>
            </w:pPr>
            <w:r w:rsidRPr="006159E6">
              <w:rPr>
                <w:lang w:val="en-US"/>
              </w:rPr>
              <w:t>Value</w:t>
            </w:r>
            <w:r w:rsidRPr="006159E6">
              <w:rPr>
                <w:lang w:val="en-US"/>
              </w:rPr>
              <w:softHyphen/>
              <w:t>Date</w:t>
            </w:r>
          </w:p>
        </w:tc>
        <w:tc>
          <w:tcPr>
            <w:tcW w:w="850" w:type="dxa"/>
          </w:tcPr>
          <w:p w14:paraId="6EBB2DD3" w14:textId="77777777" w:rsidR="004D39DE" w:rsidRPr="006159E6" w:rsidRDefault="004D39DE" w:rsidP="00D02290">
            <w:pPr>
              <w:pStyle w:val="CellBody"/>
              <w:rPr>
                <w:lang w:val="en-US"/>
              </w:rPr>
            </w:pPr>
            <w:r w:rsidRPr="006159E6">
              <w:rPr>
                <w:lang w:val="en-US"/>
              </w:rPr>
              <w:t>M</w:t>
            </w:r>
          </w:p>
        </w:tc>
        <w:tc>
          <w:tcPr>
            <w:tcW w:w="1418" w:type="dxa"/>
          </w:tcPr>
          <w:p w14:paraId="1DD9DED5" w14:textId="77777777" w:rsidR="004D39DE" w:rsidRPr="006159E6" w:rsidRDefault="004D39DE" w:rsidP="00D02290">
            <w:pPr>
              <w:pStyle w:val="CellBody"/>
              <w:rPr>
                <w:lang w:val="en-US"/>
              </w:rPr>
            </w:pPr>
            <w:r w:rsidRPr="006159E6">
              <w:rPr>
                <w:lang w:val="en-US"/>
              </w:rPr>
              <w:t>DateType</w:t>
            </w:r>
          </w:p>
        </w:tc>
        <w:tc>
          <w:tcPr>
            <w:tcW w:w="5812" w:type="dxa"/>
          </w:tcPr>
          <w:p w14:paraId="4A464980" w14:textId="77777777" w:rsidR="004D39DE" w:rsidRPr="006159E6" w:rsidRDefault="00D71AF4" w:rsidP="00D02290">
            <w:pPr>
              <w:pStyle w:val="CellBody"/>
              <w:rPr>
                <w:lang w:val="en-US"/>
              </w:rPr>
            </w:pPr>
            <w:r w:rsidRPr="006159E6">
              <w:rPr>
                <w:lang w:val="en-US"/>
              </w:rPr>
              <w:t>For an American-</w:t>
            </w:r>
            <w:r w:rsidR="004D39DE" w:rsidRPr="006159E6">
              <w:rPr>
                <w:lang w:val="en-US"/>
              </w:rPr>
              <w:t>style option this is the latest date on which both currencies traded will settle.</w:t>
            </w:r>
          </w:p>
          <w:p w14:paraId="057E8F37" w14:textId="77777777" w:rsidR="004D39DE" w:rsidRPr="006159E6" w:rsidRDefault="00D71AF4" w:rsidP="00D71AF4">
            <w:pPr>
              <w:pStyle w:val="CellBody"/>
              <w:rPr>
                <w:lang w:val="en-US"/>
              </w:rPr>
            </w:pPr>
            <w:r w:rsidRPr="006159E6">
              <w:rPr>
                <w:lang w:val="en-US"/>
              </w:rPr>
              <w:t xml:space="preserve">This date is expressed in </w:t>
            </w:r>
            <w:r w:rsidR="004D39DE" w:rsidRPr="006159E6">
              <w:rPr>
                <w:lang w:val="en-US"/>
              </w:rPr>
              <w:t>UTC.</w:t>
            </w:r>
          </w:p>
        </w:tc>
      </w:tr>
      <w:tr w:rsidR="004D39DE" w:rsidRPr="006159E6" w14:paraId="516730C6" w14:textId="77777777" w:rsidTr="005313BA">
        <w:trPr>
          <w:cantSplit/>
        </w:trPr>
        <w:tc>
          <w:tcPr>
            <w:tcW w:w="9498" w:type="dxa"/>
            <w:gridSpan w:val="4"/>
            <w:shd w:val="clear" w:color="auto" w:fill="BFBFBF" w:themeFill="background1" w:themeFillShade="BF"/>
          </w:tcPr>
          <w:p w14:paraId="00541874" w14:textId="77777777" w:rsidR="004D39DE" w:rsidRPr="006159E6" w:rsidRDefault="004D39DE" w:rsidP="00D02290">
            <w:pPr>
              <w:pStyle w:val="CellBody"/>
              <w:rPr>
                <w:lang w:val="en-US"/>
              </w:rPr>
            </w:pPr>
            <w:r w:rsidRPr="006159E6">
              <w:rPr>
                <w:rStyle w:val="XSDSectionTitle"/>
                <w:lang w:val="en-US"/>
              </w:rPr>
              <w:t>FXExerciseSchedule/AmericanOptionDetails</w:t>
            </w:r>
            <w:r w:rsidRPr="006159E6">
              <w:rPr>
                <w:lang w:val="en-US"/>
              </w:rPr>
              <w:t>: conditional section</w:t>
            </w:r>
          </w:p>
          <w:p w14:paraId="353ACB5F" w14:textId="77777777" w:rsidR="008E3DCB" w:rsidRPr="006159E6" w:rsidRDefault="008E3DCB" w:rsidP="00D02290">
            <w:pPr>
              <w:pStyle w:val="CellBody"/>
              <w:rPr>
                <w:rStyle w:val="Fett"/>
                <w:lang w:val="en-US"/>
              </w:rPr>
            </w:pPr>
            <w:r w:rsidRPr="006159E6">
              <w:rPr>
                <w:rStyle w:val="Fett"/>
                <w:lang w:val="en-US"/>
              </w:rPr>
              <w:t>Occurrence:</w:t>
            </w:r>
          </w:p>
          <w:p w14:paraId="2B98BBF4" w14:textId="77777777" w:rsidR="008E3DCB" w:rsidRPr="006159E6" w:rsidRDefault="004D39DE" w:rsidP="00ED3F3F">
            <w:pPr>
              <w:pStyle w:val="condition1"/>
              <w:rPr>
                <w:b/>
              </w:rPr>
            </w:pPr>
            <w:r w:rsidRPr="006159E6">
              <w:rPr>
                <w:snapToGrid w:val="0"/>
                <w:lang w:eastAsia="fr-FR"/>
              </w:rPr>
              <w:t xml:space="preserve">If ‘OptionStyle’ </w:t>
            </w:r>
            <w:r w:rsidR="008E3DCB" w:rsidRPr="006159E6">
              <w:rPr>
                <w:snapToGrid w:val="0"/>
                <w:lang w:eastAsia="fr-FR"/>
              </w:rPr>
              <w:t xml:space="preserve">is set to </w:t>
            </w:r>
            <w:r w:rsidRPr="006159E6">
              <w:rPr>
                <w:snapToGrid w:val="0"/>
                <w:lang w:eastAsia="fr-FR"/>
              </w:rPr>
              <w:t>“American”, then this section is mandatory</w:t>
            </w:r>
            <w:r w:rsidR="008E3DCB" w:rsidRPr="006159E6">
              <w:rPr>
                <w:snapToGrid w:val="0"/>
                <w:lang w:eastAsia="fr-FR"/>
              </w:rPr>
              <w:t>.</w:t>
            </w:r>
          </w:p>
          <w:p w14:paraId="1D6F4999" w14:textId="77777777" w:rsidR="004D39DE" w:rsidRPr="006159E6" w:rsidRDefault="008E3DCB" w:rsidP="00ED3F3F">
            <w:pPr>
              <w:pStyle w:val="condition1"/>
              <w:rPr>
                <w:b/>
              </w:rPr>
            </w:pPr>
            <w:r w:rsidRPr="006159E6">
              <w:rPr>
                <w:snapToGrid w:val="0"/>
                <w:lang w:eastAsia="fr-FR"/>
              </w:rPr>
              <w:t xml:space="preserve">Else, this section </w:t>
            </w:r>
            <w:r w:rsidR="004D39DE" w:rsidRPr="006159E6">
              <w:rPr>
                <w:snapToGrid w:val="0"/>
                <w:lang w:eastAsia="fr-FR"/>
              </w:rPr>
              <w:t>must be omitted.</w:t>
            </w:r>
          </w:p>
        </w:tc>
      </w:tr>
      <w:tr w:rsidR="004D39DE" w:rsidRPr="006159E6" w14:paraId="181E94AA" w14:textId="77777777" w:rsidTr="005313BA">
        <w:trPr>
          <w:cantSplit/>
        </w:trPr>
        <w:tc>
          <w:tcPr>
            <w:tcW w:w="1418" w:type="dxa"/>
          </w:tcPr>
          <w:p w14:paraId="7EC6ECA0" w14:textId="77777777" w:rsidR="004D39DE" w:rsidRPr="006159E6" w:rsidRDefault="004D39DE" w:rsidP="00D02290">
            <w:pPr>
              <w:pStyle w:val="CellBody"/>
              <w:rPr>
                <w:lang w:val="en-US"/>
              </w:rPr>
            </w:pPr>
            <w:r w:rsidRPr="006159E6">
              <w:rPr>
                <w:lang w:val="en-US"/>
              </w:rPr>
              <w:t>Commence</w:t>
            </w:r>
            <w:r w:rsidRPr="006159E6">
              <w:rPr>
                <w:lang w:val="en-US"/>
              </w:rPr>
              <w:softHyphen/>
              <w:t>ment</w:t>
            </w:r>
            <w:r w:rsidRPr="006159E6">
              <w:rPr>
                <w:lang w:val="en-US"/>
              </w:rPr>
              <w:softHyphen/>
              <w:t>Date</w:t>
            </w:r>
          </w:p>
        </w:tc>
        <w:tc>
          <w:tcPr>
            <w:tcW w:w="850" w:type="dxa"/>
          </w:tcPr>
          <w:p w14:paraId="3070A804" w14:textId="77777777" w:rsidR="004D39DE" w:rsidRPr="006159E6" w:rsidRDefault="004D39DE" w:rsidP="00D02290">
            <w:pPr>
              <w:pStyle w:val="CellBody"/>
              <w:rPr>
                <w:lang w:val="en-US"/>
              </w:rPr>
            </w:pPr>
            <w:r w:rsidRPr="006159E6">
              <w:rPr>
                <w:lang w:val="en-US"/>
              </w:rPr>
              <w:t>M</w:t>
            </w:r>
          </w:p>
        </w:tc>
        <w:tc>
          <w:tcPr>
            <w:tcW w:w="1418" w:type="dxa"/>
          </w:tcPr>
          <w:p w14:paraId="6CEA7EE3" w14:textId="77777777" w:rsidR="004D39DE" w:rsidRPr="006159E6" w:rsidRDefault="004D39DE" w:rsidP="00D02290">
            <w:pPr>
              <w:pStyle w:val="CellBody"/>
              <w:rPr>
                <w:lang w:val="en-US"/>
              </w:rPr>
            </w:pPr>
            <w:r w:rsidRPr="006159E6">
              <w:rPr>
                <w:lang w:val="en-US"/>
              </w:rPr>
              <w:t>DateType</w:t>
            </w:r>
          </w:p>
        </w:tc>
        <w:tc>
          <w:tcPr>
            <w:tcW w:w="5812" w:type="dxa"/>
          </w:tcPr>
          <w:p w14:paraId="7B12B7B5" w14:textId="77777777" w:rsidR="004D39DE" w:rsidRPr="006159E6" w:rsidRDefault="00A2605E" w:rsidP="00A142A1">
            <w:pPr>
              <w:pStyle w:val="CellBody"/>
              <w:rPr>
                <w:lang w:val="en-US"/>
              </w:rPr>
            </w:pPr>
            <w:r w:rsidRPr="006159E6">
              <w:rPr>
                <w:lang w:val="en-US"/>
              </w:rPr>
              <w:t xml:space="preserve">This date is expressed in </w:t>
            </w:r>
            <w:r w:rsidR="004D39DE" w:rsidRPr="006159E6">
              <w:rPr>
                <w:lang w:val="en-US"/>
              </w:rPr>
              <w:t>UTC.</w:t>
            </w:r>
          </w:p>
        </w:tc>
      </w:tr>
      <w:tr w:rsidR="004D39DE" w:rsidRPr="006159E6" w14:paraId="7816390C" w14:textId="77777777" w:rsidTr="005313BA">
        <w:trPr>
          <w:cantSplit/>
        </w:trPr>
        <w:tc>
          <w:tcPr>
            <w:tcW w:w="1418" w:type="dxa"/>
          </w:tcPr>
          <w:p w14:paraId="683A059D" w14:textId="77777777" w:rsidR="004D39DE" w:rsidRPr="006159E6" w:rsidRDefault="004D39DE" w:rsidP="00D02290">
            <w:pPr>
              <w:pStyle w:val="CellBody"/>
              <w:rPr>
                <w:lang w:val="en-US"/>
              </w:rPr>
            </w:pPr>
            <w:r w:rsidRPr="006159E6">
              <w:rPr>
                <w:lang w:val="en-US"/>
              </w:rPr>
              <w:t>Business</w:t>
            </w:r>
            <w:r w:rsidRPr="006159E6">
              <w:rPr>
                <w:lang w:val="en-US"/>
              </w:rPr>
              <w:softHyphen/>
              <w:t>Day</w:t>
            </w:r>
            <w:r w:rsidRPr="006159E6">
              <w:rPr>
                <w:lang w:val="en-US"/>
              </w:rPr>
              <w:softHyphen/>
              <w:t>Convention</w:t>
            </w:r>
          </w:p>
        </w:tc>
        <w:tc>
          <w:tcPr>
            <w:tcW w:w="850" w:type="dxa"/>
          </w:tcPr>
          <w:p w14:paraId="14F6394C" w14:textId="77777777" w:rsidR="004D39DE" w:rsidRPr="006159E6" w:rsidRDefault="004D39DE" w:rsidP="00D02290">
            <w:pPr>
              <w:pStyle w:val="CellBody"/>
              <w:rPr>
                <w:lang w:val="en-US"/>
              </w:rPr>
            </w:pPr>
            <w:r w:rsidRPr="006159E6">
              <w:rPr>
                <w:lang w:val="en-US"/>
              </w:rPr>
              <w:t>M</w:t>
            </w:r>
          </w:p>
        </w:tc>
        <w:tc>
          <w:tcPr>
            <w:tcW w:w="1418" w:type="dxa"/>
          </w:tcPr>
          <w:p w14:paraId="4500C33E" w14:textId="77777777" w:rsidR="004D39DE" w:rsidRPr="006159E6" w:rsidRDefault="004D39DE" w:rsidP="00D02290">
            <w:pPr>
              <w:pStyle w:val="CellBody"/>
              <w:rPr>
                <w:lang w:val="en-US"/>
              </w:rPr>
            </w:pPr>
            <w:r w:rsidRPr="006159E6">
              <w:rPr>
                <w:lang w:val="en-US"/>
              </w:rPr>
              <w:t>Business</w:t>
            </w:r>
            <w:r w:rsidRPr="006159E6">
              <w:rPr>
                <w:lang w:val="en-US"/>
              </w:rPr>
              <w:softHyphen/>
              <w:t>Day</w:t>
            </w:r>
            <w:r w:rsidRPr="006159E6">
              <w:rPr>
                <w:lang w:val="en-US"/>
              </w:rPr>
              <w:softHyphen/>
              <w:t>Convention</w:t>
            </w:r>
            <w:r w:rsidRPr="006159E6">
              <w:rPr>
                <w:lang w:val="en-US"/>
              </w:rPr>
              <w:softHyphen/>
              <w:t>Type</w:t>
            </w:r>
          </w:p>
        </w:tc>
        <w:tc>
          <w:tcPr>
            <w:tcW w:w="5812" w:type="dxa"/>
          </w:tcPr>
          <w:p w14:paraId="494F08ED" w14:textId="77777777" w:rsidR="004D39DE" w:rsidRPr="006159E6" w:rsidRDefault="004D39DE" w:rsidP="00D02290">
            <w:pPr>
              <w:pStyle w:val="CellBody"/>
              <w:rPr>
                <w:lang w:val="en-US"/>
              </w:rPr>
            </w:pPr>
            <w:r w:rsidRPr="006159E6">
              <w:rPr>
                <w:lang w:val="en-US"/>
              </w:rPr>
              <w:t>The convention for adjusting the ‘CommencementDate’ if it would otherwise fall on a day that is not a business day.</w:t>
            </w:r>
          </w:p>
        </w:tc>
      </w:tr>
      <w:tr w:rsidR="004D39DE" w:rsidRPr="006159E6" w14:paraId="42CFF627" w14:textId="77777777" w:rsidTr="005313BA">
        <w:trPr>
          <w:cantSplit/>
        </w:trPr>
        <w:tc>
          <w:tcPr>
            <w:tcW w:w="9498" w:type="dxa"/>
            <w:gridSpan w:val="4"/>
            <w:shd w:val="clear" w:color="auto" w:fill="BFBFBF" w:themeFill="background1" w:themeFillShade="BF"/>
          </w:tcPr>
          <w:p w14:paraId="0797701B" w14:textId="77777777" w:rsidR="004D39DE" w:rsidRPr="006159E6" w:rsidRDefault="004D39DE" w:rsidP="00D02290">
            <w:pPr>
              <w:pStyle w:val="CellBody"/>
              <w:rPr>
                <w:lang w:val="en-US"/>
              </w:rPr>
            </w:pPr>
            <w:r w:rsidRPr="006159E6">
              <w:rPr>
                <w:rStyle w:val="XSDSectionTitle"/>
                <w:lang w:val="en-US"/>
              </w:rPr>
              <w:t>AmericanOptionDetails/MinimumNotionalAmount</w:t>
            </w:r>
            <w:r w:rsidRPr="006159E6">
              <w:rPr>
                <w:lang w:val="en-US"/>
              </w:rPr>
              <w:t>: optional section</w:t>
            </w:r>
          </w:p>
          <w:p w14:paraId="57B48144" w14:textId="77777777" w:rsidR="004D39DE" w:rsidRPr="006159E6" w:rsidRDefault="004D39DE" w:rsidP="00D02290">
            <w:pPr>
              <w:pStyle w:val="CellBody"/>
              <w:rPr>
                <w:b/>
                <w:lang w:val="en-US"/>
              </w:rPr>
            </w:pPr>
            <w:r w:rsidRPr="006159E6">
              <w:rPr>
                <w:snapToGrid w:val="0"/>
                <w:lang w:val="en-US" w:eastAsia="fr-FR"/>
              </w:rPr>
              <w:t>The minimum amount of notional that can be exercised if the transaction is subject to multiple exercise.</w:t>
            </w:r>
          </w:p>
        </w:tc>
      </w:tr>
      <w:tr w:rsidR="004D39DE" w:rsidRPr="006159E6" w14:paraId="373E5B98" w14:textId="77777777" w:rsidTr="005313BA">
        <w:trPr>
          <w:cantSplit/>
        </w:trPr>
        <w:tc>
          <w:tcPr>
            <w:tcW w:w="1418" w:type="dxa"/>
          </w:tcPr>
          <w:p w14:paraId="3F2317F3" w14:textId="77777777" w:rsidR="004D39DE" w:rsidRPr="006159E6" w:rsidRDefault="004D39DE" w:rsidP="00D02290">
            <w:pPr>
              <w:pStyle w:val="CellBody"/>
              <w:rPr>
                <w:lang w:val="en-US"/>
              </w:rPr>
            </w:pPr>
            <w:r w:rsidRPr="006159E6">
              <w:rPr>
                <w:lang w:val="en-US"/>
              </w:rPr>
              <w:lastRenderedPageBreak/>
              <w:t>Currency</w:t>
            </w:r>
          </w:p>
        </w:tc>
        <w:tc>
          <w:tcPr>
            <w:tcW w:w="850" w:type="dxa"/>
          </w:tcPr>
          <w:p w14:paraId="405AA0B1" w14:textId="77777777" w:rsidR="004D39DE" w:rsidRPr="006159E6" w:rsidRDefault="004D39DE" w:rsidP="00D02290">
            <w:pPr>
              <w:pStyle w:val="CellBody"/>
              <w:rPr>
                <w:lang w:val="en-US"/>
              </w:rPr>
            </w:pPr>
            <w:r w:rsidRPr="006159E6">
              <w:rPr>
                <w:lang w:val="en-US"/>
              </w:rPr>
              <w:t>M</w:t>
            </w:r>
          </w:p>
        </w:tc>
        <w:tc>
          <w:tcPr>
            <w:tcW w:w="1418" w:type="dxa"/>
          </w:tcPr>
          <w:p w14:paraId="6FD370DA" w14:textId="77777777" w:rsidR="004D39DE" w:rsidRPr="006159E6" w:rsidRDefault="004D39DE" w:rsidP="00D02290">
            <w:pPr>
              <w:pStyle w:val="CellBody"/>
              <w:rPr>
                <w:lang w:val="en-US"/>
              </w:rPr>
            </w:pPr>
            <w:r w:rsidRPr="006159E6">
              <w:rPr>
                <w:lang w:val="en-US"/>
              </w:rPr>
              <w:t>CurrencyCode</w:t>
            </w:r>
            <w:r w:rsidRPr="006159E6">
              <w:rPr>
                <w:lang w:val="en-US"/>
              </w:rPr>
              <w:softHyphen/>
              <w:t>Type</w:t>
            </w:r>
          </w:p>
        </w:tc>
        <w:tc>
          <w:tcPr>
            <w:tcW w:w="5812" w:type="dxa"/>
          </w:tcPr>
          <w:p w14:paraId="1D9D5123" w14:textId="77777777" w:rsidR="004D39DE" w:rsidRPr="006159E6" w:rsidRDefault="004D39DE" w:rsidP="00D02290">
            <w:pPr>
              <w:pStyle w:val="CellBody"/>
              <w:rPr>
                <w:lang w:val="en-US"/>
              </w:rPr>
            </w:pPr>
          </w:p>
        </w:tc>
      </w:tr>
      <w:tr w:rsidR="004D39DE" w:rsidRPr="006159E6" w14:paraId="4F69EFC0" w14:textId="77777777" w:rsidTr="005313BA">
        <w:trPr>
          <w:cantSplit/>
        </w:trPr>
        <w:tc>
          <w:tcPr>
            <w:tcW w:w="1418" w:type="dxa"/>
          </w:tcPr>
          <w:p w14:paraId="6E4CB2AE" w14:textId="77777777" w:rsidR="004D39DE" w:rsidRPr="006159E6" w:rsidRDefault="004D39DE" w:rsidP="00D02290">
            <w:pPr>
              <w:pStyle w:val="CellBody"/>
              <w:rPr>
                <w:lang w:val="en-US"/>
              </w:rPr>
            </w:pPr>
            <w:r w:rsidRPr="006159E6">
              <w:rPr>
                <w:lang w:val="en-US"/>
              </w:rPr>
              <w:t>Amount</w:t>
            </w:r>
          </w:p>
        </w:tc>
        <w:tc>
          <w:tcPr>
            <w:tcW w:w="850" w:type="dxa"/>
          </w:tcPr>
          <w:p w14:paraId="0F6F9C99" w14:textId="77777777" w:rsidR="004D39DE" w:rsidRPr="006159E6" w:rsidRDefault="004D39DE" w:rsidP="00D02290">
            <w:pPr>
              <w:pStyle w:val="CellBody"/>
              <w:rPr>
                <w:lang w:val="en-US"/>
              </w:rPr>
            </w:pPr>
            <w:r w:rsidRPr="006159E6">
              <w:rPr>
                <w:lang w:val="en-US"/>
              </w:rPr>
              <w:t>M</w:t>
            </w:r>
          </w:p>
        </w:tc>
        <w:tc>
          <w:tcPr>
            <w:tcW w:w="1418" w:type="dxa"/>
          </w:tcPr>
          <w:p w14:paraId="47D755E6" w14:textId="77777777" w:rsidR="004D39DE" w:rsidRPr="006159E6" w:rsidRDefault="004D39DE" w:rsidP="00D02290">
            <w:pPr>
              <w:pStyle w:val="CellBody"/>
              <w:rPr>
                <w:lang w:val="en-US"/>
              </w:rPr>
            </w:pPr>
            <w:r w:rsidRPr="006159E6">
              <w:rPr>
                <w:lang w:val="en-US"/>
              </w:rPr>
              <w:t>PriceType</w:t>
            </w:r>
          </w:p>
        </w:tc>
        <w:tc>
          <w:tcPr>
            <w:tcW w:w="5812" w:type="dxa"/>
          </w:tcPr>
          <w:p w14:paraId="2B073ADD" w14:textId="77777777" w:rsidR="004D39DE" w:rsidRPr="006159E6" w:rsidRDefault="004D39DE" w:rsidP="00D02290">
            <w:pPr>
              <w:pStyle w:val="CellBody"/>
              <w:rPr>
                <w:lang w:val="en-US"/>
              </w:rPr>
            </w:pPr>
          </w:p>
        </w:tc>
      </w:tr>
      <w:tr w:rsidR="004D39DE" w:rsidRPr="006159E6" w14:paraId="069E867D" w14:textId="77777777" w:rsidTr="005313BA">
        <w:trPr>
          <w:cantSplit/>
        </w:trPr>
        <w:tc>
          <w:tcPr>
            <w:tcW w:w="9498" w:type="dxa"/>
            <w:gridSpan w:val="4"/>
            <w:shd w:val="clear" w:color="auto" w:fill="BFBFBF" w:themeFill="background1" w:themeFillShade="BF"/>
          </w:tcPr>
          <w:p w14:paraId="2E1F6CD2" w14:textId="77777777" w:rsidR="004D39DE" w:rsidRPr="006159E6" w:rsidRDefault="004D39DE" w:rsidP="00D02290">
            <w:pPr>
              <w:pStyle w:val="CellBody"/>
              <w:rPr>
                <w:lang w:val="en-US"/>
              </w:rPr>
            </w:pPr>
            <w:r w:rsidRPr="006159E6">
              <w:rPr>
                <w:lang w:val="en-US"/>
              </w:rPr>
              <w:t xml:space="preserve">End of </w:t>
            </w:r>
            <w:r w:rsidRPr="006159E6">
              <w:rPr>
                <w:rStyle w:val="Fett"/>
                <w:lang w:val="en-US"/>
              </w:rPr>
              <w:t>MinimumNotionalAmount</w:t>
            </w:r>
            <w:r w:rsidRPr="006159E6">
              <w:rPr>
                <w:lang w:val="en-US"/>
              </w:rPr>
              <w:t xml:space="preserve"> </w:t>
            </w:r>
          </w:p>
        </w:tc>
      </w:tr>
      <w:tr w:rsidR="004D39DE" w:rsidRPr="006159E6" w14:paraId="371AD590" w14:textId="77777777" w:rsidTr="005313BA">
        <w:trPr>
          <w:cantSplit/>
        </w:trPr>
        <w:tc>
          <w:tcPr>
            <w:tcW w:w="9498" w:type="dxa"/>
            <w:gridSpan w:val="4"/>
            <w:shd w:val="clear" w:color="auto" w:fill="BFBFBF" w:themeFill="background1" w:themeFillShade="BF"/>
          </w:tcPr>
          <w:p w14:paraId="0A9A26DB" w14:textId="77777777" w:rsidR="004D39DE" w:rsidRPr="006159E6" w:rsidRDefault="004D39DE" w:rsidP="00D02290">
            <w:pPr>
              <w:pStyle w:val="CellBody"/>
              <w:rPr>
                <w:lang w:val="en-US"/>
              </w:rPr>
            </w:pPr>
            <w:r w:rsidRPr="006159E6">
              <w:rPr>
                <w:rStyle w:val="XSDSectionTitle"/>
                <w:lang w:val="en-US"/>
              </w:rPr>
              <w:t>AmericanOptionDetails/MaximumNotionalAmount</w:t>
            </w:r>
            <w:r w:rsidRPr="006159E6">
              <w:rPr>
                <w:lang w:val="en-US"/>
              </w:rPr>
              <w:t>: optional section</w:t>
            </w:r>
          </w:p>
          <w:p w14:paraId="56D150EF" w14:textId="77777777" w:rsidR="004D39DE" w:rsidRPr="006159E6" w:rsidRDefault="00B046FC" w:rsidP="00B046FC">
            <w:pPr>
              <w:pStyle w:val="CellBody"/>
              <w:rPr>
                <w:b/>
                <w:lang w:val="en-US"/>
              </w:rPr>
            </w:pPr>
            <w:r w:rsidRPr="006159E6">
              <w:rPr>
                <w:snapToGrid w:val="0"/>
                <w:lang w:val="en-US" w:eastAsia="fr-FR"/>
              </w:rPr>
              <w:t>If the transaction is subject to multiple exercise, this section may describe th</w:t>
            </w:r>
            <w:r w:rsidR="004D39DE" w:rsidRPr="006159E6">
              <w:rPr>
                <w:snapToGrid w:val="0"/>
                <w:lang w:val="en-US" w:eastAsia="fr-FR"/>
              </w:rPr>
              <w:t>e maximum amount of notional that can be exercised.</w:t>
            </w:r>
          </w:p>
        </w:tc>
      </w:tr>
      <w:tr w:rsidR="004D39DE" w:rsidRPr="006159E6" w14:paraId="13236FCD" w14:textId="77777777" w:rsidTr="005313BA">
        <w:trPr>
          <w:cantSplit/>
        </w:trPr>
        <w:tc>
          <w:tcPr>
            <w:tcW w:w="1418" w:type="dxa"/>
          </w:tcPr>
          <w:p w14:paraId="1B7FCF01" w14:textId="77777777" w:rsidR="004D39DE" w:rsidRPr="006159E6" w:rsidRDefault="004D39DE" w:rsidP="00D02290">
            <w:pPr>
              <w:pStyle w:val="CellBody"/>
              <w:rPr>
                <w:lang w:val="en-US"/>
              </w:rPr>
            </w:pPr>
            <w:r w:rsidRPr="006159E6">
              <w:rPr>
                <w:lang w:val="en-US"/>
              </w:rPr>
              <w:t>Currency</w:t>
            </w:r>
          </w:p>
        </w:tc>
        <w:tc>
          <w:tcPr>
            <w:tcW w:w="850" w:type="dxa"/>
          </w:tcPr>
          <w:p w14:paraId="11351D1A" w14:textId="77777777" w:rsidR="004D39DE" w:rsidRPr="006159E6" w:rsidRDefault="004D39DE" w:rsidP="00D02290">
            <w:pPr>
              <w:pStyle w:val="CellBody"/>
              <w:rPr>
                <w:lang w:val="en-US"/>
              </w:rPr>
            </w:pPr>
            <w:r w:rsidRPr="006159E6">
              <w:rPr>
                <w:lang w:val="en-US"/>
              </w:rPr>
              <w:t>M</w:t>
            </w:r>
          </w:p>
        </w:tc>
        <w:tc>
          <w:tcPr>
            <w:tcW w:w="1418" w:type="dxa"/>
          </w:tcPr>
          <w:p w14:paraId="3DAA29B7" w14:textId="77777777" w:rsidR="004D39DE" w:rsidRPr="006159E6" w:rsidRDefault="004D39DE" w:rsidP="00D02290">
            <w:pPr>
              <w:pStyle w:val="CellBody"/>
              <w:rPr>
                <w:lang w:val="en-US"/>
              </w:rPr>
            </w:pPr>
            <w:r w:rsidRPr="006159E6">
              <w:rPr>
                <w:lang w:val="en-US"/>
              </w:rPr>
              <w:t>CurrencyCode</w:t>
            </w:r>
            <w:r w:rsidRPr="006159E6">
              <w:rPr>
                <w:lang w:val="en-US"/>
              </w:rPr>
              <w:softHyphen/>
              <w:t>Type</w:t>
            </w:r>
          </w:p>
        </w:tc>
        <w:tc>
          <w:tcPr>
            <w:tcW w:w="5812" w:type="dxa"/>
          </w:tcPr>
          <w:p w14:paraId="440F1EF5" w14:textId="77777777" w:rsidR="004D39DE" w:rsidRPr="006159E6" w:rsidRDefault="004D39DE" w:rsidP="00D02290">
            <w:pPr>
              <w:pStyle w:val="CellBody"/>
              <w:rPr>
                <w:lang w:val="en-US"/>
              </w:rPr>
            </w:pPr>
          </w:p>
        </w:tc>
      </w:tr>
      <w:tr w:rsidR="004D39DE" w:rsidRPr="006159E6" w14:paraId="29C0C983" w14:textId="77777777" w:rsidTr="005313BA">
        <w:trPr>
          <w:cantSplit/>
        </w:trPr>
        <w:tc>
          <w:tcPr>
            <w:tcW w:w="1418" w:type="dxa"/>
          </w:tcPr>
          <w:p w14:paraId="5184DA4C" w14:textId="77777777" w:rsidR="004D39DE" w:rsidRPr="006159E6" w:rsidRDefault="004D39DE" w:rsidP="00D02290">
            <w:pPr>
              <w:pStyle w:val="CellBody"/>
              <w:rPr>
                <w:lang w:val="en-US"/>
              </w:rPr>
            </w:pPr>
            <w:r w:rsidRPr="006159E6">
              <w:rPr>
                <w:lang w:val="en-US"/>
              </w:rPr>
              <w:t>Amount</w:t>
            </w:r>
          </w:p>
        </w:tc>
        <w:tc>
          <w:tcPr>
            <w:tcW w:w="850" w:type="dxa"/>
          </w:tcPr>
          <w:p w14:paraId="70B772BE" w14:textId="77777777" w:rsidR="004D39DE" w:rsidRPr="006159E6" w:rsidRDefault="004D39DE" w:rsidP="00D02290">
            <w:pPr>
              <w:pStyle w:val="CellBody"/>
              <w:rPr>
                <w:lang w:val="en-US"/>
              </w:rPr>
            </w:pPr>
            <w:r w:rsidRPr="006159E6">
              <w:rPr>
                <w:lang w:val="en-US"/>
              </w:rPr>
              <w:t>M</w:t>
            </w:r>
          </w:p>
        </w:tc>
        <w:tc>
          <w:tcPr>
            <w:tcW w:w="1418" w:type="dxa"/>
          </w:tcPr>
          <w:p w14:paraId="48B9DAC2" w14:textId="77777777" w:rsidR="004D39DE" w:rsidRPr="006159E6" w:rsidRDefault="004D39DE" w:rsidP="00D02290">
            <w:pPr>
              <w:pStyle w:val="CellBody"/>
              <w:rPr>
                <w:lang w:val="en-US"/>
              </w:rPr>
            </w:pPr>
            <w:r w:rsidRPr="006159E6">
              <w:rPr>
                <w:lang w:val="en-US"/>
              </w:rPr>
              <w:t>PriceType</w:t>
            </w:r>
          </w:p>
        </w:tc>
        <w:tc>
          <w:tcPr>
            <w:tcW w:w="5812" w:type="dxa"/>
          </w:tcPr>
          <w:p w14:paraId="1D0A2882" w14:textId="77777777" w:rsidR="004D39DE" w:rsidRPr="006159E6" w:rsidRDefault="004D39DE" w:rsidP="00D02290">
            <w:pPr>
              <w:pStyle w:val="CellBody"/>
              <w:rPr>
                <w:lang w:val="en-US"/>
              </w:rPr>
            </w:pPr>
          </w:p>
        </w:tc>
      </w:tr>
      <w:tr w:rsidR="004D39DE" w:rsidRPr="006159E6" w14:paraId="585CB6C2" w14:textId="77777777" w:rsidTr="005313BA">
        <w:trPr>
          <w:cantSplit/>
        </w:trPr>
        <w:tc>
          <w:tcPr>
            <w:tcW w:w="9498" w:type="dxa"/>
            <w:gridSpan w:val="4"/>
            <w:shd w:val="clear" w:color="auto" w:fill="BFBFBF" w:themeFill="background1" w:themeFillShade="BF"/>
          </w:tcPr>
          <w:p w14:paraId="63FF689A" w14:textId="77777777" w:rsidR="004D39DE" w:rsidRPr="006159E6" w:rsidRDefault="004D39DE" w:rsidP="00D02290">
            <w:pPr>
              <w:pStyle w:val="CellBody"/>
              <w:rPr>
                <w:lang w:val="en-US"/>
              </w:rPr>
            </w:pPr>
            <w:r w:rsidRPr="006159E6">
              <w:rPr>
                <w:lang w:val="en-US"/>
              </w:rPr>
              <w:t xml:space="preserve">End of </w:t>
            </w:r>
            <w:r w:rsidRPr="006159E6">
              <w:rPr>
                <w:rStyle w:val="Fett"/>
                <w:lang w:val="en-US"/>
              </w:rPr>
              <w:t>MaximumNotionalAmount</w:t>
            </w:r>
            <w:r w:rsidRPr="006159E6">
              <w:rPr>
                <w:lang w:val="en-US"/>
              </w:rPr>
              <w:t xml:space="preserve"> </w:t>
            </w:r>
          </w:p>
        </w:tc>
      </w:tr>
      <w:tr w:rsidR="004D39DE" w:rsidRPr="006159E6" w14:paraId="505F0D45" w14:textId="77777777" w:rsidTr="005313BA">
        <w:trPr>
          <w:cantSplit/>
        </w:trPr>
        <w:tc>
          <w:tcPr>
            <w:tcW w:w="9498" w:type="dxa"/>
            <w:gridSpan w:val="4"/>
            <w:shd w:val="clear" w:color="auto" w:fill="BFBFBF" w:themeFill="background1" w:themeFillShade="BF"/>
          </w:tcPr>
          <w:p w14:paraId="77DC1002" w14:textId="77777777" w:rsidR="004D39DE" w:rsidRPr="006159E6" w:rsidRDefault="004D39DE" w:rsidP="00D02290">
            <w:pPr>
              <w:pStyle w:val="CellBody"/>
              <w:rPr>
                <w:lang w:val="en-US"/>
              </w:rPr>
            </w:pPr>
            <w:r w:rsidRPr="006159E6">
              <w:rPr>
                <w:lang w:val="en-US"/>
              </w:rPr>
              <w:t xml:space="preserve">End of </w:t>
            </w:r>
            <w:r w:rsidRPr="006159E6">
              <w:rPr>
                <w:rStyle w:val="Fett"/>
                <w:lang w:val="en-US"/>
              </w:rPr>
              <w:t>AmericanOptionDetails</w:t>
            </w:r>
            <w:r w:rsidRPr="006159E6">
              <w:rPr>
                <w:lang w:val="en-US"/>
              </w:rPr>
              <w:t xml:space="preserve"> </w:t>
            </w:r>
          </w:p>
        </w:tc>
      </w:tr>
      <w:tr w:rsidR="004D39DE" w:rsidRPr="006159E6" w14:paraId="5CF94655" w14:textId="77777777" w:rsidTr="005313BA">
        <w:trPr>
          <w:cantSplit/>
        </w:trPr>
        <w:tc>
          <w:tcPr>
            <w:tcW w:w="9498" w:type="dxa"/>
            <w:gridSpan w:val="4"/>
            <w:shd w:val="clear" w:color="auto" w:fill="BFBFBF" w:themeFill="background1" w:themeFillShade="BF"/>
          </w:tcPr>
          <w:p w14:paraId="698CE34F" w14:textId="77777777" w:rsidR="004D39DE" w:rsidRPr="006159E6" w:rsidRDefault="004D39DE" w:rsidP="00D02290">
            <w:pPr>
              <w:pStyle w:val="CellBody"/>
              <w:rPr>
                <w:lang w:val="en-US"/>
              </w:rPr>
            </w:pPr>
            <w:r w:rsidRPr="006159E6">
              <w:rPr>
                <w:lang w:val="en-US"/>
              </w:rPr>
              <w:t xml:space="preserve">End of </w:t>
            </w:r>
            <w:r w:rsidRPr="006159E6">
              <w:rPr>
                <w:rStyle w:val="Fett"/>
                <w:lang w:val="en-US"/>
              </w:rPr>
              <w:t>FXExerciseSchedule</w:t>
            </w:r>
            <w:r w:rsidRPr="006159E6">
              <w:rPr>
                <w:lang w:val="en-US"/>
              </w:rPr>
              <w:t xml:space="preserve"> </w:t>
            </w:r>
          </w:p>
        </w:tc>
      </w:tr>
      <w:tr w:rsidR="004D39DE" w:rsidRPr="006159E6" w14:paraId="04A77B4B" w14:textId="77777777" w:rsidTr="005313BA">
        <w:trPr>
          <w:cantSplit/>
        </w:trPr>
        <w:tc>
          <w:tcPr>
            <w:tcW w:w="9498" w:type="dxa"/>
            <w:gridSpan w:val="4"/>
            <w:shd w:val="clear" w:color="auto" w:fill="BFBFBF" w:themeFill="background1" w:themeFillShade="BF"/>
          </w:tcPr>
          <w:p w14:paraId="620C15A6" w14:textId="77777777" w:rsidR="004D39DE" w:rsidRPr="006159E6" w:rsidDel="003654C7" w:rsidRDefault="004D39DE" w:rsidP="00D02290">
            <w:pPr>
              <w:pStyle w:val="CellBody"/>
              <w:rPr>
                <w:lang w:val="en-US"/>
              </w:rPr>
            </w:pPr>
            <w:r w:rsidRPr="006159E6">
              <w:rPr>
                <w:lang w:val="en-US"/>
              </w:rPr>
              <w:t xml:space="preserve">End of </w:t>
            </w:r>
            <w:r w:rsidRPr="006159E6">
              <w:rPr>
                <w:rStyle w:val="Fett"/>
                <w:lang w:val="en-US"/>
              </w:rPr>
              <w:t>FXOption</w:t>
            </w:r>
            <w:r w:rsidRPr="006159E6">
              <w:rPr>
                <w:lang w:val="en-US"/>
              </w:rPr>
              <w:t xml:space="preserve"> </w:t>
            </w:r>
          </w:p>
        </w:tc>
      </w:tr>
      <w:tr w:rsidR="004D39DE" w:rsidRPr="006159E6" w14:paraId="111FE106" w14:textId="77777777" w:rsidTr="005313BA">
        <w:trPr>
          <w:cantSplit/>
        </w:trPr>
        <w:tc>
          <w:tcPr>
            <w:tcW w:w="9498" w:type="dxa"/>
            <w:gridSpan w:val="4"/>
            <w:shd w:val="clear" w:color="auto" w:fill="BFBFBF" w:themeFill="background1" w:themeFillShade="BF"/>
          </w:tcPr>
          <w:p w14:paraId="283194A2" w14:textId="77777777" w:rsidR="004D39DE" w:rsidRPr="006159E6" w:rsidDel="003654C7" w:rsidRDefault="004D39DE" w:rsidP="00D02290">
            <w:pPr>
              <w:pStyle w:val="CellBody"/>
              <w:rPr>
                <w:lang w:val="en-US"/>
              </w:rPr>
            </w:pPr>
            <w:r w:rsidRPr="006159E6">
              <w:rPr>
                <w:lang w:val="en-US"/>
              </w:rPr>
              <w:t xml:space="preserve">End of </w:t>
            </w:r>
            <w:r w:rsidRPr="006159E6">
              <w:rPr>
                <w:rStyle w:val="Fett"/>
                <w:lang w:val="en-US"/>
              </w:rPr>
              <w:t>FXTradeDetails</w:t>
            </w:r>
            <w:r w:rsidRPr="006159E6">
              <w:rPr>
                <w:lang w:val="en-US"/>
              </w:rPr>
              <w:t xml:space="preserve"> </w:t>
            </w:r>
          </w:p>
        </w:tc>
      </w:tr>
    </w:tbl>
    <w:p w14:paraId="0F085250" w14:textId="77777777" w:rsidR="009D721E" w:rsidRPr="006159E6" w:rsidRDefault="009D721E" w:rsidP="009D721E">
      <w:pPr>
        <w:pStyle w:val="berschrift2"/>
      </w:pPr>
      <w:bookmarkStart w:id="1473" w:name="_Toc70378620"/>
      <w:bookmarkStart w:id="1474" w:name="_Toc179107775"/>
      <w:bookmarkStart w:id="1475" w:name="_Ref455671626"/>
      <w:bookmarkStart w:id="1476" w:name="_Ref456364043"/>
      <w:bookmarkStart w:id="1477" w:name="_Toc489975924"/>
      <w:bookmarkStart w:id="1478" w:name="_Ref444010226"/>
      <w:bookmarkStart w:id="1479" w:name="_Ref444010232"/>
      <w:bookmarkStart w:id="1480" w:name="_Toc375039489"/>
      <w:bookmarkStart w:id="1481" w:name="_Toc374350073"/>
      <w:r w:rsidRPr="006159E6">
        <w:t xml:space="preserve">Additional </w:t>
      </w:r>
      <w:bookmarkEnd w:id="1473"/>
      <w:bookmarkEnd w:id="1474"/>
      <w:r>
        <w:t>Business Rules</w:t>
      </w:r>
      <w:bookmarkEnd w:id="1475"/>
      <w:bookmarkEnd w:id="1476"/>
      <w:bookmarkEnd w:id="1477"/>
    </w:p>
    <w:p w14:paraId="4D4A8434" w14:textId="77777777" w:rsidR="009D721E" w:rsidRDefault="009D721E" w:rsidP="009D721E">
      <w:pPr>
        <w:rPr>
          <w:lang w:val="en-US"/>
        </w:rPr>
      </w:pPr>
      <w:r w:rsidRPr="006159E6">
        <w:rPr>
          <w:lang w:val="en-US"/>
        </w:rPr>
        <w:t xml:space="preserve">These business rules apply generally to the document or to specific sections. In addition to the field-specific rules defined in the table above, these rules provide guidance on the composition and completion of a standard-compliant </w:t>
      </w:r>
      <w:r>
        <w:rPr>
          <w:lang w:val="en-US"/>
        </w:rPr>
        <w:t xml:space="preserve">transaction details </w:t>
      </w:r>
      <w:r w:rsidRPr="006159E6">
        <w:rPr>
          <w:lang w:val="en-US"/>
        </w:rPr>
        <w:t xml:space="preserve">section for the various products and instruments supported. </w:t>
      </w:r>
    </w:p>
    <w:tbl>
      <w:tblPr>
        <w:tblW w:w="949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40"/>
        <w:gridCol w:w="8058"/>
      </w:tblGrid>
      <w:tr w:rsidR="009D721E" w:rsidRPr="002B6FE0" w14:paraId="298FDA74" w14:textId="77777777" w:rsidTr="009008C8">
        <w:trPr>
          <w:cantSplit/>
        </w:trPr>
        <w:tc>
          <w:tcPr>
            <w:tcW w:w="1440" w:type="dxa"/>
            <w:shd w:val="clear" w:color="auto" w:fill="E6E6E6"/>
          </w:tcPr>
          <w:p w14:paraId="3EBEA11F" w14:textId="77777777" w:rsidR="009D721E" w:rsidRPr="000C3B8A" w:rsidRDefault="009D721E" w:rsidP="009008C8">
            <w:pPr>
              <w:pStyle w:val="CellBody"/>
              <w:rPr>
                <w:rStyle w:val="Fett"/>
              </w:rPr>
            </w:pPr>
            <w:r w:rsidRPr="000C3B8A">
              <w:rPr>
                <w:rStyle w:val="Fett"/>
              </w:rPr>
              <w:t>ID</w:t>
            </w:r>
          </w:p>
        </w:tc>
        <w:tc>
          <w:tcPr>
            <w:tcW w:w="8058" w:type="dxa"/>
            <w:shd w:val="clear" w:color="auto" w:fill="E6E6E6"/>
          </w:tcPr>
          <w:p w14:paraId="3238011F" w14:textId="77777777" w:rsidR="009D721E" w:rsidRPr="000C3B8A" w:rsidRDefault="009D721E" w:rsidP="009008C8">
            <w:pPr>
              <w:pStyle w:val="CellBody"/>
              <w:rPr>
                <w:rStyle w:val="Fett"/>
              </w:rPr>
            </w:pPr>
            <w:r w:rsidRPr="000C3B8A">
              <w:rPr>
                <w:rStyle w:val="Fett"/>
              </w:rPr>
              <w:t>Business Rule</w:t>
            </w:r>
          </w:p>
        </w:tc>
      </w:tr>
      <w:tr w:rsidR="009D721E" w:rsidRPr="006159E6" w14:paraId="62CFF3A5" w14:textId="77777777" w:rsidTr="009008C8">
        <w:trPr>
          <w:cantSplit/>
        </w:trPr>
        <w:tc>
          <w:tcPr>
            <w:tcW w:w="1440" w:type="dxa"/>
          </w:tcPr>
          <w:p w14:paraId="0EBC65F7" w14:textId="77777777" w:rsidR="009D721E" w:rsidRPr="006159E6" w:rsidRDefault="009D721E" w:rsidP="009008C8">
            <w:pPr>
              <w:pStyle w:val="CellBody"/>
              <w:rPr>
                <w:lang w:val="en-US"/>
              </w:rPr>
            </w:pPr>
            <w:bookmarkStart w:id="1482" w:name="BR001"/>
            <w:r>
              <w:rPr>
                <w:lang w:val="en-US"/>
              </w:rPr>
              <w:t>BR</w:t>
            </w:r>
            <w:r w:rsidRPr="006159E6">
              <w:rPr>
                <w:lang w:val="en-US"/>
              </w:rPr>
              <w:t>00</w:t>
            </w:r>
            <w:r>
              <w:rPr>
                <w:lang w:val="en-US"/>
              </w:rPr>
              <w:t>1</w:t>
            </w:r>
            <w:bookmarkEnd w:id="1482"/>
          </w:p>
        </w:tc>
        <w:tc>
          <w:tcPr>
            <w:tcW w:w="8058" w:type="dxa"/>
          </w:tcPr>
          <w:p w14:paraId="6CA075B1" w14:textId="77777777" w:rsidR="009D721E" w:rsidRPr="006159E6" w:rsidRDefault="009D721E" w:rsidP="00B7429F">
            <w:pPr>
              <w:pStyle w:val="CellBody"/>
              <w:rPr>
                <w:lang w:val="en-US"/>
              </w:rPr>
            </w:pPr>
            <w:r w:rsidRPr="006159E6">
              <w:rPr>
                <w:lang w:val="en-US"/>
              </w:rPr>
              <w:t xml:space="preserve">Negative values are not allowed in the </w:t>
            </w:r>
            <w:r w:rsidR="00B7429F">
              <w:rPr>
                <w:lang w:val="en-US"/>
              </w:rPr>
              <w:t>t</w:t>
            </w:r>
            <w:r>
              <w:rPr>
                <w:lang w:val="en-US"/>
              </w:rPr>
              <w:t>rade</w:t>
            </w:r>
            <w:r w:rsidRPr="006159E6">
              <w:rPr>
                <w:lang w:val="en-US"/>
              </w:rPr>
              <w:t xml:space="preserve"> </w:t>
            </w:r>
            <w:r w:rsidR="00B7429F">
              <w:rPr>
                <w:lang w:val="en-US"/>
              </w:rPr>
              <w:t>c</w:t>
            </w:r>
            <w:r w:rsidRPr="006159E6">
              <w:rPr>
                <w:lang w:val="en-US"/>
              </w:rPr>
              <w:t>onfirmation quantities.</w:t>
            </w:r>
          </w:p>
        </w:tc>
      </w:tr>
      <w:tr w:rsidR="009D721E" w:rsidRPr="006159E6" w14:paraId="2A365F70" w14:textId="77777777" w:rsidTr="009008C8">
        <w:trPr>
          <w:cantSplit/>
        </w:trPr>
        <w:tc>
          <w:tcPr>
            <w:tcW w:w="1440" w:type="dxa"/>
          </w:tcPr>
          <w:p w14:paraId="5EC2F3F4" w14:textId="77777777" w:rsidR="009D721E" w:rsidRPr="006159E6" w:rsidRDefault="009D721E" w:rsidP="009008C8">
            <w:pPr>
              <w:pStyle w:val="CellBody"/>
              <w:rPr>
                <w:lang w:val="en-US"/>
              </w:rPr>
            </w:pPr>
            <w:bookmarkStart w:id="1483" w:name="BR002"/>
            <w:r>
              <w:rPr>
                <w:lang w:val="en-US"/>
              </w:rPr>
              <w:t>BR</w:t>
            </w:r>
            <w:r w:rsidRPr="006159E6">
              <w:rPr>
                <w:lang w:val="en-US"/>
              </w:rPr>
              <w:t>0</w:t>
            </w:r>
            <w:r>
              <w:rPr>
                <w:lang w:val="en-US"/>
              </w:rPr>
              <w:t>02</w:t>
            </w:r>
            <w:bookmarkEnd w:id="1483"/>
          </w:p>
        </w:tc>
        <w:tc>
          <w:tcPr>
            <w:tcW w:w="8058" w:type="dxa"/>
          </w:tcPr>
          <w:p w14:paraId="7815D0DF" w14:textId="77777777" w:rsidR="009D721E" w:rsidRPr="006159E6" w:rsidRDefault="009D721E" w:rsidP="009008C8">
            <w:pPr>
              <w:pStyle w:val="CellBody"/>
              <w:rPr>
                <w:lang w:val="en-US"/>
              </w:rPr>
            </w:pPr>
            <w:r>
              <w:rPr>
                <w:lang w:val="en-US"/>
              </w:rPr>
              <w:t xml:space="preserve">For the fields </w:t>
            </w:r>
            <w:r w:rsidRPr="006159E6">
              <w:rPr>
                <w:lang w:val="en-US"/>
              </w:rPr>
              <w:t>‘TotalContract</w:t>
            </w:r>
            <w:r w:rsidRPr="006159E6">
              <w:rPr>
                <w:lang w:val="en-US"/>
              </w:rPr>
              <w:softHyphen/>
              <w:t>Value’, ‘Total</w:t>
            </w:r>
            <w:r w:rsidRPr="006159E6">
              <w:rPr>
                <w:lang w:val="en-US"/>
              </w:rPr>
              <w:softHyphen/>
              <w:t>Volume’ and ‘Total</w:t>
            </w:r>
            <w:r w:rsidRPr="006159E6">
              <w:rPr>
                <w:lang w:val="en-US"/>
              </w:rPr>
              <w:softHyphen/>
              <w:t>Premium</w:t>
            </w:r>
            <w:r w:rsidRPr="006159E6">
              <w:rPr>
                <w:lang w:val="en-US"/>
              </w:rPr>
              <w:softHyphen/>
              <w:t>Value’</w:t>
            </w:r>
            <w:r>
              <w:rPr>
                <w:lang w:val="en-US"/>
              </w:rPr>
              <w:t xml:space="preserve"> used in </w:t>
            </w:r>
            <w:r w:rsidRPr="006159E6">
              <w:rPr>
                <w:lang w:val="en-US"/>
              </w:rPr>
              <w:t>Financial Transactions</w:t>
            </w:r>
            <w:r>
              <w:rPr>
                <w:lang w:val="en-US"/>
              </w:rPr>
              <w:t>, rounding to even must be used, such that:</w:t>
            </w:r>
          </w:p>
          <w:p w14:paraId="77FAF72A" w14:textId="77777777" w:rsidR="009D721E" w:rsidRPr="006159E6" w:rsidRDefault="009D721E" w:rsidP="00ED3F3F">
            <w:pPr>
              <w:pStyle w:val="condition1"/>
            </w:pPr>
            <w:r w:rsidRPr="006159E6">
              <w:t xml:space="preserve">3.016 rounded to hundredths is 3.02 (because the next digit (6) is 6 or more) </w:t>
            </w:r>
          </w:p>
          <w:p w14:paraId="71E905B5" w14:textId="77777777" w:rsidR="009D721E" w:rsidRPr="006159E6" w:rsidRDefault="009D721E" w:rsidP="00ED3F3F">
            <w:pPr>
              <w:pStyle w:val="condition1"/>
            </w:pPr>
            <w:r w:rsidRPr="006159E6">
              <w:t xml:space="preserve">3.013 rounded to hundredths is 3.01 (because the next digit (3) is 4 or less) </w:t>
            </w:r>
          </w:p>
          <w:p w14:paraId="138CEFE9" w14:textId="77777777" w:rsidR="009D721E" w:rsidRPr="006159E6" w:rsidRDefault="009D721E" w:rsidP="00ED3F3F">
            <w:pPr>
              <w:pStyle w:val="condition1"/>
            </w:pPr>
            <w:r w:rsidRPr="006159E6">
              <w:t xml:space="preserve">3.015 rounded to hundredths is 3.02 (because the next digit is 5 and the hundredths digit (1) is odd) </w:t>
            </w:r>
          </w:p>
          <w:p w14:paraId="20DC7A90" w14:textId="77777777" w:rsidR="009D721E" w:rsidRPr="006159E6" w:rsidRDefault="009D721E" w:rsidP="00ED3F3F">
            <w:pPr>
              <w:pStyle w:val="condition1"/>
            </w:pPr>
            <w:r w:rsidRPr="006159E6">
              <w:t xml:space="preserve">3.045 rounded to hundredths is 3.04 (because the next digit is 5 and the hundredths digit (4) is even) </w:t>
            </w:r>
          </w:p>
          <w:p w14:paraId="4556B3A3" w14:textId="77777777" w:rsidR="009D721E" w:rsidRPr="006159E6" w:rsidRDefault="009D721E" w:rsidP="00ED3F3F">
            <w:pPr>
              <w:pStyle w:val="condition1"/>
            </w:pPr>
            <w:r w:rsidRPr="006159E6">
              <w:t>3.04501 rounded to hundredths is 3.05 (because the next digit is 5, but it is followed by non-zero digits)</w:t>
            </w:r>
          </w:p>
        </w:tc>
      </w:tr>
      <w:tr w:rsidR="009D721E" w:rsidRPr="006159E6" w14:paraId="38DD7DD9" w14:textId="77777777" w:rsidTr="009008C8">
        <w:tc>
          <w:tcPr>
            <w:tcW w:w="1440" w:type="dxa"/>
          </w:tcPr>
          <w:p w14:paraId="02F822C2" w14:textId="77777777" w:rsidR="009D721E" w:rsidRPr="006159E6" w:rsidRDefault="009D721E" w:rsidP="009008C8">
            <w:pPr>
              <w:pStyle w:val="CellBody"/>
              <w:rPr>
                <w:lang w:val="en-US"/>
              </w:rPr>
            </w:pPr>
            <w:bookmarkStart w:id="1484" w:name="BR003"/>
            <w:r>
              <w:rPr>
                <w:lang w:val="en-US"/>
              </w:rPr>
              <w:t>BR</w:t>
            </w:r>
            <w:r w:rsidRPr="006159E6">
              <w:rPr>
                <w:lang w:val="en-US"/>
              </w:rPr>
              <w:t>0</w:t>
            </w:r>
            <w:r>
              <w:rPr>
                <w:lang w:val="en-US"/>
              </w:rPr>
              <w:t>03</w:t>
            </w:r>
            <w:bookmarkEnd w:id="1484"/>
          </w:p>
        </w:tc>
        <w:tc>
          <w:tcPr>
            <w:tcW w:w="8058" w:type="dxa"/>
          </w:tcPr>
          <w:p w14:paraId="045A2281" w14:textId="77777777" w:rsidR="009D721E" w:rsidRDefault="009D721E" w:rsidP="009008C8">
            <w:pPr>
              <w:pStyle w:val="CellBody"/>
              <w:rPr>
                <w:lang w:val="en-US"/>
              </w:rPr>
            </w:pPr>
            <w:r>
              <w:rPr>
                <w:lang w:val="en-US"/>
              </w:rPr>
              <w:t>S</w:t>
            </w:r>
            <w:r w:rsidRPr="006159E6">
              <w:rPr>
                <w:lang w:val="en-US"/>
              </w:rPr>
              <w:t xml:space="preserve">waps </w:t>
            </w:r>
            <w:r>
              <w:rPr>
                <w:lang w:val="en-US"/>
              </w:rPr>
              <w:t>comprising two commodity references must</w:t>
            </w:r>
            <w:r w:rsidRPr="006159E6">
              <w:rPr>
                <w:lang w:val="en-US"/>
              </w:rPr>
              <w:t xml:space="preserve"> be booked as </w:t>
            </w:r>
            <w:r>
              <w:rPr>
                <w:lang w:val="en-US"/>
              </w:rPr>
              <w:t>f</w:t>
            </w:r>
            <w:r w:rsidRPr="006159E6">
              <w:rPr>
                <w:lang w:val="en-US"/>
              </w:rPr>
              <w:t>loat/</w:t>
            </w:r>
            <w:r>
              <w:rPr>
                <w:lang w:val="en-US"/>
              </w:rPr>
              <w:t>f</w:t>
            </w:r>
            <w:r w:rsidRPr="006159E6">
              <w:rPr>
                <w:lang w:val="en-US"/>
              </w:rPr>
              <w:t xml:space="preserve">loat </w:t>
            </w:r>
            <w:r>
              <w:rPr>
                <w:lang w:val="en-US"/>
              </w:rPr>
              <w:t>trade</w:t>
            </w:r>
            <w:r w:rsidRPr="006159E6">
              <w:rPr>
                <w:lang w:val="en-US"/>
              </w:rPr>
              <w:t xml:space="preserve">s </w:t>
            </w:r>
            <w:r>
              <w:rPr>
                <w:lang w:val="en-US"/>
              </w:rPr>
              <w:t>not</w:t>
            </w:r>
            <w:r w:rsidRPr="006159E6">
              <w:rPr>
                <w:lang w:val="en-US"/>
              </w:rPr>
              <w:t xml:space="preserve"> as </w:t>
            </w:r>
            <w:r>
              <w:rPr>
                <w:lang w:val="en-US"/>
              </w:rPr>
              <w:t>f</w:t>
            </w:r>
            <w:r w:rsidRPr="006159E6">
              <w:rPr>
                <w:lang w:val="en-US"/>
              </w:rPr>
              <w:t>ixed/</w:t>
            </w:r>
            <w:r>
              <w:rPr>
                <w:lang w:val="en-US"/>
              </w:rPr>
              <w:t>f</w:t>
            </w:r>
            <w:r w:rsidRPr="006159E6">
              <w:rPr>
                <w:lang w:val="en-US"/>
              </w:rPr>
              <w:t xml:space="preserve">loat </w:t>
            </w:r>
            <w:r>
              <w:rPr>
                <w:lang w:val="en-US"/>
              </w:rPr>
              <w:t>trade</w:t>
            </w:r>
            <w:r w:rsidRPr="006159E6">
              <w:rPr>
                <w:lang w:val="en-US"/>
              </w:rPr>
              <w:t>s</w:t>
            </w:r>
            <w:r>
              <w:rPr>
                <w:lang w:val="en-US"/>
              </w:rPr>
              <w:t xml:space="preserve">. Such transactions are often priced and traded on platforms as fixed/float transactions with the floating leg being the differential </w:t>
            </w:r>
            <w:r w:rsidRPr="006159E6">
              <w:rPr>
                <w:lang w:val="en-US"/>
              </w:rPr>
              <w:t>(</w:t>
            </w:r>
            <w:r>
              <w:rPr>
                <w:lang w:val="en-US"/>
              </w:rPr>
              <w:t xml:space="preserve">for example, </w:t>
            </w:r>
            <w:r w:rsidRPr="006159E6">
              <w:rPr>
                <w:lang w:val="en-US"/>
              </w:rPr>
              <w:t>CR1 – CR2)</w:t>
            </w:r>
            <w:r>
              <w:rPr>
                <w:lang w:val="en-US"/>
              </w:rPr>
              <w:t>. However, they are usually settled as float/float transactions</w:t>
            </w:r>
            <w:r w:rsidRPr="006159E6">
              <w:rPr>
                <w:lang w:val="en-US"/>
              </w:rPr>
              <w:t xml:space="preserve">. </w:t>
            </w:r>
          </w:p>
          <w:p w14:paraId="10EA60EC" w14:textId="77777777" w:rsidR="009D721E" w:rsidRPr="006159E6" w:rsidRDefault="009D721E" w:rsidP="009008C8">
            <w:pPr>
              <w:pStyle w:val="CellBody"/>
              <w:rPr>
                <w:lang w:val="en-US"/>
              </w:rPr>
            </w:pPr>
            <w:r>
              <w:rPr>
                <w:lang w:val="en-US"/>
              </w:rPr>
              <w:t>If</w:t>
            </w:r>
            <w:r w:rsidRPr="006159E6">
              <w:rPr>
                <w:lang w:val="en-US"/>
              </w:rPr>
              <w:t xml:space="preserve"> booked as </w:t>
            </w:r>
            <w:r>
              <w:rPr>
                <w:lang w:val="en-US"/>
              </w:rPr>
              <w:t>f</w:t>
            </w:r>
            <w:r w:rsidRPr="006159E6">
              <w:rPr>
                <w:lang w:val="en-US"/>
              </w:rPr>
              <w:t>ixed/</w:t>
            </w:r>
            <w:r>
              <w:rPr>
                <w:lang w:val="en-US"/>
              </w:rPr>
              <w:t>f</w:t>
            </w:r>
            <w:r w:rsidRPr="006159E6">
              <w:rPr>
                <w:lang w:val="en-US"/>
              </w:rPr>
              <w:t>loat</w:t>
            </w:r>
            <w:r>
              <w:rPr>
                <w:lang w:val="en-US"/>
              </w:rPr>
              <w:t>, such trades</w:t>
            </w:r>
            <w:r w:rsidRPr="006159E6">
              <w:rPr>
                <w:lang w:val="en-US"/>
              </w:rPr>
              <w:t xml:space="preserve"> must be mapped </w:t>
            </w:r>
            <w:r>
              <w:rPr>
                <w:lang w:val="en-US"/>
              </w:rPr>
              <w:t>as two repetitions of</w:t>
            </w:r>
            <w:r w:rsidRPr="006159E6">
              <w:rPr>
                <w:lang w:val="en-US"/>
              </w:rPr>
              <w:t xml:space="preserve"> the </w:t>
            </w:r>
            <w:r>
              <w:rPr>
                <w:lang w:val="en-US"/>
              </w:rPr>
              <w:t>‘FloatPriceInformation’ section</w:t>
            </w:r>
            <w:r w:rsidRPr="006159E6">
              <w:rPr>
                <w:lang w:val="en-US"/>
              </w:rPr>
              <w:t xml:space="preserve"> and </w:t>
            </w:r>
            <w:r>
              <w:rPr>
                <w:lang w:val="en-US"/>
              </w:rPr>
              <w:t>‘</w:t>
            </w:r>
            <w:r w:rsidRPr="006159E6">
              <w:rPr>
                <w:lang w:val="en-US"/>
              </w:rPr>
              <w:t>TransactionType</w:t>
            </w:r>
            <w:r>
              <w:rPr>
                <w:lang w:val="en-US"/>
              </w:rPr>
              <w:t xml:space="preserve">’ must be set to </w:t>
            </w:r>
            <w:r w:rsidRPr="006159E6">
              <w:rPr>
                <w:lang w:val="en-US"/>
              </w:rPr>
              <w:t xml:space="preserve">“FLT_SWP”. </w:t>
            </w:r>
          </w:p>
          <w:p w14:paraId="0A94EEBB" w14:textId="77777777" w:rsidR="009D721E" w:rsidRPr="006159E6" w:rsidRDefault="009D721E" w:rsidP="009008C8">
            <w:pPr>
              <w:pStyle w:val="CellBody"/>
              <w:rPr>
                <w:lang w:val="en-US"/>
              </w:rPr>
            </w:pPr>
            <w:r w:rsidRPr="006159E6">
              <w:rPr>
                <w:lang w:val="en-US"/>
              </w:rPr>
              <w:t>The mapping is as follows:</w:t>
            </w:r>
          </w:p>
          <w:p w14:paraId="0E973E96" w14:textId="77777777" w:rsidR="009D721E" w:rsidRPr="006159E6" w:rsidRDefault="009D721E" w:rsidP="00BD54E4">
            <w:pPr>
              <w:pStyle w:val="CellBody"/>
              <w:numPr>
                <w:ilvl w:val="0"/>
                <w:numId w:val="14"/>
              </w:numPr>
              <w:ind w:left="333"/>
              <w:rPr>
                <w:lang w:val="en-US"/>
              </w:rPr>
            </w:pPr>
            <w:r w:rsidRPr="006159E6">
              <w:rPr>
                <w:lang w:val="en-US"/>
              </w:rPr>
              <w:t xml:space="preserve">CR1 (the prime index) </w:t>
            </w:r>
            <w:r>
              <w:rPr>
                <w:lang w:val="en-US"/>
              </w:rPr>
              <w:t>must be</w:t>
            </w:r>
            <w:r w:rsidRPr="006159E6">
              <w:rPr>
                <w:lang w:val="en-US"/>
              </w:rPr>
              <w:t xml:space="preserve"> </w:t>
            </w:r>
            <w:r>
              <w:rPr>
                <w:lang w:val="en-US"/>
              </w:rPr>
              <w:t>represented using the first occurrence in the</w:t>
            </w:r>
            <w:r w:rsidRPr="006159E6">
              <w:rPr>
                <w:lang w:val="en-US"/>
              </w:rPr>
              <w:t xml:space="preserve"> </w:t>
            </w:r>
            <w:r>
              <w:rPr>
                <w:lang w:val="en-US"/>
              </w:rPr>
              <w:t>‘FloatPriceInformation’ section.</w:t>
            </w:r>
          </w:p>
          <w:p w14:paraId="5B48B6A0" w14:textId="77777777" w:rsidR="009D721E" w:rsidRPr="006159E6" w:rsidRDefault="009D721E" w:rsidP="00BD54E4">
            <w:pPr>
              <w:pStyle w:val="CellBody"/>
              <w:numPr>
                <w:ilvl w:val="0"/>
                <w:numId w:val="14"/>
              </w:numPr>
              <w:ind w:left="333"/>
              <w:rPr>
                <w:lang w:val="en-US"/>
              </w:rPr>
            </w:pPr>
            <w:r w:rsidRPr="006159E6">
              <w:rPr>
                <w:lang w:val="en-US"/>
              </w:rPr>
              <w:t xml:space="preserve">CR2 (the subtracted index) </w:t>
            </w:r>
            <w:r>
              <w:rPr>
                <w:lang w:val="en-US"/>
              </w:rPr>
              <w:t>must be</w:t>
            </w:r>
            <w:r w:rsidRPr="006159E6">
              <w:rPr>
                <w:lang w:val="en-US"/>
              </w:rPr>
              <w:t xml:space="preserve"> </w:t>
            </w:r>
            <w:r>
              <w:rPr>
                <w:lang w:val="en-US"/>
              </w:rPr>
              <w:t>represented using the second occurrence in the</w:t>
            </w:r>
            <w:r w:rsidRPr="006159E6">
              <w:rPr>
                <w:lang w:val="en-US"/>
              </w:rPr>
              <w:t xml:space="preserve"> </w:t>
            </w:r>
            <w:r>
              <w:rPr>
                <w:lang w:val="en-US"/>
              </w:rPr>
              <w:t>‘FloatPriceInformation’ section.</w:t>
            </w:r>
          </w:p>
          <w:p w14:paraId="0F930E2E" w14:textId="77777777" w:rsidR="009D721E" w:rsidRPr="006159E6" w:rsidRDefault="009D721E" w:rsidP="00BD54E4">
            <w:pPr>
              <w:pStyle w:val="CellBody"/>
              <w:numPr>
                <w:ilvl w:val="0"/>
                <w:numId w:val="14"/>
              </w:numPr>
              <w:ind w:left="333"/>
              <w:rPr>
                <w:lang w:val="en-US"/>
              </w:rPr>
            </w:pPr>
            <w:r w:rsidRPr="006159E6">
              <w:rPr>
                <w:lang w:val="en-US"/>
              </w:rPr>
              <w:t xml:space="preserve">The </w:t>
            </w:r>
            <w:r>
              <w:rPr>
                <w:lang w:val="en-US"/>
              </w:rPr>
              <w:t>‘</w:t>
            </w:r>
            <w:r w:rsidRPr="006159E6">
              <w:rPr>
                <w:lang w:val="en-US"/>
              </w:rPr>
              <w:t>FixedPricePayer</w:t>
            </w:r>
            <w:r>
              <w:rPr>
                <w:lang w:val="en-US"/>
              </w:rPr>
              <w:t>’</w:t>
            </w:r>
            <w:r w:rsidRPr="006159E6">
              <w:rPr>
                <w:lang w:val="en-US"/>
              </w:rPr>
              <w:t xml:space="preserve"> from the booked </w:t>
            </w:r>
            <w:r>
              <w:rPr>
                <w:lang w:val="en-US"/>
              </w:rPr>
              <w:t>trade</w:t>
            </w:r>
            <w:r w:rsidRPr="006159E6">
              <w:rPr>
                <w:lang w:val="en-US"/>
              </w:rPr>
              <w:t xml:space="preserve"> is assigned to the </w:t>
            </w:r>
            <w:r w:rsidRPr="006159E6">
              <w:rPr>
                <w:lang w:val="en-US"/>
              </w:rPr>
              <w:lastRenderedPageBreak/>
              <w:t xml:space="preserve">‘SpreadInformation/SpreadPayer’ field in the floating leg to which CR2 </w:t>
            </w:r>
            <w:r>
              <w:rPr>
                <w:lang w:val="en-US"/>
              </w:rPr>
              <w:t xml:space="preserve">is </w:t>
            </w:r>
            <w:r w:rsidRPr="006159E6">
              <w:rPr>
                <w:lang w:val="en-US"/>
              </w:rPr>
              <w:t>assigned</w:t>
            </w:r>
            <w:r>
              <w:rPr>
                <w:lang w:val="en-US"/>
              </w:rPr>
              <w:t xml:space="preserve">. </w:t>
            </w:r>
          </w:p>
          <w:p w14:paraId="1793A1AD" w14:textId="77777777" w:rsidR="009D721E" w:rsidRPr="00777CE1" w:rsidRDefault="009D721E" w:rsidP="00BD54E4">
            <w:pPr>
              <w:pStyle w:val="CellBody"/>
              <w:numPr>
                <w:ilvl w:val="0"/>
                <w:numId w:val="14"/>
              </w:numPr>
              <w:ind w:left="333"/>
              <w:rPr>
                <w:lang w:val="en-US"/>
              </w:rPr>
            </w:pPr>
            <w:r w:rsidRPr="00777CE1">
              <w:rPr>
                <w:lang w:val="en-US"/>
              </w:rPr>
              <w:t>The ‘FixedPrice’ from the booked trade is assigned to the ‘SpreadInformation/SpreadAmount’ field in the floating leg to which CR2 has been assigned. ‘SpreadAmount’ can be a positive or a negative amount.</w:t>
            </w:r>
          </w:p>
          <w:p w14:paraId="15AE2EB6" w14:textId="77777777" w:rsidR="009D721E" w:rsidRPr="006159E6" w:rsidRDefault="009D721E" w:rsidP="009008C8">
            <w:pPr>
              <w:pStyle w:val="CellBody"/>
              <w:rPr>
                <w:lang w:val="en-US"/>
              </w:rPr>
            </w:pPr>
            <w:r>
              <w:rPr>
                <w:lang w:val="en-US"/>
              </w:rPr>
              <w:t>E</w:t>
            </w:r>
            <w:r w:rsidRPr="006159E6">
              <w:rPr>
                <w:lang w:val="en-US"/>
              </w:rPr>
              <w:t>xample:</w:t>
            </w:r>
          </w:p>
          <w:p w14:paraId="5642ACD2" w14:textId="77777777" w:rsidR="009D721E" w:rsidRPr="006159E6" w:rsidRDefault="009D721E" w:rsidP="009008C8">
            <w:pPr>
              <w:pStyle w:val="CellBody"/>
              <w:rPr>
                <w:lang w:val="en-US"/>
              </w:rPr>
            </w:pPr>
            <w:r w:rsidRPr="006159E6">
              <w:rPr>
                <w:lang w:val="en-US"/>
              </w:rPr>
              <w:t>Trader A (</w:t>
            </w:r>
            <w:r>
              <w:rPr>
                <w:lang w:val="en-US"/>
              </w:rPr>
              <w:t>b</w:t>
            </w:r>
            <w:r w:rsidRPr="006159E6">
              <w:rPr>
                <w:lang w:val="en-US"/>
              </w:rPr>
              <w:t>uyer) and Trader B (</w:t>
            </w:r>
            <w:r>
              <w:rPr>
                <w:lang w:val="en-US"/>
              </w:rPr>
              <w:t>s</w:t>
            </w:r>
            <w:r w:rsidRPr="006159E6">
              <w:rPr>
                <w:lang w:val="en-US"/>
              </w:rPr>
              <w:t>eller) have entered into a basis swap for GAS OIL-IPE/OIL-BRENT-IPE at USD</w:t>
            </w:r>
            <w:r>
              <w:rPr>
                <w:lang w:val="en-US"/>
              </w:rPr>
              <w:t xml:space="preserve"> </w:t>
            </w:r>
            <w:r w:rsidRPr="006159E6">
              <w:rPr>
                <w:lang w:val="en-US"/>
              </w:rPr>
              <w:t xml:space="preserve">17.20. The </w:t>
            </w:r>
            <w:r>
              <w:rPr>
                <w:lang w:val="en-US"/>
              </w:rPr>
              <w:t>trade</w:t>
            </w:r>
            <w:r w:rsidRPr="006159E6">
              <w:rPr>
                <w:lang w:val="en-US"/>
              </w:rPr>
              <w:t xml:space="preserve"> has been booked as </w:t>
            </w:r>
            <w:r>
              <w:rPr>
                <w:lang w:val="en-US"/>
              </w:rPr>
              <w:t>a f</w:t>
            </w:r>
            <w:r w:rsidRPr="006159E6">
              <w:rPr>
                <w:lang w:val="en-US"/>
              </w:rPr>
              <w:t>ixed/</w:t>
            </w:r>
            <w:r>
              <w:rPr>
                <w:lang w:val="en-US"/>
              </w:rPr>
              <w:t>f</w:t>
            </w:r>
            <w:r w:rsidRPr="006159E6">
              <w:rPr>
                <w:lang w:val="en-US"/>
              </w:rPr>
              <w:t>loat swap with a fixed leg of USD</w:t>
            </w:r>
            <w:r>
              <w:rPr>
                <w:lang w:val="en-US"/>
              </w:rPr>
              <w:t> </w:t>
            </w:r>
            <w:r w:rsidRPr="006159E6">
              <w:rPr>
                <w:lang w:val="en-US"/>
              </w:rPr>
              <w:t xml:space="preserve">17.20 and a floating leg as </w:t>
            </w:r>
            <w:r>
              <w:rPr>
                <w:lang w:val="en-US"/>
              </w:rPr>
              <w:t xml:space="preserve">with </w:t>
            </w:r>
            <w:r w:rsidRPr="006159E6">
              <w:rPr>
                <w:lang w:val="en-US"/>
              </w:rPr>
              <w:t xml:space="preserve">the differential price: GAS OIL-IPE minus OIL-BRENT-IPE. </w:t>
            </w:r>
          </w:p>
          <w:p w14:paraId="56ECD0AD" w14:textId="4A1174EF" w:rsidR="009D721E" w:rsidRDefault="009D721E" w:rsidP="009008C8">
            <w:pPr>
              <w:pStyle w:val="CellBody"/>
              <w:rPr>
                <w:lang w:val="en-US"/>
              </w:rPr>
            </w:pPr>
            <w:r>
              <w:rPr>
                <w:lang w:val="en-US"/>
              </w:rPr>
              <w:t>In the transaction details section, t</w:t>
            </w:r>
            <w:r w:rsidRPr="006159E6">
              <w:rPr>
                <w:lang w:val="en-US"/>
              </w:rPr>
              <w:t xml:space="preserve">his </w:t>
            </w:r>
            <w:r>
              <w:rPr>
                <w:lang w:val="en-US"/>
              </w:rPr>
              <w:t>trade</w:t>
            </w:r>
            <w:r w:rsidRPr="006159E6">
              <w:rPr>
                <w:lang w:val="en-US"/>
              </w:rPr>
              <w:t xml:space="preserve"> </w:t>
            </w:r>
            <w:r>
              <w:rPr>
                <w:lang w:val="en-US"/>
              </w:rPr>
              <w:t xml:space="preserve">is </w:t>
            </w:r>
            <w:r w:rsidRPr="006159E6">
              <w:rPr>
                <w:lang w:val="en-US"/>
              </w:rPr>
              <w:t>mapped as follows:</w:t>
            </w:r>
          </w:p>
          <w:p w14:paraId="560E5543" w14:textId="77777777" w:rsidR="009D721E" w:rsidRPr="006159E6" w:rsidRDefault="009D721E" w:rsidP="009008C8">
            <w:pPr>
              <w:pStyle w:val="Code"/>
            </w:pPr>
            <w:r>
              <w:t>TransactionType = “FLT_SWP”</w:t>
            </w:r>
          </w:p>
          <w:p w14:paraId="7EE9D210" w14:textId="77777777" w:rsidR="009D721E" w:rsidRPr="006159E6" w:rsidRDefault="009D721E" w:rsidP="009008C8">
            <w:pPr>
              <w:pStyle w:val="Code"/>
            </w:pPr>
            <w:r w:rsidRPr="006159E6">
              <w:t>FloatPriceInformation[1]/</w:t>
            </w:r>
            <w:r w:rsidRPr="006159E6" w:rsidDel="00B22593">
              <w:t xml:space="preserve"> </w:t>
            </w:r>
            <w:r w:rsidRPr="006159E6">
              <w:t>FloatPricePayer = “Trader A”</w:t>
            </w:r>
          </w:p>
          <w:p w14:paraId="6B2CB123" w14:textId="77777777" w:rsidR="009D721E" w:rsidRPr="006159E6" w:rsidRDefault="009D721E" w:rsidP="009008C8">
            <w:pPr>
              <w:pStyle w:val="Code"/>
            </w:pPr>
            <w:r w:rsidRPr="006159E6">
              <w:t>FloatPriceInformation[1]/CommodityReference[1]/CommodityReferencePrice = “OIL-BRENT-IPE”</w:t>
            </w:r>
          </w:p>
          <w:p w14:paraId="2C947956" w14:textId="77777777" w:rsidR="009D721E" w:rsidRPr="006159E6" w:rsidRDefault="009D721E" w:rsidP="009008C8">
            <w:pPr>
              <w:pStyle w:val="Code"/>
            </w:pPr>
            <w:r w:rsidRPr="006159E6">
              <w:t>FloatPriceInformation[1]/ CommodityReference[1]/IndexCommodity = “Oil”</w:t>
            </w:r>
          </w:p>
          <w:p w14:paraId="56FFA831" w14:textId="77777777" w:rsidR="009D721E" w:rsidRPr="006159E6" w:rsidRDefault="009D721E" w:rsidP="009008C8">
            <w:pPr>
              <w:pStyle w:val="Code"/>
            </w:pPr>
            <w:r w:rsidRPr="006159E6">
              <w:t>FloatPriceInformation[1]/CommodityReference[1]/IndexCurrencyUnit = “USD”</w:t>
            </w:r>
          </w:p>
          <w:p w14:paraId="28E43260" w14:textId="77777777" w:rsidR="009D721E" w:rsidRPr="006159E6" w:rsidRDefault="009D721E" w:rsidP="009008C8">
            <w:pPr>
              <w:pStyle w:val="Code"/>
            </w:pPr>
            <w:r w:rsidRPr="006159E6">
              <w:t>FloatPriceInformation[1]/CommodityReference[1]/IndexCapacityUnit = “BBL”</w:t>
            </w:r>
          </w:p>
          <w:p w14:paraId="556D46CB" w14:textId="77777777" w:rsidR="009D721E" w:rsidRPr="006159E6" w:rsidRDefault="009D721E" w:rsidP="009008C8">
            <w:pPr>
              <w:pStyle w:val="Code"/>
            </w:pPr>
            <w:r w:rsidRPr="006159E6">
              <w:t>FloatPriceInformation[1]/CommodityReference[1]/SpecifiedPrice = “Settlement”</w:t>
            </w:r>
          </w:p>
          <w:p w14:paraId="5C41C33E" w14:textId="77777777" w:rsidR="009D721E" w:rsidRPr="006159E6" w:rsidRDefault="009D721E" w:rsidP="009008C8">
            <w:pPr>
              <w:pStyle w:val="Code"/>
            </w:pPr>
            <w:r w:rsidRPr="006159E6">
              <w:t>FloatPriceInformation[1]/CommodityReference[1]/Factor = “1”</w:t>
            </w:r>
          </w:p>
          <w:p w14:paraId="61EC1822" w14:textId="77777777" w:rsidR="009D721E" w:rsidRPr="006159E6" w:rsidRDefault="009D721E" w:rsidP="009008C8">
            <w:pPr>
              <w:pStyle w:val="Code"/>
            </w:pPr>
            <w:r w:rsidRPr="006159E6">
              <w:t>FloatPriceInformation[1]/CommodityReference[1]/DeliveryDate = “First_Nearby_Excluding”</w:t>
            </w:r>
          </w:p>
          <w:p w14:paraId="3966BECC" w14:textId="77777777" w:rsidR="009D721E" w:rsidRPr="006159E6" w:rsidRDefault="009D721E" w:rsidP="009008C8">
            <w:pPr>
              <w:pStyle w:val="Code"/>
            </w:pPr>
            <w:r w:rsidRPr="006159E6">
              <w:t>FloatPriceInformation[1]/CommodityReference[1]/PricingDate = “CBD”</w:t>
            </w:r>
          </w:p>
          <w:p w14:paraId="35B267E9" w14:textId="77777777" w:rsidR="009D721E" w:rsidRPr="006159E6" w:rsidRDefault="009D721E" w:rsidP="009008C8">
            <w:pPr>
              <w:pStyle w:val="Code"/>
            </w:pPr>
            <w:r w:rsidRPr="006159E6">
              <w:t>FloatPriceInformation[1]/CommodityReference[1]/SpreadInformation/SpreadPayer = “Trader A”</w:t>
            </w:r>
          </w:p>
          <w:p w14:paraId="18491A48" w14:textId="77777777" w:rsidR="009D721E" w:rsidRPr="006159E6" w:rsidRDefault="009D721E" w:rsidP="009008C8">
            <w:pPr>
              <w:pStyle w:val="Code"/>
            </w:pPr>
            <w:r w:rsidRPr="006159E6">
              <w:t>FloatPriceInformation[1]/ CommodityReference[1]/</w:t>
            </w:r>
            <w:r>
              <w:t>SpreadInformation/</w:t>
            </w:r>
            <w:r w:rsidRPr="006159E6">
              <w:t>SpreadAmount = “17.2”</w:t>
            </w:r>
          </w:p>
          <w:p w14:paraId="4781FE51" w14:textId="77777777" w:rsidR="009D721E" w:rsidRPr="006159E6" w:rsidRDefault="009D721E" w:rsidP="009008C8">
            <w:pPr>
              <w:pStyle w:val="Code"/>
            </w:pPr>
            <w:r w:rsidRPr="006159E6">
              <w:t>FloatPriceInformation[2]/CommodityReference[1]/CommodityReferencePrice = “GAS OIL-IPE”</w:t>
            </w:r>
          </w:p>
          <w:p w14:paraId="6106522D" w14:textId="77777777" w:rsidR="009D721E" w:rsidRPr="006159E6" w:rsidRDefault="009D721E" w:rsidP="009008C8">
            <w:pPr>
              <w:pStyle w:val="Code"/>
            </w:pPr>
            <w:r w:rsidRPr="006159E6">
              <w:t>FloatPriceInformation[2]/CommodityReference[1]/IndexCommodity = “Oil”</w:t>
            </w:r>
          </w:p>
          <w:p w14:paraId="4A8B5FA4" w14:textId="77777777" w:rsidR="009D721E" w:rsidRPr="006159E6" w:rsidRDefault="009D721E" w:rsidP="009008C8">
            <w:pPr>
              <w:pStyle w:val="Code"/>
            </w:pPr>
            <w:r w:rsidRPr="006159E6">
              <w:t>FloatPriceInformation[2]/CommodityReference[1]/IndexCurrencyUnit = “USD”</w:t>
            </w:r>
          </w:p>
          <w:p w14:paraId="5FE0E181" w14:textId="77777777" w:rsidR="009D721E" w:rsidRPr="006159E6" w:rsidRDefault="009D721E" w:rsidP="009008C8">
            <w:pPr>
              <w:pStyle w:val="Code"/>
            </w:pPr>
            <w:r w:rsidRPr="006159E6">
              <w:t>FloatPriceInformation[2]/CommodityReference[1]/IndexCapacityUnit = “MT”</w:t>
            </w:r>
          </w:p>
          <w:p w14:paraId="51380447" w14:textId="77777777" w:rsidR="009D721E" w:rsidRPr="006159E6" w:rsidRDefault="009D721E" w:rsidP="009008C8">
            <w:pPr>
              <w:pStyle w:val="Code"/>
            </w:pPr>
            <w:r w:rsidRPr="006159E6">
              <w:t>FloatPriceInformation[2]/CommodityReference[1]/SpecifiedPrice = “Settlement”</w:t>
            </w:r>
          </w:p>
          <w:p w14:paraId="6D08FFA4" w14:textId="77777777" w:rsidR="009D721E" w:rsidRPr="006159E6" w:rsidRDefault="009D721E" w:rsidP="009008C8">
            <w:pPr>
              <w:pStyle w:val="Code"/>
            </w:pPr>
            <w:r w:rsidRPr="006159E6">
              <w:t>FloatPriceInformation[2]/CommodityReference[1]/Factor = “1”</w:t>
            </w:r>
          </w:p>
          <w:p w14:paraId="0D442D58" w14:textId="77777777" w:rsidR="009D721E" w:rsidRPr="006159E6" w:rsidRDefault="009D721E" w:rsidP="009008C8">
            <w:pPr>
              <w:pStyle w:val="Code"/>
            </w:pPr>
            <w:r w:rsidRPr="006159E6">
              <w:t>FloatPriceInformation[2]/ CommodityReference[1]/DeliveryDate = “First_Nearby_Excluding”</w:t>
            </w:r>
          </w:p>
          <w:p w14:paraId="0B8C38B4" w14:textId="77777777" w:rsidR="009D721E" w:rsidRPr="006159E6" w:rsidRDefault="009D721E" w:rsidP="009008C8">
            <w:pPr>
              <w:pStyle w:val="Code"/>
            </w:pPr>
            <w:r w:rsidRPr="006159E6">
              <w:t>FloatPriceInformation[2]/CommodityReference[1]/PricingDate = “CBD”</w:t>
            </w:r>
          </w:p>
          <w:p w14:paraId="1D67F98E" w14:textId="77777777" w:rsidR="009D721E" w:rsidRPr="006159E6" w:rsidRDefault="009D721E" w:rsidP="009008C8">
            <w:pPr>
              <w:pStyle w:val="Code"/>
            </w:pPr>
            <w:r w:rsidRPr="006159E6">
              <w:t>FloatPriceInformation[2]/CommodityReference[1]/CRCapacityConversionRate = “7.45”</w:t>
            </w:r>
          </w:p>
        </w:tc>
      </w:tr>
      <w:tr w:rsidR="009D721E" w:rsidRPr="006159E6" w14:paraId="702A95BA" w14:textId="77777777" w:rsidTr="009008C8">
        <w:tc>
          <w:tcPr>
            <w:tcW w:w="1440" w:type="dxa"/>
          </w:tcPr>
          <w:p w14:paraId="2431CFB1" w14:textId="77777777" w:rsidR="009D721E" w:rsidRPr="006159E6" w:rsidRDefault="009D721E" w:rsidP="009008C8">
            <w:pPr>
              <w:pStyle w:val="CellBody"/>
              <w:rPr>
                <w:lang w:val="en-US"/>
              </w:rPr>
            </w:pPr>
            <w:bookmarkStart w:id="1485" w:name="BR004"/>
            <w:r>
              <w:rPr>
                <w:lang w:val="en-US"/>
              </w:rPr>
              <w:lastRenderedPageBreak/>
              <w:t>BR</w:t>
            </w:r>
            <w:r w:rsidRPr="006159E6">
              <w:rPr>
                <w:lang w:val="en-US"/>
              </w:rPr>
              <w:t>0</w:t>
            </w:r>
            <w:r>
              <w:rPr>
                <w:lang w:val="en-US"/>
              </w:rPr>
              <w:t>04</w:t>
            </w:r>
            <w:bookmarkEnd w:id="1485"/>
          </w:p>
        </w:tc>
        <w:tc>
          <w:tcPr>
            <w:tcW w:w="8058" w:type="dxa"/>
          </w:tcPr>
          <w:p w14:paraId="25F97552" w14:textId="77777777" w:rsidR="009D721E" w:rsidRPr="002B6FE0" w:rsidRDefault="009D721E" w:rsidP="009008C8">
            <w:pPr>
              <w:pStyle w:val="CellBody"/>
              <w:rPr>
                <w:lang w:val="en-US"/>
              </w:rPr>
            </w:pPr>
            <w:r>
              <w:t>Physical index trades with a daily volume-weighted price</w:t>
            </w:r>
            <w:r w:rsidRPr="006159E6">
              <w:rPr>
                <w:lang w:val="en-US"/>
              </w:rPr>
              <w:t xml:space="preserve"> are </w:t>
            </w:r>
            <w:r>
              <w:rPr>
                <w:lang w:val="en-US"/>
              </w:rPr>
              <w:t>trade</w:t>
            </w:r>
            <w:r w:rsidRPr="006159E6">
              <w:rPr>
                <w:lang w:val="en-US"/>
              </w:rPr>
              <w:t xml:space="preserve">s for which the ‘CalculationPeriod’ for a settlement event is </w:t>
            </w:r>
            <w:r w:rsidRPr="002B6FE0">
              <w:rPr>
                <w:lang w:val="en-US"/>
              </w:rPr>
              <w:t xml:space="preserve">contemporaneous with the period of delivery of the physical commodity. </w:t>
            </w:r>
          </w:p>
          <w:p w14:paraId="6E169138" w14:textId="77777777" w:rsidR="009D721E" w:rsidRDefault="009D721E" w:rsidP="009008C8">
            <w:pPr>
              <w:pStyle w:val="CellBody"/>
              <w:rPr>
                <w:lang w:val="en-US"/>
              </w:rPr>
            </w:pPr>
            <w:r w:rsidRPr="002B6FE0">
              <w:rPr>
                <w:lang w:val="en-US"/>
              </w:rPr>
              <w:t>For such trades, the ‘PI</w:t>
            </w:r>
            <w:r w:rsidRPr="002B6FE0">
              <w:rPr>
                <w:lang w:val="en-US"/>
              </w:rPr>
              <w:softHyphen/>
              <w:t>Pricing</w:t>
            </w:r>
            <w:r w:rsidRPr="002B6FE0">
              <w:rPr>
                <w:lang w:val="en-US"/>
              </w:rPr>
              <w:softHyphen/>
              <w:t>Date’ values must specify a pricing date for each day upon which physical delivery takes place within the calculation period. At settlement, the volume delivered on each day of the current settlement period is multiplied by the price collected on the corresponding ‘PI</w:t>
            </w:r>
            <w:r w:rsidRPr="002B6FE0">
              <w:rPr>
                <w:lang w:val="en-US"/>
              </w:rPr>
              <w:softHyphen/>
              <w:t>PricingDate’ during the calculation period for the settlement to generate a volume-weighted price for the day. These daily volume-weighted prices are added together to</w:t>
            </w:r>
            <w:r>
              <w:rPr>
                <w:lang w:val="en-US"/>
              </w:rPr>
              <w:t xml:space="preserve"> calculate</w:t>
            </w:r>
            <w:r w:rsidRPr="006159E6">
              <w:rPr>
                <w:lang w:val="en-US"/>
              </w:rPr>
              <w:t xml:space="preserve"> the total settlement amount in that settlement period. </w:t>
            </w:r>
          </w:p>
          <w:p w14:paraId="72CE07A7" w14:textId="77777777" w:rsidR="009D721E" w:rsidRPr="006159E6" w:rsidRDefault="009D721E" w:rsidP="009008C8">
            <w:pPr>
              <w:pStyle w:val="CellBody"/>
              <w:rPr>
                <w:lang w:val="en-US"/>
              </w:rPr>
            </w:pPr>
            <w:r w:rsidRPr="006159E6">
              <w:rPr>
                <w:lang w:val="en-US"/>
              </w:rPr>
              <w:t xml:space="preserve">The following example shows how the </w:t>
            </w:r>
            <w:r>
              <w:rPr>
                <w:lang w:val="en-US"/>
              </w:rPr>
              <w:t xml:space="preserve">sections </w:t>
            </w:r>
            <w:r w:rsidRPr="006159E6">
              <w:rPr>
                <w:lang w:val="en-US"/>
              </w:rPr>
              <w:t>‘CalculationPeriod’, ‘TimeIntervalQuantity’ and PIPricing</w:t>
            </w:r>
            <w:r w:rsidRPr="006159E6">
              <w:rPr>
                <w:lang w:val="en-US"/>
              </w:rPr>
              <w:softHyphen/>
              <w:t xml:space="preserve">Date’ must be completed </w:t>
            </w:r>
            <w:r>
              <w:rPr>
                <w:lang w:val="en-US"/>
              </w:rPr>
              <w:t xml:space="preserve">if there is </w:t>
            </w:r>
            <w:r w:rsidRPr="006159E6">
              <w:rPr>
                <w:lang w:val="en-US"/>
              </w:rPr>
              <w:t>a pricing day for each delivery day.</w:t>
            </w:r>
          </w:p>
          <w:p w14:paraId="65088AAD" w14:textId="77777777" w:rsidR="009D721E" w:rsidRPr="006159E6" w:rsidRDefault="009D721E" w:rsidP="009008C8">
            <w:pPr>
              <w:pStyle w:val="CellBody"/>
              <w:rPr>
                <w:lang w:val="en-US"/>
              </w:rPr>
            </w:pPr>
            <w:r w:rsidRPr="006159E6">
              <w:rPr>
                <w:lang w:val="en-US"/>
              </w:rPr>
              <w:t xml:space="preserve">For a </w:t>
            </w:r>
            <w:r>
              <w:rPr>
                <w:lang w:val="en-US"/>
              </w:rPr>
              <w:t>trade</w:t>
            </w:r>
            <w:r w:rsidRPr="006159E6">
              <w:rPr>
                <w:lang w:val="en-US"/>
              </w:rPr>
              <w:t xml:space="preserve"> that starts delivery the 21</w:t>
            </w:r>
            <w:r w:rsidRPr="006159E6">
              <w:rPr>
                <w:vertAlign w:val="superscript"/>
                <w:lang w:val="en-US"/>
              </w:rPr>
              <w:t>st</w:t>
            </w:r>
            <w:r w:rsidRPr="006159E6">
              <w:rPr>
                <w:lang w:val="en-US"/>
              </w:rPr>
              <w:t xml:space="preserve"> of October and ends on the 27</w:t>
            </w:r>
            <w:r w:rsidRPr="006159E6">
              <w:rPr>
                <w:vertAlign w:val="superscript"/>
                <w:lang w:val="en-US"/>
              </w:rPr>
              <w:t>th</w:t>
            </w:r>
            <w:r w:rsidRPr="006159E6">
              <w:rPr>
                <w:lang w:val="en-US"/>
              </w:rPr>
              <w:t xml:space="preserve"> of October</w:t>
            </w:r>
            <w:r>
              <w:rPr>
                <w:lang w:val="en-US"/>
              </w:rPr>
              <w:t xml:space="preserve"> 2011</w:t>
            </w:r>
            <w:r w:rsidRPr="006159E6">
              <w:rPr>
                <w:lang w:val="en-US"/>
              </w:rPr>
              <w:t>:</w:t>
            </w:r>
          </w:p>
          <w:p w14:paraId="13BCF62D" w14:textId="77777777" w:rsidR="009D721E" w:rsidRPr="006159E6" w:rsidRDefault="009D721E" w:rsidP="009008C8">
            <w:pPr>
              <w:pStyle w:val="Code"/>
            </w:pPr>
            <w:r w:rsidRPr="006159E6">
              <w:t>&lt;TimeIntervalQuantities&gt;</w:t>
            </w:r>
          </w:p>
          <w:p w14:paraId="533CE254" w14:textId="77777777" w:rsidR="009D721E" w:rsidRPr="006159E6" w:rsidRDefault="009D721E" w:rsidP="009008C8">
            <w:pPr>
              <w:pStyle w:val="Code"/>
            </w:pPr>
            <w:r>
              <w:t xml:space="preserve">  </w:t>
            </w:r>
            <w:r w:rsidRPr="006159E6">
              <w:t>&lt;TimeIntervalQuantity&gt;</w:t>
            </w:r>
          </w:p>
          <w:p w14:paraId="61C3A361" w14:textId="733AE947" w:rsidR="009D721E" w:rsidRPr="006159E6" w:rsidRDefault="009D721E" w:rsidP="009008C8">
            <w:pPr>
              <w:pStyle w:val="Code"/>
            </w:pPr>
            <w:r>
              <w:t xml:space="preserve">     </w:t>
            </w:r>
            <w:r w:rsidRPr="006159E6">
              <w:t>&lt;DeliveryStartDateAndTime&gt;2011-10-21T05:00:00&lt;/DeliveryStartDateAndTime&gt;</w:t>
            </w:r>
          </w:p>
          <w:p w14:paraId="295FAB8A" w14:textId="79C4560D" w:rsidR="009D721E" w:rsidRPr="006159E6" w:rsidRDefault="009D721E" w:rsidP="009008C8">
            <w:pPr>
              <w:pStyle w:val="Code"/>
            </w:pPr>
            <w:r>
              <w:t xml:space="preserve">     </w:t>
            </w:r>
            <w:r w:rsidRPr="006159E6">
              <w:t>&lt;DeliveryEndDateAndTime&gt;2011-10-2</w:t>
            </w:r>
            <w:r>
              <w:t>7</w:t>
            </w:r>
            <w:r w:rsidRPr="006159E6">
              <w:t>T05:00:00&lt;/DeliveryEndDateAndTime&gt;</w:t>
            </w:r>
          </w:p>
          <w:p w14:paraId="564484CE" w14:textId="77777777" w:rsidR="009D721E" w:rsidRPr="006159E6" w:rsidRDefault="009D721E" w:rsidP="009008C8">
            <w:pPr>
              <w:pStyle w:val="Code"/>
            </w:pPr>
            <w:r>
              <w:t xml:space="preserve">     </w:t>
            </w:r>
            <w:r w:rsidRPr="006159E6">
              <w:t>&lt;ContractCapacity&gt;10416.666667&lt;/ContractCapacity&gt;</w:t>
            </w:r>
          </w:p>
          <w:p w14:paraId="1DA7AB1B" w14:textId="77777777" w:rsidR="009D721E" w:rsidRPr="006159E6" w:rsidRDefault="009D721E" w:rsidP="009008C8">
            <w:pPr>
              <w:pStyle w:val="Code"/>
            </w:pPr>
            <w:r>
              <w:t xml:space="preserve">  </w:t>
            </w:r>
            <w:r w:rsidRPr="006159E6">
              <w:t>&lt;/TimeIntervalQuantity&gt;</w:t>
            </w:r>
          </w:p>
          <w:p w14:paraId="445BDD3C" w14:textId="77777777" w:rsidR="009D721E" w:rsidRPr="006159E6" w:rsidRDefault="009D721E" w:rsidP="009008C8">
            <w:pPr>
              <w:pStyle w:val="Code"/>
            </w:pPr>
            <w:r w:rsidRPr="006159E6">
              <w:t>&lt;/TimeIntervalQuantities&gt;</w:t>
            </w:r>
          </w:p>
          <w:p w14:paraId="13432A01" w14:textId="77777777" w:rsidR="009D721E" w:rsidRPr="006159E6" w:rsidRDefault="009D721E" w:rsidP="009008C8">
            <w:pPr>
              <w:pStyle w:val="CellBody"/>
              <w:rPr>
                <w:lang w:val="en-US"/>
              </w:rPr>
            </w:pPr>
            <w:r>
              <w:rPr>
                <w:lang w:val="en-US"/>
              </w:rPr>
              <w:t xml:space="preserve">For each delivery date, there is a corresponding </w:t>
            </w:r>
            <w:r w:rsidRPr="006159E6">
              <w:rPr>
                <w:lang w:val="en-US"/>
              </w:rPr>
              <w:t xml:space="preserve">pricing date, </w:t>
            </w:r>
            <w:r>
              <w:rPr>
                <w:lang w:val="en-US"/>
              </w:rPr>
              <w:t xml:space="preserve">where the first entry refers to </w:t>
            </w:r>
            <w:r w:rsidRPr="006159E6">
              <w:rPr>
                <w:lang w:val="en-US"/>
              </w:rPr>
              <w:t xml:space="preserve">the first </w:t>
            </w:r>
            <w:r>
              <w:rPr>
                <w:lang w:val="en-US"/>
              </w:rPr>
              <w:t xml:space="preserve">delivery </w:t>
            </w:r>
            <w:r w:rsidRPr="006159E6">
              <w:rPr>
                <w:lang w:val="en-US"/>
              </w:rPr>
              <w:t>date:</w:t>
            </w:r>
          </w:p>
          <w:p w14:paraId="12AF2EB9" w14:textId="77777777" w:rsidR="009D721E" w:rsidRPr="006159E6" w:rsidRDefault="009D721E" w:rsidP="009008C8">
            <w:pPr>
              <w:pStyle w:val="Code"/>
            </w:pPr>
            <w:r w:rsidRPr="006159E6">
              <w:t>&lt;PhysicalIndexPricingDates&gt;</w:t>
            </w:r>
          </w:p>
          <w:p w14:paraId="65A0382F" w14:textId="3FC34A87" w:rsidR="009D721E" w:rsidRPr="006159E6" w:rsidRDefault="009D721E" w:rsidP="009008C8">
            <w:pPr>
              <w:pStyle w:val="Code"/>
            </w:pPr>
            <w:r>
              <w:t xml:space="preserve">  </w:t>
            </w:r>
            <w:r w:rsidRPr="006159E6">
              <w:t>&lt;PIPricingDate&gt;2011-10-20&lt;/PIPricingDate&gt; (referring to delivery date 21</w:t>
            </w:r>
            <w:r w:rsidRPr="000C3B8A">
              <w:rPr>
                <w:vertAlign w:val="superscript"/>
              </w:rPr>
              <w:t>rd</w:t>
            </w:r>
            <w:r w:rsidRPr="006159E6">
              <w:t xml:space="preserve"> of October)</w:t>
            </w:r>
          </w:p>
          <w:p w14:paraId="4E986021" w14:textId="77777777" w:rsidR="009D721E" w:rsidRPr="006159E6" w:rsidRDefault="009D721E" w:rsidP="009008C8">
            <w:pPr>
              <w:pStyle w:val="Code"/>
            </w:pPr>
            <w:r>
              <w:lastRenderedPageBreak/>
              <w:t xml:space="preserve">  </w:t>
            </w:r>
            <w:r w:rsidRPr="006159E6">
              <w:t>&lt;PIPricingDate&gt;2011-10-21&lt;/PIPricingDate&gt; (referring to delivery date 22</w:t>
            </w:r>
            <w:r w:rsidRPr="000C3B8A">
              <w:rPr>
                <w:vertAlign w:val="superscript"/>
              </w:rPr>
              <w:t>rd</w:t>
            </w:r>
            <w:r w:rsidRPr="006159E6">
              <w:t xml:space="preserve"> of October) </w:t>
            </w:r>
          </w:p>
          <w:p w14:paraId="46ACB1E5" w14:textId="77777777" w:rsidR="009D721E" w:rsidRPr="006159E6" w:rsidRDefault="009D721E" w:rsidP="009008C8">
            <w:pPr>
              <w:pStyle w:val="Code"/>
            </w:pPr>
            <w:r>
              <w:t xml:space="preserve">  </w:t>
            </w:r>
            <w:r w:rsidRPr="006159E6">
              <w:t>&lt;PIPricingDate&gt;2011-10-21&lt;/PIPricingDate&gt; (referring to delivery date 23</w:t>
            </w:r>
            <w:r w:rsidRPr="006159E6">
              <w:rPr>
                <w:vertAlign w:val="superscript"/>
              </w:rPr>
              <w:t>rd</w:t>
            </w:r>
            <w:r w:rsidRPr="006159E6">
              <w:t xml:space="preserve"> of October) </w:t>
            </w:r>
          </w:p>
          <w:p w14:paraId="6A318B36" w14:textId="77777777" w:rsidR="009D721E" w:rsidRPr="006159E6" w:rsidRDefault="009D721E" w:rsidP="009008C8">
            <w:pPr>
              <w:pStyle w:val="Code"/>
            </w:pPr>
            <w:r>
              <w:t xml:space="preserve">  </w:t>
            </w:r>
            <w:r w:rsidRPr="006159E6">
              <w:t>&lt;PIPricingDate&gt;2011-10-21&lt;/PIPricingDate&gt; (referring to delivery date 24</w:t>
            </w:r>
            <w:r w:rsidRPr="006159E6">
              <w:rPr>
                <w:vertAlign w:val="superscript"/>
              </w:rPr>
              <w:t>th</w:t>
            </w:r>
            <w:r w:rsidRPr="006159E6">
              <w:t xml:space="preserve"> of October) </w:t>
            </w:r>
          </w:p>
          <w:p w14:paraId="09B67B79" w14:textId="77777777" w:rsidR="009D721E" w:rsidRPr="006159E6" w:rsidRDefault="009D721E" w:rsidP="009008C8">
            <w:pPr>
              <w:pStyle w:val="Code"/>
            </w:pPr>
            <w:r>
              <w:t xml:space="preserve">  </w:t>
            </w:r>
            <w:r w:rsidRPr="006159E6">
              <w:t>&lt;PIPricingDate&gt;2011-10-24&lt;/PIPricingDate&gt; (referring to delivery date 25</w:t>
            </w:r>
            <w:r w:rsidRPr="006159E6">
              <w:rPr>
                <w:vertAlign w:val="superscript"/>
              </w:rPr>
              <w:t>th</w:t>
            </w:r>
            <w:r w:rsidRPr="006159E6">
              <w:t xml:space="preserve"> of October) </w:t>
            </w:r>
          </w:p>
          <w:p w14:paraId="38AB972A" w14:textId="77777777" w:rsidR="009D721E" w:rsidRPr="006159E6" w:rsidRDefault="009D721E" w:rsidP="009008C8">
            <w:pPr>
              <w:pStyle w:val="Code"/>
            </w:pPr>
            <w:r>
              <w:t xml:space="preserve">  </w:t>
            </w:r>
            <w:r w:rsidRPr="006159E6">
              <w:t>&lt;PIPricingDate&gt;2011-10-25&lt;/PIPricingDate&gt; (referring to delivery date 26</w:t>
            </w:r>
            <w:r w:rsidRPr="006159E6">
              <w:rPr>
                <w:vertAlign w:val="superscript"/>
              </w:rPr>
              <w:t>th</w:t>
            </w:r>
            <w:r w:rsidRPr="006159E6">
              <w:t xml:space="preserve"> of October) </w:t>
            </w:r>
          </w:p>
          <w:p w14:paraId="29D307AB" w14:textId="77777777" w:rsidR="009D721E" w:rsidRPr="006159E6" w:rsidRDefault="009D721E" w:rsidP="009008C8">
            <w:pPr>
              <w:pStyle w:val="Code"/>
            </w:pPr>
            <w:r>
              <w:t xml:space="preserve">  </w:t>
            </w:r>
            <w:r w:rsidRPr="006159E6">
              <w:t>&lt;PIPricingDate&gt;2011-10-26&lt;/PIPricingDate&gt; (referring to delivery date 27</w:t>
            </w:r>
            <w:r w:rsidRPr="006159E6">
              <w:rPr>
                <w:vertAlign w:val="superscript"/>
              </w:rPr>
              <w:t>th</w:t>
            </w:r>
            <w:r w:rsidRPr="006159E6">
              <w:t xml:space="preserve"> of October) </w:t>
            </w:r>
          </w:p>
          <w:p w14:paraId="1FD9E3B2" w14:textId="77777777" w:rsidR="009D721E" w:rsidRPr="006159E6" w:rsidRDefault="009D721E" w:rsidP="009008C8">
            <w:pPr>
              <w:pStyle w:val="Code"/>
            </w:pPr>
            <w:r w:rsidRPr="006159E6">
              <w:t>&lt;/PhysicalIndexPricingDates&gt;</w:t>
            </w:r>
          </w:p>
          <w:p w14:paraId="0500DC77" w14:textId="77777777" w:rsidR="009D721E" w:rsidRPr="006159E6" w:rsidRDefault="003C55CA" w:rsidP="009008C8">
            <w:pPr>
              <w:pStyle w:val="Code"/>
            </w:pPr>
            <w:hyperlink r:id="rId41" w:history="1">
              <w:r w:rsidR="009D721E" w:rsidRPr="006159E6">
                <w:t>&lt;CalculationPeriods&gt;</w:t>
              </w:r>
            </w:hyperlink>
          </w:p>
          <w:p w14:paraId="0D166892" w14:textId="77777777" w:rsidR="009D721E" w:rsidRPr="006159E6" w:rsidRDefault="003C55CA" w:rsidP="009008C8">
            <w:pPr>
              <w:pStyle w:val="Code"/>
            </w:pPr>
            <w:hyperlink r:id="rId42" w:history="1">
              <w:r w:rsidR="009D721E" w:rsidRPr="006159E6">
                <w:t>&lt;CalculationPeriod&gt;</w:t>
              </w:r>
            </w:hyperlink>
          </w:p>
          <w:p w14:paraId="2FB66A61" w14:textId="77777777" w:rsidR="009D721E" w:rsidRPr="002B6FE0" w:rsidRDefault="009D721E" w:rsidP="009008C8">
            <w:pPr>
              <w:pStyle w:val="Code"/>
            </w:pPr>
            <w:r>
              <w:t xml:space="preserve">  </w:t>
            </w:r>
            <w:r w:rsidRPr="006159E6">
              <w:t>&lt;StartDate&gt;201</w:t>
            </w:r>
            <w:r w:rsidRPr="002B6FE0">
              <w:t>1-10-21&lt;/StartDate&gt;</w:t>
            </w:r>
          </w:p>
          <w:p w14:paraId="041BCDB4" w14:textId="77777777" w:rsidR="009D721E" w:rsidRPr="006159E6" w:rsidRDefault="009D721E" w:rsidP="009008C8">
            <w:pPr>
              <w:pStyle w:val="Code"/>
            </w:pPr>
            <w:r w:rsidRPr="002B6FE0">
              <w:t xml:space="preserve">  &lt;EndDate&gt;2011-1</w:t>
            </w:r>
            <w:r w:rsidRPr="006159E6">
              <w:t>1-2</w:t>
            </w:r>
            <w:r>
              <w:t>7</w:t>
            </w:r>
            <w:r w:rsidRPr="006159E6">
              <w:t>&lt;/EndDate&gt;</w:t>
            </w:r>
          </w:p>
          <w:p w14:paraId="39AF2A4A" w14:textId="77777777" w:rsidR="009D721E" w:rsidRPr="006159E6" w:rsidRDefault="009D721E" w:rsidP="009008C8">
            <w:pPr>
              <w:pStyle w:val="Code"/>
            </w:pPr>
            <w:r w:rsidRPr="006159E6">
              <w:t>&lt;/CalculationPeriod&gt;</w:t>
            </w:r>
          </w:p>
          <w:p w14:paraId="0FF61FB1" w14:textId="77777777" w:rsidR="009D721E" w:rsidRPr="006159E6" w:rsidRDefault="009D721E" w:rsidP="009008C8">
            <w:pPr>
              <w:pStyle w:val="Code"/>
            </w:pPr>
            <w:r w:rsidRPr="006159E6">
              <w:t xml:space="preserve">&lt;/CalculationPeriods&gt; </w:t>
            </w:r>
          </w:p>
        </w:tc>
      </w:tr>
      <w:tr w:rsidR="009D721E" w:rsidRPr="006159E6" w14:paraId="231D5A95" w14:textId="77777777" w:rsidTr="009008C8">
        <w:trPr>
          <w:cantSplit/>
        </w:trPr>
        <w:tc>
          <w:tcPr>
            <w:tcW w:w="1440" w:type="dxa"/>
          </w:tcPr>
          <w:p w14:paraId="2CBEE4E7" w14:textId="77777777" w:rsidR="009D721E" w:rsidRPr="006159E6" w:rsidRDefault="009D721E" w:rsidP="009008C8">
            <w:pPr>
              <w:pStyle w:val="CellBody"/>
              <w:rPr>
                <w:lang w:val="en-US"/>
              </w:rPr>
            </w:pPr>
            <w:bookmarkStart w:id="1486" w:name="BR005"/>
            <w:r>
              <w:rPr>
                <w:lang w:val="en-US"/>
              </w:rPr>
              <w:lastRenderedPageBreak/>
              <w:t>BR</w:t>
            </w:r>
            <w:r w:rsidRPr="006159E6">
              <w:rPr>
                <w:lang w:val="en-US"/>
              </w:rPr>
              <w:t>0</w:t>
            </w:r>
            <w:r>
              <w:rPr>
                <w:lang w:val="en-US"/>
              </w:rPr>
              <w:t>05</w:t>
            </w:r>
            <w:bookmarkEnd w:id="1486"/>
          </w:p>
        </w:tc>
        <w:tc>
          <w:tcPr>
            <w:tcW w:w="8058" w:type="dxa"/>
          </w:tcPr>
          <w:p w14:paraId="32602DC9" w14:textId="19DDEBAA" w:rsidR="009D721E" w:rsidRPr="006159E6" w:rsidRDefault="00EE440C" w:rsidP="009008C8">
            <w:pPr>
              <w:pStyle w:val="CellBody"/>
              <w:rPr>
                <w:lang w:val="en-US"/>
              </w:rPr>
            </w:pPr>
            <w:r>
              <w:rPr>
                <w:lang w:val="en-US"/>
              </w:rPr>
              <w:t xml:space="preserve">Rule for trade date of </w:t>
            </w:r>
            <w:r w:rsidR="009D721E" w:rsidRPr="006159E6">
              <w:rPr>
                <w:lang w:val="en-US"/>
              </w:rPr>
              <w:t xml:space="preserve">UK </w:t>
            </w:r>
            <w:r>
              <w:rPr>
                <w:lang w:val="en-US"/>
              </w:rPr>
              <w:t>g</w:t>
            </w:r>
            <w:r w:rsidR="009D721E" w:rsidRPr="006159E6">
              <w:rPr>
                <w:lang w:val="en-US"/>
              </w:rPr>
              <w:t xml:space="preserve">as </w:t>
            </w:r>
            <w:r>
              <w:rPr>
                <w:lang w:val="en-US"/>
              </w:rPr>
              <w:t>transaction</w:t>
            </w:r>
            <w:r w:rsidR="009D721E" w:rsidRPr="006159E6">
              <w:rPr>
                <w:lang w:val="en-US"/>
              </w:rPr>
              <w:t xml:space="preserve">: </w:t>
            </w:r>
          </w:p>
          <w:p w14:paraId="2EC956E1" w14:textId="2DEF523E" w:rsidR="009D721E" w:rsidRDefault="009D721E" w:rsidP="009008C8">
            <w:pPr>
              <w:pStyle w:val="CellBody"/>
              <w:rPr>
                <w:lang w:val="en-US"/>
              </w:rPr>
            </w:pPr>
            <w:r w:rsidRPr="006159E6">
              <w:rPr>
                <w:lang w:val="en-US"/>
              </w:rPr>
              <w:t xml:space="preserve">This rule resolves a procedural discrepancy relating to the value of </w:t>
            </w:r>
            <w:r w:rsidR="00EE440C">
              <w:rPr>
                <w:lang w:val="en-US"/>
              </w:rPr>
              <w:t xml:space="preserve">the trade date </w:t>
            </w:r>
            <w:r w:rsidRPr="006159E6">
              <w:rPr>
                <w:lang w:val="en-US"/>
              </w:rPr>
              <w:t xml:space="preserve">for a physical forward UK Gas market trade, </w:t>
            </w:r>
            <w:r>
              <w:rPr>
                <w:lang w:val="en-US"/>
              </w:rPr>
              <w:t>which is described as follows:</w:t>
            </w:r>
          </w:p>
          <w:p w14:paraId="7D16CDED" w14:textId="77777777" w:rsidR="009D721E" w:rsidRDefault="009D721E" w:rsidP="00ED3F3F">
            <w:pPr>
              <w:pStyle w:val="condition1"/>
            </w:pPr>
            <w:r w:rsidRPr="006159E6">
              <w:t>‘Transaction</w:t>
            </w:r>
            <w:r w:rsidRPr="006159E6">
              <w:softHyphen/>
              <w:t>Type’</w:t>
            </w:r>
            <w:r w:rsidR="003B4B01">
              <w:t xml:space="preserve"> </w:t>
            </w:r>
            <w:r>
              <w:t xml:space="preserve">= </w:t>
            </w:r>
            <w:r w:rsidRPr="0048552A">
              <w:t>“FOR”</w:t>
            </w:r>
          </w:p>
          <w:p w14:paraId="6EE6F548" w14:textId="77777777" w:rsidR="009D721E" w:rsidRPr="0048552A" w:rsidRDefault="009D721E" w:rsidP="00ED3F3F">
            <w:pPr>
              <w:pStyle w:val="condition1"/>
            </w:pPr>
            <w:r w:rsidRPr="0048552A">
              <w:t xml:space="preserve">‘Market’ = “UK” </w:t>
            </w:r>
          </w:p>
          <w:p w14:paraId="2D5CB27C" w14:textId="77777777" w:rsidR="009D721E" w:rsidRDefault="009D721E" w:rsidP="00ED3F3F">
            <w:pPr>
              <w:pStyle w:val="condition1"/>
            </w:pPr>
            <w:r w:rsidRPr="0048552A">
              <w:t xml:space="preserve">‘Commodity’ </w:t>
            </w:r>
            <w:r>
              <w:t xml:space="preserve">= </w:t>
            </w:r>
            <w:r w:rsidRPr="0048552A">
              <w:t>“Gas”</w:t>
            </w:r>
          </w:p>
          <w:p w14:paraId="5838051B" w14:textId="671805DB" w:rsidR="009D721E" w:rsidRDefault="009D721E" w:rsidP="009008C8">
            <w:pPr>
              <w:pStyle w:val="CellBody"/>
              <w:rPr>
                <w:lang w:val="en-US"/>
              </w:rPr>
            </w:pPr>
            <w:r>
              <w:rPr>
                <w:lang w:val="en-US"/>
              </w:rPr>
              <w:t>T</w:t>
            </w:r>
            <w:r w:rsidRPr="0048552A">
              <w:rPr>
                <w:lang w:val="en-US"/>
              </w:rPr>
              <w:t xml:space="preserve">he </w:t>
            </w:r>
            <w:r>
              <w:rPr>
                <w:lang w:val="en-US"/>
              </w:rPr>
              <w:t xml:space="preserve">UK Gas Day </w:t>
            </w:r>
            <w:r w:rsidRPr="0048552A">
              <w:rPr>
                <w:lang w:val="en-US"/>
              </w:rPr>
              <w:t>runs from 05:00 to 05:00 (the next day)</w:t>
            </w:r>
            <w:r>
              <w:rPr>
                <w:lang w:val="en-US"/>
              </w:rPr>
              <w:t xml:space="preserve">, thereby spanning two calendar days. Therefore, </w:t>
            </w:r>
            <w:r w:rsidRPr="0048552A">
              <w:rPr>
                <w:lang w:val="en-US"/>
              </w:rPr>
              <w:t xml:space="preserve">a potential discrepancy exists between the date of the gas day and the calendar date. The </w:t>
            </w:r>
            <w:r>
              <w:rPr>
                <w:lang w:val="en-US"/>
              </w:rPr>
              <w:t>s</w:t>
            </w:r>
            <w:r w:rsidRPr="0048552A">
              <w:rPr>
                <w:lang w:val="en-US"/>
              </w:rPr>
              <w:t>t</w:t>
            </w:r>
            <w:r>
              <w:rPr>
                <w:lang w:val="en-US"/>
              </w:rPr>
              <w:t>andard-</w:t>
            </w:r>
            <w:r w:rsidRPr="0048552A">
              <w:rPr>
                <w:lang w:val="en-US"/>
              </w:rPr>
              <w:t xml:space="preserve">compliant value for </w:t>
            </w:r>
            <w:r w:rsidR="00EE440C">
              <w:rPr>
                <w:lang w:val="en-US"/>
              </w:rPr>
              <w:t xml:space="preserve">the trade date must </w:t>
            </w:r>
            <w:r w:rsidRPr="0048552A">
              <w:rPr>
                <w:lang w:val="en-US"/>
              </w:rPr>
              <w:t xml:space="preserve">be the calendar date, not the gas date. </w:t>
            </w:r>
          </w:p>
          <w:p w14:paraId="7828B047" w14:textId="77777777" w:rsidR="009D721E" w:rsidRDefault="009D721E" w:rsidP="009008C8">
            <w:pPr>
              <w:pStyle w:val="CellBody"/>
              <w:rPr>
                <w:lang w:val="en-US"/>
              </w:rPr>
            </w:pPr>
            <w:r>
              <w:rPr>
                <w:lang w:val="en-US"/>
              </w:rPr>
              <w:t>Example:</w:t>
            </w:r>
          </w:p>
          <w:p w14:paraId="4BFF7AF8" w14:textId="77777777" w:rsidR="009D721E" w:rsidRPr="0048552A" w:rsidRDefault="009D721E" w:rsidP="009008C8">
            <w:pPr>
              <w:pStyle w:val="CellBody"/>
              <w:rPr>
                <w:lang w:val="en-US"/>
              </w:rPr>
            </w:pPr>
            <w:r>
              <w:rPr>
                <w:lang w:val="en-US"/>
              </w:rPr>
              <w:t>A</w:t>
            </w:r>
            <w:r w:rsidRPr="0048552A">
              <w:rPr>
                <w:lang w:val="en-US"/>
              </w:rPr>
              <w:t xml:space="preserve"> trade struck at 01</w:t>
            </w:r>
            <w:r>
              <w:rPr>
                <w:lang w:val="en-US"/>
              </w:rPr>
              <w:t>:</w:t>
            </w:r>
            <w:r w:rsidRPr="0048552A">
              <w:rPr>
                <w:lang w:val="en-US"/>
              </w:rPr>
              <w:t>00</w:t>
            </w:r>
            <w:r>
              <w:rPr>
                <w:lang w:val="en-US"/>
              </w:rPr>
              <w:t xml:space="preserve"> </w:t>
            </w:r>
            <w:r w:rsidRPr="0048552A">
              <w:rPr>
                <w:lang w:val="en-US"/>
              </w:rPr>
              <w:t xml:space="preserve">on </w:t>
            </w:r>
            <w:r>
              <w:rPr>
                <w:lang w:val="en-US"/>
              </w:rPr>
              <w:t>the 11</w:t>
            </w:r>
            <w:r w:rsidRPr="0053660E">
              <w:rPr>
                <w:vertAlign w:val="superscript"/>
                <w:lang w:val="en-US"/>
              </w:rPr>
              <w:t>th</w:t>
            </w:r>
            <w:r>
              <w:rPr>
                <w:lang w:val="en-US"/>
              </w:rPr>
              <w:t xml:space="preserve"> of </w:t>
            </w:r>
            <w:r w:rsidRPr="0048552A">
              <w:rPr>
                <w:lang w:val="en-US"/>
              </w:rPr>
              <w:t>Sept</w:t>
            </w:r>
            <w:r>
              <w:rPr>
                <w:lang w:val="en-US"/>
              </w:rPr>
              <w:t xml:space="preserve">ember must </w:t>
            </w:r>
            <w:r w:rsidRPr="0048552A">
              <w:rPr>
                <w:lang w:val="en-US"/>
              </w:rPr>
              <w:t xml:space="preserve">have a trade date of </w:t>
            </w:r>
            <w:r>
              <w:rPr>
                <w:lang w:val="en-US"/>
              </w:rPr>
              <w:t>11</w:t>
            </w:r>
            <w:r w:rsidRPr="0053660E">
              <w:rPr>
                <w:vertAlign w:val="superscript"/>
                <w:lang w:val="en-US"/>
              </w:rPr>
              <w:t>th</w:t>
            </w:r>
            <w:r>
              <w:rPr>
                <w:lang w:val="en-US"/>
              </w:rPr>
              <w:t xml:space="preserve"> of </w:t>
            </w:r>
            <w:r w:rsidRPr="0048552A">
              <w:rPr>
                <w:lang w:val="en-US"/>
              </w:rPr>
              <w:t>Sept</w:t>
            </w:r>
            <w:r>
              <w:rPr>
                <w:lang w:val="en-US"/>
              </w:rPr>
              <w:t>ember</w:t>
            </w:r>
            <w:r w:rsidRPr="0048552A">
              <w:rPr>
                <w:lang w:val="en-US"/>
              </w:rPr>
              <w:t xml:space="preserve"> even though the UK Gas Day began on </w:t>
            </w:r>
            <w:r>
              <w:rPr>
                <w:lang w:val="en-US"/>
              </w:rPr>
              <w:t>the 10</w:t>
            </w:r>
            <w:r w:rsidRPr="0053660E">
              <w:rPr>
                <w:vertAlign w:val="superscript"/>
                <w:lang w:val="en-US"/>
              </w:rPr>
              <w:t>th</w:t>
            </w:r>
            <w:r>
              <w:rPr>
                <w:lang w:val="en-US"/>
              </w:rPr>
              <w:t xml:space="preserve"> of </w:t>
            </w:r>
            <w:r w:rsidRPr="0048552A">
              <w:rPr>
                <w:lang w:val="en-US"/>
              </w:rPr>
              <w:t>Sept</w:t>
            </w:r>
            <w:r>
              <w:rPr>
                <w:lang w:val="en-US"/>
              </w:rPr>
              <w:t>ember</w:t>
            </w:r>
            <w:r w:rsidRPr="0048552A">
              <w:rPr>
                <w:lang w:val="en-US"/>
              </w:rPr>
              <w:t>.</w:t>
            </w:r>
          </w:p>
        </w:tc>
      </w:tr>
      <w:tr w:rsidR="009D721E" w:rsidRPr="006159E6" w14:paraId="0AD63B78" w14:textId="77777777" w:rsidTr="009008C8">
        <w:trPr>
          <w:cantSplit/>
        </w:trPr>
        <w:tc>
          <w:tcPr>
            <w:tcW w:w="1440" w:type="dxa"/>
          </w:tcPr>
          <w:p w14:paraId="3828BB7B" w14:textId="77777777" w:rsidR="009D721E" w:rsidRPr="006159E6" w:rsidRDefault="009D721E" w:rsidP="009008C8">
            <w:pPr>
              <w:pStyle w:val="CellBody"/>
              <w:rPr>
                <w:lang w:val="en-US"/>
              </w:rPr>
            </w:pPr>
            <w:bookmarkStart w:id="1487" w:name="BR006"/>
            <w:r>
              <w:rPr>
                <w:lang w:val="en-US"/>
              </w:rPr>
              <w:t>BR</w:t>
            </w:r>
            <w:r w:rsidRPr="006159E6">
              <w:rPr>
                <w:lang w:val="en-US"/>
              </w:rPr>
              <w:t>0</w:t>
            </w:r>
            <w:r>
              <w:rPr>
                <w:lang w:val="en-US"/>
              </w:rPr>
              <w:t>06</w:t>
            </w:r>
            <w:bookmarkEnd w:id="1487"/>
          </w:p>
        </w:tc>
        <w:tc>
          <w:tcPr>
            <w:tcW w:w="8058" w:type="dxa"/>
          </w:tcPr>
          <w:p w14:paraId="0DAD1DC0" w14:textId="77777777" w:rsidR="009D721E" w:rsidRDefault="009D721E" w:rsidP="009008C8">
            <w:pPr>
              <w:pStyle w:val="CellBody"/>
              <w:rPr>
                <w:lang w:val="en-US"/>
              </w:rPr>
            </w:pPr>
            <w:r>
              <w:rPr>
                <w:lang w:val="en-US"/>
              </w:rPr>
              <w:t xml:space="preserve">If ‘TransactionType’ is set to </w:t>
            </w:r>
            <w:r w:rsidRPr="006159E6">
              <w:rPr>
                <w:lang w:val="en-US"/>
              </w:rPr>
              <w:t xml:space="preserve">“PHYS_INX” </w:t>
            </w:r>
            <w:r>
              <w:rPr>
                <w:lang w:val="en-US"/>
              </w:rPr>
              <w:t>or</w:t>
            </w:r>
            <w:r w:rsidRPr="006159E6">
              <w:rPr>
                <w:lang w:val="en-US"/>
              </w:rPr>
              <w:t xml:space="preserve"> “OPT_PHYS_INX”</w:t>
            </w:r>
            <w:r>
              <w:rPr>
                <w:lang w:val="en-US"/>
              </w:rPr>
              <w:t>, then the following applies:</w:t>
            </w:r>
          </w:p>
          <w:p w14:paraId="455B0DD7" w14:textId="77777777" w:rsidR="009D721E" w:rsidRPr="002B6FE0" w:rsidRDefault="009D721E" w:rsidP="00ED3F3F">
            <w:pPr>
              <w:pStyle w:val="condition1"/>
            </w:pPr>
            <w:r>
              <w:t xml:space="preserve">If </w:t>
            </w:r>
            <w:r w:rsidRPr="006159E6">
              <w:t>‘Calculation</w:t>
            </w:r>
            <w:r w:rsidRPr="006159E6">
              <w:softHyphen/>
              <w:t>Perio</w:t>
            </w:r>
            <w:r w:rsidRPr="002B6FE0">
              <w:t>d’ is contemporaneous with ‘TimeIntervalQuantity’, then daily pricing is the implied and confirmed settlement method.</w:t>
            </w:r>
          </w:p>
          <w:p w14:paraId="512EC8B2" w14:textId="77777777" w:rsidR="009D721E" w:rsidRPr="006159E6" w:rsidRDefault="009D721E" w:rsidP="00ED3F3F">
            <w:pPr>
              <w:pStyle w:val="condition1"/>
            </w:pPr>
            <w:r>
              <w:t xml:space="preserve">If </w:t>
            </w:r>
            <w:r w:rsidRPr="006159E6">
              <w:t>‘Calculation</w:t>
            </w:r>
            <w:r w:rsidRPr="006159E6">
              <w:softHyphen/>
              <w:t>Period’ is offset to ‘Time</w:t>
            </w:r>
            <w:r w:rsidRPr="006159E6">
              <w:softHyphen/>
              <w:t>Interval</w:t>
            </w:r>
            <w:r w:rsidRPr="006159E6">
              <w:softHyphen/>
              <w:t>Quantity’</w:t>
            </w:r>
            <w:r>
              <w:t xml:space="preserve">, then </w:t>
            </w:r>
            <w:r w:rsidRPr="006159E6">
              <w:t xml:space="preserve">average pricing is the implied and confirmed </w:t>
            </w:r>
            <w:r>
              <w:t xml:space="preserve">settlement </w:t>
            </w:r>
            <w:r w:rsidRPr="006159E6">
              <w:t>method.</w:t>
            </w:r>
          </w:p>
        </w:tc>
      </w:tr>
      <w:tr w:rsidR="009D721E" w:rsidRPr="006159E6" w14:paraId="556CC8CC" w14:textId="77777777" w:rsidTr="009008C8">
        <w:tc>
          <w:tcPr>
            <w:tcW w:w="1440" w:type="dxa"/>
          </w:tcPr>
          <w:p w14:paraId="57B42629" w14:textId="77777777" w:rsidR="009D721E" w:rsidRPr="006159E6" w:rsidRDefault="009D721E" w:rsidP="009008C8">
            <w:pPr>
              <w:pStyle w:val="CellBody"/>
              <w:rPr>
                <w:lang w:val="en-US"/>
              </w:rPr>
            </w:pPr>
            <w:bookmarkStart w:id="1488" w:name="BR007"/>
            <w:r>
              <w:rPr>
                <w:lang w:val="en-US"/>
              </w:rPr>
              <w:t>BR</w:t>
            </w:r>
            <w:r w:rsidRPr="006159E6">
              <w:rPr>
                <w:lang w:val="en-US"/>
              </w:rPr>
              <w:t>0</w:t>
            </w:r>
            <w:r>
              <w:rPr>
                <w:lang w:val="en-US"/>
              </w:rPr>
              <w:t>07</w:t>
            </w:r>
            <w:bookmarkEnd w:id="1488"/>
          </w:p>
        </w:tc>
        <w:tc>
          <w:tcPr>
            <w:tcW w:w="8058" w:type="dxa"/>
          </w:tcPr>
          <w:p w14:paraId="3528DC3F" w14:textId="77777777" w:rsidR="009D721E" w:rsidRDefault="009D721E" w:rsidP="009008C8">
            <w:pPr>
              <w:pStyle w:val="CellBody"/>
              <w:rPr>
                <w:lang w:val="en-US"/>
              </w:rPr>
            </w:pPr>
            <w:r w:rsidRPr="006159E6">
              <w:rPr>
                <w:lang w:val="en-US"/>
              </w:rPr>
              <w:t xml:space="preserve">Physical index </w:t>
            </w:r>
            <w:r>
              <w:rPr>
                <w:lang w:val="en-US"/>
              </w:rPr>
              <w:t>trades with a daily averaged price</w:t>
            </w:r>
            <w:r w:rsidRPr="006159E6">
              <w:rPr>
                <w:lang w:val="en-US"/>
              </w:rPr>
              <w:t xml:space="preserve"> are </w:t>
            </w:r>
            <w:r>
              <w:rPr>
                <w:lang w:val="en-US"/>
              </w:rPr>
              <w:t>trade</w:t>
            </w:r>
            <w:r w:rsidRPr="006159E6">
              <w:rPr>
                <w:lang w:val="en-US"/>
              </w:rPr>
              <w:t xml:space="preserve">s for which the </w:t>
            </w:r>
            <w:r>
              <w:rPr>
                <w:lang w:val="en-US"/>
              </w:rPr>
              <w:t>‘Calculation</w:t>
            </w:r>
            <w:r w:rsidRPr="006159E6">
              <w:rPr>
                <w:lang w:val="en-US"/>
              </w:rPr>
              <w:t>Period</w:t>
            </w:r>
            <w:r>
              <w:rPr>
                <w:lang w:val="en-US"/>
              </w:rPr>
              <w:t>’</w:t>
            </w:r>
            <w:r w:rsidRPr="006159E6">
              <w:rPr>
                <w:lang w:val="en-US"/>
              </w:rPr>
              <w:t xml:space="preserve"> is independent of the period of physical delivery of the commodity (similarly to non-vanilla swaps). </w:t>
            </w:r>
          </w:p>
          <w:p w14:paraId="7B961F32" w14:textId="77777777" w:rsidR="009D721E" w:rsidRDefault="009D721E" w:rsidP="009008C8">
            <w:pPr>
              <w:pStyle w:val="CellBody"/>
              <w:rPr>
                <w:lang w:val="en-US"/>
              </w:rPr>
            </w:pPr>
            <w:r w:rsidRPr="006159E6">
              <w:rPr>
                <w:lang w:val="en-US"/>
              </w:rPr>
              <w:t xml:space="preserve">For such </w:t>
            </w:r>
            <w:r>
              <w:rPr>
                <w:lang w:val="en-US"/>
              </w:rPr>
              <w:t>trade</w:t>
            </w:r>
            <w:r w:rsidRPr="006159E6">
              <w:rPr>
                <w:lang w:val="en-US"/>
              </w:rPr>
              <w:t>s</w:t>
            </w:r>
            <w:r>
              <w:rPr>
                <w:lang w:val="en-US"/>
              </w:rPr>
              <w:t>,</w:t>
            </w:r>
            <w:r w:rsidRPr="006159E6">
              <w:rPr>
                <w:lang w:val="en-US"/>
              </w:rPr>
              <w:t xml:space="preserve"> the ‘PI</w:t>
            </w:r>
            <w:r w:rsidRPr="006159E6">
              <w:rPr>
                <w:lang w:val="en-US"/>
              </w:rPr>
              <w:softHyphen/>
              <w:t xml:space="preserve">PricingDate’ </w:t>
            </w:r>
            <w:r>
              <w:rPr>
                <w:lang w:val="en-US"/>
              </w:rPr>
              <w:t xml:space="preserve">field specifies a </w:t>
            </w:r>
            <w:r w:rsidRPr="006159E6">
              <w:rPr>
                <w:lang w:val="en-US"/>
              </w:rPr>
              <w:t>date upon which each price must be collected for each settlement event within the ‘CalculationPeriod’. At settlement</w:t>
            </w:r>
            <w:r>
              <w:rPr>
                <w:lang w:val="en-US"/>
              </w:rPr>
              <w:t>,</w:t>
            </w:r>
            <w:r w:rsidRPr="006159E6">
              <w:rPr>
                <w:lang w:val="en-US"/>
              </w:rPr>
              <w:t xml:space="preserve"> the total volume delivered during the current settlement period is multiplied by the daily average price collected </w:t>
            </w:r>
            <w:r>
              <w:rPr>
                <w:lang w:val="en-US"/>
              </w:rPr>
              <w:t xml:space="preserve">in </w:t>
            </w:r>
            <w:r w:rsidRPr="006159E6">
              <w:rPr>
                <w:lang w:val="en-US"/>
              </w:rPr>
              <w:t xml:space="preserve">the </w:t>
            </w:r>
            <w:r>
              <w:rPr>
                <w:lang w:val="en-US"/>
              </w:rPr>
              <w:t>‘</w:t>
            </w:r>
            <w:r w:rsidRPr="006159E6">
              <w:rPr>
                <w:lang w:val="en-US"/>
              </w:rPr>
              <w:t>PIPricingDate’</w:t>
            </w:r>
            <w:r>
              <w:rPr>
                <w:lang w:val="en-US"/>
              </w:rPr>
              <w:t xml:space="preserve"> fields</w:t>
            </w:r>
            <w:r w:rsidRPr="006159E6">
              <w:rPr>
                <w:lang w:val="en-US"/>
              </w:rPr>
              <w:t xml:space="preserve"> </w:t>
            </w:r>
            <w:r>
              <w:rPr>
                <w:lang w:val="en-US"/>
              </w:rPr>
              <w:t xml:space="preserve">for </w:t>
            </w:r>
            <w:r w:rsidRPr="006159E6">
              <w:rPr>
                <w:lang w:val="en-US"/>
              </w:rPr>
              <w:t xml:space="preserve">the ‘CalculationPeriod’ for that settlement. </w:t>
            </w:r>
          </w:p>
          <w:p w14:paraId="4937B7DA" w14:textId="77777777" w:rsidR="009D721E" w:rsidRPr="006159E6" w:rsidRDefault="009D721E" w:rsidP="009008C8">
            <w:pPr>
              <w:pStyle w:val="CellBody"/>
              <w:rPr>
                <w:lang w:val="en-US"/>
              </w:rPr>
            </w:pPr>
            <w:r w:rsidRPr="006159E6">
              <w:rPr>
                <w:lang w:val="en-US"/>
              </w:rPr>
              <w:t xml:space="preserve">The daily average price is calculated by collecting the price on each ‘PIPricingDate’ then dividing the sum of all these prices by the number of days upon which a price was collected to calculate the daily average price. The following example shows how </w:t>
            </w:r>
            <w:r>
              <w:rPr>
                <w:lang w:val="en-US"/>
              </w:rPr>
              <w:t xml:space="preserve">the </w:t>
            </w:r>
            <w:r w:rsidRPr="006159E6">
              <w:rPr>
                <w:lang w:val="en-US"/>
              </w:rPr>
              <w:t>‘CalculationPeriod’, ‘TimeIntervalQuantity’ and ‘PIPricingDate’ sections must be completed in this case with a pricing day identified for each delivery day.</w:t>
            </w:r>
          </w:p>
          <w:p w14:paraId="7994F53E" w14:textId="77777777" w:rsidR="009D721E" w:rsidRPr="006159E6" w:rsidRDefault="009D721E" w:rsidP="009008C8">
            <w:pPr>
              <w:pStyle w:val="CellBody"/>
              <w:rPr>
                <w:lang w:val="en-US"/>
              </w:rPr>
            </w:pPr>
            <w:r>
              <w:rPr>
                <w:lang w:val="en-US"/>
              </w:rPr>
              <w:t>Example f</w:t>
            </w:r>
            <w:r w:rsidRPr="006159E6">
              <w:rPr>
                <w:lang w:val="en-US"/>
              </w:rPr>
              <w:t xml:space="preserve">or a </w:t>
            </w:r>
            <w:r>
              <w:rPr>
                <w:lang w:val="en-US"/>
              </w:rPr>
              <w:t>trade</w:t>
            </w:r>
            <w:r w:rsidRPr="006159E6">
              <w:rPr>
                <w:lang w:val="en-US"/>
              </w:rPr>
              <w:t xml:space="preserve"> that starts delive</w:t>
            </w:r>
            <w:r w:rsidRPr="002B6FE0">
              <w:rPr>
                <w:lang w:val="en-US"/>
              </w:rPr>
              <w:t>ry the 1</w:t>
            </w:r>
            <w:r w:rsidRPr="002B6FE0">
              <w:rPr>
                <w:vertAlign w:val="superscript"/>
                <w:lang w:val="en-US"/>
              </w:rPr>
              <w:t>st</w:t>
            </w:r>
            <w:r w:rsidRPr="002B6FE0">
              <w:rPr>
                <w:lang w:val="en-US"/>
              </w:rPr>
              <w:t xml:space="preserve"> of December and ends on the 31</w:t>
            </w:r>
            <w:r w:rsidRPr="002B6FE0">
              <w:rPr>
                <w:vertAlign w:val="superscript"/>
                <w:lang w:val="en-US"/>
              </w:rPr>
              <w:t>st</w:t>
            </w:r>
            <w:r w:rsidRPr="002B6FE0">
              <w:rPr>
                <w:lang w:val="en-US"/>
              </w:rPr>
              <w:t xml:space="preserve"> of December 2015</w:t>
            </w:r>
            <w:r>
              <w:rPr>
                <w:lang w:val="en-US"/>
              </w:rPr>
              <w:t xml:space="preserve">, for example, </w:t>
            </w:r>
            <w:r w:rsidRPr="002B6FE0">
              <w:rPr>
                <w:lang w:val="en-US"/>
              </w:rPr>
              <w:t>a mo</w:t>
            </w:r>
            <w:r>
              <w:rPr>
                <w:lang w:val="en-US"/>
              </w:rPr>
              <w:t>nth ahead gas deal:</w:t>
            </w:r>
          </w:p>
          <w:p w14:paraId="62913D90" w14:textId="77777777" w:rsidR="009D721E" w:rsidRPr="006159E6" w:rsidRDefault="009D721E" w:rsidP="009008C8">
            <w:pPr>
              <w:pStyle w:val="Code"/>
            </w:pPr>
            <w:r w:rsidRPr="006159E6">
              <w:t>&lt;TimeIntervalQuantities&gt;</w:t>
            </w:r>
          </w:p>
          <w:p w14:paraId="78F3A8D5" w14:textId="77777777" w:rsidR="009D721E" w:rsidRPr="006159E6" w:rsidRDefault="009D721E" w:rsidP="009008C8">
            <w:pPr>
              <w:pStyle w:val="Code"/>
            </w:pPr>
            <w:r>
              <w:t xml:space="preserve">  </w:t>
            </w:r>
            <w:r w:rsidRPr="006159E6">
              <w:t>&lt;TimeIntervalQuantity&gt;</w:t>
            </w:r>
          </w:p>
          <w:p w14:paraId="36A0E652" w14:textId="05C4C7EC" w:rsidR="009D721E" w:rsidRPr="006159E6" w:rsidRDefault="009D721E" w:rsidP="009008C8">
            <w:pPr>
              <w:pStyle w:val="Code"/>
            </w:pPr>
            <w:r>
              <w:t xml:space="preserve">     </w:t>
            </w:r>
            <w:r w:rsidRPr="006159E6">
              <w:t>&lt;DeliveryStart</w:t>
            </w:r>
            <w:del w:id="1489" w:author="Autor">
              <w:r w:rsidRPr="006159E6" w:rsidDel="003940B4">
                <w:delText>DateAnd</w:delText>
              </w:r>
            </w:del>
            <w:r w:rsidRPr="006159E6">
              <w:t>Time</w:t>
            </w:r>
            <w:ins w:id="1490" w:author="Autor">
              <w:r w:rsidR="00C86FCF">
                <w:t>stamp</w:t>
              </w:r>
            </w:ins>
            <w:r w:rsidRPr="006159E6">
              <w:t>&gt;</w:t>
            </w:r>
            <w:r>
              <w:t>2015-12-01</w:t>
            </w:r>
            <w:r w:rsidRPr="006159E6">
              <w:t>T05:00:00</w:t>
            </w:r>
            <w:ins w:id="1491" w:author="Autor">
              <w:r w:rsidR="00C86FCF">
                <w:t>+01:00</w:t>
              </w:r>
            </w:ins>
            <w:r w:rsidRPr="006159E6">
              <w:t>&lt;/DeliveryStart</w:t>
            </w:r>
            <w:del w:id="1492" w:author="Autor">
              <w:r w:rsidRPr="006159E6" w:rsidDel="003940B4">
                <w:delText>DateAnd</w:delText>
              </w:r>
            </w:del>
            <w:r w:rsidRPr="006159E6">
              <w:t>Time</w:t>
            </w:r>
            <w:ins w:id="1493" w:author="Autor">
              <w:r w:rsidR="00C86FCF">
                <w:t>stamp</w:t>
              </w:r>
            </w:ins>
            <w:r w:rsidRPr="006159E6">
              <w:t>&gt;</w:t>
            </w:r>
          </w:p>
          <w:p w14:paraId="55B0A3D7" w14:textId="6936625A" w:rsidR="009D721E" w:rsidRPr="006159E6" w:rsidRDefault="009D721E" w:rsidP="009008C8">
            <w:pPr>
              <w:pStyle w:val="Code"/>
            </w:pPr>
            <w:r>
              <w:t xml:space="preserve">     </w:t>
            </w:r>
            <w:r w:rsidRPr="006159E6">
              <w:t>&lt;DeliveryEnd</w:t>
            </w:r>
            <w:del w:id="1494" w:author="Autor">
              <w:r w:rsidRPr="006159E6" w:rsidDel="003940B4">
                <w:delText>DateAnd</w:delText>
              </w:r>
            </w:del>
            <w:r w:rsidRPr="006159E6">
              <w:t>Time</w:t>
            </w:r>
            <w:ins w:id="1495" w:author="Autor">
              <w:r w:rsidR="00C86FCF">
                <w:t>stamp</w:t>
              </w:r>
            </w:ins>
            <w:r w:rsidRPr="006159E6">
              <w:t>&gt;</w:t>
            </w:r>
            <w:r>
              <w:t>2016-01-01T05</w:t>
            </w:r>
            <w:r w:rsidRPr="006159E6">
              <w:t>:00:00</w:t>
            </w:r>
            <w:ins w:id="1496" w:author="Autor">
              <w:r w:rsidR="00C86FCF">
                <w:t>+01:00</w:t>
              </w:r>
            </w:ins>
            <w:r w:rsidRPr="006159E6">
              <w:t>&lt;/DeliveryEnd</w:t>
            </w:r>
            <w:del w:id="1497" w:author="Autor">
              <w:r w:rsidRPr="006159E6" w:rsidDel="003940B4">
                <w:delText>DateAnd</w:delText>
              </w:r>
            </w:del>
            <w:r w:rsidRPr="006159E6">
              <w:t>Time</w:t>
            </w:r>
            <w:ins w:id="1498" w:author="Autor">
              <w:r w:rsidR="00C86FCF">
                <w:t>stamp</w:t>
              </w:r>
            </w:ins>
            <w:r w:rsidRPr="006159E6">
              <w:t>&gt;</w:t>
            </w:r>
          </w:p>
          <w:p w14:paraId="748A56F4" w14:textId="77777777" w:rsidR="009D721E" w:rsidRPr="006159E6" w:rsidRDefault="009D721E" w:rsidP="009008C8">
            <w:pPr>
              <w:pStyle w:val="Code"/>
            </w:pPr>
            <w:r>
              <w:t xml:space="preserve">     </w:t>
            </w:r>
            <w:r w:rsidRPr="006159E6">
              <w:t>&lt;ContractCapacity&gt;10416.666667&lt;/ContractCapacity&gt;</w:t>
            </w:r>
          </w:p>
          <w:p w14:paraId="7A36C566" w14:textId="77777777" w:rsidR="009D721E" w:rsidRPr="006159E6" w:rsidRDefault="009D721E" w:rsidP="009008C8">
            <w:pPr>
              <w:pStyle w:val="Code"/>
            </w:pPr>
            <w:r>
              <w:t xml:space="preserve">  </w:t>
            </w:r>
            <w:r w:rsidRPr="006159E6">
              <w:t>&lt;/TimeIntervalQuantity&gt;</w:t>
            </w:r>
          </w:p>
          <w:p w14:paraId="223FD683" w14:textId="77777777" w:rsidR="009D721E" w:rsidRPr="006159E6" w:rsidRDefault="009D721E" w:rsidP="009008C8">
            <w:pPr>
              <w:pStyle w:val="Code"/>
            </w:pPr>
            <w:r w:rsidRPr="006159E6">
              <w:t>&lt;/TimeIntervalQuantities&gt;</w:t>
            </w:r>
          </w:p>
          <w:p w14:paraId="06152E32" w14:textId="77777777" w:rsidR="009D721E" w:rsidRPr="006159E6" w:rsidRDefault="009D721E" w:rsidP="009008C8">
            <w:pPr>
              <w:pStyle w:val="CellBody"/>
              <w:rPr>
                <w:lang w:val="en-US"/>
              </w:rPr>
            </w:pPr>
            <w:r>
              <w:rPr>
                <w:lang w:val="en-US"/>
              </w:rPr>
              <w:t xml:space="preserve">For each delivery date, there is a corresponding </w:t>
            </w:r>
            <w:r w:rsidRPr="006159E6">
              <w:rPr>
                <w:lang w:val="en-US"/>
              </w:rPr>
              <w:t xml:space="preserve">pricing date, </w:t>
            </w:r>
            <w:r>
              <w:rPr>
                <w:lang w:val="en-US"/>
              </w:rPr>
              <w:t xml:space="preserve">where the first entry refers to </w:t>
            </w:r>
            <w:r w:rsidRPr="006159E6">
              <w:rPr>
                <w:lang w:val="en-US"/>
              </w:rPr>
              <w:t xml:space="preserve">the first </w:t>
            </w:r>
            <w:r>
              <w:rPr>
                <w:lang w:val="en-US"/>
              </w:rPr>
              <w:t xml:space="preserve">delivery </w:t>
            </w:r>
            <w:r w:rsidRPr="006159E6">
              <w:rPr>
                <w:lang w:val="en-US"/>
              </w:rPr>
              <w:t>date:</w:t>
            </w:r>
          </w:p>
          <w:p w14:paraId="7599D607" w14:textId="77777777" w:rsidR="009D721E" w:rsidRPr="006159E6" w:rsidRDefault="009D721E" w:rsidP="009008C8">
            <w:pPr>
              <w:pStyle w:val="Code"/>
            </w:pPr>
            <w:r w:rsidRPr="006159E6">
              <w:t>&lt;PhysicalIndexPricingDates&gt;</w:t>
            </w:r>
          </w:p>
          <w:p w14:paraId="29B4CEA5" w14:textId="77777777" w:rsidR="009D721E" w:rsidRPr="006159E6" w:rsidRDefault="009D721E" w:rsidP="009008C8">
            <w:pPr>
              <w:pStyle w:val="Code"/>
            </w:pPr>
            <w:r>
              <w:t xml:space="preserve">  </w:t>
            </w:r>
            <w:r w:rsidRPr="006159E6">
              <w:t>&lt;PIPricingDate&gt;2</w:t>
            </w:r>
            <w:r>
              <w:t>015-10-29</w:t>
            </w:r>
            <w:r w:rsidRPr="006159E6">
              <w:t>&lt;/PIPricingDate&gt;</w:t>
            </w:r>
          </w:p>
          <w:p w14:paraId="18684C69" w14:textId="77777777" w:rsidR="009D721E" w:rsidRPr="006159E6" w:rsidRDefault="009D721E" w:rsidP="009008C8">
            <w:pPr>
              <w:pStyle w:val="Code"/>
            </w:pPr>
            <w:r>
              <w:lastRenderedPageBreak/>
              <w:t xml:space="preserve">  </w:t>
            </w:r>
            <w:r w:rsidRPr="006159E6">
              <w:t>&lt;PIPricingDate&gt;2</w:t>
            </w:r>
            <w:r>
              <w:t>015-10-30</w:t>
            </w:r>
            <w:r w:rsidRPr="006159E6">
              <w:t>&lt;/PIPricingDate&gt;</w:t>
            </w:r>
          </w:p>
          <w:p w14:paraId="74482205" w14:textId="77777777" w:rsidR="009D721E" w:rsidRPr="006159E6" w:rsidRDefault="009D721E" w:rsidP="009008C8">
            <w:pPr>
              <w:pStyle w:val="Code"/>
            </w:pPr>
            <w:r>
              <w:t xml:space="preserve">  </w:t>
            </w:r>
            <w:r w:rsidRPr="006159E6">
              <w:t>&lt;PIPricingDate&gt;2</w:t>
            </w:r>
            <w:r>
              <w:t>015-10-31</w:t>
            </w:r>
            <w:r w:rsidRPr="006159E6">
              <w:t>&lt;/PIPricingDate&gt;</w:t>
            </w:r>
          </w:p>
          <w:p w14:paraId="0E4E1DC5" w14:textId="77777777" w:rsidR="009D721E" w:rsidRPr="006159E6" w:rsidRDefault="009D721E" w:rsidP="009008C8">
            <w:pPr>
              <w:pStyle w:val="Code"/>
            </w:pPr>
            <w:r>
              <w:t xml:space="preserve">  </w:t>
            </w:r>
            <w:r w:rsidRPr="006159E6">
              <w:t>&lt;PIPricingDate&gt;2</w:t>
            </w:r>
            <w:r>
              <w:t>015-11-01</w:t>
            </w:r>
            <w:r w:rsidRPr="006159E6">
              <w:t>&lt;/PIPricingDate&gt;</w:t>
            </w:r>
          </w:p>
          <w:p w14:paraId="65D8BD18" w14:textId="77777777" w:rsidR="009D721E" w:rsidRPr="006159E6" w:rsidRDefault="009D721E" w:rsidP="009008C8">
            <w:pPr>
              <w:pStyle w:val="Code"/>
            </w:pPr>
            <w:r>
              <w:t xml:space="preserve">  </w:t>
            </w:r>
            <w:r w:rsidRPr="006159E6">
              <w:t>&lt;PIPricingDate&gt;2</w:t>
            </w:r>
            <w:r>
              <w:t>015-11-02</w:t>
            </w:r>
            <w:r w:rsidRPr="006159E6">
              <w:t>&lt;/PIPricingDate&gt;</w:t>
            </w:r>
          </w:p>
          <w:p w14:paraId="46DB3A34" w14:textId="77777777" w:rsidR="009D721E" w:rsidRPr="006159E6" w:rsidRDefault="009D721E" w:rsidP="009008C8">
            <w:pPr>
              <w:pStyle w:val="Code"/>
            </w:pPr>
            <w:r>
              <w:t xml:space="preserve">  </w:t>
            </w:r>
            <w:r w:rsidRPr="006159E6">
              <w:t>&lt;PIPricingDate&gt;2</w:t>
            </w:r>
            <w:r>
              <w:t>015-11-05</w:t>
            </w:r>
            <w:r w:rsidRPr="006159E6">
              <w:t>&lt;/PIPricingDate&gt;</w:t>
            </w:r>
          </w:p>
          <w:p w14:paraId="6354B9BA" w14:textId="77777777" w:rsidR="009D721E" w:rsidRPr="006159E6" w:rsidRDefault="009D721E" w:rsidP="009008C8">
            <w:pPr>
              <w:pStyle w:val="Code"/>
            </w:pPr>
            <w:r>
              <w:t xml:space="preserve">  </w:t>
            </w:r>
            <w:r w:rsidRPr="006159E6">
              <w:t>&lt;PIPricingDate&gt;2</w:t>
            </w:r>
            <w:r>
              <w:t>015-11-06</w:t>
            </w:r>
            <w:r w:rsidRPr="006159E6">
              <w:t>&lt;/PIPricingDate&gt;</w:t>
            </w:r>
          </w:p>
          <w:p w14:paraId="4465F06F" w14:textId="77777777" w:rsidR="009D721E" w:rsidRPr="006159E6" w:rsidRDefault="009D721E" w:rsidP="009008C8">
            <w:pPr>
              <w:pStyle w:val="Code"/>
            </w:pPr>
            <w:r>
              <w:t xml:space="preserve">  </w:t>
            </w:r>
            <w:r w:rsidRPr="006159E6">
              <w:t>&lt;PIPricingDate&gt;2</w:t>
            </w:r>
            <w:r>
              <w:t>015-11-07</w:t>
            </w:r>
            <w:r w:rsidRPr="006159E6">
              <w:t>&lt;/PIPricingDate&gt;</w:t>
            </w:r>
          </w:p>
          <w:p w14:paraId="15C5A054" w14:textId="77777777" w:rsidR="009D721E" w:rsidRPr="006159E6" w:rsidRDefault="009D721E" w:rsidP="009008C8">
            <w:pPr>
              <w:pStyle w:val="Code"/>
            </w:pPr>
            <w:r>
              <w:t xml:space="preserve">  </w:t>
            </w:r>
            <w:r w:rsidRPr="006159E6">
              <w:t>&lt;PIPricingDate&gt;2</w:t>
            </w:r>
            <w:r>
              <w:t>015-11-08</w:t>
            </w:r>
            <w:r w:rsidRPr="006159E6">
              <w:t>&lt;/PIPricingDate&gt;</w:t>
            </w:r>
          </w:p>
          <w:p w14:paraId="59A46D5D" w14:textId="77777777" w:rsidR="009D721E" w:rsidRPr="006159E6" w:rsidRDefault="009D721E" w:rsidP="009008C8">
            <w:pPr>
              <w:pStyle w:val="Code"/>
            </w:pPr>
            <w:r>
              <w:t xml:space="preserve">  </w:t>
            </w:r>
            <w:r w:rsidRPr="006159E6">
              <w:t>&lt;PIPricingDate&gt;2</w:t>
            </w:r>
            <w:r>
              <w:t>015-11-09</w:t>
            </w:r>
            <w:r w:rsidRPr="006159E6">
              <w:t>&lt;/PIPricingDate&gt;</w:t>
            </w:r>
          </w:p>
          <w:p w14:paraId="14046121" w14:textId="77777777" w:rsidR="009D721E" w:rsidRPr="006159E6" w:rsidRDefault="009D721E" w:rsidP="009008C8">
            <w:pPr>
              <w:pStyle w:val="Code"/>
            </w:pPr>
            <w:r>
              <w:t xml:space="preserve">  </w:t>
            </w:r>
            <w:r w:rsidRPr="006159E6">
              <w:t>&lt;PIPricingDate&gt;2</w:t>
            </w:r>
            <w:r>
              <w:t>015-11-12</w:t>
            </w:r>
            <w:r w:rsidRPr="006159E6">
              <w:t>&lt;/PIPricingDate&gt;</w:t>
            </w:r>
          </w:p>
          <w:p w14:paraId="070EE863" w14:textId="77777777" w:rsidR="009D721E" w:rsidRPr="006159E6" w:rsidRDefault="009D721E" w:rsidP="009008C8">
            <w:pPr>
              <w:pStyle w:val="Code"/>
            </w:pPr>
            <w:r>
              <w:t xml:space="preserve">  </w:t>
            </w:r>
            <w:r w:rsidRPr="006159E6">
              <w:t>&lt;PIPricingDate&gt;2</w:t>
            </w:r>
            <w:r>
              <w:t>015-11-13</w:t>
            </w:r>
            <w:r w:rsidRPr="006159E6">
              <w:t>&lt;/PIPricingDate&gt;</w:t>
            </w:r>
          </w:p>
          <w:p w14:paraId="61F5D6AF" w14:textId="77777777" w:rsidR="009D721E" w:rsidRPr="006159E6" w:rsidRDefault="009D721E" w:rsidP="009008C8">
            <w:pPr>
              <w:pStyle w:val="Code"/>
            </w:pPr>
            <w:r>
              <w:t xml:space="preserve">  </w:t>
            </w:r>
            <w:r w:rsidRPr="006159E6">
              <w:t>&lt;PIPricingDate&gt;2</w:t>
            </w:r>
            <w:r>
              <w:t>015-11-14</w:t>
            </w:r>
            <w:r w:rsidRPr="006159E6">
              <w:t>&lt;/PIPricingDate&gt;</w:t>
            </w:r>
          </w:p>
          <w:p w14:paraId="2F39E4AC" w14:textId="77777777" w:rsidR="009D721E" w:rsidRPr="006159E6" w:rsidRDefault="009D721E" w:rsidP="009008C8">
            <w:pPr>
              <w:pStyle w:val="Code"/>
            </w:pPr>
            <w:r>
              <w:t xml:space="preserve">  </w:t>
            </w:r>
            <w:r w:rsidRPr="006159E6">
              <w:t>&lt;PIPricingDate&gt;2</w:t>
            </w:r>
            <w:r>
              <w:t>015-11-15</w:t>
            </w:r>
            <w:r w:rsidRPr="006159E6">
              <w:t>&lt;/PIPricingDate&gt;</w:t>
            </w:r>
          </w:p>
          <w:p w14:paraId="5B065FF1" w14:textId="77777777" w:rsidR="009D721E" w:rsidRPr="006159E6" w:rsidRDefault="009D721E" w:rsidP="009008C8">
            <w:pPr>
              <w:pStyle w:val="Code"/>
            </w:pPr>
            <w:r>
              <w:t xml:space="preserve">  </w:t>
            </w:r>
            <w:r w:rsidRPr="006159E6">
              <w:t>&lt;PIPricingDate&gt;2</w:t>
            </w:r>
            <w:r>
              <w:t>015-11-16</w:t>
            </w:r>
            <w:r w:rsidRPr="006159E6">
              <w:t>&lt;/PIPricingDate&gt;</w:t>
            </w:r>
          </w:p>
          <w:p w14:paraId="1E9B8901" w14:textId="77777777" w:rsidR="009D721E" w:rsidRPr="006159E6" w:rsidRDefault="009D721E" w:rsidP="009008C8">
            <w:pPr>
              <w:pStyle w:val="Code"/>
            </w:pPr>
            <w:r>
              <w:t xml:space="preserve">  </w:t>
            </w:r>
            <w:r w:rsidRPr="006159E6">
              <w:t>&lt;PIPricingDate&gt;2</w:t>
            </w:r>
            <w:r>
              <w:t>015-11-09</w:t>
            </w:r>
            <w:r w:rsidRPr="006159E6">
              <w:t>&lt;/PIPricingDate&gt;</w:t>
            </w:r>
          </w:p>
          <w:p w14:paraId="4FE3A6C8" w14:textId="77777777" w:rsidR="009D721E" w:rsidRPr="006159E6" w:rsidRDefault="009D721E" w:rsidP="009008C8">
            <w:pPr>
              <w:pStyle w:val="Code"/>
            </w:pPr>
            <w:r>
              <w:t xml:space="preserve">  </w:t>
            </w:r>
            <w:r w:rsidRPr="006159E6">
              <w:t>&lt;PIPricingDate&gt;2</w:t>
            </w:r>
            <w:r>
              <w:t>015-11-20</w:t>
            </w:r>
            <w:r w:rsidRPr="006159E6">
              <w:t>&lt;/PIPricingDate&gt;</w:t>
            </w:r>
          </w:p>
          <w:p w14:paraId="6B822211" w14:textId="77777777" w:rsidR="009D721E" w:rsidRPr="006159E6" w:rsidRDefault="009D721E" w:rsidP="009008C8">
            <w:pPr>
              <w:pStyle w:val="Code"/>
            </w:pPr>
            <w:r>
              <w:t xml:space="preserve">  </w:t>
            </w:r>
            <w:r w:rsidRPr="006159E6">
              <w:t>&lt;PIPricingDate&gt;2</w:t>
            </w:r>
            <w:r>
              <w:t>015-11-21</w:t>
            </w:r>
            <w:r w:rsidRPr="006159E6">
              <w:t>&lt;/PIPricingDate&gt;</w:t>
            </w:r>
          </w:p>
          <w:p w14:paraId="7A61D717" w14:textId="77777777" w:rsidR="009D721E" w:rsidRPr="006159E6" w:rsidRDefault="009D721E" w:rsidP="009008C8">
            <w:pPr>
              <w:pStyle w:val="Code"/>
            </w:pPr>
            <w:r>
              <w:t xml:space="preserve">  </w:t>
            </w:r>
            <w:r w:rsidRPr="006159E6">
              <w:t>&lt;PIPricingDate&gt;2</w:t>
            </w:r>
            <w:r>
              <w:t>015-11-22</w:t>
            </w:r>
            <w:r w:rsidRPr="006159E6">
              <w:t>&lt;/PIPricingDate&gt;</w:t>
            </w:r>
          </w:p>
          <w:p w14:paraId="1685835F" w14:textId="77777777" w:rsidR="009D721E" w:rsidRPr="006159E6" w:rsidRDefault="009D721E" w:rsidP="009008C8">
            <w:pPr>
              <w:pStyle w:val="Code"/>
            </w:pPr>
            <w:r>
              <w:t xml:space="preserve">  </w:t>
            </w:r>
            <w:r w:rsidRPr="006159E6">
              <w:t>&lt;PIPricingDate&gt;2</w:t>
            </w:r>
            <w:r>
              <w:t>015-11-23</w:t>
            </w:r>
            <w:r w:rsidRPr="006159E6">
              <w:t>&lt;/PIPricingDate&gt;</w:t>
            </w:r>
          </w:p>
          <w:p w14:paraId="1B0D8A49" w14:textId="77777777" w:rsidR="009D721E" w:rsidRPr="006159E6" w:rsidRDefault="009D721E" w:rsidP="009008C8">
            <w:pPr>
              <w:pStyle w:val="Code"/>
            </w:pPr>
            <w:r>
              <w:t xml:space="preserve">  </w:t>
            </w:r>
            <w:r w:rsidRPr="006159E6">
              <w:t>&lt;PIPricingDate&gt;2</w:t>
            </w:r>
            <w:r>
              <w:t>015-11-26</w:t>
            </w:r>
            <w:r w:rsidRPr="006159E6">
              <w:t>&lt;/PIPricingDate&gt;</w:t>
            </w:r>
          </w:p>
          <w:p w14:paraId="717EE3E4" w14:textId="77777777" w:rsidR="009D721E" w:rsidRPr="006159E6" w:rsidRDefault="009D721E" w:rsidP="009008C8">
            <w:pPr>
              <w:pStyle w:val="Code"/>
            </w:pPr>
            <w:r>
              <w:t xml:space="preserve">  </w:t>
            </w:r>
            <w:r w:rsidRPr="006159E6">
              <w:t>&lt;PIPricingDate&gt;2</w:t>
            </w:r>
            <w:r>
              <w:t>015-11-27</w:t>
            </w:r>
            <w:r w:rsidRPr="006159E6">
              <w:t>&lt;/PIPricingDate&gt;</w:t>
            </w:r>
          </w:p>
          <w:p w14:paraId="2BF985B6" w14:textId="77777777" w:rsidR="009D721E" w:rsidRPr="006159E6" w:rsidRDefault="009D721E" w:rsidP="009008C8">
            <w:pPr>
              <w:pStyle w:val="Code"/>
            </w:pPr>
            <w:r>
              <w:t xml:space="preserve">  </w:t>
            </w:r>
            <w:r w:rsidRPr="006159E6">
              <w:t>&lt;PIPricingDate&gt;2</w:t>
            </w:r>
            <w:r>
              <w:t>015-11-28</w:t>
            </w:r>
            <w:r w:rsidRPr="006159E6">
              <w:t>&lt;/PIPricingDate&gt;</w:t>
            </w:r>
          </w:p>
          <w:p w14:paraId="1E8B4F8A" w14:textId="77777777" w:rsidR="009D721E" w:rsidRPr="006159E6" w:rsidRDefault="009D721E" w:rsidP="009008C8">
            <w:pPr>
              <w:pStyle w:val="Code"/>
            </w:pPr>
            <w:r w:rsidRPr="006159E6">
              <w:t>&lt;/PhysicalIndexPricingDates&gt;</w:t>
            </w:r>
          </w:p>
          <w:p w14:paraId="6177325A" w14:textId="77777777" w:rsidR="009D721E" w:rsidRPr="006159E6" w:rsidRDefault="003C55CA" w:rsidP="009008C8">
            <w:pPr>
              <w:pStyle w:val="Code"/>
            </w:pPr>
            <w:hyperlink r:id="rId43" w:history="1">
              <w:r w:rsidR="009D721E" w:rsidRPr="006159E6">
                <w:t>&lt;CalculationPeriods&gt;</w:t>
              </w:r>
            </w:hyperlink>
          </w:p>
          <w:p w14:paraId="34D3A301" w14:textId="77777777" w:rsidR="009D721E" w:rsidRPr="006159E6" w:rsidRDefault="003C55CA" w:rsidP="009008C8">
            <w:pPr>
              <w:pStyle w:val="Code"/>
            </w:pPr>
            <w:hyperlink r:id="rId44" w:history="1">
              <w:r w:rsidR="009D721E" w:rsidRPr="006159E6">
                <w:t>&lt;CalculationPeriod&gt;</w:t>
              </w:r>
            </w:hyperlink>
          </w:p>
          <w:p w14:paraId="36211DF4" w14:textId="77777777" w:rsidR="009D721E" w:rsidRPr="002B6FE0" w:rsidRDefault="009D721E" w:rsidP="009008C8">
            <w:pPr>
              <w:pStyle w:val="Code"/>
            </w:pPr>
            <w:r>
              <w:t xml:space="preserve">  </w:t>
            </w:r>
            <w:r w:rsidRPr="006159E6">
              <w:t>&lt;StartDate&gt;20</w:t>
            </w:r>
            <w:r w:rsidRPr="002B6FE0">
              <w:t>15-10-29&lt;/StartDate&gt;</w:t>
            </w:r>
          </w:p>
          <w:p w14:paraId="2F86E326" w14:textId="77777777" w:rsidR="009D721E" w:rsidRPr="006159E6" w:rsidRDefault="009D721E" w:rsidP="009008C8">
            <w:pPr>
              <w:pStyle w:val="Code"/>
            </w:pPr>
            <w:r w:rsidRPr="002B6FE0">
              <w:t xml:space="preserve">  &lt;EndDate&gt;2015-11-28</w:t>
            </w:r>
            <w:r w:rsidRPr="006159E6">
              <w:t>&lt;/EndDate&gt;</w:t>
            </w:r>
          </w:p>
          <w:p w14:paraId="64C4E38C" w14:textId="77777777" w:rsidR="009D721E" w:rsidRPr="006159E6" w:rsidRDefault="009D721E" w:rsidP="009008C8">
            <w:pPr>
              <w:pStyle w:val="Code"/>
            </w:pPr>
            <w:r w:rsidRPr="006159E6">
              <w:t>&lt;/CalculationPeriod&gt;</w:t>
            </w:r>
          </w:p>
          <w:p w14:paraId="705A5B48" w14:textId="77777777" w:rsidR="009D721E" w:rsidRPr="006159E6" w:rsidRDefault="009D721E" w:rsidP="009008C8">
            <w:pPr>
              <w:pStyle w:val="Code"/>
            </w:pPr>
            <w:r w:rsidRPr="006159E6">
              <w:t>&lt;/CalculationPeriods&gt;</w:t>
            </w:r>
          </w:p>
        </w:tc>
      </w:tr>
      <w:tr w:rsidR="00F02553" w:rsidRPr="006159E6" w14:paraId="14B7D50D" w14:textId="77777777" w:rsidTr="00735D91">
        <w:trPr>
          <w:ins w:id="1499" w:author="Autor"/>
        </w:trPr>
        <w:tc>
          <w:tcPr>
            <w:tcW w:w="1440" w:type="dxa"/>
          </w:tcPr>
          <w:p w14:paraId="6A3440CA" w14:textId="77777777" w:rsidR="00F02553" w:rsidRDefault="00F02553" w:rsidP="00735D91">
            <w:pPr>
              <w:pStyle w:val="CellBody"/>
              <w:rPr>
                <w:ins w:id="1500" w:author="Autor"/>
                <w:lang w:val="en-US"/>
              </w:rPr>
            </w:pPr>
            <w:ins w:id="1501" w:author="Autor">
              <w:r>
                <w:rPr>
                  <w:lang w:val="en-US"/>
                </w:rPr>
                <w:lastRenderedPageBreak/>
                <w:t xml:space="preserve">BR008 </w:t>
              </w:r>
            </w:ins>
          </w:p>
        </w:tc>
        <w:tc>
          <w:tcPr>
            <w:tcW w:w="8058" w:type="dxa"/>
          </w:tcPr>
          <w:p w14:paraId="71A66537" w14:textId="77777777" w:rsidR="00F02553" w:rsidRDefault="00F02553" w:rsidP="00735D91">
            <w:pPr>
              <w:pStyle w:val="CellBody"/>
              <w:rPr>
                <w:ins w:id="1502" w:author="Autor"/>
                <w:lang w:val="en-US"/>
              </w:rPr>
            </w:pPr>
            <w:ins w:id="1503" w:author="Autor">
              <w:r>
                <w:rPr>
                  <w:lang w:val="en-US"/>
                </w:rPr>
                <w:t xml:space="preserve">A </w:t>
              </w:r>
              <w:r w:rsidRPr="00EB199F">
                <w:rPr>
                  <w:lang w:val="en-US"/>
                </w:rPr>
                <w:t>CpML</w:t>
              </w:r>
              <w:r>
                <w:rPr>
                  <w:lang w:val="en-US"/>
                </w:rPr>
                <w:t>Document</w:t>
              </w:r>
              <w:r w:rsidRPr="00EB199F">
                <w:rPr>
                  <w:lang w:val="en-US"/>
                </w:rPr>
                <w:t xml:space="preserve"> has several </w:t>
              </w:r>
              <w:r>
                <w:rPr>
                  <w:lang w:val="en-US"/>
                </w:rPr>
                <w:t xml:space="preserve">sections and fields </w:t>
              </w:r>
              <w:r w:rsidRPr="00EB199F">
                <w:rPr>
                  <w:lang w:val="en-US"/>
                </w:rPr>
                <w:t xml:space="preserve">that contain information </w:t>
              </w:r>
              <w:r>
                <w:rPr>
                  <w:lang w:val="en-US"/>
                </w:rPr>
                <w:t xml:space="preserve">about </w:t>
              </w:r>
              <w:r w:rsidRPr="00EB199F">
                <w:rPr>
                  <w:lang w:val="en-US"/>
                </w:rPr>
                <w:t>time period</w:t>
              </w:r>
              <w:r>
                <w:rPr>
                  <w:lang w:val="en-US"/>
                </w:rPr>
                <w:t xml:space="preserve">s. </w:t>
              </w:r>
              <w:r w:rsidRPr="00EB199F">
                <w:rPr>
                  <w:lang w:val="en-US"/>
                </w:rPr>
                <w:t xml:space="preserve">If the </w:t>
              </w:r>
              <w:r>
                <w:rPr>
                  <w:lang w:val="en-US"/>
                </w:rPr>
                <w:t>fields do not contain information about the time zone, it is not possible to capture a time series properly when the time offset changes because of switching to and from daylight saving time.</w:t>
              </w:r>
            </w:ins>
          </w:p>
          <w:p w14:paraId="1785D509" w14:textId="026BE7C3" w:rsidR="00F02553" w:rsidRPr="00EB199F" w:rsidRDefault="00F02553" w:rsidP="00735D91">
            <w:pPr>
              <w:pStyle w:val="CellBody"/>
              <w:rPr>
                <w:ins w:id="1504" w:author="Autor"/>
                <w:lang w:val="en-US"/>
              </w:rPr>
            </w:pPr>
            <w:ins w:id="1505" w:author="Autor">
              <w:r w:rsidRPr="00EB199F">
                <w:rPr>
                  <w:lang w:val="en-US"/>
                </w:rPr>
                <w:t xml:space="preserve">To avoid such issues, </w:t>
              </w:r>
              <w:r>
                <w:rPr>
                  <w:lang w:val="en-US"/>
                </w:rPr>
                <w:t>times should be described with time</w:t>
              </w:r>
              <w:r w:rsidR="00DF25F5">
                <w:rPr>
                  <w:lang w:val="en-US"/>
                </w:rPr>
                <w:t xml:space="preserve"> </w:t>
              </w:r>
              <w:r>
                <w:rPr>
                  <w:lang w:val="en-US"/>
                </w:rPr>
                <w:t xml:space="preserve">stamps that indicate the time zone offset from </w:t>
              </w:r>
              <w:r w:rsidRPr="00EB199F">
                <w:rPr>
                  <w:lang w:val="en-US"/>
                </w:rPr>
                <w:t>UTC</w:t>
              </w:r>
              <w:r>
                <w:rPr>
                  <w:lang w:val="en-US"/>
                </w:rPr>
                <w:t>.</w:t>
              </w:r>
            </w:ins>
          </w:p>
          <w:p w14:paraId="044A7CE2" w14:textId="77777777" w:rsidR="00F02553" w:rsidRPr="00EB199F" w:rsidRDefault="00F02553" w:rsidP="00735D91">
            <w:pPr>
              <w:pStyle w:val="CellBody"/>
              <w:rPr>
                <w:ins w:id="1506" w:author="Autor"/>
                <w:lang w:val="en-US"/>
              </w:rPr>
            </w:pPr>
            <w:ins w:id="1507" w:author="Autor">
              <w:r w:rsidRPr="00EB199F">
                <w:rPr>
                  <w:lang w:val="en-US"/>
                </w:rPr>
                <w:t xml:space="preserve">In some cases, </w:t>
              </w:r>
              <w:r>
                <w:rPr>
                  <w:lang w:val="en-US"/>
                </w:rPr>
                <w:t xml:space="preserve">there are </w:t>
              </w:r>
              <w:r w:rsidRPr="00EB199F">
                <w:rPr>
                  <w:lang w:val="en-US"/>
                </w:rPr>
                <w:t xml:space="preserve">choices that allow to choose between local time </w:t>
              </w:r>
              <w:r>
                <w:rPr>
                  <w:lang w:val="en-US"/>
                </w:rPr>
                <w:t xml:space="preserve">without a time zone indicator </w:t>
              </w:r>
              <w:r w:rsidRPr="00EB199F">
                <w:rPr>
                  <w:lang w:val="en-US"/>
                </w:rPr>
                <w:t>and UTC time</w:t>
              </w:r>
              <w:r>
                <w:rPr>
                  <w:lang w:val="en-US"/>
                </w:rPr>
                <w:t>s plus time zone offset</w:t>
              </w:r>
              <w:r w:rsidRPr="00EB199F">
                <w:rPr>
                  <w:lang w:val="en-US"/>
                </w:rPr>
                <w:t>. For example, a delivery period can be expressed using ‘DeliveryStartDate</w:t>
              </w:r>
              <w:r>
                <w:rPr>
                  <w:lang w:val="en-US"/>
                </w:rPr>
                <w:t>And</w:t>
              </w:r>
              <w:r w:rsidRPr="00EB199F">
                <w:rPr>
                  <w:lang w:val="en-US"/>
                </w:rPr>
                <w:t>Time’ and ‘DeliveryEndDate</w:t>
              </w:r>
              <w:r>
                <w:rPr>
                  <w:lang w:val="en-US"/>
                </w:rPr>
                <w:t>And</w:t>
              </w:r>
              <w:r w:rsidRPr="00EB199F">
                <w:rPr>
                  <w:lang w:val="en-US"/>
                </w:rPr>
                <w:t xml:space="preserve">Time’ or ‘DeliveryStartTimestamp’ and ‘DeliveryEndTimestamp’. </w:t>
              </w:r>
            </w:ins>
          </w:p>
          <w:p w14:paraId="38A5AFEF" w14:textId="77777777" w:rsidR="00F02553" w:rsidRPr="00EB199F" w:rsidRDefault="00F02553" w:rsidP="00735D91">
            <w:pPr>
              <w:pStyle w:val="CellBody"/>
              <w:rPr>
                <w:ins w:id="1508" w:author="Autor"/>
                <w:lang w:val="en-US"/>
              </w:rPr>
            </w:pPr>
            <w:ins w:id="1509" w:author="Autor">
              <w:r>
                <w:rPr>
                  <w:lang w:val="en-US"/>
                </w:rPr>
                <w:t>For these choices, i</w:t>
              </w:r>
              <w:r w:rsidRPr="00EB199F">
                <w:rPr>
                  <w:lang w:val="en-US"/>
                </w:rPr>
                <w:t xml:space="preserve">t is recommended to use the </w:t>
              </w:r>
              <w:r>
                <w:rPr>
                  <w:lang w:val="en-US"/>
                </w:rPr>
                <w:t xml:space="preserve">following </w:t>
              </w:r>
              <w:r w:rsidRPr="00EB199F">
                <w:rPr>
                  <w:lang w:val="en-US"/>
                </w:rPr>
                <w:t>fields</w:t>
              </w:r>
              <w:r>
                <w:rPr>
                  <w:lang w:val="en-US"/>
                </w:rPr>
                <w:t xml:space="preserve"> with the type “UTCOffsetTimestampType”</w:t>
              </w:r>
              <w:r w:rsidRPr="00EB199F">
                <w:rPr>
                  <w:lang w:val="en-US"/>
                </w:rPr>
                <w:t>:</w:t>
              </w:r>
            </w:ins>
          </w:p>
          <w:p w14:paraId="475B48C1" w14:textId="77777777" w:rsidR="00F02553" w:rsidRPr="00EB199F" w:rsidRDefault="00F02553" w:rsidP="00735D91">
            <w:pPr>
              <w:pStyle w:val="values"/>
              <w:rPr>
                <w:ins w:id="1510" w:author="Autor"/>
              </w:rPr>
            </w:pPr>
            <w:ins w:id="1511" w:author="Autor">
              <w:r w:rsidRPr="00EB199F">
                <w:t>DeliveryStartTimestamp</w:t>
              </w:r>
            </w:ins>
          </w:p>
          <w:p w14:paraId="1402E14B" w14:textId="77777777" w:rsidR="00F02553" w:rsidRPr="00EB199F" w:rsidRDefault="00F02553" w:rsidP="00735D91">
            <w:pPr>
              <w:pStyle w:val="values"/>
              <w:rPr>
                <w:ins w:id="1512" w:author="Autor"/>
              </w:rPr>
            </w:pPr>
            <w:ins w:id="1513" w:author="Autor">
              <w:r w:rsidRPr="00EB199F">
                <w:t>DeliveryEndTimestamp</w:t>
              </w:r>
            </w:ins>
          </w:p>
          <w:p w14:paraId="4D89B12B" w14:textId="77777777" w:rsidR="00F02553" w:rsidRPr="00EB199F" w:rsidRDefault="00F02553" w:rsidP="00735D91">
            <w:pPr>
              <w:pStyle w:val="values"/>
              <w:rPr>
                <w:ins w:id="1514" w:author="Autor"/>
              </w:rPr>
            </w:pPr>
            <w:ins w:id="1515" w:author="Autor">
              <w:r w:rsidRPr="00EB199F">
                <w:t>TradeExecutionTimestamp</w:t>
              </w:r>
            </w:ins>
          </w:p>
          <w:p w14:paraId="365E9DEE" w14:textId="77777777" w:rsidR="00F02553" w:rsidRPr="00EB199F" w:rsidRDefault="00F02553" w:rsidP="00735D91">
            <w:pPr>
              <w:pStyle w:val="CellBody"/>
              <w:rPr>
                <w:ins w:id="1516" w:author="Autor"/>
                <w:lang w:val="en-US"/>
              </w:rPr>
            </w:pPr>
            <w:ins w:id="1517" w:author="Autor">
              <w:r>
                <w:rPr>
                  <w:lang w:val="en-US"/>
                </w:rPr>
                <w:t>T</w:t>
              </w:r>
              <w:r w:rsidRPr="00EB199F">
                <w:rPr>
                  <w:lang w:val="en-US"/>
                </w:rPr>
                <w:t>he following rules apply:</w:t>
              </w:r>
            </w:ins>
          </w:p>
          <w:p w14:paraId="66DD8F19" w14:textId="77777777" w:rsidR="00F02553" w:rsidRPr="00EB199F" w:rsidRDefault="00F02553" w:rsidP="00735D91">
            <w:pPr>
              <w:pStyle w:val="condition1"/>
              <w:rPr>
                <w:ins w:id="1518" w:author="Autor"/>
              </w:rPr>
            </w:pPr>
            <w:ins w:id="1519" w:author="Autor">
              <w:r>
                <w:t>T</w:t>
              </w:r>
              <w:r w:rsidRPr="00EB199F">
                <w:t>ime</w:t>
              </w:r>
              <w:r>
                <w:t xml:space="preserve"> zone</w:t>
              </w:r>
              <w:r w:rsidRPr="00EB199F">
                <w:t xml:space="preserve"> offsets from UTC must be indicated.</w:t>
              </w:r>
            </w:ins>
          </w:p>
          <w:p w14:paraId="5CC7918A" w14:textId="77777777" w:rsidR="00F02553" w:rsidRPr="00EB199F" w:rsidRDefault="00F02553" w:rsidP="00735D91">
            <w:pPr>
              <w:pStyle w:val="condition1"/>
              <w:rPr>
                <w:ins w:id="1520" w:author="Autor"/>
              </w:rPr>
            </w:pPr>
            <w:ins w:id="1521" w:author="Autor">
              <w:r w:rsidRPr="00EB199F">
                <w:t xml:space="preserve">If one of the fields is used in a CpMLDocument, then all sections where one of these fields is present must use the fields with </w:t>
              </w:r>
              <w:r>
                <w:t>the type “UTCOffsetTimestampType”</w:t>
              </w:r>
              <w:r w:rsidRPr="00EB199F">
                <w:t>.</w:t>
              </w:r>
            </w:ins>
          </w:p>
          <w:p w14:paraId="6F2744B4" w14:textId="77777777" w:rsidR="00F02553" w:rsidRPr="00EB199F" w:rsidRDefault="00F02553" w:rsidP="00735D91">
            <w:pPr>
              <w:pStyle w:val="CellBody"/>
              <w:rPr>
                <w:ins w:id="1522" w:author="Autor"/>
                <w:lang w:val="en-US"/>
              </w:rPr>
            </w:pPr>
            <w:ins w:id="1523" w:author="Autor">
              <w:r w:rsidRPr="00444CA7">
                <w:rPr>
                  <w:rStyle w:val="Fett"/>
                </w:rPr>
                <w:t>Note:</w:t>
              </w:r>
              <w:r w:rsidRPr="00EB199F">
                <w:rPr>
                  <w:lang w:val="en-US"/>
                </w:rPr>
                <w:t xml:space="preserve"> The fields using local time </w:t>
              </w:r>
              <w:r>
                <w:rPr>
                  <w:lang w:val="en-US"/>
                </w:rPr>
                <w:t xml:space="preserve">without a time zone indicator </w:t>
              </w:r>
              <w:r w:rsidRPr="00EB199F">
                <w:rPr>
                  <w:lang w:val="en-US"/>
                </w:rPr>
                <w:t xml:space="preserve">are retained for backwards compatibility </w:t>
              </w:r>
              <w:r>
                <w:rPr>
                  <w:lang w:val="en-US"/>
                </w:rPr>
                <w:t>and can still be used provided that none of the fields listed above is used</w:t>
              </w:r>
              <w:r w:rsidRPr="00EB199F">
                <w:rPr>
                  <w:lang w:val="en-US"/>
                </w:rPr>
                <w:t>.</w:t>
              </w:r>
            </w:ins>
          </w:p>
          <w:p w14:paraId="5083AAF8" w14:textId="77777777" w:rsidR="00F02553" w:rsidRPr="00EA1FB9" w:rsidRDefault="00F02553" w:rsidP="00735D91">
            <w:pPr>
              <w:pStyle w:val="CellBody"/>
              <w:rPr>
                <w:ins w:id="1524" w:author="Autor"/>
                <w:rStyle w:val="Fett"/>
              </w:rPr>
            </w:pPr>
            <w:ins w:id="1525" w:author="Autor">
              <w:r w:rsidRPr="00EA1FB9">
                <w:rPr>
                  <w:rStyle w:val="Fett"/>
                </w:rPr>
                <w:t>Examples:</w:t>
              </w:r>
            </w:ins>
          </w:p>
          <w:p w14:paraId="6642D66A" w14:textId="4849078C" w:rsidR="00F02553" w:rsidRDefault="00F02553" w:rsidP="00735D91">
            <w:pPr>
              <w:pStyle w:val="CellBody"/>
              <w:rPr>
                <w:ins w:id="1526" w:author="Autor"/>
                <w:lang w:val="en-US"/>
              </w:rPr>
            </w:pPr>
            <w:ins w:id="1527" w:author="Autor">
              <w:r>
                <w:rPr>
                  <w:lang w:val="en-US"/>
                </w:rPr>
                <w:t xml:space="preserve">Case 1 uses UTC plus time zone offsets to describe a change in capacity during the additional hour that occurs when the local time zone is shifted backwards, as happens in Europe in the </w:t>
              </w:r>
              <w:r w:rsidR="004E5AA0">
                <w:rPr>
                  <w:lang w:val="en-US"/>
                </w:rPr>
                <w:t>A</w:t>
              </w:r>
              <w:r>
                <w:rPr>
                  <w:lang w:val="en-US"/>
                </w:rPr>
                <w:t>utumn clock change:</w:t>
              </w:r>
            </w:ins>
          </w:p>
          <w:p w14:paraId="2D28970C" w14:textId="77777777" w:rsidR="00F02553" w:rsidRPr="006159E6" w:rsidRDefault="00F02553" w:rsidP="00735D91">
            <w:pPr>
              <w:pStyle w:val="Code"/>
              <w:rPr>
                <w:ins w:id="1528" w:author="Autor"/>
              </w:rPr>
            </w:pPr>
            <w:ins w:id="1529" w:author="Autor">
              <w:r w:rsidRPr="006159E6">
                <w:t>&lt;TimeIntervalQuantities&gt;</w:t>
              </w:r>
            </w:ins>
          </w:p>
          <w:p w14:paraId="0937687A" w14:textId="77777777" w:rsidR="00F02553" w:rsidRPr="006159E6" w:rsidRDefault="00F02553" w:rsidP="00735D91">
            <w:pPr>
              <w:pStyle w:val="Code"/>
              <w:rPr>
                <w:ins w:id="1530" w:author="Autor"/>
              </w:rPr>
            </w:pPr>
            <w:ins w:id="1531" w:author="Autor">
              <w:r>
                <w:lastRenderedPageBreak/>
                <w:t xml:space="preserve">  </w:t>
              </w:r>
              <w:r w:rsidRPr="006159E6">
                <w:t>&lt;TimeIntervalQuantity&gt;</w:t>
              </w:r>
            </w:ins>
          </w:p>
          <w:p w14:paraId="2DAFBDE1" w14:textId="77777777" w:rsidR="00F02553" w:rsidRPr="006159E6" w:rsidRDefault="00F02553" w:rsidP="00735D91">
            <w:pPr>
              <w:pStyle w:val="Code"/>
              <w:rPr>
                <w:ins w:id="1532" w:author="Autor"/>
              </w:rPr>
            </w:pPr>
            <w:ins w:id="1533" w:author="Autor">
              <w:r>
                <w:t xml:space="preserve">     </w:t>
              </w:r>
              <w:r w:rsidRPr="006159E6">
                <w:t>&lt;DeliveryStartTime</w:t>
              </w:r>
              <w:r>
                <w:t>stamp</w:t>
              </w:r>
              <w:r w:rsidRPr="006159E6">
                <w:t>&gt;</w:t>
              </w:r>
              <w:r>
                <w:t>2016-10-29T23</w:t>
              </w:r>
              <w:r w:rsidRPr="006159E6">
                <w:t>:00:00</w:t>
              </w:r>
              <w:r>
                <w:t>+01:00</w:t>
              </w:r>
              <w:r w:rsidRPr="006159E6">
                <w:t>&lt;/DeliveryStartTime</w:t>
              </w:r>
              <w:r>
                <w:t>stamp</w:t>
              </w:r>
              <w:r w:rsidRPr="006159E6">
                <w:t>&gt;</w:t>
              </w:r>
            </w:ins>
          </w:p>
          <w:p w14:paraId="4A1424FF" w14:textId="77777777" w:rsidR="00F02553" w:rsidRPr="006159E6" w:rsidRDefault="00F02553" w:rsidP="00735D91">
            <w:pPr>
              <w:pStyle w:val="Code"/>
              <w:rPr>
                <w:ins w:id="1534" w:author="Autor"/>
              </w:rPr>
            </w:pPr>
            <w:ins w:id="1535" w:author="Autor">
              <w:r>
                <w:t xml:space="preserve">     </w:t>
              </w:r>
              <w:r w:rsidRPr="006159E6">
                <w:t>&lt;DeliveryEndTime</w:t>
              </w:r>
              <w:r>
                <w:t>stamp</w:t>
              </w:r>
              <w:r w:rsidRPr="006159E6">
                <w:t>&gt;</w:t>
              </w:r>
              <w:r>
                <w:t>2016-10-30T00</w:t>
              </w:r>
              <w:r w:rsidRPr="006159E6">
                <w:t>:00:00</w:t>
              </w:r>
              <w:r>
                <w:t>+01:00</w:t>
              </w:r>
              <w:r w:rsidRPr="006159E6">
                <w:t>&lt;/DeliveryEndTime</w:t>
              </w:r>
              <w:r>
                <w:t>stamp</w:t>
              </w:r>
              <w:r w:rsidRPr="006159E6">
                <w:t>&gt;</w:t>
              </w:r>
            </w:ins>
          </w:p>
          <w:p w14:paraId="01DC36B0" w14:textId="77777777" w:rsidR="00F02553" w:rsidRPr="006159E6" w:rsidRDefault="00F02553" w:rsidP="00735D91">
            <w:pPr>
              <w:pStyle w:val="Code"/>
              <w:rPr>
                <w:ins w:id="1536" w:author="Autor"/>
              </w:rPr>
            </w:pPr>
            <w:ins w:id="1537" w:author="Autor">
              <w:r>
                <w:t xml:space="preserve">     </w:t>
              </w:r>
              <w:r w:rsidRPr="006159E6">
                <w:t>&lt;ContractCapacity&gt;</w:t>
              </w:r>
              <w:r>
                <w:t>50</w:t>
              </w:r>
              <w:r w:rsidRPr="006159E6">
                <w:t>&lt;/ContractCapacity&gt;</w:t>
              </w:r>
            </w:ins>
          </w:p>
          <w:p w14:paraId="782AAE90" w14:textId="77777777" w:rsidR="00F02553" w:rsidRPr="006159E6" w:rsidRDefault="00F02553" w:rsidP="00735D91">
            <w:pPr>
              <w:pStyle w:val="Code"/>
              <w:rPr>
                <w:ins w:id="1538" w:author="Autor"/>
              </w:rPr>
            </w:pPr>
            <w:ins w:id="1539" w:author="Autor">
              <w:r>
                <w:t xml:space="preserve">  </w:t>
              </w:r>
              <w:r w:rsidRPr="006159E6">
                <w:t>&lt;/TimeIntervalQuantity&gt;</w:t>
              </w:r>
            </w:ins>
          </w:p>
          <w:p w14:paraId="1877C619" w14:textId="77777777" w:rsidR="00F02553" w:rsidRPr="006159E6" w:rsidRDefault="00F02553" w:rsidP="00735D91">
            <w:pPr>
              <w:pStyle w:val="Code"/>
              <w:rPr>
                <w:ins w:id="1540" w:author="Autor"/>
              </w:rPr>
            </w:pPr>
            <w:ins w:id="1541" w:author="Autor">
              <w:r>
                <w:t xml:space="preserve">  </w:t>
              </w:r>
              <w:r w:rsidRPr="006159E6">
                <w:t>&lt;TimeIntervalQuantity&gt;</w:t>
              </w:r>
            </w:ins>
          </w:p>
          <w:p w14:paraId="45F77A2F" w14:textId="77777777" w:rsidR="00F02553" w:rsidRPr="006159E6" w:rsidRDefault="00F02553" w:rsidP="00735D91">
            <w:pPr>
              <w:pStyle w:val="Code"/>
              <w:rPr>
                <w:ins w:id="1542" w:author="Autor"/>
              </w:rPr>
            </w:pPr>
            <w:ins w:id="1543" w:author="Autor">
              <w:r>
                <w:t xml:space="preserve">     </w:t>
              </w:r>
              <w:r w:rsidRPr="006159E6">
                <w:t>&lt;DeliveryStartTime</w:t>
              </w:r>
              <w:r>
                <w:t>stamp</w:t>
              </w:r>
              <w:r w:rsidRPr="006159E6">
                <w:t>&gt;&gt;</w:t>
              </w:r>
              <w:r>
                <w:t>2016-10-30T00</w:t>
              </w:r>
              <w:r w:rsidRPr="006159E6">
                <w:t>:00:00</w:t>
              </w:r>
              <w:r>
                <w:t>+01:00</w:t>
              </w:r>
              <w:r w:rsidRPr="006159E6">
                <w:t>&lt;/DeliveryStartTime</w:t>
              </w:r>
              <w:r>
                <w:t>stamp</w:t>
              </w:r>
              <w:r w:rsidRPr="006159E6">
                <w:t>&gt;</w:t>
              </w:r>
            </w:ins>
          </w:p>
          <w:p w14:paraId="42173364" w14:textId="77777777" w:rsidR="00F02553" w:rsidRPr="006159E6" w:rsidRDefault="00F02553" w:rsidP="00735D91">
            <w:pPr>
              <w:pStyle w:val="Code"/>
              <w:rPr>
                <w:ins w:id="1544" w:author="Autor"/>
              </w:rPr>
            </w:pPr>
            <w:ins w:id="1545" w:author="Autor">
              <w:r>
                <w:t xml:space="preserve">     </w:t>
              </w:r>
              <w:r w:rsidRPr="006159E6">
                <w:t>&lt;DeliveryEndTime</w:t>
              </w:r>
              <w:r>
                <w:t>stamp</w:t>
              </w:r>
              <w:r w:rsidRPr="006159E6">
                <w:t>&gt;</w:t>
              </w:r>
              <w:r>
                <w:t>2016-10-30T01</w:t>
              </w:r>
              <w:r w:rsidRPr="006159E6">
                <w:t>:00:00</w:t>
              </w:r>
              <w:r>
                <w:t>+01:00</w:t>
              </w:r>
              <w:r w:rsidRPr="006159E6">
                <w:t>&lt;/DeliveryEndTime</w:t>
              </w:r>
              <w:r>
                <w:t>stamp</w:t>
              </w:r>
              <w:r w:rsidRPr="006159E6">
                <w:t>&gt;</w:t>
              </w:r>
            </w:ins>
          </w:p>
          <w:p w14:paraId="0F1B66C3" w14:textId="77777777" w:rsidR="00F02553" w:rsidRPr="006159E6" w:rsidRDefault="00F02553" w:rsidP="00735D91">
            <w:pPr>
              <w:pStyle w:val="Code"/>
              <w:rPr>
                <w:ins w:id="1546" w:author="Autor"/>
              </w:rPr>
            </w:pPr>
            <w:ins w:id="1547" w:author="Autor">
              <w:r>
                <w:t xml:space="preserve">     </w:t>
              </w:r>
              <w:r w:rsidRPr="006159E6">
                <w:t>&lt;ContractCapacity&gt;</w:t>
              </w:r>
              <w:r>
                <w:t>40</w:t>
              </w:r>
              <w:r w:rsidRPr="006159E6">
                <w:t>&lt;/ContractCapacity&gt;</w:t>
              </w:r>
            </w:ins>
          </w:p>
          <w:p w14:paraId="2941FBBE" w14:textId="77777777" w:rsidR="00F02553" w:rsidRPr="006159E6" w:rsidRDefault="00F02553" w:rsidP="00735D91">
            <w:pPr>
              <w:pStyle w:val="Code"/>
              <w:rPr>
                <w:ins w:id="1548" w:author="Autor"/>
              </w:rPr>
            </w:pPr>
            <w:ins w:id="1549" w:author="Autor">
              <w:r>
                <w:t xml:space="preserve">   </w:t>
              </w:r>
              <w:r w:rsidRPr="006159E6">
                <w:t>&lt;/TimeIntervalQuantity&gt;</w:t>
              </w:r>
            </w:ins>
          </w:p>
          <w:p w14:paraId="636364A3" w14:textId="77777777" w:rsidR="00F02553" w:rsidRPr="006159E6" w:rsidRDefault="00F02553" w:rsidP="00735D91">
            <w:pPr>
              <w:pStyle w:val="Code"/>
              <w:rPr>
                <w:ins w:id="1550" w:author="Autor"/>
              </w:rPr>
            </w:pPr>
            <w:ins w:id="1551" w:author="Autor">
              <w:r>
                <w:t xml:space="preserve">  </w:t>
              </w:r>
              <w:r w:rsidRPr="006159E6">
                <w:t>&lt;TimeIntervalQuantity&gt;</w:t>
              </w:r>
            </w:ins>
          </w:p>
          <w:p w14:paraId="7718BF64" w14:textId="77777777" w:rsidR="00F02553" w:rsidRPr="006159E6" w:rsidRDefault="00F02553" w:rsidP="00735D91">
            <w:pPr>
              <w:pStyle w:val="Code"/>
              <w:rPr>
                <w:ins w:id="1552" w:author="Autor"/>
              </w:rPr>
            </w:pPr>
            <w:ins w:id="1553" w:author="Autor">
              <w:r>
                <w:t xml:space="preserve">     </w:t>
              </w:r>
              <w:r w:rsidRPr="006159E6">
                <w:t>&lt;DeliveryStartTime</w:t>
              </w:r>
              <w:r>
                <w:t>stamp</w:t>
              </w:r>
              <w:r w:rsidRPr="006159E6">
                <w:t>&gt;</w:t>
              </w:r>
              <w:r>
                <w:t>2016-10-30T01</w:t>
              </w:r>
              <w:r w:rsidRPr="006159E6">
                <w:t>:00:00</w:t>
              </w:r>
              <w:r>
                <w:t>+01:00</w:t>
              </w:r>
              <w:r w:rsidRPr="006159E6">
                <w:t>&lt;/DeliveryStartTime</w:t>
              </w:r>
              <w:r>
                <w:t>stamp</w:t>
              </w:r>
              <w:r w:rsidRPr="006159E6">
                <w:t>&gt;</w:t>
              </w:r>
            </w:ins>
          </w:p>
          <w:p w14:paraId="0B735B0A" w14:textId="77777777" w:rsidR="00F02553" w:rsidRPr="006159E6" w:rsidRDefault="00F02553" w:rsidP="00735D91">
            <w:pPr>
              <w:pStyle w:val="Code"/>
              <w:rPr>
                <w:ins w:id="1554" w:author="Autor"/>
              </w:rPr>
            </w:pPr>
            <w:ins w:id="1555" w:author="Autor">
              <w:r>
                <w:t xml:space="preserve">     </w:t>
              </w:r>
              <w:r w:rsidRPr="006159E6">
                <w:t>&lt;DeliveryEndTime</w:t>
              </w:r>
              <w:r>
                <w:t>stamp</w:t>
              </w:r>
              <w:r w:rsidRPr="006159E6">
                <w:t>&gt;</w:t>
              </w:r>
              <w:r>
                <w:t>2016-10-30T02:00</w:t>
              </w:r>
              <w:r w:rsidRPr="006159E6">
                <w:t>:00</w:t>
              </w:r>
              <w:r>
                <w:t>+01:00</w:t>
              </w:r>
              <w:r w:rsidRPr="006159E6">
                <w:t>&lt;/DeliveryEndTime</w:t>
              </w:r>
              <w:r>
                <w:t>stamp</w:t>
              </w:r>
              <w:r w:rsidRPr="006159E6">
                <w:t>&gt;</w:t>
              </w:r>
            </w:ins>
          </w:p>
          <w:p w14:paraId="63783DE9" w14:textId="77777777" w:rsidR="00F02553" w:rsidRPr="006159E6" w:rsidRDefault="00F02553" w:rsidP="00735D91">
            <w:pPr>
              <w:pStyle w:val="Code"/>
              <w:rPr>
                <w:ins w:id="1556" w:author="Autor"/>
              </w:rPr>
            </w:pPr>
            <w:ins w:id="1557" w:author="Autor">
              <w:r>
                <w:t xml:space="preserve">     </w:t>
              </w:r>
              <w:r w:rsidRPr="006159E6">
                <w:t>&lt;ContractCapacity&gt;</w:t>
              </w:r>
              <w:r>
                <w:t>30</w:t>
              </w:r>
              <w:r w:rsidRPr="006159E6">
                <w:t>&lt;/ContractCapacity&gt;</w:t>
              </w:r>
            </w:ins>
          </w:p>
          <w:p w14:paraId="16EC0517" w14:textId="77777777" w:rsidR="00F02553" w:rsidRPr="006159E6" w:rsidRDefault="00F02553" w:rsidP="00735D91">
            <w:pPr>
              <w:pStyle w:val="Code"/>
              <w:rPr>
                <w:ins w:id="1558" w:author="Autor"/>
              </w:rPr>
            </w:pPr>
            <w:ins w:id="1559" w:author="Autor">
              <w:r>
                <w:t xml:space="preserve">  </w:t>
              </w:r>
              <w:r w:rsidRPr="006159E6">
                <w:t>&lt;/TimeIntervalQuantity&gt;</w:t>
              </w:r>
            </w:ins>
          </w:p>
          <w:p w14:paraId="778BF6FA" w14:textId="77777777" w:rsidR="00F02553" w:rsidRPr="006159E6" w:rsidRDefault="00F02553" w:rsidP="00735D91">
            <w:pPr>
              <w:pStyle w:val="Code"/>
              <w:rPr>
                <w:ins w:id="1560" w:author="Autor"/>
              </w:rPr>
            </w:pPr>
            <w:ins w:id="1561" w:author="Autor">
              <w:r>
                <w:t xml:space="preserve"> </w:t>
              </w:r>
              <w:r w:rsidRPr="006159E6">
                <w:t>&lt;TimeIntervalQuantity&gt;</w:t>
              </w:r>
            </w:ins>
          </w:p>
          <w:p w14:paraId="4F8EDACB" w14:textId="77777777" w:rsidR="00F02553" w:rsidRPr="006159E6" w:rsidRDefault="00F02553" w:rsidP="00735D91">
            <w:pPr>
              <w:pStyle w:val="Code"/>
              <w:rPr>
                <w:ins w:id="1562" w:author="Autor"/>
              </w:rPr>
            </w:pPr>
            <w:ins w:id="1563" w:author="Autor">
              <w:r>
                <w:t xml:space="preserve">     </w:t>
              </w:r>
              <w:r w:rsidRPr="006159E6">
                <w:t>&lt;DeliveryStartTime</w:t>
              </w:r>
              <w:r>
                <w:t>stamp</w:t>
              </w:r>
              <w:r w:rsidRPr="006159E6">
                <w:t>&gt;</w:t>
              </w:r>
              <w:r>
                <w:t>2016-10-30T02</w:t>
              </w:r>
              <w:r w:rsidRPr="006159E6">
                <w:t>:00:00</w:t>
              </w:r>
              <w:r>
                <w:t>+01:00</w:t>
              </w:r>
              <w:r w:rsidRPr="006159E6">
                <w:t>&lt;/DeliveryStartTime</w:t>
              </w:r>
              <w:r>
                <w:t>stamp</w:t>
              </w:r>
              <w:r w:rsidRPr="006159E6">
                <w:t>&gt;</w:t>
              </w:r>
            </w:ins>
          </w:p>
          <w:p w14:paraId="366C6EE5" w14:textId="77777777" w:rsidR="00F02553" w:rsidRPr="006159E6" w:rsidRDefault="00F02553" w:rsidP="00735D91">
            <w:pPr>
              <w:pStyle w:val="Code"/>
              <w:rPr>
                <w:ins w:id="1564" w:author="Autor"/>
              </w:rPr>
            </w:pPr>
            <w:ins w:id="1565" w:author="Autor">
              <w:r>
                <w:t xml:space="preserve">     </w:t>
              </w:r>
              <w:r w:rsidRPr="006159E6">
                <w:t>&lt;DeliveryEndTime</w:t>
              </w:r>
              <w:r>
                <w:t>stamp</w:t>
              </w:r>
              <w:r w:rsidRPr="006159E6">
                <w:t>&gt;</w:t>
              </w:r>
              <w:r>
                <w:t>2016-10-30T02</w:t>
              </w:r>
              <w:r w:rsidRPr="006159E6">
                <w:t>:00:00</w:t>
              </w:r>
              <w:r>
                <w:t>+00:00</w:t>
              </w:r>
              <w:r w:rsidRPr="006159E6">
                <w:t>&lt;/DeliveryEndTime</w:t>
              </w:r>
              <w:r>
                <w:t>stamp</w:t>
              </w:r>
              <w:r w:rsidRPr="006159E6">
                <w:t>&gt;</w:t>
              </w:r>
            </w:ins>
          </w:p>
          <w:p w14:paraId="78E7162A" w14:textId="77777777" w:rsidR="00F02553" w:rsidRPr="006159E6" w:rsidRDefault="00F02553" w:rsidP="00735D91">
            <w:pPr>
              <w:pStyle w:val="Code"/>
              <w:rPr>
                <w:ins w:id="1566" w:author="Autor"/>
              </w:rPr>
            </w:pPr>
            <w:ins w:id="1567" w:author="Autor">
              <w:r>
                <w:t xml:space="preserve">     </w:t>
              </w:r>
              <w:r w:rsidRPr="006159E6">
                <w:t>&lt;ContractCapacity&gt;</w:t>
              </w:r>
              <w:r>
                <w:t>20</w:t>
              </w:r>
              <w:r w:rsidRPr="006159E6">
                <w:t>&lt;/ContractCapacity&gt;</w:t>
              </w:r>
            </w:ins>
          </w:p>
          <w:p w14:paraId="544A3454" w14:textId="77777777" w:rsidR="00F02553" w:rsidRPr="006159E6" w:rsidRDefault="00F02553" w:rsidP="00735D91">
            <w:pPr>
              <w:pStyle w:val="Code"/>
              <w:rPr>
                <w:ins w:id="1568" w:author="Autor"/>
              </w:rPr>
            </w:pPr>
            <w:ins w:id="1569" w:author="Autor">
              <w:r>
                <w:t xml:space="preserve">  </w:t>
              </w:r>
              <w:r w:rsidRPr="006159E6">
                <w:t>&lt;/TimeIntervalQuantity&gt;</w:t>
              </w:r>
            </w:ins>
          </w:p>
          <w:p w14:paraId="3DC66A16" w14:textId="77777777" w:rsidR="00F02553" w:rsidRPr="006159E6" w:rsidRDefault="00F02553" w:rsidP="00735D91">
            <w:pPr>
              <w:pStyle w:val="Code"/>
              <w:rPr>
                <w:ins w:id="1570" w:author="Autor"/>
              </w:rPr>
            </w:pPr>
            <w:ins w:id="1571" w:author="Autor">
              <w:r>
                <w:t xml:space="preserve"> </w:t>
              </w:r>
              <w:r w:rsidRPr="006159E6">
                <w:t>&lt;TimeIntervalQuantity&gt;</w:t>
              </w:r>
            </w:ins>
          </w:p>
          <w:p w14:paraId="7FE09339" w14:textId="77777777" w:rsidR="00F02553" w:rsidRPr="006159E6" w:rsidRDefault="00F02553" w:rsidP="00735D91">
            <w:pPr>
              <w:pStyle w:val="Code"/>
              <w:rPr>
                <w:ins w:id="1572" w:author="Autor"/>
              </w:rPr>
            </w:pPr>
            <w:ins w:id="1573" w:author="Autor">
              <w:r>
                <w:t xml:space="preserve">     </w:t>
              </w:r>
              <w:r w:rsidRPr="006159E6">
                <w:t>&lt;DeliveryStartTime</w:t>
              </w:r>
              <w:r>
                <w:t>stamp</w:t>
              </w:r>
              <w:r w:rsidRPr="006159E6">
                <w:t>&gt;</w:t>
              </w:r>
              <w:r>
                <w:t>2016-10-30T02</w:t>
              </w:r>
              <w:r w:rsidRPr="006159E6">
                <w:t>:00:00</w:t>
              </w:r>
              <w:r>
                <w:t>+00:00</w:t>
              </w:r>
              <w:r w:rsidRPr="006159E6">
                <w:t>&lt;/DeliveryStartTime</w:t>
              </w:r>
              <w:r>
                <w:t>stamp</w:t>
              </w:r>
              <w:r w:rsidRPr="006159E6">
                <w:t>&gt;</w:t>
              </w:r>
            </w:ins>
          </w:p>
          <w:p w14:paraId="657CEB9D" w14:textId="77777777" w:rsidR="00F02553" w:rsidRPr="006159E6" w:rsidRDefault="00F02553" w:rsidP="00735D91">
            <w:pPr>
              <w:pStyle w:val="Code"/>
              <w:rPr>
                <w:ins w:id="1574" w:author="Autor"/>
              </w:rPr>
            </w:pPr>
            <w:ins w:id="1575" w:author="Autor">
              <w:r>
                <w:t xml:space="preserve">     </w:t>
              </w:r>
              <w:r w:rsidRPr="006159E6">
                <w:t>&lt;DeliveryEndTime</w:t>
              </w:r>
              <w:r>
                <w:t>stamp</w:t>
              </w:r>
              <w:r w:rsidRPr="006159E6">
                <w:t>&gt;</w:t>
              </w:r>
              <w:r>
                <w:t>2016-10-30T03</w:t>
              </w:r>
              <w:r w:rsidRPr="006159E6">
                <w:t>:00:00</w:t>
              </w:r>
              <w:r>
                <w:t>+00:00</w:t>
              </w:r>
              <w:r w:rsidRPr="006159E6">
                <w:t>&lt;/DeliveryEndTime</w:t>
              </w:r>
              <w:r>
                <w:t>stamp</w:t>
              </w:r>
              <w:r w:rsidRPr="006159E6">
                <w:t>&gt;</w:t>
              </w:r>
            </w:ins>
          </w:p>
          <w:p w14:paraId="0467D442" w14:textId="77777777" w:rsidR="00F02553" w:rsidRPr="006159E6" w:rsidRDefault="00F02553" w:rsidP="00735D91">
            <w:pPr>
              <w:pStyle w:val="Code"/>
              <w:rPr>
                <w:ins w:id="1576" w:author="Autor"/>
              </w:rPr>
            </w:pPr>
            <w:ins w:id="1577" w:author="Autor">
              <w:r>
                <w:t xml:space="preserve">     </w:t>
              </w:r>
              <w:r w:rsidRPr="006159E6">
                <w:t>&lt;ContractCapacity&gt;</w:t>
              </w:r>
              <w:r>
                <w:t>10</w:t>
              </w:r>
              <w:r w:rsidRPr="006159E6">
                <w:t>&lt;/ContractCapacity&gt;</w:t>
              </w:r>
            </w:ins>
          </w:p>
          <w:p w14:paraId="1E46A2DF" w14:textId="77777777" w:rsidR="00F02553" w:rsidRPr="006159E6" w:rsidRDefault="00F02553" w:rsidP="00735D91">
            <w:pPr>
              <w:pStyle w:val="Code"/>
              <w:rPr>
                <w:ins w:id="1578" w:author="Autor"/>
              </w:rPr>
            </w:pPr>
            <w:ins w:id="1579" w:author="Autor">
              <w:r>
                <w:t xml:space="preserve">  </w:t>
              </w:r>
              <w:r w:rsidRPr="006159E6">
                <w:t>&lt;/TimeIntervalQuantity&gt;</w:t>
              </w:r>
            </w:ins>
          </w:p>
          <w:p w14:paraId="16E31603" w14:textId="77777777" w:rsidR="00F02553" w:rsidRPr="006159E6" w:rsidRDefault="00F02553" w:rsidP="00735D91">
            <w:pPr>
              <w:pStyle w:val="Code"/>
              <w:rPr>
                <w:ins w:id="1580" w:author="Autor"/>
              </w:rPr>
            </w:pPr>
            <w:ins w:id="1581" w:author="Autor">
              <w:r>
                <w:t xml:space="preserve"> </w:t>
              </w:r>
              <w:r w:rsidRPr="006159E6">
                <w:t>&lt;TimeIntervalQuantity&gt;</w:t>
              </w:r>
            </w:ins>
          </w:p>
          <w:p w14:paraId="20D03221" w14:textId="77777777" w:rsidR="00F02553" w:rsidRPr="006159E6" w:rsidRDefault="00F02553" w:rsidP="00735D91">
            <w:pPr>
              <w:pStyle w:val="Code"/>
              <w:rPr>
                <w:ins w:id="1582" w:author="Autor"/>
              </w:rPr>
            </w:pPr>
            <w:ins w:id="1583" w:author="Autor">
              <w:r>
                <w:t xml:space="preserve">     </w:t>
              </w:r>
              <w:r w:rsidRPr="006159E6">
                <w:t>&lt;DeliveryStartTime</w:t>
              </w:r>
              <w:r>
                <w:t>stamp</w:t>
              </w:r>
              <w:r w:rsidRPr="006159E6">
                <w:t>&gt;</w:t>
              </w:r>
              <w:r>
                <w:t>2016-10-30T03</w:t>
              </w:r>
              <w:r w:rsidRPr="006159E6">
                <w:t>:00:00</w:t>
              </w:r>
              <w:r>
                <w:t>+00:00</w:t>
              </w:r>
              <w:r w:rsidRPr="006159E6">
                <w:t>&lt;/DeliveryStartTime</w:t>
              </w:r>
              <w:r>
                <w:t>stamp</w:t>
              </w:r>
              <w:r w:rsidRPr="006159E6">
                <w:t>&gt;</w:t>
              </w:r>
            </w:ins>
          </w:p>
          <w:p w14:paraId="6E1FE8F0" w14:textId="77777777" w:rsidR="00F02553" w:rsidRPr="006159E6" w:rsidRDefault="00F02553" w:rsidP="00735D91">
            <w:pPr>
              <w:pStyle w:val="Code"/>
              <w:rPr>
                <w:ins w:id="1584" w:author="Autor"/>
              </w:rPr>
            </w:pPr>
            <w:ins w:id="1585" w:author="Autor">
              <w:r>
                <w:t xml:space="preserve">     </w:t>
              </w:r>
              <w:r w:rsidRPr="006159E6">
                <w:t>&lt;DeliveryEndTime</w:t>
              </w:r>
              <w:r>
                <w:t>stamp</w:t>
              </w:r>
              <w:r w:rsidRPr="006159E6">
                <w:t>&gt;</w:t>
              </w:r>
              <w:r>
                <w:t>2016-10-30T05</w:t>
              </w:r>
              <w:r w:rsidRPr="006159E6">
                <w:t>:00:00</w:t>
              </w:r>
              <w:r>
                <w:t>+00:00</w:t>
              </w:r>
              <w:r w:rsidRPr="006159E6">
                <w:t>&lt;/DeliveryEndTime</w:t>
              </w:r>
              <w:r>
                <w:t>stamp</w:t>
              </w:r>
              <w:r w:rsidRPr="006159E6">
                <w:t>&gt;</w:t>
              </w:r>
            </w:ins>
          </w:p>
          <w:p w14:paraId="59382DEE" w14:textId="77777777" w:rsidR="00F02553" w:rsidRPr="006159E6" w:rsidRDefault="00F02553" w:rsidP="00735D91">
            <w:pPr>
              <w:pStyle w:val="Code"/>
              <w:rPr>
                <w:ins w:id="1586" w:author="Autor"/>
              </w:rPr>
            </w:pPr>
            <w:ins w:id="1587" w:author="Autor">
              <w:r>
                <w:t xml:space="preserve">     </w:t>
              </w:r>
              <w:r w:rsidRPr="006159E6">
                <w:t>&lt;ContractCapacity&gt;</w:t>
              </w:r>
              <w:r>
                <w:t>5</w:t>
              </w:r>
              <w:r w:rsidRPr="006159E6">
                <w:t>&lt;/ContractCapacity&gt;</w:t>
              </w:r>
            </w:ins>
          </w:p>
          <w:p w14:paraId="5B46EF22" w14:textId="77777777" w:rsidR="00F02553" w:rsidRPr="006159E6" w:rsidRDefault="00F02553" w:rsidP="00735D91">
            <w:pPr>
              <w:pStyle w:val="Code"/>
              <w:rPr>
                <w:ins w:id="1588" w:author="Autor"/>
              </w:rPr>
            </w:pPr>
            <w:ins w:id="1589" w:author="Autor">
              <w:r>
                <w:t xml:space="preserve">  </w:t>
              </w:r>
              <w:r w:rsidRPr="006159E6">
                <w:t>&lt;/TimeIntervalQuantity&gt;</w:t>
              </w:r>
            </w:ins>
          </w:p>
          <w:p w14:paraId="4B50C5DD" w14:textId="77777777" w:rsidR="00F02553" w:rsidRPr="006159E6" w:rsidRDefault="00F02553" w:rsidP="00735D91">
            <w:pPr>
              <w:pStyle w:val="Code"/>
              <w:rPr>
                <w:ins w:id="1590" w:author="Autor"/>
              </w:rPr>
            </w:pPr>
            <w:ins w:id="1591" w:author="Autor">
              <w:r w:rsidRPr="006159E6">
                <w:t>&lt;/TimeIntervalQuantities&gt;</w:t>
              </w:r>
            </w:ins>
          </w:p>
          <w:p w14:paraId="74C3994E" w14:textId="77777777" w:rsidR="00F02553" w:rsidRDefault="00F02553" w:rsidP="00735D91">
            <w:pPr>
              <w:pStyle w:val="CellBody"/>
              <w:rPr>
                <w:ins w:id="1592" w:author="Autor"/>
                <w:lang w:val="en-US"/>
              </w:rPr>
            </w:pPr>
            <w:ins w:id="1593" w:author="Autor">
              <w:r>
                <w:rPr>
                  <w:lang w:val="en-US"/>
                </w:rPr>
                <w:t>Case 2 uses local time without UTC time zone offsets:</w:t>
              </w:r>
            </w:ins>
          </w:p>
          <w:p w14:paraId="0EDD465E" w14:textId="77777777" w:rsidR="00F02553" w:rsidRPr="006159E6" w:rsidRDefault="00F02553" w:rsidP="00735D91">
            <w:pPr>
              <w:pStyle w:val="Code"/>
              <w:rPr>
                <w:ins w:id="1594" w:author="Autor"/>
              </w:rPr>
            </w:pPr>
            <w:ins w:id="1595" w:author="Autor">
              <w:r w:rsidRPr="006159E6">
                <w:t>&lt;TimeIntervalQuantities&gt;</w:t>
              </w:r>
            </w:ins>
          </w:p>
          <w:p w14:paraId="59E12F61" w14:textId="77777777" w:rsidR="00F02553" w:rsidRPr="006159E6" w:rsidRDefault="00F02553" w:rsidP="00735D91">
            <w:pPr>
              <w:pStyle w:val="Code"/>
              <w:rPr>
                <w:ins w:id="1596" w:author="Autor"/>
              </w:rPr>
            </w:pPr>
            <w:ins w:id="1597" w:author="Autor">
              <w:r>
                <w:t xml:space="preserve">  </w:t>
              </w:r>
              <w:r w:rsidRPr="006159E6">
                <w:t>&lt;TimeIntervalQuantity&gt;</w:t>
              </w:r>
            </w:ins>
          </w:p>
          <w:p w14:paraId="2EE39506" w14:textId="77777777" w:rsidR="00F02553" w:rsidRPr="006159E6" w:rsidRDefault="00F02553" w:rsidP="00735D91">
            <w:pPr>
              <w:pStyle w:val="Code"/>
              <w:rPr>
                <w:ins w:id="1598" w:author="Autor"/>
              </w:rPr>
            </w:pPr>
            <w:ins w:id="1599" w:author="Autor">
              <w:r>
                <w:t xml:space="preserve">     </w:t>
              </w:r>
              <w:r w:rsidRPr="006159E6">
                <w:t>&lt;DeliveryStartDateAndTime&gt;</w:t>
              </w:r>
              <w:r>
                <w:t>2016-10-29T23</w:t>
              </w:r>
              <w:r w:rsidRPr="006159E6">
                <w:t>:00:00&lt;/DeliveryStartDateAndTime&gt;</w:t>
              </w:r>
            </w:ins>
          </w:p>
          <w:p w14:paraId="6BD8D986" w14:textId="77777777" w:rsidR="00F02553" w:rsidRPr="006159E6" w:rsidRDefault="00F02553" w:rsidP="00735D91">
            <w:pPr>
              <w:pStyle w:val="Code"/>
              <w:rPr>
                <w:ins w:id="1600" w:author="Autor"/>
              </w:rPr>
            </w:pPr>
            <w:ins w:id="1601" w:author="Autor">
              <w:r>
                <w:t xml:space="preserve">     </w:t>
              </w:r>
              <w:r w:rsidRPr="006159E6">
                <w:t>&lt;DeliveryEndDateAndTime&gt;</w:t>
              </w:r>
              <w:r>
                <w:t>2016-10-30T00:00:00</w:t>
              </w:r>
              <w:r w:rsidRPr="006159E6">
                <w:t>&lt;/DeliveryEndDateAndTime&gt;</w:t>
              </w:r>
            </w:ins>
          </w:p>
          <w:p w14:paraId="791DDB6B" w14:textId="77777777" w:rsidR="00F02553" w:rsidRPr="006159E6" w:rsidRDefault="00F02553" w:rsidP="00735D91">
            <w:pPr>
              <w:pStyle w:val="Code"/>
              <w:rPr>
                <w:ins w:id="1602" w:author="Autor"/>
              </w:rPr>
            </w:pPr>
            <w:ins w:id="1603" w:author="Autor">
              <w:r>
                <w:t xml:space="preserve">     </w:t>
              </w:r>
              <w:r w:rsidRPr="006159E6">
                <w:t>&lt;ContractCapacity&gt;</w:t>
              </w:r>
              <w:r>
                <w:t>50</w:t>
              </w:r>
              <w:r w:rsidRPr="006159E6">
                <w:t>&lt;/ContractCapacity&gt;</w:t>
              </w:r>
            </w:ins>
          </w:p>
          <w:p w14:paraId="09778DBD" w14:textId="77777777" w:rsidR="00F02553" w:rsidRPr="006159E6" w:rsidRDefault="00F02553" w:rsidP="00735D91">
            <w:pPr>
              <w:pStyle w:val="Code"/>
              <w:rPr>
                <w:ins w:id="1604" w:author="Autor"/>
              </w:rPr>
            </w:pPr>
            <w:ins w:id="1605" w:author="Autor">
              <w:r>
                <w:t xml:space="preserve">  </w:t>
              </w:r>
              <w:r w:rsidRPr="006159E6">
                <w:t>&lt;/TimeIntervalQuantity&gt;</w:t>
              </w:r>
            </w:ins>
          </w:p>
          <w:p w14:paraId="4A85347F" w14:textId="77777777" w:rsidR="00F02553" w:rsidRPr="006159E6" w:rsidRDefault="00F02553" w:rsidP="00735D91">
            <w:pPr>
              <w:pStyle w:val="Code"/>
              <w:rPr>
                <w:ins w:id="1606" w:author="Autor"/>
              </w:rPr>
            </w:pPr>
            <w:ins w:id="1607" w:author="Autor">
              <w:r>
                <w:t xml:space="preserve">  </w:t>
              </w:r>
              <w:r w:rsidRPr="006159E6">
                <w:t>&lt;TimeIntervalQuantity&gt;</w:t>
              </w:r>
            </w:ins>
          </w:p>
          <w:p w14:paraId="733BC5C0" w14:textId="77777777" w:rsidR="00F02553" w:rsidRPr="006159E6" w:rsidRDefault="00F02553" w:rsidP="00735D91">
            <w:pPr>
              <w:pStyle w:val="Code"/>
              <w:rPr>
                <w:ins w:id="1608" w:author="Autor"/>
              </w:rPr>
            </w:pPr>
            <w:ins w:id="1609" w:author="Autor">
              <w:r>
                <w:t xml:space="preserve">     </w:t>
              </w:r>
              <w:r w:rsidRPr="006159E6">
                <w:t>&lt;DeliveryStartDateAndTime&gt;</w:t>
              </w:r>
              <w:r>
                <w:t>2016-10-30T00</w:t>
              </w:r>
              <w:r w:rsidRPr="006159E6">
                <w:t>:00:00&lt;/DeliveryStartDateAndTime&gt;</w:t>
              </w:r>
            </w:ins>
          </w:p>
          <w:p w14:paraId="571E39E1" w14:textId="77777777" w:rsidR="00F02553" w:rsidRPr="006159E6" w:rsidRDefault="00F02553" w:rsidP="00735D91">
            <w:pPr>
              <w:pStyle w:val="Code"/>
              <w:rPr>
                <w:ins w:id="1610" w:author="Autor"/>
              </w:rPr>
            </w:pPr>
            <w:ins w:id="1611" w:author="Autor">
              <w:r>
                <w:t xml:space="preserve">     </w:t>
              </w:r>
              <w:r w:rsidRPr="006159E6">
                <w:t>&lt;DeliveryEndDateAndTime&gt;</w:t>
              </w:r>
              <w:r>
                <w:t>2016-10-30T01</w:t>
              </w:r>
              <w:r w:rsidRPr="006159E6">
                <w:t>:00:00&lt;/DeliveryEndDateAndTime&gt;</w:t>
              </w:r>
            </w:ins>
          </w:p>
          <w:p w14:paraId="3D9F5291" w14:textId="77777777" w:rsidR="00F02553" w:rsidRPr="006159E6" w:rsidRDefault="00F02553" w:rsidP="00735D91">
            <w:pPr>
              <w:pStyle w:val="Code"/>
              <w:rPr>
                <w:ins w:id="1612" w:author="Autor"/>
              </w:rPr>
            </w:pPr>
            <w:ins w:id="1613" w:author="Autor">
              <w:r>
                <w:t xml:space="preserve">     </w:t>
              </w:r>
              <w:r w:rsidRPr="006159E6">
                <w:t>&lt;ContractCapacity&gt;</w:t>
              </w:r>
              <w:r>
                <w:t>40</w:t>
              </w:r>
              <w:r w:rsidRPr="006159E6">
                <w:t>&lt;/ContractCapacity&gt;</w:t>
              </w:r>
            </w:ins>
          </w:p>
          <w:p w14:paraId="242F58BF" w14:textId="77777777" w:rsidR="00F02553" w:rsidRPr="006159E6" w:rsidRDefault="00F02553" w:rsidP="00735D91">
            <w:pPr>
              <w:pStyle w:val="Code"/>
              <w:rPr>
                <w:ins w:id="1614" w:author="Autor"/>
              </w:rPr>
            </w:pPr>
            <w:ins w:id="1615" w:author="Autor">
              <w:r>
                <w:t xml:space="preserve">   </w:t>
              </w:r>
              <w:r w:rsidRPr="006159E6">
                <w:t>&lt;/TimeIntervalQuantity&gt;</w:t>
              </w:r>
            </w:ins>
          </w:p>
          <w:p w14:paraId="476C6995" w14:textId="77777777" w:rsidR="00F02553" w:rsidRPr="006159E6" w:rsidRDefault="00F02553" w:rsidP="00735D91">
            <w:pPr>
              <w:pStyle w:val="Code"/>
              <w:rPr>
                <w:ins w:id="1616" w:author="Autor"/>
              </w:rPr>
            </w:pPr>
            <w:ins w:id="1617" w:author="Autor">
              <w:r>
                <w:t xml:space="preserve">  </w:t>
              </w:r>
              <w:r w:rsidRPr="006159E6">
                <w:t>&lt;TimeIntervalQuantity&gt;</w:t>
              </w:r>
            </w:ins>
          </w:p>
          <w:p w14:paraId="251B5CEF" w14:textId="77777777" w:rsidR="00F02553" w:rsidRPr="006159E6" w:rsidRDefault="00F02553" w:rsidP="00735D91">
            <w:pPr>
              <w:pStyle w:val="Code"/>
              <w:rPr>
                <w:ins w:id="1618" w:author="Autor"/>
              </w:rPr>
            </w:pPr>
            <w:ins w:id="1619" w:author="Autor">
              <w:r>
                <w:t xml:space="preserve">     </w:t>
              </w:r>
              <w:r w:rsidRPr="006159E6">
                <w:t>&lt;DeliveryStartDateAndTime&gt;</w:t>
              </w:r>
              <w:r>
                <w:t>2016-10-30T01</w:t>
              </w:r>
              <w:r w:rsidRPr="006159E6">
                <w:t>:00:00&lt;/DeliveryStartDateAndTime&gt;</w:t>
              </w:r>
            </w:ins>
          </w:p>
          <w:p w14:paraId="25C91491" w14:textId="77777777" w:rsidR="00F02553" w:rsidRPr="006159E6" w:rsidRDefault="00F02553" w:rsidP="00735D91">
            <w:pPr>
              <w:pStyle w:val="Code"/>
              <w:rPr>
                <w:ins w:id="1620" w:author="Autor"/>
              </w:rPr>
            </w:pPr>
            <w:ins w:id="1621" w:author="Autor">
              <w:r>
                <w:t xml:space="preserve">     </w:t>
              </w:r>
              <w:r w:rsidRPr="006159E6">
                <w:t>&lt;DeliveryEndDateAndTime&gt;</w:t>
              </w:r>
              <w:r>
                <w:t>2016-10-30T02:00</w:t>
              </w:r>
              <w:r w:rsidRPr="006159E6">
                <w:t>:00&lt;/DeliveryEndDateAndTime&gt;</w:t>
              </w:r>
            </w:ins>
          </w:p>
          <w:p w14:paraId="2E26CD0D" w14:textId="77777777" w:rsidR="00F02553" w:rsidRPr="006159E6" w:rsidRDefault="00F02553" w:rsidP="00735D91">
            <w:pPr>
              <w:pStyle w:val="Code"/>
              <w:rPr>
                <w:ins w:id="1622" w:author="Autor"/>
              </w:rPr>
            </w:pPr>
            <w:ins w:id="1623" w:author="Autor">
              <w:r>
                <w:t xml:space="preserve">     </w:t>
              </w:r>
              <w:r w:rsidRPr="006159E6">
                <w:t>&lt;ContractCapacity&gt;</w:t>
              </w:r>
              <w:r>
                <w:t>30</w:t>
              </w:r>
              <w:r w:rsidRPr="006159E6">
                <w:t>&lt;/ContractCapacity&gt;</w:t>
              </w:r>
            </w:ins>
          </w:p>
          <w:p w14:paraId="2195456A" w14:textId="77777777" w:rsidR="00F02553" w:rsidRPr="006159E6" w:rsidRDefault="00F02553" w:rsidP="00735D91">
            <w:pPr>
              <w:pStyle w:val="Code"/>
              <w:rPr>
                <w:ins w:id="1624" w:author="Autor"/>
              </w:rPr>
            </w:pPr>
            <w:ins w:id="1625" w:author="Autor">
              <w:r>
                <w:t xml:space="preserve">  </w:t>
              </w:r>
              <w:r w:rsidRPr="006159E6">
                <w:t>&lt;/TimeIntervalQuantity&gt;</w:t>
              </w:r>
            </w:ins>
          </w:p>
          <w:p w14:paraId="7694B73D" w14:textId="77777777" w:rsidR="00F02553" w:rsidRPr="006159E6" w:rsidRDefault="00F02553" w:rsidP="00735D91">
            <w:pPr>
              <w:pStyle w:val="Code"/>
              <w:rPr>
                <w:ins w:id="1626" w:author="Autor"/>
              </w:rPr>
            </w:pPr>
            <w:ins w:id="1627" w:author="Autor">
              <w:r>
                <w:t xml:space="preserve"> </w:t>
              </w:r>
              <w:r w:rsidRPr="006159E6">
                <w:t>&lt;TimeIntervalQuantity&gt;</w:t>
              </w:r>
            </w:ins>
          </w:p>
          <w:p w14:paraId="4246A728" w14:textId="77777777" w:rsidR="00F02553" w:rsidRPr="006159E6" w:rsidRDefault="00F02553" w:rsidP="00735D91">
            <w:pPr>
              <w:pStyle w:val="Code"/>
              <w:rPr>
                <w:ins w:id="1628" w:author="Autor"/>
              </w:rPr>
            </w:pPr>
            <w:ins w:id="1629" w:author="Autor">
              <w:r>
                <w:t xml:space="preserve">     </w:t>
              </w:r>
              <w:r w:rsidRPr="006159E6">
                <w:t>&lt;DeliveryStartDateAndTime&gt;</w:t>
              </w:r>
              <w:r>
                <w:t>2016-10-30T02:00:00</w:t>
              </w:r>
              <w:r w:rsidRPr="006159E6">
                <w:t>&lt;/DeliveryStartDateAndTime&gt;</w:t>
              </w:r>
            </w:ins>
          </w:p>
          <w:p w14:paraId="2B877715" w14:textId="77777777" w:rsidR="00F02553" w:rsidRPr="006159E6" w:rsidRDefault="00F02553" w:rsidP="00735D91">
            <w:pPr>
              <w:pStyle w:val="Code"/>
              <w:rPr>
                <w:ins w:id="1630" w:author="Autor"/>
              </w:rPr>
            </w:pPr>
            <w:ins w:id="1631" w:author="Autor">
              <w:r>
                <w:t xml:space="preserve">     </w:t>
              </w:r>
              <w:r w:rsidRPr="006159E6">
                <w:t>&lt;DeliveryEndDateAndTime&gt;</w:t>
              </w:r>
              <w:r>
                <w:t>2016-10-30T03</w:t>
              </w:r>
              <w:r w:rsidRPr="006159E6">
                <w:t>:00:00&lt;/DeliveryEndDateAndTime&gt;</w:t>
              </w:r>
            </w:ins>
          </w:p>
          <w:p w14:paraId="06F03A66" w14:textId="77777777" w:rsidR="00F02553" w:rsidRPr="006159E6" w:rsidRDefault="00F02553" w:rsidP="00735D91">
            <w:pPr>
              <w:pStyle w:val="Code"/>
              <w:rPr>
                <w:ins w:id="1632" w:author="Autor"/>
              </w:rPr>
            </w:pPr>
            <w:ins w:id="1633" w:author="Autor">
              <w:r>
                <w:t xml:space="preserve">     </w:t>
              </w:r>
              <w:r w:rsidRPr="006159E6">
                <w:t>&lt;ContractCapacity&gt;</w:t>
              </w:r>
              <w:r>
                <w:t>15</w:t>
              </w:r>
              <w:r w:rsidRPr="006159E6">
                <w:t>&lt;/ContractCapacity&gt;</w:t>
              </w:r>
            </w:ins>
          </w:p>
          <w:p w14:paraId="48FCFF65" w14:textId="77777777" w:rsidR="00F02553" w:rsidRPr="006159E6" w:rsidRDefault="00F02553" w:rsidP="00735D91">
            <w:pPr>
              <w:pStyle w:val="Code"/>
              <w:rPr>
                <w:ins w:id="1634" w:author="Autor"/>
              </w:rPr>
            </w:pPr>
            <w:ins w:id="1635" w:author="Autor">
              <w:r>
                <w:t xml:space="preserve">  </w:t>
              </w:r>
              <w:r w:rsidRPr="006159E6">
                <w:t>&lt;/TimeIntervalQuantity&gt;</w:t>
              </w:r>
            </w:ins>
          </w:p>
          <w:p w14:paraId="2CDEA334" w14:textId="77777777" w:rsidR="00F02553" w:rsidRPr="006159E6" w:rsidRDefault="00F02553" w:rsidP="00735D91">
            <w:pPr>
              <w:pStyle w:val="Code"/>
              <w:rPr>
                <w:ins w:id="1636" w:author="Autor"/>
              </w:rPr>
            </w:pPr>
            <w:ins w:id="1637" w:author="Autor">
              <w:r w:rsidRPr="006159E6">
                <w:t>&lt;TimeIntervalQuantity&gt;</w:t>
              </w:r>
            </w:ins>
          </w:p>
          <w:p w14:paraId="7427CFBD" w14:textId="77777777" w:rsidR="00F02553" w:rsidRPr="006159E6" w:rsidRDefault="00F02553" w:rsidP="00735D91">
            <w:pPr>
              <w:pStyle w:val="Code"/>
              <w:rPr>
                <w:ins w:id="1638" w:author="Autor"/>
              </w:rPr>
            </w:pPr>
            <w:ins w:id="1639" w:author="Autor">
              <w:r>
                <w:lastRenderedPageBreak/>
                <w:t xml:space="preserve">     </w:t>
              </w:r>
              <w:r w:rsidRPr="006159E6">
                <w:t>&lt;DeliveryStartDateAndTime&gt;</w:t>
              </w:r>
              <w:r>
                <w:t>2016-10-30T03</w:t>
              </w:r>
              <w:r w:rsidRPr="006159E6">
                <w:t>:00:00&lt;/DeliveryStartDateAndTime&gt;</w:t>
              </w:r>
            </w:ins>
          </w:p>
          <w:p w14:paraId="36597B4C" w14:textId="77777777" w:rsidR="00F02553" w:rsidRPr="006159E6" w:rsidRDefault="00F02553" w:rsidP="00735D91">
            <w:pPr>
              <w:pStyle w:val="Code"/>
              <w:rPr>
                <w:ins w:id="1640" w:author="Autor"/>
              </w:rPr>
            </w:pPr>
            <w:ins w:id="1641" w:author="Autor">
              <w:r>
                <w:t xml:space="preserve">     </w:t>
              </w:r>
              <w:r w:rsidRPr="006159E6">
                <w:t>&lt;DeliveryEndDateAndTime&gt;</w:t>
              </w:r>
              <w:r>
                <w:t>2016-10-30T05</w:t>
              </w:r>
              <w:r w:rsidRPr="006159E6">
                <w:t>:00:00&lt;/DeliveryEndDateAndTime&gt;</w:t>
              </w:r>
            </w:ins>
          </w:p>
          <w:p w14:paraId="21DBF332" w14:textId="77777777" w:rsidR="00F02553" w:rsidRPr="006159E6" w:rsidRDefault="00F02553" w:rsidP="00735D91">
            <w:pPr>
              <w:pStyle w:val="Code"/>
              <w:rPr>
                <w:ins w:id="1642" w:author="Autor"/>
              </w:rPr>
            </w:pPr>
            <w:ins w:id="1643" w:author="Autor">
              <w:r>
                <w:t xml:space="preserve">     </w:t>
              </w:r>
              <w:r w:rsidRPr="006159E6">
                <w:t>&lt;ContractCapacity&gt;</w:t>
              </w:r>
              <w:r>
                <w:t>5</w:t>
              </w:r>
              <w:r w:rsidRPr="006159E6">
                <w:t>&lt;/ContractCapacity&gt;</w:t>
              </w:r>
            </w:ins>
          </w:p>
          <w:p w14:paraId="0E0D7DD0" w14:textId="77777777" w:rsidR="00F02553" w:rsidRPr="006159E6" w:rsidRDefault="00F02553" w:rsidP="00735D91">
            <w:pPr>
              <w:pStyle w:val="Code"/>
              <w:rPr>
                <w:ins w:id="1644" w:author="Autor"/>
              </w:rPr>
            </w:pPr>
            <w:ins w:id="1645" w:author="Autor">
              <w:r>
                <w:t xml:space="preserve">  </w:t>
              </w:r>
              <w:r w:rsidRPr="006159E6">
                <w:t>&lt;/TimeIntervalQuantity&gt;</w:t>
              </w:r>
            </w:ins>
          </w:p>
          <w:p w14:paraId="36A05454" w14:textId="77777777" w:rsidR="00F02553" w:rsidRPr="006159E6" w:rsidRDefault="00F02553" w:rsidP="00735D91">
            <w:pPr>
              <w:pStyle w:val="Code"/>
              <w:rPr>
                <w:ins w:id="1646" w:author="Autor"/>
              </w:rPr>
            </w:pPr>
            <w:ins w:id="1647" w:author="Autor">
              <w:r w:rsidRPr="006159E6">
                <w:t>&lt;/TimeIntervalQuantities&gt;</w:t>
              </w:r>
            </w:ins>
          </w:p>
          <w:p w14:paraId="3FCFE418" w14:textId="77777777" w:rsidR="00F02553" w:rsidRDefault="00F02553" w:rsidP="00735D91">
            <w:pPr>
              <w:pStyle w:val="CellBody"/>
              <w:rPr>
                <w:ins w:id="1648" w:author="Autor"/>
              </w:rPr>
            </w:pPr>
            <w:ins w:id="1649" w:author="Autor">
              <w:r w:rsidRPr="006C3E3A">
                <w:rPr>
                  <w:rStyle w:val="Fett"/>
                </w:rPr>
                <w:t>Important:</w:t>
              </w:r>
              <w:r>
                <w:t xml:space="preserve"> The capacity of the missing hour cannot be described explicitly without the time zone information. Therefore, the capacity during the hour 02:00-03:00 is calculated from the time-weighted average capacity over both delivery hours. The average capacity value in this example is calculated as follows: ((20 + 15)/2) = 17.5. </w:t>
              </w:r>
            </w:ins>
          </w:p>
          <w:p w14:paraId="256E54CC" w14:textId="77777777" w:rsidR="00F02553" w:rsidRPr="006159E6" w:rsidRDefault="00F02553" w:rsidP="00735D91">
            <w:pPr>
              <w:pStyle w:val="CellBody"/>
              <w:rPr>
                <w:ins w:id="1650" w:author="Autor"/>
                <w:lang w:val="en-US"/>
              </w:rPr>
            </w:pPr>
            <w:ins w:id="1651" w:author="Autor">
              <w:r w:rsidRPr="006C3E3A">
                <w:rPr>
                  <w:rStyle w:val="Fett"/>
                </w:rPr>
                <w:t>Important:</w:t>
              </w:r>
              <w:r>
                <w:rPr>
                  <w:rStyle w:val="Fett"/>
                </w:rPr>
                <w:t xml:space="preserve"> </w:t>
              </w:r>
              <w:r>
                <w:t>According to the rules governing ‘TimeIntervalQuantity’ sections, a ‘TimeIntervalQuantity’ section must only be included if the average capacity over both delivery hours represents a change in the capacity value in the hour 02:00-03:00 in comparison to either the preceeding or subsequent (or both) hours.</w:t>
              </w:r>
            </w:ins>
          </w:p>
        </w:tc>
      </w:tr>
    </w:tbl>
    <w:p w14:paraId="49602CD3" w14:textId="77777777" w:rsidR="009D721E" w:rsidRPr="006159E6" w:rsidRDefault="009D721E" w:rsidP="00571EF6">
      <w:pPr>
        <w:pStyle w:val="berschrift3"/>
      </w:pPr>
      <w:bookmarkStart w:id="1652" w:name="_Ref454359828"/>
      <w:bookmarkStart w:id="1653" w:name="_Toc489975925"/>
      <w:bookmarkStart w:id="1654" w:name="_Toc9906883"/>
      <w:bookmarkStart w:id="1655" w:name="_Toc50521443"/>
      <w:r>
        <w:lastRenderedPageBreak/>
        <w:t xml:space="preserve">Examples for </w:t>
      </w:r>
      <w:r w:rsidRPr="006159E6">
        <w:t>‘TimeIntervalQuantities’</w:t>
      </w:r>
      <w:bookmarkEnd w:id="1652"/>
      <w:bookmarkEnd w:id="1653"/>
    </w:p>
    <w:p w14:paraId="09A47804" w14:textId="77777777" w:rsidR="009D721E" w:rsidRDefault="009D721E" w:rsidP="009D721E">
      <w:pPr>
        <w:rPr>
          <w:lang w:val="en-US"/>
        </w:rPr>
      </w:pPr>
      <w:r w:rsidRPr="006159E6">
        <w:rPr>
          <w:lang w:val="en-US"/>
        </w:rPr>
        <w:t>The date</w:t>
      </w:r>
      <w:r>
        <w:rPr>
          <w:lang w:val="en-US"/>
        </w:rPr>
        <w:t>s</w:t>
      </w:r>
      <w:r w:rsidRPr="006159E6">
        <w:rPr>
          <w:lang w:val="en-US"/>
        </w:rPr>
        <w:t xml:space="preserve"> and time</w:t>
      </w:r>
      <w:r>
        <w:rPr>
          <w:lang w:val="en-US"/>
        </w:rPr>
        <w:t xml:space="preserve">s are given </w:t>
      </w:r>
      <w:r w:rsidRPr="006159E6">
        <w:rPr>
          <w:lang w:val="en-US"/>
        </w:rPr>
        <w:t>in the local time at the ‘Delivery</w:t>
      </w:r>
      <w:r w:rsidRPr="006159E6">
        <w:rPr>
          <w:lang w:val="en-US"/>
        </w:rPr>
        <w:softHyphen/>
        <w:t>Point</w:t>
      </w:r>
      <w:r w:rsidRPr="006159E6">
        <w:rPr>
          <w:lang w:val="en-US"/>
        </w:rPr>
        <w:softHyphen/>
        <w:t>Area</w:t>
      </w:r>
      <w:r>
        <w:rPr>
          <w:lang w:val="en-US"/>
        </w:rPr>
        <w:t>’</w:t>
      </w:r>
      <w:r w:rsidRPr="006159E6">
        <w:rPr>
          <w:lang w:val="en-US"/>
        </w:rPr>
        <w:t xml:space="preserve"> for the transaction. </w:t>
      </w:r>
      <w:r>
        <w:rPr>
          <w:lang w:val="en-US"/>
        </w:rPr>
        <w:t>N</w:t>
      </w:r>
      <w:r w:rsidRPr="006159E6">
        <w:rPr>
          <w:lang w:val="en-US"/>
        </w:rPr>
        <w:t>o compensation for daylight saving regimes</w:t>
      </w:r>
      <w:r>
        <w:rPr>
          <w:lang w:val="en-US"/>
        </w:rPr>
        <w:t xml:space="preserve"> is necessary</w:t>
      </w:r>
      <w:r w:rsidRPr="006159E6">
        <w:rPr>
          <w:lang w:val="en-US"/>
        </w:rPr>
        <w:t xml:space="preserve">. </w:t>
      </w:r>
    </w:p>
    <w:p w14:paraId="059CF15F" w14:textId="77777777" w:rsidR="009D721E" w:rsidRPr="00A8484F" w:rsidRDefault="009D721E" w:rsidP="009D721E">
      <w:pPr>
        <w:rPr>
          <w:lang w:val="en-US"/>
        </w:rPr>
      </w:pPr>
      <w:r>
        <w:rPr>
          <w:lang w:val="en-US"/>
        </w:rPr>
        <w:t>For example,</w:t>
      </w:r>
      <w:r w:rsidRPr="006159E6">
        <w:rPr>
          <w:lang w:val="en-US"/>
        </w:rPr>
        <w:t xml:space="preserve"> 13:00 (</w:t>
      </w:r>
      <w:r>
        <w:rPr>
          <w:lang w:val="en-US"/>
        </w:rPr>
        <w:t>local</w:t>
      </w:r>
      <w:r w:rsidRPr="006159E6">
        <w:rPr>
          <w:lang w:val="en-US"/>
        </w:rPr>
        <w:t xml:space="preserve"> time) on January 1</w:t>
      </w:r>
      <w:r w:rsidRPr="006159E6">
        <w:rPr>
          <w:vertAlign w:val="superscript"/>
          <w:lang w:val="en-US"/>
        </w:rPr>
        <w:t>st</w:t>
      </w:r>
      <w:r w:rsidRPr="006159E6">
        <w:rPr>
          <w:lang w:val="en-US"/>
        </w:rPr>
        <w:t xml:space="preserve"> at the UK NBP would be 13:00 GMT and 13:00 (</w:t>
      </w:r>
      <w:r>
        <w:rPr>
          <w:lang w:val="en-US"/>
        </w:rPr>
        <w:t xml:space="preserve">local </w:t>
      </w:r>
      <w:r w:rsidRPr="006159E6">
        <w:rPr>
          <w:lang w:val="en-US"/>
        </w:rPr>
        <w:t>time) on June 1</w:t>
      </w:r>
      <w:r w:rsidRPr="006159E6">
        <w:rPr>
          <w:vertAlign w:val="superscript"/>
          <w:lang w:val="en-US"/>
        </w:rPr>
        <w:t>st</w:t>
      </w:r>
      <w:r w:rsidRPr="006159E6">
        <w:rPr>
          <w:lang w:val="en-US"/>
        </w:rPr>
        <w:t xml:space="preserve"> at the UK NBP would be 14:00 GMT/13:00 BST.</w:t>
      </w:r>
    </w:p>
    <w:p w14:paraId="70E47AA9" w14:textId="77777777" w:rsidR="009D721E" w:rsidRPr="003814D0" w:rsidRDefault="009D721E" w:rsidP="009D721E">
      <w:pPr>
        <w:keepNext/>
        <w:rPr>
          <w:rStyle w:val="Fett"/>
        </w:rPr>
      </w:pPr>
      <w:r w:rsidRPr="003814D0">
        <w:rPr>
          <w:rStyle w:val="Fett"/>
        </w:rPr>
        <w:t>Baseload for Jan 05 for the German market:</w:t>
      </w:r>
    </w:p>
    <w:p w14:paraId="0842AB98" w14:textId="77777777" w:rsidR="009D721E" w:rsidRPr="006159E6" w:rsidRDefault="009D721E" w:rsidP="009D721E">
      <w:pPr>
        <w:rPr>
          <w:lang w:val="en-US"/>
        </w:rPr>
      </w:pPr>
      <w:r w:rsidRPr="006159E6">
        <w:rPr>
          <w:lang w:val="en-US"/>
        </w:rPr>
        <w:t>Start</w:t>
      </w:r>
      <w:r w:rsidRPr="006159E6">
        <w:rPr>
          <w:lang w:val="en-US"/>
        </w:rPr>
        <w:tab/>
      </w:r>
      <w:r w:rsidRPr="006159E6">
        <w:rPr>
          <w:lang w:val="en-US"/>
        </w:rPr>
        <w:tab/>
      </w:r>
      <w:r w:rsidRPr="006159E6">
        <w:rPr>
          <w:lang w:val="en-US"/>
        </w:rPr>
        <w:tab/>
      </w:r>
      <w:r w:rsidRPr="006159E6">
        <w:rPr>
          <w:lang w:val="en-US"/>
        </w:rPr>
        <w:tab/>
      </w:r>
      <w:r w:rsidRPr="006159E6">
        <w:rPr>
          <w:lang w:val="en-US"/>
        </w:rPr>
        <w:tab/>
        <w:t>End</w:t>
      </w:r>
    </w:p>
    <w:p w14:paraId="00BDA5FD" w14:textId="77777777" w:rsidR="009D721E" w:rsidRPr="006159E6" w:rsidRDefault="009D721E" w:rsidP="009D721E">
      <w:pPr>
        <w:rPr>
          <w:lang w:val="en-US"/>
        </w:rPr>
      </w:pPr>
      <w:r w:rsidRPr="006159E6">
        <w:rPr>
          <w:lang w:val="en-US"/>
        </w:rPr>
        <w:t>2005-01-01T00:00:00</w:t>
      </w:r>
      <w:r w:rsidRPr="006159E6">
        <w:rPr>
          <w:lang w:val="en-US"/>
        </w:rPr>
        <w:tab/>
      </w:r>
      <w:r w:rsidRPr="006159E6">
        <w:rPr>
          <w:lang w:val="en-US"/>
        </w:rPr>
        <w:tab/>
        <w:t>2005-02-01T00:00:00</w:t>
      </w:r>
    </w:p>
    <w:p w14:paraId="06957E21" w14:textId="77777777" w:rsidR="009D721E" w:rsidRPr="006159E6" w:rsidRDefault="009D721E" w:rsidP="009D721E">
      <w:pPr>
        <w:rPr>
          <w:lang w:val="en-US"/>
        </w:rPr>
      </w:pPr>
    </w:p>
    <w:p w14:paraId="301479B4" w14:textId="77777777" w:rsidR="009D721E" w:rsidRPr="003814D0" w:rsidRDefault="009D721E" w:rsidP="009D721E">
      <w:pPr>
        <w:rPr>
          <w:rStyle w:val="Fett"/>
        </w:rPr>
      </w:pPr>
      <w:r w:rsidRPr="003814D0">
        <w:rPr>
          <w:rStyle w:val="Fett"/>
        </w:rPr>
        <w:t>Baseload for Jan 05 for the UK market:</w:t>
      </w:r>
    </w:p>
    <w:p w14:paraId="1C8DB8D4" w14:textId="77777777" w:rsidR="009D721E" w:rsidRPr="006159E6" w:rsidRDefault="009D721E" w:rsidP="009D721E">
      <w:pPr>
        <w:rPr>
          <w:lang w:val="en-US"/>
        </w:rPr>
      </w:pPr>
      <w:r w:rsidRPr="006159E6">
        <w:rPr>
          <w:lang w:val="en-US"/>
        </w:rPr>
        <w:t>Start</w:t>
      </w:r>
      <w:r w:rsidRPr="006159E6">
        <w:rPr>
          <w:lang w:val="en-US"/>
        </w:rPr>
        <w:tab/>
      </w:r>
      <w:r w:rsidRPr="006159E6">
        <w:rPr>
          <w:lang w:val="en-US"/>
        </w:rPr>
        <w:tab/>
      </w:r>
      <w:r w:rsidRPr="006159E6">
        <w:rPr>
          <w:lang w:val="en-US"/>
        </w:rPr>
        <w:tab/>
      </w:r>
      <w:r w:rsidRPr="006159E6">
        <w:rPr>
          <w:lang w:val="en-US"/>
        </w:rPr>
        <w:tab/>
      </w:r>
      <w:r w:rsidRPr="006159E6">
        <w:rPr>
          <w:lang w:val="en-US"/>
        </w:rPr>
        <w:tab/>
        <w:t>End</w:t>
      </w:r>
    </w:p>
    <w:p w14:paraId="03F86DAE" w14:textId="77777777" w:rsidR="009D721E" w:rsidRPr="006159E6" w:rsidRDefault="009D721E" w:rsidP="009D721E">
      <w:pPr>
        <w:rPr>
          <w:lang w:val="en-US"/>
        </w:rPr>
      </w:pPr>
      <w:r w:rsidRPr="006159E6">
        <w:rPr>
          <w:lang w:val="en-US"/>
        </w:rPr>
        <w:t>2004-12-26T23:00:00</w:t>
      </w:r>
      <w:r w:rsidRPr="006159E6">
        <w:rPr>
          <w:lang w:val="en-US"/>
        </w:rPr>
        <w:tab/>
      </w:r>
      <w:r w:rsidRPr="006159E6">
        <w:rPr>
          <w:lang w:val="en-US"/>
        </w:rPr>
        <w:tab/>
        <w:t>2004-01-29T23:00:00</w:t>
      </w:r>
    </w:p>
    <w:p w14:paraId="6C946112" w14:textId="77777777" w:rsidR="009D721E" w:rsidRPr="006159E6" w:rsidRDefault="009D721E" w:rsidP="009D721E">
      <w:pPr>
        <w:rPr>
          <w:lang w:val="en-US"/>
        </w:rPr>
      </w:pPr>
      <w:r w:rsidRPr="006159E6">
        <w:rPr>
          <w:lang w:val="en-US"/>
        </w:rPr>
        <w:t>Th</w:t>
      </w:r>
      <w:r>
        <w:rPr>
          <w:lang w:val="en-US"/>
        </w:rPr>
        <w:t xml:space="preserve">is anomaly results from </w:t>
      </w:r>
      <w:r w:rsidRPr="006159E6">
        <w:rPr>
          <w:lang w:val="en-US"/>
        </w:rPr>
        <w:t xml:space="preserve">the fact that the </w:t>
      </w:r>
      <w:r>
        <w:rPr>
          <w:lang w:val="en-US"/>
        </w:rPr>
        <w:t>m</w:t>
      </w:r>
      <w:r w:rsidRPr="006159E6">
        <w:rPr>
          <w:lang w:val="en-US"/>
        </w:rPr>
        <w:t>onthly calendar follows the EFA rules</w:t>
      </w:r>
      <w:r>
        <w:rPr>
          <w:lang w:val="en-US"/>
        </w:rPr>
        <w:t>: T</w:t>
      </w:r>
      <w:r w:rsidRPr="006159E6">
        <w:rPr>
          <w:lang w:val="en-US"/>
        </w:rPr>
        <w:t xml:space="preserve">he month typically starts on the last Sunday in the previous month and finishes on the last Sunday in the current month. This repeats throughout the year. Also, the traded day is known as an EFA day and starts at 23:00. </w:t>
      </w:r>
    </w:p>
    <w:p w14:paraId="135CE238" w14:textId="77777777" w:rsidR="009D721E" w:rsidRPr="009469F5" w:rsidRDefault="009D721E" w:rsidP="009D721E">
      <w:pPr>
        <w:rPr>
          <w:rStyle w:val="Fett"/>
        </w:rPr>
      </w:pPr>
      <w:r w:rsidRPr="009469F5">
        <w:rPr>
          <w:rStyle w:val="Fett"/>
        </w:rPr>
        <w:t>Peak Jan 05 for the German market:</w:t>
      </w:r>
    </w:p>
    <w:p w14:paraId="6D5F4526" w14:textId="77777777" w:rsidR="009D721E" w:rsidRPr="001F337D" w:rsidRDefault="009D721E" w:rsidP="009D721E">
      <w:pPr>
        <w:rPr>
          <w:lang w:val="de-DE"/>
        </w:rPr>
      </w:pPr>
      <w:r w:rsidRPr="001F337D">
        <w:rPr>
          <w:lang w:val="de-DE"/>
        </w:rPr>
        <w:t>Start</w:t>
      </w:r>
      <w:r w:rsidRPr="001F337D">
        <w:rPr>
          <w:lang w:val="de-DE"/>
        </w:rPr>
        <w:tab/>
      </w:r>
      <w:r w:rsidRPr="001F337D">
        <w:rPr>
          <w:lang w:val="de-DE"/>
        </w:rPr>
        <w:tab/>
      </w:r>
      <w:r w:rsidRPr="001F337D">
        <w:rPr>
          <w:lang w:val="de-DE"/>
        </w:rPr>
        <w:tab/>
      </w:r>
      <w:r w:rsidRPr="001F337D">
        <w:rPr>
          <w:lang w:val="de-DE"/>
        </w:rPr>
        <w:tab/>
      </w:r>
      <w:r w:rsidRPr="001F337D">
        <w:rPr>
          <w:lang w:val="de-DE"/>
        </w:rPr>
        <w:tab/>
        <w:t>End</w:t>
      </w:r>
    </w:p>
    <w:p w14:paraId="7AECB597" w14:textId="77777777" w:rsidR="009D721E" w:rsidRPr="001F337D" w:rsidRDefault="009D721E" w:rsidP="009D721E">
      <w:pPr>
        <w:rPr>
          <w:lang w:val="de-DE"/>
        </w:rPr>
      </w:pPr>
      <w:r w:rsidRPr="001F337D">
        <w:rPr>
          <w:lang w:val="de-DE"/>
        </w:rPr>
        <w:t>2005-01-03T08:00:00</w:t>
      </w:r>
      <w:r w:rsidRPr="001F337D">
        <w:rPr>
          <w:lang w:val="de-DE"/>
        </w:rPr>
        <w:tab/>
      </w:r>
      <w:r w:rsidRPr="001F337D">
        <w:rPr>
          <w:lang w:val="de-DE"/>
        </w:rPr>
        <w:tab/>
        <w:t>2004-01-03T20:00:00</w:t>
      </w:r>
    </w:p>
    <w:p w14:paraId="65FF6C8C" w14:textId="77777777" w:rsidR="009D721E" w:rsidRPr="001F337D" w:rsidRDefault="009D721E" w:rsidP="009D721E">
      <w:pPr>
        <w:rPr>
          <w:lang w:val="de-DE"/>
        </w:rPr>
      </w:pPr>
      <w:r w:rsidRPr="001F337D">
        <w:rPr>
          <w:lang w:val="de-DE"/>
        </w:rPr>
        <w:t>2005-01-04T08:00:00</w:t>
      </w:r>
      <w:r w:rsidRPr="001F337D">
        <w:rPr>
          <w:lang w:val="de-DE"/>
        </w:rPr>
        <w:tab/>
      </w:r>
      <w:r w:rsidRPr="001F337D">
        <w:rPr>
          <w:lang w:val="de-DE"/>
        </w:rPr>
        <w:tab/>
        <w:t>2004-01-04T20:00:00</w:t>
      </w:r>
    </w:p>
    <w:p w14:paraId="12F41918" w14:textId="77777777" w:rsidR="009D721E" w:rsidRPr="001F337D" w:rsidRDefault="009D721E" w:rsidP="009D721E">
      <w:pPr>
        <w:rPr>
          <w:lang w:val="de-DE"/>
        </w:rPr>
      </w:pPr>
      <w:r w:rsidRPr="001F337D">
        <w:rPr>
          <w:lang w:val="de-DE"/>
        </w:rPr>
        <w:t>2005-01-05T08:00:00</w:t>
      </w:r>
      <w:r w:rsidRPr="001F337D">
        <w:rPr>
          <w:lang w:val="de-DE"/>
        </w:rPr>
        <w:tab/>
      </w:r>
      <w:r w:rsidRPr="001F337D">
        <w:rPr>
          <w:lang w:val="de-DE"/>
        </w:rPr>
        <w:tab/>
        <w:t>2004-01-05T20:00:00</w:t>
      </w:r>
    </w:p>
    <w:p w14:paraId="39736637" w14:textId="77777777" w:rsidR="009D721E" w:rsidRPr="001F337D" w:rsidRDefault="009D721E" w:rsidP="009D721E">
      <w:pPr>
        <w:rPr>
          <w:lang w:val="de-DE"/>
        </w:rPr>
      </w:pPr>
      <w:r w:rsidRPr="001F337D">
        <w:rPr>
          <w:lang w:val="de-DE"/>
        </w:rPr>
        <w:t>2005-01-06T08:00:00</w:t>
      </w:r>
      <w:r w:rsidRPr="001F337D">
        <w:rPr>
          <w:lang w:val="de-DE"/>
        </w:rPr>
        <w:tab/>
      </w:r>
      <w:r w:rsidRPr="001F337D">
        <w:rPr>
          <w:lang w:val="de-DE"/>
        </w:rPr>
        <w:tab/>
        <w:t>2004-01-06T20:00:00</w:t>
      </w:r>
    </w:p>
    <w:p w14:paraId="1B25242C" w14:textId="77777777" w:rsidR="009D721E" w:rsidRPr="001F337D" w:rsidRDefault="009D721E" w:rsidP="009D721E">
      <w:pPr>
        <w:rPr>
          <w:lang w:val="de-DE"/>
        </w:rPr>
      </w:pPr>
      <w:r w:rsidRPr="001F337D">
        <w:rPr>
          <w:lang w:val="de-DE"/>
        </w:rPr>
        <w:t>2005-01-07T08:00:00</w:t>
      </w:r>
      <w:r w:rsidRPr="001F337D">
        <w:rPr>
          <w:lang w:val="de-DE"/>
        </w:rPr>
        <w:tab/>
      </w:r>
      <w:r w:rsidRPr="001F337D">
        <w:rPr>
          <w:lang w:val="de-DE"/>
        </w:rPr>
        <w:tab/>
        <w:t>2004-01-07T20:00:00</w:t>
      </w:r>
    </w:p>
    <w:p w14:paraId="7AE97DCE" w14:textId="77777777" w:rsidR="009D721E" w:rsidRPr="001F337D" w:rsidRDefault="009D721E" w:rsidP="009D721E">
      <w:pPr>
        <w:rPr>
          <w:lang w:val="de-DE"/>
        </w:rPr>
      </w:pPr>
      <w:r w:rsidRPr="001F337D">
        <w:rPr>
          <w:lang w:val="de-DE"/>
        </w:rPr>
        <w:t>2005-01-10T08:00:00</w:t>
      </w:r>
      <w:r w:rsidRPr="001F337D">
        <w:rPr>
          <w:lang w:val="de-DE"/>
        </w:rPr>
        <w:tab/>
      </w:r>
      <w:r w:rsidRPr="001F337D">
        <w:rPr>
          <w:lang w:val="de-DE"/>
        </w:rPr>
        <w:tab/>
        <w:t>2004-01-10T20:00:00</w:t>
      </w:r>
    </w:p>
    <w:p w14:paraId="6A8C2F29" w14:textId="77777777" w:rsidR="009D721E" w:rsidRPr="001F337D" w:rsidRDefault="009D721E" w:rsidP="009D721E">
      <w:pPr>
        <w:pStyle w:val="Textkrper-Erstzeileneinzug"/>
        <w:rPr>
          <w:lang w:val="de-DE"/>
        </w:rPr>
      </w:pPr>
      <w:r w:rsidRPr="001F337D">
        <w:rPr>
          <w:lang w:val="de-DE"/>
        </w:rPr>
        <w:t>etc.</w:t>
      </w:r>
    </w:p>
    <w:p w14:paraId="2A2F5248" w14:textId="77777777" w:rsidR="008963A2" w:rsidRPr="006159E6" w:rsidRDefault="008963A2" w:rsidP="001358CE">
      <w:pPr>
        <w:pStyle w:val="berschrift1"/>
        <w:rPr>
          <w:lang w:val="en-US"/>
        </w:rPr>
      </w:pPr>
      <w:bookmarkStart w:id="1656" w:name="_Toc489975926"/>
      <w:bookmarkEnd w:id="1654"/>
      <w:bookmarkEnd w:id="1655"/>
      <w:r w:rsidRPr="006159E6">
        <w:rPr>
          <w:lang w:val="en-US"/>
        </w:rPr>
        <w:lastRenderedPageBreak/>
        <w:t>S</w:t>
      </w:r>
      <w:r w:rsidR="00D432B2" w:rsidRPr="006159E6">
        <w:rPr>
          <w:lang w:val="en-US"/>
        </w:rPr>
        <w:t>trategy</w:t>
      </w:r>
      <w:r w:rsidRPr="006159E6">
        <w:rPr>
          <w:lang w:val="en-US"/>
        </w:rPr>
        <w:t>Confirmation (SCN)</w:t>
      </w:r>
      <w:bookmarkEnd w:id="1478"/>
      <w:bookmarkEnd w:id="1479"/>
      <w:r w:rsidR="00D31D43" w:rsidRPr="006159E6">
        <w:rPr>
          <w:lang w:val="en-US"/>
        </w:rPr>
        <w:t xml:space="preserve"> Schema Reference</w:t>
      </w:r>
      <w:bookmarkEnd w:id="1656"/>
    </w:p>
    <w:p w14:paraId="74746873" w14:textId="77777777" w:rsidR="008963A2" w:rsidRPr="006159E6" w:rsidRDefault="008963A2" w:rsidP="00507F61">
      <w:pPr>
        <w:rPr>
          <w:lang w:val="en-US"/>
        </w:rPr>
      </w:pPr>
      <w:r w:rsidRPr="006159E6">
        <w:rPr>
          <w:lang w:val="en-US"/>
        </w:rPr>
        <w:t xml:space="preserve">The Strategy Confirmation (SCN) document is used to represent a </w:t>
      </w:r>
      <w:r w:rsidR="00560C7B">
        <w:rPr>
          <w:lang w:val="en-US"/>
        </w:rPr>
        <w:t>trade</w:t>
      </w:r>
      <w:r w:rsidRPr="006159E6">
        <w:rPr>
          <w:lang w:val="en-US"/>
        </w:rPr>
        <w:t xml:space="preserve"> that comprises multiple underlying transactions. Individual transactions are described using the </w:t>
      </w:r>
      <w:r w:rsidR="00EE4956">
        <w:rPr>
          <w:lang w:val="en-US"/>
        </w:rPr>
        <w:t>a CpMLDocument with a ‘Trade</w:t>
      </w:r>
      <w:r w:rsidRPr="006159E6">
        <w:rPr>
          <w:lang w:val="en-US"/>
        </w:rPr>
        <w:t>Confirmation</w:t>
      </w:r>
      <w:r w:rsidR="00EE4956">
        <w:rPr>
          <w:lang w:val="en-US"/>
        </w:rPr>
        <w:t>’</w:t>
      </w:r>
      <w:r w:rsidRPr="006159E6">
        <w:rPr>
          <w:lang w:val="en-US"/>
        </w:rPr>
        <w:t xml:space="preserve"> (CNF)</w:t>
      </w:r>
      <w:r w:rsidR="00EE4956">
        <w:rPr>
          <w:lang w:val="en-US"/>
        </w:rPr>
        <w:t xml:space="preserve"> section</w:t>
      </w:r>
      <w:r w:rsidRPr="006159E6">
        <w:rPr>
          <w:lang w:val="en-US"/>
        </w:rPr>
        <w:t>. The SCN document structure can be considered as equivalent to a collection of CNF documents under one ‘header’, representing a collection of CNF style transactions descriptions in a single document with a single ‘DocumentID’, ‘DocumentUsage’, ‘SenderID’, ‘ReceiverID’, ‘ReceiverRole’ and ‘Document</w:t>
      </w:r>
      <w:r w:rsidRPr="006159E6">
        <w:rPr>
          <w:lang w:val="en-US"/>
        </w:rPr>
        <w:softHyphen/>
        <w:t>Version’.</w:t>
      </w:r>
    </w:p>
    <w:tbl>
      <w:tblPr>
        <w:tblW w:w="9498"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8" w:type="dxa"/>
          <w:right w:w="68" w:type="dxa"/>
        </w:tblCellMar>
        <w:tblLook w:val="0000" w:firstRow="0" w:lastRow="0" w:firstColumn="0" w:lastColumn="0" w:noHBand="0" w:noVBand="0"/>
      </w:tblPr>
      <w:tblGrid>
        <w:gridCol w:w="1418"/>
        <w:gridCol w:w="850"/>
        <w:gridCol w:w="1418"/>
        <w:gridCol w:w="5812"/>
      </w:tblGrid>
      <w:tr w:rsidR="00AA1EE2" w:rsidRPr="006159E6" w14:paraId="42AFB701" w14:textId="77777777" w:rsidTr="005313BA">
        <w:trPr>
          <w:cantSplit/>
        </w:trPr>
        <w:tc>
          <w:tcPr>
            <w:tcW w:w="1418" w:type="dxa"/>
            <w:shd w:val="clear" w:color="auto" w:fill="D9D9D9" w:themeFill="background1" w:themeFillShade="D9"/>
          </w:tcPr>
          <w:p w14:paraId="30D7EAE1" w14:textId="77777777" w:rsidR="00AA1EE2" w:rsidRPr="006159E6" w:rsidRDefault="00AA1EE2" w:rsidP="00D02290">
            <w:pPr>
              <w:pStyle w:val="CellBody"/>
              <w:rPr>
                <w:rStyle w:val="Fett"/>
                <w:lang w:val="en-US"/>
              </w:rPr>
            </w:pPr>
            <w:r w:rsidRPr="006159E6">
              <w:rPr>
                <w:rStyle w:val="Fett"/>
                <w:lang w:val="en-US"/>
              </w:rPr>
              <w:t>Name</w:t>
            </w:r>
          </w:p>
        </w:tc>
        <w:tc>
          <w:tcPr>
            <w:tcW w:w="850" w:type="dxa"/>
            <w:shd w:val="clear" w:color="auto" w:fill="D9D9D9" w:themeFill="background1" w:themeFillShade="D9"/>
          </w:tcPr>
          <w:p w14:paraId="665A912D" w14:textId="77777777" w:rsidR="00AA1EE2" w:rsidRPr="006159E6" w:rsidRDefault="00AA1EE2" w:rsidP="00D02290">
            <w:pPr>
              <w:pStyle w:val="CellBody"/>
              <w:rPr>
                <w:rStyle w:val="Fett"/>
                <w:lang w:val="en-US"/>
              </w:rPr>
            </w:pPr>
            <w:r w:rsidRPr="006159E6">
              <w:rPr>
                <w:rStyle w:val="Fett"/>
                <w:lang w:val="en-US"/>
              </w:rPr>
              <w:t>Usage</w:t>
            </w:r>
          </w:p>
        </w:tc>
        <w:tc>
          <w:tcPr>
            <w:tcW w:w="1418" w:type="dxa"/>
            <w:shd w:val="clear" w:color="auto" w:fill="D9D9D9" w:themeFill="background1" w:themeFillShade="D9"/>
          </w:tcPr>
          <w:p w14:paraId="3B806A94" w14:textId="77777777" w:rsidR="00AA1EE2" w:rsidRPr="006159E6" w:rsidRDefault="00AA1EE2" w:rsidP="00D02290">
            <w:pPr>
              <w:pStyle w:val="CellBody"/>
              <w:rPr>
                <w:rStyle w:val="Fett"/>
                <w:lang w:val="en-US"/>
              </w:rPr>
            </w:pPr>
            <w:r w:rsidRPr="006159E6">
              <w:rPr>
                <w:rStyle w:val="Fett"/>
                <w:lang w:val="en-US"/>
              </w:rPr>
              <w:t>Type</w:t>
            </w:r>
          </w:p>
        </w:tc>
        <w:tc>
          <w:tcPr>
            <w:tcW w:w="5812" w:type="dxa"/>
            <w:shd w:val="clear" w:color="auto" w:fill="D9D9D9" w:themeFill="background1" w:themeFillShade="D9"/>
          </w:tcPr>
          <w:p w14:paraId="48857393" w14:textId="77777777" w:rsidR="00AA1EE2" w:rsidRPr="006159E6" w:rsidRDefault="00AA1EE2" w:rsidP="00D02290">
            <w:pPr>
              <w:pStyle w:val="CellBody"/>
              <w:rPr>
                <w:rStyle w:val="Fett"/>
                <w:lang w:val="en-US"/>
              </w:rPr>
            </w:pPr>
            <w:r w:rsidRPr="006159E6">
              <w:rPr>
                <w:rStyle w:val="Fett"/>
                <w:lang w:val="en-US"/>
              </w:rPr>
              <w:t>Business Rule</w:t>
            </w:r>
          </w:p>
        </w:tc>
      </w:tr>
      <w:tr w:rsidR="008963A2" w:rsidRPr="006159E6" w14:paraId="4EF35715" w14:textId="77777777" w:rsidTr="005313BA">
        <w:trPr>
          <w:cantSplit/>
          <w:trHeight w:val="759"/>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cPr>
          <w:p w14:paraId="6A0C6AB7" w14:textId="77777777" w:rsidR="008963A2" w:rsidRPr="006159E6" w:rsidRDefault="008963A2" w:rsidP="00D02290">
            <w:pPr>
              <w:pStyle w:val="CellBody"/>
              <w:rPr>
                <w:lang w:val="en-US"/>
              </w:rPr>
            </w:pPr>
            <w:r w:rsidRPr="006159E6">
              <w:rPr>
                <w:rStyle w:val="XSDSectionTitle"/>
                <w:lang w:val="en-US"/>
              </w:rPr>
              <w:t>StrategyConfirmation</w:t>
            </w:r>
            <w:r w:rsidRPr="006159E6">
              <w:rPr>
                <w:lang w:val="en-US"/>
              </w:rPr>
              <w:t>: separate document</w:t>
            </w:r>
          </w:p>
          <w:p w14:paraId="7966E803" w14:textId="77777777" w:rsidR="008963A2" w:rsidRPr="006159E6" w:rsidRDefault="008963A2" w:rsidP="00D02290">
            <w:pPr>
              <w:pStyle w:val="CellBody"/>
              <w:rPr>
                <w:lang w:val="en-US"/>
              </w:rPr>
            </w:pPr>
            <w:r w:rsidRPr="006159E6">
              <w:rPr>
                <w:lang w:val="en-US"/>
              </w:rPr>
              <w:t xml:space="preserve">The StrategyConfirmation </w:t>
            </w:r>
            <w:r w:rsidR="00504420" w:rsidRPr="006159E6">
              <w:rPr>
                <w:lang w:val="en-US"/>
              </w:rPr>
              <w:t>document</w:t>
            </w:r>
            <w:r w:rsidR="007E1F29" w:rsidRPr="006159E6">
              <w:rPr>
                <w:lang w:val="en-US"/>
              </w:rPr>
              <w:t xml:space="preserve"> </w:t>
            </w:r>
            <w:r w:rsidRPr="006159E6">
              <w:rPr>
                <w:lang w:val="en-US"/>
              </w:rPr>
              <w:t>has two additional attributes: @SchemaDescription and @SchemaVersion. The attributes describe which schema version was used to create the document and are used for verification.</w:t>
            </w:r>
          </w:p>
          <w:p w14:paraId="7BDFACC1" w14:textId="77777777" w:rsidR="00791483" w:rsidRPr="006159E6" w:rsidRDefault="00791483" w:rsidP="00D02290">
            <w:pPr>
              <w:pStyle w:val="CellBody"/>
              <w:rPr>
                <w:rFonts w:cs="Calibri"/>
                <w:bCs/>
                <w:szCs w:val="18"/>
                <w:lang w:val="en-US"/>
              </w:rPr>
            </w:pPr>
            <w:r w:rsidRPr="006159E6">
              <w:rPr>
                <w:lang w:val="en-US"/>
              </w:rPr>
              <w:t xml:space="preserve">The attributes </w:t>
            </w:r>
            <w:r w:rsidR="00F25DC4" w:rsidRPr="006159E6">
              <w:rPr>
                <w:lang w:val="en-US"/>
              </w:rPr>
              <w:t xml:space="preserve">are </w:t>
            </w:r>
            <w:r w:rsidRPr="006159E6">
              <w:rPr>
                <w:lang w:val="en-US"/>
              </w:rPr>
              <w:t>mandatory but can be left blank. They are deprecated and are retained for backwards compatibility.</w:t>
            </w:r>
          </w:p>
        </w:tc>
      </w:tr>
      <w:tr w:rsidR="00AA1EE2" w:rsidRPr="006159E6" w14:paraId="1830A78A" w14:textId="77777777" w:rsidTr="005313BA">
        <w:trPr>
          <w:cantSplit/>
        </w:trPr>
        <w:tc>
          <w:tcPr>
            <w:tcW w:w="1418" w:type="dxa"/>
          </w:tcPr>
          <w:p w14:paraId="68609AEA" w14:textId="77777777" w:rsidR="00AA1EE2" w:rsidRPr="006159E6" w:rsidRDefault="00AA1EE2" w:rsidP="00D02290">
            <w:pPr>
              <w:pStyle w:val="CellBody"/>
              <w:rPr>
                <w:lang w:val="en-US"/>
              </w:rPr>
            </w:pPr>
            <w:r w:rsidRPr="006159E6">
              <w:rPr>
                <w:lang w:val="en-US"/>
              </w:rPr>
              <w:t>Document</w:t>
            </w:r>
            <w:r w:rsidRPr="006159E6">
              <w:rPr>
                <w:lang w:val="en-US"/>
              </w:rPr>
              <w:softHyphen/>
              <w:t>ID</w:t>
            </w:r>
          </w:p>
        </w:tc>
        <w:tc>
          <w:tcPr>
            <w:tcW w:w="850" w:type="dxa"/>
          </w:tcPr>
          <w:p w14:paraId="5D23FE7D" w14:textId="77777777" w:rsidR="00AA1EE2" w:rsidRPr="006159E6" w:rsidRDefault="00AA1EE2" w:rsidP="00D02290">
            <w:pPr>
              <w:pStyle w:val="CellBody"/>
              <w:rPr>
                <w:lang w:val="en-US"/>
              </w:rPr>
            </w:pPr>
            <w:r w:rsidRPr="006159E6">
              <w:rPr>
                <w:lang w:val="en-US"/>
              </w:rPr>
              <w:t>M</w:t>
            </w:r>
          </w:p>
        </w:tc>
        <w:tc>
          <w:tcPr>
            <w:tcW w:w="1418" w:type="dxa"/>
          </w:tcPr>
          <w:p w14:paraId="48E6E870" w14:textId="77777777" w:rsidR="00AA1EE2" w:rsidRPr="006159E6" w:rsidRDefault="00AA1EE2" w:rsidP="00D02290">
            <w:pPr>
              <w:pStyle w:val="CellBody"/>
              <w:rPr>
                <w:lang w:val="en-US"/>
              </w:rPr>
            </w:pPr>
            <w:r w:rsidRPr="006159E6">
              <w:rPr>
                <w:lang w:val="en-US"/>
              </w:rPr>
              <w:t>Identification</w:t>
            </w:r>
            <w:r w:rsidRPr="006159E6">
              <w:rPr>
                <w:lang w:val="en-US"/>
              </w:rPr>
              <w:softHyphen/>
              <w:t>Type</w:t>
            </w:r>
          </w:p>
        </w:tc>
        <w:tc>
          <w:tcPr>
            <w:tcW w:w="5812" w:type="dxa"/>
          </w:tcPr>
          <w:p w14:paraId="5D6FE129" w14:textId="77777777" w:rsidR="00095E1E" w:rsidRPr="006159E6" w:rsidRDefault="00FF5FFE" w:rsidP="00D02290">
            <w:pPr>
              <w:pStyle w:val="CellBody"/>
              <w:rPr>
                <w:lang w:val="en-US"/>
              </w:rPr>
            </w:pPr>
            <w:r w:rsidRPr="006159E6">
              <w:rPr>
                <w:lang w:val="en-US"/>
              </w:rPr>
              <w:t xml:space="preserve">The sender assigns a unique identification to each StrategyConfirmation document. </w:t>
            </w:r>
          </w:p>
          <w:p w14:paraId="281DBEE2" w14:textId="77777777" w:rsidR="00AA1EE2" w:rsidRPr="006159E6" w:rsidRDefault="00AA1EE2" w:rsidP="00EE4956">
            <w:pPr>
              <w:pStyle w:val="CellBody"/>
              <w:rPr>
                <w:lang w:val="en-US"/>
              </w:rPr>
            </w:pPr>
            <w:r w:rsidRPr="006159E6">
              <w:rPr>
                <w:lang w:val="en-US"/>
              </w:rPr>
              <w:t xml:space="preserve">When a party receives a </w:t>
            </w:r>
            <w:r w:rsidR="00095E1E" w:rsidRPr="006159E6">
              <w:rPr>
                <w:lang w:val="en-US"/>
              </w:rPr>
              <w:t xml:space="preserve">StrategyConfirmation document </w:t>
            </w:r>
            <w:r w:rsidRPr="006159E6">
              <w:rPr>
                <w:lang w:val="en-US"/>
              </w:rPr>
              <w:t xml:space="preserve">with an ID unknown to the receiver, then the receiver must treat this document as the initial version of a new </w:t>
            </w:r>
            <w:r w:rsidR="00EE4956">
              <w:rPr>
                <w:lang w:val="en-US"/>
              </w:rPr>
              <w:t>T</w:t>
            </w:r>
            <w:r w:rsidRPr="006159E6">
              <w:rPr>
                <w:lang w:val="en-US"/>
              </w:rPr>
              <w:t xml:space="preserve">rade </w:t>
            </w:r>
            <w:r w:rsidR="00EE4956">
              <w:rPr>
                <w:lang w:val="en-US"/>
              </w:rPr>
              <w:t>C</w:t>
            </w:r>
            <w:r w:rsidRPr="006159E6">
              <w:rPr>
                <w:lang w:val="en-US"/>
              </w:rPr>
              <w:t xml:space="preserve">onfirmation. Otherwise the receiver must treat this document as an amendment of an already sent </w:t>
            </w:r>
            <w:r w:rsidR="00095E1E" w:rsidRPr="006159E6">
              <w:rPr>
                <w:lang w:val="en-US"/>
              </w:rPr>
              <w:t xml:space="preserve">StrategyConfirmation </w:t>
            </w:r>
            <w:r w:rsidRPr="006159E6">
              <w:rPr>
                <w:lang w:val="en-US"/>
              </w:rPr>
              <w:t>document.</w:t>
            </w:r>
            <w:r w:rsidR="00095E1E" w:rsidRPr="006159E6">
              <w:rPr>
                <w:lang w:val="en-US"/>
              </w:rPr>
              <w:t xml:space="preserve"> See also “</w:t>
            </w:r>
            <w:r w:rsidR="00095E1E" w:rsidRPr="006159E6">
              <w:rPr>
                <w:lang w:val="en-US"/>
              </w:rPr>
              <w:fldChar w:fldCharType="begin"/>
            </w:r>
            <w:r w:rsidR="00095E1E" w:rsidRPr="006159E6">
              <w:rPr>
                <w:lang w:val="en-US"/>
              </w:rPr>
              <w:instrText xml:space="preserve"> REF _Ref447557284 \h </w:instrText>
            </w:r>
            <w:r w:rsidR="00095E1E" w:rsidRPr="006159E6">
              <w:rPr>
                <w:lang w:val="en-US"/>
              </w:rPr>
            </w:r>
            <w:r w:rsidR="00095E1E" w:rsidRPr="006159E6">
              <w:rPr>
                <w:lang w:val="en-US"/>
              </w:rPr>
              <w:fldChar w:fldCharType="separate"/>
            </w:r>
            <w:r w:rsidR="00D7069B" w:rsidRPr="006159E6">
              <w:rPr>
                <w:lang w:val="en-US"/>
              </w:rPr>
              <w:t>CPMLDocument IDs</w:t>
            </w:r>
            <w:r w:rsidR="00095E1E" w:rsidRPr="006159E6">
              <w:rPr>
                <w:lang w:val="en-US"/>
              </w:rPr>
              <w:fldChar w:fldCharType="end"/>
            </w:r>
            <w:r w:rsidR="00095E1E" w:rsidRPr="006159E6">
              <w:rPr>
                <w:lang w:val="en-US"/>
              </w:rPr>
              <w:t>”.</w:t>
            </w:r>
          </w:p>
        </w:tc>
      </w:tr>
      <w:tr w:rsidR="00AA1EE2" w:rsidRPr="006159E6" w14:paraId="495983F6" w14:textId="77777777" w:rsidTr="005313BA">
        <w:trPr>
          <w:cantSplit/>
        </w:trPr>
        <w:tc>
          <w:tcPr>
            <w:tcW w:w="1418" w:type="dxa"/>
          </w:tcPr>
          <w:p w14:paraId="1D981EE5" w14:textId="77777777" w:rsidR="00AA1EE2" w:rsidRPr="006159E6" w:rsidRDefault="00AA1EE2" w:rsidP="00D02290">
            <w:pPr>
              <w:pStyle w:val="CellBody"/>
              <w:rPr>
                <w:lang w:val="en-US"/>
              </w:rPr>
            </w:pPr>
            <w:r w:rsidRPr="006159E6">
              <w:rPr>
                <w:lang w:val="en-US"/>
              </w:rPr>
              <w:t>Document</w:t>
            </w:r>
            <w:r w:rsidRPr="006159E6">
              <w:rPr>
                <w:lang w:val="en-US"/>
              </w:rPr>
              <w:softHyphen/>
              <w:t>Usage</w:t>
            </w:r>
          </w:p>
        </w:tc>
        <w:tc>
          <w:tcPr>
            <w:tcW w:w="850" w:type="dxa"/>
          </w:tcPr>
          <w:p w14:paraId="6FE5EEC9" w14:textId="77777777" w:rsidR="00AA1EE2" w:rsidRPr="006159E6" w:rsidRDefault="00AA1EE2" w:rsidP="00D02290">
            <w:pPr>
              <w:pStyle w:val="CellBody"/>
              <w:rPr>
                <w:lang w:val="en-US"/>
              </w:rPr>
            </w:pPr>
            <w:r w:rsidRPr="006159E6">
              <w:rPr>
                <w:lang w:val="en-US"/>
              </w:rPr>
              <w:t>M</w:t>
            </w:r>
          </w:p>
        </w:tc>
        <w:tc>
          <w:tcPr>
            <w:tcW w:w="1418" w:type="dxa"/>
          </w:tcPr>
          <w:p w14:paraId="63068CAE" w14:textId="77777777" w:rsidR="00AA1EE2" w:rsidRPr="006159E6" w:rsidRDefault="00AA1EE2" w:rsidP="00D02290">
            <w:pPr>
              <w:pStyle w:val="CellBody"/>
              <w:rPr>
                <w:lang w:val="en-US"/>
              </w:rPr>
            </w:pPr>
            <w:r w:rsidRPr="006159E6">
              <w:rPr>
                <w:lang w:val="en-US"/>
              </w:rPr>
              <w:t>UsageType</w:t>
            </w:r>
          </w:p>
        </w:tc>
        <w:tc>
          <w:tcPr>
            <w:tcW w:w="5812" w:type="dxa"/>
          </w:tcPr>
          <w:p w14:paraId="0D4FCC33" w14:textId="77777777" w:rsidR="00AA1EE2" w:rsidRPr="006159E6" w:rsidRDefault="00AA1EE2" w:rsidP="00D02290">
            <w:pPr>
              <w:pStyle w:val="CellBody"/>
              <w:rPr>
                <w:lang w:val="en-US"/>
              </w:rPr>
            </w:pPr>
          </w:p>
        </w:tc>
      </w:tr>
      <w:tr w:rsidR="00AA1EE2" w:rsidRPr="006159E6" w14:paraId="4D20C100" w14:textId="77777777" w:rsidTr="005313BA">
        <w:trPr>
          <w:cantSplit/>
        </w:trPr>
        <w:tc>
          <w:tcPr>
            <w:tcW w:w="1418" w:type="dxa"/>
          </w:tcPr>
          <w:p w14:paraId="0A28607E" w14:textId="77777777" w:rsidR="00AA1EE2" w:rsidRPr="006159E6" w:rsidRDefault="00AA1EE2" w:rsidP="00D02290">
            <w:pPr>
              <w:pStyle w:val="CellBody"/>
              <w:rPr>
                <w:lang w:val="en-US"/>
              </w:rPr>
            </w:pPr>
            <w:r w:rsidRPr="006159E6">
              <w:rPr>
                <w:lang w:val="en-US"/>
              </w:rPr>
              <w:t>Sender</w:t>
            </w:r>
            <w:r w:rsidRPr="006159E6">
              <w:rPr>
                <w:lang w:val="en-US"/>
              </w:rPr>
              <w:softHyphen/>
              <w:t xml:space="preserve">ID </w:t>
            </w:r>
          </w:p>
        </w:tc>
        <w:tc>
          <w:tcPr>
            <w:tcW w:w="850" w:type="dxa"/>
          </w:tcPr>
          <w:p w14:paraId="4A0A795F" w14:textId="77777777" w:rsidR="00AA1EE2" w:rsidRPr="006159E6" w:rsidRDefault="00AA1EE2" w:rsidP="00D02290">
            <w:pPr>
              <w:pStyle w:val="CellBody"/>
              <w:rPr>
                <w:lang w:val="en-US"/>
              </w:rPr>
            </w:pPr>
            <w:r w:rsidRPr="006159E6">
              <w:rPr>
                <w:lang w:val="en-US"/>
              </w:rPr>
              <w:t>M</w:t>
            </w:r>
          </w:p>
        </w:tc>
        <w:tc>
          <w:tcPr>
            <w:tcW w:w="1418" w:type="dxa"/>
          </w:tcPr>
          <w:p w14:paraId="0EDF02D0" w14:textId="77777777" w:rsidR="00AA1EE2" w:rsidRPr="006159E6" w:rsidRDefault="00AA1EE2" w:rsidP="00D02290">
            <w:pPr>
              <w:pStyle w:val="CellBody"/>
              <w:rPr>
                <w:lang w:val="en-US"/>
              </w:rPr>
            </w:pPr>
            <w:r w:rsidRPr="006159E6">
              <w:rPr>
                <w:lang w:val="en-US"/>
              </w:rPr>
              <w:t>PartyType</w:t>
            </w:r>
          </w:p>
        </w:tc>
        <w:tc>
          <w:tcPr>
            <w:tcW w:w="5812" w:type="dxa"/>
          </w:tcPr>
          <w:p w14:paraId="1C7B9C1D" w14:textId="77777777" w:rsidR="00AA1EE2" w:rsidRPr="006159E6" w:rsidRDefault="00AA1EE2" w:rsidP="00D02290">
            <w:pPr>
              <w:pStyle w:val="CellBody"/>
              <w:rPr>
                <w:lang w:val="en-US"/>
              </w:rPr>
            </w:pPr>
          </w:p>
        </w:tc>
      </w:tr>
      <w:tr w:rsidR="00AA1EE2" w:rsidRPr="006159E6" w14:paraId="7F084A71" w14:textId="77777777" w:rsidTr="005313BA">
        <w:trPr>
          <w:cantSplit/>
        </w:trPr>
        <w:tc>
          <w:tcPr>
            <w:tcW w:w="1418" w:type="dxa"/>
          </w:tcPr>
          <w:p w14:paraId="7C990D3D" w14:textId="77777777" w:rsidR="00AA1EE2" w:rsidRPr="006159E6" w:rsidRDefault="00AA1EE2" w:rsidP="00D02290">
            <w:pPr>
              <w:pStyle w:val="CellBody"/>
              <w:rPr>
                <w:lang w:val="en-US"/>
              </w:rPr>
            </w:pPr>
            <w:r w:rsidRPr="006159E6">
              <w:rPr>
                <w:lang w:val="en-US"/>
              </w:rPr>
              <w:t>Receiver</w:t>
            </w:r>
            <w:r w:rsidRPr="006159E6">
              <w:rPr>
                <w:lang w:val="en-US"/>
              </w:rPr>
              <w:softHyphen/>
              <w:t>ID</w:t>
            </w:r>
          </w:p>
        </w:tc>
        <w:tc>
          <w:tcPr>
            <w:tcW w:w="850" w:type="dxa"/>
          </w:tcPr>
          <w:p w14:paraId="169DE11D" w14:textId="77777777" w:rsidR="00AA1EE2" w:rsidRPr="006159E6" w:rsidRDefault="00AA1EE2" w:rsidP="00D02290">
            <w:pPr>
              <w:pStyle w:val="CellBody"/>
              <w:rPr>
                <w:lang w:val="en-US"/>
              </w:rPr>
            </w:pPr>
            <w:r w:rsidRPr="006159E6">
              <w:rPr>
                <w:lang w:val="en-US"/>
              </w:rPr>
              <w:t>M</w:t>
            </w:r>
          </w:p>
        </w:tc>
        <w:tc>
          <w:tcPr>
            <w:tcW w:w="1418" w:type="dxa"/>
          </w:tcPr>
          <w:p w14:paraId="41D1C411" w14:textId="77777777" w:rsidR="00AA1EE2" w:rsidRPr="006159E6" w:rsidRDefault="00AA1EE2" w:rsidP="00D02290">
            <w:pPr>
              <w:pStyle w:val="CellBody"/>
              <w:rPr>
                <w:lang w:val="en-US"/>
              </w:rPr>
            </w:pPr>
            <w:r w:rsidRPr="006159E6">
              <w:rPr>
                <w:lang w:val="en-US"/>
              </w:rPr>
              <w:t>PartyType</w:t>
            </w:r>
          </w:p>
        </w:tc>
        <w:tc>
          <w:tcPr>
            <w:tcW w:w="5812" w:type="dxa"/>
          </w:tcPr>
          <w:p w14:paraId="275B924D" w14:textId="77777777" w:rsidR="00AA1EE2" w:rsidRPr="006159E6" w:rsidRDefault="00AA1EE2" w:rsidP="00D02290">
            <w:pPr>
              <w:pStyle w:val="CellBody"/>
              <w:rPr>
                <w:lang w:val="en-US"/>
              </w:rPr>
            </w:pPr>
          </w:p>
        </w:tc>
      </w:tr>
      <w:tr w:rsidR="00AA1EE2" w:rsidRPr="006159E6" w14:paraId="1484ECE6" w14:textId="77777777" w:rsidTr="005313BA">
        <w:trPr>
          <w:cantSplit/>
        </w:trPr>
        <w:tc>
          <w:tcPr>
            <w:tcW w:w="1418" w:type="dxa"/>
          </w:tcPr>
          <w:p w14:paraId="7C1CD346" w14:textId="77777777" w:rsidR="00AA1EE2" w:rsidRPr="006159E6" w:rsidRDefault="00AA1EE2" w:rsidP="00D02290">
            <w:pPr>
              <w:pStyle w:val="CellBody"/>
              <w:rPr>
                <w:lang w:val="en-US"/>
              </w:rPr>
            </w:pPr>
            <w:r w:rsidRPr="006159E6">
              <w:rPr>
                <w:lang w:val="en-US"/>
              </w:rPr>
              <w:t>Receiver</w:t>
            </w:r>
            <w:r w:rsidRPr="006159E6">
              <w:rPr>
                <w:lang w:val="en-US"/>
              </w:rPr>
              <w:softHyphen/>
              <w:t>Role</w:t>
            </w:r>
          </w:p>
        </w:tc>
        <w:tc>
          <w:tcPr>
            <w:tcW w:w="850" w:type="dxa"/>
          </w:tcPr>
          <w:p w14:paraId="78E218F1" w14:textId="77777777" w:rsidR="00AA1EE2" w:rsidRPr="006159E6" w:rsidRDefault="00AA1EE2" w:rsidP="00D02290">
            <w:pPr>
              <w:pStyle w:val="CellBody"/>
              <w:rPr>
                <w:lang w:val="en-US"/>
              </w:rPr>
            </w:pPr>
            <w:r w:rsidRPr="006159E6">
              <w:rPr>
                <w:lang w:val="en-US"/>
              </w:rPr>
              <w:t>M</w:t>
            </w:r>
          </w:p>
        </w:tc>
        <w:tc>
          <w:tcPr>
            <w:tcW w:w="1418" w:type="dxa"/>
          </w:tcPr>
          <w:p w14:paraId="14E3C0C7" w14:textId="77777777" w:rsidR="00AA1EE2" w:rsidRPr="006159E6" w:rsidRDefault="00AA1EE2" w:rsidP="00D02290">
            <w:pPr>
              <w:pStyle w:val="CellBody"/>
              <w:rPr>
                <w:lang w:val="en-US"/>
              </w:rPr>
            </w:pPr>
            <w:r w:rsidRPr="006159E6">
              <w:rPr>
                <w:lang w:val="en-US"/>
              </w:rPr>
              <w:t>RoleType</w:t>
            </w:r>
          </w:p>
        </w:tc>
        <w:tc>
          <w:tcPr>
            <w:tcW w:w="5812" w:type="dxa"/>
          </w:tcPr>
          <w:p w14:paraId="00674313" w14:textId="77777777" w:rsidR="00AA1EE2" w:rsidRPr="006159E6" w:rsidRDefault="00AA1EE2" w:rsidP="003602C2">
            <w:pPr>
              <w:pStyle w:val="CellBody"/>
              <w:rPr>
                <w:lang w:val="en-US"/>
              </w:rPr>
            </w:pPr>
          </w:p>
        </w:tc>
      </w:tr>
      <w:tr w:rsidR="00AA1EE2" w:rsidRPr="006159E6" w14:paraId="7F019046" w14:textId="77777777" w:rsidTr="005313BA">
        <w:trPr>
          <w:cantSplit/>
        </w:trPr>
        <w:tc>
          <w:tcPr>
            <w:tcW w:w="1418" w:type="dxa"/>
          </w:tcPr>
          <w:p w14:paraId="4A80E17D" w14:textId="77777777" w:rsidR="00AA1EE2" w:rsidRPr="006159E6" w:rsidRDefault="00AA1EE2" w:rsidP="00D02290">
            <w:pPr>
              <w:pStyle w:val="CellBody"/>
              <w:rPr>
                <w:lang w:val="en-US"/>
              </w:rPr>
            </w:pPr>
            <w:r w:rsidRPr="006159E6">
              <w:rPr>
                <w:lang w:val="en-US"/>
              </w:rPr>
              <w:t>Document</w:t>
            </w:r>
            <w:r w:rsidRPr="006159E6">
              <w:rPr>
                <w:lang w:val="en-US"/>
              </w:rPr>
              <w:softHyphen/>
              <w:t>Version</w:t>
            </w:r>
          </w:p>
        </w:tc>
        <w:tc>
          <w:tcPr>
            <w:tcW w:w="850" w:type="dxa"/>
          </w:tcPr>
          <w:p w14:paraId="4D574784" w14:textId="77777777" w:rsidR="00AA1EE2" w:rsidRPr="006159E6" w:rsidRDefault="00AA1EE2" w:rsidP="00D02290">
            <w:pPr>
              <w:pStyle w:val="CellBody"/>
              <w:rPr>
                <w:lang w:val="en-US"/>
              </w:rPr>
            </w:pPr>
            <w:r w:rsidRPr="006159E6">
              <w:rPr>
                <w:lang w:val="en-US"/>
              </w:rPr>
              <w:t>M</w:t>
            </w:r>
          </w:p>
        </w:tc>
        <w:tc>
          <w:tcPr>
            <w:tcW w:w="1418" w:type="dxa"/>
          </w:tcPr>
          <w:p w14:paraId="285F6D78" w14:textId="77777777" w:rsidR="00AA1EE2" w:rsidRPr="006159E6" w:rsidRDefault="00AA1EE2" w:rsidP="00D02290">
            <w:pPr>
              <w:pStyle w:val="CellBody"/>
              <w:rPr>
                <w:lang w:val="en-US"/>
              </w:rPr>
            </w:pPr>
            <w:r w:rsidRPr="006159E6">
              <w:rPr>
                <w:lang w:val="en-US"/>
              </w:rPr>
              <w:t>Version</w:t>
            </w:r>
            <w:r w:rsidRPr="006159E6">
              <w:rPr>
                <w:lang w:val="en-US"/>
              </w:rPr>
              <w:softHyphen/>
              <w:t>Type</w:t>
            </w:r>
          </w:p>
        </w:tc>
        <w:tc>
          <w:tcPr>
            <w:tcW w:w="5812" w:type="dxa"/>
          </w:tcPr>
          <w:p w14:paraId="6FF75840" w14:textId="77777777" w:rsidR="00AA1EE2" w:rsidRPr="006159E6" w:rsidRDefault="00AA1EE2" w:rsidP="00D02290">
            <w:pPr>
              <w:pStyle w:val="CellBody"/>
              <w:rPr>
                <w:lang w:val="en-US"/>
              </w:rPr>
            </w:pPr>
          </w:p>
        </w:tc>
      </w:tr>
      <w:tr w:rsidR="008963A2" w:rsidRPr="006159E6" w14:paraId="3D8F1F91" w14:textId="77777777" w:rsidTr="005313BA">
        <w:trPr>
          <w:cantSplit/>
        </w:trPr>
        <w:tc>
          <w:tcPr>
            <w:tcW w:w="9498" w:type="dxa"/>
            <w:gridSpan w:val="4"/>
            <w:shd w:val="clear" w:color="auto" w:fill="C0C0C0"/>
          </w:tcPr>
          <w:p w14:paraId="7A08C589" w14:textId="77777777" w:rsidR="008963A2" w:rsidRPr="006159E6" w:rsidRDefault="008963A2" w:rsidP="00D02290">
            <w:pPr>
              <w:pStyle w:val="CellBody"/>
              <w:rPr>
                <w:lang w:val="en-US"/>
              </w:rPr>
            </w:pPr>
            <w:r w:rsidRPr="006159E6">
              <w:rPr>
                <w:rStyle w:val="XSDSectionTitle"/>
                <w:lang w:val="en-US"/>
              </w:rPr>
              <w:t>StrategyConfirmation</w:t>
            </w:r>
            <w:r w:rsidR="00DE4731" w:rsidRPr="006159E6">
              <w:rPr>
                <w:rStyle w:val="XSDSectionTitle"/>
                <w:lang w:val="en-US"/>
              </w:rPr>
              <w:t>/</w:t>
            </w:r>
            <w:r w:rsidRPr="006159E6">
              <w:rPr>
                <w:rStyle w:val="XSDSectionTitle"/>
                <w:lang w:val="en-US"/>
              </w:rPr>
              <w:t>InstrumentBasket</w:t>
            </w:r>
            <w:r w:rsidRPr="006159E6">
              <w:rPr>
                <w:lang w:val="en-US"/>
              </w:rPr>
              <w:t>: mandatory section</w:t>
            </w:r>
          </w:p>
        </w:tc>
      </w:tr>
      <w:tr w:rsidR="00AA1EE2" w:rsidRPr="006159E6" w14:paraId="0D32C6AA" w14:textId="77777777" w:rsidTr="005313BA">
        <w:trPr>
          <w:cantSplit/>
        </w:trPr>
        <w:tc>
          <w:tcPr>
            <w:tcW w:w="1418" w:type="dxa"/>
          </w:tcPr>
          <w:p w14:paraId="36BACED3" w14:textId="77777777" w:rsidR="00AA1EE2" w:rsidRPr="006159E6" w:rsidRDefault="00AA1EE2" w:rsidP="00D02290">
            <w:pPr>
              <w:pStyle w:val="CellBody"/>
              <w:rPr>
                <w:lang w:val="en-US"/>
              </w:rPr>
            </w:pPr>
            <w:r w:rsidRPr="006159E6">
              <w:rPr>
                <w:lang w:val="en-US"/>
              </w:rPr>
              <w:t>Strategy</w:t>
            </w:r>
            <w:r w:rsidRPr="006159E6">
              <w:rPr>
                <w:lang w:val="en-US"/>
              </w:rPr>
              <w:softHyphen/>
              <w:t>ID</w:t>
            </w:r>
          </w:p>
        </w:tc>
        <w:tc>
          <w:tcPr>
            <w:tcW w:w="850" w:type="dxa"/>
          </w:tcPr>
          <w:p w14:paraId="379D43A1" w14:textId="77777777" w:rsidR="00AA1EE2" w:rsidRPr="006159E6" w:rsidRDefault="00AA1EE2" w:rsidP="00D02290">
            <w:pPr>
              <w:pStyle w:val="CellBody"/>
              <w:rPr>
                <w:lang w:val="en-US"/>
              </w:rPr>
            </w:pPr>
            <w:r w:rsidRPr="006159E6">
              <w:rPr>
                <w:lang w:val="en-US"/>
              </w:rPr>
              <w:t>M</w:t>
            </w:r>
          </w:p>
        </w:tc>
        <w:tc>
          <w:tcPr>
            <w:tcW w:w="1418" w:type="dxa"/>
          </w:tcPr>
          <w:p w14:paraId="27383C33" w14:textId="77777777" w:rsidR="00AA1EE2" w:rsidRPr="006159E6" w:rsidRDefault="00AA1EE2" w:rsidP="00D02290">
            <w:pPr>
              <w:pStyle w:val="CellBody"/>
              <w:rPr>
                <w:lang w:val="en-US"/>
              </w:rPr>
            </w:pPr>
            <w:r w:rsidRPr="006159E6">
              <w:rPr>
                <w:lang w:val="en-US"/>
              </w:rPr>
              <w:t>Identification</w:t>
            </w:r>
            <w:r w:rsidRPr="006159E6">
              <w:rPr>
                <w:lang w:val="en-US"/>
              </w:rPr>
              <w:softHyphen/>
              <w:t>Type</w:t>
            </w:r>
          </w:p>
        </w:tc>
        <w:tc>
          <w:tcPr>
            <w:tcW w:w="5812" w:type="dxa"/>
          </w:tcPr>
          <w:p w14:paraId="336A39A9" w14:textId="77777777" w:rsidR="00AA1EE2" w:rsidRPr="006159E6" w:rsidRDefault="005510FE" w:rsidP="005510FE">
            <w:pPr>
              <w:pStyle w:val="CellBody"/>
              <w:rPr>
                <w:lang w:val="en-US"/>
              </w:rPr>
            </w:pPr>
            <w:r>
              <w:rPr>
                <w:lang w:val="en-US"/>
              </w:rPr>
              <w:t>The i</w:t>
            </w:r>
            <w:r w:rsidR="00AA1EE2" w:rsidRPr="006159E6">
              <w:rPr>
                <w:lang w:val="en-US"/>
              </w:rPr>
              <w:t xml:space="preserve">dentification code created for this </w:t>
            </w:r>
            <w:r w:rsidR="00560C7B">
              <w:rPr>
                <w:lang w:val="en-US"/>
              </w:rPr>
              <w:t>trade</w:t>
            </w:r>
            <w:r w:rsidR="00AA1EE2" w:rsidRPr="006159E6">
              <w:rPr>
                <w:lang w:val="en-US"/>
              </w:rPr>
              <w:t xml:space="preserve"> by the author of the document.</w:t>
            </w:r>
          </w:p>
        </w:tc>
      </w:tr>
      <w:tr w:rsidR="00AA1EE2" w:rsidRPr="006159E6" w14:paraId="4FA9B2DF" w14:textId="77777777" w:rsidTr="005313BA">
        <w:trPr>
          <w:cantSplit/>
        </w:trPr>
        <w:tc>
          <w:tcPr>
            <w:tcW w:w="1418" w:type="dxa"/>
          </w:tcPr>
          <w:p w14:paraId="6FFC190F" w14:textId="77777777" w:rsidR="00AA1EE2" w:rsidRPr="006159E6" w:rsidRDefault="00AA1EE2" w:rsidP="00D02290">
            <w:pPr>
              <w:pStyle w:val="CellBody"/>
              <w:rPr>
                <w:lang w:val="en-US"/>
              </w:rPr>
            </w:pPr>
            <w:r w:rsidRPr="006159E6">
              <w:rPr>
                <w:lang w:val="en-US"/>
              </w:rPr>
              <w:t>Strategy</w:t>
            </w:r>
            <w:r w:rsidRPr="006159E6">
              <w:rPr>
                <w:lang w:val="en-US"/>
              </w:rPr>
              <w:softHyphen/>
              <w:t>Type</w:t>
            </w:r>
          </w:p>
        </w:tc>
        <w:tc>
          <w:tcPr>
            <w:tcW w:w="850" w:type="dxa"/>
          </w:tcPr>
          <w:p w14:paraId="355A4238" w14:textId="77777777" w:rsidR="00AA1EE2" w:rsidRPr="006159E6" w:rsidRDefault="00AA1EE2" w:rsidP="00D02290">
            <w:pPr>
              <w:pStyle w:val="CellBody"/>
              <w:rPr>
                <w:lang w:val="en-US"/>
              </w:rPr>
            </w:pPr>
            <w:r w:rsidRPr="006159E6">
              <w:rPr>
                <w:lang w:val="en-US"/>
              </w:rPr>
              <w:t>M</w:t>
            </w:r>
          </w:p>
        </w:tc>
        <w:tc>
          <w:tcPr>
            <w:tcW w:w="1418" w:type="dxa"/>
          </w:tcPr>
          <w:p w14:paraId="62AB3C3A" w14:textId="77777777" w:rsidR="00AA1EE2" w:rsidRPr="006159E6" w:rsidRDefault="00AA1EE2" w:rsidP="00D02290">
            <w:pPr>
              <w:pStyle w:val="CellBody"/>
              <w:rPr>
                <w:lang w:val="en-US"/>
              </w:rPr>
            </w:pPr>
            <w:r w:rsidRPr="006159E6">
              <w:rPr>
                <w:lang w:val="en-US"/>
              </w:rPr>
              <w:t>StrategyType</w:t>
            </w:r>
            <w:r w:rsidRPr="006159E6">
              <w:rPr>
                <w:lang w:val="en-US"/>
              </w:rPr>
              <w:softHyphen/>
              <w:t>Type</w:t>
            </w:r>
          </w:p>
        </w:tc>
        <w:tc>
          <w:tcPr>
            <w:tcW w:w="5812" w:type="dxa"/>
          </w:tcPr>
          <w:p w14:paraId="5E326DC3" w14:textId="77777777" w:rsidR="00AA1EE2" w:rsidRPr="006159E6" w:rsidRDefault="00AA1EE2" w:rsidP="00D02290">
            <w:pPr>
              <w:pStyle w:val="CellBody"/>
              <w:rPr>
                <w:lang w:val="en-US"/>
              </w:rPr>
            </w:pPr>
            <w:r w:rsidRPr="006159E6">
              <w:rPr>
                <w:lang w:val="en-US"/>
              </w:rPr>
              <w:t>The type of strategy.</w:t>
            </w:r>
          </w:p>
        </w:tc>
      </w:tr>
      <w:tr w:rsidR="008963A2" w:rsidRPr="006159E6" w14:paraId="7D0583FE" w14:textId="77777777" w:rsidTr="005313BA">
        <w:trPr>
          <w:cantSplit/>
        </w:trPr>
        <w:tc>
          <w:tcPr>
            <w:tcW w:w="9498" w:type="dxa"/>
            <w:gridSpan w:val="4"/>
            <w:shd w:val="clear" w:color="auto" w:fill="C0C0C0"/>
          </w:tcPr>
          <w:p w14:paraId="3C3FF778" w14:textId="77777777" w:rsidR="008963A2" w:rsidRPr="006159E6" w:rsidRDefault="008963A2" w:rsidP="00D02290">
            <w:pPr>
              <w:pStyle w:val="CellBody"/>
              <w:rPr>
                <w:lang w:val="en-US"/>
              </w:rPr>
            </w:pPr>
            <w:r w:rsidRPr="006159E6">
              <w:rPr>
                <w:rStyle w:val="XSDSectionTitle"/>
                <w:lang w:val="en-US"/>
              </w:rPr>
              <w:t>InstrumentBasket</w:t>
            </w:r>
            <w:r w:rsidR="00DE4731" w:rsidRPr="006159E6">
              <w:rPr>
                <w:rStyle w:val="XSDSectionTitle"/>
                <w:lang w:val="en-US"/>
              </w:rPr>
              <w:t>/</w:t>
            </w:r>
            <w:r w:rsidRPr="006159E6">
              <w:rPr>
                <w:rStyle w:val="XSDSectionTitle"/>
                <w:lang w:val="en-US"/>
              </w:rPr>
              <w:t>TransactionDescription</w:t>
            </w:r>
            <w:r w:rsidRPr="006159E6">
              <w:rPr>
                <w:lang w:val="en-US"/>
              </w:rPr>
              <w:t>: mandatory</w:t>
            </w:r>
            <w:r w:rsidR="005A21FF" w:rsidRPr="006159E6">
              <w:rPr>
                <w:lang w:val="en-US"/>
              </w:rPr>
              <w:t>,</w:t>
            </w:r>
            <w:r w:rsidRPr="006159E6">
              <w:rPr>
                <w:lang w:val="en-US"/>
              </w:rPr>
              <w:t xml:space="preserve"> repeatable section (2-n)</w:t>
            </w:r>
          </w:p>
        </w:tc>
      </w:tr>
      <w:tr w:rsidR="00AA1EE2" w:rsidRPr="006159E6" w14:paraId="14EEB973" w14:textId="77777777" w:rsidTr="005313BA">
        <w:trPr>
          <w:cantSplit/>
        </w:trPr>
        <w:tc>
          <w:tcPr>
            <w:tcW w:w="1418" w:type="dxa"/>
          </w:tcPr>
          <w:p w14:paraId="57A59977" w14:textId="77777777" w:rsidR="00AA1EE2" w:rsidRPr="006159E6" w:rsidRDefault="00AA1EE2" w:rsidP="00D02290">
            <w:pPr>
              <w:pStyle w:val="CellBody"/>
              <w:rPr>
                <w:lang w:val="en-US"/>
              </w:rPr>
            </w:pPr>
            <w:r w:rsidRPr="006159E6">
              <w:rPr>
                <w:lang w:val="en-US"/>
              </w:rPr>
              <w:t>TradeID</w:t>
            </w:r>
          </w:p>
        </w:tc>
        <w:tc>
          <w:tcPr>
            <w:tcW w:w="850" w:type="dxa"/>
          </w:tcPr>
          <w:p w14:paraId="06FD3D2E" w14:textId="77777777" w:rsidR="00AA1EE2" w:rsidRPr="006159E6" w:rsidRDefault="00AA1EE2" w:rsidP="00D02290">
            <w:pPr>
              <w:pStyle w:val="CellBody"/>
              <w:rPr>
                <w:lang w:val="en-US"/>
              </w:rPr>
            </w:pPr>
            <w:r w:rsidRPr="006159E6">
              <w:rPr>
                <w:lang w:val="en-US"/>
              </w:rPr>
              <w:t>M</w:t>
            </w:r>
          </w:p>
        </w:tc>
        <w:tc>
          <w:tcPr>
            <w:tcW w:w="1418" w:type="dxa"/>
          </w:tcPr>
          <w:p w14:paraId="3C20C41C" w14:textId="77777777" w:rsidR="00AA1EE2" w:rsidRPr="006159E6" w:rsidRDefault="00AA1EE2" w:rsidP="00D02290">
            <w:pPr>
              <w:pStyle w:val="CellBody"/>
              <w:rPr>
                <w:lang w:val="en-US"/>
              </w:rPr>
            </w:pPr>
            <w:r w:rsidRPr="006159E6">
              <w:rPr>
                <w:lang w:val="en-US"/>
              </w:rPr>
              <w:t>Identification</w:t>
            </w:r>
            <w:r w:rsidRPr="006159E6">
              <w:rPr>
                <w:lang w:val="en-US"/>
              </w:rPr>
              <w:softHyphen/>
              <w:t>Type</w:t>
            </w:r>
          </w:p>
        </w:tc>
        <w:tc>
          <w:tcPr>
            <w:tcW w:w="5812" w:type="dxa"/>
          </w:tcPr>
          <w:p w14:paraId="50103B11" w14:textId="77777777" w:rsidR="00AA1EE2" w:rsidRPr="006159E6" w:rsidRDefault="005510FE" w:rsidP="00D02290">
            <w:pPr>
              <w:pStyle w:val="CellBody"/>
              <w:rPr>
                <w:lang w:val="en-US"/>
              </w:rPr>
            </w:pPr>
            <w:r>
              <w:rPr>
                <w:lang w:val="en-US"/>
              </w:rPr>
              <w:t>The i</w:t>
            </w:r>
            <w:r w:rsidR="00AA1EE2" w:rsidRPr="006159E6">
              <w:rPr>
                <w:lang w:val="en-US"/>
              </w:rPr>
              <w:t>dentification code created for this transaction within the InstrumentBasket by the author of the document.</w:t>
            </w:r>
          </w:p>
          <w:p w14:paraId="19B6CD4D" w14:textId="77777777" w:rsidR="00AA1EE2" w:rsidRPr="006159E6" w:rsidRDefault="00AA1EE2" w:rsidP="00D02290">
            <w:pPr>
              <w:pStyle w:val="CellBody"/>
              <w:rPr>
                <w:lang w:val="en-US"/>
              </w:rPr>
            </w:pPr>
          </w:p>
        </w:tc>
      </w:tr>
      <w:tr w:rsidR="008963A2" w:rsidRPr="006159E6" w14:paraId="1BC23FCC" w14:textId="77777777" w:rsidTr="005313BA">
        <w:trPr>
          <w:cantSplit/>
        </w:trPr>
        <w:tc>
          <w:tcPr>
            <w:tcW w:w="9498" w:type="dxa"/>
            <w:gridSpan w:val="4"/>
            <w:shd w:val="clear" w:color="auto" w:fill="C0C0C0"/>
          </w:tcPr>
          <w:p w14:paraId="254D2647" w14:textId="77777777" w:rsidR="008963A2" w:rsidRPr="006159E6" w:rsidRDefault="008963A2" w:rsidP="00D02290">
            <w:pPr>
              <w:pStyle w:val="CellBody"/>
              <w:rPr>
                <w:lang w:val="en-US"/>
              </w:rPr>
            </w:pPr>
            <w:r w:rsidRPr="006159E6">
              <w:rPr>
                <w:lang w:val="en-US"/>
              </w:rPr>
              <w:t>The rest of this structure is identical to the CNF starting after ‘DocumentVersion’.</w:t>
            </w:r>
          </w:p>
        </w:tc>
      </w:tr>
      <w:tr w:rsidR="008963A2" w:rsidRPr="006159E6" w14:paraId="1BA12E59" w14:textId="77777777" w:rsidTr="005313BA">
        <w:trPr>
          <w:cantSplit/>
        </w:trPr>
        <w:tc>
          <w:tcPr>
            <w:tcW w:w="9498" w:type="dxa"/>
            <w:gridSpan w:val="4"/>
            <w:shd w:val="clear" w:color="auto" w:fill="C0C0C0"/>
          </w:tcPr>
          <w:p w14:paraId="06162BF6" w14:textId="77777777" w:rsidR="008963A2" w:rsidRPr="006159E6" w:rsidRDefault="008963A2" w:rsidP="00D02290">
            <w:pPr>
              <w:pStyle w:val="CellBody"/>
              <w:rPr>
                <w:lang w:val="en-US"/>
              </w:rPr>
            </w:pPr>
            <w:r w:rsidRPr="006159E6">
              <w:rPr>
                <w:lang w:val="en-US"/>
              </w:rPr>
              <w:t xml:space="preserve">End of section </w:t>
            </w:r>
            <w:r w:rsidRPr="006159E6">
              <w:rPr>
                <w:rStyle w:val="Fett"/>
                <w:lang w:val="en-US"/>
              </w:rPr>
              <w:t>TransactionDescription</w:t>
            </w:r>
          </w:p>
        </w:tc>
      </w:tr>
      <w:tr w:rsidR="008963A2" w:rsidRPr="006159E6" w14:paraId="545D4FA7" w14:textId="77777777" w:rsidTr="005313BA">
        <w:trPr>
          <w:cantSplit/>
        </w:trPr>
        <w:tc>
          <w:tcPr>
            <w:tcW w:w="9498" w:type="dxa"/>
            <w:gridSpan w:val="4"/>
            <w:shd w:val="clear" w:color="auto" w:fill="C0C0C0"/>
          </w:tcPr>
          <w:p w14:paraId="117BC5BB" w14:textId="77777777" w:rsidR="008963A2" w:rsidRPr="006159E6" w:rsidRDefault="008963A2" w:rsidP="00D02290">
            <w:pPr>
              <w:pStyle w:val="CellBody"/>
              <w:rPr>
                <w:lang w:val="en-US"/>
              </w:rPr>
            </w:pPr>
            <w:r w:rsidRPr="006159E6">
              <w:rPr>
                <w:lang w:val="en-US"/>
              </w:rPr>
              <w:t xml:space="preserve">End of </w:t>
            </w:r>
            <w:r w:rsidRPr="006159E6">
              <w:rPr>
                <w:rStyle w:val="Fett"/>
                <w:lang w:val="en-US"/>
              </w:rPr>
              <w:t>InstrumentBasket</w:t>
            </w:r>
          </w:p>
        </w:tc>
      </w:tr>
      <w:tr w:rsidR="008963A2" w:rsidRPr="006159E6" w14:paraId="2B9B72AA" w14:textId="77777777" w:rsidTr="005313BA">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C0C0C0"/>
          </w:tcPr>
          <w:p w14:paraId="1AC5A6C4" w14:textId="77777777" w:rsidR="008963A2" w:rsidRPr="006159E6" w:rsidRDefault="008963A2" w:rsidP="00D02290">
            <w:pPr>
              <w:pStyle w:val="CellBody"/>
              <w:rPr>
                <w:lang w:val="en-US"/>
              </w:rPr>
            </w:pPr>
            <w:r w:rsidRPr="006159E6">
              <w:rPr>
                <w:lang w:val="en-US"/>
              </w:rPr>
              <w:t xml:space="preserve">End of </w:t>
            </w:r>
            <w:r w:rsidRPr="006159E6">
              <w:rPr>
                <w:rStyle w:val="Fett"/>
                <w:lang w:val="en-US"/>
              </w:rPr>
              <w:t>StrategyConfirmation</w:t>
            </w:r>
          </w:p>
        </w:tc>
      </w:tr>
    </w:tbl>
    <w:p w14:paraId="058AA5D9" w14:textId="77777777" w:rsidR="008963A2" w:rsidRPr="006159E6" w:rsidRDefault="008963A2" w:rsidP="00507F61">
      <w:pPr>
        <w:rPr>
          <w:lang w:val="en-US"/>
        </w:rPr>
      </w:pPr>
    </w:p>
    <w:p w14:paraId="33093140" w14:textId="30F2CBE7" w:rsidR="00D31D43" w:rsidRPr="00416F9E" w:rsidRDefault="00416F9E" w:rsidP="001358CE">
      <w:pPr>
        <w:pStyle w:val="berschrift1"/>
        <w:rPr>
          <w:lang w:val="en-US"/>
        </w:rPr>
      </w:pPr>
      <w:bookmarkStart w:id="1657" w:name="_Toc9907008"/>
      <w:bookmarkStart w:id="1658" w:name="_Toc17108302"/>
      <w:bookmarkStart w:id="1659" w:name="_Toc49684599"/>
      <w:bookmarkStart w:id="1660" w:name="_Toc70378664"/>
      <w:bookmarkStart w:id="1661" w:name="_Toc179107896"/>
      <w:bookmarkStart w:id="1662" w:name="_Ref456250718"/>
      <w:bookmarkStart w:id="1663" w:name="_Toc489975927"/>
      <w:bookmarkEnd w:id="1480"/>
      <w:bookmarkEnd w:id="1481"/>
      <w:r w:rsidRPr="00416F9E">
        <w:rPr>
          <w:lang w:val="en-US"/>
        </w:rPr>
        <w:lastRenderedPageBreak/>
        <w:t>Description of CpML Field Names</w:t>
      </w:r>
      <w:bookmarkEnd w:id="1657"/>
      <w:bookmarkEnd w:id="1658"/>
      <w:bookmarkEnd w:id="1659"/>
      <w:bookmarkEnd w:id="1660"/>
      <w:bookmarkEnd w:id="1661"/>
      <w:bookmarkEnd w:id="1662"/>
      <w:bookmarkEnd w:id="1663"/>
    </w:p>
    <w:p w14:paraId="02B33FAB" w14:textId="77777777" w:rsidR="00A55261" w:rsidRPr="006159E6" w:rsidRDefault="00A55261" w:rsidP="00A55261">
      <w:pPr>
        <w:rPr>
          <w:lang w:val="en-US" w:eastAsia="x-none"/>
        </w:rPr>
      </w:pPr>
      <w:r w:rsidRPr="006159E6">
        <w:rPr>
          <w:lang w:val="en-US" w:eastAsia="x-none"/>
        </w:rPr>
        <w:t>The following tables list all CpML field</w:t>
      </w:r>
      <w:r w:rsidR="007E31E2" w:rsidRPr="006159E6">
        <w:rPr>
          <w:lang w:val="en-US" w:eastAsia="x-none"/>
        </w:rPr>
        <w:t xml:space="preserve"> name</w:t>
      </w:r>
      <w:r w:rsidRPr="006159E6">
        <w:rPr>
          <w:lang w:val="en-US" w:eastAsia="x-none"/>
        </w:rPr>
        <w:t>s in alphabetical order. The valid values derived from the types are listed in the field type descriptions.</w:t>
      </w:r>
    </w:p>
    <w:p w14:paraId="319E2750" w14:textId="77777777" w:rsidR="00A55261" w:rsidRDefault="00EC6647" w:rsidP="00A55261">
      <w:pPr>
        <w:pStyle w:val="berschrift2"/>
        <w:rPr>
          <w:lang w:val="en-US"/>
        </w:rPr>
      </w:pPr>
      <w:bookmarkStart w:id="1664" w:name="_Toc489975928"/>
      <w:r w:rsidRPr="006159E6">
        <w:rPr>
          <w:lang w:val="en-US"/>
        </w:rPr>
        <w:t>A–</w:t>
      </w:r>
      <w:r w:rsidR="00A55261" w:rsidRPr="006159E6">
        <w:rPr>
          <w:lang w:val="en-US"/>
        </w:rPr>
        <w:t>D</w:t>
      </w:r>
      <w:bookmarkEnd w:id="1664"/>
    </w:p>
    <w:tbl>
      <w:tblPr>
        <w:tblW w:w="9498"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8" w:type="dxa"/>
          <w:right w:w="68" w:type="dxa"/>
        </w:tblCellMar>
        <w:tblLook w:val="0000" w:firstRow="0" w:lastRow="0" w:firstColumn="0" w:lastColumn="0" w:noHBand="0" w:noVBand="0"/>
      </w:tblPr>
      <w:tblGrid>
        <w:gridCol w:w="2265"/>
        <w:gridCol w:w="5079"/>
        <w:gridCol w:w="2154"/>
      </w:tblGrid>
      <w:tr w:rsidR="000E194B" w:rsidRPr="006159E6" w14:paraId="385BCDD8" w14:textId="77777777" w:rsidTr="004941B0">
        <w:trPr>
          <w:cantSplit/>
          <w:tblHeader/>
        </w:trPr>
        <w:tc>
          <w:tcPr>
            <w:tcW w:w="2265" w:type="dxa"/>
            <w:shd w:val="clear" w:color="auto" w:fill="E6E6E6"/>
          </w:tcPr>
          <w:p w14:paraId="1B56F7A4" w14:textId="77777777" w:rsidR="000E194B" w:rsidRPr="006159E6" w:rsidRDefault="000E194B" w:rsidP="000E194B">
            <w:pPr>
              <w:pStyle w:val="CellBody"/>
              <w:rPr>
                <w:rStyle w:val="Fett"/>
                <w:lang w:val="en-US"/>
              </w:rPr>
            </w:pPr>
            <w:r w:rsidRPr="006159E6">
              <w:rPr>
                <w:rStyle w:val="Fett"/>
                <w:lang w:val="en-US"/>
              </w:rPr>
              <w:t>Field name</w:t>
            </w:r>
          </w:p>
        </w:tc>
        <w:tc>
          <w:tcPr>
            <w:tcW w:w="5079" w:type="dxa"/>
            <w:shd w:val="clear" w:color="auto" w:fill="E6E6E6"/>
          </w:tcPr>
          <w:p w14:paraId="7267154F" w14:textId="77777777" w:rsidR="000E194B" w:rsidRPr="006159E6" w:rsidRDefault="000E194B" w:rsidP="000E194B">
            <w:pPr>
              <w:pStyle w:val="CellBody"/>
              <w:rPr>
                <w:rStyle w:val="Fett"/>
                <w:lang w:val="en-US"/>
              </w:rPr>
            </w:pPr>
            <w:r w:rsidRPr="006159E6">
              <w:rPr>
                <w:rStyle w:val="Fett"/>
                <w:lang w:val="en-US"/>
              </w:rPr>
              <w:t>Definition</w:t>
            </w:r>
          </w:p>
        </w:tc>
        <w:tc>
          <w:tcPr>
            <w:tcW w:w="2154" w:type="dxa"/>
            <w:shd w:val="clear" w:color="auto" w:fill="E6E6E6"/>
          </w:tcPr>
          <w:p w14:paraId="77A96385" w14:textId="77777777" w:rsidR="000E194B" w:rsidRPr="006159E6" w:rsidRDefault="000E194B" w:rsidP="000E194B">
            <w:pPr>
              <w:pStyle w:val="CellBody"/>
              <w:rPr>
                <w:rStyle w:val="Fett"/>
                <w:lang w:val="en-US"/>
              </w:rPr>
            </w:pPr>
            <w:r w:rsidRPr="006159E6">
              <w:rPr>
                <w:rStyle w:val="Fett"/>
                <w:lang w:val="en-US"/>
              </w:rPr>
              <w:t xml:space="preserve">Based on type </w:t>
            </w:r>
          </w:p>
        </w:tc>
      </w:tr>
      <w:tr w:rsidR="000E194B" w:rsidRPr="006159E6" w14:paraId="5C95AAE1" w14:textId="77777777" w:rsidTr="004941B0">
        <w:trPr>
          <w:cantSplit/>
        </w:trPr>
        <w:tc>
          <w:tcPr>
            <w:tcW w:w="2265" w:type="dxa"/>
          </w:tcPr>
          <w:p w14:paraId="34F499EE" w14:textId="77777777" w:rsidR="000E194B" w:rsidRPr="006159E6" w:rsidRDefault="000E194B" w:rsidP="000E194B">
            <w:pPr>
              <w:pStyle w:val="CellBody"/>
              <w:rPr>
                <w:lang w:val="en-US"/>
              </w:rPr>
            </w:pPr>
            <w:r w:rsidRPr="006159E6">
              <w:rPr>
                <w:lang w:val="en-US"/>
              </w:rPr>
              <w:t xml:space="preserve">ActingOnBehalfOf </w:t>
            </w:r>
          </w:p>
        </w:tc>
        <w:tc>
          <w:tcPr>
            <w:tcW w:w="5079" w:type="dxa"/>
          </w:tcPr>
          <w:p w14:paraId="26C21DB9" w14:textId="77777777" w:rsidR="000E194B" w:rsidRPr="006159E6" w:rsidRDefault="000E194B" w:rsidP="000E194B">
            <w:pPr>
              <w:pStyle w:val="CellBody"/>
              <w:rPr>
                <w:lang w:val="en-US"/>
              </w:rPr>
            </w:pPr>
            <w:r>
              <w:rPr>
                <w:lang w:val="en-US"/>
              </w:rPr>
              <w:t>The role of the counterparties to the trade on whose behalf the reporting agent is acting.</w:t>
            </w:r>
          </w:p>
        </w:tc>
        <w:tc>
          <w:tcPr>
            <w:tcW w:w="2154" w:type="dxa"/>
          </w:tcPr>
          <w:p w14:paraId="7FFB0903" w14:textId="77777777" w:rsidR="000E194B" w:rsidRPr="006159E6" w:rsidRDefault="000E194B" w:rsidP="000E194B">
            <w:pPr>
              <w:pStyle w:val="CellBody"/>
              <w:rPr>
                <w:lang w:val="en-US"/>
              </w:rPr>
            </w:pPr>
            <w:r w:rsidRPr="006159E6">
              <w:rPr>
                <w:lang w:val="en-US"/>
              </w:rPr>
              <w:t xml:space="preserve">OnBehalfOfType </w:t>
            </w:r>
          </w:p>
        </w:tc>
      </w:tr>
      <w:tr w:rsidR="000E194B" w:rsidRPr="006159E6" w:rsidDel="00314148" w14:paraId="082519B3" w14:textId="4F869326" w:rsidTr="004941B0">
        <w:trPr>
          <w:cantSplit/>
          <w:del w:id="1665" w:author="Autor"/>
        </w:trPr>
        <w:tc>
          <w:tcPr>
            <w:tcW w:w="2265" w:type="dxa"/>
          </w:tcPr>
          <w:p w14:paraId="74C95E10" w14:textId="3AD248A3" w:rsidR="000E194B" w:rsidRPr="006159E6" w:rsidDel="00314148" w:rsidRDefault="000E194B" w:rsidP="000E194B">
            <w:pPr>
              <w:pStyle w:val="CellBody"/>
              <w:rPr>
                <w:del w:id="1666" w:author="Autor"/>
                <w:lang w:val="en-US"/>
              </w:rPr>
            </w:pPr>
            <w:del w:id="1667" w:author="Autor">
              <w:r w:rsidRPr="006159E6" w:rsidDel="00314148">
                <w:rPr>
                  <w:lang w:val="en-US"/>
                </w:rPr>
                <w:delText>ActionDetail</w:delText>
              </w:r>
            </w:del>
          </w:p>
        </w:tc>
        <w:tc>
          <w:tcPr>
            <w:tcW w:w="5079" w:type="dxa"/>
          </w:tcPr>
          <w:p w14:paraId="6C2A9454" w14:textId="26D378D8" w:rsidR="000E194B" w:rsidRPr="006159E6" w:rsidDel="00314148" w:rsidRDefault="000E194B" w:rsidP="000E194B">
            <w:pPr>
              <w:pStyle w:val="CellBody"/>
              <w:rPr>
                <w:del w:id="1668" w:author="Autor"/>
                <w:lang w:val="en-US"/>
              </w:rPr>
            </w:pPr>
            <w:del w:id="1669" w:author="Autor">
              <w:r w:rsidDel="00314148">
                <w:rPr>
                  <w:lang w:val="en-US"/>
                </w:rPr>
                <w:delText>A term defined under EMIR giving additional information about the nature of the action.</w:delText>
              </w:r>
            </w:del>
          </w:p>
        </w:tc>
        <w:tc>
          <w:tcPr>
            <w:tcW w:w="2154" w:type="dxa"/>
          </w:tcPr>
          <w:p w14:paraId="388958EC" w14:textId="53ED3E94" w:rsidR="000E194B" w:rsidRPr="006159E6" w:rsidDel="00314148" w:rsidRDefault="000E194B" w:rsidP="000E194B">
            <w:pPr>
              <w:pStyle w:val="CellBody"/>
              <w:rPr>
                <w:del w:id="1670" w:author="Autor"/>
                <w:lang w:val="en-US"/>
              </w:rPr>
            </w:pPr>
            <w:del w:id="1671" w:author="Autor">
              <w:r w:rsidRPr="006159E6" w:rsidDel="00314148">
                <w:rPr>
                  <w:lang w:val="en-US"/>
                </w:rPr>
                <w:delText>ActionDetailType</w:delText>
              </w:r>
            </w:del>
          </w:p>
        </w:tc>
      </w:tr>
      <w:tr w:rsidR="000E194B" w:rsidRPr="006159E6" w14:paraId="313EA2F7" w14:textId="77777777" w:rsidTr="004941B0">
        <w:trPr>
          <w:cantSplit/>
        </w:trPr>
        <w:tc>
          <w:tcPr>
            <w:tcW w:w="2265" w:type="dxa"/>
          </w:tcPr>
          <w:p w14:paraId="125791D7" w14:textId="77777777" w:rsidR="000E194B" w:rsidRPr="006159E6" w:rsidRDefault="000E194B" w:rsidP="000E194B">
            <w:pPr>
              <w:pStyle w:val="CellBody"/>
              <w:rPr>
                <w:lang w:val="en-US"/>
              </w:rPr>
            </w:pPr>
            <w:r w:rsidRPr="006159E6">
              <w:rPr>
                <w:lang w:val="en-US"/>
              </w:rPr>
              <w:t>ActionType</w:t>
            </w:r>
          </w:p>
        </w:tc>
        <w:tc>
          <w:tcPr>
            <w:tcW w:w="5079" w:type="dxa"/>
          </w:tcPr>
          <w:p w14:paraId="4482A638" w14:textId="77777777" w:rsidR="000E194B" w:rsidRPr="006159E6" w:rsidRDefault="000E194B" w:rsidP="000E194B">
            <w:pPr>
              <w:pStyle w:val="CellBody"/>
              <w:rPr>
                <w:lang w:val="en-US"/>
              </w:rPr>
            </w:pPr>
            <w:r>
              <w:rPr>
                <w:lang w:val="en-US"/>
              </w:rPr>
              <w:t>A term defined under EMIR and REMIT defining the type of report, that is, a first-time report, a contract modification, a cancellation of a wrong submission, a contract termination, a contract compression or any other amendment to a report.</w:t>
            </w:r>
          </w:p>
        </w:tc>
        <w:tc>
          <w:tcPr>
            <w:tcW w:w="2154" w:type="dxa"/>
          </w:tcPr>
          <w:p w14:paraId="632F8643" w14:textId="77777777" w:rsidR="000E194B" w:rsidRPr="006159E6" w:rsidRDefault="000E194B" w:rsidP="000E194B">
            <w:pPr>
              <w:pStyle w:val="CellBody"/>
              <w:rPr>
                <w:lang w:val="en-US"/>
              </w:rPr>
            </w:pPr>
            <w:r w:rsidRPr="006159E6">
              <w:rPr>
                <w:lang w:val="en-US"/>
              </w:rPr>
              <w:t>ActionTypeType</w:t>
            </w:r>
          </w:p>
        </w:tc>
      </w:tr>
      <w:tr w:rsidR="000E194B" w:rsidRPr="006159E6" w14:paraId="7AB69AE7" w14:textId="77777777" w:rsidTr="004941B0">
        <w:trPr>
          <w:cantSplit/>
        </w:trPr>
        <w:tc>
          <w:tcPr>
            <w:tcW w:w="2265" w:type="dxa"/>
          </w:tcPr>
          <w:p w14:paraId="4AFEA36A" w14:textId="77777777" w:rsidR="000E194B" w:rsidRPr="006159E6" w:rsidRDefault="000E194B" w:rsidP="000E194B">
            <w:pPr>
              <w:pStyle w:val="CellBody"/>
              <w:rPr>
                <w:lang w:val="en-US"/>
              </w:rPr>
            </w:pPr>
            <w:r w:rsidRPr="006159E6">
              <w:rPr>
                <w:lang w:val="en-US"/>
              </w:rPr>
              <w:t>Additional</w:t>
            </w:r>
            <w:r w:rsidRPr="006159E6">
              <w:rPr>
                <w:lang w:val="en-US"/>
              </w:rPr>
              <w:softHyphen/>
              <w:t>Repository</w:t>
            </w:r>
          </w:p>
        </w:tc>
        <w:tc>
          <w:tcPr>
            <w:tcW w:w="5079" w:type="dxa"/>
          </w:tcPr>
          <w:p w14:paraId="25CFF080" w14:textId="77777777" w:rsidR="000E194B" w:rsidRPr="006159E6" w:rsidRDefault="000E194B" w:rsidP="000E194B">
            <w:pPr>
              <w:pStyle w:val="CellBody"/>
              <w:rPr>
                <w:lang w:val="en-US"/>
              </w:rPr>
            </w:pPr>
            <w:r>
              <w:rPr>
                <w:lang w:val="en-US"/>
              </w:rPr>
              <w:t>An a</w:t>
            </w:r>
            <w:r w:rsidRPr="006159E6">
              <w:rPr>
                <w:lang w:val="en-US"/>
              </w:rPr>
              <w:t xml:space="preserve">dditional repository to which the </w:t>
            </w:r>
            <w:r>
              <w:rPr>
                <w:lang w:val="en-US"/>
              </w:rPr>
              <w:t>trade</w:t>
            </w:r>
            <w:r w:rsidRPr="006159E6">
              <w:rPr>
                <w:lang w:val="en-US"/>
              </w:rPr>
              <w:t xml:space="preserve"> was reported.</w:t>
            </w:r>
          </w:p>
        </w:tc>
        <w:tc>
          <w:tcPr>
            <w:tcW w:w="2154" w:type="dxa"/>
          </w:tcPr>
          <w:p w14:paraId="354A33EB" w14:textId="77777777" w:rsidR="000E194B" w:rsidRPr="006159E6" w:rsidRDefault="000E194B" w:rsidP="000E194B">
            <w:pPr>
              <w:pStyle w:val="CellBody"/>
              <w:rPr>
                <w:lang w:val="en-US"/>
              </w:rPr>
            </w:pPr>
            <w:r w:rsidRPr="006159E6">
              <w:rPr>
                <w:lang w:val="en-US"/>
              </w:rPr>
              <w:t>Additional</w:t>
            </w:r>
            <w:r w:rsidRPr="006159E6">
              <w:rPr>
                <w:lang w:val="en-US"/>
              </w:rPr>
              <w:softHyphen/>
              <w:t>Repository</w:t>
            </w:r>
            <w:r w:rsidRPr="006159E6">
              <w:rPr>
                <w:lang w:val="en-US"/>
              </w:rPr>
              <w:softHyphen/>
              <w:t>Type</w:t>
            </w:r>
          </w:p>
        </w:tc>
      </w:tr>
      <w:tr w:rsidR="000E194B" w:rsidRPr="006159E6" w14:paraId="438F69D9" w14:textId="77777777" w:rsidTr="004941B0">
        <w:trPr>
          <w:cantSplit/>
        </w:trPr>
        <w:tc>
          <w:tcPr>
            <w:tcW w:w="2265" w:type="dxa"/>
          </w:tcPr>
          <w:p w14:paraId="4A619CA2" w14:textId="77777777" w:rsidR="000E194B" w:rsidRPr="006159E6" w:rsidRDefault="000E194B" w:rsidP="000E194B">
            <w:pPr>
              <w:pStyle w:val="CellBody"/>
              <w:rPr>
                <w:lang w:val="en-US"/>
              </w:rPr>
            </w:pPr>
            <w:r w:rsidRPr="006159E6">
              <w:rPr>
                <w:lang w:val="en-US"/>
              </w:rPr>
              <w:t>Additional</w:t>
            </w:r>
            <w:r w:rsidRPr="006159E6">
              <w:rPr>
                <w:lang w:val="en-US"/>
              </w:rPr>
              <w:softHyphen/>
              <w:t>Repository</w:t>
            </w:r>
            <w:r w:rsidRPr="006159E6">
              <w:rPr>
                <w:lang w:val="en-US"/>
              </w:rPr>
              <w:softHyphen/>
              <w:t>Trade</w:t>
            </w:r>
            <w:r w:rsidRPr="006159E6">
              <w:rPr>
                <w:lang w:val="en-US"/>
              </w:rPr>
              <w:softHyphen/>
              <w:t>ID</w:t>
            </w:r>
          </w:p>
        </w:tc>
        <w:tc>
          <w:tcPr>
            <w:tcW w:w="5079" w:type="dxa"/>
          </w:tcPr>
          <w:p w14:paraId="1DC2D17D" w14:textId="77777777" w:rsidR="000E194B" w:rsidRPr="006159E6" w:rsidRDefault="000E194B" w:rsidP="000E194B">
            <w:pPr>
              <w:pStyle w:val="CellBody"/>
              <w:rPr>
                <w:lang w:val="en-US"/>
              </w:rPr>
            </w:pPr>
            <w:r>
              <w:rPr>
                <w:lang w:val="en-US"/>
              </w:rPr>
              <w:t>The t</w:t>
            </w:r>
            <w:r w:rsidRPr="006159E6">
              <w:rPr>
                <w:lang w:val="en-US"/>
              </w:rPr>
              <w:t>rade</w:t>
            </w:r>
            <w:r>
              <w:rPr>
                <w:lang w:val="en-US"/>
              </w:rPr>
              <w:t xml:space="preserve"> </w:t>
            </w:r>
            <w:r w:rsidRPr="006159E6">
              <w:rPr>
                <w:lang w:val="en-US"/>
              </w:rPr>
              <w:t xml:space="preserve">ID of the </w:t>
            </w:r>
            <w:r>
              <w:rPr>
                <w:lang w:val="en-US"/>
              </w:rPr>
              <w:t>trade</w:t>
            </w:r>
            <w:r w:rsidRPr="006159E6">
              <w:rPr>
                <w:lang w:val="en-US"/>
              </w:rPr>
              <w:t xml:space="preserve"> in the additional repository</w:t>
            </w:r>
            <w:r>
              <w:rPr>
                <w:lang w:val="en-US"/>
              </w:rPr>
              <w:t>.</w:t>
            </w:r>
          </w:p>
        </w:tc>
        <w:tc>
          <w:tcPr>
            <w:tcW w:w="2154" w:type="dxa"/>
          </w:tcPr>
          <w:p w14:paraId="55EB6BB2" w14:textId="77777777" w:rsidR="000E194B" w:rsidRPr="006159E6" w:rsidRDefault="000E194B" w:rsidP="000E194B">
            <w:pPr>
              <w:pStyle w:val="CellBody"/>
              <w:rPr>
                <w:lang w:val="en-US"/>
              </w:rPr>
            </w:pPr>
            <w:r w:rsidRPr="006159E6">
              <w:rPr>
                <w:lang w:val="en-US"/>
              </w:rPr>
              <w:t>USI</w:t>
            </w:r>
            <w:r w:rsidRPr="006159E6">
              <w:rPr>
                <w:lang w:val="en-US"/>
              </w:rPr>
              <w:softHyphen/>
              <w:t>Type</w:t>
            </w:r>
          </w:p>
        </w:tc>
      </w:tr>
      <w:tr w:rsidR="000E194B" w:rsidRPr="006159E6" w14:paraId="0350BF5E" w14:textId="77777777" w:rsidTr="004941B0">
        <w:trPr>
          <w:cantSplit/>
        </w:trPr>
        <w:tc>
          <w:tcPr>
            <w:tcW w:w="2265" w:type="dxa"/>
          </w:tcPr>
          <w:p w14:paraId="6FDC9008" w14:textId="77777777" w:rsidR="000E194B" w:rsidRPr="006159E6" w:rsidRDefault="000E194B" w:rsidP="000E194B">
            <w:pPr>
              <w:pStyle w:val="CellBody"/>
              <w:rPr>
                <w:lang w:val="en-US"/>
              </w:rPr>
            </w:pPr>
            <w:r w:rsidRPr="006159E6">
              <w:rPr>
                <w:lang w:val="en-US"/>
              </w:rPr>
              <w:t>AgentID</w:t>
            </w:r>
          </w:p>
        </w:tc>
        <w:tc>
          <w:tcPr>
            <w:tcW w:w="5079" w:type="dxa"/>
          </w:tcPr>
          <w:p w14:paraId="7B8E79D0" w14:textId="07BB74BC" w:rsidR="000E194B" w:rsidRPr="006159E6" w:rsidRDefault="000E194B" w:rsidP="000E194B">
            <w:pPr>
              <w:pStyle w:val="CellBody"/>
              <w:rPr>
                <w:lang w:val="en-US"/>
              </w:rPr>
            </w:pPr>
            <w:r>
              <w:rPr>
                <w:lang w:val="en-US"/>
              </w:rPr>
              <w:t>The EIC or LEI of the service provider who submits the report.</w:t>
            </w:r>
          </w:p>
        </w:tc>
        <w:tc>
          <w:tcPr>
            <w:tcW w:w="2154" w:type="dxa"/>
          </w:tcPr>
          <w:p w14:paraId="23E42AF5" w14:textId="77777777" w:rsidR="000E194B" w:rsidRPr="006159E6" w:rsidRDefault="000E194B" w:rsidP="000E194B">
            <w:pPr>
              <w:pStyle w:val="CellBody"/>
              <w:rPr>
                <w:lang w:val="en-US"/>
              </w:rPr>
            </w:pPr>
            <w:r w:rsidRPr="006159E6">
              <w:rPr>
                <w:lang w:val="en-US"/>
              </w:rPr>
              <w:t>PartyType</w:t>
            </w:r>
          </w:p>
        </w:tc>
      </w:tr>
      <w:tr w:rsidR="000E194B" w:rsidRPr="006159E6" w14:paraId="293D1567" w14:textId="77777777" w:rsidTr="004941B0">
        <w:trPr>
          <w:cantSplit/>
        </w:trPr>
        <w:tc>
          <w:tcPr>
            <w:tcW w:w="2265" w:type="dxa"/>
          </w:tcPr>
          <w:p w14:paraId="4BCA1BC4" w14:textId="77777777" w:rsidR="000E194B" w:rsidRPr="006159E6" w:rsidRDefault="000E194B" w:rsidP="000E194B">
            <w:pPr>
              <w:pStyle w:val="CellBody"/>
              <w:rPr>
                <w:lang w:val="en-US"/>
              </w:rPr>
            </w:pPr>
            <w:r w:rsidRPr="006159E6">
              <w:rPr>
                <w:lang w:val="en-US"/>
              </w:rPr>
              <w:t>Agent</w:t>
            </w:r>
            <w:r w:rsidRPr="006159E6">
              <w:rPr>
                <w:lang w:val="en-US"/>
              </w:rPr>
              <w:softHyphen/>
              <w:t>Name</w:t>
            </w:r>
          </w:p>
        </w:tc>
        <w:tc>
          <w:tcPr>
            <w:tcW w:w="5079" w:type="dxa"/>
          </w:tcPr>
          <w:p w14:paraId="239804E6" w14:textId="77777777" w:rsidR="000E194B" w:rsidRPr="006159E6" w:rsidRDefault="000E194B" w:rsidP="000E194B">
            <w:pPr>
              <w:pStyle w:val="CellBody"/>
              <w:rPr>
                <w:lang w:val="en-US"/>
              </w:rPr>
            </w:pPr>
            <w:r>
              <w:rPr>
                <w:lang w:val="en-US"/>
              </w:rPr>
              <w:t>The n</w:t>
            </w:r>
            <w:r w:rsidRPr="006159E6">
              <w:rPr>
                <w:lang w:val="en-US"/>
              </w:rPr>
              <w:t>ame of the service provider</w:t>
            </w:r>
            <w:r>
              <w:rPr>
                <w:lang w:val="en-US"/>
              </w:rPr>
              <w:t xml:space="preserve"> involved in a trade.</w:t>
            </w:r>
          </w:p>
        </w:tc>
        <w:tc>
          <w:tcPr>
            <w:tcW w:w="2154" w:type="dxa"/>
          </w:tcPr>
          <w:p w14:paraId="1A00BC1B" w14:textId="77777777" w:rsidR="000E194B" w:rsidRPr="006159E6" w:rsidRDefault="000E194B" w:rsidP="000E194B">
            <w:pPr>
              <w:pStyle w:val="CellBody"/>
              <w:rPr>
                <w:lang w:val="en-US"/>
              </w:rPr>
            </w:pPr>
            <w:r w:rsidRPr="006159E6">
              <w:rPr>
                <w:lang w:val="en-US"/>
              </w:rPr>
              <w:t>Name</w:t>
            </w:r>
            <w:r w:rsidRPr="006159E6">
              <w:rPr>
                <w:lang w:val="en-US"/>
              </w:rPr>
              <w:softHyphen/>
              <w:t>Type</w:t>
            </w:r>
          </w:p>
        </w:tc>
      </w:tr>
      <w:tr w:rsidR="000E194B" w:rsidRPr="006159E6" w14:paraId="3F26771C" w14:textId="77777777" w:rsidTr="004941B0">
        <w:trPr>
          <w:cantSplit/>
        </w:trPr>
        <w:tc>
          <w:tcPr>
            <w:tcW w:w="2265" w:type="dxa"/>
          </w:tcPr>
          <w:p w14:paraId="276ACFBC" w14:textId="77777777" w:rsidR="000E194B" w:rsidRPr="006159E6" w:rsidRDefault="000E194B" w:rsidP="000E194B">
            <w:pPr>
              <w:pStyle w:val="CellBody"/>
              <w:rPr>
                <w:lang w:val="en-US"/>
              </w:rPr>
            </w:pPr>
            <w:r w:rsidRPr="006159E6">
              <w:rPr>
                <w:lang w:val="en-US"/>
              </w:rPr>
              <w:t>Agent</w:t>
            </w:r>
            <w:r w:rsidRPr="006159E6">
              <w:rPr>
                <w:lang w:val="en-US"/>
              </w:rPr>
              <w:softHyphen/>
              <w:t>Type</w:t>
            </w:r>
          </w:p>
        </w:tc>
        <w:tc>
          <w:tcPr>
            <w:tcW w:w="5079" w:type="dxa"/>
          </w:tcPr>
          <w:p w14:paraId="47B0256E" w14:textId="77777777" w:rsidR="000E194B" w:rsidRPr="006159E6" w:rsidRDefault="000E194B" w:rsidP="000E194B">
            <w:pPr>
              <w:pStyle w:val="CellBody"/>
              <w:rPr>
                <w:lang w:val="en-US"/>
              </w:rPr>
            </w:pPr>
            <w:r w:rsidRPr="006159E6">
              <w:rPr>
                <w:lang w:val="en-US"/>
              </w:rPr>
              <w:t>The role of the service provider</w:t>
            </w:r>
            <w:r>
              <w:rPr>
                <w:lang w:val="en-US"/>
              </w:rPr>
              <w:t xml:space="preserve"> involved in a trade.</w:t>
            </w:r>
          </w:p>
        </w:tc>
        <w:tc>
          <w:tcPr>
            <w:tcW w:w="2154" w:type="dxa"/>
          </w:tcPr>
          <w:p w14:paraId="4B98C766" w14:textId="77777777" w:rsidR="000E194B" w:rsidRPr="006159E6" w:rsidRDefault="000E194B" w:rsidP="000E194B">
            <w:pPr>
              <w:pStyle w:val="CellBody"/>
              <w:rPr>
                <w:lang w:val="en-US"/>
              </w:rPr>
            </w:pPr>
            <w:r w:rsidRPr="006159E6">
              <w:rPr>
                <w:lang w:val="en-US"/>
              </w:rPr>
              <w:t>Agent</w:t>
            </w:r>
            <w:r w:rsidRPr="006159E6">
              <w:rPr>
                <w:lang w:val="en-US"/>
              </w:rPr>
              <w:softHyphen/>
              <w:t>Type</w:t>
            </w:r>
          </w:p>
        </w:tc>
      </w:tr>
      <w:tr w:rsidR="000E194B" w:rsidRPr="006159E6" w14:paraId="7B52A40A" w14:textId="77777777" w:rsidTr="004941B0">
        <w:trPr>
          <w:cantSplit/>
        </w:trPr>
        <w:tc>
          <w:tcPr>
            <w:tcW w:w="2265" w:type="dxa"/>
          </w:tcPr>
          <w:p w14:paraId="41B44BF5" w14:textId="77777777" w:rsidR="000E194B" w:rsidRPr="006159E6" w:rsidRDefault="000E194B" w:rsidP="000E194B">
            <w:pPr>
              <w:pStyle w:val="CellBody"/>
              <w:rPr>
                <w:lang w:val="en-US"/>
              </w:rPr>
            </w:pPr>
            <w:r w:rsidRPr="006159E6">
              <w:rPr>
                <w:lang w:val="en-US"/>
              </w:rPr>
              <w:t>Agreement</w:t>
            </w:r>
          </w:p>
        </w:tc>
        <w:tc>
          <w:tcPr>
            <w:tcW w:w="5079" w:type="dxa"/>
          </w:tcPr>
          <w:p w14:paraId="3CD2C73A" w14:textId="77777777" w:rsidR="000E194B" w:rsidRPr="006159E6" w:rsidRDefault="000E194B" w:rsidP="000E194B">
            <w:pPr>
              <w:pStyle w:val="CellBody"/>
              <w:rPr>
                <w:lang w:val="en-US"/>
              </w:rPr>
            </w:pPr>
            <w:r w:rsidRPr="006159E6">
              <w:rPr>
                <w:lang w:val="en-US"/>
              </w:rPr>
              <w:t xml:space="preserve">The master trading agreement under which the transaction is conducted. </w:t>
            </w:r>
          </w:p>
        </w:tc>
        <w:tc>
          <w:tcPr>
            <w:tcW w:w="2154" w:type="dxa"/>
          </w:tcPr>
          <w:p w14:paraId="7D31D202" w14:textId="77777777" w:rsidR="000E194B" w:rsidRPr="006159E6" w:rsidRDefault="000E194B" w:rsidP="000E194B">
            <w:pPr>
              <w:pStyle w:val="CellBody"/>
              <w:rPr>
                <w:lang w:val="en-US"/>
              </w:rPr>
            </w:pPr>
            <w:r w:rsidRPr="006159E6">
              <w:rPr>
                <w:lang w:val="en-US"/>
              </w:rPr>
              <w:t>Agreement</w:t>
            </w:r>
            <w:r w:rsidRPr="006159E6">
              <w:rPr>
                <w:lang w:val="en-US"/>
              </w:rPr>
              <w:softHyphen/>
              <w:t>Type</w:t>
            </w:r>
          </w:p>
        </w:tc>
      </w:tr>
      <w:tr w:rsidR="000E194B" w:rsidRPr="006159E6" w14:paraId="2B0D8CE0" w14:textId="77777777" w:rsidTr="004941B0">
        <w:trPr>
          <w:cantSplit/>
        </w:trPr>
        <w:tc>
          <w:tcPr>
            <w:tcW w:w="2265" w:type="dxa"/>
          </w:tcPr>
          <w:p w14:paraId="2C6C03A7" w14:textId="77777777" w:rsidR="000E194B" w:rsidRPr="006159E6" w:rsidRDefault="000E194B" w:rsidP="000E194B">
            <w:pPr>
              <w:pStyle w:val="CellBody"/>
              <w:rPr>
                <w:lang w:val="en-US"/>
              </w:rPr>
            </w:pPr>
            <w:r w:rsidRPr="006159E6">
              <w:rPr>
                <w:lang w:val="en-US"/>
              </w:rPr>
              <w:t>Allocation</w:t>
            </w:r>
            <w:r w:rsidRPr="006159E6">
              <w:rPr>
                <w:lang w:val="en-US"/>
              </w:rPr>
              <w:softHyphen/>
              <w:t>Indicator</w:t>
            </w:r>
          </w:p>
        </w:tc>
        <w:tc>
          <w:tcPr>
            <w:tcW w:w="5079" w:type="dxa"/>
          </w:tcPr>
          <w:p w14:paraId="46D4E66C" w14:textId="77777777" w:rsidR="000E194B" w:rsidRPr="006159E6" w:rsidRDefault="000E194B" w:rsidP="000E194B">
            <w:pPr>
              <w:pStyle w:val="CellBody"/>
              <w:rPr>
                <w:lang w:val="en-US"/>
              </w:rPr>
            </w:pPr>
            <w:r>
              <w:rPr>
                <w:lang w:val="en-US"/>
              </w:rPr>
              <w:t xml:space="preserve">Indicates whether </w:t>
            </w:r>
            <w:r w:rsidRPr="006159E6">
              <w:rPr>
                <w:lang w:val="en-US"/>
              </w:rPr>
              <w:t>the swap is a post-allocation or a pre</w:t>
            </w:r>
            <w:r>
              <w:rPr>
                <w:lang w:val="en-US"/>
              </w:rPr>
              <w:noBreakHyphen/>
            </w:r>
            <w:r w:rsidRPr="006159E6">
              <w:rPr>
                <w:lang w:val="en-US"/>
              </w:rPr>
              <w:t>allocation swap</w:t>
            </w:r>
            <w:r>
              <w:rPr>
                <w:lang w:val="en-US"/>
              </w:rPr>
              <w:t>.</w:t>
            </w:r>
          </w:p>
        </w:tc>
        <w:tc>
          <w:tcPr>
            <w:tcW w:w="2154" w:type="dxa"/>
          </w:tcPr>
          <w:p w14:paraId="7098A562" w14:textId="77777777" w:rsidR="000E194B" w:rsidRPr="006159E6" w:rsidRDefault="000E194B" w:rsidP="000E194B">
            <w:pPr>
              <w:pStyle w:val="CellBody"/>
              <w:rPr>
                <w:lang w:val="en-US"/>
              </w:rPr>
            </w:pPr>
            <w:r w:rsidRPr="006159E6">
              <w:rPr>
                <w:lang w:val="en-US"/>
              </w:rPr>
              <w:t>Allocation</w:t>
            </w:r>
            <w:r w:rsidRPr="006159E6">
              <w:rPr>
                <w:lang w:val="en-US"/>
              </w:rPr>
              <w:softHyphen/>
              <w:t>Indicator</w:t>
            </w:r>
            <w:r w:rsidRPr="006159E6">
              <w:rPr>
                <w:lang w:val="en-US"/>
              </w:rPr>
              <w:softHyphen/>
              <w:t>Type</w:t>
            </w:r>
          </w:p>
        </w:tc>
      </w:tr>
      <w:tr w:rsidR="000E194B" w:rsidRPr="006159E6" w14:paraId="331400EE" w14:textId="77777777" w:rsidTr="004941B0">
        <w:trPr>
          <w:cantSplit/>
        </w:trPr>
        <w:tc>
          <w:tcPr>
            <w:tcW w:w="2265" w:type="dxa"/>
          </w:tcPr>
          <w:p w14:paraId="41E232FC" w14:textId="77777777" w:rsidR="000E194B" w:rsidRPr="006159E6" w:rsidRDefault="000E194B" w:rsidP="000E194B">
            <w:pPr>
              <w:pStyle w:val="CellBody"/>
              <w:rPr>
                <w:lang w:val="en-US"/>
              </w:rPr>
            </w:pPr>
            <w:r w:rsidRPr="006159E6">
              <w:rPr>
                <w:lang w:val="en-US"/>
              </w:rPr>
              <w:t>Amount</w:t>
            </w:r>
          </w:p>
        </w:tc>
        <w:tc>
          <w:tcPr>
            <w:tcW w:w="5079" w:type="dxa"/>
          </w:tcPr>
          <w:p w14:paraId="1DCABD93" w14:textId="77777777" w:rsidR="000E194B" w:rsidRPr="006159E6" w:rsidRDefault="000E194B" w:rsidP="000E194B">
            <w:pPr>
              <w:pStyle w:val="CellBody"/>
              <w:tabs>
                <w:tab w:val="left" w:pos="416"/>
              </w:tabs>
              <w:rPr>
                <w:lang w:val="en-US"/>
              </w:rPr>
            </w:pPr>
            <w:r>
              <w:rPr>
                <w:lang w:val="en-US"/>
              </w:rPr>
              <w:t>A monetary quantity.</w:t>
            </w:r>
          </w:p>
        </w:tc>
        <w:tc>
          <w:tcPr>
            <w:tcW w:w="2154" w:type="dxa"/>
          </w:tcPr>
          <w:p w14:paraId="05D76395" w14:textId="77777777" w:rsidR="000E194B" w:rsidRPr="006159E6" w:rsidRDefault="000E194B" w:rsidP="000E194B">
            <w:pPr>
              <w:pStyle w:val="CellBody"/>
              <w:rPr>
                <w:lang w:val="en-US"/>
              </w:rPr>
            </w:pPr>
            <w:r w:rsidRPr="006159E6">
              <w:rPr>
                <w:lang w:val="en-US"/>
              </w:rPr>
              <w:t>PriceType</w:t>
            </w:r>
          </w:p>
        </w:tc>
      </w:tr>
      <w:tr w:rsidR="000E194B" w:rsidRPr="006159E6" w14:paraId="55719CAE" w14:textId="77777777" w:rsidTr="004941B0">
        <w:trPr>
          <w:cantSplit/>
        </w:trPr>
        <w:tc>
          <w:tcPr>
            <w:tcW w:w="2265" w:type="dxa"/>
          </w:tcPr>
          <w:p w14:paraId="21746DF9" w14:textId="77777777" w:rsidR="000E194B" w:rsidRPr="006159E6" w:rsidRDefault="000E194B" w:rsidP="000E194B">
            <w:pPr>
              <w:pStyle w:val="CellBody"/>
              <w:rPr>
                <w:lang w:val="en-US"/>
              </w:rPr>
            </w:pPr>
            <w:r w:rsidRPr="006159E6">
              <w:rPr>
                <w:lang w:val="en-US"/>
              </w:rPr>
              <w:t>Anonymous</w:t>
            </w:r>
          </w:p>
        </w:tc>
        <w:tc>
          <w:tcPr>
            <w:tcW w:w="5079" w:type="dxa"/>
          </w:tcPr>
          <w:p w14:paraId="0AABB630" w14:textId="77777777" w:rsidR="000E194B" w:rsidRPr="006159E6" w:rsidRDefault="000E194B" w:rsidP="000E194B">
            <w:pPr>
              <w:pStyle w:val="CellBody"/>
              <w:rPr>
                <w:lang w:val="en-US"/>
              </w:rPr>
            </w:pPr>
            <w:r>
              <w:rPr>
                <w:lang w:val="en-US"/>
              </w:rPr>
              <w:t>A flag indicating that the other party in the execution is not identified within the description of the trade.</w:t>
            </w:r>
          </w:p>
        </w:tc>
        <w:tc>
          <w:tcPr>
            <w:tcW w:w="2154" w:type="dxa"/>
          </w:tcPr>
          <w:p w14:paraId="787902E9" w14:textId="77777777" w:rsidR="000E194B" w:rsidRPr="006159E6" w:rsidRDefault="000E194B" w:rsidP="000E194B">
            <w:pPr>
              <w:pStyle w:val="CellBody"/>
              <w:rPr>
                <w:lang w:val="en-US"/>
              </w:rPr>
            </w:pPr>
            <w:r w:rsidRPr="006159E6">
              <w:rPr>
                <w:lang w:val="en-US"/>
              </w:rPr>
              <w:t>TrueFalseType</w:t>
            </w:r>
          </w:p>
        </w:tc>
      </w:tr>
      <w:tr w:rsidR="000E194B" w:rsidRPr="006159E6" w14:paraId="2F2C370C" w14:textId="77777777" w:rsidTr="004941B0">
        <w:trPr>
          <w:cantSplit/>
        </w:trPr>
        <w:tc>
          <w:tcPr>
            <w:tcW w:w="2265" w:type="dxa"/>
          </w:tcPr>
          <w:p w14:paraId="029498C1" w14:textId="77777777" w:rsidR="000E194B" w:rsidRPr="006159E6" w:rsidRDefault="000E194B" w:rsidP="000E194B">
            <w:pPr>
              <w:pStyle w:val="CellBody"/>
              <w:rPr>
                <w:lang w:val="en-US"/>
              </w:rPr>
            </w:pPr>
            <w:r w:rsidRPr="006159E6">
              <w:rPr>
                <w:lang w:val="en-US"/>
              </w:rPr>
              <w:t>AsOfDate</w:t>
            </w:r>
          </w:p>
        </w:tc>
        <w:tc>
          <w:tcPr>
            <w:tcW w:w="5079" w:type="dxa"/>
          </w:tcPr>
          <w:p w14:paraId="19B4D9EA" w14:textId="77777777" w:rsidR="000E194B" w:rsidRPr="006159E6" w:rsidRDefault="000E194B" w:rsidP="000E194B">
            <w:pPr>
              <w:pStyle w:val="CellBody"/>
              <w:rPr>
                <w:lang w:val="en-US"/>
              </w:rPr>
            </w:pPr>
            <w:r>
              <w:rPr>
                <w:lang w:val="en-US"/>
              </w:rPr>
              <w:t>T</w:t>
            </w:r>
            <w:r w:rsidRPr="006159E6">
              <w:rPr>
                <w:lang w:val="en-US"/>
              </w:rPr>
              <w:t>he business date of a backload</w:t>
            </w:r>
            <w:r>
              <w:rPr>
                <w:lang w:val="en-US"/>
              </w:rPr>
              <w:t>.</w:t>
            </w:r>
          </w:p>
        </w:tc>
        <w:tc>
          <w:tcPr>
            <w:tcW w:w="2154" w:type="dxa"/>
          </w:tcPr>
          <w:p w14:paraId="4A18A985" w14:textId="77777777" w:rsidR="000E194B" w:rsidRPr="006159E6" w:rsidRDefault="000E194B" w:rsidP="000E194B">
            <w:pPr>
              <w:pStyle w:val="CellBody"/>
              <w:rPr>
                <w:lang w:val="en-US"/>
              </w:rPr>
            </w:pPr>
            <w:r w:rsidRPr="006159E6">
              <w:rPr>
                <w:lang w:val="en-US"/>
              </w:rPr>
              <w:t>DateType</w:t>
            </w:r>
          </w:p>
        </w:tc>
      </w:tr>
      <w:tr w:rsidR="000E194B" w:rsidRPr="006159E6" w14:paraId="4D7F5110" w14:textId="77777777" w:rsidTr="004941B0">
        <w:trPr>
          <w:cantSplit/>
        </w:trPr>
        <w:tc>
          <w:tcPr>
            <w:tcW w:w="2265" w:type="dxa"/>
          </w:tcPr>
          <w:p w14:paraId="4E489822" w14:textId="77777777" w:rsidR="000E194B" w:rsidRPr="006159E6" w:rsidRDefault="000E194B" w:rsidP="000E194B">
            <w:pPr>
              <w:pStyle w:val="CellBody"/>
              <w:rPr>
                <w:lang w:val="en-US"/>
              </w:rPr>
            </w:pPr>
            <w:r w:rsidRPr="006159E6">
              <w:rPr>
                <w:lang w:val="en-US"/>
              </w:rPr>
              <w:t>AsOfTime</w:t>
            </w:r>
          </w:p>
        </w:tc>
        <w:tc>
          <w:tcPr>
            <w:tcW w:w="5079" w:type="dxa"/>
          </w:tcPr>
          <w:p w14:paraId="520122D9" w14:textId="77777777" w:rsidR="000E194B" w:rsidRPr="006159E6" w:rsidRDefault="000E194B" w:rsidP="000E194B">
            <w:pPr>
              <w:pStyle w:val="CellBody"/>
              <w:rPr>
                <w:lang w:val="en-US"/>
              </w:rPr>
            </w:pPr>
            <w:r>
              <w:rPr>
                <w:lang w:val="en-US"/>
              </w:rPr>
              <w:t>T</w:t>
            </w:r>
            <w:r w:rsidRPr="006159E6">
              <w:rPr>
                <w:lang w:val="en-US"/>
              </w:rPr>
              <w:t>he time of a backload</w:t>
            </w:r>
            <w:r>
              <w:rPr>
                <w:lang w:val="en-US"/>
              </w:rPr>
              <w:t>.</w:t>
            </w:r>
          </w:p>
        </w:tc>
        <w:tc>
          <w:tcPr>
            <w:tcW w:w="2154" w:type="dxa"/>
          </w:tcPr>
          <w:p w14:paraId="10A2B826" w14:textId="77777777" w:rsidR="000E194B" w:rsidRPr="006159E6" w:rsidRDefault="000E194B" w:rsidP="000E194B">
            <w:pPr>
              <w:pStyle w:val="CellBody"/>
              <w:rPr>
                <w:lang w:val="en-US"/>
              </w:rPr>
            </w:pPr>
            <w:r w:rsidRPr="006159E6">
              <w:rPr>
                <w:lang w:val="en-US"/>
              </w:rPr>
              <w:t>TimeType</w:t>
            </w:r>
          </w:p>
        </w:tc>
      </w:tr>
      <w:tr w:rsidR="000E194B" w:rsidRPr="006159E6" w14:paraId="258D8FF7" w14:textId="77777777" w:rsidTr="004941B0">
        <w:trPr>
          <w:cantSplit/>
        </w:trPr>
        <w:tc>
          <w:tcPr>
            <w:tcW w:w="2265" w:type="dxa"/>
          </w:tcPr>
          <w:p w14:paraId="2855A2B0" w14:textId="77777777" w:rsidR="000E194B" w:rsidRPr="006159E6" w:rsidRDefault="000E194B" w:rsidP="000E194B">
            <w:pPr>
              <w:pStyle w:val="CellBody"/>
              <w:rPr>
                <w:lang w:val="en-US"/>
              </w:rPr>
            </w:pPr>
            <w:r w:rsidRPr="006159E6">
              <w:rPr>
                <w:lang w:val="en-US"/>
              </w:rPr>
              <w:t>AttachmentData</w:t>
            </w:r>
          </w:p>
        </w:tc>
        <w:tc>
          <w:tcPr>
            <w:tcW w:w="5079" w:type="dxa"/>
          </w:tcPr>
          <w:p w14:paraId="784F0589" w14:textId="77777777" w:rsidR="000E194B" w:rsidRPr="006159E6" w:rsidRDefault="000E194B" w:rsidP="000E194B">
            <w:pPr>
              <w:pStyle w:val="CellBody"/>
              <w:rPr>
                <w:lang w:val="en-US"/>
              </w:rPr>
            </w:pPr>
            <w:r>
              <w:rPr>
                <w:lang w:val="en-US"/>
              </w:rPr>
              <w:t xml:space="preserve">An </w:t>
            </w:r>
            <w:r w:rsidRPr="006159E6">
              <w:rPr>
                <w:lang w:val="en-US"/>
              </w:rPr>
              <w:t>attach</w:t>
            </w:r>
            <w:r>
              <w:rPr>
                <w:lang w:val="en-US"/>
              </w:rPr>
              <w:t>ed file</w:t>
            </w:r>
            <w:r w:rsidRPr="006159E6">
              <w:rPr>
                <w:lang w:val="en-US"/>
              </w:rPr>
              <w:t>.</w:t>
            </w:r>
            <w:r>
              <w:rPr>
                <w:lang w:val="en-US"/>
              </w:rPr>
              <w:t xml:space="preserve"> For example, </w:t>
            </w:r>
            <w:r w:rsidRPr="006159E6">
              <w:rPr>
                <w:lang w:val="en-US"/>
              </w:rPr>
              <w:t xml:space="preserve">this </w:t>
            </w:r>
            <w:r>
              <w:rPr>
                <w:lang w:val="en-US"/>
              </w:rPr>
              <w:t>file can contain</w:t>
            </w:r>
            <w:r w:rsidRPr="006159E6">
              <w:rPr>
                <w:lang w:val="en-US"/>
              </w:rPr>
              <w:t xml:space="preserve"> a detailed description or supporting data that describes a non-standard </w:t>
            </w:r>
            <w:r>
              <w:rPr>
                <w:lang w:val="en-US"/>
              </w:rPr>
              <w:t>trade</w:t>
            </w:r>
            <w:r w:rsidRPr="006159E6">
              <w:rPr>
                <w:lang w:val="en-US"/>
              </w:rPr>
              <w:t xml:space="preserve"> in greater detail</w:t>
            </w:r>
            <w:r>
              <w:rPr>
                <w:lang w:val="en-US"/>
              </w:rPr>
              <w:t xml:space="preserve"> or it can contain paper confirmations in PDF format</w:t>
            </w:r>
            <w:r w:rsidRPr="006159E6">
              <w:rPr>
                <w:lang w:val="en-US"/>
              </w:rPr>
              <w:t>.</w:t>
            </w:r>
          </w:p>
          <w:p w14:paraId="0A94638A" w14:textId="77777777" w:rsidR="000E194B" w:rsidRPr="006159E6" w:rsidRDefault="000E194B" w:rsidP="000E194B">
            <w:pPr>
              <w:pStyle w:val="CellBody"/>
              <w:rPr>
                <w:lang w:val="en-US"/>
              </w:rPr>
            </w:pPr>
            <w:r w:rsidRPr="006159E6">
              <w:rPr>
                <w:lang w:val="en-US"/>
              </w:rPr>
              <w:t>The attachment must be provided in Base64 encoded format.</w:t>
            </w:r>
            <w:r>
              <w:rPr>
                <w:lang w:val="en-US"/>
              </w:rPr>
              <w:t xml:space="preserve"> The </w:t>
            </w:r>
            <w:r w:rsidRPr="006159E6">
              <w:rPr>
                <w:lang w:val="en-US"/>
              </w:rPr>
              <w:t>allowed compression me</w:t>
            </w:r>
            <w:r w:rsidRPr="006159E6">
              <w:rPr>
                <w:lang w:val="en-US"/>
              </w:rPr>
              <w:softHyphen/>
              <w:t>thods are gzip or zip</w:t>
            </w:r>
            <w:r>
              <w:rPr>
                <w:lang w:val="en-US"/>
              </w:rPr>
              <w:t>.</w:t>
            </w:r>
          </w:p>
        </w:tc>
        <w:tc>
          <w:tcPr>
            <w:tcW w:w="2154" w:type="dxa"/>
          </w:tcPr>
          <w:p w14:paraId="79BB67E4" w14:textId="77777777" w:rsidR="000E194B" w:rsidRPr="006159E6" w:rsidRDefault="000E194B" w:rsidP="000E194B">
            <w:pPr>
              <w:pStyle w:val="CellBody"/>
              <w:rPr>
                <w:lang w:val="en-US"/>
              </w:rPr>
            </w:pPr>
            <w:r w:rsidRPr="006159E6">
              <w:rPr>
                <w:lang w:val="en-US"/>
              </w:rPr>
              <w:t>base64Binary</w:t>
            </w:r>
          </w:p>
        </w:tc>
      </w:tr>
      <w:tr w:rsidR="000E194B" w:rsidRPr="006159E6" w14:paraId="32FD7EBF" w14:textId="77777777" w:rsidTr="004941B0">
        <w:trPr>
          <w:cantSplit/>
        </w:trPr>
        <w:tc>
          <w:tcPr>
            <w:tcW w:w="2265" w:type="dxa"/>
          </w:tcPr>
          <w:p w14:paraId="42D8AD34" w14:textId="77777777" w:rsidR="000E194B" w:rsidRPr="006159E6" w:rsidRDefault="000E194B" w:rsidP="000E194B">
            <w:pPr>
              <w:pStyle w:val="CellBody"/>
              <w:rPr>
                <w:lang w:val="en-US"/>
              </w:rPr>
            </w:pPr>
            <w:r w:rsidRPr="006159E6">
              <w:rPr>
                <w:lang w:val="en-US"/>
              </w:rPr>
              <w:t>Automatic</w:t>
            </w:r>
            <w:r w:rsidRPr="006159E6">
              <w:rPr>
                <w:lang w:val="en-US"/>
              </w:rPr>
              <w:softHyphen/>
              <w:t>Exercise</w:t>
            </w:r>
          </w:p>
        </w:tc>
        <w:tc>
          <w:tcPr>
            <w:tcW w:w="5079" w:type="dxa"/>
          </w:tcPr>
          <w:p w14:paraId="0D797FC2" w14:textId="77777777" w:rsidR="000E194B" w:rsidRPr="006159E6" w:rsidRDefault="000E194B" w:rsidP="000E194B">
            <w:pPr>
              <w:pStyle w:val="CellBody"/>
              <w:rPr>
                <w:lang w:val="en-US"/>
              </w:rPr>
            </w:pPr>
            <w:r>
              <w:rPr>
                <w:lang w:val="en-US"/>
              </w:rPr>
              <w:t>Indicates whether</w:t>
            </w:r>
            <w:r w:rsidRPr="006159E6">
              <w:rPr>
                <w:lang w:val="en-US"/>
              </w:rPr>
              <w:t xml:space="preserve"> an option will automatically exercise</w:t>
            </w:r>
            <w:r>
              <w:rPr>
                <w:lang w:val="en-US"/>
              </w:rPr>
              <w:t>.</w:t>
            </w:r>
          </w:p>
        </w:tc>
        <w:tc>
          <w:tcPr>
            <w:tcW w:w="2154" w:type="dxa"/>
          </w:tcPr>
          <w:p w14:paraId="0926DD1E" w14:textId="77777777" w:rsidR="000E194B" w:rsidRPr="006159E6" w:rsidRDefault="000E194B" w:rsidP="000E194B">
            <w:pPr>
              <w:pStyle w:val="CellBody"/>
              <w:rPr>
                <w:lang w:val="en-US"/>
              </w:rPr>
            </w:pPr>
            <w:r w:rsidRPr="006159E6">
              <w:rPr>
                <w:lang w:val="en-US"/>
              </w:rPr>
              <w:t>TrueFalseType</w:t>
            </w:r>
          </w:p>
        </w:tc>
      </w:tr>
      <w:tr w:rsidR="000E194B" w:rsidRPr="006159E6" w14:paraId="042F83AE" w14:textId="77777777" w:rsidTr="004941B0">
        <w:trPr>
          <w:cantSplit/>
        </w:trPr>
        <w:tc>
          <w:tcPr>
            <w:tcW w:w="2265" w:type="dxa"/>
          </w:tcPr>
          <w:p w14:paraId="41F43DBA" w14:textId="77777777" w:rsidR="000E194B" w:rsidRPr="006159E6" w:rsidRDefault="000E194B" w:rsidP="000E194B">
            <w:pPr>
              <w:pStyle w:val="CellBody"/>
              <w:rPr>
                <w:lang w:val="en-US"/>
              </w:rPr>
            </w:pPr>
            <w:r w:rsidRPr="006159E6">
              <w:rPr>
                <w:lang w:val="en-US"/>
              </w:rPr>
              <w:t>Backload</w:t>
            </w:r>
          </w:p>
        </w:tc>
        <w:tc>
          <w:tcPr>
            <w:tcW w:w="5079" w:type="dxa"/>
          </w:tcPr>
          <w:p w14:paraId="51F0E854" w14:textId="77777777" w:rsidR="000E194B" w:rsidRPr="006159E6" w:rsidRDefault="000E194B" w:rsidP="002804A8">
            <w:pPr>
              <w:pStyle w:val="CellBody"/>
              <w:rPr>
                <w:lang w:val="en-US"/>
              </w:rPr>
            </w:pPr>
            <w:r>
              <w:rPr>
                <w:lang w:val="en-US"/>
              </w:rPr>
              <w:t xml:space="preserve">Indicates whether the trade is reportable as a back-loaded trade under the </w:t>
            </w:r>
            <w:r w:rsidR="002804A8">
              <w:rPr>
                <w:lang w:val="en-US"/>
              </w:rPr>
              <w:t xml:space="preserve">applicable </w:t>
            </w:r>
            <w:r>
              <w:rPr>
                <w:lang w:val="en-US"/>
              </w:rPr>
              <w:t>regulatory regime</w:t>
            </w:r>
            <w:r w:rsidR="002804A8">
              <w:rPr>
                <w:lang w:val="en-US"/>
              </w:rPr>
              <w:t>s</w:t>
            </w:r>
            <w:r>
              <w:rPr>
                <w:lang w:val="en-US"/>
              </w:rPr>
              <w:t>.</w:t>
            </w:r>
          </w:p>
        </w:tc>
        <w:tc>
          <w:tcPr>
            <w:tcW w:w="2154" w:type="dxa"/>
          </w:tcPr>
          <w:p w14:paraId="220DBD9A" w14:textId="77777777" w:rsidR="000E194B" w:rsidRPr="006159E6" w:rsidRDefault="000E194B" w:rsidP="000E194B">
            <w:pPr>
              <w:pStyle w:val="CellBody"/>
              <w:rPr>
                <w:lang w:val="en-US"/>
              </w:rPr>
            </w:pPr>
            <w:r w:rsidRPr="006159E6">
              <w:rPr>
                <w:lang w:val="en-US"/>
              </w:rPr>
              <w:t>TrueFalseType</w:t>
            </w:r>
          </w:p>
        </w:tc>
      </w:tr>
      <w:tr w:rsidR="000E194B" w:rsidRPr="006159E6" w14:paraId="2C42C0B4" w14:textId="77777777" w:rsidTr="004941B0">
        <w:trPr>
          <w:cantSplit/>
        </w:trPr>
        <w:tc>
          <w:tcPr>
            <w:tcW w:w="2265" w:type="dxa"/>
          </w:tcPr>
          <w:p w14:paraId="2DDB6FAC" w14:textId="77777777" w:rsidR="000E194B" w:rsidRPr="006159E6" w:rsidRDefault="000E194B" w:rsidP="000E194B">
            <w:pPr>
              <w:pStyle w:val="CellBody"/>
              <w:rPr>
                <w:lang w:val="en-US"/>
              </w:rPr>
            </w:pPr>
            <w:r w:rsidRPr="006159E6">
              <w:rPr>
                <w:lang w:val="en-US"/>
              </w:rPr>
              <w:t>BeneficiaryID</w:t>
            </w:r>
          </w:p>
        </w:tc>
        <w:tc>
          <w:tcPr>
            <w:tcW w:w="5079" w:type="dxa"/>
          </w:tcPr>
          <w:p w14:paraId="5657DB92" w14:textId="6557D604" w:rsidR="000E194B" w:rsidRPr="006159E6" w:rsidRDefault="000E194B" w:rsidP="000E194B">
            <w:pPr>
              <w:pStyle w:val="CellBody"/>
              <w:rPr>
                <w:lang w:val="en-US"/>
              </w:rPr>
            </w:pPr>
            <w:r>
              <w:rPr>
                <w:lang w:val="en-US"/>
              </w:rPr>
              <w:t xml:space="preserve">The LEI or EIC of the beneficiary of a trade. </w:t>
            </w:r>
          </w:p>
        </w:tc>
        <w:tc>
          <w:tcPr>
            <w:tcW w:w="2154" w:type="dxa"/>
          </w:tcPr>
          <w:p w14:paraId="038F51D3" w14:textId="77777777" w:rsidR="000E194B" w:rsidRPr="006159E6" w:rsidRDefault="000E194B" w:rsidP="000E194B">
            <w:pPr>
              <w:pStyle w:val="CellBody"/>
              <w:rPr>
                <w:lang w:val="en-US"/>
              </w:rPr>
            </w:pPr>
            <w:r w:rsidRPr="006159E6">
              <w:rPr>
                <w:lang w:val="en-US"/>
              </w:rPr>
              <w:t>PartyType</w:t>
            </w:r>
          </w:p>
        </w:tc>
      </w:tr>
      <w:tr w:rsidR="000E194B" w:rsidRPr="006159E6" w14:paraId="358A4A64" w14:textId="77777777" w:rsidTr="004941B0">
        <w:trPr>
          <w:cantSplit/>
        </w:trPr>
        <w:tc>
          <w:tcPr>
            <w:tcW w:w="2265" w:type="dxa"/>
          </w:tcPr>
          <w:p w14:paraId="17E783F2" w14:textId="77777777" w:rsidR="000E194B" w:rsidRPr="006159E6" w:rsidRDefault="000E194B" w:rsidP="000E194B">
            <w:pPr>
              <w:pStyle w:val="CellBody"/>
              <w:rPr>
                <w:lang w:val="en-US"/>
              </w:rPr>
            </w:pPr>
            <w:r w:rsidRPr="006159E6">
              <w:rPr>
                <w:lang w:val="en-US"/>
              </w:rPr>
              <w:t>BrokerID</w:t>
            </w:r>
          </w:p>
        </w:tc>
        <w:tc>
          <w:tcPr>
            <w:tcW w:w="5079" w:type="dxa"/>
          </w:tcPr>
          <w:p w14:paraId="27BDAA7D" w14:textId="77777777" w:rsidR="000E194B" w:rsidRPr="006159E6" w:rsidRDefault="000E194B" w:rsidP="000E194B">
            <w:pPr>
              <w:pStyle w:val="CellBody"/>
              <w:rPr>
                <w:lang w:val="en-US"/>
              </w:rPr>
            </w:pPr>
            <w:r>
              <w:rPr>
                <w:lang w:val="en-US"/>
              </w:rPr>
              <w:t>The code of the broker involved in a trade.</w:t>
            </w:r>
          </w:p>
        </w:tc>
        <w:tc>
          <w:tcPr>
            <w:tcW w:w="2154" w:type="dxa"/>
          </w:tcPr>
          <w:p w14:paraId="32425381" w14:textId="77777777" w:rsidR="000E194B" w:rsidRPr="006159E6" w:rsidRDefault="000E194B" w:rsidP="000E194B">
            <w:pPr>
              <w:pStyle w:val="CellBody"/>
              <w:rPr>
                <w:lang w:val="en-US"/>
              </w:rPr>
            </w:pPr>
            <w:r w:rsidRPr="006159E6">
              <w:rPr>
                <w:lang w:val="en-US"/>
              </w:rPr>
              <w:t>Party</w:t>
            </w:r>
            <w:r w:rsidRPr="006159E6">
              <w:rPr>
                <w:lang w:val="en-US"/>
              </w:rPr>
              <w:softHyphen/>
              <w:t>Type</w:t>
            </w:r>
          </w:p>
        </w:tc>
      </w:tr>
      <w:tr w:rsidR="000E194B" w:rsidRPr="006159E6" w14:paraId="0660A9F0" w14:textId="77777777" w:rsidTr="004941B0">
        <w:trPr>
          <w:cantSplit/>
        </w:trPr>
        <w:tc>
          <w:tcPr>
            <w:tcW w:w="2265" w:type="dxa"/>
          </w:tcPr>
          <w:p w14:paraId="15549F98" w14:textId="77777777" w:rsidR="000E194B" w:rsidRPr="006159E6" w:rsidRDefault="000E194B" w:rsidP="000E194B">
            <w:pPr>
              <w:pStyle w:val="CellBody"/>
              <w:rPr>
                <w:lang w:val="en-US"/>
              </w:rPr>
            </w:pPr>
            <w:r w:rsidRPr="006159E6">
              <w:rPr>
                <w:lang w:val="en-US"/>
              </w:rPr>
              <w:lastRenderedPageBreak/>
              <w:t>BrokerSpreadID</w:t>
            </w:r>
          </w:p>
        </w:tc>
        <w:tc>
          <w:tcPr>
            <w:tcW w:w="5079" w:type="dxa"/>
          </w:tcPr>
          <w:p w14:paraId="6A7B45B6" w14:textId="77777777" w:rsidR="000E194B" w:rsidRPr="006159E6" w:rsidRDefault="000E194B" w:rsidP="000E194B">
            <w:pPr>
              <w:pStyle w:val="CellBody"/>
              <w:rPr>
                <w:lang w:val="en-US"/>
              </w:rPr>
            </w:pPr>
            <w:r w:rsidRPr="006159E6">
              <w:rPr>
                <w:lang w:val="en-US"/>
              </w:rPr>
              <w:t>The identifier given by the broker to that particular type of spread transaction</w:t>
            </w:r>
            <w:r>
              <w:rPr>
                <w:lang w:val="en-US"/>
              </w:rPr>
              <w:t>.</w:t>
            </w:r>
          </w:p>
        </w:tc>
        <w:tc>
          <w:tcPr>
            <w:tcW w:w="2154" w:type="dxa"/>
          </w:tcPr>
          <w:p w14:paraId="162E3980" w14:textId="77777777" w:rsidR="000E194B" w:rsidRPr="006159E6" w:rsidRDefault="000E194B" w:rsidP="000E194B">
            <w:pPr>
              <w:pStyle w:val="CellBody"/>
              <w:rPr>
                <w:lang w:val="en-US"/>
              </w:rPr>
            </w:pPr>
            <w:r w:rsidRPr="006159E6">
              <w:rPr>
                <w:lang w:val="en-US"/>
              </w:rPr>
              <w:t>Identification</w:t>
            </w:r>
            <w:r w:rsidRPr="006159E6">
              <w:rPr>
                <w:lang w:val="en-US"/>
              </w:rPr>
              <w:softHyphen/>
              <w:t>Type</w:t>
            </w:r>
          </w:p>
        </w:tc>
      </w:tr>
      <w:tr w:rsidR="000E194B" w:rsidRPr="006159E6" w14:paraId="0B22FF29" w14:textId="77777777" w:rsidTr="004941B0">
        <w:trPr>
          <w:cantSplit/>
        </w:trPr>
        <w:tc>
          <w:tcPr>
            <w:tcW w:w="2265" w:type="dxa"/>
          </w:tcPr>
          <w:p w14:paraId="456405C6" w14:textId="77777777" w:rsidR="000E194B" w:rsidRPr="006159E6" w:rsidRDefault="000E194B" w:rsidP="000E194B">
            <w:pPr>
              <w:pStyle w:val="CellBody"/>
              <w:rPr>
                <w:lang w:val="en-US"/>
              </w:rPr>
            </w:pPr>
            <w:r w:rsidRPr="006159E6">
              <w:rPr>
                <w:lang w:val="en-US"/>
              </w:rPr>
              <w:t>BrokerTradeID</w:t>
            </w:r>
          </w:p>
        </w:tc>
        <w:tc>
          <w:tcPr>
            <w:tcW w:w="5079" w:type="dxa"/>
          </w:tcPr>
          <w:p w14:paraId="293E4F81" w14:textId="77777777" w:rsidR="000E194B" w:rsidRPr="006159E6" w:rsidRDefault="000E194B" w:rsidP="000E194B">
            <w:pPr>
              <w:pStyle w:val="CellBody"/>
              <w:rPr>
                <w:lang w:val="en-US"/>
              </w:rPr>
            </w:pPr>
            <w:r>
              <w:rPr>
                <w:lang w:val="en-US"/>
              </w:rPr>
              <w:t>The trade i</w:t>
            </w:r>
            <w:r w:rsidRPr="006159E6">
              <w:rPr>
                <w:lang w:val="en-US"/>
              </w:rPr>
              <w:t xml:space="preserve">dentifier </w:t>
            </w:r>
            <w:r>
              <w:rPr>
                <w:lang w:val="en-US"/>
              </w:rPr>
              <w:t>assigned</w:t>
            </w:r>
            <w:r w:rsidRPr="006159E6">
              <w:rPr>
                <w:lang w:val="en-US"/>
              </w:rPr>
              <w:t xml:space="preserve"> by </w:t>
            </w:r>
            <w:r>
              <w:rPr>
                <w:lang w:val="en-US"/>
              </w:rPr>
              <w:t xml:space="preserve">the </w:t>
            </w:r>
            <w:r w:rsidRPr="006159E6">
              <w:rPr>
                <w:lang w:val="en-US"/>
              </w:rPr>
              <w:t>broker</w:t>
            </w:r>
            <w:r>
              <w:rPr>
                <w:lang w:val="en-US"/>
              </w:rPr>
              <w:t>. The identifier</w:t>
            </w:r>
            <w:r w:rsidRPr="006159E6">
              <w:rPr>
                <w:lang w:val="en-US"/>
              </w:rPr>
              <w:t xml:space="preserve"> </w:t>
            </w:r>
            <w:r>
              <w:rPr>
                <w:lang w:val="en-US"/>
              </w:rPr>
              <w:t xml:space="preserve">is </w:t>
            </w:r>
            <w:r w:rsidRPr="006159E6">
              <w:rPr>
                <w:lang w:val="en-US"/>
              </w:rPr>
              <w:t>unique to that specific broker</w:t>
            </w:r>
            <w:r>
              <w:rPr>
                <w:lang w:val="en-US"/>
              </w:rPr>
              <w:t>.</w:t>
            </w:r>
          </w:p>
        </w:tc>
        <w:tc>
          <w:tcPr>
            <w:tcW w:w="2154" w:type="dxa"/>
          </w:tcPr>
          <w:p w14:paraId="567CC1C8" w14:textId="77777777" w:rsidR="000E194B" w:rsidRPr="006159E6" w:rsidRDefault="000E194B" w:rsidP="000E194B">
            <w:pPr>
              <w:pStyle w:val="CellBody"/>
              <w:rPr>
                <w:lang w:val="en-US"/>
              </w:rPr>
            </w:pPr>
            <w:r w:rsidRPr="006159E6">
              <w:rPr>
                <w:lang w:val="en-US"/>
              </w:rPr>
              <w:t>Identification</w:t>
            </w:r>
            <w:r w:rsidRPr="006159E6">
              <w:rPr>
                <w:lang w:val="en-US"/>
              </w:rPr>
              <w:softHyphen/>
              <w:t>Type</w:t>
            </w:r>
          </w:p>
        </w:tc>
      </w:tr>
      <w:tr w:rsidR="000E194B" w:rsidRPr="006159E6" w14:paraId="46E5C280" w14:textId="77777777" w:rsidTr="004941B0">
        <w:trPr>
          <w:cantSplit/>
        </w:trPr>
        <w:tc>
          <w:tcPr>
            <w:tcW w:w="2265" w:type="dxa"/>
          </w:tcPr>
          <w:p w14:paraId="58A371C7" w14:textId="77777777" w:rsidR="000E194B" w:rsidRPr="006159E6" w:rsidRDefault="000E194B" w:rsidP="000E194B">
            <w:pPr>
              <w:pStyle w:val="CellBody"/>
              <w:rPr>
                <w:lang w:val="en-US"/>
              </w:rPr>
            </w:pPr>
            <w:r w:rsidRPr="006159E6">
              <w:rPr>
                <w:lang w:val="en-US"/>
              </w:rPr>
              <w:t>BSCPartyID</w:t>
            </w:r>
          </w:p>
        </w:tc>
        <w:tc>
          <w:tcPr>
            <w:tcW w:w="5079" w:type="dxa"/>
          </w:tcPr>
          <w:p w14:paraId="1150CDBE" w14:textId="77777777" w:rsidR="000E194B" w:rsidRPr="00467CD7" w:rsidRDefault="000E194B" w:rsidP="000E194B">
            <w:pPr>
              <w:pStyle w:val="CellBody"/>
            </w:pPr>
            <w:r w:rsidRPr="00467CD7">
              <w:rPr>
                <w:lang w:val="en-US"/>
              </w:rPr>
              <w:t>Identifier of a party to the UK electricity market according to the Balancing and Settlement Code (BSC)</w:t>
            </w:r>
            <w:r>
              <w:rPr>
                <w:lang w:val="en-US"/>
              </w:rPr>
              <w:t>.</w:t>
            </w:r>
          </w:p>
        </w:tc>
        <w:tc>
          <w:tcPr>
            <w:tcW w:w="2154" w:type="dxa"/>
          </w:tcPr>
          <w:p w14:paraId="63F19B75" w14:textId="77777777" w:rsidR="000E194B" w:rsidRPr="006159E6" w:rsidRDefault="000E194B" w:rsidP="000E194B">
            <w:pPr>
              <w:pStyle w:val="CellBody"/>
              <w:rPr>
                <w:lang w:val="en-US"/>
              </w:rPr>
            </w:pPr>
            <w:r w:rsidRPr="006159E6">
              <w:rPr>
                <w:lang w:val="en-US"/>
              </w:rPr>
              <w:t>BSCPartyID</w:t>
            </w:r>
            <w:r w:rsidRPr="006159E6">
              <w:rPr>
                <w:lang w:val="en-US"/>
              </w:rPr>
              <w:softHyphen/>
              <w:t>Type</w:t>
            </w:r>
          </w:p>
        </w:tc>
      </w:tr>
      <w:tr w:rsidR="000E194B" w:rsidRPr="006159E6" w14:paraId="711AE6C8" w14:textId="77777777" w:rsidTr="004941B0">
        <w:trPr>
          <w:cantSplit/>
        </w:trPr>
        <w:tc>
          <w:tcPr>
            <w:tcW w:w="2265" w:type="dxa"/>
          </w:tcPr>
          <w:p w14:paraId="77639106" w14:textId="77777777" w:rsidR="000E194B" w:rsidRPr="006159E6" w:rsidRDefault="000E194B" w:rsidP="000E194B">
            <w:pPr>
              <w:pStyle w:val="CellBody"/>
              <w:rPr>
                <w:lang w:val="en-US"/>
              </w:rPr>
            </w:pPr>
            <w:r w:rsidRPr="006159E6">
              <w:rPr>
                <w:lang w:val="en-US"/>
              </w:rPr>
              <w:t>BTU</w:t>
            </w:r>
            <w:r w:rsidRPr="006159E6">
              <w:rPr>
                <w:lang w:val="en-US"/>
              </w:rPr>
              <w:softHyphen/>
              <w:t>Quality</w:t>
            </w:r>
            <w:r w:rsidRPr="006159E6">
              <w:rPr>
                <w:lang w:val="en-US"/>
              </w:rPr>
              <w:softHyphen/>
              <w:t>Adjustments</w:t>
            </w:r>
          </w:p>
        </w:tc>
        <w:tc>
          <w:tcPr>
            <w:tcW w:w="5079" w:type="dxa"/>
          </w:tcPr>
          <w:p w14:paraId="41BF7BEE" w14:textId="77777777" w:rsidR="000E194B" w:rsidRPr="006159E6" w:rsidRDefault="000E194B" w:rsidP="000E194B">
            <w:pPr>
              <w:pStyle w:val="CellBody"/>
              <w:rPr>
                <w:lang w:val="en-US"/>
              </w:rPr>
            </w:pPr>
            <w:r w:rsidRPr="006159E6">
              <w:rPr>
                <w:lang w:val="en-US"/>
              </w:rPr>
              <w:t xml:space="preserve">The </w:t>
            </w:r>
            <w:r>
              <w:rPr>
                <w:lang w:val="en-US"/>
              </w:rPr>
              <w:t>q</w:t>
            </w:r>
            <w:r w:rsidRPr="006159E6">
              <w:rPr>
                <w:lang w:val="en-US"/>
              </w:rPr>
              <w:t xml:space="preserve">uality </w:t>
            </w:r>
            <w:r>
              <w:rPr>
                <w:lang w:val="en-US"/>
              </w:rPr>
              <w:t>a</w:t>
            </w:r>
            <w:r w:rsidRPr="006159E6">
              <w:rPr>
                <w:lang w:val="en-US"/>
              </w:rPr>
              <w:t>djustment formula to be used where the Actual Shipment BTU/Lb value differs from the Standard BTU/Lb value.</w:t>
            </w:r>
          </w:p>
        </w:tc>
        <w:tc>
          <w:tcPr>
            <w:tcW w:w="2154" w:type="dxa"/>
          </w:tcPr>
          <w:p w14:paraId="6A0230E6" w14:textId="77777777" w:rsidR="000E194B" w:rsidRPr="006159E6" w:rsidRDefault="000E194B" w:rsidP="000E194B">
            <w:pPr>
              <w:pStyle w:val="CellBody"/>
              <w:rPr>
                <w:lang w:val="en-US"/>
              </w:rPr>
            </w:pPr>
            <w:r w:rsidRPr="006159E6">
              <w:rPr>
                <w:lang w:val="en-US"/>
              </w:rPr>
              <w:t>BTU</w:t>
            </w:r>
            <w:r w:rsidRPr="006159E6">
              <w:rPr>
                <w:lang w:val="en-US"/>
              </w:rPr>
              <w:softHyphen/>
              <w:t>Quality</w:t>
            </w:r>
            <w:r w:rsidRPr="006159E6">
              <w:rPr>
                <w:lang w:val="en-US"/>
              </w:rPr>
              <w:softHyphen/>
              <w:t>Adjustment</w:t>
            </w:r>
            <w:r w:rsidRPr="006159E6">
              <w:rPr>
                <w:lang w:val="en-US"/>
              </w:rPr>
              <w:softHyphen/>
              <w:t>Type</w:t>
            </w:r>
          </w:p>
        </w:tc>
      </w:tr>
      <w:tr w:rsidR="000E194B" w:rsidRPr="006159E6" w14:paraId="6BE60C2C" w14:textId="77777777" w:rsidTr="004941B0">
        <w:trPr>
          <w:cantSplit/>
        </w:trPr>
        <w:tc>
          <w:tcPr>
            <w:tcW w:w="2265" w:type="dxa"/>
          </w:tcPr>
          <w:p w14:paraId="301470D5" w14:textId="77777777" w:rsidR="000E194B" w:rsidRPr="006159E6" w:rsidRDefault="000E194B" w:rsidP="000E194B">
            <w:pPr>
              <w:pStyle w:val="CellBody"/>
              <w:rPr>
                <w:lang w:val="en-US"/>
              </w:rPr>
            </w:pPr>
            <w:r w:rsidRPr="006159E6">
              <w:rPr>
                <w:lang w:val="en-US"/>
              </w:rPr>
              <w:t>Bullion</w:t>
            </w:r>
            <w:r w:rsidRPr="006159E6">
              <w:rPr>
                <w:lang w:val="en-US"/>
              </w:rPr>
              <w:softHyphen/>
              <w:t>Type</w:t>
            </w:r>
          </w:p>
        </w:tc>
        <w:tc>
          <w:tcPr>
            <w:tcW w:w="5079" w:type="dxa"/>
          </w:tcPr>
          <w:p w14:paraId="1B395DB1" w14:textId="77777777" w:rsidR="000E194B" w:rsidRPr="006159E6" w:rsidRDefault="000E194B" w:rsidP="000E194B">
            <w:pPr>
              <w:pStyle w:val="CellBody"/>
              <w:rPr>
                <w:lang w:val="en-US"/>
              </w:rPr>
            </w:pPr>
            <w:r w:rsidRPr="006159E6">
              <w:rPr>
                <w:lang w:val="en-US"/>
              </w:rPr>
              <w:t xml:space="preserve">Specifies the precious metal </w:t>
            </w:r>
            <w:r>
              <w:rPr>
                <w:lang w:val="en-US"/>
              </w:rPr>
              <w:t xml:space="preserve">for commodities of type </w:t>
            </w:r>
            <w:r w:rsidRPr="006159E6">
              <w:rPr>
                <w:lang w:val="en-US"/>
              </w:rPr>
              <w:t>“Bullion”.</w:t>
            </w:r>
          </w:p>
        </w:tc>
        <w:tc>
          <w:tcPr>
            <w:tcW w:w="2154" w:type="dxa"/>
          </w:tcPr>
          <w:p w14:paraId="02CC1FA1" w14:textId="77777777" w:rsidR="000E194B" w:rsidRPr="006159E6" w:rsidRDefault="000E194B" w:rsidP="000E194B">
            <w:pPr>
              <w:pStyle w:val="CellBody"/>
              <w:rPr>
                <w:lang w:val="en-US"/>
              </w:rPr>
            </w:pPr>
            <w:r w:rsidRPr="006159E6">
              <w:rPr>
                <w:lang w:val="en-US"/>
              </w:rPr>
              <w:t>BullionType</w:t>
            </w:r>
          </w:p>
        </w:tc>
      </w:tr>
      <w:tr w:rsidR="000E194B" w:rsidRPr="006159E6" w14:paraId="3F0B9069" w14:textId="77777777" w:rsidTr="004941B0">
        <w:trPr>
          <w:cantSplit/>
        </w:trPr>
        <w:tc>
          <w:tcPr>
            <w:tcW w:w="2265" w:type="dxa"/>
          </w:tcPr>
          <w:p w14:paraId="736DE606" w14:textId="77777777" w:rsidR="000E194B" w:rsidRPr="006159E6" w:rsidRDefault="000E194B" w:rsidP="000E194B">
            <w:pPr>
              <w:pStyle w:val="CellBody"/>
              <w:rPr>
                <w:lang w:val="en-US"/>
              </w:rPr>
            </w:pPr>
            <w:r w:rsidRPr="006159E6">
              <w:rPr>
                <w:lang w:val="en-US"/>
              </w:rPr>
              <w:t>BusinessDay</w:t>
            </w:r>
            <w:r w:rsidRPr="006159E6">
              <w:rPr>
                <w:lang w:val="en-US"/>
              </w:rPr>
              <w:softHyphen/>
              <w:t>Convention</w:t>
            </w:r>
          </w:p>
        </w:tc>
        <w:tc>
          <w:tcPr>
            <w:tcW w:w="5079" w:type="dxa"/>
          </w:tcPr>
          <w:p w14:paraId="5A1E76A1" w14:textId="77777777" w:rsidR="000E194B" w:rsidRPr="006159E6" w:rsidRDefault="000E194B" w:rsidP="000E194B">
            <w:pPr>
              <w:pStyle w:val="CellBody"/>
              <w:rPr>
                <w:lang w:val="en-US"/>
              </w:rPr>
            </w:pPr>
            <w:r w:rsidRPr="006159E6">
              <w:rPr>
                <w:lang w:val="en-US"/>
              </w:rPr>
              <w:t>The convention for adjusting an unadjusted date if it would otherwise fall on a day that is not a business day.</w:t>
            </w:r>
          </w:p>
        </w:tc>
        <w:tc>
          <w:tcPr>
            <w:tcW w:w="2154" w:type="dxa"/>
          </w:tcPr>
          <w:p w14:paraId="5DB9E178" w14:textId="77777777" w:rsidR="000E194B" w:rsidRPr="006159E6" w:rsidRDefault="000E194B" w:rsidP="000E194B">
            <w:pPr>
              <w:pStyle w:val="CellBody"/>
              <w:rPr>
                <w:lang w:val="en-US"/>
              </w:rPr>
            </w:pPr>
            <w:r w:rsidRPr="006159E6">
              <w:rPr>
                <w:lang w:val="en-US"/>
              </w:rPr>
              <w:t>BusinessDay</w:t>
            </w:r>
            <w:r w:rsidRPr="006159E6">
              <w:rPr>
                <w:lang w:val="en-US"/>
              </w:rPr>
              <w:softHyphen/>
              <w:t>ConventionType</w:t>
            </w:r>
          </w:p>
        </w:tc>
      </w:tr>
      <w:tr w:rsidR="000E194B" w:rsidRPr="006159E6" w14:paraId="7B1ACD5A" w14:textId="77777777" w:rsidTr="004941B0">
        <w:trPr>
          <w:cantSplit/>
        </w:trPr>
        <w:tc>
          <w:tcPr>
            <w:tcW w:w="2265" w:type="dxa"/>
          </w:tcPr>
          <w:p w14:paraId="39AFE17D" w14:textId="77777777" w:rsidR="000E194B" w:rsidRPr="006159E6" w:rsidRDefault="000E194B" w:rsidP="000E194B">
            <w:pPr>
              <w:pStyle w:val="CellBody"/>
              <w:rPr>
                <w:lang w:val="en-US"/>
              </w:rPr>
            </w:pPr>
            <w:r w:rsidRPr="006159E6">
              <w:rPr>
                <w:lang w:val="en-US"/>
              </w:rPr>
              <w:t>Buyer</w:t>
            </w:r>
            <w:r w:rsidRPr="006159E6">
              <w:rPr>
                <w:lang w:val="en-US"/>
              </w:rPr>
              <w:softHyphen/>
              <w:t>Delivery</w:t>
            </w:r>
            <w:r w:rsidRPr="006159E6">
              <w:rPr>
                <w:lang w:val="en-US"/>
              </w:rPr>
              <w:softHyphen/>
              <w:t>Account</w:t>
            </w:r>
          </w:p>
        </w:tc>
        <w:tc>
          <w:tcPr>
            <w:tcW w:w="5079" w:type="dxa"/>
          </w:tcPr>
          <w:p w14:paraId="2B6A4DFB" w14:textId="77777777" w:rsidR="000E194B" w:rsidRPr="006159E6" w:rsidRDefault="000E194B" w:rsidP="000E194B">
            <w:pPr>
              <w:pStyle w:val="CellBody"/>
              <w:rPr>
                <w:lang w:val="en-US"/>
              </w:rPr>
            </w:pPr>
            <w:r w:rsidRPr="006159E6">
              <w:rPr>
                <w:lang w:val="en-US"/>
              </w:rPr>
              <w:t xml:space="preserve">The account code for the </w:t>
            </w:r>
            <w:r>
              <w:rPr>
                <w:lang w:val="en-US"/>
              </w:rPr>
              <w:t>b</w:t>
            </w:r>
            <w:r w:rsidRPr="006159E6">
              <w:rPr>
                <w:lang w:val="en-US"/>
              </w:rPr>
              <w:t xml:space="preserve">uyer of an EUA to which the </w:t>
            </w:r>
            <w:r>
              <w:rPr>
                <w:lang w:val="en-US"/>
              </w:rPr>
              <w:t>certificate must be delivered</w:t>
            </w:r>
            <w:r w:rsidRPr="006159E6">
              <w:rPr>
                <w:lang w:val="en-US"/>
              </w:rPr>
              <w:t>.</w:t>
            </w:r>
          </w:p>
        </w:tc>
        <w:tc>
          <w:tcPr>
            <w:tcW w:w="2154" w:type="dxa"/>
          </w:tcPr>
          <w:p w14:paraId="283E5A4C" w14:textId="77777777" w:rsidR="000E194B" w:rsidRPr="006159E6" w:rsidRDefault="000E194B" w:rsidP="000E194B">
            <w:pPr>
              <w:pStyle w:val="CellBody"/>
              <w:rPr>
                <w:lang w:val="en-US"/>
              </w:rPr>
            </w:pPr>
            <w:r w:rsidRPr="006159E6">
              <w:rPr>
                <w:lang w:val="en-US"/>
              </w:rPr>
              <w:t>EUAAccount</w:t>
            </w:r>
            <w:r w:rsidRPr="006159E6">
              <w:rPr>
                <w:lang w:val="en-US"/>
              </w:rPr>
              <w:softHyphen/>
              <w:t>Code</w:t>
            </w:r>
            <w:r w:rsidRPr="006159E6">
              <w:rPr>
                <w:lang w:val="en-US"/>
              </w:rPr>
              <w:softHyphen/>
              <w:t>Type</w:t>
            </w:r>
          </w:p>
        </w:tc>
      </w:tr>
      <w:tr w:rsidR="000E194B" w:rsidRPr="006159E6" w14:paraId="0DF0B196" w14:textId="77777777" w:rsidTr="004941B0">
        <w:trPr>
          <w:cantSplit/>
        </w:trPr>
        <w:tc>
          <w:tcPr>
            <w:tcW w:w="2265" w:type="dxa"/>
          </w:tcPr>
          <w:p w14:paraId="4E44FB4B" w14:textId="77777777" w:rsidR="000E194B" w:rsidRPr="006159E6" w:rsidRDefault="000E194B" w:rsidP="000E194B">
            <w:pPr>
              <w:pStyle w:val="CellBody"/>
              <w:rPr>
                <w:lang w:val="en-US"/>
              </w:rPr>
            </w:pPr>
            <w:r w:rsidRPr="006159E6">
              <w:rPr>
                <w:lang w:val="en-US"/>
              </w:rPr>
              <w:t>Buyer</w:t>
            </w:r>
            <w:r w:rsidRPr="006159E6">
              <w:rPr>
                <w:lang w:val="en-US"/>
              </w:rPr>
              <w:softHyphen/>
              <w:t>Energy</w:t>
            </w:r>
            <w:r w:rsidRPr="006159E6">
              <w:rPr>
                <w:lang w:val="en-US"/>
              </w:rPr>
              <w:softHyphen/>
              <w:t>Account</w:t>
            </w:r>
          </w:p>
        </w:tc>
        <w:tc>
          <w:tcPr>
            <w:tcW w:w="5079" w:type="dxa"/>
          </w:tcPr>
          <w:p w14:paraId="476940FD" w14:textId="77777777" w:rsidR="000E194B" w:rsidRPr="006159E6" w:rsidRDefault="000E194B" w:rsidP="000E194B">
            <w:pPr>
              <w:pStyle w:val="CellBody"/>
              <w:rPr>
                <w:lang w:val="en-US"/>
              </w:rPr>
            </w:pPr>
            <w:r>
              <w:rPr>
                <w:lang w:val="en-US"/>
              </w:rPr>
              <w:t>UK market only: The c</w:t>
            </w:r>
            <w:r w:rsidRPr="006159E6">
              <w:rPr>
                <w:lang w:val="en-US"/>
              </w:rPr>
              <w:t>onsumption or production account</w:t>
            </w:r>
            <w:r>
              <w:rPr>
                <w:lang w:val="en-US"/>
              </w:rPr>
              <w:t xml:space="preserve"> </w:t>
            </w:r>
            <w:r w:rsidRPr="006159E6">
              <w:rPr>
                <w:lang w:val="en-US"/>
              </w:rPr>
              <w:t xml:space="preserve">to which the </w:t>
            </w:r>
            <w:r>
              <w:rPr>
                <w:lang w:val="en-US"/>
              </w:rPr>
              <w:t>b</w:t>
            </w:r>
            <w:r w:rsidRPr="006159E6">
              <w:rPr>
                <w:lang w:val="en-US"/>
              </w:rPr>
              <w:t>uyer of a power trade in the UK market will allocate the volume of the trade.</w:t>
            </w:r>
          </w:p>
        </w:tc>
        <w:tc>
          <w:tcPr>
            <w:tcW w:w="2154" w:type="dxa"/>
          </w:tcPr>
          <w:p w14:paraId="2BEF1476" w14:textId="77777777" w:rsidR="000E194B" w:rsidRPr="006159E6" w:rsidRDefault="000E194B" w:rsidP="000E194B">
            <w:pPr>
              <w:pStyle w:val="CellBody"/>
              <w:rPr>
                <w:lang w:val="en-US"/>
              </w:rPr>
            </w:pPr>
            <w:r w:rsidRPr="006159E6">
              <w:rPr>
                <w:lang w:val="en-US"/>
              </w:rPr>
              <w:t>Energy</w:t>
            </w:r>
            <w:r w:rsidRPr="006159E6">
              <w:rPr>
                <w:lang w:val="en-US"/>
              </w:rPr>
              <w:softHyphen/>
              <w:t>Account</w:t>
            </w:r>
            <w:r w:rsidRPr="006159E6">
              <w:rPr>
                <w:lang w:val="en-US"/>
              </w:rPr>
              <w:softHyphen/>
              <w:t>Type</w:t>
            </w:r>
          </w:p>
        </w:tc>
      </w:tr>
      <w:tr w:rsidR="000E194B" w:rsidRPr="006159E6" w14:paraId="6DF7B5E3" w14:textId="77777777" w:rsidTr="004941B0">
        <w:trPr>
          <w:cantSplit/>
        </w:trPr>
        <w:tc>
          <w:tcPr>
            <w:tcW w:w="2265" w:type="dxa"/>
          </w:tcPr>
          <w:p w14:paraId="65D97C3D" w14:textId="77777777" w:rsidR="000E194B" w:rsidRPr="006159E6" w:rsidRDefault="000E194B" w:rsidP="000E194B">
            <w:pPr>
              <w:pStyle w:val="CellBody"/>
              <w:rPr>
                <w:lang w:val="en-US"/>
              </w:rPr>
            </w:pPr>
            <w:r w:rsidRPr="006159E6">
              <w:rPr>
                <w:lang w:val="en-US"/>
              </w:rPr>
              <w:t>Buyer</w:t>
            </w:r>
            <w:r w:rsidRPr="006159E6">
              <w:rPr>
                <w:lang w:val="en-US"/>
              </w:rPr>
              <w:softHyphen/>
              <w:t>Energy</w:t>
            </w:r>
            <w:r w:rsidRPr="006159E6">
              <w:rPr>
                <w:lang w:val="en-US"/>
              </w:rPr>
              <w:softHyphen/>
              <w:t>Account</w:t>
            </w:r>
            <w:r w:rsidRPr="006159E6">
              <w:rPr>
                <w:lang w:val="en-US"/>
              </w:rPr>
              <w:softHyphen/>
              <w:t>Identification</w:t>
            </w:r>
          </w:p>
        </w:tc>
        <w:tc>
          <w:tcPr>
            <w:tcW w:w="5079" w:type="dxa"/>
          </w:tcPr>
          <w:p w14:paraId="63802B91" w14:textId="77777777" w:rsidR="000E194B" w:rsidRPr="006159E6" w:rsidRDefault="000E194B" w:rsidP="000E194B">
            <w:pPr>
              <w:pStyle w:val="CellBody"/>
              <w:rPr>
                <w:lang w:val="en-US"/>
              </w:rPr>
            </w:pPr>
            <w:r>
              <w:rPr>
                <w:lang w:val="en-US"/>
              </w:rPr>
              <w:t>UK market only: The c</w:t>
            </w:r>
            <w:r w:rsidRPr="006159E6">
              <w:rPr>
                <w:lang w:val="en-US"/>
              </w:rPr>
              <w:t>onsumption or production account</w:t>
            </w:r>
            <w:r>
              <w:rPr>
                <w:lang w:val="en-US"/>
              </w:rPr>
              <w:t xml:space="preserve"> </w:t>
            </w:r>
            <w:r w:rsidRPr="006159E6">
              <w:rPr>
                <w:lang w:val="en-US"/>
              </w:rPr>
              <w:t xml:space="preserve">to which the </w:t>
            </w:r>
            <w:r>
              <w:rPr>
                <w:lang w:val="en-US"/>
              </w:rPr>
              <w:t>b</w:t>
            </w:r>
            <w:r w:rsidRPr="006159E6">
              <w:rPr>
                <w:lang w:val="en-US"/>
              </w:rPr>
              <w:t>uyer of a power trade in the UK market will allocate the volume of the trade.</w:t>
            </w:r>
          </w:p>
        </w:tc>
        <w:tc>
          <w:tcPr>
            <w:tcW w:w="2154" w:type="dxa"/>
          </w:tcPr>
          <w:p w14:paraId="471439BC" w14:textId="77777777" w:rsidR="000E194B" w:rsidRPr="006159E6" w:rsidRDefault="000E194B" w:rsidP="000E194B">
            <w:pPr>
              <w:pStyle w:val="CellBody"/>
              <w:rPr>
                <w:lang w:val="en-US"/>
              </w:rPr>
            </w:pPr>
            <w:r w:rsidRPr="006159E6">
              <w:rPr>
                <w:lang w:val="en-US"/>
              </w:rPr>
              <w:t>Identification</w:t>
            </w:r>
            <w:r w:rsidRPr="006159E6">
              <w:rPr>
                <w:lang w:val="en-US"/>
              </w:rPr>
              <w:softHyphen/>
              <w:t>Type</w:t>
            </w:r>
          </w:p>
        </w:tc>
      </w:tr>
      <w:tr w:rsidR="000E194B" w:rsidRPr="006159E6" w14:paraId="61F59CF5" w14:textId="77777777" w:rsidTr="004941B0">
        <w:trPr>
          <w:cantSplit/>
        </w:trPr>
        <w:tc>
          <w:tcPr>
            <w:tcW w:w="2265" w:type="dxa"/>
          </w:tcPr>
          <w:p w14:paraId="5309C870" w14:textId="77777777" w:rsidR="000E194B" w:rsidRPr="006159E6" w:rsidRDefault="000E194B" w:rsidP="000E194B">
            <w:pPr>
              <w:pStyle w:val="CellBody"/>
              <w:rPr>
                <w:lang w:val="en-US"/>
              </w:rPr>
            </w:pPr>
            <w:r w:rsidRPr="006159E6">
              <w:rPr>
                <w:lang w:val="en-US"/>
              </w:rPr>
              <w:t>BuyerHubCode</w:t>
            </w:r>
          </w:p>
        </w:tc>
        <w:tc>
          <w:tcPr>
            <w:tcW w:w="5079" w:type="dxa"/>
          </w:tcPr>
          <w:p w14:paraId="395B5E02" w14:textId="77777777" w:rsidR="000E194B" w:rsidRPr="006159E6" w:rsidRDefault="000E194B" w:rsidP="000E194B">
            <w:pPr>
              <w:pStyle w:val="CellBody"/>
              <w:rPr>
                <w:lang w:val="en-US"/>
              </w:rPr>
            </w:pPr>
            <w:r w:rsidRPr="006159E6">
              <w:rPr>
                <w:lang w:val="en-US"/>
              </w:rPr>
              <w:t xml:space="preserve">The shipper code of the </w:t>
            </w:r>
            <w:r>
              <w:rPr>
                <w:lang w:val="en-US"/>
              </w:rPr>
              <w:t>b</w:t>
            </w:r>
            <w:r w:rsidRPr="006159E6">
              <w:rPr>
                <w:lang w:val="en-US"/>
              </w:rPr>
              <w:t>uyer at the hub where the trade will deliver and the capacity is needed.</w:t>
            </w:r>
          </w:p>
          <w:p w14:paraId="01324D18" w14:textId="77777777" w:rsidR="000E194B" w:rsidRPr="006159E6" w:rsidRDefault="000E194B" w:rsidP="000E194B">
            <w:pPr>
              <w:pStyle w:val="CellBody"/>
              <w:rPr>
                <w:lang w:val="en-US"/>
              </w:rPr>
            </w:pPr>
            <w:r w:rsidRPr="006159E6">
              <w:rPr>
                <w:lang w:val="en-US"/>
              </w:rPr>
              <w:t xml:space="preserve">For the UK market, this is the Buyer </w:t>
            </w:r>
            <w:r>
              <w:rPr>
                <w:lang w:val="en-US"/>
              </w:rPr>
              <w:t xml:space="preserve">Gemini </w:t>
            </w:r>
            <w:r w:rsidRPr="006159E6">
              <w:rPr>
                <w:lang w:val="en-US"/>
              </w:rPr>
              <w:t>Reference.</w:t>
            </w:r>
          </w:p>
        </w:tc>
        <w:tc>
          <w:tcPr>
            <w:tcW w:w="2154" w:type="dxa"/>
          </w:tcPr>
          <w:p w14:paraId="01C44772" w14:textId="77777777" w:rsidR="000E194B" w:rsidRPr="006159E6" w:rsidRDefault="000E194B" w:rsidP="000E194B">
            <w:pPr>
              <w:pStyle w:val="CellBody"/>
              <w:rPr>
                <w:lang w:val="en-US"/>
              </w:rPr>
            </w:pPr>
            <w:r w:rsidRPr="006159E6">
              <w:rPr>
                <w:lang w:val="en-US"/>
              </w:rPr>
              <w:t>Identification</w:t>
            </w:r>
            <w:r w:rsidRPr="006159E6">
              <w:rPr>
                <w:lang w:val="en-US"/>
              </w:rPr>
              <w:softHyphen/>
              <w:t>Type</w:t>
            </w:r>
          </w:p>
        </w:tc>
      </w:tr>
      <w:tr w:rsidR="000E194B" w:rsidRPr="006159E6" w14:paraId="0BCCE347" w14:textId="77777777" w:rsidTr="004941B0">
        <w:trPr>
          <w:cantSplit/>
        </w:trPr>
        <w:tc>
          <w:tcPr>
            <w:tcW w:w="2265" w:type="dxa"/>
          </w:tcPr>
          <w:p w14:paraId="26933F5A" w14:textId="77777777" w:rsidR="000E194B" w:rsidRPr="006159E6" w:rsidRDefault="000E194B" w:rsidP="000E194B">
            <w:pPr>
              <w:pStyle w:val="CellBody"/>
              <w:rPr>
                <w:lang w:val="en-US"/>
              </w:rPr>
            </w:pPr>
            <w:r w:rsidRPr="006159E6">
              <w:rPr>
                <w:lang w:val="en-US"/>
              </w:rPr>
              <w:t>BuyerID</w:t>
            </w:r>
          </w:p>
        </w:tc>
        <w:tc>
          <w:tcPr>
            <w:tcW w:w="5079" w:type="dxa"/>
          </w:tcPr>
          <w:p w14:paraId="79F230D7" w14:textId="77777777" w:rsidR="000E194B" w:rsidRPr="006B3477" w:rsidRDefault="000E194B" w:rsidP="000E194B">
            <w:pPr>
              <w:pStyle w:val="CellBody"/>
            </w:pPr>
            <w:r>
              <w:rPr>
                <w:lang w:val="en-US"/>
              </w:rPr>
              <w:t>The p</w:t>
            </w:r>
            <w:r w:rsidRPr="006159E6">
              <w:rPr>
                <w:lang w:val="en-US"/>
              </w:rPr>
              <w:t>arty ID as defined in the Interface Definition Documents (IDD) on</w:t>
            </w:r>
            <w:r>
              <w:rPr>
                <w:lang w:val="en-US"/>
              </w:rPr>
              <w:t xml:space="preserve"> the ELEXON web site, see ref ID </w:t>
            </w:r>
            <w:r>
              <w:rPr>
                <w:lang w:val="en-US"/>
              </w:rPr>
              <w:fldChar w:fldCharType="begin"/>
            </w:r>
            <w:r>
              <w:rPr>
                <w:lang w:val="en-US"/>
              </w:rPr>
              <w:instrText xml:space="preserve"> REF _Ref454201047 \w \h </w:instrText>
            </w:r>
            <w:r>
              <w:rPr>
                <w:lang w:val="en-US"/>
              </w:rPr>
            </w:r>
            <w:r>
              <w:rPr>
                <w:lang w:val="en-US"/>
              </w:rPr>
              <w:fldChar w:fldCharType="separate"/>
            </w:r>
            <w:r w:rsidR="00D7069B">
              <w:rPr>
                <w:lang w:val="en-US"/>
              </w:rPr>
              <w:t>[5]</w:t>
            </w:r>
            <w:r>
              <w:rPr>
                <w:lang w:val="en-US"/>
              </w:rPr>
              <w:fldChar w:fldCharType="end"/>
            </w:r>
            <w:r>
              <w:rPr>
                <w:lang w:val="en-US"/>
              </w:rPr>
              <w:t>.</w:t>
            </w:r>
          </w:p>
        </w:tc>
        <w:tc>
          <w:tcPr>
            <w:tcW w:w="2154" w:type="dxa"/>
          </w:tcPr>
          <w:p w14:paraId="5B489D71" w14:textId="77777777" w:rsidR="000E194B" w:rsidRPr="006159E6" w:rsidRDefault="000E194B" w:rsidP="000E194B">
            <w:pPr>
              <w:pStyle w:val="CellBody"/>
              <w:rPr>
                <w:lang w:val="en-US"/>
              </w:rPr>
            </w:pPr>
            <w:r w:rsidRPr="006159E6">
              <w:rPr>
                <w:lang w:val="en-US"/>
              </w:rPr>
              <w:t>BSC</w:t>
            </w:r>
            <w:r w:rsidRPr="006159E6">
              <w:rPr>
                <w:lang w:val="en-US"/>
              </w:rPr>
              <w:softHyphen/>
              <w:t>PartyID</w:t>
            </w:r>
            <w:r w:rsidRPr="006159E6">
              <w:rPr>
                <w:lang w:val="en-US"/>
              </w:rPr>
              <w:softHyphen/>
              <w:t>Type</w:t>
            </w:r>
          </w:p>
        </w:tc>
      </w:tr>
      <w:tr w:rsidR="000E194B" w:rsidRPr="006159E6" w14:paraId="3B419372" w14:textId="77777777" w:rsidTr="004941B0">
        <w:trPr>
          <w:cantSplit/>
        </w:trPr>
        <w:tc>
          <w:tcPr>
            <w:tcW w:w="2265" w:type="dxa"/>
          </w:tcPr>
          <w:p w14:paraId="4E37CB7F" w14:textId="77777777" w:rsidR="000E194B" w:rsidRPr="006159E6" w:rsidRDefault="000E194B" w:rsidP="000E194B">
            <w:pPr>
              <w:pStyle w:val="CellBody"/>
              <w:rPr>
                <w:lang w:val="en-US"/>
              </w:rPr>
            </w:pPr>
            <w:r w:rsidRPr="006159E6">
              <w:rPr>
                <w:lang w:val="en-US"/>
              </w:rPr>
              <w:t>BuyerParty</w:t>
            </w:r>
          </w:p>
        </w:tc>
        <w:tc>
          <w:tcPr>
            <w:tcW w:w="5079" w:type="dxa"/>
          </w:tcPr>
          <w:p w14:paraId="4D86A386" w14:textId="015D4628" w:rsidR="000E194B" w:rsidRPr="006159E6" w:rsidRDefault="000E194B" w:rsidP="000E194B">
            <w:pPr>
              <w:pStyle w:val="CellBody"/>
              <w:rPr>
                <w:lang w:val="en-US"/>
              </w:rPr>
            </w:pPr>
            <w:r>
              <w:rPr>
                <w:lang w:val="en-US"/>
              </w:rPr>
              <w:t>The LEI of t</w:t>
            </w:r>
            <w:r w:rsidRPr="006159E6">
              <w:rPr>
                <w:lang w:val="en-US"/>
              </w:rPr>
              <w:t xml:space="preserve">he party that is purchasing the commodity. </w:t>
            </w:r>
          </w:p>
        </w:tc>
        <w:tc>
          <w:tcPr>
            <w:tcW w:w="2154" w:type="dxa"/>
          </w:tcPr>
          <w:p w14:paraId="413C2418" w14:textId="77777777" w:rsidR="000E194B" w:rsidRPr="006159E6" w:rsidRDefault="000E194B" w:rsidP="000E194B">
            <w:pPr>
              <w:pStyle w:val="CellBody"/>
              <w:rPr>
                <w:lang w:val="en-US"/>
              </w:rPr>
            </w:pPr>
            <w:r w:rsidRPr="006159E6">
              <w:rPr>
                <w:lang w:val="en-US"/>
              </w:rPr>
              <w:t>PartyType</w:t>
            </w:r>
          </w:p>
        </w:tc>
      </w:tr>
      <w:tr w:rsidR="000E194B" w:rsidRPr="006159E6" w14:paraId="536765E9" w14:textId="77777777" w:rsidTr="004941B0">
        <w:tblPrEx>
          <w:tblLook w:val="0020" w:firstRow="1" w:lastRow="0" w:firstColumn="0" w:lastColumn="0" w:noHBand="0" w:noVBand="0"/>
        </w:tblPrEx>
        <w:trPr>
          <w:cantSplit/>
        </w:trPr>
        <w:tc>
          <w:tcPr>
            <w:tcW w:w="2265" w:type="dxa"/>
          </w:tcPr>
          <w:p w14:paraId="5DC25760" w14:textId="77777777" w:rsidR="000E194B" w:rsidRPr="006159E6" w:rsidRDefault="000E194B" w:rsidP="000E194B">
            <w:pPr>
              <w:pStyle w:val="CellBody"/>
              <w:rPr>
                <w:lang w:val="en-US"/>
              </w:rPr>
            </w:pPr>
            <w:r w:rsidRPr="006159E6">
              <w:rPr>
                <w:lang w:val="en-US"/>
              </w:rPr>
              <w:t>Capacity</w:t>
            </w:r>
          </w:p>
        </w:tc>
        <w:tc>
          <w:tcPr>
            <w:tcW w:w="5079" w:type="dxa"/>
          </w:tcPr>
          <w:p w14:paraId="039EEB59" w14:textId="77777777" w:rsidR="000E194B" w:rsidRPr="006159E6" w:rsidRDefault="000E194B" w:rsidP="000E194B">
            <w:pPr>
              <w:pStyle w:val="CellBody"/>
              <w:rPr>
                <w:lang w:val="en-US"/>
              </w:rPr>
            </w:pPr>
            <w:r>
              <w:rPr>
                <w:lang w:val="en-US"/>
              </w:rPr>
              <w:t xml:space="preserve">The unit of measure </w:t>
            </w:r>
            <w:r w:rsidRPr="006159E6">
              <w:rPr>
                <w:lang w:val="en-US"/>
              </w:rPr>
              <w:t xml:space="preserve">in which </w:t>
            </w:r>
            <w:r>
              <w:rPr>
                <w:lang w:val="en-US"/>
              </w:rPr>
              <w:t xml:space="preserve">the contract premium </w:t>
            </w:r>
            <w:r w:rsidRPr="006159E6">
              <w:rPr>
                <w:lang w:val="en-US"/>
              </w:rPr>
              <w:t>is expressed</w:t>
            </w:r>
            <w:r>
              <w:rPr>
                <w:lang w:val="en-US"/>
              </w:rPr>
              <w:t>.</w:t>
            </w:r>
          </w:p>
        </w:tc>
        <w:tc>
          <w:tcPr>
            <w:tcW w:w="2154" w:type="dxa"/>
          </w:tcPr>
          <w:p w14:paraId="02B77746" w14:textId="77777777" w:rsidR="000E194B" w:rsidRPr="006159E6" w:rsidRDefault="000E194B" w:rsidP="000E194B">
            <w:pPr>
              <w:pStyle w:val="CellBody"/>
              <w:rPr>
                <w:lang w:val="en-US"/>
              </w:rPr>
            </w:pPr>
            <w:r w:rsidRPr="006159E6">
              <w:rPr>
                <w:lang w:val="en-US"/>
              </w:rPr>
              <w:t>UnitOf</w:t>
            </w:r>
            <w:r w:rsidRPr="006159E6">
              <w:rPr>
                <w:lang w:val="en-US"/>
              </w:rPr>
              <w:softHyphen/>
              <w:t>Measure</w:t>
            </w:r>
            <w:r w:rsidRPr="006159E6">
              <w:rPr>
                <w:lang w:val="en-US"/>
              </w:rPr>
              <w:softHyphen/>
              <w:t>Type</w:t>
            </w:r>
          </w:p>
        </w:tc>
      </w:tr>
      <w:tr w:rsidR="000E194B" w:rsidRPr="006159E6" w14:paraId="44874BD4" w14:textId="77777777" w:rsidTr="004941B0">
        <w:trPr>
          <w:cantSplit/>
        </w:trPr>
        <w:tc>
          <w:tcPr>
            <w:tcW w:w="2265" w:type="dxa"/>
          </w:tcPr>
          <w:p w14:paraId="40BD7F4D" w14:textId="77777777" w:rsidR="000E194B" w:rsidRPr="006159E6" w:rsidRDefault="000E194B" w:rsidP="000E194B">
            <w:pPr>
              <w:pStyle w:val="CellBody"/>
              <w:rPr>
                <w:lang w:val="en-US"/>
              </w:rPr>
            </w:pPr>
            <w:r w:rsidRPr="006159E6">
              <w:rPr>
                <w:lang w:val="en-US"/>
              </w:rPr>
              <w:t>CapacityUnit</w:t>
            </w:r>
          </w:p>
        </w:tc>
        <w:tc>
          <w:tcPr>
            <w:tcW w:w="5079" w:type="dxa"/>
          </w:tcPr>
          <w:p w14:paraId="40C98DC8" w14:textId="77777777" w:rsidR="000E194B" w:rsidRPr="006159E6" w:rsidRDefault="000E194B" w:rsidP="000E194B">
            <w:pPr>
              <w:pStyle w:val="CellBody"/>
              <w:rPr>
                <w:lang w:val="en-US"/>
              </w:rPr>
            </w:pPr>
            <w:r w:rsidRPr="006159E6">
              <w:rPr>
                <w:lang w:val="en-US"/>
              </w:rPr>
              <w:t>The unit of measure in which the contract capacity quantity is expressed.</w:t>
            </w:r>
          </w:p>
          <w:p w14:paraId="0F50FF36" w14:textId="77777777" w:rsidR="000E194B" w:rsidRDefault="000E194B" w:rsidP="000E194B">
            <w:pPr>
              <w:pStyle w:val="CellBody"/>
              <w:rPr>
                <w:lang w:val="en-US"/>
              </w:rPr>
            </w:pPr>
            <w:r w:rsidRPr="006159E6">
              <w:rPr>
                <w:lang w:val="en-US"/>
              </w:rPr>
              <w:t xml:space="preserve">Must be expressed in units of rate of flow (power) rather than energy. For example, a gas </w:t>
            </w:r>
            <w:r>
              <w:rPr>
                <w:lang w:val="en-US"/>
              </w:rPr>
              <w:t>trade</w:t>
            </w:r>
            <w:r w:rsidRPr="006159E6">
              <w:rPr>
                <w:lang w:val="en-US"/>
              </w:rPr>
              <w:t xml:space="preserve"> on the UK network is expressed in p/ThermPerDay and a power </w:t>
            </w:r>
            <w:r>
              <w:rPr>
                <w:lang w:val="en-US"/>
              </w:rPr>
              <w:t>trade</w:t>
            </w:r>
            <w:r w:rsidRPr="006159E6">
              <w:rPr>
                <w:lang w:val="en-US"/>
              </w:rPr>
              <w:t xml:space="preserve"> in EUR/MW.</w:t>
            </w:r>
          </w:p>
          <w:p w14:paraId="315B6E05" w14:textId="77777777" w:rsidR="000E194B" w:rsidRPr="002B119C" w:rsidRDefault="000E194B" w:rsidP="000E194B">
            <w:pPr>
              <w:pStyle w:val="CellBody"/>
            </w:pPr>
            <w:r>
              <w:rPr>
                <w:lang w:val="en-US"/>
              </w:rPr>
              <w:t>Known implementation issue:</w:t>
            </w:r>
            <w:r w:rsidR="003B4B01">
              <w:rPr>
                <w:lang w:val="en-US"/>
              </w:rPr>
              <w:t xml:space="preserve"> </w:t>
            </w:r>
            <w:r>
              <w:rPr>
                <w:lang w:val="en-US"/>
              </w:rPr>
              <w:t xml:space="preserve">In the </w:t>
            </w:r>
            <w:r w:rsidRPr="002B119C">
              <w:rPr>
                <w:lang w:val="en-US"/>
              </w:rPr>
              <w:t>implementation</w:t>
            </w:r>
            <w:r>
              <w:rPr>
                <w:lang w:val="en-US"/>
              </w:rPr>
              <w:t>,</w:t>
            </w:r>
            <w:r w:rsidRPr="002B119C">
              <w:rPr>
                <w:lang w:val="en-US"/>
              </w:rPr>
              <w:t xml:space="preserve"> energy units </w:t>
            </w:r>
            <w:r>
              <w:rPr>
                <w:lang w:val="en-US"/>
              </w:rPr>
              <w:t xml:space="preserve">were </w:t>
            </w:r>
            <w:r w:rsidRPr="002B119C">
              <w:rPr>
                <w:lang w:val="en-US"/>
              </w:rPr>
              <w:t>used e.g. EUR/MWh, p/Therm.</w:t>
            </w:r>
          </w:p>
        </w:tc>
        <w:tc>
          <w:tcPr>
            <w:tcW w:w="2154" w:type="dxa"/>
          </w:tcPr>
          <w:p w14:paraId="1B988086" w14:textId="77777777" w:rsidR="000E194B" w:rsidRPr="006159E6" w:rsidRDefault="000E194B" w:rsidP="000E194B">
            <w:pPr>
              <w:pStyle w:val="CellBody"/>
              <w:rPr>
                <w:lang w:val="en-US"/>
              </w:rPr>
            </w:pPr>
            <w:r w:rsidRPr="006159E6">
              <w:rPr>
                <w:lang w:val="en-US"/>
              </w:rPr>
              <w:t>UnitOf</w:t>
            </w:r>
            <w:r w:rsidRPr="006159E6">
              <w:rPr>
                <w:lang w:val="en-US"/>
              </w:rPr>
              <w:softHyphen/>
              <w:t>Measure</w:t>
            </w:r>
            <w:r w:rsidRPr="006159E6">
              <w:rPr>
                <w:lang w:val="en-US"/>
              </w:rPr>
              <w:softHyphen/>
              <w:t>Type</w:t>
            </w:r>
          </w:p>
        </w:tc>
      </w:tr>
      <w:tr w:rsidR="000E194B" w:rsidRPr="006159E6" w14:paraId="1E978870" w14:textId="77777777" w:rsidTr="004941B0">
        <w:trPr>
          <w:cantSplit/>
        </w:trPr>
        <w:tc>
          <w:tcPr>
            <w:tcW w:w="2265" w:type="dxa"/>
          </w:tcPr>
          <w:p w14:paraId="1574D1DE" w14:textId="77777777" w:rsidR="000E194B" w:rsidRPr="006159E6" w:rsidRDefault="000E194B" w:rsidP="000E194B">
            <w:pPr>
              <w:pStyle w:val="CellBody"/>
              <w:rPr>
                <w:lang w:val="en-US"/>
              </w:rPr>
            </w:pPr>
            <w:r w:rsidRPr="006159E6">
              <w:rPr>
                <w:lang w:val="en-US"/>
              </w:rPr>
              <w:t>CappedPrice</w:t>
            </w:r>
          </w:p>
        </w:tc>
        <w:tc>
          <w:tcPr>
            <w:tcW w:w="5079" w:type="dxa"/>
          </w:tcPr>
          <w:p w14:paraId="3DA400EC" w14:textId="77777777" w:rsidR="000E194B" w:rsidRPr="006159E6" w:rsidRDefault="000E194B" w:rsidP="000E194B">
            <w:pPr>
              <w:pStyle w:val="CellBody"/>
              <w:rPr>
                <w:lang w:val="en-US"/>
              </w:rPr>
            </w:pPr>
            <w:r w:rsidRPr="006159E6">
              <w:rPr>
                <w:lang w:val="en-US"/>
              </w:rPr>
              <w:t>The price at which the up side of a call option stops paying out.</w:t>
            </w:r>
          </w:p>
        </w:tc>
        <w:tc>
          <w:tcPr>
            <w:tcW w:w="2154" w:type="dxa"/>
          </w:tcPr>
          <w:p w14:paraId="57C43E51" w14:textId="77777777" w:rsidR="000E194B" w:rsidRPr="006159E6" w:rsidRDefault="000E194B" w:rsidP="000E194B">
            <w:pPr>
              <w:pStyle w:val="CellBody"/>
              <w:rPr>
                <w:lang w:val="en-US"/>
              </w:rPr>
            </w:pPr>
            <w:r w:rsidRPr="006159E6">
              <w:rPr>
                <w:lang w:val="en-US"/>
              </w:rPr>
              <w:t>Price</w:t>
            </w:r>
            <w:r w:rsidRPr="006159E6">
              <w:rPr>
                <w:lang w:val="en-US"/>
              </w:rPr>
              <w:softHyphen/>
              <w:t>Type</w:t>
            </w:r>
          </w:p>
        </w:tc>
      </w:tr>
      <w:tr w:rsidR="000E194B" w:rsidRPr="006159E6" w14:paraId="43B0E1AD" w14:textId="77777777" w:rsidTr="004941B0">
        <w:trPr>
          <w:cantSplit/>
        </w:trPr>
        <w:tc>
          <w:tcPr>
            <w:tcW w:w="2265" w:type="dxa"/>
          </w:tcPr>
          <w:p w14:paraId="3659F074" w14:textId="77777777" w:rsidR="000E194B" w:rsidRPr="006159E6" w:rsidRDefault="000E194B" w:rsidP="000E194B">
            <w:pPr>
              <w:pStyle w:val="CellBody"/>
              <w:rPr>
                <w:lang w:val="en-US"/>
              </w:rPr>
            </w:pPr>
            <w:r w:rsidRPr="006159E6">
              <w:rPr>
                <w:lang w:val="en-US"/>
              </w:rPr>
              <w:t>CashSettlement</w:t>
            </w:r>
          </w:p>
        </w:tc>
        <w:tc>
          <w:tcPr>
            <w:tcW w:w="5079" w:type="dxa"/>
          </w:tcPr>
          <w:p w14:paraId="336A5BB9" w14:textId="77777777" w:rsidR="000E194B" w:rsidRPr="006159E6" w:rsidRDefault="000E194B" w:rsidP="000E194B">
            <w:pPr>
              <w:pStyle w:val="CellBody"/>
              <w:rPr>
                <w:lang w:val="en-US"/>
              </w:rPr>
            </w:pPr>
            <w:r>
              <w:rPr>
                <w:lang w:val="en-US"/>
              </w:rPr>
              <w:t>Indicates whether</w:t>
            </w:r>
            <w:r w:rsidRPr="006159E6">
              <w:rPr>
                <w:lang w:val="en-US"/>
              </w:rPr>
              <w:t xml:space="preserve"> the option is cash settled</w:t>
            </w:r>
            <w:r>
              <w:rPr>
                <w:lang w:val="en-US"/>
              </w:rPr>
              <w:t>.</w:t>
            </w:r>
          </w:p>
        </w:tc>
        <w:tc>
          <w:tcPr>
            <w:tcW w:w="2154" w:type="dxa"/>
          </w:tcPr>
          <w:p w14:paraId="124D89EC" w14:textId="77777777" w:rsidR="000E194B" w:rsidRPr="006159E6" w:rsidRDefault="000E194B" w:rsidP="000E194B">
            <w:pPr>
              <w:pStyle w:val="CellBody"/>
              <w:rPr>
                <w:lang w:val="en-US"/>
              </w:rPr>
            </w:pPr>
            <w:r w:rsidRPr="006159E6">
              <w:rPr>
                <w:lang w:val="en-US"/>
              </w:rPr>
              <w:t>TrueFalseType</w:t>
            </w:r>
          </w:p>
        </w:tc>
      </w:tr>
      <w:tr w:rsidR="000E194B" w:rsidRPr="006159E6" w14:paraId="71C961FB" w14:textId="77777777" w:rsidTr="004941B0">
        <w:trPr>
          <w:cantSplit/>
        </w:trPr>
        <w:tc>
          <w:tcPr>
            <w:tcW w:w="2265" w:type="dxa"/>
          </w:tcPr>
          <w:p w14:paraId="73CE7380" w14:textId="77777777" w:rsidR="000E194B" w:rsidRPr="006159E6" w:rsidRDefault="000E194B" w:rsidP="000E194B">
            <w:pPr>
              <w:pStyle w:val="CellBody"/>
              <w:rPr>
                <w:lang w:val="en-US"/>
              </w:rPr>
            </w:pPr>
            <w:r w:rsidRPr="006159E6">
              <w:rPr>
                <w:lang w:val="en-US"/>
              </w:rPr>
              <w:t>Clearing</w:t>
            </w:r>
            <w:r w:rsidRPr="006159E6">
              <w:rPr>
                <w:lang w:val="en-US"/>
              </w:rPr>
              <w:softHyphen/>
              <w:t>Exception</w:t>
            </w:r>
            <w:r w:rsidRPr="006159E6">
              <w:rPr>
                <w:lang w:val="en-US"/>
              </w:rPr>
              <w:softHyphen/>
              <w:t>Party</w:t>
            </w:r>
          </w:p>
        </w:tc>
        <w:tc>
          <w:tcPr>
            <w:tcW w:w="5079" w:type="dxa"/>
          </w:tcPr>
          <w:p w14:paraId="5231E48B" w14:textId="77777777" w:rsidR="000E194B" w:rsidRPr="006159E6" w:rsidRDefault="000E194B" w:rsidP="000E194B">
            <w:pPr>
              <w:pStyle w:val="CellBody"/>
              <w:rPr>
                <w:lang w:val="en-US"/>
              </w:rPr>
            </w:pPr>
            <w:r w:rsidRPr="006159E6">
              <w:rPr>
                <w:lang w:val="en-US"/>
              </w:rPr>
              <w:t>The party for which a clearing exception is invoked.</w:t>
            </w:r>
          </w:p>
        </w:tc>
        <w:tc>
          <w:tcPr>
            <w:tcW w:w="2154" w:type="dxa"/>
          </w:tcPr>
          <w:p w14:paraId="5F1989D4" w14:textId="77777777" w:rsidR="000E194B" w:rsidRPr="006159E6" w:rsidRDefault="000E194B" w:rsidP="000E194B">
            <w:pPr>
              <w:pStyle w:val="CellBody"/>
              <w:rPr>
                <w:lang w:val="en-US"/>
              </w:rPr>
            </w:pPr>
            <w:r w:rsidRPr="006159E6">
              <w:rPr>
                <w:lang w:val="en-US"/>
              </w:rPr>
              <w:t>s200</w:t>
            </w:r>
          </w:p>
        </w:tc>
      </w:tr>
      <w:tr w:rsidR="000E194B" w:rsidRPr="006159E6" w14:paraId="465D5328" w14:textId="77777777" w:rsidTr="004941B0">
        <w:trPr>
          <w:cantSplit/>
        </w:trPr>
        <w:tc>
          <w:tcPr>
            <w:tcW w:w="2265" w:type="dxa"/>
          </w:tcPr>
          <w:p w14:paraId="55C0BD76" w14:textId="77777777" w:rsidR="000E194B" w:rsidRPr="006159E6" w:rsidRDefault="000E194B" w:rsidP="000E194B">
            <w:pPr>
              <w:pStyle w:val="CellBody"/>
              <w:rPr>
                <w:lang w:val="en-US"/>
              </w:rPr>
            </w:pPr>
            <w:r w:rsidRPr="006159E6">
              <w:rPr>
                <w:lang w:val="en-US"/>
              </w:rPr>
              <w:t>ClearingHouseID</w:t>
            </w:r>
          </w:p>
        </w:tc>
        <w:tc>
          <w:tcPr>
            <w:tcW w:w="5079" w:type="dxa"/>
          </w:tcPr>
          <w:p w14:paraId="5E314BA1" w14:textId="15C7F8F2" w:rsidR="000E194B" w:rsidRPr="006159E6" w:rsidRDefault="000E194B" w:rsidP="000E194B">
            <w:pPr>
              <w:pStyle w:val="CellBody"/>
              <w:rPr>
                <w:lang w:val="en-US"/>
              </w:rPr>
            </w:pPr>
            <w:r>
              <w:rPr>
                <w:lang w:val="en-US"/>
              </w:rPr>
              <w:t xml:space="preserve">The </w:t>
            </w:r>
            <w:r w:rsidRPr="006159E6">
              <w:rPr>
                <w:lang w:val="en-US"/>
              </w:rPr>
              <w:t xml:space="preserve">LEI of </w:t>
            </w:r>
            <w:r>
              <w:rPr>
                <w:lang w:val="en-US"/>
              </w:rPr>
              <w:t xml:space="preserve">the </w:t>
            </w:r>
            <w:r w:rsidRPr="006159E6">
              <w:rPr>
                <w:lang w:val="en-US"/>
              </w:rPr>
              <w:t>clearing house.</w:t>
            </w:r>
          </w:p>
        </w:tc>
        <w:tc>
          <w:tcPr>
            <w:tcW w:w="2154" w:type="dxa"/>
          </w:tcPr>
          <w:p w14:paraId="242F51AE" w14:textId="77777777" w:rsidR="000E194B" w:rsidRPr="006159E6" w:rsidDel="00F97C26" w:rsidRDefault="000E194B" w:rsidP="000E194B">
            <w:pPr>
              <w:pStyle w:val="CellBody"/>
              <w:rPr>
                <w:lang w:val="en-US"/>
              </w:rPr>
            </w:pPr>
            <w:r w:rsidRPr="006159E6">
              <w:rPr>
                <w:lang w:val="en-US"/>
              </w:rPr>
              <w:t>PartyType</w:t>
            </w:r>
          </w:p>
        </w:tc>
      </w:tr>
      <w:tr w:rsidR="000E194B" w:rsidRPr="006159E6" w14:paraId="4018A85D" w14:textId="77777777" w:rsidTr="004941B0">
        <w:trPr>
          <w:cantSplit/>
        </w:trPr>
        <w:tc>
          <w:tcPr>
            <w:tcW w:w="2265" w:type="dxa"/>
          </w:tcPr>
          <w:p w14:paraId="054C024C" w14:textId="77777777" w:rsidR="000E194B" w:rsidRPr="006159E6" w:rsidRDefault="000E194B" w:rsidP="000E194B">
            <w:pPr>
              <w:pStyle w:val="CellBody"/>
              <w:rPr>
                <w:lang w:val="en-US"/>
              </w:rPr>
            </w:pPr>
            <w:r w:rsidRPr="006159E6">
              <w:rPr>
                <w:lang w:val="en-US"/>
              </w:rPr>
              <w:t>ClearingObligation</w:t>
            </w:r>
          </w:p>
        </w:tc>
        <w:tc>
          <w:tcPr>
            <w:tcW w:w="5079" w:type="dxa"/>
          </w:tcPr>
          <w:p w14:paraId="5000CC24" w14:textId="77777777" w:rsidR="000E194B" w:rsidRPr="006159E6" w:rsidRDefault="000E194B" w:rsidP="002804A8">
            <w:pPr>
              <w:pStyle w:val="CellBody"/>
              <w:rPr>
                <w:lang w:val="en-US"/>
              </w:rPr>
            </w:pPr>
            <w:r>
              <w:rPr>
                <w:lang w:val="en-US"/>
              </w:rPr>
              <w:t>A flag indicating if the trade is subject ot a clearing obligation under the applicable regulatory regime</w:t>
            </w:r>
            <w:r w:rsidR="002804A8">
              <w:rPr>
                <w:lang w:val="en-US"/>
              </w:rPr>
              <w:t>s.</w:t>
            </w:r>
          </w:p>
        </w:tc>
        <w:tc>
          <w:tcPr>
            <w:tcW w:w="2154" w:type="dxa"/>
          </w:tcPr>
          <w:p w14:paraId="49A45333" w14:textId="77777777" w:rsidR="000E194B" w:rsidRPr="006159E6" w:rsidDel="00F97C26" w:rsidRDefault="000E194B" w:rsidP="000E194B">
            <w:pPr>
              <w:pStyle w:val="CellBody"/>
              <w:rPr>
                <w:lang w:val="en-US"/>
              </w:rPr>
            </w:pPr>
            <w:r w:rsidRPr="006159E6">
              <w:rPr>
                <w:lang w:val="en-US"/>
              </w:rPr>
              <w:t>TrueFalseType</w:t>
            </w:r>
          </w:p>
        </w:tc>
      </w:tr>
      <w:tr w:rsidR="000E194B" w:rsidRPr="006159E6" w14:paraId="2E70C50B" w14:textId="77777777" w:rsidTr="004941B0">
        <w:trPr>
          <w:cantSplit/>
        </w:trPr>
        <w:tc>
          <w:tcPr>
            <w:tcW w:w="2265" w:type="dxa"/>
          </w:tcPr>
          <w:p w14:paraId="0CFFD3A7" w14:textId="77777777" w:rsidR="000E194B" w:rsidRPr="006159E6" w:rsidRDefault="000E194B" w:rsidP="000E194B">
            <w:pPr>
              <w:pStyle w:val="CellBody"/>
              <w:rPr>
                <w:lang w:val="en-US"/>
              </w:rPr>
            </w:pPr>
            <w:r w:rsidRPr="006159E6">
              <w:rPr>
                <w:lang w:val="en-US"/>
              </w:rPr>
              <w:lastRenderedPageBreak/>
              <w:t>ClearingRegistration</w:t>
            </w:r>
            <w:r w:rsidRPr="006159E6">
              <w:rPr>
                <w:lang w:val="en-US"/>
              </w:rPr>
              <w:softHyphen/>
              <w:t>AgentID</w:t>
            </w:r>
          </w:p>
        </w:tc>
        <w:tc>
          <w:tcPr>
            <w:tcW w:w="5079" w:type="dxa"/>
          </w:tcPr>
          <w:p w14:paraId="4D67554E" w14:textId="58DCFA99" w:rsidR="000E194B" w:rsidRDefault="000E194B" w:rsidP="000E194B">
            <w:pPr>
              <w:pStyle w:val="CellBody"/>
              <w:rPr>
                <w:lang w:val="en-US"/>
              </w:rPr>
            </w:pPr>
            <w:r>
              <w:rPr>
                <w:lang w:val="en-US"/>
              </w:rPr>
              <w:t xml:space="preserve">LEI or MIC </w:t>
            </w:r>
            <w:r w:rsidRPr="006159E6">
              <w:rPr>
                <w:lang w:val="en-US"/>
              </w:rPr>
              <w:t xml:space="preserve">of </w:t>
            </w:r>
            <w:r>
              <w:rPr>
                <w:lang w:val="en-US"/>
              </w:rPr>
              <w:t xml:space="preserve">the </w:t>
            </w:r>
            <w:r w:rsidRPr="006159E6">
              <w:rPr>
                <w:lang w:val="en-US"/>
              </w:rPr>
              <w:t xml:space="preserve">clearing registration agent via whom the </w:t>
            </w:r>
            <w:r>
              <w:rPr>
                <w:lang w:val="en-US"/>
              </w:rPr>
              <w:t>trade</w:t>
            </w:r>
            <w:r w:rsidRPr="006159E6">
              <w:rPr>
                <w:lang w:val="en-US"/>
              </w:rPr>
              <w:t xml:space="preserve"> is registered for clearing</w:t>
            </w:r>
            <w:r>
              <w:rPr>
                <w:lang w:val="en-US"/>
              </w:rPr>
              <w:t xml:space="preserve">. In other words, this is the LEI or MIC of </w:t>
            </w:r>
            <w:r w:rsidRPr="006159E6">
              <w:rPr>
                <w:lang w:val="en-US"/>
              </w:rPr>
              <w:t xml:space="preserve">the exchange where the cleared product is traded and where the </w:t>
            </w:r>
            <w:r>
              <w:rPr>
                <w:lang w:val="en-US"/>
              </w:rPr>
              <w:t>‘</w:t>
            </w:r>
            <w:r w:rsidRPr="006159E6">
              <w:rPr>
                <w:lang w:val="en-US"/>
              </w:rPr>
              <w:t>CRAProductCode</w:t>
            </w:r>
            <w:r>
              <w:rPr>
                <w:lang w:val="en-US"/>
              </w:rPr>
              <w:t>’</w:t>
            </w:r>
            <w:r w:rsidRPr="006159E6">
              <w:rPr>
                <w:lang w:val="en-US"/>
              </w:rPr>
              <w:t xml:space="preserve"> is listed.</w:t>
            </w:r>
          </w:p>
          <w:p w14:paraId="10406E8D" w14:textId="26395D76" w:rsidR="000E194B" w:rsidRPr="006159E6" w:rsidRDefault="000E194B" w:rsidP="000E194B">
            <w:pPr>
              <w:pStyle w:val="CellBody"/>
              <w:rPr>
                <w:lang w:val="en-US"/>
              </w:rPr>
            </w:pPr>
            <w:r>
              <w:rPr>
                <w:lang w:val="en-US"/>
              </w:rPr>
              <w:t>If a MIC is used, 16 trailing zeros need to be added.</w:t>
            </w:r>
          </w:p>
          <w:p w14:paraId="12DDC934" w14:textId="77777777" w:rsidR="000E194B" w:rsidRPr="006159E6" w:rsidRDefault="000E194B" w:rsidP="000E194B">
            <w:pPr>
              <w:pStyle w:val="CellBody"/>
              <w:rPr>
                <w:lang w:val="en-US"/>
              </w:rPr>
            </w:pPr>
            <w:r w:rsidRPr="006159E6">
              <w:rPr>
                <w:lang w:val="en-US"/>
              </w:rPr>
              <w:t>Example:</w:t>
            </w:r>
          </w:p>
          <w:p w14:paraId="617C8949" w14:textId="77777777" w:rsidR="000E194B" w:rsidRPr="006159E6" w:rsidRDefault="000E194B" w:rsidP="000E194B">
            <w:pPr>
              <w:pStyle w:val="CellBody"/>
              <w:rPr>
                <w:lang w:val="en-US"/>
              </w:rPr>
            </w:pPr>
            <w:r w:rsidRPr="006159E6">
              <w:rPr>
                <w:lang w:val="en-US"/>
              </w:rPr>
              <w:t>“XEEE0000000000000000” represents EEX</w:t>
            </w:r>
            <w:r>
              <w:rPr>
                <w:lang w:val="en-US"/>
              </w:rPr>
              <w:t>.</w:t>
            </w:r>
          </w:p>
        </w:tc>
        <w:tc>
          <w:tcPr>
            <w:tcW w:w="2154" w:type="dxa"/>
          </w:tcPr>
          <w:p w14:paraId="01AB949C" w14:textId="77777777" w:rsidR="000E194B" w:rsidRPr="006159E6" w:rsidRDefault="000E194B" w:rsidP="000E194B">
            <w:pPr>
              <w:pStyle w:val="CellBody"/>
              <w:rPr>
                <w:lang w:val="en-US"/>
              </w:rPr>
            </w:pPr>
            <w:r w:rsidRPr="006159E6">
              <w:rPr>
                <w:lang w:val="en-US"/>
              </w:rPr>
              <w:t>PartyType</w:t>
            </w:r>
          </w:p>
        </w:tc>
      </w:tr>
      <w:tr w:rsidR="000E194B" w:rsidRPr="006159E6" w14:paraId="3D668510" w14:textId="77777777" w:rsidTr="004941B0">
        <w:trPr>
          <w:cantSplit/>
        </w:trPr>
        <w:tc>
          <w:tcPr>
            <w:tcW w:w="2265" w:type="dxa"/>
          </w:tcPr>
          <w:p w14:paraId="3743FC75" w14:textId="77777777" w:rsidR="000E194B" w:rsidRPr="006159E6" w:rsidRDefault="000E194B" w:rsidP="000E194B">
            <w:pPr>
              <w:pStyle w:val="CellBody"/>
              <w:rPr>
                <w:lang w:val="en-US"/>
              </w:rPr>
            </w:pPr>
            <w:r w:rsidRPr="006159E6">
              <w:rPr>
                <w:lang w:val="en-US"/>
              </w:rPr>
              <w:t>ClearingThreshold</w:t>
            </w:r>
          </w:p>
        </w:tc>
        <w:tc>
          <w:tcPr>
            <w:tcW w:w="5079" w:type="dxa"/>
          </w:tcPr>
          <w:p w14:paraId="70CE25DE" w14:textId="77777777" w:rsidR="000E194B" w:rsidRDefault="000E194B" w:rsidP="002804A8">
            <w:pPr>
              <w:pStyle w:val="CellBody"/>
              <w:rPr>
                <w:ins w:id="1672" w:author="Autor"/>
                <w:lang w:val="en-US"/>
              </w:rPr>
            </w:pPr>
            <w:r>
              <w:rPr>
                <w:lang w:val="en-US"/>
              </w:rPr>
              <w:t>A flag indicating if the party to the trade upon whose behalf a report is to be submitted</w:t>
            </w:r>
            <w:ins w:id="1673" w:author="Autor">
              <w:r w:rsidR="006D7A0A">
                <w:rPr>
                  <w:lang w:val="en-US"/>
                </w:rPr>
                <w:t>,</w:t>
              </w:r>
            </w:ins>
            <w:r>
              <w:rPr>
                <w:lang w:val="en-US"/>
              </w:rPr>
              <w:t xml:space="preserve"> exceeds a position threshold defined under the applicable regulatory regime</w:t>
            </w:r>
            <w:r w:rsidR="002804A8">
              <w:rPr>
                <w:lang w:val="en-US"/>
              </w:rPr>
              <w:t>s.</w:t>
            </w:r>
          </w:p>
          <w:p w14:paraId="42A87425" w14:textId="6339369D" w:rsidR="00453EDC" w:rsidRPr="00453EDC" w:rsidRDefault="00453EDC" w:rsidP="00453EDC">
            <w:pPr>
              <w:pStyle w:val="CellBody"/>
              <w:rPr>
                <w:ins w:id="1674" w:author="Autor"/>
                <w:lang w:val="en-US"/>
              </w:rPr>
            </w:pPr>
            <w:ins w:id="1675" w:author="Autor">
              <w:r w:rsidRPr="00453EDC">
                <w:rPr>
                  <w:lang w:val="en-US"/>
                </w:rPr>
                <w:t xml:space="preserve">The </w:t>
              </w:r>
              <w:r w:rsidR="00A26C71">
                <w:rPr>
                  <w:lang w:val="en-US"/>
                </w:rPr>
                <w:t xml:space="preserve">values are </w:t>
              </w:r>
              <w:r w:rsidRPr="00453EDC">
                <w:rPr>
                  <w:lang w:val="en-US"/>
                </w:rPr>
                <w:t>as follows:</w:t>
              </w:r>
            </w:ins>
          </w:p>
          <w:p w14:paraId="537C7DF4" w14:textId="10E5EB1C" w:rsidR="00453EDC" w:rsidRPr="00453EDC" w:rsidRDefault="00000754" w:rsidP="00453EDC">
            <w:pPr>
              <w:pStyle w:val="values"/>
              <w:rPr>
                <w:ins w:id="1676" w:author="Autor"/>
              </w:rPr>
            </w:pPr>
            <w:ins w:id="1677" w:author="Autor">
              <w:r>
                <w:t>A</w:t>
              </w:r>
              <w:r w:rsidR="00453EDC" w:rsidRPr="00453EDC">
                <w:t xml:space="preserve">bove threshold = </w:t>
              </w:r>
              <w:r w:rsidR="00453EDC">
                <w:t>“</w:t>
              </w:r>
              <w:r>
                <w:t>T</w:t>
              </w:r>
              <w:r w:rsidR="00453EDC" w:rsidRPr="00453EDC">
                <w:t>rue</w:t>
              </w:r>
              <w:r w:rsidR="00453EDC">
                <w:t>”</w:t>
              </w:r>
            </w:ins>
          </w:p>
          <w:p w14:paraId="4638ED98" w14:textId="590A69DF" w:rsidR="00453EDC" w:rsidRPr="006159E6" w:rsidRDefault="00000754" w:rsidP="00000754">
            <w:pPr>
              <w:pStyle w:val="values"/>
            </w:pPr>
            <w:ins w:id="1678" w:author="Autor">
              <w:r>
                <w:t>B</w:t>
              </w:r>
              <w:r w:rsidR="00453EDC" w:rsidRPr="00453EDC">
                <w:t xml:space="preserve">elow threshold = </w:t>
              </w:r>
              <w:r w:rsidR="00453EDC">
                <w:t>“</w:t>
              </w:r>
              <w:r>
                <w:t>F</w:t>
              </w:r>
              <w:r w:rsidR="00453EDC" w:rsidRPr="00453EDC">
                <w:t>alse</w:t>
              </w:r>
              <w:r w:rsidR="00453EDC">
                <w:t>”</w:t>
              </w:r>
            </w:ins>
          </w:p>
        </w:tc>
        <w:tc>
          <w:tcPr>
            <w:tcW w:w="2154" w:type="dxa"/>
          </w:tcPr>
          <w:p w14:paraId="10FFB8F0" w14:textId="77777777" w:rsidR="000E194B" w:rsidRPr="006159E6" w:rsidDel="00F97C26" w:rsidRDefault="000E194B" w:rsidP="000E194B">
            <w:pPr>
              <w:pStyle w:val="CellBody"/>
              <w:rPr>
                <w:lang w:val="en-US"/>
              </w:rPr>
            </w:pPr>
            <w:r w:rsidRPr="006159E6">
              <w:rPr>
                <w:lang w:val="en-US"/>
              </w:rPr>
              <w:t>TrueFalseType</w:t>
            </w:r>
          </w:p>
        </w:tc>
      </w:tr>
      <w:tr w:rsidR="000E194B" w:rsidRPr="006159E6" w:rsidDel="0063567F" w14:paraId="6DF24D4B" w14:textId="6A54A34F" w:rsidTr="004941B0">
        <w:trPr>
          <w:cantSplit/>
          <w:del w:id="1679" w:author="Autor"/>
        </w:trPr>
        <w:tc>
          <w:tcPr>
            <w:tcW w:w="2265" w:type="dxa"/>
          </w:tcPr>
          <w:p w14:paraId="210B814B" w14:textId="3A5CA3A0" w:rsidR="000E194B" w:rsidRPr="006159E6" w:rsidDel="0063567F" w:rsidRDefault="000E194B" w:rsidP="000E194B">
            <w:pPr>
              <w:pStyle w:val="CellBody"/>
              <w:rPr>
                <w:del w:id="1680" w:author="Autor"/>
                <w:lang w:val="en-US"/>
              </w:rPr>
            </w:pPr>
            <w:del w:id="1681" w:author="Autor">
              <w:r w:rsidRPr="006159E6" w:rsidDel="0063567F">
                <w:rPr>
                  <w:lang w:val="en-US"/>
                </w:rPr>
                <w:delText>CollateralCurrency</w:delText>
              </w:r>
            </w:del>
          </w:p>
        </w:tc>
        <w:tc>
          <w:tcPr>
            <w:tcW w:w="5079" w:type="dxa"/>
          </w:tcPr>
          <w:p w14:paraId="516BE2DA" w14:textId="0EFDF144" w:rsidR="000E194B" w:rsidRPr="006159E6" w:rsidDel="0063567F" w:rsidRDefault="000E194B" w:rsidP="000E194B">
            <w:pPr>
              <w:pStyle w:val="CellBody"/>
              <w:rPr>
                <w:del w:id="1682" w:author="Autor"/>
                <w:lang w:val="en-US"/>
              </w:rPr>
            </w:pPr>
            <w:del w:id="1683" w:author="Autor">
              <w:r w:rsidRPr="006159E6" w:rsidDel="0063567F">
                <w:rPr>
                  <w:lang w:val="en-US"/>
                </w:rPr>
                <w:delText>The currency in which the ‘CollateralValue’ is denominated.</w:delText>
              </w:r>
            </w:del>
          </w:p>
        </w:tc>
        <w:tc>
          <w:tcPr>
            <w:tcW w:w="2154" w:type="dxa"/>
          </w:tcPr>
          <w:p w14:paraId="32EA9F69" w14:textId="3F1D83C3" w:rsidR="000E194B" w:rsidRPr="006159E6" w:rsidDel="0063567F" w:rsidRDefault="000E194B" w:rsidP="000E194B">
            <w:pPr>
              <w:pStyle w:val="CellBody"/>
              <w:rPr>
                <w:del w:id="1684" w:author="Autor"/>
                <w:lang w:val="en-US"/>
              </w:rPr>
            </w:pPr>
            <w:del w:id="1685" w:author="Autor">
              <w:r w:rsidRPr="006159E6" w:rsidDel="0063567F">
                <w:rPr>
                  <w:lang w:val="en-US"/>
                </w:rPr>
                <w:delText>CurrencyCodeType</w:delText>
              </w:r>
            </w:del>
          </w:p>
        </w:tc>
      </w:tr>
      <w:tr w:rsidR="000E194B" w:rsidRPr="006159E6" w:rsidDel="0063567F" w14:paraId="7505EEA6" w14:textId="29105564" w:rsidTr="004941B0">
        <w:trPr>
          <w:cantSplit/>
          <w:del w:id="1686" w:author="Autor"/>
        </w:trPr>
        <w:tc>
          <w:tcPr>
            <w:tcW w:w="2265" w:type="dxa"/>
          </w:tcPr>
          <w:p w14:paraId="038C2166" w14:textId="4C09F4E0" w:rsidR="000E194B" w:rsidRPr="006159E6" w:rsidDel="0063567F" w:rsidRDefault="000E194B" w:rsidP="000E194B">
            <w:pPr>
              <w:pStyle w:val="CellBody"/>
              <w:rPr>
                <w:del w:id="1687" w:author="Autor"/>
                <w:lang w:val="en-US"/>
              </w:rPr>
            </w:pPr>
            <w:del w:id="1688" w:author="Autor">
              <w:r w:rsidRPr="006159E6" w:rsidDel="0063567F">
                <w:rPr>
                  <w:lang w:val="en-US"/>
                </w:rPr>
                <w:delText>CollateralDate</w:delText>
              </w:r>
            </w:del>
          </w:p>
        </w:tc>
        <w:tc>
          <w:tcPr>
            <w:tcW w:w="5079" w:type="dxa"/>
          </w:tcPr>
          <w:p w14:paraId="31E9EFF1" w14:textId="350413C9" w:rsidR="000E194B" w:rsidRPr="006159E6" w:rsidDel="0063567F" w:rsidRDefault="000E194B" w:rsidP="000E194B">
            <w:pPr>
              <w:pStyle w:val="CellBody"/>
              <w:rPr>
                <w:del w:id="1689" w:author="Autor"/>
                <w:lang w:val="en-US"/>
              </w:rPr>
            </w:pPr>
            <w:del w:id="1690" w:author="Autor">
              <w:r w:rsidRPr="006159E6" w:rsidDel="0063567F">
                <w:rPr>
                  <w:lang w:val="en-US"/>
                </w:rPr>
                <w:delText>The as</w:delText>
              </w:r>
              <w:r w:rsidDel="0063567F">
                <w:rPr>
                  <w:lang w:val="en-US"/>
                </w:rPr>
                <w:delText>-</w:delText>
              </w:r>
              <w:r w:rsidRPr="006159E6" w:rsidDel="0063567F">
                <w:rPr>
                  <w:lang w:val="en-US"/>
                </w:rPr>
                <w:delText>of date of the calculation.</w:delText>
              </w:r>
            </w:del>
          </w:p>
        </w:tc>
        <w:tc>
          <w:tcPr>
            <w:tcW w:w="2154" w:type="dxa"/>
          </w:tcPr>
          <w:p w14:paraId="76A6B8A1" w14:textId="7877DAC3" w:rsidR="000E194B" w:rsidRPr="006159E6" w:rsidDel="0063567F" w:rsidRDefault="000E194B" w:rsidP="000E194B">
            <w:pPr>
              <w:pStyle w:val="CellBody"/>
              <w:rPr>
                <w:del w:id="1691" w:author="Autor"/>
                <w:lang w:val="en-US"/>
              </w:rPr>
            </w:pPr>
            <w:del w:id="1692" w:author="Autor">
              <w:r w:rsidRPr="006159E6" w:rsidDel="0063567F">
                <w:rPr>
                  <w:lang w:val="en-US"/>
                </w:rPr>
                <w:delText>DateType</w:delText>
              </w:r>
            </w:del>
          </w:p>
        </w:tc>
      </w:tr>
      <w:tr w:rsidR="000E194B" w:rsidRPr="0039626C" w14:paraId="11486CB9" w14:textId="77777777" w:rsidTr="004941B0">
        <w:trPr>
          <w:cantSplit/>
        </w:trPr>
        <w:tc>
          <w:tcPr>
            <w:tcW w:w="2265" w:type="dxa"/>
            <w:shd w:val="clear" w:color="auto" w:fill="auto"/>
          </w:tcPr>
          <w:p w14:paraId="7FA14160" w14:textId="77777777" w:rsidR="000E194B" w:rsidRPr="0039626C" w:rsidRDefault="000E194B" w:rsidP="000E194B">
            <w:pPr>
              <w:pStyle w:val="CellBody"/>
              <w:rPr>
                <w:lang w:val="en-US"/>
              </w:rPr>
            </w:pPr>
            <w:r w:rsidRPr="0039626C">
              <w:rPr>
                <w:lang w:val="en-US"/>
              </w:rPr>
              <w:t>Collateralisation</w:t>
            </w:r>
          </w:p>
        </w:tc>
        <w:tc>
          <w:tcPr>
            <w:tcW w:w="5079" w:type="dxa"/>
            <w:shd w:val="clear" w:color="auto" w:fill="auto"/>
          </w:tcPr>
          <w:p w14:paraId="6855EF71" w14:textId="77777777" w:rsidR="000E194B" w:rsidRPr="0039626C" w:rsidRDefault="000E194B" w:rsidP="000E194B">
            <w:pPr>
              <w:pStyle w:val="CellBody"/>
              <w:rPr>
                <w:lang w:val="en-US"/>
              </w:rPr>
            </w:pPr>
            <w:r w:rsidRPr="0039626C">
              <w:rPr>
                <w:lang w:val="en-US"/>
              </w:rPr>
              <w:t>Indicates if and how the transaction is collateralized.</w:t>
            </w:r>
          </w:p>
        </w:tc>
        <w:tc>
          <w:tcPr>
            <w:tcW w:w="2154" w:type="dxa"/>
            <w:shd w:val="clear" w:color="auto" w:fill="auto"/>
          </w:tcPr>
          <w:p w14:paraId="43CFADB9" w14:textId="77777777" w:rsidR="000E194B" w:rsidRPr="0039626C" w:rsidRDefault="000E194B" w:rsidP="000E194B">
            <w:pPr>
              <w:pStyle w:val="CellBody"/>
              <w:rPr>
                <w:lang w:val="en-US"/>
              </w:rPr>
            </w:pPr>
            <w:r w:rsidRPr="0039626C">
              <w:rPr>
                <w:lang w:val="en-US"/>
              </w:rPr>
              <w:t>Collateralisation</w:t>
            </w:r>
            <w:r w:rsidRPr="0039626C">
              <w:rPr>
                <w:lang w:val="en-US"/>
              </w:rPr>
              <w:softHyphen/>
              <w:t>Type</w:t>
            </w:r>
          </w:p>
        </w:tc>
      </w:tr>
      <w:tr w:rsidR="000E194B" w:rsidRPr="0039626C" w14:paraId="4314EAD1" w14:textId="77777777" w:rsidTr="004941B0">
        <w:trPr>
          <w:cantSplit/>
        </w:trPr>
        <w:tc>
          <w:tcPr>
            <w:tcW w:w="2265" w:type="dxa"/>
            <w:shd w:val="clear" w:color="auto" w:fill="auto"/>
          </w:tcPr>
          <w:p w14:paraId="227FB8DF" w14:textId="77777777" w:rsidR="000E194B" w:rsidRPr="0039626C" w:rsidRDefault="000E194B" w:rsidP="000E194B">
            <w:pPr>
              <w:pStyle w:val="CellBody"/>
              <w:rPr>
                <w:lang w:val="en-US"/>
              </w:rPr>
            </w:pPr>
            <w:r w:rsidRPr="0039626C">
              <w:rPr>
                <w:lang w:val="en-US"/>
              </w:rPr>
              <w:t>Collateralisation</w:t>
            </w:r>
            <w:r w:rsidRPr="0039626C">
              <w:rPr>
                <w:lang w:val="en-US"/>
              </w:rPr>
              <w:softHyphen/>
              <w:t>Portfolio</w:t>
            </w:r>
          </w:p>
        </w:tc>
        <w:tc>
          <w:tcPr>
            <w:tcW w:w="5079" w:type="dxa"/>
            <w:shd w:val="clear" w:color="auto" w:fill="auto"/>
          </w:tcPr>
          <w:p w14:paraId="18E3F750" w14:textId="669F5B09" w:rsidR="000E194B" w:rsidRPr="0039626C" w:rsidRDefault="00505E2E" w:rsidP="000E194B">
            <w:pPr>
              <w:pStyle w:val="CellBody"/>
              <w:rPr>
                <w:lang w:val="en-US"/>
              </w:rPr>
            </w:pPr>
            <w:r w:rsidRPr="00505E2E">
              <w:rPr>
                <w:lang w:val="en-US"/>
              </w:rPr>
              <w:t>Indicates whether the collateralisation was performed on a portfolio basis. Portfolio means the collateral calculated on the basis of net positions resulting from a set of contracts, rather than per trade.</w:t>
            </w:r>
          </w:p>
        </w:tc>
        <w:tc>
          <w:tcPr>
            <w:tcW w:w="2154" w:type="dxa"/>
            <w:shd w:val="clear" w:color="auto" w:fill="auto"/>
          </w:tcPr>
          <w:p w14:paraId="7C9389A8" w14:textId="77777777" w:rsidR="000E194B" w:rsidRPr="0039626C" w:rsidRDefault="000E194B" w:rsidP="000E194B">
            <w:pPr>
              <w:pStyle w:val="CellBody"/>
              <w:rPr>
                <w:lang w:val="en-US"/>
              </w:rPr>
            </w:pPr>
            <w:r w:rsidRPr="0039626C">
              <w:rPr>
                <w:lang w:val="en-US"/>
              </w:rPr>
              <w:t>TrueFalseType</w:t>
            </w:r>
          </w:p>
        </w:tc>
      </w:tr>
      <w:tr w:rsidR="000E194B" w:rsidRPr="0039626C" w14:paraId="4730EC27" w14:textId="77777777" w:rsidTr="004941B0">
        <w:trPr>
          <w:cantSplit/>
        </w:trPr>
        <w:tc>
          <w:tcPr>
            <w:tcW w:w="2265" w:type="dxa"/>
            <w:shd w:val="clear" w:color="auto" w:fill="auto"/>
          </w:tcPr>
          <w:p w14:paraId="14812646" w14:textId="77777777" w:rsidR="000E194B" w:rsidRPr="0039626C" w:rsidRDefault="000E194B" w:rsidP="000E194B">
            <w:pPr>
              <w:pStyle w:val="CellBody"/>
              <w:rPr>
                <w:lang w:val="en-US"/>
              </w:rPr>
            </w:pPr>
            <w:r w:rsidRPr="0039626C">
              <w:rPr>
                <w:lang w:val="en-US"/>
              </w:rPr>
              <w:t>Collateralisation</w:t>
            </w:r>
            <w:r w:rsidRPr="0039626C">
              <w:rPr>
                <w:lang w:val="en-US"/>
              </w:rPr>
              <w:softHyphen/>
              <w:t>Portfolio</w:t>
            </w:r>
            <w:r w:rsidRPr="0039626C">
              <w:rPr>
                <w:lang w:val="en-US"/>
              </w:rPr>
              <w:softHyphen/>
              <w:t>Code</w:t>
            </w:r>
          </w:p>
        </w:tc>
        <w:tc>
          <w:tcPr>
            <w:tcW w:w="5079" w:type="dxa"/>
            <w:shd w:val="clear" w:color="auto" w:fill="auto"/>
          </w:tcPr>
          <w:p w14:paraId="39A616CF" w14:textId="77777777" w:rsidR="000E194B" w:rsidRPr="0039626C" w:rsidRDefault="000E194B" w:rsidP="000E194B">
            <w:pPr>
              <w:pStyle w:val="CellBody"/>
              <w:rPr>
                <w:lang w:val="en-US"/>
              </w:rPr>
            </w:pPr>
            <w:r w:rsidRPr="0039626C">
              <w:rPr>
                <w:lang w:val="en-US"/>
              </w:rPr>
              <w:t>The code of the portfolio for which the collateralisation is being reported.</w:t>
            </w:r>
          </w:p>
        </w:tc>
        <w:tc>
          <w:tcPr>
            <w:tcW w:w="2154" w:type="dxa"/>
            <w:shd w:val="clear" w:color="auto" w:fill="auto"/>
          </w:tcPr>
          <w:p w14:paraId="33C5D2B3" w14:textId="77777777" w:rsidR="000E194B" w:rsidRPr="0039626C" w:rsidRDefault="000E194B" w:rsidP="000E194B">
            <w:pPr>
              <w:pStyle w:val="CellBody"/>
              <w:rPr>
                <w:lang w:val="en-US"/>
              </w:rPr>
            </w:pPr>
            <w:r w:rsidRPr="0039626C">
              <w:rPr>
                <w:lang w:val="en-US"/>
              </w:rPr>
              <w:t>PortfolioCodeType</w:t>
            </w:r>
          </w:p>
        </w:tc>
      </w:tr>
      <w:tr w:rsidR="000E194B" w:rsidRPr="006159E6" w14:paraId="5988DE2C" w14:textId="77777777" w:rsidTr="004941B0">
        <w:trPr>
          <w:cantSplit/>
        </w:trPr>
        <w:tc>
          <w:tcPr>
            <w:tcW w:w="2265" w:type="dxa"/>
            <w:shd w:val="clear" w:color="auto" w:fill="auto"/>
          </w:tcPr>
          <w:p w14:paraId="3AE066D1" w14:textId="77777777" w:rsidR="000E194B" w:rsidRPr="0039626C" w:rsidRDefault="000E194B" w:rsidP="000E194B">
            <w:pPr>
              <w:pStyle w:val="CellBody"/>
              <w:rPr>
                <w:lang w:val="en-US"/>
              </w:rPr>
            </w:pPr>
            <w:r w:rsidRPr="0039626C">
              <w:rPr>
                <w:lang w:val="en-US"/>
              </w:rPr>
              <w:t>Collateralized</w:t>
            </w:r>
          </w:p>
        </w:tc>
        <w:tc>
          <w:tcPr>
            <w:tcW w:w="5079" w:type="dxa"/>
            <w:shd w:val="clear" w:color="auto" w:fill="auto"/>
          </w:tcPr>
          <w:p w14:paraId="4DD520D0" w14:textId="77777777" w:rsidR="000E194B" w:rsidRPr="0039626C" w:rsidRDefault="000E194B" w:rsidP="000E194B">
            <w:pPr>
              <w:pStyle w:val="CellBody"/>
              <w:rPr>
                <w:lang w:val="en-US"/>
              </w:rPr>
            </w:pPr>
            <w:r w:rsidRPr="0039626C">
              <w:rPr>
                <w:lang w:val="en-US"/>
              </w:rPr>
              <w:t>Indicates if and how the transaction is collateralized.</w:t>
            </w:r>
          </w:p>
        </w:tc>
        <w:tc>
          <w:tcPr>
            <w:tcW w:w="2154" w:type="dxa"/>
            <w:shd w:val="clear" w:color="auto" w:fill="auto"/>
          </w:tcPr>
          <w:p w14:paraId="0458B0F2" w14:textId="77777777" w:rsidR="000E194B" w:rsidRPr="006159E6" w:rsidRDefault="000E194B" w:rsidP="000E194B">
            <w:pPr>
              <w:pStyle w:val="CellBody"/>
              <w:rPr>
                <w:lang w:val="en-US"/>
              </w:rPr>
            </w:pPr>
            <w:r w:rsidRPr="0039626C">
              <w:rPr>
                <w:lang w:val="en-US"/>
              </w:rPr>
              <w:t>CollateralizedType</w:t>
            </w:r>
          </w:p>
        </w:tc>
      </w:tr>
      <w:tr w:rsidR="000E194B" w:rsidRPr="006159E6" w:rsidDel="00952B1E" w14:paraId="1D70B8B2" w14:textId="4DCA3FB0" w:rsidTr="004941B0">
        <w:trPr>
          <w:cantSplit/>
          <w:del w:id="1693" w:author="Autor"/>
        </w:trPr>
        <w:tc>
          <w:tcPr>
            <w:tcW w:w="2265" w:type="dxa"/>
          </w:tcPr>
          <w:p w14:paraId="72C028E7" w14:textId="620B7709" w:rsidR="000E194B" w:rsidRPr="006159E6" w:rsidDel="00952B1E" w:rsidRDefault="000E194B" w:rsidP="000E194B">
            <w:pPr>
              <w:pStyle w:val="CellBody"/>
              <w:rPr>
                <w:del w:id="1694" w:author="Autor"/>
                <w:lang w:val="en-US"/>
              </w:rPr>
            </w:pPr>
            <w:del w:id="1695" w:author="Autor">
              <w:r w:rsidRPr="006159E6" w:rsidDel="00952B1E">
                <w:rPr>
                  <w:lang w:val="en-US"/>
                </w:rPr>
                <w:delText>CollateralValue</w:delText>
              </w:r>
            </w:del>
          </w:p>
        </w:tc>
        <w:tc>
          <w:tcPr>
            <w:tcW w:w="5079" w:type="dxa"/>
          </w:tcPr>
          <w:p w14:paraId="50EE2DD6" w14:textId="5650680C" w:rsidR="000E194B" w:rsidRPr="006159E6" w:rsidDel="00952B1E" w:rsidRDefault="000E194B" w:rsidP="000E194B">
            <w:pPr>
              <w:pStyle w:val="CellBody"/>
              <w:rPr>
                <w:del w:id="1696" w:author="Autor"/>
                <w:lang w:val="en-US"/>
              </w:rPr>
            </w:pPr>
            <w:del w:id="1697" w:author="Autor">
              <w:r w:rsidDel="00952B1E">
                <w:rPr>
                  <w:lang w:val="en-US"/>
                </w:rPr>
                <w:delText>The v</w:delText>
              </w:r>
              <w:r w:rsidRPr="006159E6" w:rsidDel="00952B1E">
                <w:rPr>
                  <w:lang w:val="en-US"/>
                </w:rPr>
                <w:delText xml:space="preserve">alue of the collateral posted by the reporting counterparty to the other counterparty. This field </w:delText>
              </w:r>
              <w:r w:rsidDel="00952B1E">
                <w:rPr>
                  <w:lang w:val="en-US"/>
                </w:rPr>
                <w:delText>must</w:delText>
              </w:r>
              <w:r w:rsidRPr="006159E6" w:rsidDel="00952B1E">
                <w:rPr>
                  <w:lang w:val="en-US"/>
                </w:rPr>
                <w:delText xml:space="preserve"> include the value of all collateral posted for the portfolio.</w:delText>
              </w:r>
            </w:del>
          </w:p>
        </w:tc>
        <w:tc>
          <w:tcPr>
            <w:tcW w:w="2154" w:type="dxa"/>
          </w:tcPr>
          <w:p w14:paraId="5C6157C3" w14:textId="58083446" w:rsidR="000E194B" w:rsidRPr="006159E6" w:rsidDel="00952B1E" w:rsidRDefault="000E194B" w:rsidP="000E194B">
            <w:pPr>
              <w:pStyle w:val="CellBody"/>
              <w:rPr>
                <w:del w:id="1698" w:author="Autor"/>
                <w:lang w:val="en-US"/>
              </w:rPr>
            </w:pPr>
            <w:del w:id="1699" w:author="Autor">
              <w:r w:rsidRPr="006159E6" w:rsidDel="00952B1E">
                <w:rPr>
                  <w:lang w:val="en-US"/>
                </w:rPr>
                <w:delText>PriceType</w:delText>
              </w:r>
            </w:del>
          </w:p>
        </w:tc>
      </w:tr>
      <w:tr w:rsidR="000E194B" w:rsidRPr="006159E6" w14:paraId="2A4EC712" w14:textId="77777777" w:rsidTr="004941B0">
        <w:trPr>
          <w:cantSplit/>
        </w:trPr>
        <w:tc>
          <w:tcPr>
            <w:tcW w:w="2265" w:type="dxa"/>
          </w:tcPr>
          <w:p w14:paraId="086A4AE0" w14:textId="77777777" w:rsidR="000E194B" w:rsidRPr="006159E6" w:rsidRDefault="000E194B" w:rsidP="000E194B">
            <w:pPr>
              <w:pStyle w:val="CellBody"/>
              <w:rPr>
                <w:lang w:val="en-US"/>
              </w:rPr>
            </w:pPr>
            <w:r w:rsidRPr="006159E6">
              <w:rPr>
                <w:lang w:val="en-US"/>
              </w:rPr>
              <w:t>CommencementDate</w:t>
            </w:r>
          </w:p>
        </w:tc>
        <w:tc>
          <w:tcPr>
            <w:tcW w:w="5079" w:type="dxa"/>
          </w:tcPr>
          <w:p w14:paraId="70C72E6A" w14:textId="77777777" w:rsidR="000E194B" w:rsidRPr="006159E6" w:rsidRDefault="000E194B" w:rsidP="000E194B">
            <w:pPr>
              <w:pStyle w:val="CellBody"/>
              <w:rPr>
                <w:lang w:val="en-US"/>
              </w:rPr>
            </w:pPr>
            <w:r w:rsidRPr="006159E6">
              <w:rPr>
                <w:lang w:val="en-US"/>
              </w:rPr>
              <w:t>The date on which both currencies traded will settle</w:t>
            </w:r>
            <w:r>
              <w:rPr>
                <w:lang w:val="en-US"/>
              </w:rPr>
              <w:t xml:space="preserve"> expressed in UTC</w:t>
            </w:r>
            <w:r w:rsidRPr="006159E6">
              <w:rPr>
                <w:lang w:val="en-US"/>
              </w:rPr>
              <w:t>.</w:t>
            </w:r>
          </w:p>
        </w:tc>
        <w:tc>
          <w:tcPr>
            <w:tcW w:w="2154" w:type="dxa"/>
          </w:tcPr>
          <w:p w14:paraId="244C9DCF" w14:textId="77777777" w:rsidR="000E194B" w:rsidRPr="006159E6" w:rsidRDefault="000E194B" w:rsidP="000E194B">
            <w:pPr>
              <w:pStyle w:val="CellBody"/>
              <w:rPr>
                <w:lang w:val="en-US"/>
              </w:rPr>
            </w:pPr>
            <w:r w:rsidRPr="006159E6">
              <w:rPr>
                <w:lang w:val="en-US"/>
              </w:rPr>
              <w:t>DateType</w:t>
            </w:r>
          </w:p>
        </w:tc>
      </w:tr>
      <w:tr w:rsidR="000E194B" w:rsidRPr="006159E6" w14:paraId="7BE99A80" w14:textId="77777777" w:rsidTr="004941B0">
        <w:trPr>
          <w:cantSplit/>
        </w:trPr>
        <w:tc>
          <w:tcPr>
            <w:tcW w:w="2265" w:type="dxa"/>
          </w:tcPr>
          <w:p w14:paraId="2B37D236" w14:textId="77777777" w:rsidR="000E194B" w:rsidRPr="006159E6" w:rsidRDefault="000E194B" w:rsidP="000E194B">
            <w:pPr>
              <w:pStyle w:val="CellBody"/>
              <w:rPr>
                <w:lang w:val="en-US"/>
              </w:rPr>
            </w:pPr>
            <w:r w:rsidRPr="006159E6">
              <w:rPr>
                <w:lang w:val="en-US"/>
              </w:rPr>
              <w:t>Commercial</w:t>
            </w:r>
            <w:r w:rsidRPr="006159E6">
              <w:rPr>
                <w:lang w:val="en-US"/>
              </w:rPr>
              <w:softHyphen/>
              <w:t>OrTreasury</w:t>
            </w:r>
          </w:p>
        </w:tc>
        <w:tc>
          <w:tcPr>
            <w:tcW w:w="5079" w:type="dxa"/>
          </w:tcPr>
          <w:p w14:paraId="17881ED6" w14:textId="77777777" w:rsidR="000E194B" w:rsidRPr="006159E6" w:rsidRDefault="000E194B" w:rsidP="000E194B">
            <w:pPr>
              <w:pStyle w:val="CellBody"/>
              <w:rPr>
                <w:lang w:val="en-US"/>
              </w:rPr>
            </w:pPr>
            <w:r>
              <w:rPr>
                <w:lang w:val="en-US"/>
              </w:rPr>
              <w:t>A flag indicating if the trade is considered to be ancilliary to the main business of the party to the trade upon whose behalf a report is to be submitted under the applicable regulatory regime</w:t>
            </w:r>
            <w:r w:rsidR="002804A8">
              <w:rPr>
                <w:lang w:val="en-US"/>
              </w:rPr>
              <w:t>s.</w:t>
            </w:r>
          </w:p>
        </w:tc>
        <w:tc>
          <w:tcPr>
            <w:tcW w:w="2154" w:type="dxa"/>
          </w:tcPr>
          <w:p w14:paraId="5C13BA94" w14:textId="77777777" w:rsidR="000E194B" w:rsidRPr="006159E6" w:rsidRDefault="000E194B" w:rsidP="000E194B">
            <w:pPr>
              <w:pStyle w:val="CellBody"/>
              <w:rPr>
                <w:lang w:val="en-US"/>
              </w:rPr>
            </w:pPr>
            <w:r w:rsidRPr="006159E6">
              <w:rPr>
                <w:lang w:val="en-US"/>
              </w:rPr>
              <w:t>TrueFalseType</w:t>
            </w:r>
          </w:p>
        </w:tc>
      </w:tr>
      <w:tr w:rsidR="000E194B" w:rsidRPr="006159E6" w14:paraId="4F2AC0C8" w14:textId="77777777" w:rsidTr="004941B0">
        <w:trPr>
          <w:cantSplit/>
        </w:trPr>
        <w:tc>
          <w:tcPr>
            <w:tcW w:w="2265" w:type="dxa"/>
          </w:tcPr>
          <w:p w14:paraId="4BD91F6E" w14:textId="77777777" w:rsidR="000E194B" w:rsidRPr="006159E6" w:rsidRDefault="000E194B" w:rsidP="000E194B">
            <w:pPr>
              <w:pStyle w:val="CellBody"/>
              <w:rPr>
                <w:lang w:val="en-US"/>
              </w:rPr>
            </w:pPr>
            <w:r w:rsidRPr="006159E6">
              <w:rPr>
                <w:lang w:val="en-US"/>
              </w:rPr>
              <w:t>Commodity</w:t>
            </w:r>
          </w:p>
        </w:tc>
        <w:tc>
          <w:tcPr>
            <w:tcW w:w="5079" w:type="dxa"/>
          </w:tcPr>
          <w:p w14:paraId="63978D69" w14:textId="77777777" w:rsidR="000E194B" w:rsidRPr="006159E6" w:rsidRDefault="000E194B" w:rsidP="000E194B">
            <w:pPr>
              <w:pStyle w:val="CellBody"/>
              <w:rPr>
                <w:lang w:val="en-US"/>
              </w:rPr>
            </w:pPr>
            <w:r>
              <w:rPr>
                <w:lang w:val="en-US"/>
              </w:rPr>
              <w:t xml:space="preserve">The physical or underlying commodity that is being </w:t>
            </w:r>
            <w:r w:rsidRPr="006159E6">
              <w:rPr>
                <w:lang w:val="en-US"/>
              </w:rPr>
              <w:t>traded</w:t>
            </w:r>
            <w:r>
              <w:rPr>
                <w:lang w:val="en-US"/>
              </w:rPr>
              <w:t>.</w:t>
            </w:r>
          </w:p>
        </w:tc>
        <w:tc>
          <w:tcPr>
            <w:tcW w:w="2154" w:type="dxa"/>
          </w:tcPr>
          <w:p w14:paraId="4818D5CD" w14:textId="77777777" w:rsidR="000E194B" w:rsidRDefault="000E194B" w:rsidP="000E194B">
            <w:pPr>
              <w:pStyle w:val="CellBody"/>
              <w:rPr>
                <w:lang w:val="en-US"/>
              </w:rPr>
            </w:pPr>
            <w:r w:rsidRPr="006159E6">
              <w:rPr>
                <w:lang w:val="en-US"/>
              </w:rPr>
              <w:t>Energy</w:t>
            </w:r>
            <w:r w:rsidRPr="006159E6">
              <w:rPr>
                <w:lang w:val="en-US"/>
              </w:rPr>
              <w:softHyphen/>
              <w:t>Product</w:t>
            </w:r>
            <w:r w:rsidRPr="006159E6">
              <w:rPr>
                <w:lang w:val="en-US"/>
              </w:rPr>
              <w:softHyphen/>
              <w:t>Type</w:t>
            </w:r>
          </w:p>
          <w:p w14:paraId="7BCEFF72" w14:textId="77777777" w:rsidR="000E194B" w:rsidRPr="006159E6" w:rsidRDefault="000E194B" w:rsidP="000E194B">
            <w:pPr>
              <w:pStyle w:val="CellBody"/>
              <w:rPr>
                <w:lang w:val="en-US"/>
              </w:rPr>
            </w:pPr>
            <w:r>
              <w:rPr>
                <w:lang w:val="en-US"/>
              </w:rPr>
              <w:t>IndexCommodityType</w:t>
            </w:r>
          </w:p>
        </w:tc>
      </w:tr>
      <w:tr w:rsidR="000E194B" w:rsidRPr="006159E6" w14:paraId="77B84CE8" w14:textId="77777777" w:rsidTr="004941B0">
        <w:trPr>
          <w:cantSplit/>
        </w:trPr>
        <w:tc>
          <w:tcPr>
            <w:tcW w:w="2265" w:type="dxa"/>
          </w:tcPr>
          <w:p w14:paraId="3632A8FA" w14:textId="77777777" w:rsidR="000E194B" w:rsidRPr="006159E6" w:rsidRDefault="000E194B" w:rsidP="000E194B">
            <w:pPr>
              <w:pStyle w:val="CellBody"/>
              <w:rPr>
                <w:lang w:val="en-US"/>
              </w:rPr>
            </w:pPr>
            <w:r w:rsidRPr="006159E6">
              <w:rPr>
                <w:lang w:val="en-US"/>
              </w:rPr>
              <w:t>CommodityBase</w:t>
            </w:r>
          </w:p>
        </w:tc>
        <w:tc>
          <w:tcPr>
            <w:tcW w:w="5079" w:type="dxa"/>
          </w:tcPr>
          <w:p w14:paraId="50893D03" w14:textId="77777777" w:rsidR="000E194B" w:rsidRPr="006159E6" w:rsidRDefault="000E194B" w:rsidP="000E194B">
            <w:pPr>
              <w:pStyle w:val="CellBody"/>
              <w:rPr>
                <w:lang w:val="en-US"/>
              </w:rPr>
            </w:pPr>
            <w:r>
              <w:rPr>
                <w:lang w:val="en-US"/>
              </w:rPr>
              <w:t xml:space="preserve">The main category of </w:t>
            </w:r>
            <w:r w:rsidRPr="006159E6">
              <w:rPr>
                <w:lang w:val="en-US"/>
              </w:rPr>
              <w:t>commodity</w:t>
            </w:r>
            <w:r>
              <w:rPr>
                <w:lang w:val="en-US"/>
              </w:rPr>
              <w:t>.</w:t>
            </w:r>
          </w:p>
        </w:tc>
        <w:tc>
          <w:tcPr>
            <w:tcW w:w="2154" w:type="dxa"/>
          </w:tcPr>
          <w:p w14:paraId="3BF66CCA" w14:textId="77777777" w:rsidR="000E194B" w:rsidRPr="006159E6" w:rsidRDefault="000E194B" w:rsidP="000E194B">
            <w:pPr>
              <w:pStyle w:val="CellBody"/>
              <w:rPr>
                <w:lang w:val="en-US"/>
              </w:rPr>
            </w:pPr>
            <w:r w:rsidRPr="006159E6">
              <w:rPr>
                <w:lang w:val="en-US"/>
              </w:rPr>
              <w:t>CommodityBase</w:t>
            </w:r>
            <w:r w:rsidRPr="006159E6">
              <w:rPr>
                <w:lang w:val="en-US"/>
              </w:rPr>
              <w:softHyphen/>
              <w:t>Type</w:t>
            </w:r>
          </w:p>
        </w:tc>
      </w:tr>
      <w:tr w:rsidR="000E194B" w:rsidRPr="006159E6" w14:paraId="62735184" w14:textId="77777777" w:rsidTr="004941B0">
        <w:trPr>
          <w:cantSplit/>
        </w:trPr>
        <w:tc>
          <w:tcPr>
            <w:tcW w:w="2265" w:type="dxa"/>
          </w:tcPr>
          <w:p w14:paraId="746B6414" w14:textId="77777777" w:rsidR="000E194B" w:rsidRPr="006159E6" w:rsidRDefault="000E194B" w:rsidP="000E194B">
            <w:pPr>
              <w:pStyle w:val="CellBody"/>
              <w:rPr>
                <w:lang w:val="en-US"/>
              </w:rPr>
            </w:pPr>
            <w:r w:rsidRPr="006159E6">
              <w:rPr>
                <w:lang w:val="en-US"/>
              </w:rPr>
              <w:t>CommodityDetail</w:t>
            </w:r>
          </w:p>
        </w:tc>
        <w:tc>
          <w:tcPr>
            <w:tcW w:w="5079" w:type="dxa"/>
          </w:tcPr>
          <w:p w14:paraId="56EB4096" w14:textId="77777777" w:rsidR="000E194B" w:rsidRPr="006159E6" w:rsidRDefault="000E194B" w:rsidP="000E194B">
            <w:pPr>
              <w:pStyle w:val="CellBody"/>
              <w:rPr>
                <w:lang w:val="en-US"/>
              </w:rPr>
            </w:pPr>
            <w:r>
              <w:rPr>
                <w:lang w:val="en-US"/>
              </w:rPr>
              <w:t>The d</w:t>
            </w:r>
            <w:r w:rsidRPr="006159E6">
              <w:rPr>
                <w:lang w:val="en-US"/>
              </w:rPr>
              <w:t xml:space="preserve">etails of the </w:t>
            </w:r>
            <w:r>
              <w:rPr>
                <w:lang w:val="en-US"/>
              </w:rPr>
              <w:t xml:space="preserve">corresponding </w:t>
            </w:r>
            <w:r w:rsidRPr="006159E6">
              <w:rPr>
                <w:lang w:val="en-US"/>
              </w:rPr>
              <w:t>‘CommodityBase’.</w:t>
            </w:r>
          </w:p>
        </w:tc>
        <w:tc>
          <w:tcPr>
            <w:tcW w:w="2154" w:type="dxa"/>
          </w:tcPr>
          <w:p w14:paraId="1A1994EF" w14:textId="77777777" w:rsidR="000E194B" w:rsidRPr="006159E6" w:rsidRDefault="000E194B" w:rsidP="000E194B">
            <w:pPr>
              <w:pStyle w:val="CellBody"/>
              <w:rPr>
                <w:lang w:val="en-US"/>
              </w:rPr>
            </w:pPr>
            <w:r w:rsidRPr="006159E6">
              <w:rPr>
                <w:lang w:val="en-US"/>
              </w:rPr>
              <w:t>CommodityDetail</w:t>
            </w:r>
            <w:r w:rsidRPr="006159E6">
              <w:rPr>
                <w:lang w:val="en-US"/>
              </w:rPr>
              <w:softHyphen/>
              <w:t>Type</w:t>
            </w:r>
          </w:p>
        </w:tc>
      </w:tr>
      <w:tr w:rsidR="000E194B" w:rsidRPr="006159E6" w14:paraId="02CCFAD8" w14:textId="77777777" w:rsidTr="004941B0">
        <w:trPr>
          <w:cantSplit/>
        </w:trPr>
        <w:tc>
          <w:tcPr>
            <w:tcW w:w="2265" w:type="dxa"/>
          </w:tcPr>
          <w:p w14:paraId="7D0B13BC" w14:textId="77777777" w:rsidR="000E194B" w:rsidRPr="006159E6" w:rsidRDefault="000E194B" w:rsidP="000E194B">
            <w:pPr>
              <w:pStyle w:val="CellBody"/>
              <w:rPr>
                <w:lang w:val="en-US"/>
              </w:rPr>
            </w:pPr>
            <w:r w:rsidRPr="006159E6">
              <w:rPr>
                <w:lang w:val="en-US"/>
              </w:rPr>
              <w:t>Commodity</w:t>
            </w:r>
            <w:r w:rsidRPr="006159E6">
              <w:rPr>
                <w:lang w:val="en-US"/>
              </w:rPr>
              <w:softHyphen/>
              <w:t>Reference</w:t>
            </w:r>
            <w:r w:rsidRPr="006159E6">
              <w:rPr>
                <w:lang w:val="en-US"/>
              </w:rPr>
              <w:softHyphen/>
              <w:t>Price</w:t>
            </w:r>
          </w:p>
        </w:tc>
        <w:tc>
          <w:tcPr>
            <w:tcW w:w="5079" w:type="dxa"/>
          </w:tcPr>
          <w:p w14:paraId="2D010AE2" w14:textId="77777777" w:rsidR="000E194B" w:rsidRPr="006159E6" w:rsidRDefault="000E194B" w:rsidP="000E194B">
            <w:pPr>
              <w:pStyle w:val="CellBody"/>
              <w:rPr>
                <w:lang w:val="en-US"/>
              </w:rPr>
            </w:pPr>
            <w:r w:rsidRPr="006159E6">
              <w:rPr>
                <w:lang w:val="en-US"/>
              </w:rPr>
              <w:t>A commodity reference price/index.</w:t>
            </w:r>
          </w:p>
          <w:p w14:paraId="1C0B560C" w14:textId="77777777" w:rsidR="000E194B" w:rsidRDefault="000E194B" w:rsidP="000E194B">
            <w:pPr>
              <w:pStyle w:val="CellBody"/>
              <w:rPr>
                <w:lang w:val="en-US"/>
              </w:rPr>
            </w:pPr>
            <w:r w:rsidRPr="006159E6">
              <w:rPr>
                <w:rStyle w:val="Fett"/>
                <w:lang w:val="en-US"/>
              </w:rPr>
              <w:t>Important</w:t>
            </w:r>
            <w:r w:rsidRPr="006159E6">
              <w:rPr>
                <w:lang w:val="en-US"/>
              </w:rPr>
              <w:t xml:space="preserve">: Only long names are permitted for ISDA-defined </w:t>
            </w:r>
            <w:r>
              <w:rPr>
                <w:lang w:val="en-US"/>
              </w:rPr>
              <w:t>c</w:t>
            </w:r>
            <w:r w:rsidRPr="006159E6">
              <w:rPr>
                <w:lang w:val="en-US"/>
              </w:rPr>
              <w:t>ommodity</w:t>
            </w:r>
            <w:r>
              <w:rPr>
                <w:lang w:val="en-US"/>
              </w:rPr>
              <w:t xml:space="preserve"> r</w:t>
            </w:r>
            <w:r w:rsidRPr="006159E6">
              <w:rPr>
                <w:lang w:val="en-US"/>
              </w:rPr>
              <w:t>eferences.</w:t>
            </w:r>
          </w:p>
          <w:p w14:paraId="79F0CAF2" w14:textId="77777777" w:rsidR="000E194B" w:rsidRPr="006159E6" w:rsidRDefault="000E194B" w:rsidP="000E194B">
            <w:pPr>
              <w:pStyle w:val="CellBody"/>
              <w:rPr>
                <w:lang w:val="en-US"/>
              </w:rPr>
            </w:pPr>
            <w:r w:rsidRPr="006159E6">
              <w:rPr>
                <w:lang w:val="en-US"/>
              </w:rPr>
              <w:t xml:space="preserve">The set of valid values </w:t>
            </w:r>
            <w:r>
              <w:rPr>
                <w:lang w:val="en-US"/>
              </w:rPr>
              <w:t xml:space="preserve">is </w:t>
            </w:r>
            <w:r w:rsidRPr="006159E6">
              <w:rPr>
                <w:lang w:val="en-US"/>
              </w:rPr>
              <w:t>specified on</w:t>
            </w:r>
            <w:r>
              <w:rPr>
                <w:lang w:val="en-US"/>
              </w:rPr>
              <w:t xml:space="preserve"> the EFET web site </w:t>
            </w:r>
            <w:r w:rsidRPr="006159E6">
              <w:rPr>
                <w:lang w:val="en-US"/>
              </w:rPr>
              <w:t>in the Static Data section</w:t>
            </w:r>
            <w:r>
              <w:rPr>
                <w:lang w:val="en-US"/>
              </w:rPr>
              <w:t xml:space="preserve"> (see ref ID </w:t>
            </w:r>
            <w:r>
              <w:rPr>
                <w:lang w:val="en-US"/>
              </w:rPr>
              <w:fldChar w:fldCharType="begin"/>
            </w:r>
            <w:r>
              <w:rPr>
                <w:lang w:val="en-US"/>
              </w:rPr>
              <w:instrText xml:space="preserve"> REF _Ref454200837 \r \h </w:instrText>
            </w:r>
            <w:r>
              <w:rPr>
                <w:lang w:val="en-US"/>
              </w:rPr>
            </w:r>
            <w:r>
              <w:rPr>
                <w:lang w:val="en-US"/>
              </w:rPr>
              <w:fldChar w:fldCharType="separate"/>
            </w:r>
            <w:r w:rsidR="00D7069B">
              <w:rPr>
                <w:lang w:val="en-US"/>
              </w:rPr>
              <w:t>[1]</w:t>
            </w:r>
            <w:r>
              <w:rPr>
                <w:lang w:val="en-US"/>
              </w:rPr>
              <w:fldChar w:fldCharType="end"/>
            </w:r>
            <w:r>
              <w:rPr>
                <w:lang w:val="en-US"/>
              </w:rPr>
              <w:t>)</w:t>
            </w:r>
            <w:r w:rsidRPr="006159E6">
              <w:rPr>
                <w:lang w:val="en-US"/>
              </w:rPr>
              <w:t>.</w:t>
            </w:r>
          </w:p>
        </w:tc>
        <w:tc>
          <w:tcPr>
            <w:tcW w:w="2154" w:type="dxa"/>
          </w:tcPr>
          <w:p w14:paraId="25A695C9" w14:textId="77777777" w:rsidR="000E194B" w:rsidRPr="006159E6" w:rsidRDefault="000E194B" w:rsidP="000E194B">
            <w:pPr>
              <w:pStyle w:val="CellBody"/>
              <w:rPr>
                <w:lang w:val="en-US"/>
              </w:rPr>
            </w:pPr>
            <w:r w:rsidRPr="006159E6">
              <w:rPr>
                <w:lang w:val="en-US"/>
              </w:rPr>
              <w:t>ISDA</w:t>
            </w:r>
            <w:r w:rsidRPr="006159E6">
              <w:rPr>
                <w:lang w:val="en-US"/>
              </w:rPr>
              <w:softHyphen/>
              <w:t>Commodity</w:t>
            </w:r>
            <w:r w:rsidRPr="006159E6">
              <w:rPr>
                <w:lang w:val="en-US"/>
              </w:rPr>
              <w:softHyphen/>
              <w:t>Definitions</w:t>
            </w:r>
            <w:r w:rsidRPr="006159E6">
              <w:rPr>
                <w:lang w:val="en-US"/>
              </w:rPr>
              <w:softHyphen/>
              <w:t>Type</w:t>
            </w:r>
          </w:p>
        </w:tc>
      </w:tr>
      <w:tr w:rsidR="000E194B" w:rsidRPr="006159E6" w14:paraId="1F095DA8" w14:textId="77777777" w:rsidTr="004941B0">
        <w:trPr>
          <w:cantSplit/>
        </w:trPr>
        <w:tc>
          <w:tcPr>
            <w:tcW w:w="2265" w:type="dxa"/>
          </w:tcPr>
          <w:p w14:paraId="0CBFD423" w14:textId="77777777" w:rsidR="000E194B" w:rsidRPr="006159E6" w:rsidRDefault="000E194B" w:rsidP="000E194B">
            <w:pPr>
              <w:pStyle w:val="CellBody"/>
              <w:rPr>
                <w:lang w:val="en-US"/>
              </w:rPr>
            </w:pPr>
            <w:r w:rsidRPr="006159E6">
              <w:rPr>
                <w:lang w:val="en-US"/>
              </w:rPr>
              <w:lastRenderedPageBreak/>
              <w:t>CommonPricing</w:t>
            </w:r>
          </w:p>
        </w:tc>
        <w:tc>
          <w:tcPr>
            <w:tcW w:w="5079" w:type="dxa"/>
          </w:tcPr>
          <w:p w14:paraId="363A07E0" w14:textId="77777777" w:rsidR="000E194B" w:rsidRDefault="000E194B" w:rsidP="000E194B">
            <w:pPr>
              <w:pStyle w:val="CellBody"/>
              <w:rPr>
                <w:lang w:val="en-US"/>
              </w:rPr>
            </w:pPr>
            <w:r>
              <w:rPr>
                <w:lang w:val="en-US"/>
              </w:rPr>
              <w:t xml:space="preserve">Indicates </w:t>
            </w:r>
            <w:r w:rsidRPr="006159E6">
              <w:rPr>
                <w:lang w:val="en-US"/>
              </w:rPr>
              <w:t xml:space="preserve">whether there </w:t>
            </w:r>
            <w:r>
              <w:rPr>
                <w:lang w:val="en-US"/>
              </w:rPr>
              <w:t xml:space="preserve">is </w:t>
            </w:r>
            <w:r w:rsidRPr="006159E6">
              <w:rPr>
                <w:lang w:val="en-US"/>
              </w:rPr>
              <w:t xml:space="preserve">an agreement to </w:t>
            </w:r>
            <w:r>
              <w:rPr>
                <w:lang w:val="en-US"/>
              </w:rPr>
              <w:t>apply c</w:t>
            </w:r>
            <w:r w:rsidRPr="006159E6">
              <w:rPr>
                <w:lang w:val="en-US"/>
              </w:rPr>
              <w:t xml:space="preserve">ommon </w:t>
            </w:r>
            <w:r>
              <w:rPr>
                <w:lang w:val="en-US"/>
              </w:rPr>
              <w:t xml:space="preserve">pricing when </w:t>
            </w:r>
            <w:r w:rsidRPr="006159E6">
              <w:rPr>
                <w:lang w:val="en-US"/>
              </w:rPr>
              <w:t>calculating settlements.</w:t>
            </w:r>
          </w:p>
          <w:p w14:paraId="6B4CFFF1" w14:textId="77777777" w:rsidR="000E194B" w:rsidRPr="006159E6" w:rsidRDefault="000E194B" w:rsidP="000E194B">
            <w:pPr>
              <w:pStyle w:val="CellBody"/>
              <w:rPr>
                <w:lang w:val="en-US"/>
              </w:rPr>
            </w:pPr>
            <w:r>
              <w:rPr>
                <w:lang w:val="en-US"/>
              </w:rPr>
              <w:t xml:space="preserve">Defines the </w:t>
            </w:r>
            <w:r w:rsidRPr="006159E6">
              <w:rPr>
                <w:lang w:val="en-US"/>
              </w:rPr>
              <w:t xml:space="preserve">treatment of holiday schedules observed by underlying indices. Holidays affect the collection of prices </w:t>
            </w:r>
            <w:r>
              <w:rPr>
                <w:lang w:val="en-US"/>
              </w:rPr>
              <w:t xml:space="preserve">because on a holiday </w:t>
            </w:r>
            <w:r w:rsidRPr="006159E6">
              <w:rPr>
                <w:lang w:val="en-US"/>
              </w:rPr>
              <w:t xml:space="preserve">no prices </w:t>
            </w:r>
            <w:r>
              <w:rPr>
                <w:lang w:val="en-US"/>
              </w:rPr>
              <w:t xml:space="preserve">are </w:t>
            </w:r>
            <w:r w:rsidRPr="006159E6">
              <w:rPr>
                <w:lang w:val="en-US"/>
              </w:rPr>
              <w:t xml:space="preserve">published for an index. </w:t>
            </w:r>
          </w:p>
        </w:tc>
        <w:tc>
          <w:tcPr>
            <w:tcW w:w="2154" w:type="dxa"/>
          </w:tcPr>
          <w:p w14:paraId="0403C0D5" w14:textId="77777777" w:rsidR="000E194B" w:rsidRPr="006159E6" w:rsidRDefault="000E194B" w:rsidP="000E194B">
            <w:pPr>
              <w:pStyle w:val="CellBody"/>
              <w:rPr>
                <w:lang w:val="en-US"/>
              </w:rPr>
            </w:pPr>
            <w:r w:rsidRPr="006159E6">
              <w:rPr>
                <w:lang w:val="en-US"/>
              </w:rPr>
              <w:t>Common</w:t>
            </w:r>
            <w:r w:rsidRPr="006159E6">
              <w:rPr>
                <w:lang w:val="en-US"/>
              </w:rPr>
              <w:softHyphen/>
              <w:t>PricingType</w:t>
            </w:r>
          </w:p>
        </w:tc>
      </w:tr>
      <w:tr w:rsidR="009C30B5" w:rsidRPr="006159E6" w14:paraId="3F90BF0B" w14:textId="77777777" w:rsidTr="00AB6B6E">
        <w:trPr>
          <w:cantSplit/>
          <w:ins w:id="1700" w:author="Autor"/>
        </w:trPr>
        <w:tc>
          <w:tcPr>
            <w:tcW w:w="2265" w:type="dxa"/>
          </w:tcPr>
          <w:p w14:paraId="142B905E" w14:textId="77777777" w:rsidR="009C30B5" w:rsidRPr="006159E6" w:rsidRDefault="009C30B5" w:rsidP="00AB6B6E">
            <w:pPr>
              <w:pStyle w:val="CellBody"/>
              <w:rPr>
                <w:ins w:id="1701" w:author="Autor"/>
                <w:lang w:val="en-US"/>
              </w:rPr>
            </w:pPr>
            <w:ins w:id="1702" w:author="Autor">
              <w:r w:rsidRPr="007817FB">
                <w:rPr>
                  <w:lang w:val="en-US"/>
                </w:rPr>
                <w:t>ComplexTradeI</w:t>
              </w:r>
              <w:r>
                <w:rPr>
                  <w:lang w:val="en-US"/>
                </w:rPr>
                <w:t>D</w:t>
              </w:r>
            </w:ins>
          </w:p>
        </w:tc>
        <w:tc>
          <w:tcPr>
            <w:tcW w:w="5079" w:type="dxa"/>
          </w:tcPr>
          <w:p w14:paraId="664E3280" w14:textId="77777777" w:rsidR="009C30B5" w:rsidRPr="007817FB" w:rsidRDefault="009C30B5" w:rsidP="00AB6B6E">
            <w:pPr>
              <w:pStyle w:val="CellBody"/>
              <w:rPr>
                <w:ins w:id="1703" w:author="Autor"/>
                <w:lang w:val="en-US"/>
              </w:rPr>
            </w:pPr>
            <w:ins w:id="1704" w:author="Autor">
              <w:r>
                <w:rPr>
                  <w:lang w:val="en-US"/>
                </w:rPr>
                <w:t>Internal i</w:t>
              </w:r>
              <w:r w:rsidRPr="007817FB">
                <w:rPr>
                  <w:lang w:val="en-US"/>
                </w:rPr>
                <w:t>dentifier</w:t>
              </w:r>
              <w:r>
                <w:rPr>
                  <w:lang w:val="en-US"/>
                </w:rPr>
                <w:t xml:space="preserve"> of</w:t>
              </w:r>
              <w:r w:rsidRPr="007817FB">
                <w:rPr>
                  <w:lang w:val="en-US"/>
                </w:rPr>
                <w:t xml:space="preserve"> the reporting firm </w:t>
              </w:r>
              <w:r>
                <w:rPr>
                  <w:lang w:val="en-US"/>
                </w:rPr>
                <w:t xml:space="preserve">that </w:t>
              </w:r>
              <w:r w:rsidRPr="007817FB">
                <w:rPr>
                  <w:lang w:val="en-US"/>
                </w:rPr>
                <w:t>identif</w:t>
              </w:r>
              <w:r>
                <w:rPr>
                  <w:lang w:val="en-US"/>
                </w:rPr>
                <w:t>ies</w:t>
              </w:r>
              <w:r w:rsidRPr="007817FB">
                <w:rPr>
                  <w:lang w:val="en-US"/>
                </w:rPr>
                <w:t xml:space="preserve"> all the reports related to the same execution of a combination of financial instruments. The code must be unique for the group of reports </w:t>
              </w:r>
              <w:r>
                <w:rPr>
                  <w:lang w:val="en-US"/>
                </w:rPr>
                <w:t xml:space="preserve">related to an </w:t>
              </w:r>
              <w:r w:rsidRPr="007817FB">
                <w:rPr>
                  <w:lang w:val="en-US"/>
                </w:rPr>
                <w:t>execution</w:t>
              </w:r>
              <w:r>
                <w:rPr>
                  <w:lang w:val="en-US"/>
                </w:rPr>
                <w:t xml:space="preserve"> within the firm</w:t>
              </w:r>
              <w:r w:rsidRPr="007817FB">
                <w:rPr>
                  <w:lang w:val="en-US"/>
                </w:rPr>
                <w:t>.</w:t>
              </w:r>
            </w:ins>
          </w:p>
          <w:p w14:paraId="60F435DC" w14:textId="77777777" w:rsidR="009C30B5" w:rsidRPr="006159E6" w:rsidRDefault="009C30B5" w:rsidP="00AB6B6E">
            <w:pPr>
              <w:pStyle w:val="CellBody"/>
              <w:rPr>
                <w:ins w:id="1705" w:author="Autor"/>
                <w:lang w:val="en-US"/>
              </w:rPr>
            </w:pPr>
            <w:ins w:id="1706" w:author="Autor">
              <w:r>
                <w:rPr>
                  <w:lang w:val="en-US"/>
                </w:rPr>
                <w:t>The f</w:t>
              </w:r>
              <w:r w:rsidRPr="007817FB">
                <w:rPr>
                  <w:lang w:val="en-US"/>
                </w:rPr>
                <w:t>ield only applies when a firm executes a transaction in a combination of two or more financial instruments</w:t>
              </w:r>
              <w:r>
                <w:rPr>
                  <w:lang w:val="en-US"/>
                </w:rPr>
                <w:t>.</w:t>
              </w:r>
            </w:ins>
          </w:p>
        </w:tc>
        <w:tc>
          <w:tcPr>
            <w:tcW w:w="2154" w:type="dxa"/>
          </w:tcPr>
          <w:p w14:paraId="13C31F34" w14:textId="77777777" w:rsidR="009C30B5" w:rsidRPr="006159E6" w:rsidRDefault="009C30B5" w:rsidP="00AB6B6E">
            <w:pPr>
              <w:pStyle w:val="CellBody"/>
              <w:rPr>
                <w:ins w:id="1707" w:author="Autor"/>
                <w:lang w:val="en-US"/>
              </w:rPr>
            </w:pPr>
            <w:ins w:id="1708" w:author="Autor">
              <w:r>
                <w:rPr>
                  <w:lang w:val="en-US"/>
                </w:rPr>
                <w:t>ComplexTradeID</w:t>
              </w:r>
              <w:r w:rsidRPr="006159E6">
                <w:rPr>
                  <w:lang w:val="en-US"/>
                </w:rPr>
                <w:t>Type</w:t>
              </w:r>
            </w:ins>
          </w:p>
        </w:tc>
      </w:tr>
      <w:tr w:rsidR="000E194B" w:rsidRPr="006159E6" w14:paraId="22F76697" w14:textId="77777777" w:rsidTr="004941B0">
        <w:trPr>
          <w:cantSplit/>
        </w:trPr>
        <w:tc>
          <w:tcPr>
            <w:tcW w:w="2265" w:type="dxa"/>
          </w:tcPr>
          <w:p w14:paraId="455ACB4D" w14:textId="77777777" w:rsidR="000E194B" w:rsidRPr="006159E6" w:rsidRDefault="000E194B" w:rsidP="000E194B">
            <w:pPr>
              <w:pStyle w:val="CellBody"/>
              <w:rPr>
                <w:lang w:val="en-US"/>
              </w:rPr>
            </w:pPr>
            <w:r w:rsidRPr="006159E6">
              <w:rPr>
                <w:lang w:val="en-US"/>
              </w:rPr>
              <w:t>Compression</w:t>
            </w:r>
          </w:p>
        </w:tc>
        <w:tc>
          <w:tcPr>
            <w:tcW w:w="5079" w:type="dxa"/>
          </w:tcPr>
          <w:p w14:paraId="47361793" w14:textId="77777777" w:rsidR="000E194B" w:rsidRPr="006159E6" w:rsidRDefault="000E194B" w:rsidP="000E194B">
            <w:pPr>
              <w:pStyle w:val="CellBody"/>
              <w:rPr>
                <w:lang w:val="en-US"/>
              </w:rPr>
            </w:pPr>
            <w:r>
              <w:rPr>
                <w:lang w:val="en-US"/>
              </w:rPr>
              <w:t>Indicates whether the transaction is the result of compression rather than a new execution event.</w:t>
            </w:r>
          </w:p>
        </w:tc>
        <w:tc>
          <w:tcPr>
            <w:tcW w:w="2154" w:type="dxa"/>
          </w:tcPr>
          <w:p w14:paraId="01332AA3" w14:textId="77777777" w:rsidR="000E194B" w:rsidRPr="006159E6" w:rsidRDefault="000E194B" w:rsidP="000E194B">
            <w:pPr>
              <w:pStyle w:val="CellBody"/>
              <w:rPr>
                <w:lang w:val="en-US"/>
              </w:rPr>
            </w:pPr>
            <w:r w:rsidRPr="006159E6">
              <w:rPr>
                <w:lang w:val="en-US"/>
              </w:rPr>
              <w:t>TrueFalseType</w:t>
            </w:r>
          </w:p>
        </w:tc>
      </w:tr>
      <w:tr w:rsidR="000E194B" w:rsidRPr="006159E6" w14:paraId="738555A4" w14:textId="77777777" w:rsidTr="004941B0">
        <w:trPr>
          <w:cantSplit/>
        </w:trPr>
        <w:tc>
          <w:tcPr>
            <w:tcW w:w="2265" w:type="dxa"/>
          </w:tcPr>
          <w:p w14:paraId="08276B41" w14:textId="77777777" w:rsidR="000E194B" w:rsidRPr="006159E6" w:rsidRDefault="000E194B" w:rsidP="000E194B">
            <w:pPr>
              <w:pStyle w:val="CellBody"/>
              <w:rPr>
                <w:lang w:val="en-US"/>
              </w:rPr>
            </w:pPr>
            <w:r w:rsidRPr="006159E6">
              <w:rPr>
                <w:lang w:val="en-US"/>
              </w:rPr>
              <w:t>ConfirmationMeans</w:t>
            </w:r>
          </w:p>
        </w:tc>
        <w:tc>
          <w:tcPr>
            <w:tcW w:w="5079" w:type="dxa"/>
          </w:tcPr>
          <w:p w14:paraId="6B4A44A9" w14:textId="77777777" w:rsidR="000E194B" w:rsidRPr="006159E6" w:rsidRDefault="000E194B" w:rsidP="000E194B">
            <w:pPr>
              <w:pStyle w:val="CellBody"/>
              <w:rPr>
                <w:lang w:val="en-US"/>
              </w:rPr>
            </w:pPr>
            <w:r>
              <w:rPr>
                <w:lang w:val="en-US"/>
              </w:rPr>
              <w:t>Indicates w</w:t>
            </w:r>
            <w:r w:rsidRPr="006159E6">
              <w:rPr>
                <w:lang w:val="en-US"/>
              </w:rPr>
              <w:t xml:space="preserve">hether the </w:t>
            </w:r>
            <w:r w:rsidRPr="0039626C">
              <w:rPr>
                <w:lang w:val="en-US"/>
              </w:rPr>
              <w:t>transaction</w:t>
            </w:r>
            <w:r w:rsidRPr="006159E6">
              <w:rPr>
                <w:lang w:val="en-US"/>
              </w:rPr>
              <w:t xml:space="preserve"> </w:t>
            </w:r>
            <w:r>
              <w:rPr>
                <w:lang w:val="en-US"/>
              </w:rPr>
              <w:t xml:space="preserve">is </w:t>
            </w:r>
            <w:r w:rsidRPr="006159E6">
              <w:rPr>
                <w:lang w:val="en-US"/>
              </w:rPr>
              <w:t>electronically confirmed, non-electronically confirmed or remains unconfirmed.</w:t>
            </w:r>
          </w:p>
        </w:tc>
        <w:tc>
          <w:tcPr>
            <w:tcW w:w="2154" w:type="dxa"/>
          </w:tcPr>
          <w:p w14:paraId="1B38F7C1" w14:textId="77777777" w:rsidR="000E194B" w:rsidRPr="006159E6" w:rsidRDefault="000E194B" w:rsidP="000E194B">
            <w:pPr>
              <w:pStyle w:val="CellBody"/>
              <w:rPr>
                <w:lang w:val="en-US"/>
              </w:rPr>
            </w:pPr>
            <w:r w:rsidRPr="006159E6">
              <w:rPr>
                <w:lang w:val="en-US"/>
              </w:rPr>
              <w:t>ConfirmationMeans</w:t>
            </w:r>
            <w:r w:rsidRPr="006159E6">
              <w:rPr>
                <w:lang w:val="en-US"/>
              </w:rPr>
              <w:softHyphen/>
              <w:t>Type</w:t>
            </w:r>
          </w:p>
        </w:tc>
      </w:tr>
      <w:tr w:rsidR="000E194B" w:rsidRPr="006159E6" w14:paraId="288E7EA0" w14:textId="77777777" w:rsidTr="004941B0">
        <w:trPr>
          <w:cantSplit/>
        </w:trPr>
        <w:tc>
          <w:tcPr>
            <w:tcW w:w="2265" w:type="dxa"/>
          </w:tcPr>
          <w:p w14:paraId="5D336D10" w14:textId="77777777" w:rsidR="000E194B" w:rsidRPr="006159E6" w:rsidRDefault="000E194B" w:rsidP="000E194B">
            <w:pPr>
              <w:pStyle w:val="CellBody"/>
              <w:rPr>
                <w:lang w:val="en-US"/>
              </w:rPr>
            </w:pPr>
            <w:r w:rsidRPr="006159E6">
              <w:rPr>
                <w:lang w:val="en-US"/>
              </w:rPr>
              <w:t>Confirmation</w:t>
            </w:r>
            <w:r w:rsidRPr="006159E6">
              <w:rPr>
                <w:lang w:val="en-US"/>
              </w:rPr>
              <w:softHyphen/>
              <w:t>Timestamp</w:t>
            </w:r>
          </w:p>
        </w:tc>
        <w:tc>
          <w:tcPr>
            <w:tcW w:w="5079" w:type="dxa"/>
          </w:tcPr>
          <w:p w14:paraId="18EBDBA7" w14:textId="6A67EA62" w:rsidR="000E194B" w:rsidRPr="0039626C" w:rsidRDefault="000E194B" w:rsidP="00281B37">
            <w:pPr>
              <w:pStyle w:val="CellBody"/>
            </w:pPr>
            <w:r>
              <w:rPr>
                <w:lang w:val="en-US"/>
              </w:rPr>
              <w:t>The d</w:t>
            </w:r>
            <w:r w:rsidRPr="006159E6">
              <w:rPr>
                <w:lang w:val="en-US"/>
              </w:rPr>
              <w:t xml:space="preserve">ate and time of the confirmation of the transaction as defined under </w:t>
            </w:r>
            <w:r>
              <w:t>Commission Delegated Regulation No 149/2013 (1)</w:t>
            </w:r>
            <w:r w:rsidRPr="006159E6" w:rsidDel="001F45BA">
              <w:rPr>
                <w:lang w:val="en-US"/>
              </w:rPr>
              <w:t xml:space="preserve"> </w:t>
            </w:r>
            <w:r w:rsidRPr="006159E6">
              <w:rPr>
                <w:lang w:val="en-US"/>
              </w:rPr>
              <w:t xml:space="preserve">indicating </w:t>
            </w:r>
            <w:r>
              <w:rPr>
                <w:lang w:val="en-US"/>
              </w:rPr>
              <w:t xml:space="preserve">the </w:t>
            </w:r>
            <w:r w:rsidRPr="006159E6">
              <w:rPr>
                <w:lang w:val="en-US"/>
              </w:rPr>
              <w:t>time</w:t>
            </w:r>
            <w:r w:rsidR="00281B37">
              <w:rPr>
                <w:lang w:val="en-US"/>
              </w:rPr>
              <w:t xml:space="preserve"> </w:t>
            </w:r>
            <w:r w:rsidRPr="006159E6">
              <w:rPr>
                <w:lang w:val="en-US"/>
              </w:rPr>
              <w:t>zone in which the confirmation has taken place.</w:t>
            </w:r>
          </w:p>
        </w:tc>
        <w:tc>
          <w:tcPr>
            <w:tcW w:w="2154" w:type="dxa"/>
          </w:tcPr>
          <w:p w14:paraId="2B564B2B" w14:textId="77777777" w:rsidR="000E194B" w:rsidRPr="006159E6" w:rsidRDefault="000E194B" w:rsidP="000E194B">
            <w:pPr>
              <w:pStyle w:val="CellBody"/>
              <w:rPr>
                <w:lang w:val="en-US"/>
              </w:rPr>
            </w:pPr>
            <w:r w:rsidRPr="006159E6">
              <w:rPr>
                <w:lang w:val="en-US"/>
              </w:rPr>
              <w:t>UTCTimestamp</w:t>
            </w:r>
            <w:r w:rsidRPr="006159E6">
              <w:rPr>
                <w:lang w:val="en-US"/>
              </w:rPr>
              <w:softHyphen/>
              <w:t>Type</w:t>
            </w:r>
          </w:p>
        </w:tc>
      </w:tr>
      <w:tr w:rsidR="000E194B" w:rsidRPr="006159E6" w14:paraId="18E6C6AE" w14:textId="77777777" w:rsidTr="004941B0">
        <w:trPr>
          <w:cantSplit/>
        </w:trPr>
        <w:tc>
          <w:tcPr>
            <w:tcW w:w="2265" w:type="dxa"/>
          </w:tcPr>
          <w:p w14:paraId="7D9C76F8" w14:textId="77777777" w:rsidR="000E194B" w:rsidRPr="006159E6" w:rsidRDefault="000E194B" w:rsidP="000E194B">
            <w:pPr>
              <w:pStyle w:val="CellBody"/>
              <w:rPr>
                <w:lang w:val="en-US"/>
              </w:rPr>
            </w:pPr>
            <w:r w:rsidRPr="006159E6">
              <w:rPr>
                <w:lang w:val="en-US"/>
              </w:rPr>
              <w:t>Contingency</w:t>
            </w:r>
          </w:p>
        </w:tc>
        <w:tc>
          <w:tcPr>
            <w:tcW w:w="5079" w:type="dxa"/>
          </w:tcPr>
          <w:p w14:paraId="768D06CB" w14:textId="77777777" w:rsidR="000E194B" w:rsidRPr="006159E6" w:rsidRDefault="000E194B" w:rsidP="000E194B">
            <w:pPr>
              <w:pStyle w:val="CellBody"/>
              <w:rPr>
                <w:lang w:val="en-US"/>
              </w:rPr>
            </w:pPr>
            <w:r w:rsidRPr="006159E6">
              <w:rPr>
                <w:lang w:val="en-US"/>
              </w:rPr>
              <w:t>The conditions under which the ‘ContingentParty’ will be excused from damages if transmission is interrupted or curtailed.</w:t>
            </w:r>
          </w:p>
        </w:tc>
        <w:tc>
          <w:tcPr>
            <w:tcW w:w="2154" w:type="dxa"/>
          </w:tcPr>
          <w:p w14:paraId="1B4A9FF2" w14:textId="77777777" w:rsidR="000E194B" w:rsidRPr="006159E6" w:rsidRDefault="000E194B" w:rsidP="000E194B">
            <w:pPr>
              <w:pStyle w:val="CellBody"/>
              <w:rPr>
                <w:lang w:val="en-US"/>
              </w:rPr>
            </w:pPr>
            <w:r w:rsidRPr="006159E6">
              <w:rPr>
                <w:lang w:val="en-US"/>
              </w:rPr>
              <w:t>Delivery</w:t>
            </w:r>
            <w:r w:rsidRPr="006159E6">
              <w:rPr>
                <w:lang w:val="en-US"/>
              </w:rPr>
              <w:softHyphen/>
              <w:t>Contingency</w:t>
            </w:r>
            <w:r w:rsidRPr="006159E6">
              <w:rPr>
                <w:lang w:val="en-US"/>
              </w:rPr>
              <w:softHyphen/>
              <w:t>Type</w:t>
            </w:r>
          </w:p>
        </w:tc>
      </w:tr>
      <w:tr w:rsidR="000E194B" w:rsidRPr="006159E6" w14:paraId="673AAEDA" w14:textId="77777777" w:rsidTr="004941B0">
        <w:trPr>
          <w:cantSplit/>
        </w:trPr>
        <w:tc>
          <w:tcPr>
            <w:tcW w:w="2265" w:type="dxa"/>
          </w:tcPr>
          <w:p w14:paraId="6860CACA" w14:textId="77777777" w:rsidR="000E194B" w:rsidRPr="006159E6" w:rsidRDefault="000E194B" w:rsidP="000E194B">
            <w:pPr>
              <w:pStyle w:val="CellBody"/>
              <w:rPr>
                <w:lang w:val="en-US"/>
              </w:rPr>
            </w:pPr>
            <w:r w:rsidRPr="006159E6">
              <w:rPr>
                <w:lang w:val="en-US"/>
              </w:rPr>
              <w:t>ContingentParty</w:t>
            </w:r>
          </w:p>
        </w:tc>
        <w:tc>
          <w:tcPr>
            <w:tcW w:w="5079" w:type="dxa"/>
          </w:tcPr>
          <w:p w14:paraId="64508F75" w14:textId="77777777" w:rsidR="000E194B" w:rsidRPr="006159E6" w:rsidRDefault="000E194B" w:rsidP="000E194B">
            <w:pPr>
              <w:pStyle w:val="CellBody"/>
              <w:rPr>
                <w:lang w:val="en-US"/>
              </w:rPr>
            </w:pPr>
            <w:r w:rsidRPr="006159E6">
              <w:rPr>
                <w:lang w:val="en-US"/>
              </w:rPr>
              <w:t>The party to which the contingency applies.</w:t>
            </w:r>
          </w:p>
        </w:tc>
        <w:tc>
          <w:tcPr>
            <w:tcW w:w="2154" w:type="dxa"/>
          </w:tcPr>
          <w:p w14:paraId="019C60D0" w14:textId="77777777" w:rsidR="000E194B" w:rsidRPr="006159E6" w:rsidRDefault="000E194B" w:rsidP="000E194B">
            <w:pPr>
              <w:pStyle w:val="CellBody"/>
              <w:rPr>
                <w:lang w:val="en-US"/>
              </w:rPr>
            </w:pPr>
            <w:r w:rsidRPr="006159E6">
              <w:rPr>
                <w:lang w:val="en-US"/>
              </w:rPr>
              <w:t>PartyType</w:t>
            </w:r>
          </w:p>
        </w:tc>
      </w:tr>
      <w:tr w:rsidR="000E194B" w:rsidRPr="006159E6" w14:paraId="30C6DD82" w14:textId="77777777" w:rsidTr="004941B0">
        <w:trPr>
          <w:cantSplit/>
        </w:trPr>
        <w:tc>
          <w:tcPr>
            <w:tcW w:w="2265" w:type="dxa"/>
          </w:tcPr>
          <w:p w14:paraId="5152D03D" w14:textId="77777777" w:rsidR="000E194B" w:rsidRPr="006159E6" w:rsidRDefault="000E194B" w:rsidP="000E194B">
            <w:pPr>
              <w:pStyle w:val="CellBody"/>
              <w:rPr>
                <w:lang w:val="en-US"/>
              </w:rPr>
            </w:pPr>
            <w:r w:rsidRPr="006159E6">
              <w:rPr>
                <w:lang w:val="en-US"/>
              </w:rPr>
              <w:t>ContractCapacity</w:t>
            </w:r>
          </w:p>
        </w:tc>
        <w:tc>
          <w:tcPr>
            <w:tcW w:w="5079" w:type="dxa"/>
          </w:tcPr>
          <w:p w14:paraId="710BA0CE" w14:textId="77777777" w:rsidR="000E194B" w:rsidRPr="006159E6" w:rsidRDefault="000E194B" w:rsidP="000E194B">
            <w:pPr>
              <w:pStyle w:val="CellBody"/>
              <w:rPr>
                <w:lang w:val="en-US"/>
              </w:rPr>
            </w:pPr>
            <w:r w:rsidRPr="006159E6">
              <w:rPr>
                <w:lang w:val="en-US"/>
              </w:rPr>
              <w:t xml:space="preserve">The </w:t>
            </w:r>
            <w:r w:rsidRPr="0039626C">
              <w:rPr>
                <w:lang w:val="en-US"/>
              </w:rPr>
              <w:t>contract</w:t>
            </w:r>
            <w:r w:rsidRPr="006159E6">
              <w:rPr>
                <w:lang w:val="en-US"/>
              </w:rPr>
              <w:t xml:space="preserve"> capacity of the commodity that has been negotiated.</w:t>
            </w:r>
          </w:p>
        </w:tc>
        <w:tc>
          <w:tcPr>
            <w:tcW w:w="2154" w:type="dxa"/>
          </w:tcPr>
          <w:p w14:paraId="6624E736" w14:textId="77777777" w:rsidR="000E194B" w:rsidRPr="006159E6" w:rsidRDefault="000E194B" w:rsidP="000E194B">
            <w:pPr>
              <w:pStyle w:val="CellBody"/>
              <w:rPr>
                <w:lang w:val="en-US"/>
              </w:rPr>
            </w:pPr>
            <w:r w:rsidRPr="006159E6">
              <w:rPr>
                <w:lang w:val="en-US"/>
              </w:rPr>
              <w:t>QuantityType</w:t>
            </w:r>
          </w:p>
        </w:tc>
      </w:tr>
      <w:tr w:rsidR="005A4367" w:rsidRPr="006159E6" w14:paraId="740F8FA3" w14:textId="77777777" w:rsidTr="00712ED9">
        <w:trPr>
          <w:cantSplit/>
          <w:ins w:id="1709" w:author="Autor"/>
        </w:trPr>
        <w:tc>
          <w:tcPr>
            <w:tcW w:w="2265" w:type="dxa"/>
          </w:tcPr>
          <w:p w14:paraId="5103F2B5" w14:textId="77777777" w:rsidR="005A4367" w:rsidRPr="006159E6" w:rsidRDefault="005A4367" w:rsidP="00712ED9">
            <w:pPr>
              <w:pStyle w:val="CellBody"/>
              <w:rPr>
                <w:ins w:id="1710" w:author="Autor"/>
                <w:lang w:val="en-US"/>
              </w:rPr>
            </w:pPr>
            <w:ins w:id="1711" w:author="Autor">
              <w:r>
                <w:rPr>
                  <w:lang w:val="en-US"/>
                </w:rPr>
                <w:t>ContractType</w:t>
              </w:r>
            </w:ins>
          </w:p>
        </w:tc>
        <w:tc>
          <w:tcPr>
            <w:tcW w:w="5079" w:type="dxa"/>
          </w:tcPr>
          <w:p w14:paraId="1F82E76B" w14:textId="1E3FA539" w:rsidR="005A4367" w:rsidRPr="00154B95" w:rsidRDefault="005A4367" w:rsidP="00712ED9">
            <w:pPr>
              <w:pStyle w:val="CellBody"/>
              <w:rPr>
                <w:ins w:id="1712" w:author="Autor"/>
                <w:lang w:val="en-US"/>
              </w:rPr>
            </w:pPr>
            <w:ins w:id="1713" w:author="Autor">
              <w:r>
                <w:rPr>
                  <w:lang w:val="en-US"/>
                </w:rPr>
                <w:t>I</w:t>
              </w:r>
              <w:r w:rsidRPr="00733AF0">
                <w:rPr>
                  <w:lang w:val="en-US"/>
                </w:rPr>
                <w:t>dentifies the type of contract that is reported.</w:t>
              </w:r>
            </w:ins>
          </w:p>
        </w:tc>
        <w:tc>
          <w:tcPr>
            <w:tcW w:w="2154" w:type="dxa"/>
          </w:tcPr>
          <w:p w14:paraId="7BF4A94B" w14:textId="77777777" w:rsidR="005A4367" w:rsidRPr="006159E6" w:rsidRDefault="005A4367" w:rsidP="00712ED9">
            <w:pPr>
              <w:pStyle w:val="CellBody"/>
              <w:rPr>
                <w:ins w:id="1714" w:author="Autor"/>
                <w:lang w:val="en-US"/>
              </w:rPr>
            </w:pPr>
            <w:ins w:id="1715" w:author="Autor">
              <w:r>
                <w:rPr>
                  <w:lang w:val="en-US"/>
                </w:rPr>
                <w:t>ContractTypeType</w:t>
              </w:r>
            </w:ins>
          </w:p>
        </w:tc>
      </w:tr>
      <w:tr w:rsidR="000E194B" w:rsidRPr="006159E6" w:rsidDel="001B3BA1" w14:paraId="65E9B776" w14:textId="4E2E6ED5" w:rsidTr="004941B0">
        <w:trPr>
          <w:cantSplit/>
          <w:del w:id="1716" w:author="Autor"/>
        </w:trPr>
        <w:tc>
          <w:tcPr>
            <w:tcW w:w="2265" w:type="dxa"/>
          </w:tcPr>
          <w:p w14:paraId="024921D6" w14:textId="3C06E6F3" w:rsidR="000E194B" w:rsidRPr="006159E6" w:rsidDel="001B3BA1" w:rsidRDefault="000E194B" w:rsidP="000E194B">
            <w:pPr>
              <w:pStyle w:val="CellBody"/>
              <w:rPr>
                <w:del w:id="1717" w:author="Autor"/>
                <w:lang w:val="en-US"/>
              </w:rPr>
            </w:pPr>
            <w:del w:id="1718" w:author="Autor">
              <w:r w:rsidRPr="006159E6" w:rsidDel="001B3BA1">
                <w:rPr>
                  <w:lang w:val="en-US"/>
                </w:rPr>
                <w:delText>CPIDCodeType</w:delText>
              </w:r>
            </w:del>
          </w:p>
        </w:tc>
        <w:tc>
          <w:tcPr>
            <w:tcW w:w="5079" w:type="dxa"/>
          </w:tcPr>
          <w:p w14:paraId="4AA3D2ED" w14:textId="6FD6D1E4" w:rsidR="000E194B" w:rsidRPr="006159E6" w:rsidDel="001B3BA1" w:rsidRDefault="000E194B" w:rsidP="002804A8">
            <w:pPr>
              <w:pStyle w:val="CellBody"/>
              <w:rPr>
                <w:del w:id="1719" w:author="Autor"/>
                <w:lang w:val="en-US"/>
              </w:rPr>
            </w:pPr>
            <w:del w:id="1720" w:author="Autor">
              <w:r w:rsidDel="001B3BA1">
                <w:rPr>
                  <w:lang w:val="en-US"/>
                </w:rPr>
                <w:delText xml:space="preserve">The coding scheme used to identify the counterparties to a trade eligible for reporting under the </w:delText>
              </w:r>
              <w:r w:rsidR="002804A8" w:rsidDel="001B3BA1">
                <w:rPr>
                  <w:lang w:val="en-US"/>
                </w:rPr>
                <w:delText xml:space="preserve">applicable </w:delText>
              </w:r>
              <w:r w:rsidDel="001B3BA1">
                <w:rPr>
                  <w:lang w:val="en-US"/>
                </w:rPr>
                <w:delText>regulatory regime.</w:delText>
              </w:r>
            </w:del>
          </w:p>
        </w:tc>
        <w:tc>
          <w:tcPr>
            <w:tcW w:w="2154" w:type="dxa"/>
          </w:tcPr>
          <w:p w14:paraId="09DFB32F" w14:textId="1F3EFAF6" w:rsidR="000E194B" w:rsidRPr="006159E6" w:rsidDel="001B3BA1" w:rsidRDefault="000E194B" w:rsidP="000E194B">
            <w:pPr>
              <w:pStyle w:val="CellBody"/>
              <w:rPr>
                <w:del w:id="1721" w:author="Autor"/>
                <w:lang w:val="en-US"/>
              </w:rPr>
            </w:pPr>
            <w:del w:id="1722" w:author="Autor">
              <w:r w:rsidRPr="006159E6" w:rsidDel="001B3BA1">
                <w:rPr>
                  <w:lang w:val="en-US"/>
                </w:rPr>
                <w:delText>CPIDCode</w:delText>
              </w:r>
              <w:r w:rsidRPr="006159E6" w:rsidDel="001B3BA1">
                <w:rPr>
                  <w:lang w:val="en-US"/>
                </w:rPr>
                <w:softHyphen/>
                <w:delText>TypeType</w:delText>
              </w:r>
            </w:del>
          </w:p>
        </w:tc>
      </w:tr>
      <w:tr w:rsidR="000E194B" w:rsidRPr="006159E6" w14:paraId="34AC2871" w14:textId="77777777" w:rsidTr="004941B0">
        <w:trPr>
          <w:cantSplit/>
        </w:trPr>
        <w:tc>
          <w:tcPr>
            <w:tcW w:w="2265" w:type="dxa"/>
          </w:tcPr>
          <w:p w14:paraId="52301C35" w14:textId="77777777" w:rsidR="000E194B" w:rsidRPr="006159E6" w:rsidRDefault="000E194B" w:rsidP="000E194B">
            <w:pPr>
              <w:pStyle w:val="CellBody"/>
              <w:rPr>
                <w:lang w:val="en-US"/>
              </w:rPr>
            </w:pPr>
            <w:r w:rsidRPr="006159E6">
              <w:rPr>
                <w:lang w:val="en-US"/>
              </w:rPr>
              <w:t>CPDomicile</w:t>
            </w:r>
          </w:p>
        </w:tc>
        <w:tc>
          <w:tcPr>
            <w:tcW w:w="5079" w:type="dxa"/>
          </w:tcPr>
          <w:p w14:paraId="1AB6FE24" w14:textId="77777777" w:rsidR="000E194B" w:rsidRPr="006159E6" w:rsidRDefault="000E194B" w:rsidP="002804A8">
            <w:pPr>
              <w:pStyle w:val="CellBody"/>
              <w:rPr>
                <w:lang w:val="en-US"/>
              </w:rPr>
            </w:pPr>
            <w:r>
              <w:rPr>
                <w:lang w:val="en-US"/>
              </w:rPr>
              <w:t xml:space="preserve">For the counterparty to a trade eligible for reporting under the </w:t>
            </w:r>
            <w:r w:rsidR="002804A8">
              <w:rPr>
                <w:lang w:val="en-US"/>
              </w:rPr>
              <w:t xml:space="preserve">applicable </w:t>
            </w:r>
            <w:r>
              <w:rPr>
                <w:lang w:val="en-US"/>
              </w:rPr>
              <w:t>regulatory regime, the country where the headquarters are legally registered</w:t>
            </w:r>
            <w:r w:rsidR="002804A8">
              <w:rPr>
                <w:lang w:val="en-US"/>
              </w:rPr>
              <w:t xml:space="preserve">. For </w:t>
            </w:r>
            <w:r>
              <w:rPr>
                <w:lang w:val="en-US"/>
              </w:rPr>
              <w:t>a legal person</w:t>
            </w:r>
            <w:r w:rsidR="002804A8">
              <w:rPr>
                <w:lang w:val="en-US"/>
              </w:rPr>
              <w:t>,</w:t>
            </w:r>
            <w:r>
              <w:rPr>
                <w:lang w:val="en-US"/>
              </w:rPr>
              <w:t xml:space="preserve"> the country of domicile.</w:t>
            </w:r>
          </w:p>
        </w:tc>
        <w:tc>
          <w:tcPr>
            <w:tcW w:w="2154" w:type="dxa"/>
          </w:tcPr>
          <w:p w14:paraId="7940593B" w14:textId="77777777" w:rsidR="000E194B" w:rsidRPr="006159E6" w:rsidRDefault="000E194B" w:rsidP="000E194B">
            <w:pPr>
              <w:pStyle w:val="CellBody"/>
              <w:rPr>
                <w:lang w:val="en-US"/>
              </w:rPr>
            </w:pPr>
            <w:r w:rsidRPr="006159E6">
              <w:rPr>
                <w:lang w:val="en-US"/>
              </w:rPr>
              <w:t>CPDomicileType</w:t>
            </w:r>
          </w:p>
        </w:tc>
      </w:tr>
      <w:tr w:rsidR="000E194B" w:rsidRPr="006159E6" w14:paraId="24D78850" w14:textId="77777777" w:rsidTr="004941B0">
        <w:trPr>
          <w:cantSplit/>
        </w:trPr>
        <w:tc>
          <w:tcPr>
            <w:tcW w:w="2265" w:type="dxa"/>
          </w:tcPr>
          <w:p w14:paraId="4B984234" w14:textId="77777777" w:rsidR="000E194B" w:rsidRPr="006159E6" w:rsidRDefault="000E194B" w:rsidP="000E194B">
            <w:pPr>
              <w:pStyle w:val="CellBody"/>
              <w:rPr>
                <w:lang w:val="en-US"/>
              </w:rPr>
            </w:pPr>
            <w:r w:rsidRPr="006159E6">
              <w:rPr>
                <w:lang w:val="en-US"/>
              </w:rPr>
              <w:t>CPFinancialNature</w:t>
            </w:r>
          </w:p>
        </w:tc>
        <w:tc>
          <w:tcPr>
            <w:tcW w:w="5079" w:type="dxa"/>
          </w:tcPr>
          <w:p w14:paraId="2B30A5D9" w14:textId="77777777" w:rsidR="000E194B" w:rsidRPr="006159E6" w:rsidRDefault="000E194B" w:rsidP="000E194B">
            <w:pPr>
              <w:pStyle w:val="CellBody"/>
              <w:rPr>
                <w:lang w:val="en-US"/>
              </w:rPr>
            </w:pPr>
            <w:r>
              <w:rPr>
                <w:lang w:val="en-US"/>
              </w:rPr>
              <w:t xml:space="preserve">For the counterparty to a trade eligible for reporting under the </w:t>
            </w:r>
            <w:r w:rsidR="002804A8">
              <w:rPr>
                <w:lang w:val="en-US"/>
              </w:rPr>
              <w:t xml:space="preserve">applicable </w:t>
            </w:r>
            <w:r>
              <w:rPr>
                <w:lang w:val="en-US"/>
              </w:rPr>
              <w:t>regulatory regime, the nature of their main business activities as defined by their financial exposure to an eligible asset class.</w:t>
            </w:r>
          </w:p>
        </w:tc>
        <w:tc>
          <w:tcPr>
            <w:tcW w:w="2154" w:type="dxa"/>
          </w:tcPr>
          <w:p w14:paraId="04575153" w14:textId="77777777" w:rsidR="000E194B" w:rsidRPr="006159E6" w:rsidRDefault="000E194B" w:rsidP="000E194B">
            <w:pPr>
              <w:pStyle w:val="CellBody"/>
              <w:rPr>
                <w:lang w:val="en-US"/>
              </w:rPr>
            </w:pPr>
            <w:r w:rsidRPr="006159E6">
              <w:rPr>
                <w:lang w:val="en-US"/>
              </w:rPr>
              <w:t>CPFinancial</w:t>
            </w:r>
            <w:r w:rsidRPr="006159E6">
              <w:rPr>
                <w:lang w:val="en-US"/>
              </w:rPr>
              <w:softHyphen/>
              <w:t>Nature</w:t>
            </w:r>
            <w:r w:rsidRPr="006159E6">
              <w:rPr>
                <w:lang w:val="en-US"/>
              </w:rPr>
              <w:softHyphen/>
              <w:t>Type</w:t>
            </w:r>
          </w:p>
        </w:tc>
      </w:tr>
      <w:tr w:rsidR="000E194B" w:rsidRPr="006159E6" w14:paraId="0C6A86ED" w14:textId="77777777" w:rsidTr="004941B0">
        <w:trPr>
          <w:cantSplit/>
        </w:trPr>
        <w:tc>
          <w:tcPr>
            <w:tcW w:w="2265" w:type="dxa"/>
          </w:tcPr>
          <w:p w14:paraId="7B953083" w14:textId="77777777" w:rsidR="000E194B" w:rsidRPr="006159E6" w:rsidRDefault="000E194B" w:rsidP="000E194B">
            <w:pPr>
              <w:pStyle w:val="CellBody"/>
              <w:rPr>
                <w:lang w:val="en-US"/>
              </w:rPr>
            </w:pPr>
            <w:r w:rsidRPr="006159E6">
              <w:rPr>
                <w:lang w:val="en-US"/>
              </w:rPr>
              <w:t>CPName</w:t>
            </w:r>
          </w:p>
        </w:tc>
        <w:tc>
          <w:tcPr>
            <w:tcW w:w="5079" w:type="dxa"/>
          </w:tcPr>
          <w:p w14:paraId="25730E6C" w14:textId="296869B6" w:rsidR="000E194B" w:rsidRPr="006159E6" w:rsidRDefault="00B83D97" w:rsidP="00B83D97">
            <w:pPr>
              <w:pStyle w:val="CellBody"/>
              <w:rPr>
                <w:snapToGrid w:val="0"/>
                <w:lang w:val="en-US" w:eastAsia="fr-FR"/>
              </w:rPr>
            </w:pPr>
            <w:ins w:id="1723" w:author="Autor">
              <w:r w:rsidRPr="00956ACB">
                <w:t xml:space="preserve">Corporate name of the reporting counterparty. </w:t>
              </w:r>
            </w:ins>
            <w:del w:id="1724" w:author="Autor">
              <w:r w:rsidR="000E194B" w:rsidRPr="006159E6" w:rsidDel="00B83D97">
                <w:rPr>
                  <w:snapToGrid w:val="0"/>
                  <w:lang w:val="en-US" w:eastAsia="fr-FR"/>
                </w:rPr>
                <w:delText>A word or combination of words by which a person or thing is known.</w:delText>
              </w:r>
            </w:del>
          </w:p>
        </w:tc>
        <w:tc>
          <w:tcPr>
            <w:tcW w:w="2154" w:type="dxa"/>
          </w:tcPr>
          <w:p w14:paraId="49FD1063" w14:textId="77777777" w:rsidR="000E194B" w:rsidRPr="006159E6" w:rsidRDefault="000E194B" w:rsidP="000E194B">
            <w:pPr>
              <w:pStyle w:val="CellBody"/>
              <w:rPr>
                <w:lang w:val="en-US"/>
              </w:rPr>
            </w:pPr>
            <w:r w:rsidRPr="006159E6">
              <w:rPr>
                <w:lang w:val="en-US"/>
              </w:rPr>
              <w:t>CPNameType</w:t>
            </w:r>
          </w:p>
        </w:tc>
      </w:tr>
      <w:tr w:rsidR="000E194B" w:rsidRPr="006159E6" w14:paraId="432273EF" w14:textId="77777777" w:rsidTr="004941B0">
        <w:trPr>
          <w:cantSplit/>
        </w:trPr>
        <w:tc>
          <w:tcPr>
            <w:tcW w:w="2265" w:type="dxa"/>
          </w:tcPr>
          <w:p w14:paraId="6DC6E738" w14:textId="77777777" w:rsidR="000E194B" w:rsidRPr="006159E6" w:rsidRDefault="000E194B" w:rsidP="000E194B">
            <w:pPr>
              <w:pStyle w:val="CellBody"/>
              <w:rPr>
                <w:lang w:val="en-US"/>
              </w:rPr>
            </w:pPr>
            <w:r w:rsidRPr="006159E6">
              <w:rPr>
                <w:lang w:val="en-US"/>
              </w:rPr>
              <w:t>CPNotionalQuantity</w:t>
            </w:r>
          </w:p>
        </w:tc>
        <w:tc>
          <w:tcPr>
            <w:tcW w:w="5079" w:type="dxa"/>
          </w:tcPr>
          <w:p w14:paraId="02A1473C" w14:textId="77777777" w:rsidR="000E194B" w:rsidRPr="006159E6" w:rsidRDefault="000E194B" w:rsidP="000E194B">
            <w:pPr>
              <w:pStyle w:val="CellBody"/>
              <w:rPr>
                <w:lang w:val="en-US"/>
              </w:rPr>
            </w:pPr>
            <w:r>
              <w:rPr>
                <w:lang w:val="en-US"/>
              </w:rPr>
              <w:t>The total volume of the commodity represented by a trade.</w:t>
            </w:r>
          </w:p>
        </w:tc>
        <w:tc>
          <w:tcPr>
            <w:tcW w:w="2154" w:type="dxa"/>
          </w:tcPr>
          <w:p w14:paraId="00366DE4" w14:textId="77777777" w:rsidR="000E194B" w:rsidRPr="006159E6" w:rsidRDefault="000E194B" w:rsidP="000E194B">
            <w:pPr>
              <w:pStyle w:val="CellBody"/>
              <w:rPr>
                <w:lang w:val="en-US"/>
              </w:rPr>
            </w:pPr>
            <w:r w:rsidRPr="006159E6">
              <w:rPr>
                <w:lang w:val="en-US"/>
              </w:rPr>
              <w:t>QuantityType</w:t>
            </w:r>
          </w:p>
        </w:tc>
      </w:tr>
      <w:tr w:rsidR="000E194B" w:rsidRPr="006159E6" w14:paraId="71F2DFBA" w14:textId="77777777" w:rsidTr="004941B0">
        <w:trPr>
          <w:cantSplit/>
        </w:trPr>
        <w:tc>
          <w:tcPr>
            <w:tcW w:w="2265" w:type="dxa"/>
          </w:tcPr>
          <w:p w14:paraId="1BC679D4" w14:textId="77777777" w:rsidR="000E194B" w:rsidRPr="006159E6" w:rsidRDefault="000E194B" w:rsidP="000E194B">
            <w:pPr>
              <w:pStyle w:val="CellBody"/>
              <w:rPr>
                <w:lang w:val="en-US"/>
              </w:rPr>
            </w:pPr>
            <w:r w:rsidRPr="006159E6">
              <w:rPr>
                <w:lang w:val="en-US"/>
              </w:rPr>
              <w:t>CPSector</w:t>
            </w:r>
          </w:p>
        </w:tc>
        <w:tc>
          <w:tcPr>
            <w:tcW w:w="5079" w:type="dxa"/>
          </w:tcPr>
          <w:p w14:paraId="283C73B6" w14:textId="77777777" w:rsidR="000E194B" w:rsidRPr="006159E6" w:rsidRDefault="000E194B" w:rsidP="000E194B">
            <w:pPr>
              <w:pStyle w:val="CellBody"/>
              <w:rPr>
                <w:lang w:val="en-US"/>
              </w:rPr>
            </w:pPr>
            <w:r>
              <w:rPr>
                <w:lang w:val="en-US"/>
              </w:rPr>
              <w:t xml:space="preserve">For the counterparty to a trade eligible for reporting under the </w:t>
            </w:r>
            <w:r w:rsidR="002804A8">
              <w:rPr>
                <w:lang w:val="en-US"/>
              </w:rPr>
              <w:t xml:space="preserve">applicable </w:t>
            </w:r>
            <w:r>
              <w:rPr>
                <w:lang w:val="en-US"/>
              </w:rPr>
              <w:t>regulatory regime, the busi</w:t>
            </w:r>
            <w:r w:rsidR="002804A8">
              <w:rPr>
                <w:lang w:val="en-US"/>
              </w:rPr>
              <w:t>n</w:t>
            </w:r>
            <w:r>
              <w:rPr>
                <w:lang w:val="en-US"/>
              </w:rPr>
              <w:t>ess sector of their main business activities.</w:t>
            </w:r>
          </w:p>
        </w:tc>
        <w:tc>
          <w:tcPr>
            <w:tcW w:w="2154" w:type="dxa"/>
          </w:tcPr>
          <w:p w14:paraId="322FE1B6" w14:textId="77777777" w:rsidR="000E194B" w:rsidRPr="006159E6" w:rsidRDefault="000E194B" w:rsidP="000E194B">
            <w:pPr>
              <w:pStyle w:val="CellBody"/>
              <w:rPr>
                <w:lang w:val="en-US"/>
              </w:rPr>
            </w:pPr>
            <w:r w:rsidRPr="006159E6">
              <w:rPr>
                <w:lang w:val="en-US"/>
              </w:rPr>
              <w:t>CorporateSector</w:t>
            </w:r>
            <w:r w:rsidRPr="006159E6">
              <w:rPr>
                <w:lang w:val="en-US"/>
              </w:rPr>
              <w:softHyphen/>
              <w:t>Type</w:t>
            </w:r>
          </w:p>
        </w:tc>
      </w:tr>
      <w:tr w:rsidR="000E194B" w:rsidRPr="006159E6" w14:paraId="5326D043" w14:textId="77777777" w:rsidTr="004941B0">
        <w:trPr>
          <w:cantSplit/>
        </w:trPr>
        <w:tc>
          <w:tcPr>
            <w:tcW w:w="2265" w:type="dxa"/>
          </w:tcPr>
          <w:p w14:paraId="0D7DCFE5" w14:textId="77777777" w:rsidR="000E194B" w:rsidRPr="006159E6" w:rsidRDefault="000E194B" w:rsidP="000E194B">
            <w:pPr>
              <w:pStyle w:val="CellBody"/>
              <w:rPr>
                <w:lang w:val="en-US"/>
              </w:rPr>
            </w:pPr>
            <w:r w:rsidRPr="006159E6">
              <w:rPr>
                <w:lang w:val="en-US"/>
              </w:rPr>
              <w:t>CRAProductCode</w:t>
            </w:r>
          </w:p>
        </w:tc>
        <w:tc>
          <w:tcPr>
            <w:tcW w:w="5079" w:type="dxa"/>
          </w:tcPr>
          <w:p w14:paraId="2E9D3845" w14:textId="77777777" w:rsidR="000E194B" w:rsidRPr="006159E6" w:rsidRDefault="000E194B" w:rsidP="000E194B">
            <w:pPr>
              <w:pStyle w:val="CellBody"/>
              <w:rPr>
                <w:lang w:val="en-US"/>
              </w:rPr>
            </w:pPr>
            <w:r>
              <w:rPr>
                <w:lang w:val="en-US"/>
              </w:rPr>
              <w:t>The p</w:t>
            </w:r>
            <w:r w:rsidRPr="006159E6">
              <w:rPr>
                <w:lang w:val="en-US"/>
              </w:rPr>
              <w:t xml:space="preserve">roduct code issued by </w:t>
            </w:r>
            <w:r>
              <w:rPr>
                <w:lang w:val="en-US"/>
              </w:rPr>
              <w:t xml:space="preserve">the </w:t>
            </w:r>
            <w:r w:rsidRPr="006159E6">
              <w:rPr>
                <w:lang w:val="en-US"/>
              </w:rPr>
              <w:t>Clearing Registration Agent (CRA)</w:t>
            </w:r>
            <w:r>
              <w:rPr>
                <w:lang w:val="en-US"/>
              </w:rPr>
              <w:t>, for example,</w:t>
            </w:r>
            <w:r w:rsidRPr="006159E6">
              <w:rPr>
                <w:lang w:val="en-US"/>
              </w:rPr>
              <w:t xml:space="preserve"> the exchange product code for </w:t>
            </w:r>
            <w:r>
              <w:rPr>
                <w:lang w:val="en-US"/>
              </w:rPr>
              <w:t xml:space="preserve">a </w:t>
            </w:r>
            <w:r w:rsidRPr="006159E6">
              <w:rPr>
                <w:lang w:val="en-US"/>
              </w:rPr>
              <w:t xml:space="preserve">traded product. </w:t>
            </w:r>
          </w:p>
        </w:tc>
        <w:tc>
          <w:tcPr>
            <w:tcW w:w="2154" w:type="dxa"/>
          </w:tcPr>
          <w:p w14:paraId="60846BC2" w14:textId="77777777" w:rsidR="000E194B" w:rsidRPr="006159E6" w:rsidRDefault="000E194B" w:rsidP="000E194B">
            <w:pPr>
              <w:pStyle w:val="CellBody"/>
              <w:rPr>
                <w:lang w:val="en-US"/>
              </w:rPr>
            </w:pPr>
            <w:r w:rsidRPr="006159E6">
              <w:rPr>
                <w:lang w:val="en-US"/>
              </w:rPr>
              <w:t>s100</w:t>
            </w:r>
          </w:p>
        </w:tc>
      </w:tr>
      <w:tr w:rsidR="000E194B" w:rsidRPr="006159E6" w14:paraId="4206AAA2" w14:textId="77777777" w:rsidTr="004941B0">
        <w:trPr>
          <w:cantSplit/>
        </w:trPr>
        <w:tc>
          <w:tcPr>
            <w:tcW w:w="2265" w:type="dxa"/>
          </w:tcPr>
          <w:p w14:paraId="13106B91" w14:textId="77777777" w:rsidR="000E194B" w:rsidRPr="006159E6" w:rsidRDefault="000E194B" w:rsidP="000E194B">
            <w:pPr>
              <w:pStyle w:val="CellBody"/>
              <w:rPr>
                <w:lang w:val="en-US"/>
              </w:rPr>
            </w:pPr>
            <w:r w:rsidRPr="006159E6">
              <w:rPr>
                <w:lang w:val="en-US"/>
              </w:rPr>
              <w:lastRenderedPageBreak/>
              <w:t>CRCapacity</w:t>
            </w:r>
            <w:r w:rsidRPr="006159E6">
              <w:rPr>
                <w:lang w:val="en-US"/>
              </w:rPr>
              <w:softHyphen/>
              <w:t>Conversion</w:t>
            </w:r>
            <w:r w:rsidRPr="006159E6">
              <w:rPr>
                <w:lang w:val="en-US"/>
              </w:rPr>
              <w:softHyphen/>
              <w:t>Rate</w:t>
            </w:r>
          </w:p>
        </w:tc>
        <w:tc>
          <w:tcPr>
            <w:tcW w:w="5079" w:type="dxa"/>
          </w:tcPr>
          <w:p w14:paraId="77FB4941" w14:textId="77777777" w:rsidR="000E194B" w:rsidRPr="006159E6" w:rsidRDefault="000E194B" w:rsidP="000E194B">
            <w:pPr>
              <w:pStyle w:val="CellBody"/>
              <w:rPr>
                <w:lang w:val="en-US"/>
              </w:rPr>
            </w:pPr>
            <w:r>
              <w:rPr>
                <w:lang w:val="en-US"/>
              </w:rPr>
              <w:t>The c</w:t>
            </w:r>
            <w:r w:rsidRPr="006159E6">
              <w:rPr>
                <w:lang w:val="en-US"/>
              </w:rPr>
              <w:t xml:space="preserve">onversion rate from the CR capacity unit to the notional capacity unit for the </w:t>
            </w:r>
            <w:r>
              <w:rPr>
                <w:lang w:val="en-US"/>
              </w:rPr>
              <w:t>trade</w:t>
            </w:r>
            <w:r w:rsidRPr="006159E6">
              <w:rPr>
                <w:lang w:val="en-US"/>
              </w:rPr>
              <w:t>.</w:t>
            </w:r>
          </w:p>
          <w:p w14:paraId="7E362990" w14:textId="77777777" w:rsidR="000E194B" w:rsidRPr="006159E6" w:rsidRDefault="000E194B" w:rsidP="000E194B">
            <w:pPr>
              <w:pStyle w:val="CellBody"/>
              <w:rPr>
                <w:lang w:val="en-US"/>
              </w:rPr>
            </w:pPr>
            <w:r w:rsidRPr="006159E6">
              <w:rPr>
                <w:lang w:val="en-US"/>
              </w:rPr>
              <w:t xml:space="preserve">The conversion factor that must be used in converting a unit of measure in which a commodity reference is quoted to the settlement unit of measure for the </w:t>
            </w:r>
            <w:r>
              <w:rPr>
                <w:lang w:val="en-US"/>
              </w:rPr>
              <w:t>trade</w:t>
            </w:r>
            <w:r w:rsidRPr="006159E6">
              <w:rPr>
                <w:lang w:val="en-US"/>
              </w:rPr>
              <w:t>.</w:t>
            </w:r>
          </w:p>
        </w:tc>
        <w:tc>
          <w:tcPr>
            <w:tcW w:w="2154" w:type="dxa"/>
          </w:tcPr>
          <w:p w14:paraId="7EE56954" w14:textId="77777777" w:rsidR="000E194B" w:rsidRPr="006159E6" w:rsidRDefault="000E194B" w:rsidP="000E194B">
            <w:pPr>
              <w:pStyle w:val="CellBody"/>
              <w:rPr>
                <w:lang w:val="en-US"/>
              </w:rPr>
            </w:pPr>
            <w:r w:rsidRPr="006159E6">
              <w:rPr>
                <w:lang w:val="en-US"/>
              </w:rPr>
              <w:t>QuantityType</w:t>
            </w:r>
          </w:p>
        </w:tc>
      </w:tr>
      <w:tr w:rsidR="000E194B" w:rsidRPr="006159E6" w14:paraId="6C6717FC" w14:textId="77777777" w:rsidTr="004941B0">
        <w:trPr>
          <w:cantSplit/>
        </w:trPr>
        <w:tc>
          <w:tcPr>
            <w:tcW w:w="2265" w:type="dxa"/>
          </w:tcPr>
          <w:p w14:paraId="14CCF114" w14:textId="77777777" w:rsidR="000E194B" w:rsidRPr="006159E6" w:rsidRDefault="000E194B" w:rsidP="000E194B">
            <w:pPr>
              <w:pStyle w:val="CellBody"/>
              <w:rPr>
                <w:lang w:val="en-US"/>
              </w:rPr>
            </w:pPr>
            <w:r w:rsidRPr="006159E6">
              <w:rPr>
                <w:lang w:val="en-US"/>
              </w:rPr>
              <w:t>CreationTimestamp</w:t>
            </w:r>
          </w:p>
        </w:tc>
        <w:tc>
          <w:tcPr>
            <w:tcW w:w="5079" w:type="dxa"/>
          </w:tcPr>
          <w:p w14:paraId="15495925" w14:textId="77777777" w:rsidR="000E194B" w:rsidRPr="006159E6" w:rsidRDefault="000E194B" w:rsidP="000E194B">
            <w:pPr>
              <w:pStyle w:val="CellBody"/>
              <w:rPr>
                <w:lang w:val="en-US"/>
              </w:rPr>
            </w:pPr>
            <w:r>
              <w:rPr>
                <w:lang w:val="en-US"/>
              </w:rPr>
              <w:t>A t</w:t>
            </w:r>
            <w:r w:rsidRPr="006159E6">
              <w:rPr>
                <w:lang w:val="en-US"/>
              </w:rPr>
              <w:t>ime</w:t>
            </w:r>
            <w:r>
              <w:rPr>
                <w:lang w:val="en-US"/>
              </w:rPr>
              <w:t xml:space="preserve"> </w:t>
            </w:r>
            <w:r w:rsidRPr="006159E6">
              <w:rPr>
                <w:lang w:val="en-US"/>
              </w:rPr>
              <w:t xml:space="preserve">stamp </w:t>
            </w:r>
            <w:r>
              <w:rPr>
                <w:lang w:val="en-US"/>
              </w:rPr>
              <w:t>in UTC format indicating when the corresponding regulatory section or transation details section was created.</w:t>
            </w:r>
          </w:p>
        </w:tc>
        <w:tc>
          <w:tcPr>
            <w:tcW w:w="2154" w:type="dxa"/>
          </w:tcPr>
          <w:p w14:paraId="39EDA1DB" w14:textId="77777777" w:rsidR="000E194B" w:rsidRPr="006159E6" w:rsidRDefault="000E194B" w:rsidP="000E194B">
            <w:pPr>
              <w:pStyle w:val="CellBody"/>
              <w:rPr>
                <w:lang w:val="en-US"/>
              </w:rPr>
            </w:pPr>
            <w:r w:rsidRPr="006159E6">
              <w:rPr>
                <w:lang w:val="en-US"/>
              </w:rPr>
              <w:t>UTCTime</w:t>
            </w:r>
            <w:r w:rsidRPr="006159E6">
              <w:rPr>
                <w:lang w:val="en-US"/>
              </w:rPr>
              <w:softHyphen/>
              <w:t>stamp</w:t>
            </w:r>
            <w:r w:rsidRPr="006159E6">
              <w:rPr>
                <w:lang w:val="en-US"/>
              </w:rPr>
              <w:softHyphen/>
              <w:t>Type</w:t>
            </w:r>
          </w:p>
        </w:tc>
      </w:tr>
      <w:tr w:rsidR="000E194B" w:rsidRPr="006159E6" w14:paraId="13974FC1" w14:textId="77777777" w:rsidTr="004941B0">
        <w:trPr>
          <w:cantSplit/>
        </w:trPr>
        <w:tc>
          <w:tcPr>
            <w:tcW w:w="2265" w:type="dxa"/>
          </w:tcPr>
          <w:p w14:paraId="4A101F0C" w14:textId="77777777" w:rsidR="000E194B" w:rsidRPr="006159E6" w:rsidRDefault="000E194B" w:rsidP="000E194B">
            <w:pPr>
              <w:pStyle w:val="CellBody"/>
              <w:rPr>
                <w:lang w:val="en-US"/>
              </w:rPr>
            </w:pPr>
            <w:r w:rsidRPr="006159E6">
              <w:rPr>
                <w:lang w:val="en-US"/>
              </w:rPr>
              <w:t>Currency</w:t>
            </w:r>
          </w:p>
        </w:tc>
        <w:tc>
          <w:tcPr>
            <w:tcW w:w="5079" w:type="dxa"/>
          </w:tcPr>
          <w:p w14:paraId="6783FCFA" w14:textId="77777777" w:rsidR="000E194B" w:rsidRPr="006159E6" w:rsidRDefault="000E194B" w:rsidP="000E194B">
            <w:pPr>
              <w:pStyle w:val="CellBody"/>
              <w:rPr>
                <w:lang w:val="en-US"/>
              </w:rPr>
            </w:pPr>
            <w:r>
              <w:rPr>
                <w:lang w:val="en-US"/>
              </w:rPr>
              <w:t xml:space="preserve">An </w:t>
            </w:r>
            <w:r w:rsidRPr="006159E6">
              <w:rPr>
                <w:lang w:val="en-US"/>
              </w:rPr>
              <w:t xml:space="preserve">ISO currency code. </w:t>
            </w:r>
          </w:p>
          <w:p w14:paraId="4D8CF90F" w14:textId="77777777" w:rsidR="000E194B" w:rsidRPr="006159E6" w:rsidRDefault="000E194B" w:rsidP="000E194B">
            <w:pPr>
              <w:pStyle w:val="CellBody"/>
              <w:rPr>
                <w:lang w:val="en-US"/>
              </w:rPr>
            </w:pPr>
            <w:r w:rsidRPr="006159E6">
              <w:rPr>
                <w:lang w:val="en-US"/>
              </w:rPr>
              <w:t xml:space="preserve">In some cases, the currency </w:t>
            </w:r>
            <w:r>
              <w:rPr>
                <w:lang w:val="en-US"/>
              </w:rPr>
              <w:t>field</w:t>
            </w:r>
            <w:r w:rsidRPr="006159E6">
              <w:rPr>
                <w:lang w:val="en-US"/>
              </w:rPr>
              <w:t xml:space="preserve"> is extended by an optional </w:t>
            </w:r>
            <w:r>
              <w:rPr>
                <w:lang w:val="en-US"/>
              </w:rPr>
              <w:t>b</w:t>
            </w:r>
            <w:r w:rsidRPr="006159E6">
              <w:rPr>
                <w:lang w:val="en-US"/>
              </w:rPr>
              <w:t xml:space="preserve">oolean attribute: @UseFractionUnit. </w:t>
            </w:r>
          </w:p>
          <w:p w14:paraId="343B800E" w14:textId="77777777" w:rsidR="000E194B" w:rsidRPr="006159E6" w:rsidRDefault="000E194B" w:rsidP="000E194B">
            <w:pPr>
              <w:pStyle w:val="CellBody"/>
              <w:rPr>
                <w:lang w:val="en-US"/>
              </w:rPr>
            </w:pPr>
            <w:r w:rsidRPr="006159E6">
              <w:rPr>
                <w:lang w:val="en-US"/>
              </w:rPr>
              <w:t>The attribute @UseFractionUnit indicates that a fractional unit of the currency is used, for example, Pence instead of GBP. This attribute is mandatory for certain networks, for example, UK NBP and Belgium.</w:t>
            </w:r>
          </w:p>
        </w:tc>
        <w:tc>
          <w:tcPr>
            <w:tcW w:w="2154" w:type="dxa"/>
          </w:tcPr>
          <w:p w14:paraId="69AC5720" w14:textId="77777777" w:rsidR="000E194B" w:rsidRPr="006159E6" w:rsidRDefault="000E194B" w:rsidP="000E194B">
            <w:pPr>
              <w:pStyle w:val="CellBody"/>
              <w:rPr>
                <w:lang w:val="en-US"/>
              </w:rPr>
            </w:pPr>
            <w:r w:rsidRPr="006159E6">
              <w:rPr>
                <w:lang w:val="en-US"/>
              </w:rPr>
              <w:t>Currency</w:t>
            </w:r>
            <w:r w:rsidRPr="006159E6">
              <w:rPr>
                <w:lang w:val="en-US"/>
              </w:rPr>
              <w:softHyphen/>
              <w:t>Code</w:t>
            </w:r>
            <w:r w:rsidRPr="006159E6">
              <w:rPr>
                <w:lang w:val="en-US"/>
              </w:rPr>
              <w:softHyphen/>
              <w:t>Type</w:t>
            </w:r>
          </w:p>
        </w:tc>
      </w:tr>
      <w:tr w:rsidR="000E194B" w:rsidRPr="006159E6" w14:paraId="344B7020" w14:textId="77777777" w:rsidTr="004941B0">
        <w:trPr>
          <w:cantSplit/>
        </w:trPr>
        <w:tc>
          <w:tcPr>
            <w:tcW w:w="2265" w:type="dxa"/>
          </w:tcPr>
          <w:p w14:paraId="2EDB4C85" w14:textId="77777777" w:rsidR="000E194B" w:rsidRPr="006159E6" w:rsidRDefault="000E194B" w:rsidP="000E194B">
            <w:pPr>
              <w:pStyle w:val="CellBody"/>
              <w:rPr>
                <w:lang w:val="en-US"/>
              </w:rPr>
            </w:pPr>
            <w:r w:rsidRPr="006159E6">
              <w:rPr>
                <w:lang w:val="en-US"/>
              </w:rPr>
              <w:t>Currency1</w:t>
            </w:r>
          </w:p>
        </w:tc>
        <w:tc>
          <w:tcPr>
            <w:tcW w:w="5079" w:type="dxa"/>
          </w:tcPr>
          <w:p w14:paraId="2E136701" w14:textId="77777777" w:rsidR="000E194B" w:rsidRPr="006159E6" w:rsidRDefault="000E194B" w:rsidP="000E194B">
            <w:pPr>
              <w:pStyle w:val="CellBody"/>
              <w:rPr>
                <w:lang w:val="en-US"/>
              </w:rPr>
            </w:pPr>
            <w:r w:rsidRPr="006159E6">
              <w:rPr>
                <w:lang w:val="en-US"/>
              </w:rPr>
              <w:t>The first currency specified when a pair of currencies is to be evaluated.</w:t>
            </w:r>
          </w:p>
        </w:tc>
        <w:tc>
          <w:tcPr>
            <w:tcW w:w="2154" w:type="dxa"/>
          </w:tcPr>
          <w:p w14:paraId="39635F4A" w14:textId="77777777" w:rsidR="000E194B" w:rsidRPr="006159E6" w:rsidRDefault="000E194B" w:rsidP="000E194B">
            <w:pPr>
              <w:pStyle w:val="CellBody"/>
              <w:rPr>
                <w:lang w:val="en-US"/>
              </w:rPr>
            </w:pPr>
            <w:r w:rsidRPr="006159E6">
              <w:rPr>
                <w:lang w:val="en-US"/>
              </w:rPr>
              <w:t>CurrencyCode</w:t>
            </w:r>
            <w:r w:rsidRPr="006159E6">
              <w:rPr>
                <w:lang w:val="en-US"/>
              </w:rPr>
              <w:softHyphen/>
              <w:t>Type</w:t>
            </w:r>
          </w:p>
        </w:tc>
      </w:tr>
      <w:tr w:rsidR="000E194B" w:rsidRPr="006159E6" w14:paraId="1AF4D606" w14:textId="77777777" w:rsidTr="004941B0">
        <w:trPr>
          <w:cantSplit/>
        </w:trPr>
        <w:tc>
          <w:tcPr>
            <w:tcW w:w="2265" w:type="dxa"/>
          </w:tcPr>
          <w:p w14:paraId="4D195816" w14:textId="77777777" w:rsidR="000E194B" w:rsidRPr="006159E6" w:rsidRDefault="000E194B" w:rsidP="000E194B">
            <w:pPr>
              <w:pStyle w:val="CellBody"/>
              <w:rPr>
                <w:lang w:val="en-US"/>
              </w:rPr>
            </w:pPr>
            <w:r w:rsidRPr="006159E6">
              <w:rPr>
                <w:lang w:val="en-US"/>
              </w:rPr>
              <w:t>Currency2</w:t>
            </w:r>
          </w:p>
        </w:tc>
        <w:tc>
          <w:tcPr>
            <w:tcW w:w="5079" w:type="dxa"/>
          </w:tcPr>
          <w:p w14:paraId="60552360" w14:textId="77777777" w:rsidR="000E194B" w:rsidRPr="006159E6" w:rsidRDefault="000E194B" w:rsidP="000E194B">
            <w:pPr>
              <w:pStyle w:val="CellBody"/>
              <w:rPr>
                <w:lang w:val="en-US"/>
              </w:rPr>
            </w:pPr>
            <w:r w:rsidRPr="006159E6">
              <w:rPr>
                <w:lang w:val="en-US"/>
              </w:rPr>
              <w:t>The second currency specified when a pair of currencies is to be evaluated.</w:t>
            </w:r>
          </w:p>
        </w:tc>
        <w:tc>
          <w:tcPr>
            <w:tcW w:w="2154" w:type="dxa"/>
          </w:tcPr>
          <w:p w14:paraId="3D3AFC7B" w14:textId="77777777" w:rsidR="000E194B" w:rsidRPr="006159E6" w:rsidRDefault="000E194B" w:rsidP="000E194B">
            <w:pPr>
              <w:pStyle w:val="CellBody"/>
              <w:rPr>
                <w:lang w:val="en-US"/>
              </w:rPr>
            </w:pPr>
            <w:r w:rsidRPr="006159E6">
              <w:rPr>
                <w:lang w:val="en-US"/>
              </w:rPr>
              <w:t>Currency</w:t>
            </w:r>
            <w:r w:rsidRPr="006159E6">
              <w:rPr>
                <w:lang w:val="en-US"/>
              </w:rPr>
              <w:softHyphen/>
              <w:t>Code</w:t>
            </w:r>
            <w:r w:rsidRPr="006159E6">
              <w:rPr>
                <w:lang w:val="en-US"/>
              </w:rPr>
              <w:softHyphen/>
              <w:t>Type</w:t>
            </w:r>
          </w:p>
        </w:tc>
      </w:tr>
      <w:tr w:rsidR="000E194B" w:rsidRPr="006159E6" w14:paraId="0C088D7B" w14:textId="77777777" w:rsidTr="004941B0">
        <w:trPr>
          <w:cantSplit/>
        </w:trPr>
        <w:tc>
          <w:tcPr>
            <w:tcW w:w="2265" w:type="dxa"/>
          </w:tcPr>
          <w:p w14:paraId="3DC367C4" w14:textId="77777777" w:rsidR="000E194B" w:rsidRPr="006159E6" w:rsidRDefault="000E194B" w:rsidP="000E194B">
            <w:pPr>
              <w:pStyle w:val="CellBody"/>
              <w:rPr>
                <w:lang w:val="en-US"/>
              </w:rPr>
            </w:pPr>
            <w:r w:rsidRPr="006159E6">
              <w:rPr>
                <w:lang w:val="en-US"/>
              </w:rPr>
              <w:t>CutName</w:t>
            </w:r>
          </w:p>
        </w:tc>
        <w:tc>
          <w:tcPr>
            <w:tcW w:w="5079" w:type="dxa"/>
          </w:tcPr>
          <w:p w14:paraId="0C709DE7" w14:textId="77777777" w:rsidR="000E194B" w:rsidRPr="006159E6" w:rsidRDefault="000E194B" w:rsidP="000E194B">
            <w:pPr>
              <w:pStyle w:val="CellBody"/>
              <w:rPr>
                <w:lang w:val="en-US"/>
              </w:rPr>
            </w:pPr>
            <w:r w:rsidRPr="006159E6">
              <w:rPr>
                <w:lang w:val="en-US"/>
              </w:rPr>
              <w:t>The code by which the expiry time is known in the market.</w:t>
            </w:r>
          </w:p>
        </w:tc>
        <w:tc>
          <w:tcPr>
            <w:tcW w:w="2154" w:type="dxa"/>
          </w:tcPr>
          <w:p w14:paraId="57665646" w14:textId="77777777" w:rsidR="000E194B" w:rsidRPr="006159E6" w:rsidRDefault="000E194B" w:rsidP="000E194B">
            <w:pPr>
              <w:pStyle w:val="CellBody"/>
              <w:rPr>
                <w:lang w:val="en-US"/>
              </w:rPr>
            </w:pPr>
            <w:r w:rsidRPr="006159E6">
              <w:rPr>
                <w:lang w:val="en-US"/>
              </w:rPr>
              <w:t>IdentificationType</w:t>
            </w:r>
          </w:p>
        </w:tc>
      </w:tr>
      <w:tr w:rsidR="000E194B" w:rsidRPr="006159E6" w14:paraId="792D70A7" w14:textId="77777777" w:rsidTr="004941B0">
        <w:trPr>
          <w:cantSplit/>
        </w:trPr>
        <w:tc>
          <w:tcPr>
            <w:tcW w:w="2265" w:type="dxa"/>
          </w:tcPr>
          <w:p w14:paraId="3F285730" w14:textId="77777777" w:rsidR="000E194B" w:rsidRPr="006159E6" w:rsidRDefault="000E194B" w:rsidP="000E194B">
            <w:pPr>
              <w:pStyle w:val="CellBody"/>
              <w:rPr>
                <w:lang w:val="en-US"/>
              </w:rPr>
            </w:pPr>
            <w:r w:rsidRPr="006159E6">
              <w:rPr>
                <w:lang w:val="en-US"/>
              </w:rPr>
              <w:t>Cycle</w:t>
            </w:r>
          </w:p>
        </w:tc>
        <w:tc>
          <w:tcPr>
            <w:tcW w:w="5079" w:type="dxa"/>
          </w:tcPr>
          <w:p w14:paraId="09A5AC6D" w14:textId="77777777" w:rsidR="000E194B" w:rsidRPr="006159E6" w:rsidRDefault="000E194B" w:rsidP="000E194B">
            <w:pPr>
              <w:pStyle w:val="CellBody"/>
              <w:rPr>
                <w:lang w:val="en-US"/>
              </w:rPr>
            </w:pPr>
            <w:r w:rsidRPr="006159E6">
              <w:rPr>
                <w:lang w:val="en-US"/>
              </w:rPr>
              <w:t>The cycle during which an oil product will be transported in a pipeline. Multiple cycles can be specified.</w:t>
            </w:r>
          </w:p>
        </w:tc>
        <w:tc>
          <w:tcPr>
            <w:tcW w:w="2154" w:type="dxa"/>
          </w:tcPr>
          <w:p w14:paraId="33D478DC" w14:textId="77777777" w:rsidR="000E194B" w:rsidRPr="006159E6" w:rsidRDefault="000E194B" w:rsidP="000E194B">
            <w:pPr>
              <w:pStyle w:val="CellBody"/>
              <w:rPr>
                <w:lang w:val="en-US"/>
              </w:rPr>
            </w:pPr>
            <w:r w:rsidRPr="006159E6">
              <w:rPr>
                <w:lang w:val="en-US"/>
              </w:rPr>
              <w:t>CycleType</w:t>
            </w:r>
          </w:p>
        </w:tc>
      </w:tr>
      <w:tr w:rsidR="000E194B" w:rsidRPr="006159E6" w14:paraId="742F55A0" w14:textId="77777777" w:rsidTr="004941B0">
        <w:trPr>
          <w:cantSplit/>
        </w:trPr>
        <w:tc>
          <w:tcPr>
            <w:tcW w:w="2265" w:type="dxa"/>
          </w:tcPr>
          <w:p w14:paraId="5F47A39D" w14:textId="77777777" w:rsidR="000E194B" w:rsidRPr="006159E6" w:rsidRDefault="000E194B" w:rsidP="000E194B">
            <w:pPr>
              <w:pStyle w:val="CellBody"/>
              <w:rPr>
                <w:lang w:val="en-US"/>
              </w:rPr>
            </w:pPr>
            <w:r w:rsidRPr="006159E6">
              <w:rPr>
                <w:lang w:val="en-US"/>
              </w:rPr>
              <w:t>DatedContract</w:t>
            </w:r>
          </w:p>
        </w:tc>
        <w:tc>
          <w:tcPr>
            <w:tcW w:w="5079" w:type="dxa"/>
          </w:tcPr>
          <w:p w14:paraId="5A5C9C12" w14:textId="30FF9AC6" w:rsidR="000E194B" w:rsidRPr="006159E6" w:rsidRDefault="000E194B" w:rsidP="00D60F7F">
            <w:pPr>
              <w:pStyle w:val="CellBody"/>
              <w:rPr>
                <w:lang w:val="en-US"/>
              </w:rPr>
            </w:pPr>
            <w:r w:rsidRPr="006159E6">
              <w:rPr>
                <w:lang w:val="en-US"/>
              </w:rPr>
              <w:t xml:space="preserve">The date on which the underlying contract, for which prices are being collected on the ‘PricingDate’, </w:t>
            </w:r>
            <w:r w:rsidR="00D60F7F">
              <w:rPr>
                <w:lang w:val="en-US"/>
              </w:rPr>
              <w:t>matures</w:t>
            </w:r>
            <w:r w:rsidRPr="006159E6">
              <w:rPr>
                <w:lang w:val="en-US"/>
              </w:rPr>
              <w:t>.</w:t>
            </w:r>
          </w:p>
        </w:tc>
        <w:tc>
          <w:tcPr>
            <w:tcW w:w="2154" w:type="dxa"/>
          </w:tcPr>
          <w:p w14:paraId="2DDC36CE" w14:textId="77777777" w:rsidR="000E194B" w:rsidRPr="006159E6" w:rsidRDefault="000E194B" w:rsidP="000E194B">
            <w:pPr>
              <w:pStyle w:val="CellBody"/>
              <w:rPr>
                <w:lang w:val="en-US"/>
              </w:rPr>
            </w:pPr>
            <w:r w:rsidRPr="006159E6">
              <w:rPr>
                <w:lang w:val="en-US"/>
              </w:rPr>
              <w:t>DateType</w:t>
            </w:r>
          </w:p>
        </w:tc>
      </w:tr>
      <w:tr w:rsidR="000E194B" w:rsidRPr="006159E6" w14:paraId="0E2DE5C6" w14:textId="77777777" w:rsidTr="004941B0">
        <w:trPr>
          <w:cantSplit/>
        </w:trPr>
        <w:tc>
          <w:tcPr>
            <w:tcW w:w="2265" w:type="dxa"/>
          </w:tcPr>
          <w:p w14:paraId="56F4BE54" w14:textId="77777777" w:rsidR="000E194B" w:rsidRPr="006159E6" w:rsidRDefault="000E194B" w:rsidP="000E194B">
            <w:pPr>
              <w:pStyle w:val="CellBody"/>
              <w:rPr>
                <w:lang w:val="en-US"/>
              </w:rPr>
            </w:pPr>
            <w:r w:rsidRPr="006159E6">
              <w:rPr>
                <w:lang w:val="en-US"/>
              </w:rPr>
              <w:t>DateOfSettlement</w:t>
            </w:r>
          </w:p>
        </w:tc>
        <w:tc>
          <w:tcPr>
            <w:tcW w:w="5079" w:type="dxa"/>
          </w:tcPr>
          <w:p w14:paraId="0636893E" w14:textId="77777777" w:rsidR="000E194B" w:rsidRPr="006159E6" w:rsidRDefault="000E194B" w:rsidP="000E194B">
            <w:pPr>
              <w:pStyle w:val="CellBody"/>
              <w:rPr>
                <w:lang w:val="en-US"/>
              </w:rPr>
            </w:pPr>
            <w:r>
              <w:rPr>
                <w:lang w:val="en-US"/>
              </w:rPr>
              <w:t>The date upon which an invoiced amount must be settled under the terms of the trade.</w:t>
            </w:r>
          </w:p>
        </w:tc>
        <w:tc>
          <w:tcPr>
            <w:tcW w:w="2154" w:type="dxa"/>
          </w:tcPr>
          <w:p w14:paraId="753BB223" w14:textId="77777777" w:rsidR="000E194B" w:rsidRPr="006159E6" w:rsidRDefault="000E194B" w:rsidP="000E194B">
            <w:pPr>
              <w:pStyle w:val="CellBody"/>
              <w:rPr>
                <w:lang w:val="en-US"/>
              </w:rPr>
            </w:pPr>
            <w:r w:rsidRPr="006159E6">
              <w:rPr>
                <w:lang w:val="en-US"/>
              </w:rPr>
              <w:t>DateType</w:t>
            </w:r>
          </w:p>
        </w:tc>
      </w:tr>
      <w:tr w:rsidR="000E194B" w:rsidRPr="006159E6" w14:paraId="344EFE42" w14:textId="77777777" w:rsidTr="004941B0">
        <w:trPr>
          <w:cantSplit/>
        </w:trPr>
        <w:tc>
          <w:tcPr>
            <w:tcW w:w="2265" w:type="dxa"/>
          </w:tcPr>
          <w:p w14:paraId="11D4968D" w14:textId="77777777" w:rsidR="000E194B" w:rsidRPr="006159E6" w:rsidRDefault="000E194B" w:rsidP="000E194B">
            <w:pPr>
              <w:pStyle w:val="CellBody"/>
              <w:rPr>
                <w:lang w:val="en-US"/>
              </w:rPr>
            </w:pPr>
            <w:r w:rsidRPr="006159E6">
              <w:rPr>
                <w:lang w:val="en-US"/>
              </w:rPr>
              <w:t>DayCountFraction</w:t>
            </w:r>
          </w:p>
        </w:tc>
        <w:tc>
          <w:tcPr>
            <w:tcW w:w="5079" w:type="dxa"/>
          </w:tcPr>
          <w:p w14:paraId="23A06CDA" w14:textId="77777777" w:rsidR="000E194B" w:rsidRPr="006159E6" w:rsidRDefault="000E194B" w:rsidP="000E194B">
            <w:pPr>
              <w:pStyle w:val="CellBody"/>
              <w:rPr>
                <w:lang w:val="en-US"/>
              </w:rPr>
            </w:pPr>
            <w:r w:rsidRPr="006159E6">
              <w:rPr>
                <w:lang w:val="en-US"/>
              </w:rPr>
              <w:t>The day count fraction.</w:t>
            </w:r>
          </w:p>
        </w:tc>
        <w:tc>
          <w:tcPr>
            <w:tcW w:w="2154" w:type="dxa"/>
          </w:tcPr>
          <w:p w14:paraId="5C7CA190" w14:textId="77777777" w:rsidR="000E194B" w:rsidRPr="006159E6" w:rsidRDefault="000E194B" w:rsidP="000E194B">
            <w:pPr>
              <w:pStyle w:val="CellBody"/>
              <w:rPr>
                <w:lang w:val="en-US"/>
              </w:rPr>
            </w:pPr>
            <w:r w:rsidRPr="006159E6">
              <w:rPr>
                <w:lang w:val="en-US"/>
              </w:rPr>
              <w:t>DayCountFraction</w:t>
            </w:r>
            <w:r w:rsidRPr="006159E6">
              <w:rPr>
                <w:lang w:val="en-US"/>
              </w:rPr>
              <w:softHyphen/>
              <w:t>Type</w:t>
            </w:r>
          </w:p>
        </w:tc>
      </w:tr>
      <w:tr w:rsidR="0028726D" w:rsidRPr="006159E6" w14:paraId="14A3311D" w14:textId="77777777" w:rsidTr="004941B0">
        <w:trPr>
          <w:cantSplit/>
          <w:ins w:id="1725" w:author="Autor"/>
        </w:trPr>
        <w:tc>
          <w:tcPr>
            <w:tcW w:w="2265" w:type="dxa"/>
          </w:tcPr>
          <w:p w14:paraId="54B3C1BB" w14:textId="1AEBF5DF" w:rsidR="0028726D" w:rsidRPr="006159E6" w:rsidRDefault="0028726D" w:rsidP="000E194B">
            <w:pPr>
              <w:pStyle w:val="CellBody"/>
              <w:rPr>
                <w:ins w:id="1726" w:author="Autor"/>
                <w:lang w:val="en-US"/>
              </w:rPr>
            </w:pPr>
            <w:ins w:id="1727" w:author="Autor">
              <w:r>
                <w:rPr>
                  <w:lang w:val="en-US"/>
                </w:rPr>
                <w:t>DaysOfTheWeek</w:t>
              </w:r>
            </w:ins>
          </w:p>
        </w:tc>
        <w:tc>
          <w:tcPr>
            <w:tcW w:w="5079" w:type="dxa"/>
          </w:tcPr>
          <w:p w14:paraId="0F1C0F6F" w14:textId="5FF0EBBE" w:rsidR="0028726D" w:rsidRPr="006159E6" w:rsidRDefault="005A4367" w:rsidP="00405005">
            <w:pPr>
              <w:pStyle w:val="CellBody"/>
              <w:rPr>
                <w:ins w:id="1728" w:author="Autor"/>
                <w:lang w:val="en-US"/>
              </w:rPr>
            </w:pPr>
            <w:ins w:id="1729" w:author="Autor">
              <w:r>
                <w:rPr>
                  <w:lang w:val="en-US"/>
                </w:rPr>
                <w:t>The weekdays on which a delivery load occurs.</w:t>
              </w:r>
            </w:ins>
          </w:p>
        </w:tc>
        <w:tc>
          <w:tcPr>
            <w:tcW w:w="2154" w:type="dxa"/>
          </w:tcPr>
          <w:p w14:paraId="4288C966" w14:textId="14AA33BC" w:rsidR="0028726D" w:rsidRPr="006159E6" w:rsidRDefault="0028726D" w:rsidP="000E194B">
            <w:pPr>
              <w:pStyle w:val="CellBody"/>
              <w:rPr>
                <w:ins w:id="1730" w:author="Autor"/>
                <w:lang w:val="en-US"/>
              </w:rPr>
            </w:pPr>
            <w:ins w:id="1731" w:author="Autor">
              <w:r>
                <w:rPr>
                  <w:lang w:val="en-US"/>
                </w:rPr>
                <w:t>DOWType</w:t>
              </w:r>
            </w:ins>
          </w:p>
        </w:tc>
      </w:tr>
      <w:tr w:rsidR="000E194B" w:rsidRPr="006159E6" w14:paraId="4FF581A2" w14:textId="77777777" w:rsidTr="004941B0">
        <w:trPr>
          <w:cantSplit/>
        </w:trPr>
        <w:tc>
          <w:tcPr>
            <w:tcW w:w="2265" w:type="dxa"/>
          </w:tcPr>
          <w:p w14:paraId="557D07DC" w14:textId="77777777" w:rsidR="000E194B" w:rsidRPr="006159E6" w:rsidRDefault="000E194B" w:rsidP="000E194B">
            <w:pPr>
              <w:pStyle w:val="CellBody"/>
              <w:rPr>
                <w:lang w:val="en-US"/>
              </w:rPr>
            </w:pPr>
            <w:r w:rsidRPr="006159E6">
              <w:rPr>
                <w:lang w:val="en-US"/>
              </w:rPr>
              <w:t>DealID</w:t>
            </w:r>
          </w:p>
        </w:tc>
        <w:tc>
          <w:tcPr>
            <w:tcW w:w="5079" w:type="dxa"/>
          </w:tcPr>
          <w:p w14:paraId="38A3739D" w14:textId="77777777" w:rsidR="000E194B" w:rsidRPr="006159E6" w:rsidRDefault="000E194B" w:rsidP="000E194B">
            <w:pPr>
              <w:pStyle w:val="CellBody"/>
              <w:rPr>
                <w:lang w:val="en-US"/>
              </w:rPr>
            </w:pPr>
            <w:r w:rsidRPr="006159E6">
              <w:rPr>
                <w:lang w:val="en-US"/>
              </w:rPr>
              <w:t xml:space="preserve">A common </w:t>
            </w:r>
            <w:r>
              <w:rPr>
                <w:lang w:val="en-US"/>
              </w:rPr>
              <w:t>trade</w:t>
            </w:r>
            <w:r w:rsidRPr="006159E6">
              <w:rPr>
                <w:lang w:val="en-US"/>
              </w:rPr>
              <w:t xml:space="preserve"> identifier known to</w:t>
            </w:r>
            <w:r>
              <w:rPr>
                <w:lang w:val="en-US"/>
              </w:rPr>
              <w:t xml:space="preserve"> the parties to the trade.</w:t>
            </w:r>
          </w:p>
        </w:tc>
        <w:tc>
          <w:tcPr>
            <w:tcW w:w="2154" w:type="dxa"/>
          </w:tcPr>
          <w:p w14:paraId="71972F11" w14:textId="77777777" w:rsidR="000E194B" w:rsidRPr="006159E6" w:rsidRDefault="000E194B" w:rsidP="000E194B">
            <w:pPr>
              <w:pStyle w:val="CellBody"/>
              <w:rPr>
                <w:lang w:val="en-US"/>
              </w:rPr>
            </w:pPr>
            <w:r w:rsidRPr="006159E6">
              <w:rPr>
                <w:lang w:val="en-US"/>
              </w:rPr>
              <w:t>IdentificationType</w:t>
            </w:r>
          </w:p>
        </w:tc>
      </w:tr>
      <w:tr w:rsidR="000E194B" w:rsidRPr="006159E6" w14:paraId="2EC616CE" w14:textId="77777777" w:rsidTr="004941B0">
        <w:trPr>
          <w:cantSplit/>
        </w:trPr>
        <w:tc>
          <w:tcPr>
            <w:tcW w:w="2265" w:type="dxa"/>
          </w:tcPr>
          <w:p w14:paraId="187AF168" w14:textId="77777777" w:rsidR="000E194B" w:rsidRPr="006159E6" w:rsidRDefault="000E194B" w:rsidP="000E194B">
            <w:pPr>
              <w:pStyle w:val="CellBody"/>
              <w:rPr>
                <w:lang w:val="en-US"/>
              </w:rPr>
            </w:pPr>
            <w:r w:rsidRPr="006159E6">
              <w:rPr>
                <w:lang w:val="en-US"/>
              </w:rPr>
              <w:t>Deliverable</w:t>
            </w:r>
            <w:r w:rsidRPr="006159E6">
              <w:rPr>
                <w:lang w:val="en-US"/>
              </w:rPr>
              <w:softHyphen/>
              <w:t>By</w:t>
            </w:r>
            <w:r w:rsidRPr="006159E6">
              <w:rPr>
                <w:lang w:val="en-US"/>
              </w:rPr>
              <w:softHyphen/>
              <w:t>Barge</w:t>
            </w:r>
          </w:p>
        </w:tc>
        <w:tc>
          <w:tcPr>
            <w:tcW w:w="5079" w:type="dxa"/>
          </w:tcPr>
          <w:p w14:paraId="3F8BD62F" w14:textId="77777777" w:rsidR="000E194B" w:rsidRPr="006159E6" w:rsidRDefault="000E194B" w:rsidP="000E194B">
            <w:pPr>
              <w:pStyle w:val="CellBody"/>
              <w:rPr>
                <w:lang w:val="en-US"/>
              </w:rPr>
            </w:pPr>
            <w:r>
              <w:rPr>
                <w:lang w:val="en-US"/>
              </w:rPr>
              <w:t>Indicates w</w:t>
            </w:r>
            <w:r w:rsidRPr="006159E6">
              <w:rPr>
                <w:lang w:val="en-US"/>
              </w:rPr>
              <w:t xml:space="preserve">hether the delivery can go to barge. For trades documented under the ISDA Master Agreement and Oil Annex, this </w:t>
            </w:r>
            <w:r>
              <w:rPr>
                <w:lang w:val="en-US"/>
              </w:rPr>
              <w:t xml:space="preserve">must </w:t>
            </w:r>
            <w:r w:rsidRPr="006159E6">
              <w:rPr>
                <w:lang w:val="en-US"/>
              </w:rPr>
              <w:t xml:space="preserve">be set to </w:t>
            </w:r>
            <w:r>
              <w:rPr>
                <w:lang w:val="en-US"/>
              </w:rPr>
              <w:t>“F</w:t>
            </w:r>
            <w:r w:rsidRPr="006159E6">
              <w:rPr>
                <w:lang w:val="en-US"/>
              </w:rPr>
              <w:t>alse</w:t>
            </w:r>
            <w:r>
              <w:rPr>
                <w:lang w:val="en-US"/>
              </w:rPr>
              <w:t>”</w:t>
            </w:r>
            <w:r w:rsidRPr="006159E6">
              <w:rPr>
                <w:lang w:val="en-US"/>
              </w:rPr>
              <w:t>.</w:t>
            </w:r>
          </w:p>
        </w:tc>
        <w:tc>
          <w:tcPr>
            <w:tcW w:w="2154" w:type="dxa"/>
          </w:tcPr>
          <w:p w14:paraId="72A493C6" w14:textId="77777777" w:rsidR="000E194B" w:rsidRPr="006159E6" w:rsidRDefault="000E194B" w:rsidP="000E194B">
            <w:pPr>
              <w:pStyle w:val="CellBody"/>
              <w:rPr>
                <w:lang w:val="en-US"/>
              </w:rPr>
            </w:pPr>
            <w:r w:rsidRPr="006159E6">
              <w:rPr>
                <w:lang w:val="en-US"/>
              </w:rPr>
              <w:t>TrueFalseType</w:t>
            </w:r>
          </w:p>
        </w:tc>
      </w:tr>
      <w:tr w:rsidR="000E194B" w:rsidRPr="006159E6" w14:paraId="6BC5E2EC" w14:textId="77777777" w:rsidTr="004941B0">
        <w:trPr>
          <w:cantSplit/>
        </w:trPr>
        <w:tc>
          <w:tcPr>
            <w:tcW w:w="2265" w:type="dxa"/>
          </w:tcPr>
          <w:p w14:paraId="0065AAB1" w14:textId="77777777" w:rsidR="000E194B" w:rsidRPr="006159E6" w:rsidRDefault="000E194B" w:rsidP="000E194B">
            <w:pPr>
              <w:pStyle w:val="CellBody"/>
              <w:rPr>
                <w:lang w:val="en-US"/>
              </w:rPr>
            </w:pPr>
            <w:r w:rsidRPr="006159E6">
              <w:rPr>
                <w:lang w:val="en-US"/>
              </w:rPr>
              <w:t>DeliverableCurrency</w:t>
            </w:r>
          </w:p>
        </w:tc>
        <w:tc>
          <w:tcPr>
            <w:tcW w:w="5079" w:type="dxa"/>
          </w:tcPr>
          <w:p w14:paraId="5751F136" w14:textId="77777777" w:rsidR="000E194B" w:rsidRPr="006159E6" w:rsidRDefault="000E194B" w:rsidP="000E194B">
            <w:pPr>
              <w:pStyle w:val="CellBody"/>
              <w:rPr>
                <w:lang w:val="en-US"/>
              </w:rPr>
            </w:pPr>
            <w:r w:rsidRPr="006159E6">
              <w:rPr>
                <w:lang w:val="en-US"/>
              </w:rPr>
              <w:t>The currency to be delivered.</w:t>
            </w:r>
          </w:p>
        </w:tc>
        <w:tc>
          <w:tcPr>
            <w:tcW w:w="2154" w:type="dxa"/>
          </w:tcPr>
          <w:p w14:paraId="7D9F8533" w14:textId="77777777" w:rsidR="000E194B" w:rsidRPr="006159E6" w:rsidDel="0074383B" w:rsidRDefault="000E194B" w:rsidP="000E194B">
            <w:pPr>
              <w:pStyle w:val="CellBody"/>
              <w:rPr>
                <w:lang w:val="en-US"/>
              </w:rPr>
            </w:pPr>
            <w:r w:rsidRPr="006159E6">
              <w:rPr>
                <w:lang w:val="en-US"/>
              </w:rPr>
              <w:t>CurrencyCodeType</w:t>
            </w:r>
          </w:p>
        </w:tc>
      </w:tr>
      <w:tr w:rsidR="000E194B" w:rsidRPr="006159E6" w14:paraId="4E4369CA" w14:textId="77777777" w:rsidTr="004941B0">
        <w:trPr>
          <w:cantSplit/>
        </w:trPr>
        <w:tc>
          <w:tcPr>
            <w:tcW w:w="2265" w:type="dxa"/>
          </w:tcPr>
          <w:p w14:paraId="219F5912" w14:textId="77777777" w:rsidR="000E194B" w:rsidRPr="006159E6" w:rsidRDefault="000E194B" w:rsidP="000E194B">
            <w:pPr>
              <w:pStyle w:val="CellBody"/>
              <w:rPr>
                <w:lang w:val="en-US"/>
              </w:rPr>
            </w:pPr>
            <w:r w:rsidRPr="006159E6">
              <w:rPr>
                <w:lang w:val="en-US"/>
              </w:rPr>
              <w:t>DeliveryDate</w:t>
            </w:r>
          </w:p>
        </w:tc>
        <w:tc>
          <w:tcPr>
            <w:tcW w:w="5079" w:type="dxa"/>
          </w:tcPr>
          <w:p w14:paraId="7928B937" w14:textId="19C6971F" w:rsidR="000E194B" w:rsidRPr="006159E6" w:rsidRDefault="000E194B" w:rsidP="00D60F7F">
            <w:pPr>
              <w:pStyle w:val="CellBody"/>
              <w:rPr>
                <w:lang w:val="en-US"/>
              </w:rPr>
            </w:pPr>
            <w:r w:rsidRPr="006159E6">
              <w:rPr>
                <w:lang w:val="en-US"/>
              </w:rPr>
              <w:t xml:space="preserve">“Delivery Date” means the relevant date </w:t>
            </w:r>
            <w:r w:rsidR="00D60F7F">
              <w:rPr>
                <w:lang w:val="en-US"/>
              </w:rPr>
              <w:t xml:space="preserve">of maturity </w:t>
            </w:r>
            <w:r w:rsidRPr="006159E6">
              <w:rPr>
                <w:lang w:val="en-US"/>
              </w:rPr>
              <w:t xml:space="preserve">or </w:t>
            </w:r>
            <w:r w:rsidR="00D60F7F">
              <w:rPr>
                <w:lang w:val="en-US"/>
              </w:rPr>
              <w:t xml:space="preserve">start of </w:t>
            </w:r>
            <w:r w:rsidRPr="006159E6">
              <w:rPr>
                <w:lang w:val="en-US"/>
              </w:rPr>
              <w:t xml:space="preserve">delivery of the underlying </w:t>
            </w:r>
            <w:r>
              <w:rPr>
                <w:lang w:val="en-US"/>
              </w:rPr>
              <w:t>c</w:t>
            </w:r>
            <w:r w:rsidRPr="006159E6">
              <w:rPr>
                <w:lang w:val="en-US"/>
              </w:rPr>
              <w:t xml:space="preserve">ommodity </w:t>
            </w:r>
            <w:r w:rsidR="00D60F7F">
              <w:rPr>
                <w:lang w:val="en-US"/>
              </w:rPr>
              <w:t xml:space="preserve">contract, </w:t>
            </w:r>
            <w:r w:rsidRPr="006159E6">
              <w:rPr>
                <w:lang w:val="en-US"/>
              </w:rPr>
              <w:t xml:space="preserve">which must be a date reported or capable of being determined from information reported in or by the relevant </w:t>
            </w:r>
            <w:r>
              <w:rPr>
                <w:lang w:val="en-US"/>
              </w:rPr>
              <w:t>p</w:t>
            </w:r>
            <w:r w:rsidRPr="006159E6">
              <w:rPr>
                <w:lang w:val="en-US"/>
              </w:rPr>
              <w:t xml:space="preserve">rice </w:t>
            </w:r>
            <w:r>
              <w:rPr>
                <w:lang w:val="en-US"/>
              </w:rPr>
              <w:t>s</w:t>
            </w:r>
            <w:r w:rsidRPr="006159E6">
              <w:rPr>
                <w:lang w:val="en-US"/>
              </w:rPr>
              <w:t>ource.</w:t>
            </w:r>
          </w:p>
        </w:tc>
        <w:tc>
          <w:tcPr>
            <w:tcW w:w="2154" w:type="dxa"/>
          </w:tcPr>
          <w:p w14:paraId="2A565D3B" w14:textId="77777777" w:rsidR="000E194B" w:rsidRPr="006159E6" w:rsidRDefault="000E194B" w:rsidP="000E194B">
            <w:pPr>
              <w:pStyle w:val="CellBody"/>
              <w:rPr>
                <w:lang w:val="en-US"/>
              </w:rPr>
            </w:pPr>
            <w:r w:rsidRPr="006159E6">
              <w:rPr>
                <w:lang w:val="en-US"/>
              </w:rPr>
              <w:t>DeliveryDate</w:t>
            </w:r>
            <w:r w:rsidRPr="006159E6">
              <w:rPr>
                <w:lang w:val="en-US"/>
              </w:rPr>
              <w:softHyphen/>
              <w:t>Type</w:t>
            </w:r>
          </w:p>
        </w:tc>
      </w:tr>
      <w:tr w:rsidR="000B27F7" w:rsidRPr="006159E6" w14:paraId="5187DD1C" w14:textId="77777777" w:rsidTr="000B0C45">
        <w:trPr>
          <w:cantSplit/>
          <w:ins w:id="1732" w:author="Autor"/>
        </w:trPr>
        <w:tc>
          <w:tcPr>
            <w:tcW w:w="2265" w:type="dxa"/>
          </w:tcPr>
          <w:p w14:paraId="6843BF4E" w14:textId="683F7610" w:rsidR="000B27F7" w:rsidRPr="006159E6" w:rsidRDefault="000B27F7" w:rsidP="000B27F7">
            <w:pPr>
              <w:pStyle w:val="CellBody"/>
              <w:rPr>
                <w:ins w:id="1733" w:author="Autor"/>
                <w:lang w:val="en-US"/>
              </w:rPr>
            </w:pPr>
            <w:ins w:id="1734" w:author="Autor">
              <w:r w:rsidRPr="006159E6">
                <w:rPr>
                  <w:lang w:val="en-US"/>
                </w:rPr>
                <w:t>Delivery</w:t>
              </w:r>
              <w:r>
                <w:rPr>
                  <w:lang w:val="en-US"/>
                </w:rPr>
                <w:t>End</w:t>
              </w:r>
              <w:r w:rsidRPr="006159E6">
                <w:rPr>
                  <w:lang w:val="en-US"/>
                </w:rPr>
                <w:softHyphen/>
                <w:t>Date</w:t>
              </w:r>
            </w:ins>
          </w:p>
        </w:tc>
        <w:tc>
          <w:tcPr>
            <w:tcW w:w="5079" w:type="dxa"/>
          </w:tcPr>
          <w:p w14:paraId="0A0F01B5" w14:textId="5C8410C6" w:rsidR="000B27F7" w:rsidRPr="006159E6" w:rsidRDefault="000B27F7" w:rsidP="000B0C45">
            <w:pPr>
              <w:pStyle w:val="CellBody"/>
              <w:rPr>
                <w:ins w:id="1735" w:author="Autor"/>
                <w:lang w:val="en-US"/>
              </w:rPr>
            </w:pPr>
            <w:ins w:id="1736" w:author="Autor">
              <w:r w:rsidRPr="006159E6">
                <w:rPr>
                  <w:lang w:val="en-US"/>
                </w:rPr>
                <w:t xml:space="preserve">The </w:t>
              </w:r>
              <w:r>
                <w:rPr>
                  <w:lang w:val="en-US"/>
                </w:rPr>
                <w:t xml:space="preserve">end </w:t>
              </w:r>
              <w:r w:rsidRPr="006159E6">
                <w:rPr>
                  <w:lang w:val="en-US"/>
                </w:rPr>
                <w:t xml:space="preserve">date </w:t>
              </w:r>
              <w:r>
                <w:rPr>
                  <w:lang w:val="en-US"/>
                </w:rPr>
                <w:t xml:space="preserve">of </w:t>
              </w:r>
              <w:r w:rsidRPr="006159E6">
                <w:rPr>
                  <w:lang w:val="en-US"/>
                </w:rPr>
                <w:t>the time interval for a</w:t>
              </w:r>
              <w:r>
                <w:rPr>
                  <w:lang w:val="en-US"/>
                </w:rPr>
                <w:t xml:space="preserve"> delivery</w:t>
              </w:r>
              <w:r w:rsidRPr="006159E6">
                <w:rPr>
                  <w:lang w:val="en-US"/>
                </w:rPr>
                <w:t xml:space="preserve"> period.  </w:t>
              </w:r>
            </w:ins>
          </w:p>
          <w:p w14:paraId="7CC14595" w14:textId="77777777" w:rsidR="000B27F7" w:rsidRPr="006159E6" w:rsidRDefault="000B27F7" w:rsidP="000B0C45">
            <w:pPr>
              <w:pStyle w:val="CellBody"/>
              <w:rPr>
                <w:ins w:id="1737" w:author="Autor"/>
                <w:lang w:val="en-US"/>
              </w:rPr>
            </w:pPr>
            <w:ins w:id="1738" w:author="Autor">
              <w:r w:rsidRPr="006159E6">
                <w:rPr>
                  <w:lang w:val="en-US"/>
                </w:rPr>
                <w:t xml:space="preserve">The </w:t>
              </w:r>
              <w:r>
                <w:rPr>
                  <w:lang w:val="en-US"/>
                </w:rPr>
                <w:t xml:space="preserve">start time is </w:t>
              </w:r>
              <w:r w:rsidRPr="006159E6">
                <w:rPr>
                  <w:lang w:val="en-US"/>
                </w:rPr>
                <w:t xml:space="preserve">expressed in the </w:t>
              </w:r>
              <w:r>
                <w:rPr>
                  <w:lang w:val="en-US"/>
                </w:rPr>
                <w:t xml:space="preserve">local time at </w:t>
              </w:r>
              <w:r w:rsidRPr="006159E6">
                <w:rPr>
                  <w:lang w:val="en-US"/>
                </w:rPr>
                <w:t xml:space="preserve">the </w:t>
              </w:r>
              <w:r>
                <w:rPr>
                  <w:lang w:val="en-US"/>
                </w:rPr>
                <w:t>point/area of delivery</w:t>
              </w:r>
              <w:r w:rsidRPr="006159E6">
                <w:rPr>
                  <w:lang w:val="en-US"/>
                </w:rPr>
                <w:t>.</w:t>
              </w:r>
            </w:ins>
          </w:p>
        </w:tc>
        <w:tc>
          <w:tcPr>
            <w:tcW w:w="2154" w:type="dxa"/>
          </w:tcPr>
          <w:p w14:paraId="1D975440" w14:textId="77777777" w:rsidR="000B27F7" w:rsidRPr="006159E6" w:rsidRDefault="000B27F7" w:rsidP="000B0C45">
            <w:pPr>
              <w:pStyle w:val="CellBody"/>
              <w:rPr>
                <w:ins w:id="1739" w:author="Autor"/>
                <w:lang w:val="en-US"/>
              </w:rPr>
            </w:pPr>
            <w:ins w:id="1740" w:author="Autor">
              <w:r>
                <w:rPr>
                  <w:lang w:val="en-US"/>
                </w:rPr>
                <w:t>DateType</w:t>
              </w:r>
            </w:ins>
          </w:p>
        </w:tc>
      </w:tr>
      <w:tr w:rsidR="000E194B" w:rsidRPr="006159E6" w14:paraId="2C4BB741" w14:textId="77777777" w:rsidTr="004941B0">
        <w:trPr>
          <w:cantSplit/>
        </w:trPr>
        <w:tc>
          <w:tcPr>
            <w:tcW w:w="2265" w:type="dxa"/>
          </w:tcPr>
          <w:p w14:paraId="0B3E3D8F" w14:textId="77777777" w:rsidR="000E194B" w:rsidRPr="006159E6" w:rsidRDefault="000E194B" w:rsidP="000E194B">
            <w:pPr>
              <w:pStyle w:val="CellBody"/>
              <w:rPr>
                <w:lang w:val="en-US"/>
              </w:rPr>
            </w:pPr>
            <w:r w:rsidRPr="006159E6">
              <w:rPr>
                <w:lang w:val="en-US"/>
              </w:rPr>
              <w:t>DeliveryEnd</w:t>
            </w:r>
            <w:r w:rsidRPr="006159E6">
              <w:rPr>
                <w:lang w:val="en-US"/>
              </w:rPr>
              <w:softHyphen/>
              <w:t>DateAndTime</w:t>
            </w:r>
          </w:p>
        </w:tc>
        <w:tc>
          <w:tcPr>
            <w:tcW w:w="5079" w:type="dxa"/>
          </w:tcPr>
          <w:p w14:paraId="6DCC3BE3" w14:textId="7FA5C079" w:rsidR="000E194B" w:rsidRPr="006159E6" w:rsidRDefault="000E194B" w:rsidP="000E194B">
            <w:pPr>
              <w:pStyle w:val="CellBody"/>
              <w:rPr>
                <w:lang w:val="en-US"/>
              </w:rPr>
            </w:pPr>
            <w:r w:rsidRPr="006159E6">
              <w:rPr>
                <w:lang w:val="en-US"/>
              </w:rPr>
              <w:t xml:space="preserve">The end date and time of </w:t>
            </w:r>
            <w:r w:rsidR="00DD37CB">
              <w:rPr>
                <w:lang w:val="en-US"/>
              </w:rPr>
              <w:t xml:space="preserve">a delivery </w:t>
            </w:r>
            <w:r w:rsidRPr="006159E6">
              <w:rPr>
                <w:lang w:val="en-US"/>
              </w:rPr>
              <w:t xml:space="preserve">period. The resulting duration is expressed in minutes for a single quantity period. </w:t>
            </w:r>
          </w:p>
          <w:p w14:paraId="4F22625C" w14:textId="2F979D20" w:rsidR="000E194B" w:rsidRPr="006159E6" w:rsidRDefault="000E194B" w:rsidP="00281B37">
            <w:pPr>
              <w:pStyle w:val="CellBody"/>
              <w:rPr>
                <w:lang w:val="en-US"/>
              </w:rPr>
            </w:pPr>
            <w:r>
              <w:rPr>
                <w:lang w:val="en-US"/>
              </w:rPr>
              <w:t>Depending on the context, t</w:t>
            </w:r>
            <w:r w:rsidRPr="006159E6">
              <w:rPr>
                <w:lang w:val="en-US"/>
              </w:rPr>
              <w:t xml:space="preserve">he time interval </w:t>
            </w:r>
            <w:r>
              <w:rPr>
                <w:lang w:val="en-US"/>
              </w:rPr>
              <w:t>is</w:t>
            </w:r>
            <w:r w:rsidRPr="006159E6">
              <w:rPr>
                <w:lang w:val="en-US"/>
              </w:rPr>
              <w:t xml:space="preserve"> expressed in the </w:t>
            </w:r>
            <w:r>
              <w:rPr>
                <w:lang w:val="en-US"/>
              </w:rPr>
              <w:t xml:space="preserve">local </w:t>
            </w:r>
            <w:r w:rsidRPr="006159E6">
              <w:rPr>
                <w:lang w:val="en-US"/>
              </w:rPr>
              <w:t>time</w:t>
            </w:r>
            <w:r w:rsidR="00281B37">
              <w:rPr>
                <w:lang w:val="en-US"/>
              </w:rPr>
              <w:t xml:space="preserve"> </w:t>
            </w:r>
            <w:r w:rsidRPr="006159E6">
              <w:rPr>
                <w:lang w:val="en-US"/>
              </w:rPr>
              <w:t>zone of the commodity delivery area</w:t>
            </w:r>
            <w:r>
              <w:rPr>
                <w:lang w:val="en-US"/>
              </w:rPr>
              <w:t xml:space="preserve"> or in UTC time format</w:t>
            </w:r>
            <w:r w:rsidRPr="006159E6">
              <w:rPr>
                <w:lang w:val="en-US"/>
              </w:rPr>
              <w:t>.</w:t>
            </w:r>
          </w:p>
        </w:tc>
        <w:tc>
          <w:tcPr>
            <w:tcW w:w="2154" w:type="dxa"/>
          </w:tcPr>
          <w:p w14:paraId="752436AA" w14:textId="77777777" w:rsidR="000E194B" w:rsidRDefault="000E194B" w:rsidP="000E194B">
            <w:pPr>
              <w:pStyle w:val="CellBody"/>
              <w:rPr>
                <w:lang w:val="en-US"/>
              </w:rPr>
            </w:pPr>
            <w:r w:rsidRPr="006159E6">
              <w:rPr>
                <w:lang w:val="en-US"/>
              </w:rPr>
              <w:t>ClockDate</w:t>
            </w:r>
            <w:r w:rsidRPr="006159E6">
              <w:rPr>
                <w:lang w:val="en-US"/>
              </w:rPr>
              <w:softHyphen/>
              <w:t>TimeType</w:t>
            </w:r>
          </w:p>
          <w:p w14:paraId="09521065" w14:textId="77777777" w:rsidR="000E194B" w:rsidRPr="006159E6" w:rsidRDefault="000E194B" w:rsidP="000E194B">
            <w:pPr>
              <w:pStyle w:val="CellBody"/>
              <w:rPr>
                <w:lang w:val="en-US"/>
              </w:rPr>
            </w:pPr>
            <w:r>
              <w:rPr>
                <w:lang w:val="en-US"/>
              </w:rPr>
              <w:t>UTCTimestampType</w:t>
            </w:r>
          </w:p>
        </w:tc>
      </w:tr>
      <w:tr w:rsidR="005A4367" w:rsidRPr="006159E6" w14:paraId="51CFE674" w14:textId="77777777" w:rsidTr="00712ED9">
        <w:trPr>
          <w:cantSplit/>
          <w:ins w:id="1741" w:author="Autor"/>
        </w:trPr>
        <w:tc>
          <w:tcPr>
            <w:tcW w:w="2265" w:type="dxa"/>
          </w:tcPr>
          <w:p w14:paraId="2985AE9B" w14:textId="77777777" w:rsidR="005A4367" w:rsidRPr="006159E6" w:rsidRDefault="005A4367" w:rsidP="00712ED9">
            <w:pPr>
              <w:pStyle w:val="CellBody"/>
              <w:rPr>
                <w:ins w:id="1742" w:author="Autor"/>
                <w:lang w:val="en-US"/>
              </w:rPr>
            </w:pPr>
            <w:ins w:id="1743" w:author="Autor">
              <w:r w:rsidRPr="006159E6">
                <w:rPr>
                  <w:lang w:val="en-US"/>
                </w:rPr>
                <w:lastRenderedPageBreak/>
                <w:t>Delivery</w:t>
              </w:r>
              <w:r>
                <w:rPr>
                  <w:lang w:val="en-US"/>
                </w:rPr>
                <w:t>End</w:t>
              </w:r>
              <w:r w:rsidRPr="006159E6">
                <w:rPr>
                  <w:lang w:val="en-US"/>
                </w:rPr>
                <w:softHyphen/>
              </w:r>
              <w:r>
                <w:rPr>
                  <w:lang w:val="en-US"/>
                </w:rPr>
                <w:t>Timestamp</w:t>
              </w:r>
            </w:ins>
          </w:p>
        </w:tc>
        <w:tc>
          <w:tcPr>
            <w:tcW w:w="5079" w:type="dxa"/>
          </w:tcPr>
          <w:p w14:paraId="08883579" w14:textId="77777777" w:rsidR="005A4367" w:rsidRPr="006159E6" w:rsidRDefault="005A4367" w:rsidP="00712ED9">
            <w:pPr>
              <w:pStyle w:val="CellBody"/>
              <w:tabs>
                <w:tab w:val="left" w:pos="3808"/>
              </w:tabs>
              <w:rPr>
                <w:ins w:id="1744" w:author="Autor"/>
                <w:lang w:val="en-US"/>
              </w:rPr>
            </w:pPr>
            <w:ins w:id="1745" w:author="Autor">
              <w:r w:rsidRPr="006159E6">
                <w:rPr>
                  <w:lang w:val="en-US"/>
                </w:rPr>
                <w:t>The end date and time of a</w:t>
              </w:r>
              <w:r>
                <w:rPr>
                  <w:lang w:val="en-US"/>
                </w:rPr>
                <w:t xml:space="preserve"> delivery </w:t>
              </w:r>
              <w:r w:rsidRPr="006159E6">
                <w:rPr>
                  <w:lang w:val="en-US"/>
                </w:rPr>
                <w:t>period. The resulting duration is expressed in minutes for a single quantity period.</w:t>
              </w:r>
            </w:ins>
          </w:p>
          <w:p w14:paraId="6C78092B" w14:textId="681A59E0" w:rsidR="005A4367" w:rsidRPr="006159E6" w:rsidRDefault="005A4367" w:rsidP="005A4367">
            <w:pPr>
              <w:pStyle w:val="CellBody"/>
              <w:rPr>
                <w:ins w:id="1746" w:author="Autor"/>
                <w:lang w:val="en-US"/>
              </w:rPr>
            </w:pPr>
            <w:ins w:id="1747" w:author="Autor">
              <w:r>
                <w:rPr>
                  <w:lang w:val="en-US"/>
                </w:rPr>
                <w:t>T</w:t>
              </w:r>
              <w:r w:rsidRPr="006159E6">
                <w:rPr>
                  <w:lang w:val="en-US"/>
                </w:rPr>
                <w:t xml:space="preserve">his date and time </w:t>
              </w:r>
              <w:r>
                <w:rPr>
                  <w:lang w:val="en-US"/>
                </w:rPr>
                <w:t xml:space="preserve">is </w:t>
              </w:r>
              <w:r w:rsidRPr="006159E6">
                <w:rPr>
                  <w:lang w:val="en-US"/>
                </w:rPr>
                <w:t xml:space="preserve">expressed in </w:t>
              </w:r>
              <w:r>
                <w:rPr>
                  <w:lang w:val="en-US"/>
                </w:rPr>
                <w:t xml:space="preserve">UTC plus time zone offset, see also </w:t>
              </w:r>
              <w:r>
                <w:rPr>
                  <w:lang w:val="en-US"/>
                </w:rPr>
                <w:fldChar w:fldCharType="begin"/>
              </w:r>
              <w:r>
                <w:rPr>
                  <w:lang w:val="en-US"/>
                </w:rPr>
                <w:instrText xml:space="preserve"> REF BR008 \h </w:instrText>
              </w:r>
            </w:ins>
            <w:r>
              <w:rPr>
                <w:lang w:val="en-US"/>
              </w:rPr>
            </w:r>
            <w:ins w:id="1748" w:author="Autor">
              <w:r>
                <w:rPr>
                  <w:lang w:val="en-US"/>
                </w:rPr>
                <w:fldChar w:fldCharType="separate"/>
              </w:r>
              <w:r>
                <w:rPr>
                  <w:lang w:val="en-US"/>
                </w:rPr>
                <w:t>BR008</w:t>
              </w:r>
              <w:r>
                <w:rPr>
                  <w:lang w:val="en-US"/>
                </w:rPr>
                <w:fldChar w:fldCharType="end"/>
              </w:r>
              <w:r>
                <w:rPr>
                  <w:lang w:val="en-US"/>
                </w:rPr>
                <w:t>.</w:t>
              </w:r>
            </w:ins>
          </w:p>
        </w:tc>
        <w:tc>
          <w:tcPr>
            <w:tcW w:w="2154" w:type="dxa"/>
          </w:tcPr>
          <w:p w14:paraId="5404A8E3" w14:textId="2FCF5CDB" w:rsidR="005A4367" w:rsidRPr="006159E6" w:rsidRDefault="005A4367" w:rsidP="00712ED9">
            <w:pPr>
              <w:pStyle w:val="CellBody"/>
              <w:rPr>
                <w:ins w:id="1749" w:author="Autor"/>
                <w:lang w:val="en-US"/>
              </w:rPr>
            </w:pPr>
            <w:ins w:id="1750" w:author="Autor">
              <w:r>
                <w:rPr>
                  <w:lang w:val="en-US"/>
                </w:rPr>
                <w:t>UTCOffset</w:t>
              </w:r>
              <w:r>
                <w:rPr>
                  <w:lang w:val="en-US"/>
                </w:rPr>
                <w:softHyphen/>
              </w:r>
              <w:r w:rsidRPr="006159E6">
                <w:rPr>
                  <w:lang w:val="en-US"/>
                </w:rPr>
                <w:t>Timestamp</w:t>
              </w:r>
              <w:r w:rsidRPr="006159E6">
                <w:rPr>
                  <w:lang w:val="en-US"/>
                </w:rPr>
                <w:softHyphen/>
                <w:t>Type</w:t>
              </w:r>
            </w:ins>
          </w:p>
        </w:tc>
      </w:tr>
      <w:tr w:rsidR="000E194B" w:rsidRPr="006159E6" w14:paraId="0414F4E2" w14:textId="77777777" w:rsidTr="004941B0">
        <w:trPr>
          <w:cantSplit/>
        </w:trPr>
        <w:tc>
          <w:tcPr>
            <w:tcW w:w="2265" w:type="dxa"/>
          </w:tcPr>
          <w:p w14:paraId="6FC1F3CE" w14:textId="77777777" w:rsidR="000E194B" w:rsidRPr="006159E6" w:rsidRDefault="000E194B" w:rsidP="000E194B">
            <w:pPr>
              <w:pStyle w:val="CellBody"/>
              <w:rPr>
                <w:lang w:val="en-US"/>
              </w:rPr>
            </w:pPr>
            <w:r w:rsidRPr="006159E6">
              <w:rPr>
                <w:lang w:val="en-US"/>
              </w:rPr>
              <w:t>Delivery</w:t>
            </w:r>
            <w:r w:rsidRPr="006159E6">
              <w:rPr>
                <w:lang w:val="en-US"/>
              </w:rPr>
              <w:softHyphen/>
              <w:t>Period</w:t>
            </w:r>
            <w:r w:rsidRPr="006159E6">
              <w:rPr>
                <w:lang w:val="en-US"/>
              </w:rPr>
              <w:softHyphen/>
              <w:t>End</w:t>
            </w:r>
            <w:r w:rsidRPr="006159E6">
              <w:rPr>
                <w:lang w:val="en-US"/>
              </w:rPr>
              <w:softHyphen/>
              <w:t>Date</w:t>
            </w:r>
          </w:p>
        </w:tc>
        <w:tc>
          <w:tcPr>
            <w:tcW w:w="5079" w:type="dxa"/>
          </w:tcPr>
          <w:p w14:paraId="7EB312B4" w14:textId="77777777" w:rsidR="000E194B" w:rsidRPr="006159E6" w:rsidRDefault="000E194B" w:rsidP="000E194B">
            <w:pPr>
              <w:pStyle w:val="CellBody"/>
              <w:rPr>
                <w:lang w:val="en-US"/>
              </w:rPr>
            </w:pPr>
            <w:r w:rsidRPr="006159E6">
              <w:rPr>
                <w:lang w:val="en-US"/>
              </w:rPr>
              <w:t>The end date of a delivery period for a financial trade. Delivery periods define the settlement regime.</w:t>
            </w:r>
          </w:p>
        </w:tc>
        <w:tc>
          <w:tcPr>
            <w:tcW w:w="2154" w:type="dxa"/>
          </w:tcPr>
          <w:p w14:paraId="36E180BF" w14:textId="77777777" w:rsidR="000E194B" w:rsidRPr="006159E6" w:rsidRDefault="000E194B" w:rsidP="000E194B">
            <w:pPr>
              <w:pStyle w:val="CellBody"/>
              <w:rPr>
                <w:lang w:val="en-US"/>
              </w:rPr>
            </w:pPr>
            <w:r w:rsidRPr="006159E6">
              <w:rPr>
                <w:lang w:val="en-US"/>
              </w:rPr>
              <w:t>DateType</w:t>
            </w:r>
          </w:p>
        </w:tc>
      </w:tr>
      <w:tr w:rsidR="000E194B" w:rsidRPr="006159E6" w14:paraId="198951A6" w14:textId="77777777" w:rsidTr="004941B0">
        <w:trPr>
          <w:cantSplit/>
        </w:trPr>
        <w:tc>
          <w:tcPr>
            <w:tcW w:w="2265" w:type="dxa"/>
          </w:tcPr>
          <w:p w14:paraId="33033F3F" w14:textId="77777777" w:rsidR="000E194B" w:rsidRPr="006159E6" w:rsidRDefault="000E194B" w:rsidP="000E194B">
            <w:pPr>
              <w:pStyle w:val="CellBody"/>
              <w:rPr>
                <w:lang w:val="en-US"/>
              </w:rPr>
            </w:pPr>
            <w:r w:rsidRPr="006159E6">
              <w:rPr>
                <w:lang w:val="en-US"/>
              </w:rPr>
              <w:t>Delivery</w:t>
            </w:r>
            <w:r w:rsidRPr="006159E6">
              <w:rPr>
                <w:lang w:val="en-US"/>
              </w:rPr>
              <w:softHyphen/>
              <w:t>Period</w:t>
            </w:r>
            <w:r w:rsidRPr="006159E6">
              <w:rPr>
                <w:lang w:val="en-US"/>
              </w:rPr>
              <w:softHyphen/>
              <w:t>Notional</w:t>
            </w:r>
            <w:r w:rsidRPr="006159E6">
              <w:rPr>
                <w:lang w:val="en-US"/>
              </w:rPr>
              <w:softHyphen/>
              <w:t>Quantity</w:t>
            </w:r>
          </w:p>
        </w:tc>
        <w:tc>
          <w:tcPr>
            <w:tcW w:w="5079" w:type="dxa"/>
          </w:tcPr>
          <w:p w14:paraId="1E9E0FC2" w14:textId="77777777" w:rsidR="000E194B" w:rsidRPr="006159E6" w:rsidRDefault="000E194B" w:rsidP="000E194B">
            <w:pPr>
              <w:pStyle w:val="CellBody"/>
              <w:rPr>
                <w:lang w:val="en-US"/>
              </w:rPr>
            </w:pPr>
            <w:r w:rsidRPr="006159E6">
              <w:rPr>
                <w:lang w:val="en-US"/>
              </w:rPr>
              <w:t xml:space="preserve">The notional volume in a delivery period for a financial trade. </w:t>
            </w:r>
            <w:r>
              <w:rPr>
                <w:lang w:val="en-US"/>
              </w:rPr>
              <w:t>This value is u</w:t>
            </w:r>
            <w:r w:rsidRPr="006159E6">
              <w:rPr>
                <w:lang w:val="en-US"/>
              </w:rPr>
              <w:t xml:space="preserve">sed </w:t>
            </w:r>
            <w:r>
              <w:rPr>
                <w:lang w:val="en-US"/>
              </w:rPr>
              <w:t xml:space="preserve">to </w:t>
            </w:r>
            <w:r w:rsidRPr="006159E6">
              <w:rPr>
                <w:lang w:val="en-US"/>
              </w:rPr>
              <w:t>calculat</w:t>
            </w:r>
            <w:r>
              <w:rPr>
                <w:lang w:val="en-US"/>
              </w:rPr>
              <w:t xml:space="preserve">e </w:t>
            </w:r>
            <w:r w:rsidRPr="006159E6">
              <w:rPr>
                <w:lang w:val="en-US"/>
              </w:rPr>
              <w:t xml:space="preserve">the settlement in that </w:t>
            </w:r>
            <w:r>
              <w:rPr>
                <w:lang w:val="en-US"/>
              </w:rPr>
              <w:t>d</w:t>
            </w:r>
            <w:r w:rsidRPr="006159E6">
              <w:rPr>
                <w:lang w:val="en-US"/>
              </w:rPr>
              <w:t xml:space="preserve">elivery </w:t>
            </w:r>
            <w:r>
              <w:rPr>
                <w:lang w:val="en-US"/>
              </w:rPr>
              <w:t>p</w:t>
            </w:r>
            <w:r w:rsidRPr="006159E6">
              <w:rPr>
                <w:lang w:val="en-US"/>
              </w:rPr>
              <w:t>eriod.</w:t>
            </w:r>
          </w:p>
        </w:tc>
        <w:tc>
          <w:tcPr>
            <w:tcW w:w="2154" w:type="dxa"/>
          </w:tcPr>
          <w:p w14:paraId="30CF3DF9" w14:textId="77777777" w:rsidR="000E194B" w:rsidRPr="006159E6" w:rsidRDefault="000E194B" w:rsidP="000E194B">
            <w:pPr>
              <w:pStyle w:val="CellBody"/>
              <w:rPr>
                <w:lang w:val="en-US"/>
              </w:rPr>
            </w:pPr>
            <w:r w:rsidRPr="006159E6">
              <w:rPr>
                <w:lang w:val="en-US"/>
              </w:rPr>
              <w:t>Quantity</w:t>
            </w:r>
            <w:r w:rsidRPr="006159E6">
              <w:rPr>
                <w:lang w:val="en-US"/>
              </w:rPr>
              <w:softHyphen/>
              <w:t>Type</w:t>
            </w:r>
          </w:p>
        </w:tc>
      </w:tr>
      <w:tr w:rsidR="000E194B" w:rsidRPr="006159E6" w14:paraId="57A261C7" w14:textId="77777777" w:rsidTr="004941B0">
        <w:trPr>
          <w:cantSplit/>
        </w:trPr>
        <w:tc>
          <w:tcPr>
            <w:tcW w:w="2265" w:type="dxa"/>
          </w:tcPr>
          <w:p w14:paraId="440E1F20" w14:textId="77777777" w:rsidR="000E194B" w:rsidRPr="006159E6" w:rsidRDefault="000E194B" w:rsidP="000E194B">
            <w:pPr>
              <w:pStyle w:val="CellBody"/>
              <w:rPr>
                <w:lang w:val="en-US"/>
              </w:rPr>
            </w:pPr>
            <w:r w:rsidRPr="006159E6">
              <w:rPr>
                <w:lang w:val="en-US"/>
              </w:rPr>
              <w:t>Delivery</w:t>
            </w:r>
            <w:r w:rsidRPr="006159E6">
              <w:rPr>
                <w:lang w:val="en-US"/>
              </w:rPr>
              <w:softHyphen/>
              <w:t>Period</w:t>
            </w:r>
            <w:r w:rsidRPr="006159E6">
              <w:rPr>
                <w:lang w:val="en-US"/>
              </w:rPr>
              <w:softHyphen/>
              <w:t>Start</w:t>
            </w:r>
            <w:r w:rsidRPr="006159E6">
              <w:rPr>
                <w:lang w:val="en-US"/>
              </w:rPr>
              <w:softHyphen/>
              <w:t>Date</w:t>
            </w:r>
          </w:p>
        </w:tc>
        <w:tc>
          <w:tcPr>
            <w:tcW w:w="5079" w:type="dxa"/>
          </w:tcPr>
          <w:p w14:paraId="6CCCF5F3" w14:textId="77777777" w:rsidR="000E194B" w:rsidRPr="006159E6" w:rsidRDefault="000E194B" w:rsidP="000E194B">
            <w:pPr>
              <w:pStyle w:val="CellBody"/>
              <w:rPr>
                <w:lang w:val="en-US"/>
              </w:rPr>
            </w:pPr>
            <w:r w:rsidRPr="006159E6">
              <w:rPr>
                <w:lang w:val="en-US"/>
              </w:rPr>
              <w:t>The start date of a delivery period for a financial trade. Delivery periods define the settlement regime.</w:t>
            </w:r>
          </w:p>
        </w:tc>
        <w:tc>
          <w:tcPr>
            <w:tcW w:w="2154" w:type="dxa"/>
          </w:tcPr>
          <w:p w14:paraId="0E0457A1" w14:textId="77777777" w:rsidR="000E194B" w:rsidRPr="006159E6" w:rsidRDefault="000E194B" w:rsidP="000E194B">
            <w:pPr>
              <w:pStyle w:val="CellBody"/>
              <w:rPr>
                <w:lang w:val="en-US"/>
              </w:rPr>
            </w:pPr>
            <w:r w:rsidRPr="006159E6">
              <w:rPr>
                <w:lang w:val="en-US"/>
              </w:rPr>
              <w:t>DateType</w:t>
            </w:r>
          </w:p>
        </w:tc>
      </w:tr>
      <w:tr w:rsidR="000E194B" w:rsidRPr="006159E6" w14:paraId="3260CD21" w14:textId="77777777" w:rsidTr="004941B0">
        <w:trPr>
          <w:cantSplit/>
        </w:trPr>
        <w:tc>
          <w:tcPr>
            <w:tcW w:w="2265" w:type="dxa"/>
            <w:shd w:val="clear" w:color="auto" w:fill="auto"/>
          </w:tcPr>
          <w:p w14:paraId="0B8DE22B" w14:textId="77777777" w:rsidR="000E194B" w:rsidRPr="006159E6" w:rsidRDefault="000E194B" w:rsidP="000E194B">
            <w:pPr>
              <w:pStyle w:val="CellBody"/>
              <w:rPr>
                <w:lang w:val="en-US"/>
              </w:rPr>
            </w:pPr>
            <w:r w:rsidRPr="006159E6">
              <w:rPr>
                <w:lang w:val="en-US"/>
              </w:rPr>
              <w:t>DeliveryPoint</w:t>
            </w:r>
            <w:r w:rsidRPr="006159E6">
              <w:rPr>
                <w:lang w:val="en-US"/>
              </w:rPr>
              <w:softHyphen/>
              <w:t>Area</w:t>
            </w:r>
          </w:p>
        </w:tc>
        <w:tc>
          <w:tcPr>
            <w:tcW w:w="5079" w:type="dxa"/>
            <w:shd w:val="clear" w:color="auto" w:fill="auto"/>
          </w:tcPr>
          <w:p w14:paraId="5D2A3B0D" w14:textId="77777777" w:rsidR="000E194B" w:rsidRPr="00E34B75" w:rsidRDefault="000E194B" w:rsidP="000E194B">
            <w:pPr>
              <w:pStyle w:val="CellBody"/>
              <w:rPr>
                <w:lang w:val="en-US"/>
              </w:rPr>
            </w:pPr>
            <w:r w:rsidRPr="00E34B75">
              <w:rPr>
                <w:lang w:val="en-US"/>
              </w:rPr>
              <w:t xml:space="preserve">The point or </w:t>
            </w:r>
            <w:r>
              <w:rPr>
                <w:lang w:val="en-US"/>
              </w:rPr>
              <w:t xml:space="preserve">area </w:t>
            </w:r>
            <w:r w:rsidRPr="00E34B75">
              <w:rPr>
                <w:lang w:val="en-US"/>
              </w:rPr>
              <w:t xml:space="preserve">where the commodity is being delivered. </w:t>
            </w:r>
          </w:p>
          <w:p w14:paraId="38283ABD" w14:textId="77777777" w:rsidR="000E194B" w:rsidRPr="00E34B75" w:rsidRDefault="000E194B" w:rsidP="000E194B">
            <w:pPr>
              <w:pStyle w:val="CellBody"/>
              <w:rPr>
                <w:lang w:val="en-US"/>
              </w:rPr>
            </w:pPr>
            <w:r w:rsidRPr="00E34B75">
              <w:rPr>
                <w:lang w:val="en-US"/>
              </w:rPr>
              <w:t xml:space="preserve">For all physical transactions this is the point at which the title transfer takes place. </w:t>
            </w:r>
          </w:p>
          <w:p w14:paraId="7A623667" w14:textId="77777777" w:rsidR="000E194B" w:rsidRPr="00E34B75" w:rsidRDefault="000E194B" w:rsidP="000E194B">
            <w:pPr>
              <w:pStyle w:val="CellBody"/>
              <w:rPr>
                <w:lang w:val="en-US"/>
              </w:rPr>
            </w:pPr>
            <w:r w:rsidRPr="00E34B75">
              <w:rPr>
                <w:lang w:val="en-US"/>
              </w:rPr>
              <w:t>Example: For a physical oil trade this can be one of the following:</w:t>
            </w:r>
          </w:p>
          <w:p w14:paraId="24CE1424" w14:textId="77777777" w:rsidR="000E194B" w:rsidRPr="00E34B75" w:rsidRDefault="000E194B" w:rsidP="00BD54E4">
            <w:pPr>
              <w:pStyle w:val="CellBody"/>
              <w:numPr>
                <w:ilvl w:val="0"/>
                <w:numId w:val="17"/>
              </w:numPr>
              <w:rPr>
                <w:lang w:val="en-US"/>
              </w:rPr>
            </w:pPr>
            <w:r w:rsidRPr="00E34B75">
              <w:rPr>
                <w:lang w:val="en-US"/>
              </w:rPr>
              <w:t>Pipeline transaction: The withdrawal point, that is, the location where the oil is taken from the pipeline.</w:t>
            </w:r>
          </w:p>
          <w:p w14:paraId="10E77356" w14:textId="77777777" w:rsidR="000E194B" w:rsidRPr="00E34B75" w:rsidRDefault="000E194B" w:rsidP="00BD54E4">
            <w:pPr>
              <w:pStyle w:val="CellBody"/>
              <w:numPr>
                <w:ilvl w:val="0"/>
                <w:numId w:val="17"/>
              </w:numPr>
              <w:rPr>
                <w:lang w:val="en-US"/>
              </w:rPr>
            </w:pPr>
            <w:r w:rsidRPr="00E34B75">
              <w:rPr>
                <w:lang w:val="en-US"/>
              </w:rPr>
              <w:t>Title transfer: The point where the title transfer is deemed to occur.</w:t>
            </w:r>
          </w:p>
        </w:tc>
        <w:tc>
          <w:tcPr>
            <w:tcW w:w="2154" w:type="dxa"/>
            <w:shd w:val="clear" w:color="auto" w:fill="auto"/>
          </w:tcPr>
          <w:p w14:paraId="1A405DF2" w14:textId="77777777" w:rsidR="000E194B" w:rsidRPr="006159E6" w:rsidRDefault="000E194B" w:rsidP="000E194B">
            <w:pPr>
              <w:pStyle w:val="CellBody"/>
              <w:rPr>
                <w:lang w:val="en-US"/>
              </w:rPr>
            </w:pPr>
            <w:r w:rsidRPr="006159E6">
              <w:rPr>
                <w:lang w:val="en-US"/>
              </w:rPr>
              <w:t>AreaType</w:t>
            </w:r>
          </w:p>
        </w:tc>
      </w:tr>
      <w:tr w:rsidR="000E194B" w:rsidRPr="006159E6" w14:paraId="3408A112" w14:textId="77777777" w:rsidTr="004941B0">
        <w:trPr>
          <w:cantSplit/>
        </w:trPr>
        <w:tc>
          <w:tcPr>
            <w:tcW w:w="2265" w:type="dxa"/>
          </w:tcPr>
          <w:p w14:paraId="46AA3804" w14:textId="77777777" w:rsidR="000E194B" w:rsidRPr="006159E6" w:rsidRDefault="000E194B" w:rsidP="000E194B">
            <w:pPr>
              <w:pStyle w:val="CellBody"/>
              <w:rPr>
                <w:lang w:val="en-US"/>
              </w:rPr>
            </w:pPr>
            <w:r w:rsidRPr="006159E6">
              <w:rPr>
                <w:lang w:val="en-US"/>
              </w:rPr>
              <w:t>DeliveryPointOrZone</w:t>
            </w:r>
          </w:p>
        </w:tc>
        <w:tc>
          <w:tcPr>
            <w:tcW w:w="5079" w:type="dxa"/>
            <w:shd w:val="clear" w:color="auto" w:fill="auto"/>
          </w:tcPr>
          <w:p w14:paraId="0B33C0CE" w14:textId="77777777" w:rsidR="000E194B" w:rsidRPr="00E34B75" w:rsidRDefault="000E194B" w:rsidP="000E194B">
            <w:pPr>
              <w:pStyle w:val="CellBody"/>
              <w:rPr>
                <w:lang w:val="en-US"/>
              </w:rPr>
            </w:pPr>
            <w:r w:rsidRPr="00E34B75">
              <w:rPr>
                <w:lang w:val="en-US"/>
              </w:rPr>
              <w:t xml:space="preserve">The point or </w:t>
            </w:r>
            <w:r>
              <w:rPr>
                <w:lang w:val="en-US"/>
              </w:rPr>
              <w:t xml:space="preserve">area </w:t>
            </w:r>
            <w:r w:rsidRPr="00E34B75">
              <w:rPr>
                <w:lang w:val="en-US"/>
              </w:rPr>
              <w:t xml:space="preserve">where the commodity is being delivered. </w:t>
            </w:r>
          </w:p>
        </w:tc>
        <w:tc>
          <w:tcPr>
            <w:tcW w:w="2154" w:type="dxa"/>
          </w:tcPr>
          <w:p w14:paraId="5B786006" w14:textId="77777777" w:rsidR="000E194B" w:rsidRPr="006159E6" w:rsidRDefault="000E194B" w:rsidP="000E194B">
            <w:pPr>
              <w:pStyle w:val="CellBody"/>
              <w:rPr>
                <w:lang w:val="en-US"/>
              </w:rPr>
            </w:pPr>
            <w:r w:rsidRPr="006159E6">
              <w:rPr>
                <w:lang w:val="en-US"/>
              </w:rPr>
              <w:t>AreaType</w:t>
            </w:r>
          </w:p>
        </w:tc>
      </w:tr>
      <w:tr w:rsidR="003940B4" w:rsidRPr="006159E6" w14:paraId="6CB7E1AF" w14:textId="77777777" w:rsidTr="003940B4">
        <w:trPr>
          <w:cantSplit/>
          <w:ins w:id="1751" w:author="Autor"/>
        </w:trPr>
        <w:tc>
          <w:tcPr>
            <w:tcW w:w="2265" w:type="dxa"/>
          </w:tcPr>
          <w:p w14:paraId="425382EF" w14:textId="0113E51F" w:rsidR="003940B4" w:rsidRPr="006159E6" w:rsidRDefault="003940B4" w:rsidP="003940B4">
            <w:pPr>
              <w:pStyle w:val="CellBody"/>
              <w:rPr>
                <w:ins w:id="1752" w:author="Autor"/>
                <w:lang w:val="en-US"/>
              </w:rPr>
            </w:pPr>
            <w:ins w:id="1753" w:author="Autor">
              <w:r w:rsidRPr="006159E6">
                <w:rPr>
                  <w:lang w:val="en-US"/>
                </w:rPr>
                <w:t>DeliveryStart</w:t>
              </w:r>
              <w:r w:rsidRPr="006159E6">
                <w:rPr>
                  <w:lang w:val="en-US"/>
                </w:rPr>
                <w:softHyphen/>
                <w:t>Date</w:t>
              </w:r>
            </w:ins>
          </w:p>
        </w:tc>
        <w:tc>
          <w:tcPr>
            <w:tcW w:w="5079" w:type="dxa"/>
          </w:tcPr>
          <w:p w14:paraId="18D2DE4C" w14:textId="5184644E" w:rsidR="003940B4" w:rsidRPr="006159E6" w:rsidRDefault="003940B4" w:rsidP="003940B4">
            <w:pPr>
              <w:pStyle w:val="CellBody"/>
              <w:rPr>
                <w:ins w:id="1754" w:author="Autor"/>
                <w:lang w:val="en-US"/>
              </w:rPr>
            </w:pPr>
            <w:ins w:id="1755" w:author="Autor">
              <w:r w:rsidRPr="006159E6">
                <w:rPr>
                  <w:lang w:val="en-US"/>
                </w:rPr>
                <w:t xml:space="preserve">The start date </w:t>
              </w:r>
              <w:r>
                <w:rPr>
                  <w:lang w:val="en-US"/>
                </w:rPr>
                <w:t xml:space="preserve">of </w:t>
              </w:r>
              <w:r w:rsidRPr="006159E6">
                <w:rPr>
                  <w:lang w:val="en-US"/>
                </w:rPr>
                <w:t xml:space="preserve">the time interval for a </w:t>
              </w:r>
              <w:r w:rsidR="000B27F7">
                <w:rPr>
                  <w:lang w:val="en-US"/>
                </w:rPr>
                <w:t xml:space="preserve">delivery </w:t>
              </w:r>
              <w:r w:rsidRPr="006159E6">
                <w:rPr>
                  <w:lang w:val="en-US"/>
                </w:rPr>
                <w:t xml:space="preserve">period.  </w:t>
              </w:r>
            </w:ins>
          </w:p>
          <w:p w14:paraId="6CA6CA6C" w14:textId="70FD1392" w:rsidR="003940B4" w:rsidRPr="006159E6" w:rsidRDefault="003940B4" w:rsidP="003940B4">
            <w:pPr>
              <w:pStyle w:val="CellBody"/>
              <w:rPr>
                <w:ins w:id="1756" w:author="Autor"/>
                <w:lang w:val="en-US"/>
              </w:rPr>
            </w:pPr>
            <w:ins w:id="1757" w:author="Autor">
              <w:r w:rsidRPr="006159E6">
                <w:rPr>
                  <w:lang w:val="en-US"/>
                </w:rPr>
                <w:t xml:space="preserve">The </w:t>
              </w:r>
              <w:r>
                <w:rPr>
                  <w:lang w:val="en-US"/>
                </w:rPr>
                <w:t xml:space="preserve">start time is </w:t>
              </w:r>
              <w:r w:rsidRPr="006159E6">
                <w:rPr>
                  <w:lang w:val="en-US"/>
                </w:rPr>
                <w:t xml:space="preserve">expressed in the </w:t>
              </w:r>
              <w:r>
                <w:rPr>
                  <w:lang w:val="en-US"/>
                </w:rPr>
                <w:t xml:space="preserve">local time at </w:t>
              </w:r>
              <w:r w:rsidRPr="006159E6">
                <w:rPr>
                  <w:lang w:val="en-US"/>
                </w:rPr>
                <w:t xml:space="preserve">the </w:t>
              </w:r>
              <w:r>
                <w:rPr>
                  <w:lang w:val="en-US"/>
                </w:rPr>
                <w:t>point/area of delivery</w:t>
              </w:r>
              <w:r w:rsidRPr="006159E6">
                <w:rPr>
                  <w:lang w:val="en-US"/>
                </w:rPr>
                <w:t>.</w:t>
              </w:r>
            </w:ins>
          </w:p>
        </w:tc>
        <w:tc>
          <w:tcPr>
            <w:tcW w:w="2154" w:type="dxa"/>
          </w:tcPr>
          <w:p w14:paraId="55B06FA5" w14:textId="5620EC22" w:rsidR="003940B4" w:rsidRPr="006159E6" w:rsidRDefault="003940B4" w:rsidP="003940B4">
            <w:pPr>
              <w:pStyle w:val="CellBody"/>
              <w:rPr>
                <w:ins w:id="1758" w:author="Autor"/>
                <w:lang w:val="en-US"/>
              </w:rPr>
            </w:pPr>
            <w:ins w:id="1759" w:author="Autor">
              <w:r>
                <w:rPr>
                  <w:lang w:val="en-US"/>
                </w:rPr>
                <w:t>DateType</w:t>
              </w:r>
            </w:ins>
          </w:p>
        </w:tc>
      </w:tr>
      <w:tr w:rsidR="000E194B" w:rsidRPr="006159E6" w14:paraId="1C6A3AE6" w14:textId="77777777" w:rsidTr="004941B0">
        <w:trPr>
          <w:cantSplit/>
        </w:trPr>
        <w:tc>
          <w:tcPr>
            <w:tcW w:w="2265" w:type="dxa"/>
          </w:tcPr>
          <w:p w14:paraId="4A17EFAD" w14:textId="77777777" w:rsidR="000E194B" w:rsidRPr="006159E6" w:rsidRDefault="000E194B" w:rsidP="000E194B">
            <w:pPr>
              <w:pStyle w:val="CellBody"/>
              <w:rPr>
                <w:lang w:val="en-US"/>
              </w:rPr>
            </w:pPr>
            <w:r w:rsidRPr="006159E6">
              <w:rPr>
                <w:lang w:val="en-US"/>
              </w:rPr>
              <w:t>DeliveryStart</w:t>
            </w:r>
            <w:r w:rsidRPr="006159E6">
              <w:rPr>
                <w:lang w:val="en-US"/>
              </w:rPr>
              <w:softHyphen/>
              <w:t>DateAndTime</w:t>
            </w:r>
          </w:p>
        </w:tc>
        <w:tc>
          <w:tcPr>
            <w:tcW w:w="5079" w:type="dxa"/>
          </w:tcPr>
          <w:p w14:paraId="1352AC46" w14:textId="77777777" w:rsidR="000E194B" w:rsidRPr="006159E6" w:rsidRDefault="000E194B" w:rsidP="000E194B">
            <w:pPr>
              <w:pStyle w:val="CellBody"/>
              <w:rPr>
                <w:lang w:val="en-US"/>
              </w:rPr>
            </w:pPr>
            <w:r w:rsidRPr="006159E6">
              <w:rPr>
                <w:lang w:val="en-US"/>
              </w:rPr>
              <w:t xml:space="preserve">The start date and time of the time interval for a period. The resulting duration is expressed in minutes for a single quantity period. </w:t>
            </w:r>
          </w:p>
          <w:p w14:paraId="65A7A689" w14:textId="77777777" w:rsidR="000E194B" w:rsidRPr="006159E6" w:rsidRDefault="000E194B" w:rsidP="000E194B">
            <w:pPr>
              <w:pStyle w:val="CellBody"/>
              <w:rPr>
                <w:lang w:val="en-US"/>
              </w:rPr>
            </w:pPr>
            <w:r w:rsidRPr="006159E6">
              <w:rPr>
                <w:lang w:val="en-US"/>
              </w:rPr>
              <w:t xml:space="preserve">The time interval must always be expressed in the </w:t>
            </w:r>
            <w:r>
              <w:rPr>
                <w:lang w:val="en-US"/>
              </w:rPr>
              <w:t xml:space="preserve">local time at </w:t>
            </w:r>
            <w:r w:rsidRPr="006159E6">
              <w:rPr>
                <w:lang w:val="en-US"/>
              </w:rPr>
              <w:t>the commodity delivery area.</w:t>
            </w:r>
          </w:p>
        </w:tc>
        <w:tc>
          <w:tcPr>
            <w:tcW w:w="2154" w:type="dxa"/>
          </w:tcPr>
          <w:p w14:paraId="5CD96E53" w14:textId="77777777" w:rsidR="000E194B" w:rsidRPr="006159E6" w:rsidRDefault="000E194B" w:rsidP="000E194B">
            <w:pPr>
              <w:pStyle w:val="CellBody"/>
              <w:rPr>
                <w:lang w:val="en-US"/>
              </w:rPr>
            </w:pPr>
            <w:r w:rsidRPr="006159E6">
              <w:rPr>
                <w:lang w:val="en-US"/>
              </w:rPr>
              <w:t>UTCTimestampType</w:t>
            </w:r>
          </w:p>
        </w:tc>
      </w:tr>
      <w:tr w:rsidR="000E194B" w:rsidRPr="006159E6" w14:paraId="743203E6" w14:textId="77777777" w:rsidTr="004941B0">
        <w:trPr>
          <w:cantSplit/>
        </w:trPr>
        <w:tc>
          <w:tcPr>
            <w:tcW w:w="2265" w:type="dxa"/>
          </w:tcPr>
          <w:p w14:paraId="32624DBE" w14:textId="1993181D" w:rsidR="000E194B" w:rsidRPr="006159E6" w:rsidRDefault="000E194B" w:rsidP="000E194B">
            <w:pPr>
              <w:pStyle w:val="CellBody"/>
              <w:rPr>
                <w:lang w:val="en-US"/>
              </w:rPr>
            </w:pPr>
            <w:r w:rsidRPr="006159E6">
              <w:rPr>
                <w:lang w:val="en-US"/>
              </w:rPr>
              <w:t>DeliveryStartDate</w:t>
            </w:r>
            <w:r w:rsidRPr="006159E6">
              <w:rPr>
                <w:lang w:val="en-US"/>
              </w:rPr>
              <w:softHyphen/>
              <w:t>AndTime</w:t>
            </w:r>
          </w:p>
        </w:tc>
        <w:tc>
          <w:tcPr>
            <w:tcW w:w="5079" w:type="dxa"/>
          </w:tcPr>
          <w:p w14:paraId="004D30BE" w14:textId="316B70BB" w:rsidR="000E194B" w:rsidRPr="006159E6" w:rsidRDefault="000E194B" w:rsidP="000E194B">
            <w:pPr>
              <w:pStyle w:val="CellBody"/>
              <w:rPr>
                <w:lang w:val="en-US"/>
              </w:rPr>
            </w:pPr>
            <w:r>
              <w:rPr>
                <w:lang w:val="en-US"/>
              </w:rPr>
              <w:t>The s</w:t>
            </w:r>
            <w:r w:rsidRPr="006159E6">
              <w:rPr>
                <w:lang w:val="en-US"/>
              </w:rPr>
              <w:t xml:space="preserve">tart date and time of </w:t>
            </w:r>
            <w:r w:rsidR="000525CB">
              <w:rPr>
                <w:lang w:val="en-US"/>
              </w:rPr>
              <w:t xml:space="preserve">a </w:t>
            </w:r>
            <w:r w:rsidRPr="006159E6">
              <w:rPr>
                <w:lang w:val="en-US"/>
              </w:rPr>
              <w:t>delivery.</w:t>
            </w:r>
          </w:p>
          <w:p w14:paraId="2C539DC6" w14:textId="77777777" w:rsidR="000E194B" w:rsidRPr="006159E6" w:rsidRDefault="000E194B" w:rsidP="000E194B">
            <w:pPr>
              <w:pStyle w:val="CellBody"/>
              <w:rPr>
                <w:lang w:val="en-US"/>
              </w:rPr>
            </w:pPr>
            <w:r>
              <w:rPr>
                <w:lang w:val="en-US"/>
              </w:rPr>
              <w:t>Depending on the context, t</w:t>
            </w:r>
            <w:r w:rsidRPr="006159E6">
              <w:rPr>
                <w:lang w:val="en-US"/>
              </w:rPr>
              <w:t xml:space="preserve">his date and time are expressed in </w:t>
            </w:r>
            <w:r>
              <w:rPr>
                <w:lang w:val="en-US"/>
              </w:rPr>
              <w:t xml:space="preserve">the local </w:t>
            </w:r>
            <w:r w:rsidRPr="006159E6">
              <w:rPr>
                <w:lang w:val="en-US"/>
              </w:rPr>
              <w:t>time</w:t>
            </w:r>
            <w:r>
              <w:rPr>
                <w:lang w:val="en-US"/>
              </w:rPr>
              <w:t xml:space="preserve"> at the point of delivery or in UTC time format</w:t>
            </w:r>
            <w:r w:rsidRPr="006159E6">
              <w:rPr>
                <w:lang w:val="en-US"/>
              </w:rPr>
              <w:t>.</w:t>
            </w:r>
          </w:p>
        </w:tc>
        <w:tc>
          <w:tcPr>
            <w:tcW w:w="2154" w:type="dxa"/>
          </w:tcPr>
          <w:p w14:paraId="1ED889FA" w14:textId="77777777" w:rsidR="000E194B" w:rsidRPr="006159E6" w:rsidRDefault="000E194B" w:rsidP="000E194B">
            <w:pPr>
              <w:pStyle w:val="CellBody"/>
              <w:rPr>
                <w:lang w:val="en-US"/>
              </w:rPr>
            </w:pPr>
            <w:r w:rsidRPr="006159E6">
              <w:rPr>
                <w:lang w:val="en-US"/>
              </w:rPr>
              <w:t>UTCTimestamp</w:t>
            </w:r>
            <w:r w:rsidRPr="006159E6">
              <w:rPr>
                <w:lang w:val="en-US"/>
              </w:rPr>
              <w:softHyphen/>
              <w:t>Type</w:t>
            </w:r>
          </w:p>
        </w:tc>
      </w:tr>
      <w:tr w:rsidR="00F02553" w:rsidRPr="006159E6" w14:paraId="4C1C8A3C" w14:textId="77777777" w:rsidTr="00735D91">
        <w:trPr>
          <w:cantSplit/>
          <w:ins w:id="1760" w:author="Autor"/>
        </w:trPr>
        <w:tc>
          <w:tcPr>
            <w:tcW w:w="2265" w:type="dxa"/>
          </w:tcPr>
          <w:p w14:paraId="0ED7A0DE" w14:textId="77777777" w:rsidR="00F02553" w:rsidRPr="006159E6" w:rsidRDefault="00F02553" w:rsidP="00735D91">
            <w:pPr>
              <w:pStyle w:val="CellBody"/>
              <w:rPr>
                <w:ins w:id="1761" w:author="Autor"/>
                <w:lang w:val="en-US"/>
              </w:rPr>
            </w:pPr>
            <w:ins w:id="1762" w:author="Autor">
              <w:r w:rsidRPr="006159E6">
                <w:rPr>
                  <w:lang w:val="en-US"/>
                </w:rPr>
                <w:t>DeliveryStart</w:t>
              </w:r>
              <w:r w:rsidRPr="006159E6">
                <w:rPr>
                  <w:lang w:val="en-US"/>
                </w:rPr>
                <w:softHyphen/>
              </w:r>
              <w:r>
                <w:rPr>
                  <w:lang w:val="en-US"/>
                </w:rPr>
                <w:t>Timestamp</w:t>
              </w:r>
            </w:ins>
          </w:p>
        </w:tc>
        <w:tc>
          <w:tcPr>
            <w:tcW w:w="5079" w:type="dxa"/>
          </w:tcPr>
          <w:p w14:paraId="01431030" w14:textId="77777777" w:rsidR="00F02553" w:rsidRPr="006159E6" w:rsidRDefault="00F02553" w:rsidP="00735D91">
            <w:pPr>
              <w:pStyle w:val="CellBody"/>
              <w:tabs>
                <w:tab w:val="left" w:pos="3808"/>
              </w:tabs>
              <w:rPr>
                <w:ins w:id="1763" w:author="Autor"/>
                <w:lang w:val="en-US"/>
              </w:rPr>
            </w:pPr>
            <w:ins w:id="1764" w:author="Autor">
              <w:r>
                <w:rPr>
                  <w:lang w:val="en-US"/>
                </w:rPr>
                <w:t>The s</w:t>
              </w:r>
              <w:r w:rsidRPr="006159E6">
                <w:rPr>
                  <w:lang w:val="en-US"/>
                </w:rPr>
                <w:t xml:space="preserve">tart date and time of </w:t>
              </w:r>
              <w:r>
                <w:rPr>
                  <w:lang w:val="en-US"/>
                </w:rPr>
                <w:t xml:space="preserve">a </w:t>
              </w:r>
              <w:r w:rsidRPr="006159E6">
                <w:rPr>
                  <w:lang w:val="en-US"/>
                </w:rPr>
                <w:t>delivery.</w:t>
              </w:r>
            </w:ins>
          </w:p>
          <w:p w14:paraId="04D0A302" w14:textId="77777777" w:rsidR="00F02553" w:rsidRPr="006159E6" w:rsidRDefault="00F02553" w:rsidP="00735D91">
            <w:pPr>
              <w:pStyle w:val="CellBody"/>
              <w:rPr>
                <w:ins w:id="1765" w:author="Autor"/>
                <w:lang w:val="en-US"/>
              </w:rPr>
            </w:pPr>
            <w:ins w:id="1766" w:author="Autor">
              <w:r>
                <w:rPr>
                  <w:lang w:val="en-US"/>
                </w:rPr>
                <w:t>T</w:t>
              </w:r>
              <w:r w:rsidRPr="006159E6">
                <w:rPr>
                  <w:lang w:val="en-US"/>
                </w:rPr>
                <w:t xml:space="preserve">his date and time </w:t>
              </w:r>
              <w:r>
                <w:rPr>
                  <w:lang w:val="en-US"/>
                </w:rPr>
                <w:t xml:space="preserve">is </w:t>
              </w:r>
              <w:r w:rsidRPr="006159E6">
                <w:rPr>
                  <w:lang w:val="en-US"/>
                </w:rPr>
                <w:t xml:space="preserve">expressed in </w:t>
              </w:r>
              <w:r>
                <w:rPr>
                  <w:lang w:val="en-US"/>
                </w:rPr>
                <w:t xml:space="preserve">UTC plus time zone offset, see also </w:t>
              </w:r>
              <w:r>
                <w:rPr>
                  <w:lang w:val="en-US"/>
                </w:rPr>
                <w:fldChar w:fldCharType="begin"/>
              </w:r>
              <w:r>
                <w:rPr>
                  <w:lang w:val="en-US"/>
                </w:rPr>
                <w:instrText xml:space="preserve"> REF BR008 \h </w:instrText>
              </w:r>
            </w:ins>
            <w:r>
              <w:rPr>
                <w:lang w:val="en-US"/>
              </w:rPr>
            </w:r>
            <w:ins w:id="1767" w:author="Autor">
              <w:r>
                <w:rPr>
                  <w:lang w:val="en-US"/>
                </w:rPr>
                <w:fldChar w:fldCharType="separate"/>
              </w:r>
              <w:r>
                <w:rPr>
                  <w:lang w:val="en-US"/>
                </w:rPr>
                <w:t>BR008</w:t>
              </w:r>
              <w:r>
                <w:rPr>
                  <w:lang w:val="en-US"/>
                </w:rPr>
                <w:fldChar w:fldCharType="end"/>
              </w:r>
              <w:r>
                <w:rPr>
                  <w:lang w:val="en-US"/>
                </w:rPr>
                <w:t>.</w:t>
              </w:r>
            </w:ins>
          </w:p>
        </w:tc>
        <w:tc>
          <w:tcPr>
            <w:tcW w:w="2154" w:type="dxa"/>
          </w:tcPr>
          <w:p w14:paraId="530A4597" w14:textId="6303D8C4" w:rsidR="00F02553" w:rsidRPr="006159E6" w:rsidRDefault="00F02553" w:rsidP="00735D91">
            <w:pPr>
              <w:pStyle w:val="CellBody"/>
              <w:rPr>
                <w:ins w:id="1768" w:author="Autor"/>
                <w:lang w:val="en-US"/>
              </w:rPr>
            </w:pPr>
            <w:ins w:id="1769" w:author="Autor">
              <w:r w:rsidRPr="006159E6">
                <w:rPr>
                  <w:lang w:val="en-US"/>
                </w:rPr>
                <w:t>UTC</w:t>
              </w:r>
              <w:r>
                <w:rPr>
                  <w:lang w:val="en-US"/>
                </w:rPr>
                <w:t>Offset</w:t>
              </w:r>
              <w:r>
                <w:rPr>
                  <w:lang w:val="en-US"/>
                </w:rPr>
                <w:softHyphen/>
              </w:r>
              <w:r w:rsidRPr="006159E6">
                <w:rPr>
                  <w:lang w:val="en-US"/>
                </w:rPr>
                <w:t>Timestamp</w:t>
              </w:r>
              <w:r>
                <w:rPr>
                  <w:lang w:val="en-US"/>
                </w:rPr>
                <w:softHyphen/>
              </w:r>
              <w:r w:rsidRPr="006159E6">
                <w:rPr>
                  <w:lang w:val="en-US"/>
                </w:rPr>
                <w:softHyphen/>
                <w:t>Type</w:t>
              </w:r>
            </w:ins>
          </w:p>
        </w:tc>
      </w:tr>
      <w:tr w:rsidR="000E194B" w:rsidRPr="006159E6" w14:paraId="50EE041C" w14:textId="77777777" w:rsidTr="004941B0">
        <w:trPr>
          <w:cantSplit/>
        </w:trPr>
        <w:tc>
          <w:tcPr>
            <w:tcW w:w="2265" w:type="dxa"/>
          </w:tcPr>
          <w:p w14:paraId="3DCC84B8" w14:textId="77777777" w:rsidR="000E194B" w:rsidRPr="006159E6" w:rsidRDefault="000E194B" w:rsidP="000E194B">
            <w:pPr>
              <w:pStyle w:val="CellBody"/>
              <w:rPr>
                <w:lang w:val="en-US"/>
              </w:rPr>
            </w:pPr>
            <w:r w:rsidRPr="006159E6">
              <w:rPr>
                <w:lang w:val="en-US"/>
              </w:rPr>
              <w:t>DeliveryType</w:t>
            </w:r>
          </w:p>
        </w:tc>
        <w:tc>
          <w:tcPr>
            <w:tcW w:w="5079" w:type="dxa"/>
          </w:tcPr>
          <w:p w14:paraId="6A0C4B8D" w14:textId="77777777" w:rsidR="000E194B" w:rsidRPr="0026256D" w:rsidRDefault="000E194B" w:rsidP="000E194B">
            <w:pPr>
              <w:pStyle w:val="CellBody"/>
            </w:pPr>
            <w:r>
              <w:rPr>
                <w:lang w:val="en-US"/>
              </w:rPr>
              <w:t>Identifies the contractual obligations that apply to the delivery of the commodity.</w:t>
            </w:r>
          </w:p>
        </w:tc>
        <w:tc>
          <w:tcPr>
            <w:tcW w:w="2154" w:type="dxa"/>
          </w:tcPr>
          <w:p w14:paraId="74BB4FB7" w14:textId="77777777" w:rsidR="000E194B" w:rsidRPr="006159E6" w:rsidRDefault="000E194B" w:rsidP="000E194B">
            <w:pPr>
              <w:pStyle w:val="CellBody"/>
              <w:rPr>
                <w:lang w:val="en-US"/>
              </w:rPr>
            </w:pPr>
            <w:r w:rsidRPr="006159E6">
              <w:rPr>
                <w:lang w:val="en-US"/>
              </w:rPr>
              <w:t>Delivery</w:t>
            </w:r>
            <w:r w:rsidRPr="006159E6">
              <w:rPr>
                <w:lang w:val="en-US"/>
              </w:rPr>
              <w:softHyphen/>
              <w:t>Type</w:t>
            </w:r>
            <w:r w:rsidRPr="006159E6">
              <w:rPr>
                <w:lang w:val="en-US"/>
              </w:rPr>
              <w:softHyphen/>
              <w:t>Type</w:t>
            </w:r>
          </w:p>
        </w:tc>
      </w:tr>
      <w:tr w:rsidR="000E194B" w:rsidRPr="006159E6" w14:paraId="32F24DFB" w14:textId="77777777" w:rsidTr="004941B0">
        <w:trPr>
          <w:cantSplit/>
        </w:trPr>
        <w:tc>
          <w:tcPr>
            <w:tcW w:w="2265" w:type="dxa"/>
          </w:tcPr>
          <w:p w14:paraId="56207DE9" w14:textId="77777777" w:rsidR="000E194B" w:rsidRPr="006159E6" w:rsidRDefault="000E194B" w:rsidP="000E194B">
            <w:pPr>
              <w:pStyle w:val="CellBody"/>
              <w:rPr>
                <w:lang w:val="en-US"/>
              </w:rPr>
            </w:pPr>
            <w:r w:rsidRPr="006159E6">
              <w:rPr>
                <w:lang w:val="en-US"/>
              </w:rPr>
              <w:t>DeliveryType</w:t>
            </w:r>
          </w:p>
        </w:tc>
        <w:tc>
          <w:tcPr>
            <w:tcW w:w="5079" w:type="dxa"/>
          </w:tcPr>
          <w:p w14:paraId="378B4862" w14:textId="77777777" w:rsidR="000E194B" w:rsidRPr="006159E6" w:rsidRDefault="000E194B" w:rsidP="000E194B">
            <w:pPr>
              <w:pStyle w:val="CellBody"/>
              <w:rPr>
                <w:lang w:val="en-US"/>
              </w:rPr>
            </w:pPr>
            <w:r w:rsidRPr="006159E6">
              <w:rPr>
                <w:lang w:val="en-US"/>
              </w:rPr>
              <w:t>Indicates whether the contract is settled physically or in cash.</w:t>
            </w:r>
          </w:p>
        </w:tc>
        <w:tc>
          <w:tcPr>
            <w:tcW w:w="2154" w:type="dxa"/>
          </w:tcPr>
          <w:p w14:paraId="7564B14A" w14:textId="77777777" w:rsidR="000E194B" w:rsidRPr="006159E6" w:rsidRDefault="000E194B" w:rsidP="000E194B">
            <w:pPr>
              <w:pStyle w:val="CellBody"/>
              <w:rPr>
                <w:lang w:val="en-US"/>
              </w:rPr>
            </w:pPr>
            <w:r w:rsidRPr="006159E6">
              <w:rPr>
                <w:lang w:val="en-US"/>
              </w:rPr>
              <w:t>SettlementType</w:t>
            </w:r>
          </w:p>
        </w:tc>
      </w:tr>
      <w:tr w:rsidR="000E194B" w:rsidRPr="006159E6" w14:paraId="38E4B0CE" w14:textId="77777777" w:rsidTr="004941B0">
        <w:trPr>
          <w:cantSplit/>
        </w:trPr>
        <w:tc>
          <w:tcPr>
            <w:tcW w:w="2265" w:type="dxa"/>
          </w:tcPr>
          <w:p w14:paraId="14A677D1" w14:textId="77777777" w:rsidR="000E194B" w:rsidRPr="006159E6" w:rsidRDefault="000E194B" w:rsidP="000E194B">
            <w:pPr>
              <w:pStyle w:val="CellBody"/>
              <w:rPr>
                <w:lang w:val="en-US"/>
              </w:rPr>
            </w:pPr>
            <w:r w:rsidRPr="006159E6">
              <w:rPr>
                <w:lang w:val="en-US"/>
              </w:rPr>
              <w:t>DFTradeEvent</w:t>
            </w:r>
          </w:p>
        </w:tc>
        <w:tc>
          <w:tcPr>
            <w:tcW w:w="5079" w:type="dxa"/>
          </w:tcPr>
          <w:p w14:paraId="514F5A67" w14:textId="77777777" w:rsidR="000E194B" w:rsidRPr="006159E6" w:rsidRDefault="000E194B" w:rsidP="000E194B">
            <w:pPr>
              <w:pStyle w:val="CellBody"/>
              <w:rPr>
                <w:lang w:val="en-US"/>
              </w:rPr>
            </w:pPr>
            <w:r w:rsidRPr="006159E6">
              <w:rPr>
                <w:lang w:val="en-US"/>
              </w:rPr>
              <w:t>Specifies the type of trade event for which a transaction is reported.</w:t>
            </w:r>
          </w:p>
        </w:tc>
        <w:tc>
          <w:tcPr>
            <w:tcW w:w="2154" w:type="dxa"/>
          </w:tcPr>
          <w:p w14:paraId="6C4BF436" w14:textId="77777777" w:rsidR="000E194B" w:rsidRPr="006159E6" w:rsidRDefault="000E194B" w:rsidP="000E194B">
            <w:pPr>
              <w:pStyle w:val="CellBody"/>
              <w:rPr>
                <w:lang w:val="en-US"/>
              </w:rPr>
            </w:pPr>
            <w:r w:rsidRPr="006159E6">
              <w:rPr>
                <w:lang w:val="en-US"/>
              </w:rPr>
              <w:t>DFTradeEvent</w:t>
            </w:r>
            <w:r w:rsidRPr="006159E6">
              <w:rPr>
                <w:lang w:val="en-US"/>
              </w:rPr>
              <w:softHyphen/>
              <w:t>Type</w:t>
            </w:r>
          </w:p>
        </w:tc>
      </w:tr>
      <w:tr w:rsidR="000E194B" w:rsidRPr="006159E6" w14:paraId="5F8777E6" w14:textId="77777777" w:rsidTr="004941B0">
        <w:trPr>
          <w:cantSplit/>
        </w:trPr>
        <w:tc>
          <w:tcPr>
            <w:tcW w:w="2265" w:type="dxa"/>
          </w:tcPr>
          <w:p w14:paraId="385FABF9" w14:textId="77777777" w:rsidR="000E194B" w:rsidRPr="006159E6" w:rsidRDefault="000E194B" w:rsidP="000E194B">
            <w:pPr>
              <w:pStyle w:val="CellBody"/>
              <w:rPr>
                <w:lang w:val="en-US"/>
              </w:rPr>
            </w:pPr>
            <w:r w:rsidRPr="006159E6">
              <w:rPr>
                <w:lang w:val="en-US"/>
              </w:rPr>
              <w:t>Document</w:t>
            </w:r>
            <w:r w:rsidRPr="006159E6">
              <w:rPr>
                <w:lang w:val="en-US"/>
              </w:rPr>
              <w:softHyphen/>
              <w:t>Description</w:t>
            </w:r>
          </w:p>
        </w:tc>
        <w:tc>
          <w:tcPr>
            <w:tcW w:w="5079" w:type="dxa"/>
          </w:tcPr>
          <w:p w14:paraId="495540D4" w14:textId="77777777" w:rsidR="000E194B" w:rsidRPr="006159E6" w:rsidRDefault="000E194B" w:rsidP="000E194B">
            <w:pPr>
              <w:pStyle w:val="CellBody"/>
              <w:rPr>
                <w:lang w:val="en-US"/>
              </w:rPr>
            </w:pPr>
            <w:r>
              <w:rPr>
                <w:lang w:val="en-US"/>
              </w:rPr>
              <w:t>A d</w:t>
            </w:r>
            <w:r w:rsidRPr="006159E6">
              <w:rPr>
                <w:lang w:val="en-US"/>
              </w:rPr>
              <w:t xml:space="preserve">escription of the document. </w:t>
            </w:r>
            <w:r>
              <w:rPr>
                <w:lang w:val="en-US"/>
              </w:rPr>
              <w:t xml:space="preserve">For example, </w:t>
            </w:r>
            <w:r w:rsidRPr="006159E6">
              <w:rPr>
                <w:lang w:val="en-US"/>
              </w:rPr>
              <w:t>“CONFIRM” indicates that the document is the signed confirmation of the transaction</w:t>
            </w:r>
            <w:r>
              <w:rPr>
                <w:lang w:val="en-US"/>
              </w:rPr>
              <w:t>.</w:t>
            </w:r>
          </w:p>
        </w:tc>
        <w:tc>
          <w:tcPr>
            <w:tcW w:w="2154" w:type="dxa"/>
          </w:tcPr>
          <w:p w14:paraId="66A4E8E5" w14:textId="77777777" w:rsidR="000E194B" w:rsidRPr="006159E6" w:rsidRDefault="000E194B" w:rsidP="000E194B">
            <w:pPr>
              <w:pStyle w:val="CellBody"/>
              <w:rPr>
                <w:lang w:val="en-US"/>
              </w:rPr>
            </w:pPr>
            <w:r w:rsidRPr="006159E6">
              <w:rPr>
                <w:lang w:val="en-US"/>
              </w:rPr>
              <w:t>Document</w:t>
            </w:r>
            <w:r w:rsidRPr="006159E6">
              <w:rPr>
                <w:lang w:val="en-US"/>
              </w:rPr>
              <w:softHyphen/>
              <w:t>Description</w:t>
            </w:r>
            <w:r w:rsidRPr="006159E6">
              <w:rPr>
                <w:lang w:val="en-US"/>
              </w:rPr>
              <w:softHyphen/>
              <w:t>Type</w:t>
            </w:r>
          </w:p>
        </w:tc>
      </w:tr>
      <w:tr w:rsidR="000E194B" w:rsidRPr="006159E6" w14:paraId="710DDEF4" w14:textId="77777777" w:rsidTr="004941B0">
        <w:trPr>
          <w:cantSplit/>
        </w:trPr>
        <w:tc>
          <w:tcPr>
            <w:tcW w:w="2265" w:type="dxa"/>
          </w:tcPr>
          <w:p w14:paraId="6B0FA32B" w14:textId="77777777" w:rsidR="000E194B" w:rsidRPr="006159E6" w:rsidRDefault="000E194B" w:rsidP="000E194B">
            <w:pPr>
              <w:pStyle w:val="CellBody"/>
              <w:rPr>
                <w:lang w:val="en-US"/>
              </w:rPr>
            </w:pPr>
            <w:bookmarkStart w:id="1770" w:name="DocumentID"/>
            <w:r w:rsidRPr="006159E6">
              <w:rPr>
                <w:lang w:val="en-US"/>
              </w:rPr>
              <w:lastRenderedPageBreak/>
              <w:t>DocumentID</w:t>
            </w:r>
            <w:bookmarkEnd w:id="1770"/>
          </w:p>
        </w:tc>
        <w:tc>
          <w:tcPr>
            <w:tcW w:w="5079" w:type="dxa"/>
          </w:tcPr>
          <w:p w14:paraId="51F3A90C" w14:textId="77777777" w:rsidR="000E194B" w:rsidRPr="006159E6" w:rsidRDefault="000E194B" w:rsidP="000E194B">
            <w:pPr>
              <w:pStyle w:val="CellBody"/>
              <w:rPr>
                <w:lang w:val="en-US"/>
              </w:rPr>
            </w:pPr>
            <w:r w:rsidRPr="006159E6">
              <w:rPr>
                <w:lang w:val="en-US"/>
              </w:rPr>
              <w:t>The unique identification of a CpMLdocument compliant with the naming standard defined in“</w:t>
            </w:r>
            <w:r w:rsidRPr="006159E6">
              <w:rPr>
                <w:lang w:val="en-US"/>
              </w:rPr>
              <w:fldChar w:fldCharType="begin"/>
            </w:r>
            <w:r w:rsidRPr="006159E6">
              <w:rPr>
                <w:lang w:val="en-US"/>
              </w:rPr>
              <w:instrText xml:space="preserve"> REF _Ref447175198 \h </w:instrText>
            </w:r>
            <w:r w:rsidRPr="006159E6">
              <w:rPr>
                <w:lang w:val="en-US"/>
              </w:rPr>
            </w:r>
            <w:r w:rsidRPr="006159E6">
              <w:rPr>
                <w:lang w:val="en-US"/>
              </w:rPr>
              <w:fldChar w:fldCharType="separate"/>
            </w:r>
            <w:r w:rsidR="00D7069B" w:rsidRPr="006159E6">
              <w:rPr>
                <w:lang w:val="en-US"/>
              </w:rPr>
              <w:t>CPMLDocument IDs</w:t>
            </w:r>
            <w:r w:rsidRPr="006159E6">
              <w:rPr>
                <w:lang w:val="en-US"/>
              </w:rPr>
              <w:fldChar w:fldCharType="end"/>
            </w:r>
            <w:r w:rsidRPr="006159E6">
              <w:rPr>
                <w:lang w:val="en-US"/>
              </w:rPr>
              <w:t>”.</w:t>
            </w:r>
          </w:p>
        </w:tc>
        <w:tc>
          <w:tcPr>
            <w:tcW w:w="2154" w:type="dxa"/>
          </w:tcPr>
          <w:p w14:paraId="0BA91817" w14:textId="77777777" w:rsidR="000E194B" w:rsidRPr="006159E6" w:rsidRDefault="000E194B" w:rsidP="000E194B">
            <w:pPr>
              <w:pStyle w:val="CellBody"/>
              <w:rPr>
                <w:lang w:val="en-US"/>
              </w:rPr>
            </w:pPr>
            <w:r w:rsidRPr="006159E6">
              <w:rPr>
                <w:lang w:val="en-US"/>
              </w:rPr>
              <w:t>Identification</w:t>
            </w:r>
            <w:r w:rsidRPr="006159E6">
              <w:rPr>
                <w:lang w:val="en-US"/>
              </w:rPr>
              <w:softHyphen/>
              <w:t>Type</w:t>
            </w:r>
          </w:p>
        </w:tc>
      </w:tr>
      <w:tr w:rsidR="000E194B" w:rsidRPr="006159E6" w14:paraId="6FBA2504" w14:textId="77777777" w:rsidTr="004941B0">
        <w:trPr>
          <w:cantSplit/>
        </w:trPr>
        <w:tc>
          <w:tcPr>
            <w:tcW w:w="2265" w:type="dxa"/>
          </w:tcPr>
          <w:p w14:paraId="3C2F241D" w14:textId="77777777" w:rsidR="000E194B" w:rsidRPr="006159E6" w:rsidRDefault="000E194B" w:rsidP="000E194B">
            <w:pPr>
              <w:pStyle w:val="CellBody"/>
              <w:rPr>
                <w:lang w:val="en-US"/>
              </w:rPr>
            </w:pPr>
            <w:r w:rsidRPr="006159E6">
              <w:rPr>
                <w:lang w:val="en-US"/>
              </w:rPr>
              <w:t>Document</w:t>
            </w:r>
            <w:r w:rsidRPr="006159E6">
              <w:rPr>
                <w:lang w:val="en-US"/>
              </w:rPr>
              <w:softHyphen/>
              <w:t>Usage</w:t>
            </w:r>
          </w:p>
        </w:tc>
        <w:tc>
          <w:tcPr>
            <w:tcW w:w="5079" w:type="dxa"/>
          </w:tcPr>
          <w:p w14:paraId="77892E8B" w14:textId="77777777" w:rsidR="000E194B" w:rsidRPr="006159E6" w:rsidRDefault="000E194B" w:rsidP="000E194B">
            <w:pPr>
              <w:pStyle w:val="CellBody"/>
              <w:rPr>
                <w:lang w:val="en-US"/>
              </w:rPr>
            </w:pPr>
            <w:r w:rsidRPr="006159E6">
              <w:rPr>
                <w:lang w:val="en-US"/>
              </w:rPr>
              <w:t xml:space="preserve">Indicates whether </w:t>
            </w:r>
            <w:r>
              <w:rPr>
                <w:lang w:val="en-US"/>
              </w:rPr>
              <w:t xml:space="preserve">the CpMLDocument </w:t>
            </w:r>
            <w:r w:rsidRPr="006159E6">
              <w:rPr>
                <w:lang w:val="en-US"/>
              </w:rPr>
              <w:t>is a test message or a live message</w:t>
            </w:r>
            <w:r>
              <w:rPr>
                <w:lang w:val="en-US"/>
              </w:rPr>
              <w:t>.</w:t>
            </w:r>
          </w:p>
        </w:tc>
        <w:tc>
          <w:tcPr>
            <w:tcW w:w="2154" w:type="dxa"/>
          </w:tcPr>
          <w:p w14:paraId="64CB8BAC" w14:textId="77777777" w:rsidR="000E194B" w:rsidRPr="006159E6" w:rsidRDefault="000E194B" w:rsidP="000E194B">
            <w:pPr>
              <w:pStyle w:val="CellBody"/>
              <w:rPr>
                <w:lang w:val="en-US"/>
              </w:rPr>
            </w:pPr>
            <w:r w:rsidRPr="006159E6">
              <w:rPr>
                <w:lang w:val="en-US"/>
              </w:rPr>
              <w:t>UsageType</w:t>
            </w:r>
          </w:p>
        </w:tc>
      </w:tr>
      <w:tr w:rsidR="000E194B" w:rsidRPr="006159E6" w14:paraId="6A0F0A48" w14:textId="77777777" w:rsidTr="004941B0">
        <w:trPr>
          <w:cantSplit/>
        </w:trPr>
        <w:tc>
          <w:tcPr>
            <w:tcW w:w="2265" w:type="dxa"/>
          </w:tcPr>
          <w:p w14:paraId="532AFAFF" w14:textId="77777777" w:rsidR="000E194B" w:rsidRPr="006159E6" w:rsidRDefault="000E194B" w:rsidP="000E194B">
            <w:pPr>
              <w:pStyle w:val="CellBody"/>
              <w:rPr>
                <w:lang w:val="en-US"/>
              </w:rPr>
            </w:pPr>
            <w:r w:rsidRPr="006159E6">
              <w:rPr>
                <w:lang w:val="en-US"/>
              </w:rPr>
              <w:t>Document</w:t>
            </w:r>
            <w:r w:rsidRPr="006159E6">
              <w:rPr>
                <w:lang w:val="en-US"/>
              </w:rPr>
              <w:softHyphen/>
              <w:t>Version</w:t>
            </w:r>
          </w:p>
        </w:tc>
        <w:tc>
          <w:tcPr>
            <w:tcW w:w="5079" w:type="dxa"/>
          </w:tcPr>
          <w:p w14:paraId="32EBDBE2" w14:textId="77777777" w:rsidR="000E194B" w:rsidRPr="006159E6" w:rsidRDefault="000E194B" w:rsidP="000E194B">
            <w:pPr>
              <w:pStyle w:val="CellBody"/>
              <w:rPr>
                <w:lang w:val="en-US"/>
              </w:rPr>
            </w:pPr>
            <w:r w:rsidRPr="006159E6">
              <w:rPr>
                <w:lang w:val="en-US"/>
              </w:rPr>
              <w:t xml:space="preserve">Version of the </w:t>
            </w:r>
            <w:r>
              <w:rPr>
                <w:lang w:val="en-US"/>
              </w:rPr>
              <w:t>CpMLD</w:t>
            </w:r>
            <w:r w:rsidRPr="006159E6">
              <w:rPr>
                <w:lang w:val="en-US"/>
              </w:rPr>
              <w:t>ocument</w:t>
            </w:r>
            <w:r>
              <w:rPr>
                <w:lang w:val="en-US"/>
              </w:rPr>
              <w:t xml:space="preserve">. </w:t>
            </w:r>
            <w:r w:rsidRPr="006159E6">
              <w:rPr>
                <w:lang w:val="en-US"/>
              </w:rPr>
              <w:t xml:space="preserve">The version number is always associated with the ‘DocumentID’. It is used to distinguish and order the initial CpMLDocument and all its amendments over time. </w:t>
            </w:r>
            <w:r>
              <w:rPr>
                <w:lang w:val="en-US"/>
              </w:rPr>
              <w:t>See also “</w:t>
            </w:r>
            <w:r>
              <w:rPr>
                <w:lang w:val="en-US"/>
              </w:rPr>
              <w:fldChar w:fldCharType="begin"/>
            </w:r>
            <w:r>
              <w:rPr>
                <w:lang w:val="en-US"/>
              </w:rPr>
              <w:instrText xml:space="preserve"> REF _Ref447175198 \h </w:instrText>
            </w:r>
            <w:r>
              <w:rPr>
                <w:lang w:val="en-US"/>
              </w:rPr>
            </w:r>
            <w:r>
              <w:rPr>
                <w:lang w:val="en-US"/>
              </w:rPr>
              <w:fldChar w:fldCharType="separate"/>
            </w:r>
            <w:r w:rsidR="00D7069B" w:rsidRPr="006159E6">
              <w:rPr>
                <w:lang w:val="en-US"/>
              </w:rPr>
              <w:t>CPMLDocument IDs</w:t>
            </w:r>
            <w:r>
              <w:rPr>
                <w:lang w:val="en-US"/>
              </w:rPr>
              <w:fldChar w:fldCharType="end"/>
            </w:r>
            <w:r>
              <w:rPr>
                <w:lang w:val="en-US"/>
              </w:rPr>
              <w:t>”.</w:t>
            </w:r>
          </w:p>
        </w:tc>
        <w:tc>
          <w:tcPr>
            <w:tcW w:w="2154" w:type="dxa"/>
          </w:tcPr>
          <w:p w14:paraId="1D5F3F60" w14:textId="77777777" w:rsidR="000E194B" w:rsidRPr="006159E6" w:rsidRDefault="000E194B" w:rsidP="000E194B">
            <w:pPr>
              <w:pStyle w:val="CellBody"/>
              <w:rPr>
                <w:lang w:val="en-US"/>
              </w:rPr>
            </w:pPr>
            <w:r w:rsidRPr="006159E6">
              <w:rPr>
                <w:lang w:val="en-US"/>
              </w:rPr>
              <w:t>VersionType</w:t>
            </w:r>
          </w:p>
        </w:tc>
      </w:tr>
      <w:tr w:rsidR="0028726D" w:rsidRPr="006159E6" w14:paraId="4D55053F" w14:textId="77777777" w:rsidTr="004941B0">
        <w:trPr>
          <w:cantSplit/>
          <w:ins w:id="1771" w:author="Autor"/>
        </w:trPr>
        <w:tc>
          <w:tcPr>
            <w:tcW w:w="2265" w:type="dxa"/>
          </w:tcPr>
          <w:p w14:paraId="4D9C9D31" w14:textId="7055F034" w:rsidR="0028726D" w:rsidRPr="006159E6" w:rsidRDefault="0028726D" w:rsidP="000E194B">
            <w:pPr>
              <w:pStyle w:val="CellBody"/>
              <w:rPr>
                <w:ins w:id="1772" w:author="Autor"/>
                <w:lang w:val="en-US"/>
              </w:rPr>
            </w:pPr>
            <w:ins w:id="1773" w:author="Autor">
              <w:r>
                <w:rPr>
                  <w:lang w:val="en-US"/>
                </w:rPr>
                <w:t>Duration</w:t>
              </w:r>
            </w:ins>
          </w:p>
        </w:tc>
        <w:tc>
          <w:tcPr>
            <w:tcW w:w="5079" w:type="dxa"/>
          </w:tcPr>
          <w:p w14:paraId="0C47382C" w14:textId="63DDC487" w:rsidR="0028726D" w:rsidRPr="006159E6" w:rsidRDefault="0028726D" w:rsidP="000E194B">
            <w:pPr>
              <w:pStyle w:val="CellBody"/>
              <w:rPr>
                <w:ins w:id="1774" w:author="Autor"/>
                <w:lang w:val="en-US"/>
              </w:rPr>
            </w:pPr>
            <w:ins w:id="1775" w:author="Autor">
              <w:r>
                <w:rPr>
                  <w:lang w:val="en-US"/>
                </w:rPr>
                <w:t>The period of the delivery or notional delivery under the contract</w:t>
              </w:r>
              <w:r w:rsidR="00112FBE">
                <w:rPr>
                  <w:lang w:val="en-US"/>
                </w:rPr>
                <w:t>.</w:t>
              </w:r>
            </w:ins>
          </w:p>
        </w:tc>
        <w:tc>
          <w:tcPr>
            <w:tcW w:w="2154" w:type="dxa"/>
          </w:tcPr>
          <w:p w14:paraId="23429B85" w14:textId="4E593FDD" w:rsidR="0028726D" w:rsidRPr="006159E6" w:rsidRDefault="000441BC" w:rsidP="000E194B">
            <w:pPr>
              <w:pStyle w:val="CellBody"/>
              <w:rPr>
                <w:ins w:id="1776" w:author="Autor"/>
                <w:lang w:val="en-US"/>
              </w:rPr>
            </w:pPr>
            <w:ins w:id="1777" w:author="Autor">
              <w:r>
                <w:rPr>
                  <w:lang w:val="en-US"/>
                </w:rPr>
                <w:t>DurationType</w:t>
              </w:r>
            </w:ins>
          </w:p>
        </w:tc>
      </w:tr>
    </w:tbl>
    <w:p w14:paraId="5E0A6623" w14:textId="77777777" w:rsidR="00647129" w:rsidRDefault="00647129" w:rsidP="00647129">
      <w:pPr>
        <w:pStyle w:val="berschrift2"/>
        <w:rPr>
          <w:lang w:val="en-US"/>
        </w:rPr>
      </w:pPr>
      <w:bookmarkStart w:id="1778" w:name="_Toc489975929"/>
      <w:r w:rsidRPr="006159E6">
        <w:rPr>
          <w:lang w:val="en-US"/>
        </w:rPr>
        <w:t>E</w:t>
      </w:r>
      <w:r w:rsidR="00EC6647" w:rsidRPr="006159E6">
        <w:rPr>
          <w:lang w:val="en-US"/>
        </w:rPr>
        <w:t>–</w:t>
      </w:r>
      <w:r w:rsidR="004F105F" w:rsidRPr="006159E6">
        <w:rPr>
          <w:lang w:val="en-US"/>
        </w:rPr>
        <w:t>L</w:t>
      </w:r>
      <w:bookmarkEnd w:id="1778"/>
    </w:p>
    <w:tbl>
      <w:tblPr>
        <w:tblW w:w="9498"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8" w:type="dxa"/>
          <w:right w:w="68" w:type="dxa"/>
        </w:tblCellMar>
        <w:tblLook w:val="0020" w:firstRow="1" w:lastRow="0" w:firstColumn="0" w:lastColumn="0" w:noHBand="0" w:noVBand="0"/>
      </w:tblPr>
      <w:tblGrid>
        <w:gridCol w:w="2274"/>
        <w:gridCol w:w="5097"/>
        <w:gridCol w:w="2127"/>
      </w:tblGrid>
      <w:tr w:rsidR="006D6932" w:rsidRPr="006159E6" w14:paraId="4BC9F62E" w14:textId="77777777" w:rsidTr="004941B0">
        <w:trPr>
          <w:cantSplit/>
        </w:trPr>
        <w:tc>
          <w:tcPr>
            <w:tcW w:w="2274" w:type="dxa"/>
            <w:shd w:val="clear" w:color="auto" w:fill="E6E6E6"/>
          </w:tcPr>
          <w:p w14:paraId="4FFD41D4" w14:textId="77777777" w:rsidR="006D6932" w:rsidRPr="006159E6" w:rsidRDefault="006D6932" w:rsidP="00214934">
            <w:pPr>
              <w:pStyle w:val="CellBody"/>
              <w:rPr>
                <w:rStyle w:val="Fett"/>
                <w:lang w:val="en-US"/>
              </w:rPr>
            </w:pPr>
            <w:r w:rsidRPr="006159E6">
              <w:rPr>
                <w:rStyle w:val="Fett"/>
                <w:lang w:val="en-US"/>
              </w:rPr>
              <w:t>Field name</w:t>
            </w:r>
          </w:p>
        </w:tc>
        <w:tc>
          <w:tcPr>
            <w:tcW w:w="5097" w:type="dxa"/>
            <w:shd w:val="clear" w:color="auto" w:fill="E6E6E6"/>
          </w:tcPr>
          <w:p w14:paraId="41D3382F" w14:textId="77777777" w:rsidR="006D6932" w:rsidRPr="006159E6" w:rsidRDefault="006D6932" w:rsidP="00214934">
            <w:pPr>
              <w:pStyle w:val="CellBody"/>
              <w:rPr>
                <w:rStyle w:val="Fett"/>
                <w:lang w:val="en-US"/>
              </w:rPr>
            </w:pPr>
            <w:r w:rsidRPr="006159E6">
              <w:rPr>
                <w:rStyle w:val="Fett"/>
                <w:lang w:val="en-US"/>
              </w:rPr>
              <w:t>Definition</w:t>
            </w:r>
          </w:p>
        </w:tc>
        <w:tc>
          <w:tcPr>
            <w:tcW w:w="2127" w:type="dxa"/>
            <w:shd w:val="clear" w:color="auto" w:fill="E6E6E6"/>
          </w:tcPr>
          <w:p w14:paraId="5F1F3891" w14:textId="77777777" w:rsidR="006D6932" w:rsidRPr="006159E6" w:rsidRDefault="006D6932" w:rsidP="00214934">
            <w:pPr>
              <w:pStyle w:val="CellBody"/>
              <w:rPr>
                <w:rStyle w:val="Fett"/>
                <w:lang w:val="en-US"/>
              </w:rPr>
            </w:pPr>
            <w:r w:rsidRPr="006159E6">
              <w:rPr>
                <w:rStyle w:val="Fett"/>
                <w:lang w:val="en-US"/>
              </w:rPr>
              <w:t xml:space="preserve">Based on type </w:t>
            </w:r>
          </w:p>
        </w:tc>
      </w:tr>
      <w:tr w:rsidR="006D6932" w:rsidRPr="006159E6" w14:paraId="47E40910" w14:textId="77777777" w:rsidTr="004941B0">
        <w:trPr>
          <w:cantSplit/>
        </w:trPr>
        <w:tc>
          <w:tcPr>
            <w:tcW w:w="2274" w:type="dxa"/>
          </w:tcPr>
          <w:p w14:paraId="1DF624F2" w14:textId="77777777" w:rsidR="006D6932" w:rsidRPr="006159E6" w:rsidRDefault="006D6932" w:rsidP="00214934">
            <w:pPr>
              <w:pStyle w:val="CellBody"/>
              <w:rPr>
                <w:lang w:val="en-US"/>
              </w:rPr>
            </w:pPr>
            <w:r w:rsidRPr="006159E6">
              <w:rPr>
                <w:lang w:val="en-US"/>
              </w:rPr>
              <w:t>EarlyExercise</w:t>
            </w:r>
          </w:p>
        </w:tc>
        <w:tc>
          <w:tcPr>
            <w:tcW w:w="5097" w:type="dxa"/>
          </w:tcPr>
          <w:p w14:paraId="06F4106A" w14:textId="77777777" w:rsidR="006D6932" w:rsidRPr="006159E6" w:rsidRDefault="006D6932" w:rsidP="00214934">
            <w:pPr>
              <w:pStyle w:val="CellBody"/>
              <w:rPr>
                <w:lang w:val="en-US"/>
              </w:rPr>
            </w:pPr>
            <w:r w:rsidRPr="006159E6">
              <w:rPr>
                <w:lang w:val="en-US"/>
              </w:rPr>
              <w:t>Flag indicating if an option is subject to early exercise.</w:t>
            </w:r>
          </w:p>
        </w:tc>
        <w:tc>
          <w:tcPr>
            <w:tcW w:w="2127" w:type="dxa"/>
          </w:tcPr>
          <w:p w14:paraId="5C266455" w14:textId="77777777" w:rsidR="006D6932" w:rsidRPr="006159E6" w:rsidRDefault="006D6932" w:rsidP="00214934">
            <w:pPr>
              <w:pStyle w:val="CellBody"/>
              <w:rPr>
                <w:lang w:val="en-US"/>
              </w:rPr>
            </w:pPr>
            <w:r w:rsidRPr="006159E6">
              <w:rPr>
                <w:lang w:val="en-US"/>
              </w:rPr>
              <w:t>TrueFalseType</w:t>
            </w:r>
          </w:p>
        </w:tc>
      </w:tr>
      <w:tr w:rsidR="006D6932" w:rsidRPr="006159E6" w14:paraId="744BAF5B" w14:textId="77777777" w:rsidTr="004941B0">
        <w:trPr>
          <w:cantSplit/>
        </w:trPr>
        <w:tc>
          <w:tcPr>
            <w:tcW w:w="2274" w:type="dxa"/>
          </w:tcPr>
          <w:p w14:paraId="123C9224" w14:textId="77777777" w:rsidR="006D6932" w:rsidRPr="006159E6" w:rsidRDefault="006D6932" w:rsidP="00214934">
            <w:pPr>
              <w:pStyle w:val="CellBody"/>
              <w:rPr>
                <w:lang w:val="en-US"/>
              </w:rPr>
            </w:pPr>
            <w:r w:rsidRPr="006159E6">
              <w:rPr>
                <w:lang w:val="en-US"/>
              </w:rPr>
              <w:t>EarlyTerminationDate</w:t>
            </w:r>
          </w:p>
        </w:tc>
        <w:tc>
          <w:tcPr>
            <w:tcW w:w="5097" w:type="dxa"/>
          </w:tcPr>
          <w:p w14:paraId="38BF3510" w14:textId="77777777" w:rsidR="006D6932" w:rsidRPr="006159E6" w:rsidRDefault="006D6932" w:rsidP="00214934">
            <w:pPr>
              <w:pStyle w:val="CellBody"/>
              <w:rPr>
                <w:lang w:val="en-US"/>
              </w:rPr>
            </w:pPr>
            <w:r w:rsidRPr="006159E6">
              <w:rPr>
                <w:lang w:val="en-US"/>
              </w:rPr>
              <w:t xml:space="preserve">Termination date of the reported contract. </w:t>
            </w:r>
          </w:p>
        </w:tc>
        <w:tc>
          <w:tcPr>
            <w:tcW w:w="2127" w:type="dxa"/>
          </w:tcPr>
          <w:p w14:paraId="1A637351" w14:textId="77777777" w:rsidR="006D6932" w:rsidRPr="006159E6" w:rsidRDefault="006D6932" w:rsidP="00214934">
            <w:pPr>
              <w:pStyle w:val="CellBody"/>
              <w:rPr>
                <w:lang w:val="en-US"/>
              </w:rPr>
            </w:pPr>
            <w:r w:rsidRPr="006159E6">
              <w:rPr>
                <w:lang w:val="en-US"/>
              </w:rPr>
              <w:t>DateType</w:t>
            </w:r>
          </w:p>
        </w:tc>
      </w:tr>
      <w:tr w:rsidR="006D6932" w:rsidRPr="006159E6" w14:paraId="4DA29827" w14:textId="77777777" w:rsidTr="004941B0">
        <w:trPr>
          <w:cantSplit/>
        </w:trPr>
        <w:tc>
          <w:tcPr>
            <w:tcW w:w="2274" w:type="dxa"/>
          </w:tcPr>
          <w:p w14:paraId="16933A76" w14:textId="77777777" w:rsidR="006D6932" w:rsidRPr="006159E6" w:rsidRDefault="006D6932" w:rsidP="00214934">
            <w:pPr>
              <w:pStyle w:val="CellBody"/>
              <w:rPr>
                <w:lang w:val="en-US"/>
              </w:rPr>
            </w:pPr>
            <w:r w:rsidRPr="006159E6">
              <w:rPr>
                <w:lang w:val="en-US"/>
              </w:rPr>
              <w:t>EffectiveDate</w:t>
            </w:r>
          </w:p>
        </w:tc>
        <w:tc>
          <w:tcPr>
            <w:tcW w:w="5097" w:type="dxa"/>
          </w:tcPr>
          <w:p w14:paraId="293672D9" w14:textId="77777777" w:rsidR="006D6932" w:rsidRPr="006159E6" w:rsidRDefault="006D6932" w:rsidP="00214934">
            <w:pPr>
              <w:pStyle w:val="CellBody"/>
              <w:rPr>
                <w:lang w:val="en-US"/>
              </w:rPr>
            </w:pPr>
            <w:r w:rsidRPr="006159E6">
              <w:rPr>
                <w:lang w:val="en-US"/>
              </w:rPr>
              <w:t>As defined by ISDA: the commencement of contractual obligations.</w:t>
            </w:r>
          </w:p>
        </w:tc>
        <w:tc>
          <w:tcPr>
            <w:tcW w:w="2127" w:type="dxa"/>
          </w:tcPr>
          <w:p w14:paraId="28E0A83B" w14:textId="77777777" w:rsidR="006D6932" w:rsidRPr="006159E6" w:rsidRDefault="006D6932" w:rsidP="00214934">
            <w:pPr>
              <w:pStyle w:val="CellBody"/>
              <w:rPr>
                <w:lang w:val="en-US"/>
              </w:rPr>
            </w:pPr>
            <w:r w:rsidRPr="006159E6">
              <w:rPr>
                <w:lang w:val="en-US"/>
              </w:rPr>
              <w:t>DateType</w:t>
            </w:r>
          </w:p>
        </w:tc>
      </w:tr>
      <w:tr w:rsidR="006D6932" w:rsidRPr="006159E6" w14:paraId="64C7C19E" w14:textId="77777777" w:rsidTr="004941B0">
        <w:trPr>
          <w:cantSplit/>
        </w:trPr>
        <w:tc>
          <w:tcPr>
            <w:tcW w:w="2274" w:type="dxa"/>
          </w:tcPr>
          <w:p w14:paraId="71B3FD43" w14:textId="77777777" w:rsidR="006D6932" w:rsidRPr="006159E6" w:rsidRDefault="006D6932" w:rsidP="00214934">
            <w:pPr>
              <w:pStyle w:val="CellBody"/>
              <w:rPr>
                <w:lang w:val="en-US"/>
              </w:rPr>
            </w:pPr>
            <w:r w:rsidRPr="006159E6">
              <w:rPr>
                <w:lang w:val="en-US"/>
              </w:rPr>
              <w:t>ElectingParty</w:t>
            </w:r>
          </w:p>
        </w:tc>
        <w:tc>
          <w:tcPr>
            <w:tcW w:w="5097" w:type="dxa"/>
          </w:tcPr>
          <w:p w14:paraId="2107DF2A" w14:textId="77777777" w:rsidR="006D6932" w:rsidRPr="006159E6" w:rsidRDefault="006D6932" w:rsidP="00214934">
            <w:pPr>
              <w:pStyle w:val="CellBody"/>
              <w:rPr>
                <w:lang w:val="en-US"/>
              </w:rPr>
            </w:pPr>
            <w:r>
              <w:rPr>
                <w:lang w:val="en-US"/>
              </w:rPr>
              <w:t>T</w:t>
            </w:r>
            <w:r w:rsidRPr="006159E6">
              <w:rPr>
                <w:lang w:val="en-US"/>
              </w:rPr>
              <w:t>he party able to decide which delivery point is used</w:t>
            </w:r>
            <w:r>
              <w:rPr>
                <w:lang w:val="en-US"/>
              </w:rPr>
              <w:t>, where the condition applies</w:t>
            </w:r>
            <w:r w:rsidRPr="006159E6">
              <w:rPr>
                <w:lang w:val="en-US"/>
              </w:rPr>
              <w:t xml:space="preserve">. For EEI transactions, this </w:t>
            </w:r>
            <w:r>
              <w:rPr>
                <w:lang w:val="en-US"/>
              </w:rPr>
              <w:t>must</w:t>
            </w:r>
            <w:r w:rsidR="003B4B01">
              <w:rPr>
                <w:lang w:val="en-US"/>
              </w:rPr>
              <w:t xml:space="preserve"> </w:t>
            </w:r>
            <w:r w:rsidRPr="006159E6">
              <w:rPr>
                <w:lang w:val="en-US"/>
              </w:rPr>
              <w:t>reference the seller of the electricity.</w:t>
            </w:r>
          </w:p>
        </w:tc>
        <w:tc>
          <w:tcPr>
            <w:tcW w:w="2127" w:type="dxa"/>
          </w:tcPr>
          <w:p w14:paraId="4609106B" w14:textId="77777777" w:rsidR="006D6932" w:rsidRPr="006159E6" w:rsidRDefault="006D6932" w:rsidP="00214934">
            <w:pPr>
              <w:pStyle w:val="CellBody"/>
              <w:rPr>
                <w:lang w:val="en-US"/>
              </w:rPr>
            </w:pPr>
            <w:r w:rsidRPr="006159E6">
              <w:rPr>
                <w:lang w:val="en-US"/>
              </w:rPr>
              <w:t>PartyType</w:t>
            </w:r>
          </w:p>
        </w:tc>
      </w:tr>
      <w:tr w:rsidR="006D6932" w:rsidRPr="006159E6" w14:paraId="290BD9B8" w14:textId="77777777" w:rsidTr="004941B0">
        <w:trPr>
          <w:cantSplit/>
        </w:trPr>
        <w:tc>
          <w:tcPr>
            <w:tcW w:w="2274" w:type="dxa"/>
          </w:tcPr>
          <w:p w14:paraId="5E5BC80D" w14:textId="77777777" w:rsidR="006D6932" w:rsidRPr="006159E6" w:rsidRDefault="006D6932" w:rsidP="00214934">
            <w:pPr>
              <w:pStyle w:val="CellBody"/>
              <w:rPr>
                <w:lang w:val="en-US"/>
              </w:rPr>
            </w:pPr>
            <w:r w:rsidRPr="006159E6">
              <w:rPr>
                <w:lang w:val="en-US"/>
              </w:rPr>
              <w:t>EmbeddedOption</w:t>
            </w:r>
          </w:p>
        </w:tc>
        <w:tc>
          <w:tcPr>
            <w:tcW w:w="5097" w:type="dxa"/>
          </w:tcPr>
          <w:p w14:paraId="02168C05" w14:textId="77777777" w:rsidR="006D6932" w:rsidRPr="006159E6" w:rsidRDefault="006D6932" w:rsidP="00214934">
            <w:pPr>
              <w:pStyle w:val="CellBody"/>
              <w:rPr>
                <w:lang w:val="en-US"/>
              </w:rPr>
            </w:pPr>
            <w:r>
              <w:rPr>
                <w:lang w:val="en-US"/>
              </w:rPr>
              <w:t>Indicates</w:t>
            </w:r>
            <w:r w:rsidRPr="006159E6">
              <w:rPr>
                <w:lang w:val="en-US"/>
              </w:rPr>
              <w:t xml:space="preserve"> whether the swap transaction incorporates an embedded option.</w:t>
            </w:r>
          </w:p>
        </w:tc>
        <w:tc>
          <w:tcPr>
            <w:tcW w:w="2127" w:type="dxa"/>
          </w:tcPr>
          <w:p w14:paraId="36064182" w14:textId="77777777" w:rsidR="006D6932" w:rsidRPr="006159E6" w:rsidRDefault="006D6932" w:rsidP="00214934">
            <w:pPr>
              <w:pStyle w:val="CellBody"/>
              <w:rPr>
                <w:lang w:val="en-US"/>
              </w:rPr>
            </w:pPr>
            <w:r w:rsidRPr="006159E6">
              <w:rPr>
                <w:lang w:val="en-US"/>
              </w:rPr>
              <w:t>boolean</w:t>
            </w:r>
          </w:p>
        </w:tc>
      </w:tr>
      <w:tr w:rsidR="006D6932" w:rsidRPr="006159E6" w14:paraId="5E6C88E7" w14:textId="77777777" w:rsidTr="004941B0">
        <w:trPr>
          <w:cantSplit/>
        </w:trPr>
        <w:tc>
          <w:tcPr>
            <w:tcW w:w="2274" w:type="dxa"/>
          </w:tcPr>
          <w:p w14:paraId="46AC28E2" w14:textId="77777777" w:rsidR="006D6932" w:rsidRPr="006159E6" w:rsidRDefault="006D6932" w:rsidP="00214934">
            <w:pPr>
              <w:pStyle w:val="CellBody"/>
              <w:rPr>
                <w:lang w:val="en-US"/>
              </w:rPr>
            </w:pPr>
            <w:r w:rsidRPr="006159E6">
              <w:rPr>
                <w:lang w:val="en-US"/>
              </w:rPr>
              <w:t>EMIRReportMode</w:t>
            </w:r>
          </w:p>
        </w:tc>
        <w:tc>
          <w:tcPr>
            <w:tcW w:w="5097" w:type="dxa"/>
          </w:tcPr>
          <w:p w14:paraId="55A9330D" w14:textId="77777777" w:rsidR="006D6932" w:rsidRPr="006159E6" w:rsidRDefault="006D6932" w:rsidP="00214934">
            <w:pPr>
              <w:pStyle w:val="CellBody"/>
              <w:rPr>
                <w:lang w:val="en-US"/>
              </w:rPr>
            </w:pPr>
            <w:r>
              <w:rPr>
                <w:lang w:val="en-US"/>
              </w:rPr>
              <w:t>Indicates wether the</w:t>
            </w:r>
            <w:r w:rsidRPr="006159E6">
              <w:rPr>
                <w:lang w:val="en-US"/>
              </w:rPr>
              <w:t xml:space="preserve"> transaction </w:t>
            </w:r>
            <w:r>
              <w:rPr>
                <w:lang w:val="en-US"/>
              </w:rPr>
              <w:t xml:space="preserve">is reported </w:t>
            </w:r>
            <w:r w:rsidRPr="006159E6">
              <w:rPr>
                <w:lang w:val="en-US"/>
              </w:rPr>
              <w:t>to the relevant regime</w:t>
            </w:r>
            <w:r>
              <w:rPr>
                <w:lang w:val="en-US"/>
              </w:rPr>
              <w:t xml:space="preserve"> and if </w:t>
            </w:r>
            <w:r w:rsidRPr="006159E6">
              <w:rPr>
                <w:lang w:val="en-US"/>
              </w:rPr>
              <w:t>the standard filtering and routing rules for the regime</w:t>
            </w:r>
            <w:r>
              <w:rPr>
                <w:lang w:val="en-US"/>
              </w:rPr>
              <w:t xml:space="preserve"> are applied</w:t>
            </w:r>
            <w:r w:rsidRPr="006159E6">
              <w:rPr>
                <w:lang w:val="en-US"/>
              </w:rPr>
              <w:t>.</w:t>
            </w:r>
          </w:p>
        </w:tc>
        <w:tc>
          <w:tcPr>
            <w:tcW w:w="2127" w:type="dxa"/>
          </w:tcPr>
          <w:p w14:paraId="57186877" w14:textId="77777777" w:rsidR="006D6932" w:rsidRPr="006159E6" w:rsidRDefault="006D6932" w:rsidP="00214934">
            <w:pPr>
              <w:pStyle w:val="CellBody"/>
              <w:rPr>
                <w:lang w:val="en-US"/>
              </w:rPr>
            </w:pPr>
            <w:r w:rsidRPr="006159E6">
              <w:rPr>
                <w:lang w:val="en-US"/>
              </w:rPr>
              <w:t>ReportModeType</w:t>
            </w:r>
          </w:p>
        </w:tc>
      </w:tr>
      <w:tr w:rsidR="006D6932" w:rsidRPr="006159E6" w14:paraId="3E859C7A" w14:textId="77777777" w:rsidTr="004941B0">
        <w:trPr>
          <w:cantSplit/>
        </w:trPr>
        <w:tc>
          <w:tcPr>
            <w:tcW w:w="2274" w:type="dxa"/>
          </w:tcPr>
          <w:p w14:paraId="04CCE06F" w14:textId="77777777" w:rsidR="006D6932" w:rsidRPr="006159E6" w:rsidRDefault="006D6932" w:rsidP="00214934">
            <w:pPr>
              <w:pStyle w:val="CellBody"/>
              <w:rPr>
                <w:lang w:val="en-US"/>
              </w:rPr>
            </w:pPr>
            <w:r w:rsidRPr="006159E6">
              <w:rPr>
                <w:lang w:val="en-US"/>
              </w:rPr>
              <w:t>EmissionsDeliveryDate</w:t>
            </w:r>
          </w:p>
        </w:tc>
        <w:tc>
          <w:tcPr>
            <w:tcW w:w="5097" w:type="dxa"/>
          </w:tcPr>
          <w:p w14:paraId="42CAC5FC" w14:textId="77777777" w:rsidR="006D6932" w:rsidRPr="006159E6" w:rsidRDefault="006D6932" w:rsidP="00214934">
            <w:pPr>
              <w:pStyle w:val="CellBody"/>
              <w:rPr>
                <w:lang w:val="en-US"/>
              </w:rPr>
            </w:pPr>
            <w:r>
              <w:rPr>
                <w:lang w:val="en-US"/>
              </w:rPr>
              <w:t xml:space="preserve">The contractual delivery date, that is, the date on which </w:t>
            </w:r>
            <w:r w:rsidRPr="006159E6">
              <w:rPr>
                <w:lang w:val="en-US"/>
              </w:rPr>
              <w:t xml:space="preserve">the emissions certificates are due for transfer from the </w:t>
            </w:r>
            <w:r>
              <w:rPr>
                <w:lang w:val="en-US"/>
              </w:rPr>
              <w:t>s</w:t>
            </w:r>
            <w:r w:rsidRPr="006159E6">
              <w:rPr>
                <w:lang w:val="en-US"/>
              </w:rPr>
              <w:t xml:space="preserve">ellers account to the </w:t>
            </w:r>
            <w:r>
              <w:rPr>
                <w:lang w:val="en-US"/>
              </w:rPr>
              <w:t>b</w:t>
            </w:r>
            <w:r w:rsidRPr="006159E6">
              <w:rPr>
                <w:lang w:val="en-US"/>
              </w:rPr>
              <w:t>uyers account.</w:t>
            </w:r>
          </w:p>
          <w:p w14:paraId="781A2F35" w14:textId="77777777" w:rsidR="006D6932" w:rsidRPr="006159E6" w:rsidRDefault="006D6932" w:rsidP="00214934">
            <w:pPr>
              <w:pStyle w:val="CellBody"/>
              <w:rPr>
                <w:lang w:val="en-US"/>
              </w:rPr>
            </w:pPr>
            <w:r w:rsidRPr="004028D5">
              <w:rPr>
                <w:rStyle w:val="Fett"/>
              </w:rPr>
              <w:t>Note</w:t>
            </w:r>
            <w:r>
              <w:rPr>
                <w:lang w:val="en-US"/>
              </w:rPr>
              <w:t>:</w:t>
            </w:r>
            <w:r w:rsidRPr="006159E6">
              <w:rPr>
                <w:lang w:val="en-US"/>
              </w:rPr>
              <w:t xml:space="preserve"> </w:t>
            </w:r>
            <w:r>
              <w:rPr>
                <w:lang w:val="en-US"/>
              </w:rPr>
              <w:t>I</w:t>
            </w:r>
            <w:r w:rsidRPr="006159E6">
              <w:rPr>
                <w:lang w:val="en-US"/>
              </w:rPr>
              <w:t>n some cases the contractual delivery date may differ from the actual delivery date due to the contractual delivery date falling on a non-business day in one or both countries</w:t>
            </w:r>
            <w:r>
              <w:rPr>
                <w:lang w:val="en-US"/>
              </w:rPr>
              <w:t xml:space="preserve"> in the jurisdiction of the registries</w:t>
            </w:r>
            <w:r w:rsidRPr="006159E6">
              <w:rPr>
                <w:lang w:val="en-US"/>
              </w:rPr>
              <w:t>.</w:t>
            </w:r>
          </w:p>
        </w:tc>
        <w:tc>
          <w:tcPr>
            <w:tcW w:w="2127" w:type="dxa"/>
          </w:tcPr>
          <w:p w14:paraId="1F91FC37" w14:textId="77777777" w:rsidR="006D6932" w:rsidRPr="006159E6" w:rsidRDefault="006D6932" w:rsidP="00214934">
            <w:pPr>
              <w:pStyle w:val="CellBody"/>
              <w:rPr>
                <w:lang w:val="en-US"/>
              </w:rPr>
            </w:pPr>
            <w:r w:rsidRPr="006159E6">
              <w:rPr>
                <w:lang w:val="en-US"/>
              </w:rPr>
              <w:t>DateType</w:t>
            </w:r>
          </w:p>
        </w:tc>
      </w:tr>
      <w:tr w:rsidR="006D6932" w:rsidRPr="006159E6" w14:paraId="7A0618FA" w14:textId="77777777" w:rsidTr="004941B0">
        <w:trPr>
          <w:cantSplit/>
        </w:trPr>
        <w:tc>
          <w:tcPr>
            <w:tcW w:w="2274" w:type="dxa"/>
          </w:tcPr>
          <w:p w14:paraId="26D0CDA3" w14:textId="77777777" w:rsidR="006D6932" w:rsidRPr="006159E6" w:rsidRDefault="006D6932" w:rsidP="00214934">
            <w:pPr>
              <w:pStyle w:val="CellBody"/>
              <w:rPr>
                <w:lang w:val="en-US"/>
              </w:rPr>
            </w:pPr>
            <w:r w:rsidRPr="006159E6">
              <w:rPr>
                <w:lang w:val="en-US"/>
              </w:rPr>
              <w:t>EndDate</w:t>
            </w:r>
          </w:p>
        </w:tc>
        <w:tc>
          <w:tcPr>
            <w:tcW w:w="5097" w:type="dxa"/>
          </w:tcPr>
          <w:p w14:paraId="336DAD79" w14:textId="77777777" w:rsidR="006D6932" w:rsidRPr="006159E6" w:rsidRDefault="006D6932" w:rsidP="00214934">
            <w:pPr>
              <w:pStyle w:val="CellBody"/>
              <w:rPr>
                <w:lang w:val="en-US"/>
              </w:rPr>
            </w:pPr>
            <w:r>
              <w:rPr>
                <w:lang w:val="en-US"/>
              </w:rPr>
              <w:t>The last date of a specified period.</w:t>
            </w:r>
          </w:p>
        </w:tc>
        <w:tc>
          <w:tcPr>
            <w:tcW w:w="2127" w:type="dxa"/>
          </w:tcPr>
          <w:p w14:paraId="11A4CAD5" w14:textId="77777777" w:rsidR="006D6932" w:rsidRPr="006159E6" w:rsidRDefault="006D6932" w:rsidP="00214934">
            <w:pPr>
              <w:pStyle w:val="CellBody"/>
              <w:rPr>
                <w:lang w:val="en-US"/>
              </w:rPr>
            </w:pPr>
            <w:r w:rsidRPr="006159E6">
              <w:rPr>
                <w:lang w:val="en-US"/>
              </w:rPr>
              <w:t>DateType</w:t>
            </w:r>
          </w:p>
        </w:tc>
      </w:tr>
      <w:tr w:rsidR="006D6932" w:rsidRPr="006159E6" w14:paraId="10C20350" w14:textId="77777777" w:rsidTr="004941B0">
        <w:trPr>
          <w:cantSplit/>
        </w:trPr>
        <w:tc>
          <w:tcPr>
            <w:tcW w:w="2274" w:type="dxa"/>
          </w:tcPr>
          <w:p w14:paraId="56F93996" w14:textId="77777777" w:rsidR="006D6932" w:rsidRPr="006159E6" w:rsidRDefault="006D6932" w:rsidP="00214934">
            <w:pPr>
              <w:pStyle w:val="CellBody"/>
              <w:rPr>
                <w:lang w:val="en-US"/>
              </w:rPr>
            </w:pPr>
            <w:r w:rsidRPr="006159E6">
              <w:rPr>
                <w:lang w:val="en-US"/>
              </w:rPr>
              <w:t>EnergyQuantityUnit</w:t>
            </w:r>
          </w:p>
        </w:tc>
        <w:tc>
          <w:tcPr>
            <w:tcW w:w="5097" w:type="dxa"/>
          </w:tcPr>
          <w:p w14:paraId="3223189E" w14:textId="77777777" w:rsidR="006D6932" w:rsidRPr="006159E6" w:rsidRDefault="006D6932" w:rsidP="00214934">
            <w:pPr>
              <w:pStyle w:val="CellBody"/>
              <w:rPr>
                <w:lang w:val="en-US"/>
              </w:rPr>
            </w:pPr>
            <w:r>
              <w:rPr>
                <w:lang w:val="en-US"/>
              </w:rPr>
              <w:t>The d</w:t>
            </w:r>
            <w:r w:rsidRPr="006159E6">
              <w:rPr>
                <w:lang w:val="en-US"/>
              </w:rPr>
              <w:t xml:space="preserve">aily or hourly quantity </w:t>
            </w:r>
            <w:r>
              <w:rPr>
                <w:lang w:val="en-US"/>
              </w:rPr>
              <w:t xml:space="preserve">of </w:t>
            </w:r>
            <w:r w:rsidRPr="006159E6">
              <w:rPr>
                <w:lang w:val="en-US"/>
              </w:rPr>
              <w:t>the underlying commodity.</w:t>
            </w:r>
          </w:p>
        </w:tc>
        <w:tc>
          <w:tcPr>
            <w:tcW w:w="2127" w:type="dxa"/>
          </w:tcPr>
          <w:p w14:paraId="0774392C" w14:textId="77777777" w:rsidR="006D6932" w:rsidRPr="006159E6" w:rsidRDefault="006D6932" w:rsidP="00214934">
            <w:pPr>
              <w:pStyle w:val="CellBody"/>
              <w:rPr>
                <w:lang w:val="en-US"/>
              </w:rPr>
            </w:pPr>
            <w:r w:rsidRPr="006159E6">
              <w:rPr>
                <w:lang w:val="en-US"/>
              </w:rPr>
              <w:t>UnitOf</w:t>
            </w:r>
            <w:r w:rsidRPr="006159E6">
              <w:rPr>
                <w:lang w:val="en-US"/>
              </w:rPr>
              <w:softHyphen/>
              <w:t>Measure</w:t>
            </w:r>
            <w:r w:rsidRPr="006159E6">
              <w:rPr>
                <w:lang w:val="en-US"/>
              </w:rPr>
              <w:softHyphen/>
              <w:t>Type</w:t>
            </w:r>
          </w:p>
        </w:tc>
      </w:tr>
      <w:tr w:rsidR="006D6932" w:rsidRPr="006159E6" w14:paraId="328900ED" w14:textId="77777777" w:rsidTr="004941B0">
        <w:trPr>
          <w:cantSplit/>
        </w:trPr>
        <w:tc>
          <w:tcPr>
            <w:tcW w:w="2274" w:type="dxa"/>
          </w:tcPr>
          <w:p w14:paraId="7E05BB9F" w14:textId="77777777" w:rsidR="006D6932" w:rsidRPr="006159E6" w:rsidRDefault="006D6932" w:rsidP="00214934">
            <w:pPr>
              <w:pStyle w:val="CellBody"/>
              <w:rPr>
                <w:lang w:val="en-US"/>
              </w:rPr>
            </w:pPr>
            <w:r w:rsidRPr="006159E6">
              <w:rPr>
                <w:lang w:val="en-US"/>
              </w:rPr>
              <w:t>Entry</w:t>
            </w:r>
            <w:r w:rsidRPr="006159E6">
              <w:rPr>
                <w:lang w:val="en-US"/>
              </w:rPr>
              <w:softHyphen/>
              <w:t>Point</w:t>
            </w:r>
          </w:p>
        </w:tc>
        <w:tc>
          <w:tcPr>
            <w:tcW w:w="5097" w:type="dxa"/>
          </w:tcPr>
          <w:p w14:paraId="3CFBBF5E" w14:textId="77777777" w:rsidR="006D6932" w:rsidRPr="006159E6" w:rsidRDefault="006D6932" w:rsidP="00214934">
            <w:pPr>
              <w:pStyle w:val="CellBody"/>
              <w:rPr>
                <w:lang w:val="en-US"/>
              </w:rPr>
            </w:pPr>
            <w:r>
              <w:rPr>
                <w:lang w:val="en-US"/>
              </w:rPr>
              <w:t>A code identifying a point in a pipeline or network where the commodity enters.</w:t>
            </w:r>
          </w:p>
        </w:tc>
        <w:tc>
          <w:tcPr>
            <w:tcW w:w="2127" w:type="dxa"/>
          </w:tcPr>
          <w:p w14:paraId="20E955B0" w14:textId="77777777" w:rsidR="006D6932" w:rsidRPr="006159E6" w:rsidRDefault="006D6932" w:rsidP="00214934">
            <w:pPr>
              <w:pStyle w:val="CellBody"/>
              <w:rPr>
                <w:lang w:val="en-US"/>
              </w:rPr>
            </w:pPr>
            <w:r w:rsidRPr="006159E6">
              <w:rPr>
                <w:lang w:val="en-US"/>
              </w:rPr>
              <w:t>DeliveryPointArea</w:t>
            </w:r>
            <w:r w:rsidRPr="006159E6">
              <w:rPr>
                <w:lang w:val="en-US"/>
              </w:rPr>
              <w:softHyphen/>
              <w:t>Type</w:t>
            </w:r>
          </w:p>
        </w:tc>
      </w:tr>
      <w:tr w:rsidR="006D6932" w:rsidRPr="006159E6" w14:paraId="01A6FDF0" w14:textId="77777777" w:rsidTr="004941B0">
        <w:trPr>
          <w:cantSplit/>
        </w:trPr>
        <w:tc>
          <w:tcPr>
            <w:tcW w:w="2274" w:type="dxa"/>
          </w:tcPr>
          <w:p w14:paraId="4CF56295" w14:textId="77777777" w:rsidR="006D6932" w:rsidRPr="006159E6" w:rsidRDefault="006D6932" w:rsidP="00214934">
            <w:pPr>
              <w:pStyle w:val="CellBody"/>
              <w:rPr>
                <w:lang w:val="en-US"/>
              </w:rPr>
            </w:pPr>
            <w:r w:rsidRPr="006159E6">
              <w:rPr>
                <w:lang w:val="en-US"/>
              </w:rPr>
              <w:t>EProductID1</w:t>
            </w:r>
          </w:p>
        </w:tc>
        <w:tc>
          <w:tcPr>
            <w:tcW w:w="5097" w:type="dxa"/>
          </w:tcPr>
          <w:p w14:paraId="7CD3C9D6" w14:textId="7BD491F5" w:rsidR="006D6932" w:rsidRPr="006159E6" w:rsidRDefault="00431FA3" w:rsidP="00214934">
            <w:pPr>
              <w:pStyle w:val="CellBody"/>
              <w:rPr>
                <w:lang w:val="en-US"/>
              </w:rPr>
            </w:pPr>
            <w:r>
              <w:rPr>
                <w:rStyle w:val="Kommentarzeichen"/>
              </w:rPr>
              <w:t>The asset class that the reported contract is based on.</w:t>
            </w:r>
          </w:p>
        </w:tc>
        <w:tc>
          <w:tcPr>
            <w:tcW w:w="2127" w:type="dxa"/>
          </w:tcPr>
          <w:p w14:paraId="63F32388" w14:textId="77777777" w:rsidR="006D6932" w:rsidRPr="006159E6" w:rsidRDefault="006D6932" w:rsidP="00214934">
            <w:pPr>
              <w:pStyle w:val="CellBody"/>
              <w:rPr>
                <w:lang w:val="en-US"/>
              </w:rPr>
            </w:pPr>
            <w:r w:rsidRPr="006159E6">
              <w:rPr>
                <w:lang w:val="en-US"/>
              </w:rPr>
              <w:t>EProduct1</w:t>
            </w:r>
            <w:r w:rsidRPr="006159E6">
              <w:rPr>
                <w:lang w:val="en-US"/>
              </w:rPr>
              <w:softHyphen/>
              <w:t>CodeType</w:t>
            </w:r>
          </w:p>
        </w:tc>
      </w:tr>
      <w:tr w:rsidR="006D6932" w:rsidRPr="006159E6" w14:paraId="003836A7" w14:textId="77777777" w:rsidTr="004941B0">
        <w:trPr>
          <w:cantSplit/>
        </w:trPr>
        <w:tc>
          <w:tcPr>
            <w:tcW w:w="2274" w:type="dxa"/>
          </w:tcPr>
          <w:p w14:paraId="7E689861" w14:textId="77777777" w:rsidR="006D6932" w:rsidRPr="006159E6" w:rsidRDefault="006D6932" w:rsidP="00214934">
            <w:pPr>
              <w:pStyle w:val="CellBody"/>
              <w:rPr>
                <w:lang w:val="en-US"/>
              </w:rPr>
            </w:pPr>
            <w:r w:rsidRPr="006159E6">
              <w:rPr>
                <w:lang w:val="en-US"/>
              </w:rPr>
              <w:t>EProductID2</w:t>
            </w:r>
          </w:p>
        </w:tc>
        <w:tc>
          <w:tcPr>
            <w:tcW w:w="5097" w:type="dxa"/>
          </w:tcPr>
          <w:p w14:paraId="0DAACA49" w14:textId="142BD3E2" w:rsidR="006D6932" w:rsidRPr="00431FA3" w:rsidRDefault="00431FA3" w:rsidP="00431FA3">
            <w:pPr>
              <w:pStyle w:val="Kommentartext"/>
            </w:pPr>
            <w:r>
              <w:rPr>
                <w:rStyle w:val="Kommentarzeichen"/>
              </w:rPr>
              <w:t>The t</w:t>
            </w:r>
            <w:r>
              <w:rPr>
                <w:rStyle w:val="Kommentarzeichen"/>
              </w:rPr>
              <w:t/>
            </w:r>
            <w:r>
              <w:rPr>
                <w:rStyle w:val="Kommentarzeichen"/>
              </w:rPr>
              <w:t>ype of the reported contract.</w:t>
            </w:r>
          </w:p>
        </w:tc>
        <w:tc>
          <w:tcPr>
            <w:tcW w:w="2127" w:type="dxa"/>
          </w:tcPr>
          <w:p w14:paraId="6C1F1A13" w14:textId="77777777" w:rsidR="006D6932" w:rsidRPr="006159E6" w:rsidRDefault="006D6932" w:rsidP="00214934">
            <w:pPr>
              <w:pStyle w:val="CellBody"/>
              <w:rPr>
                <w:lang w:val="en-US"/>
              </w:rPr>
            </w:pPr>
            <w:r w:rsidRPr="006159E6">
              <w:rPr>
                <w:lang w:val="en-US"/>
              </w:rPr>
              <w:t>EProduct2CodeType</w:t>
            </w:r>
          </w:p>
        </w:tc>
      </w:tr>
      <w:tr w:rsidR="006D6932" w:rsidRPr="006159E6" w14:paraId="649BFC98" w14:textId="77777777" w:rsidTr="004941B0">
        <w:trPr>
          <w:cantSplit/>
        </w:trPr>
        <w:tc>
          <w:tcPr>
            <w:tcW w:w="2274" w:type="dxa"/>
          </w:tcPr>
          <w:p w14:paraId="07955FF1" w14:textId="77777777" w:rsidR="006D6932" w:rsidRPr="006159E6" w:rsidRDefault="006D6932" w:rsidP="00214934">
            <w:pPr>
              <w:pStyle w:val="CellBody"/>
              <w:rPr>
                <w:lang w:val="en-US"/>
              </w:rPr>
            </w:pPr>
            <w:r w:rsidRPr="006159E6">
              <w:rPr>
                <w:lang w:val="en-US"/>
              </w:rPr>
              <w:t>ExchangeRate1</w:t>
            </w:r>
          </w:p>
        </w:tc>
        <w:tc>
          <w:tcPr>
            <w:tcW w:w="5097" w:type="dxa"/>
          </w:tcPr>
          <w:p w14:paraId="088E47AB" w14:textId="77777777" w:rsidR="006D6932" w:rsidRPr="006159E6" w:rsidRDefault="006D6932" w:rsidP="00214934">
            <w:pPr>
              <w:pStyle w:val="CellBody"/>
              <w:rPr>
                <w:lang w:val="en-US"/>
              </w:rPr>
            </w:pPr>
            <w:r w:rsidRPr="006159E6">
              <w:rPr>
                <w:lang w:val="en-US"/>
              </w:rPr>
              <w:t xml:space="preserve">The contractual </w:t>
            </w:r>
            <w:r>
              <w:rPr>
                <w:lang w:val="en-US"/>
              </w:rPr>
              <w:t xml:space="preserve">exchange </w:t>
            </w:r>
            <w:r w:rsidRPr="006159E6">
              <w:rPr>
                <w:lang w:val="en-US"/>
              </w:rPr>
              <w:t>rate of currencies.</w:t>
            </w:r>
          </w:p>
        </w:tc>
        <w:tc>
          <w:tcPr>
            <w:tcW w:w="2127" w:type="dxa"/>
          </w:tcPr>
          <w:p w14:paraId="556025EE" w14:textId="77777777" w:rsidR="006D6932" w:rsidRPr="006159E6" w:rsidDel="003C6645" w:rsidRDefault="006D6932" w:rsidP="00214934">
            <w:pPr>
              <w:pStyle w:val="CellBody"/>
              <w:rPr>
                <w:lang w:val="en-US"/>
              </w:rPr>
            </w:pPr>
            <w:r w:rsidRPr="006159E6">
              <w:rPr>
                <w:lang w:val="en-US"/>
              </w:rPr>
              <w:t>PriceType</w:t>
            </w:r>
          </w:p>
        </w:tc>
      </w:tr>
      <w:tr w:rsidR="006D6932" w:rsidRPr="006159E6" w14:paraId="01510326" w14:textId="77777777" w:rsidTr="004941B0">
        <w:trPr>
          <w:cantSplit/>
        </w:trPr>
        <w:tc>
          <w:tcPr>
            <w:tcW w:w="2274" w:type="dxa"/>
          </w:tcPr>
          <w:p w14:paraId="4F36440F" w14:textId="77777777" w:rsidR="006D6932" w:rsidRPr="006159E6" w:rsidRDefault="006D6932" w:rsidP="00214934">
            <w:pPr>
              <w:pStyle w:val="CellBody"/>
              <w:rPr>
                <w:lang w:val="en-US"/>
              </w:rPr>
            </w:pPr>
            <w:r w:rsidRPr="006159E6">
              <w:rPr>
                <w:lang w:val="en-US"/>
              </w:rPr>
              <w:t>ExchangeRateBasis</w:t>
            </w:r>
          </w:p>
        </w:tc>
        <w:tc>
          <w:tcPr>
            <w:tcW w:w="5097" w:type="dxa"/>
          </w:tcPr>
          <w:p w14:paraId="6FDDE26A" w14:textId="77777777" w:rsidR="006D6932" w:rsidRPr="006159E6" w:rsidRDefault="006D6932" w:rsidP="00214934">
            <w:pPr>
              <w:pStyle w:val="CellBody"/>
              <w:rPr>
                <w:lang w:val="en-US"/>
              </w:rPr>
            </w:pPr>
            <w:r>
              <w:rPr>
                <w:lang w:val="en-US"/>
              </w:rPr>
              <w:t>The q</w:t>
            </w:r>
            <w:r w:rsidRPr="006159E6">
              <w:rPr>
                <w:lang w:val="en-US"/>
              </w:rPr>
              <w:t xml:space="preserve">uote base for </w:t>
            </w:r>
            <w:r>
              <w:rPr>
                <w:lang w:val="en-US"/>
              </w:rPr>
              <w:t xml:space="preserve">an </w:t>
            </w:r>
            <w:r w:rsidRPr="006159E6">
              <w:rPr>
                <w:lang w:val="en-US"/>
              </w:rPr>
              <w:t>exchange rate.</w:t>
            </w:r>
          </w:p>
        </w:tc>
        <w:tc>
          <w:tcPr>
            <w:tcW w:w="2127" w:type="dxa"/>
          </w:tcPr>
          <w:p w14:paraId="2E43FD16" w14:textId="77777777" w:rsidR="006D6932" w:rsidRPr="006159E6" w:rsidRDefault="006D6932" w:rsidP="00214934">
            <w:pPr>
              <w:pStyle w:val="CellBody"/>
              <w:rPr>
                <w:lang w:val="en-US"/>
              </w:rPr>
            </w:pPr>
            <w:r w:rsidRPr="006159E6">
              <w:rPr>
                <w:lang w:val="en-US"/>
              </w:rPr>
              <w:t>QuoteBasisType</w:t>
            </w:r>
          </w:p>
        </w:tc>
      </w:tr>
      <w:tr w:rsidR="006D6932" w:rsidRPr="006159E6" w14:paraId="054F1C25" w14:textId="77777777" w:rsidTr="004941B0">
        <w:trPr>
          <w:cantSplit/>
        </w:trPr>
        <w:tc>
          <w:tcPr>
            <w:tcW w:w="2274" w:type="dxa"/>
          </w:tcPr>
          <w:p w14:paraId="1BF2673A" w14:textId="77777777" w:rsidR="006D6932" w:rsidRPr="006159E6" w:rsidRDefault="006D6932" w:rsidP="00214934">
            <w:pPr>
              <w:pStyle w:val="CellBody"/>
              <w:rPr>
                <w:lang w:val="en-US"/>
              </w:rPr>
            </w:pPr>
            <w:r w:rsidRPr="006159E6">
              <w:rPr>
                <w:lang w:val="en-US"/>
              </w:rPr>
              <w:t>Execution</w:t>
            </w:r>
          </w:p>
        </w:tc>
        <w:tc>
          <w:tcPr>
            <w:tcW w:w="5097" w:type="dxa"/>
          </w:tcPr>
          <w:p w14:paraId="3D6EEC2C" w14:textId="77777777" w:rsidR="006D6932" w:rsidRPr="006159E6" w:rsidRDefault="006D6932" w:rsidP="00214934">
            <w:pPr>
              <w:pStyle w:val="CellBody"/>
              <w:rPr>
                <w:lang w:val="en-US"/>
              </w:rPr>
            </w:pPr>
            <w:r>
              <w:rPr>
                <w:lang w:val="en-US"/>
              </w:rPr>
              <w:t>Specifies i</w:t>
            </w:r>
            <w:r w:rsidRPr="006159E6">
              <w:rPr>
                <w:lang w:val="en-US"/>
              </w:rPr>
              <w:t xml:space="preserve">f the </w:t>
            </w:r>
            <w:r>
              <w:rPr>
                <w:lang w:val="en-US"/>
              </w:rPr>
              <w:t xml:space="preserve">trade </w:t>
            </w:r>
            <w:r w:rsidRPr="006159E6">
              <w:rPr>
                <w:lang w:val="en-US"/>
              </w:rPr>
              <w:t xml:space="preserve">is to be </w:t>
            </w:r>
            <w:r>
              <w:rPr>
                <w:lang w:val="en-US"/>
              </w:rPr>
              <w:t>reported</w:t>
            </w:r>
            <w:r w:rsidRPr="006159E6">
              <w:rPr>
                <w:lang w:val="en-US"/>
              </w:rPr>
              <w:t xml:space="preserve"> as an </w:t>
            </w:r>
            <w:r>
              <w:rPr>
                <w:lang w:val="en-US"/>
              </w:rPr>
              <w:t>e</w:t>
            </w:r>
            <w:r w:rsidRPr="006159E6">
              <w:rPr>
                <w:lang w:val="en-US"/>
              </w:rPr>
              <w:t>xecution under REMIT Phase 2</w:t>
            </w:r>
            <w:r>
              <w:rPr>
                <w:lang w:val="en-US"/>
              </w:rPr>
              <w:t>.</w:t>
            </w:r>
          </w:p>
        </w:tc>
        <w:tc>
          <w:tcPr>
            <w:tcW w:w="2127" w:type="dxa"/>
          </w:tcPr>
          <w:p w14:paraId="636719A1" w14:textId="77777777" w:rsidR="006D6932" w:rsidRPr="006159E6" w:rsidRDefault="006D6932" w:rsidP="00214934">
            <w:pPr>
              <w:pStyle w:val="CellBody"/>
              <w:rPr>
                <w:lang w:val="en-US"/>
              </w:rPr>
            </w:pPr>
            <w:r w:rsidRPr="006159E6">
              <w:rPr>
                <w:lang w:val="en-US"/>
              </w:rPr>
              <w:t>TrueFalseType</w:t>
            </w:r>
          </w:p>
        </w:tc>
      </w:tr>
      <w:tr w:rsidR="006D6932" w:rsidRPr="006159E6" w14:paraId="26FA7A60" w14:textId="77777777" w:rsidTr="004941B0">
        <w:trPr>
          <w:cantSplit/>
        </w:trPr>
        <w:tc>
          <w:tcPr>
            <w:tcW w:w="2274" w:type="dxa"/>
          </w:tcPr>
          <w:p w14:paraId="46F76513" w14:textId="77777777" w:rsidR="006D6932" w:rsidRPr="006159E6" w:rsidRDefault="006D6932" w:rsidP="00214934">
            <w:pPr>
              <w:pStyle w:val="CellBody"/>
              <w:rPr>
                <w:lang w:val="en-US"/>
              </w:rPr>
            </w:pPr>
            <w:r w:rsidRPr="006159E6">
              <w:rPr>
                <w:lang w:val="en-US"/>
              </w:rPr>
              <w:lastRenderedPageBreak/>
              <w:t>ExecutionTimeStamp</w:t>
            </w:r>
          </w:p>
        </w:tc>
        <w:tc>
          <w:tcPr>
            <w:tcW w:w="5097" w:type="dxa"/>
          </w:tcPr>
          <w:p w14:paraId="1BED5522" w14:textId="77777777" w:rsidR="006D6932" w:rsidRPr="006159E6" w:rsidRDefault="006D6932" w:rsidP="00214934">
            <w:pPr>
              <w:pStyle w:val="CellBody"/>
              <w:rPr>
                <w:lang w:val="en-US"/>
              </w:rPr>
            </w:pPr>
            <w:r>
              <w:rPr>
                <w:lang w:val="en-US"/>
              </w:rPr>
              <w:t>The date and t</w:t>
            </w:r>
            <w:r w:rsidRPr="006159E6">
              <w:rPr>
                <w:lang w:val="en-US"/>
              </w:rPr>
              <w:t>ime of entry into the system of record of the reporting counterparty or of the agent reporting on behalf of the reporting counterparty.</w:t>
            </w:r>
          </w:p>
        </w:tc>
        <w:tc>
          <w:tcPr>
            <w:tcW w:w="2127" w:type="dxa"/>
          </w:tcPr>
          <w:p w14:paraId="7AE7BAE9" w14:textId="77777777" w:rsidR="006D6932" w:rsidRPr="006159E6" w:rsidRDefault="006D6932" w:rsidP="00214934">
            <w:pPr>
              <w:pStyle w:val="CellBody"/>
              <w:rPr>
                <w:lang w:val="en-US"/>
              </w:rPr>
            </w:pPr>
            <w:r w:rsidRPr="006159E6">
              <w:rPr>
                <w:lang w:val="en-US"/>
              </w:rPr>
              <w:t>UTCTimestamp</w:t>
            </w:r>
            <w:r w:rsidRPr="006159E6">
              <w:rPr>
                <w:lang w:val="en-US"/>
              </w:rPr>
              <w:softHyphen/>
              <w:t>Type</w:t>
            </w:r>
          </w:p>
        </w:tc>
      </w:tr>
      <w:tr w:rsidR="006D6932" w:rsidRPr="006159E6" w14:paraId="469227D4" w14:textId="77777777" w:rsidTr="004941B0">
        <w:trPr>
          <w:cantSplit/>
        </w:trPr>
        <w:tc>
          <w:tcPr>
            <w:tcW w:w="2274" w:type="dxa"/>
          </w:tcPr>
          <w:p w14:paraId="723586EB" w14:textId="77777777" w:rsidR="006D6932" w:rsidRPr="006159E6" w:rsidRDefault="006D6932" w:rsidP="00214934">
            <w:pPr>
              <w:pStyle w:val="CellBody"/>
              <w:rPr>
                <w:lang w:val="en-US"/>
              </w:rPr>
            </w:pPr>
            <w:r w:rsidRPr="006159E6">
              <w:rPr>
                <w:lang w:val="en-US"/>
              </w:rPr>
              <w:t>ExecutionTimestamp</w:t>
            </w:r>
          </w:p>
        </w:tc>
        <w:tc>
          <w:tcPr>
            <w:tcW w:w="5097" w:type="dxa"/>
          </w:tcPr>
          <w:p w14:paraId="0A85E19B" w14:textId="77777777" w:rsidR="006D6932" w:rsidRPr="006159E6" w:rsidRDefault="006D6932" w:rsidP="00214934">
            <w:pPr>
              <w:pStyle w:val="CellBody"/>
              <w:rPr>
                <w:lang w:val="en-US"/>
              </w:rPr>
            </w:pPr>
            <w:r>
              <w:rPr>
                <w:lang w:val="en-US"/>
              </w:rPr>
              <w:t>The date and t</w:t>
            </w:r>
            <w:r w:rsidRPr="006159E6">
              <w:rPr>
                <w:lang w:val="en-US"/>
              </w:rPr>
              <w:t>ime of entry into the system of record of the reporting counterparty or of the agent reporting on behalf of the reporting counterparty.</w:t>
            </w:r>
          </w:p>
        </w:tc>
        <w:tc>
          <w:tcPr>
            <w:tcW w:w="2127" w:type="dxa"/>
          </w:tcPr>
          <w:p w14:paraId="4D2CB114" w14:textId="77777777" w:rsidR="006D6932" w:rsidRPr="006159E6" w:rsidRDefault="006D6932" w:rsidP="00214934">
            <w:pPr>
              <w:pStyle w:val="CellBody"/>
              <w:rPr>
                <w:lang w:val="en-US"/>
              </w:rPr>
            </w:pPr>
            <w:r w:rsidRPr="006159E6">
              <w:rPr>
                <w:lang w:val="en-US"/>
              </w:rPr>
              <w:t>UTCTimestamp</w:t>
            </w:r>
            <w:r w:rsidRPr="006159E6">
              <w:rPr>
                <w:lang w:val="en-US"/>
              </w:rPr>
              <w:softHyphen/>
              <w:t>Type</w:t>
            </w:r>
          </w:p>
        </w:tc>
      </w:tr>
      <w:tr w:rsidR="006D6932" w:rsidRPr="006159E6" w14:paraId="7C4DA13A" w14:textId="77777777" w:rsidTr="004941B0">
        <w:trPr>
          <w:cantSplit/>
        </w:trPr>
        <w:tc>
          <w:tcPr>
            <w:tcW w:w="2274" w:type="dxa"/>
          </w:tcPr>
          <w:p w14:paraId="700EC881" w14:textId="77777777" w:rsidR="006D6932" w:rsidRPr="006159E6" w:rsidRDefault="006D6932" w:rsidP="00214934">
            <w:pPr>
              <w:pStyle w:val="CellBody"/>
              <w:rPr>
                <w:lang w:val="en-US"/>
              </w:rPr>
            </w:pPr>
            <w:r w:rsidRPr="006159E6">
              <w:rPr>
                <w:lang w:val="en-US"/>
              </w:rPr>
              <w:t>ExecutionVenue</w:t>
            </w:r>
          </w:p>
        </w:tc>
        <w:tc>
          <w:tcPr>
            <w:tcW w:w="5097" w:type="dxa"/>
          </w:tcPr>
          <w:p w14:paraId="022EEA90" w14:textId="77777777" w:rsidR="006D6932" w:rsidRPr="006159E6" w:rsidRDefault="006D6932" w:rsidP="00214934">
            <w:pPr>
              <w:pStyle w:val="CellBody"/>
              <w:rPr>
                <w:lang w:val="en-US"/>
              </w:rPr>
            </w:pPr>
            <w:r>
              <w:rPr>
                <w:lang w:val="en-US"/>
              </w:rPr>
              <w:t>Indicates the s</w:t>
            </w:r>
            <w:r w:rsidRPr="006159E6">
              <w:rPr>
                <w:lang w:val="en-US"/>
              </w:rPr>
              <w:t>wap execution venue</w:t>
            </w:r>
            <w:r>
              <w:rPr>
                <w:lang w:val="en-US"/>
              </w:rPr>
              <w:t>.</w:t>
            </w:r>
            <w:r w:rsidRPr="006159E6">
              <w:rPr>
                <w:lang w:val="en-US"/>
              </w:rPr>
              <w:t xml:space="preserve"> </w:t>
            </w:r>
          </w:p>
        </w:tc>
        <w:tc>
          <w:tcPr>
            <w:tcW w:w="2127" w:type="dxa"/>
          </w:tcPr>
          <w:p w14:paraId="5CE946CA" w14:textId="77777777" w:rsidR="006D6932" w:rsidRPr="006159E6" w:rsidRDefault="006D6932" w:rsidP="00214934">
            <w:pPr>
              <w:pStyle w:val="CellBody"/>
              <w:rPr>
                <w:lang w:val="en-US"/>
              </w:rPr>
            </w:pPr>
            <w:r w:rsidRPr="006159E6">
              <w:rPr>
                <w:lang w:val="en-US"/>
              </w:rPr>
              <w:t>Execution</w:t>
            </w:r>
            <w:r w:rsidRPr="006159E6">
              <w:rPr>
                <w:lang w:val="en-US"/>
              </w:rPr>
              <w:softHyphen/>
              <w:t>Venue</w:t>
            </w:r>
            <w:r w:rsidRPr="006159E6">
              <w:rPr>
                <w:lang w:val="en-US"/>
              </w:rPr>
              <w:softHyphen/>
              <w:t>Type</w:t>
            </w:r>
          </w:p>
        </w:tc>
      </w:tr>
      <w:tr w:rsidR="006D6932" w:rsidRPr="006159E6" w14:paraId="495B5701" w14:textId="77777777" w:rsidTr="004941B0">
        <w:trPr>
          <w:cantSplit/>
        </w:trPr>
        <w:tc>
          <w:tcPr>
            <w:tcW w:w="2274" w:type="dxa"/>
          </w:tcPr>
          <w:p w14:paraId="492F29DA" w14:textId="77777777" w:rsidR="006D6932" w:rsidRPr="006159E6" w:rsidRDefault="006D6932" w:rsidP="00214934">
            <w:pPr>
              <w:pStyle w:val="CellBody"/>
              <w:rPr>
                <w:lang w:val="en-US"/>
              </w:rPr>
            </w:pPr>
            <w:r w:rsidRPr="006159E6">
              <w:rPr>
                <w:lang w:val="en-US"/>
              </w:rPr>
              <w:t>ExecutionVenue</w:t>
            </w:r>
            <w:r w:rsidRPr="006159E6">
              <w:rPr>
                <w:lang w:val="en-US"/>
              </w:rPr>
              <w:softHyphen/>
              <w:t>PartyID</w:t>
            </w:r>
          </w:p>
        </w:tc>
        <w:tc>
          <w:tcPr>
            <w:tcW w:w="5097" w:type="dxa"/>
          </w:tcPr>
          <w:p w14:paraId="31656CBC" w14:textId="77777777" w:rsidR="006D6932" w:rsidRPr="006159E6" w:rsidRDefault="006D6932" w:rsidP="00214934">
            <w:pPr>
              <w:pStyle w:val="CellBody"/>
              <w:rPr>
                <w:lang w:val="en-US"/>
              </w:rPr>
            </w:pPr>
            <w:r w:rsidRPr="006159E6">
              <w:rPr>
                <w:lang w:val="en-US"/>
              </w:rPr>
              <w:t>Party ID of the venue of execution of a reportable swap transaction.</w:t>
            </w:r>
          </w:p>
        </w:tc>
        <w:tc>
          <w:tcPr>
            <w:tcW w:w="2127" w:type="dxa"/>
          </w:tcPr>
          <w:p w14:paraId="1B09284A" w14:textId="77777777" w:rsidR="006D6932" w:rsidRPr="006159E6" w:rsidRDefault="006D6932" w:rsidP="00214934">
            <w:pPr>
              <w:pStyle w:val="CellBody"/>
              <w:rPr>
                <w:lang w:val="en-US"/>
              </w:rPr>
            </w:pPr>
            <w:r w:rsidRPr="006159E6">
              <w:rPr>
                <w:lang w:val="en-US"/>
              </w:rPr>
              <w:t>s200</w:t>
            </w:r>
          </w:p>
        </w:tc>
      </w:tr>
      <w:tr w:rsidR="006D6932" w:rsidRPr="006159E6" w14:paraId="7679B8AF" w14:textId="77777777" w:rsidTr="004941B0">
        <w:trPr>
          <w:cantSplit/>
        </w:trPr>
        <w:tc>
          <w:tcPr>
            <w:tcW w:w="2274" w:type="dxa"/>
          </w:tcPr>
          <w:p w14:paraId="50259D13" w14:textId="77777777" w:rsidR="006D6932" w:rsidRPr="006159E6" w:rsidRDefault="006D6932" w:rsidP="00214934">
            <w:pPr>
              <w:pStyle w:val="CellBody"/>
              <w:rPr>
                <w:lang w:val="en-US"/>
              </w:rPr>
            </w:pPr>
            <w:r w:rsidRPr="006159E6">
              <w:rPr>
                <w:lang w:val="en-US"/>
              </w:rPr>
              <w:t>ExecutionVenue</w:t>
            </w:r>
            <w:r w:rsidRPr="006159E6">
              <w:rPr>
                <w:lang w:val="en-US"/>
              </w:rPr>
              <w:softHyphen/>
              <w:t>Prefix</w:t>
            </w:r>
          </w:p>
        </w:tc>
        <w:tc>
          <w:tcPr>
            <w:tcW w:w="5097" w:type="dxa"/>
          </w:tcPr>
          <w:p w14:paraId="4E07C854" w14:textId="77777777" w:rsidR="006D6932" w:rsidRPr="006159E6" w:rsidRDefault="006D6932" w:rsidP="00214934">
            <w:pPr>
              <w:pStyle w:val="CellBody"/>
              <w:rPr>
                <w:lang w:val="en-US"/>
              </w:rPr>
            </w:pPr>
            <w:r w:rsidRPr="006159E6">
              <w:rPr>
                <w:lang w:val="en-US"/>
              </w:rPr>
              <w:t>Prefix for the value provided in the ExecutionVenuePartyID field</w:t>
            </w:r>
            <w:r>
              <w:rPr>
                <w:lang w:val="en-US"/>
              </w:rPr>
              <w:t>, for example, “</w:t>
            </w:r>
            <w:r w:rsidRPr="006159E6">
              <w:rPr>
                <w:lang w:val="en-US"/>
              </w:rPr>
              <w:t>LEI</w:t>
            </w:r>
            <w:r>
              <w:rPr>
                <w:lang w:val="en-US"/>
              </w:rPr>
              <w:t>”</w:t>
            </w:r>
            <w:r w:rsidRPr="006159E6">
              <w:rPr>
                <w:lang w:val="en-US"/>
              </w:rPr>
              <w:t>.</w:t>
            </w:r>
          </w:p>
        </w:tc>
        <w:tc>
          <w:tcPr>
            <w:tcW w:w="2127" w:type="dxa"/>
          </w:tcPr>
          <w:p w14:paraId="1B9D23F9" w14:textId="77777777" w:rsidR="006D6932" w:rsidRPr="006159E6" w:rsidRDefault="006D6932" w:rsidP="00214934">
            <w:pPr>
              <w:pStyle w:val="CellBody"/>
              <w:rPr>
                <w:lang w:val="en-US"/>
              </w:rPr>
            </w:pPr>
            <w:r w:rsidRPr="006159E6">
              <w:rPr>
                <w:lang w:val="en-US"/>
              </w:rPr>
              <w:t>s80</w:t>
            </w:r>
          </w:p>
        </w:tc>
      </w:tr>
      <w:tr w:rsidR="006D6932" w:rsidRPr="006159E6" w14:paraId="32D170D1" w14:textId="77777777" w:rsidTr="004941B0">
        <w:trPr>
          <w:cantSplit/>
        </w:trPr>
        <w:tc>
          <w:tcPr>
            <w:tcW w:w="2274" w:type="dxa"/>
          </w:tcPr>
          <w:p w14:paraId="36AEF860" w14:textId="77777777" w:rsidR="006D6932" w:rsidRPr="006159E6" w:rsidRDefault="006D6932" w:rsidP="00214934">
            <w:pPr>
              <w:pStyle w:val="CellBody"/>
              <w:rPr>
                <w:lang w:val="en-US"/>
              </w:rPr>
            </w:pPr>
            <w:r w:rsidRPr="006159E6">
              <w:rPr>
                <w:lang w:val="en-US"/>
              </w:rPr>
              <w:t>ExerciseDateTime</w:t>
            </w:r>
          </w:p>
        </w:tc>
        <w:tc>
          <w:tcPr>
            <w:tcW w:w="5097" w:type="dxa"/>
          </w:tcPr>
          <w:p w14:paraId="717B5CCE" w14:textId="77777777" w:rsidR="006D6932" w:rsidRPr="006159E6" w:rsidRDefault="006D6932" w:rsidP="00214934">
            <w:pPr>
              <w:pStyle w:val="CellBody"/>
              <w:rPr>
                <w:lang w:val="en-US"/>
              </w:rPr>
            </w:pPr>
            <w:r>
              <w:rPr>
                <w:lang w:val="en-US"/>
              </w:rPr>
              <w:t>The d</w:t>
            </w:r>
            <w:r w:rsidRPr="006159E6">
              <w:rPr>
                <w:lang w:val="en-US"/>
              </w:rPr>
              <w:t xml:space="preserve">ate and </w:t>
            </w:r>
            <w:r>
              <w:rPr>
                <w:lang w:val="en-US"/>
              </w:rPr>
              <w:t>t</w:t>
            </w:r>
            <w:r w:rsidRPr="006159E6">
              <w:rPr>
                <w:lang w:val="en-US"/>
              </w:rPr>
              <w:t>ime at which the option has to be exercised for the bounded delivery period</w:t>
            </w:r>
            <w:r>
              <w:rPr>
                <w:lang w:val="en-US"/>
              </w:rPr>
              <w:t>. Is specified in local time or UTC, depending on the context.</w:t>
            </w:r>
          </w:p>
        </w:tc>
        <w:tc>
          <w:tcPr>
            <w:tcW w:w="2127" w:type="dxa"/>
          </w:tcPr>
          <w:p w14:paraId="24A43430" w14:textId="77777777" w:rsidR="006D6932" w:rsidRDefault="006D6932" w:rsidP="00214934">
            <w:pPr>
              <w:pStyle w:val="CellBody"/>
              <w:rPr>
                <w:lang w:val="en-US"/>
              </w:rPr>
            </w:pPr>
            <w:r w:rsidRPr="006159E6">
              <w:rPr>
                <w:lang w:val="en-US"/>
              </w:rPr>
              <w:t>ClockDate</w:t>
            </w:r>
            <w:r w:rsidRPr="006159E6">
              <w:rPr>
                <w:lang w:val="en-US"/>
              </w:rPr>
              <w:softHyphen/>
              <w:t>Time</w:t>
            </w:r>
            <w:r w:rsidRPr="006159E6">
              <w:rPr>
                <w:lang w:val="en-US"/>
              </w:rPr>
              <w:softHyphen/>
              <w:t>Type</w:t>
            </w:r>
          </w:p>
          <w:p w14:paraId="4A72D7E6" w14:textId="77777777" w:rsidR="006D6932" w:rsidRPr="006159E6" w:rsidRDefault="006D6932" w:rsidP="00214934">
            <w:pPr>
              <w:pStyle w:val="CellBody"/>
              <w:rPr>
                <w:lang w:val="en-US"/>
              </w:rPr>
            </w:pPr>
            <w:r w:rsidRPr="006159E6">
              <w:rPr>
                <w:lang w:val="en-US"/>
              </w:rPr>
              <w:t>UTCTimestampType</w:t>
            </w:r>
          </w:p>
        </w:tc>
      </w:tr>
      <w:tr w:rsidR="006D6932" w:rsidRPr="006159E6" w14:paraId="1E1C12EE" w14:textId="77777777" w:rsidTr="004941B0">
        <w:trPr>
          <w:cantSplit/>
        </w:trPr>
        <w:tc>
          <w:tcPr>
            <w:tcW w:w="2274" w:type="dxa"/>
          </w:tcPr>
          <w:p w14:paraId="27E1C8BC" w14:textId="77777777" w:rsidR="006D6932" w:rsidRPr="006159E6" w:rsidRDefault="006D6932" w:rsidP="00214934">
            <w:pPr>
              <w:pStyle w:val="CellBody"/>
              <w:rPr>
                <w:lang w:val="en-US"/>
              </w:rPr>
            </w:pPr>
            <w:r w:rsidRPr="006159E6">
              <w:rPr>
                <w:rFonts w:cs="Calibri"/>
                <w:szCs w:val="18"/>
                <w:lang w:val="en-US"/>
              </w:rPr>
              <w:t>E</w:t>
            </w:r>
            <w:r w:rsidRPr="006159E6">
              <w:rPr>
                <w:lang w:val="en-US"/>
              </w:rPr>
              <w:t>xerciseOfSwaption</w:t>
            </w:r>
          </w:p>
        </w:tc>
        <w:tc>
          <w:tcPr>
            <w:tcW w:w="5097" w:type="dxa"/>
          </w:tcPr>
          <w:p w14:paraId="1BDEA0BA" w14:textId="77777777" w:rsidR="006D6932" w:rsidRPr="006159E6" w:rsidRDefault="006D6932" w:rsidP="00214934">
            <w:pPr>
              <w:pStyle w:val="CellBody"/>
              <w:rPr>
                <w:lang w:val="en-US"/>
              </w:rPr>
            </w:pPr>
            <w:r>
              <w:rPr>
                <w:lang w:val="en-US"/>
              </w:rPr>
              <w:t>Indicates whether</w:t>
            </w:r>
            <w:r w:rsidRPr="006159E6">
              <w:rPr>
                <w:lang w:val="en-US"/>
              </w:rPr>
              <w:t xml:space="preserve"> the trade was generated from the exercise of another transaction. </w:t>
            </w:r>
          </w:p>
        </w:tc>
        <w:tc>
          <w:tcPr>
            <w:tcW w:w="2127" w:type="dxa"/>
          </w:tcPr>
          <w:p w14:paraId="46C8BD89" w14:textId="77777777" w:rsidR="006D6932" w:rsidRPr="006159E6" w:rsidRDefault="006D6932" w:rsidP="00214934">
            <w:pPr>
              <w:pStyle w:val="CellBody"/>
              <w:rPr>
                <w:lang w:val="en-US"/>
              </w:rPr>
            </w:pPr>
            <w:r w:rsidRPr="006159E6">
              <w:rPr>
                <w:lang w:val="en-US"/>
              </w:rPr>
              <w:t>boolean</w:t>
            </w:r>
          </w:p>
        </w:tc>
      </w:tr>
      <w:tr w:rsidR="006D6932" w:rsidRPr="006159E6" w14:paraId="1EBB1E18" w14:textId="77777777" w:rsidTr="004941B0">
        <w:trPr>
          <w:cantSplit/>
        </w:trPr>
        <w:tc>
          <w:tcPr>
            <w:tcW w:w="2274" w:type="dxa"/>
          </w:tcPr>
          <w:p w14:paraId="360EE5FD" w14:textId="77777777" w:rsidR="006D6932" w:rsidRPr="006159E6" w:rsidRDefault="006D6932" w:rsidP="00214934">
            <w:pPr>
              <w:pStyle w:val="CellBody"/>
              <w:rPr>
                <w:lang w:val="en-US"/>
              </w:rPr>
            </w:pPr>
            <w:r w:rsidRPr="006159E6">
              <w:rPr>
                <w:lang w:val="en-US"/>
              </w:rPr>
              <w:t>ExerciseTimeZone</w:t>
            </w:r>
          </w:p>
        </w:tc>
        <w:tc>
          <w:tcPr>
            <w:tcW w:w="5097" w:type="dxa"/>
          </w:tcPr>
          <w:p w14:paraId="7499F738" w14:textId="34AECE83" w:rsidR="006D6932" w:rsidRPr="006159E6" w:rsidRDefault="006D6932" w:rsidP="00281B37">
            <w:pPr>
              <w:pStyle w:val="CellBody"/>
              <w:rPr>
                <w:lang w:val="en-US"/>
              </w:rPr>
            </w:pPr>
            <w:r>
              <w:rPr>
                <w:lang w:val="en-US"/>
              </w:rPr>
              <w:t>An o</w:t>
            </w:r>
            <w:r w:rsidRPr="006159E6">
              <w:rPr>
                <w:lang w:val="en-US"/>
              </w:rPr>
              <w:t>ffset relative to UTC used to record the local counterparty time</w:t>
            </w:r>
            <w:r w:rsidR="00281B37">
              <w:rPr>
                <w:lang w:val="en-US"/>
              </w:rPr>
              <w:t xml:space="preserve"> </w:t>
            </w:r>
            <w:r w:rsidRPr="006159E6">
              <w:rPr>
                <w:lang w:val="en-US"/>
              </w:rPr>
              <w:t>zone when the exercise date and time is in UTC.</w:t>
            </w:r>
          </w:p>
        </w:tc>
        <w:tc>
          <w:tcPr>
            <w:tcW w:w="2127" w:type="dxa"/>
          </w:tcPr>
          <w:p w14:paraId="51AE1727" w14:textId="77777777" w:rsidR="006D6932" w:rsidRPr="006159E6" w:rsidRDefault="006D6932" w:rsidP="00214934">
            <w:pPr>
              <w:pStyle w:val="CellBody"/>
              <w:rPr>
                <w:lang w:val="en-US"/>
              </w:rPr>
            </w:pPr>
            <w:r w:rsidRPr="006159E6">
              <w:rPr>
                <w:lang w:val="en-US"/>
              </w:rPr>
              <w:t>TimeZone</w:t>
            </w:r>
            <w:r w:rsidRPr="006159E6">
              <w:rPr>
                <w:lang w:val="en-US"/>
              </w:rPr>
              <w:softHyphen/>
              <w:t>Offset</w:t>
            </w:r>
            <w:r w:rsidRPr="006159E6">
              <w:rPr>
                <w:lang w:val="en-US"/>
              </w:rPr>
              <w:softHyphen/>
              <w:t>Type</w:t>
            </w:r>
          </w:p>
        </w:tc>
      </w:tr>
      <w:tr w:rsidR="006D6932" w:rsidRPr="006159E6" w14:paraId="31C58B76" w14:textId="77777777" w:rsidTr="004941B0">
        <w:trPr>
          <w:cantSplit/>
        </w:trPr>
        <w:tc>
          <w:tcPr>
            <w:tcW w:w="2274" w:type="dxa"/>
          </w:tcPr>
          <w:p w14:paraId="0B7E39EA" w14:textId="77777777" w:rsidR="006D6932" w:rsidRPr="006159E6" w:rsidRDefault="006D6932" w:rsidP="00214934">
            <w:pPr>
              <w:pStyle w:val="CellBody"/>
              <w:rPr>
                <w:lang w:val="en-US"/>
              </w:rPr>
            </w:pPr>
            <w:r w:rsidRPr="006159E6">
              <w:rPr>
                <w:lang w:val="en-US"/>
              </w:rPr>
              <w:t>ExpiryDate</w:t>
            </w:r>
          </w:p>
        </w:tc>
        <w:tc>
          <w:tcPr>
            <w:tcW w:w="5097" w:type="dxa"/>
          </w:tcPr>
          <w:p w14:paraId="04808C85" w14:textId="77777777" w:rsidR="006D6932" w:rsidRPr="006159E6" w:rsidRDefault="006D6932" w:rsidP="00214934">
            <w:pPr>
              <w:pStyle w:val="CellBody"/>
              <w:rPr>
                <w:lang w:val="en-US"/>
              </w:rPr>
            </w:pPr>
            <w:r w:rsidRPr="006159E6">
              <w:rPr>
                <w:lang w:val="en-US"/>
              </w:rPr>
              <w:t>Represents a standard expiry date as defined for an FX OTC option.</w:t>
            </w:r>
          </w:p>
        </w:tc>
        <w:tc>
          <w:tcPr>
            <w:tcW w:w="2127" w:type="dxa"/>
          </w:tcPr>
          <w:p w14:paraId="529B7ADE" w14:textId="77777777" w:rsidR="006D6932" w:rsidRPr="006159E6" w:rsidRDefault="006D6932" w:rsidP="00214934">
            <w:pPr>
              <w:pStyle w:val="CellBody"/>
              <w:rPr>
                <w:lang w:val="en-US"/>
              </w:rPr>
            </w:pPr>
            <w:r w:rsidRPr="006159E6">
              <w:rPr>
                <w:lang w:val="en-US"/>
              </w:rPr>
              <w:t>DateType</w:t>
            </w:r>
          </w:p>
        </w:tc>
      </w:tr>
      <w:tr w:rsidR="006D6932" w:rsidRPr="006159E6" w14:paraId="74F77357" w14:textId="77777777" w:rsidTr="004941B0">
        <w:trPr>
          <w:cantSplit/>
        </w:trPr>
        <w:tc>
          <w:tcPr>
            <w:tcW w:w="2274" w:type="dxa"/>
          </w:tcPr>
          <w:p w14:paraId="02840E87" w14:textId="77777777" w:rsidR="006D6932" w:rsidRPr="006159E6" w:rsidRDefault="006D6932" w:rsidP="00214934">
            <w:pPr>
              <w:pStyle w:val="CellBody"/>
              <w:rPr>
                <w:lang w:val="en-US"/>
              </w:rPr>
            </w:pPr>
            <w:r w:rsidRPr="006159E6">
              <w:rPr>
                <w:lang w:val="en-US"/>
              </w:rPr>
              <w:t>ExpiryDateAndTime</w:t>
            </w:r>
          </w:p>
        </w:tc>
        <w:tc>
          <w:tcPr>
            <w:tcW w:w="5097" w:type="dxa"/>
          </w:tcPr>
          <w:p w14:paraId="1F2E10A9" w14:textId="77777777" w:rsidR="006D6932" w:rsidRDefault="006D6932" w:rsidP="00214934">
            <w:pPr>
              <w:pStyle w:val="CellBody"/>
              <w:rPr>
                <w:lang w:val="en-US"/>
              </w:rPr>
            </w:pPr>
            <w:r w:rsidRPr="006159E6">
              <w:rPr>
                <w:lang w:val="en-US"/>
              </w:rPr>
              <w:t xml:space="preserve">The date and time of expiry. </w:t>
            </w:r>
          </w:p>
          <w:p w14:paraId="4541DF0A" w14:textId="358B853A" w:rsidR="006D6932" w:rsidRPr="006159E6" w:rsidRDefault="00735D91" w:rsidP="00735D91">
            <w:pPr>
              <w:pStyle w:val="CellBody"/>
              <w:rPr>
                <w:lang w:val="en-US"/>
              </w:rPr>
            </w:pPr>
            <w:r>
              <w:rPr>
                <w:lang w:val="en-US"/>
              </w:rPr>
              <w:t>For European and Asian options, t</w:t>
            </w:r>
            <w:r w:rsidR="006D6932" w:rsidRPr="006159E6">
              <w:rPr>
                <w:lang w:val="en-US"/>
              </w:rPr>
              <w:t>he dates of the exercise schedule in UTC</w:t>
            </w:r>
            <w:r>
              <w:rPr>
                <w:lang w:val="en-US"/>
              </w:rPr>
              <w:t xml:space="preserve">; for American </w:t>
            </w:r>
            <w:r w:rsidR="006D6932" w:rsidRPr="006159E6">
              <w:rPr>
                <w:lang w:val="en-US"/>
              </w:rPr>
              <w:t>option</w:t>
            </w:r>
            <w:r>
              <w:rPr>
                <w:lang w:val="en-US"/>
              </w:rPr>
              <w:t>s,</w:t>
            </w:r>
            <w:r w:rsidR="006D6932" w:rsidRPr="006159E6">
              <w:rPr>
                <w:lang w:val="en-US"/>
              </w:rPr>
              <w:t xml:space="preserve"> the expiry date.</w:t>
            </w:r>
          </w:p>
        </w:tc>
        <w:tc>
          <w:tcPr>
            <w:tcW w:w="2127" w:type="dxa"/>
          </w:tcPr>
          <w:p w14:paraId="0B166398" w14:textId="77777777" w:rsidR="006D6932" w:rsidRPr="006159E6" w:rsidRDefault="006D6932" w:rsidP="00214934">
            <w:pPr>
              <w:pStyle w:val="CellBody"/>
              <w:rPr>
                <w:lang w:val="en-US"/>
              </w:rPr>
            </w:pPr>
            <w:r w:rsidRPr="006159E6">
              <w:rPr>
                <w:lang w:val="en-US"/>
              </w:rPr>
              <w:t>UTCTimestamp</w:t>
            </w:r>
            <w:r w:rsidRPr="006159E6">
              <w:rPr>
                <w:lang w:val="en-US"/>
              </w:rPr>
              <w:softHyphen/>
              <w:t>Type</w:t>
            </w:r>
          </w:p>
        </w:tc>
      </w:tr>
      <w:tr w:rsidR="006D6932" w:rsidRPr="006159E6" w14:paraId="7E294122" w14:textId="77777777" w:rsidTr="004941B0">
        <w:trPr>
          <w:cantSplit/>
        </w:trPr>
        <w:tc>
          <w:tcPr>
            <w:tcW w:w="2274" w:type="dxa"/>
          </w:tcPr>
          <w:p w14:paraId="5410C87D" w14:textId="77777777" w:rsidR="006D6932" w:rsidRPr="006159E6" w:rsidRDefault="006D6932" w:rsidP="00214934">
            <w:pPr>
              <w:pStyle w:val="CellBody"/>
              <w:rPr>
                <w:lang w:val="en-US"/>
              </w:rPr>
            </w:pPr>
            <w:r w:rsidRPr="006159E6">
              <w:rPr>
                <w:lang w:val="en-US"/>
              </w:rPr>
              <w:t>Factor</w:t>
            </w:r>
          </w:p>
        </w:tc>
        <w:tc>
          <w:tcPr>
            <w:tcW w:w="5097" w:type="dxa"/>
          </w:tcPr>
          <w:p w14:paraId="22E8553A" w14:textId="77777777" w:rsidR="006D6932" w:rsidRPr="006159E6" w:rsidRDefault="006D6932" w:rsidP="00214934">
            <w:pPr>
              <w:pStyle w:val="CellBody"/>
              <w:rPr>
                <w:lang w:val="en-US"/>
              </w:rPr>
            </w:pPr>
            <w:r>
              <w:rPr>
                <w:lang w:val="en-US"/>
              </w:rPr>
              <w:t>The p</w:t>
            </w:r>
            <w:r w:rsidRPr="006159E6">
              <w:rPr>
                <w:lang w:val="en-US"/>
              </w:rPr>
              <w:t xml:space="preserve">ercentage contribution of a specific </w:t>
            </w:r>
            <w:r>
              <w:rPr>
                <w:lang w:val="en-US"/>
              </w:rPr>
              <w:t>c</w:t>
            </w:r>
            <w:r w:rsidRPr="006159E6">
              <w:rPr>
                <w:lang w:val="en-US"/>
              </w:rPr>
              <w:t xml:space="preserve">ommodity </w:t>
            </w:r>
            <w:r>
              <w:rPr>
                <w:lang w:val="en-US"/>
              </w:rPr>
              <w:t>r</w:t>
            </w:r>
            <w:r w:rsidRPr="006159E6">
              <w:rPr>
                <w:lang w:val="en-US"/>
              </w:rPr>
              <w:t>eference to a basket.</w:t>
            </w:r>
          </w:p>
        </w:tc>
        <w:tc>
          <w:tcPr>
            <w:tcW w:w="2127" w:type="dxa"/>
          </w:tcPr>
          <w:p w14:paraId="461A688A" w14:textId="77777777" w:rsidR="006D6932" w:rsidRPr="006159E6" w:rsidRDefault="006D6932" w:rsidP="00214934">
            <w:pPr>
              <w:pStyle w:val="CellBody"/>
              <w:rPr>
                <w:lang w:val="en-US"/>
              </w:rPr>
            </w:pPr>
            <w:r w:rsidRPr="006159E6">
              <w:rPr>
                <w:lang w:val="en-US"/>
              </w:rPr>
              <w:t>QuantityType</w:t>
            </w:r>
          </w:p>
        </w:tc>
      </w:tr>
      <w:tr w:rsidR="006D6932" w:rsidRPr="006159E6" w14:paraId="727534EB" w14:textId="77777777" w:rsidTr="004941B0">
        <w:trPr>
          <w:cantSplit/>
        </w:trPr>
        <w:tc>
          <w:tcPr>
            <w:tcW w:w="2274" w:type="dxa"/>
          </w:tcPr>
          <w:p w14:paraId="0FB4AEBD" w14:textId="77777777" w:rsidR="006D6932" w:rsidRPr="006159E6" w:rsidRDefault="006D6932" w:rsidP="00214934">
            <w:pPr>
              <w:pStyle w:val="CellBody"/>
              <w:rPr>
                <w:lang w:val="en-US"/>
              </w:rPr>
            </w:pPr>
            <w:r w:rsidRPr="006159E6">
              <w:rPr>
                <w:lang w:val="en-US"/>
              </w:rPr>
              <w:t>FeeCurrency</w:t>
            </w:r>
          </w:p>
        </w:tc>
        <w:tc>
          <w:tcPr>
            <w:tcW w:w="5097" w:type="dxa"/>
          </w:tcPr>
          <w:p w14:paraId="21A04607" w14:textId="77777777" w:rsidR="006D6932" w:rsidRPr="006159E6" w:rsidRDefault="006D6932" w:rsidP="00214934">
            <w:pPr>
              <w:pStyle w:val="CellBody"/>
              <w:rPr>
                <w:lang w:val="en-US"/>
              </w:rPr>
            </w:pPr>
            <w:r>
              <w:rPr>
                <w:lang w:val="en-US"/>
              </w:rPr>
              <w:t>The c</w:t>
            </w:r>
            <w:r w:rsidRPr="006159E6">
              <w:rPr>
                <w:lang w:val="en-US"/>
              </w:rPr>
              <w:t>urrency in which brokerage has been agreed</w:t>
            </w:r>
            <w:r>
              <w:rPr>
                <w:lang w:val="en-US"/>
              </w:rPr>
              <w:t>.</w:t>
            </w:r>
          </w:p>
        </w:tc>
        <w:tc>
          <w:tcPr>
            <w:tcW w:w="2127" w:type="dxa"/>
          </w:tcPr>
          <w:p w14:paraId="1CAB4B51" w14:textId="77777777" w:rsidR="006D6932" w:rsidRPr="006159E6" w:rsidRDefault="006D6932" w:rsidP="00214934">
            <w:pPr>
              <w:pStyle w:val="CellBody"/>
              <w:rPr>
                <w:lang w:val="en-US"/>
              </w:rPr>
            </w:pPr>
            <w:r w:rsidRPr="006159E6">
              <w:rPr>
                <w:lang w:val="en-US"/>
              </w:rPr>
              <w:t>Currency</w:t>
            </w:r>
            <w:r w:rsidRPr="006159E6">
              <w:rPr>
                <w:lang w:val="en-US"/>
              </w:rPr>
              <w:softHyphen/>
              <w:t>Code</w:t>
            </w:r>
            <w:r w:rsidRPr="006159E6">
              <w:rPr>
                <w:lang w:val="en-US"/>
              </w:rPr>
              <w:softHyphen/>
              <w:t>Type</w:t>
            </w:r>
          </w:p>
        </w:tc>
      </w:tr>
      <w:tr w:rsidR="006D6932" w:rsidRPr="006159E6" w14:paraId="6684DBA8" w14:textId="77777777" w:rsidTr="004941B0">
        <w:trPr>
          <w:cantSplit/>
        </w:trPr>
        <w:tc>
          <w:tcPr>
            <w:tcW w:w="2274" w:type="dxa"/>
          </w:tcPr>
          <w:p w14:paraId="157C1B0D" w14:textId="77777777" w:rsidR="006D6932" w:rsidRPr="006159E6" w:rsidRDefault="006D6932" w:rsidP="00214934">
            <w:pPr>
              <w:pStyle w:val="CellBody"/>
              <w:rPr>
                <w:lang w:val="en-US"/>
              </w:rPr>
            </w:pPr>
            <w:r w:rsidRPr="006159E6">
              <w:rPr>
                <w:lang w:val="en-US"/>
              </w:rPr>
              <w:t>Filename</w:t>
            </w:r>
          </w:p>
        </w:tc>
        <w:tc>
          <w:tcPr>
            <w:tcW w:w="5097" w:type="dxa"/>
          </w:tcPr>
          <w:p w14:paraId="552688FA" w14:textId="77777777" w:rsidR="006D6932" w:rsidRDefault="006D6932" w:rsidP="00214934">
            <w:pPr>
              <w:pStyle w:val="CellBody"/>
              <w:rPr>
                <w:lang w:val="en-US"/>
              </w:rPr>
            </w:pPr>
            <w:r w:rsidRPr="006159E6">
              <w:rPr>
                <w:lang w:val="en-US"/>
              </w:rPr>
              <w:t>The file name of the attached document</w:t>
            </w:r>
            <w:r>
              <w:rPr>
                <w:lang w:val="en-US"/>
              </w:rPr>
              <w:t xml:space="preserve"> in a valid format</w:t>
            </w:r>
            <w:r w:rsidRPr="006159E6">
              <w:rPr>
                <w:lang w:val="en-US"/>
              </w:rPr>
              <w:t xml:space="preserve">, including </w:t>
            </w:r>
            <w:r>
              <w:rPr>
                <w:lang w:val="en-US"/>
              </w:rPr>
              <w:t xml:space="preserve">the </w:t>
            </w:r>
            <w:r w:rsidRPr="006159E6">
              <w:rPr>
                <w:lang w:val="en-US"/>
              </w:rPr>
              <w:t>file name extension.</w:t>
            </w:r>
          </w:p>
          <w:p w14:paraId="4261D50F" w14:textId="77777777" w:rsidR="006D6932" w:rsidRDefault="006D6932" w:rsidP="00214934">
            <w:pPr>
              <w:pStyle w:val="CellBody"/>
            </w:pPr>
            <w:r>
              <w:t xml:space="preserve">The following </w:t>
            </w:r>
            <w:r w:rsidRPr="006159E6">
              <w:t>file extensions are</w:t>
            </w:r>
            <w:r>
              <w:t xml:space="preserve"> allowed</w:t>
            </w:r>
            <w:r w:rsidRPr="006159E6">
              <w:t>:</w:t>
            </w:r>
          </w:p>
          <w:p w14:paraId="3E376C0D" w14:textId="77777777" w:rsidR="006D6932" w:rsidRPr="006159E6" w:rsidRDefault="006D6932" w:rsidP="00ED3F3F">
            <w:pPr>
              <w:pStyle w:val="values"/>
            </w:pPr>
            <w:r w:rsidRPr="006159E6">
              <w:t>PDF</w:t>
            </w:r>
            <w:r w:rsidRPr="006159E6">
              <w:tab/>
            </w:r>
            <w:r w:rsidRPr="006159E6">
              <w:tab/>
            </w:r>
            <w:r w:rsidRPr="006159E6">
              <w:tab/>
              <w:t>.pdf</w:t>
            </w:r>
          </w:p>
          <w:p w14:paraId="6F391320" w14:textId="77777777" w:rsidR="006D6932" w:rsidRPr="006159E6" w:rsidRDefault="006D6932" w:rsidP="00ED3F3F">
            <w:pPr>
              <w:pStyle w:val="values"/>
            </w:pPr>
            <w:r w:rsidRPr="006159E6">
              <w:t>MS Word</w:t>
            </w:r>
            <w:r w:rsidRPr="006159E6">
              <w:tab/>
            </w:r>
            <w:r w:rsidRPr="006159E6">
              <w:tab/>
              <w:t>.doc .docx</w:t>
            </w:r>
          </w:p>
          <w:p w14:paraId="7B9F9BBF" w14:textId="77777777" w:rsidR="006D6932" w:rsidRPr="006159E6" w:rsidRDefault="006D6932" w:rsidP="00ED3F3F">
            <w:pPr>
              <w:pStyle w:val="values"/>
            </w:pPr>
            <w:r w:rsidRPr="006159E6">
              <w:t>MS Excel</w:t>
            </w:r>
            <w:r w:rsidRPr="006159E6">
              <w:tab/>
            </w:r>
            <w:r w:rsidRPr="006159E6">
              <w:tab/>
              <w:t>.xls .xslx</w:t>
            </w:r>
          </w:p>
          <w:p w14:paraId="3526E899" w14:textId="77777777" w:rsidR="006D6932" w:rsidRPr="006159E6" w:rsidRDefault="006D6932" w:rsidP="00ED3F3F">
            <w:pPr>
              <w:pStyle w:val="values"/>
            </w:pPr>
            <w:r w:rsidRPr="006159E6">
              <w:t>MS PowerPoint</w:t>
            </w:r>
            <w:r w:rsidRPr="006159E6">
              <w:tab/>
            </w:r>
            <w:r w:rsidRPr="006159E6">
              <w:tab/>
              <w:t>.ppt .pptx</w:t>
            </w:r>
          </w:p>
          <w:p w14:paraId="30B5F2F3" w14:textId="77777777" w:rsidR="006D6932" w:rsidRPr="006159E6" w:rsidRDefault="006D6932" w:rsidP="00ED3F3F">
            <w:pPr>
              <w:pStyle w:val="values"/>
            </w:pPr>
            <w:r w:rsidRPr="006159E6">
              <w:t>Image</w:t>
            </w:r>
            <w:r w:rsidRPr="006159E6">
              <w:tab/>
            </w:r>
            <w:r w:rsidRPr="006159E6">
              <w:tab/>
            </w:r>
            <w:r>
              <w:t>.</w:t>
            </w:r>
            <w:r w:rsidRPr="006159E6">
              <w:t>tiff .tif .gif .jpg</w:t>
            </w:r>
          </w:p>
          <w:p w14:paraId="4F36250D" w14:textId="77777777" w:rsidR="006D6932" w:rsidRPr="006159E6" w:rsidRDefault="006D6932" w:rsidP="00ED3F3F">
            <w:pPr>
              <w:pStyle w:val="values"/>
            </w:pPr>
            <w:r w:rsidRPr="006159E6">
              <w:t>Text formats</w:t>
            </w:r>
            <w:r w:rsidRPr="006159E6">
              <w:tab/>
            </w:r>
            <w:r w:rsidRPr="006159E6">
              <w:tab/>
              <w:t>.txt .xml .csv</w:t>
            </w:r>
          </w:p>
        </w:tc>
        <w:tc>
          <w:tcPr>
            <w:tcW w:w="2127" w:type="dxa"/>
          </w:tcPr>
          <w:p w14:paraId="6B383637" w14:textId="77777777" w:rsidR="006D6932" w:rsidRPr="006159E6" w:rsidRDefault="006D6932" w:rsidP="00214934">
            <w:pPr>
              <w:pStyle w:val="CellBody"/>
              <w:rPr>
                <w:lang w:val="en-US"/>
              </w:rPr>
            </w:pPr>
            <w:r w:rsidRPr="006159E6">
              <w:rPr>
                <w:lang w:val="en-US"/>
              </w:rPr>
              <w:t>FilenameType</w:t>
            </w:r>
          </w:p>
        </w:tc>
      </w:tr>
      <w:tr w:rsidR="006D6932" w:rsidRPr="006159E6" w14:paraId="1E5D167D" w14:textId="77777777" w:rsidTr="004941B0">
        <w:trPr>
          <w:cantSplit/>
        </w:trPr>
        <w:tc>
          <w:tcPr>
            <w:tcW w:w="2274" w:type="dxa"/>
          </w:tcPr>
          <w:p w14:paraId="11EBA9A8" w14:textId="3DD574C1" w:rsidR="006D6932" w:rsidRPr="006159E6" w:rsidRDefault="006D6932" w:rsidP="008967B4">
            <w:pPr>
              <w:pStyle w:val="CellBody"/>
              <w:rPr>
                <w:lang w:val="en-US"/>
              </w:rPr>
            </w:pPr>
            <w:r w:rsidRPr="006159E6">
              <w:rPr>
                <w:lang w:val="en-US"/>
              </w:rPr>
              <w:t>FixedLeg</w:t>
            </w:r>
            <w:r w:rsidRPr="006159E6">
              <w:rPr>
                <w:lang w:val="en-US"/>
              </w:rPr>
              <w:softHyphen/>
              <w:t>Payment</w:t>
            </w:r>
            <w:r w:rsidRPr="006159E6">
              <w:rPr>
                <w:lang w:val="en-US"/>
              </w:rPr>
              <w:softHyphen/>
              <w:t>Frequency</w:t>
            </w:r>
            <w:ins w:id="1779" w:author="Autor">
              <w:r w:rsidR="000D0A20">
                <w:rPr>
                  <w:lang w:val="en-US"/>
                </w:rPr>
                <w:t>Leg1</w:t>
              </w:r>
            </w:ins>
          </w:p>
        </w:tc>
        <w:tc>
          <w:tcPr>
            <w:tcW w:w="5097" w:type="dxa"/>
          </w:tcPr>
          <w:p w14:paraId="18D83B8B" w14:textId="54108F9E" w:rsidR="006D6932" w:rsidRPr="006159E6" w:rsidRDefault="006D6932" w:rsidP="008967B4">
            <w:pPr>
              <w:pStyle w:val="CellBody"/>
              <w:rPr>
                <w:lang w:val="en-US"/>
              </w:rPr>
            </w:pPr>
            <w:r>
              <w:rPr>
                <w:lang w:val="en-US"/>
              </w:rPr>
              <w:t>The f</w:t>
            </w:r>
            <w:r w:rsidRPr="006159E6">
              <w:rPr>
                <w:lang w:val="en-US"/>
              </w:rPr>
              <w:t xml:space="preserve">requency </w:t>
            </w:r>
            <w:r w:rsidR="008967B4">
              <w:rPr>
                <w:lang w:val="en-US"/>
              </w:rPr>
              <w:t xml:space="preserve">of </w:t>
            </w:r>
            <w:r w:rsidRPr="006159E6">
              <w:rPr>
                <w:lang w:val="en-US"/>
              </w:rPr>
              <w:t xml:space="preserve">payments for </w:t>
            </w:r>
            <w:ins w:id="1780" w:author="Autor">
              <w:r w:rsidR="00BF78FB">
                <w:rPr>
                  <w:lang w:val="en-US"/>
                </w:rPr>
                <w:t xml:space="preserve">leg 1 of </w:t>
              </w:r>
            </w:ins>
            <w:r w:rsidRPr="006159E6">
              <w:rPr>
                <w:lang w:val="en-US"/>
              </w:rPr>
              <w:t>the fixed rate</w:t>
            </w:r>
            <w:del w:id="1781" w:author="Autor">
              <w:r w:rsidRPr="006159E6" w:rsidDel="00BF78FB">
                <w:rPr>
                  <w:lang w:val="en-US"/>
                </w:rPr>
                <w:delText xml:space="preserve"> leg</w:delText>
              </w:r>
            </w:del>
            <w:r w:rsidRPr="006159E6">
              <w:rPr>
                <w:lang w:val="en-US"/>
              </w:rPr>
              <w:t>, if applicable.</w:t>
            </w:r>
          </w:p>
        </w:tc>
        <w:tc>
          <w:tcPr>
            <w:tcW w:w="2127" w:type="dxa"/>
          </w:tcPr>
          <w:p w14:paraId="3A710F19" w14:textId="7EFAD724" w:rsidR="006D6932" w:rsidRPr="006159E6" w:rsidRDefault="008967B4" w:rsidP="008967B4">
            <w:pPr>
              <w:pStyle w:val="CellBody"/>
              <w:rPr>
                <w:lang w:val="en-US"/>
              </w:rPr>
            </w:pPr>
            <w:r>
              <w:rPr>
                <w:lang w:val="en-US"/>
              </w:rPr>
              <w:t>Frequency</w:t>
            </w:r>
            <w:r w:rsidR="00FD1D60">
              <w:rPr>
                <w:lang w:val="en-US"/>
              </w:rPr>
              <w:t>PeriodType</w:t>
            </w:r>
          </w:p>
        </w:tc>
      </w:tr>
      <w:tr w:rsidR="000D0A20" w:rsidRPr="006159E6" w14:paraId="69AA3C53" w14:textId="77777777" w:rsidTr="004941B0">
        <w:trPr>
          <w:cantSplit/>
          <w:ins w:id="1782" w:author="Autor"/>
        </w:trPr>
        <w:tc>
          <w:tcPr>
            <w:tcW w:w="2274" w:type="dxa"/>
          </w:tcPr>
          <w:p w14:paraId="4C88A15E" w14:textId="7D44FF33" w:rsidR="000D0A20" w:rsidRPr="006159E6" w:rsidRDefault="000D0A20" w:rsidP="008967B4">
            <w:pPr>
              <w:pStyle w:val="CellBody"/>
              <w:rPr>
                <w:ins w:id="1783" w:author="Autor"/>
                <w:lang w:val="en-US"/>
              </w:rPr>
            </w:pPr>
            <w:ins w:id="1784" w:author="Autor">
              <w:r w:rsidRPr="006159E6">
                <w:rPr>
                  <w:lang w:val="en-US"/>
                </w:rPr>
                <w:t>FixedLeg</w:t>
              </w:r>
              <w:r w:rsidRPr="006159E6">
                <w:rPr>
                  <w:lang w:val="en-US"/>
                </w:rPr>
                <w:softHyphen/>
                <w:t>Payment</w:t>
              </w:r>
              <w:r w:rsidRPr="006159E6">
                <w:rPr>
                  <w:lang w:val="en-US"/>
                </w:rPr>
                <w:softHyphen/>
                <w:t>Frequency</w:t>
              </w:r>
              <w:r>
                <w:rPr>
                  <w:lang w:val="en-US"/>
                </w:rPr>
                <w:t>Leg2</w:t>
              </w:r>
            </w:ins>
          </w:p>
        </w:tc>
        <w:tc>
          <w:tcPr>
            <w:tcW w:w="5097" w:type="dxa"/>
          </w:tcPr>
          <w:p w14:paraId="30A364E5" w14:textId="5EAA35FD" w:rsidR="000D0A20" w:rsidRDefault="00BF78FB" w:rsidP="008967B4">
            <w:pPr>
              <w:pStyle w:val="CellBody"/>
              <w:rPr>
                <w:ins w:id="1785" w:author="Autor"/>
                <w:lang w:val="en-US"/>
              </w:rPr>
            </w:pPr>
            <w:ins w:id="1786" w:author="Autor">
              <w:r>
                <w:rPr>
                  <w:lang w:val="en-US"/>
                </w:rPr>
                <w:t>The f</w:t>
              </w:r>
              <w:r w:rsidRPr="006159E6">
                <w:rPr>
                  <w:lang w:val="en-US"/>
                </w:rPr>
                <w:t xml:space="preserve">requency </w:t>
              </w:r>
              <w:r w:rsidR="00AB5809">
                <w:rPr>
                  <w:lang w:val="en-US"/>
                </w:rPr>
                <w:t xml:space="preserve">of </w:t>
              </w:r>
              <w:r w:rsidRPr="006159E6">
                <w:rPr>
                  <w:lang w:val="en-US"/>
                </w:rPr>
                <w:t xml:space="preserve">payments for </w:t>
              </w:r>
              <w:r>
                <w:rPr>
                  <w:lang w:val="en-US"/>
                </w:rPr>
                <w:t xml:space="preserve">leg 2 of </w:t>
              </w:r>
              <w:r w:rsidRPr="006159E6">
                <w:rPr>
                  <w:lang w:val="en-US"/>
                </w:rPr>
                <w:t>the fixed rate, if applicable.</w:t>
              </w:r>
            </w:ins>
          </w:p>
        </w:tc>
        <w:tc>
          <w:tcPr>
            <w:tcW w:w="2127" w:type="dxa"/>
          </w:tcPr>
          <w:p w14:paraId="0762858E" w14:textId="3B0DBCA9" w:rsidR="000D0A20" w:rsidRPr="006159E6" w:rsidRDefault="008967B4" w:rsidP="00214934">
            <w:pPr>
              <w:pStyle w:val="CellBody"/>
              <w:rPr>
                <w:ins w:id="1787" w:author="Autor"/>
                <w:lang w:val="en-US"/>
              </w:rPr>
            </w:pPr>
            <w:ins w:id="1788" w:author="Autor">
              <w:r>
                <w:rPr>
                  <w:lang w:val="en-US"/>
                </w:rPr>
                <w:t>FrequencyPeriodType</w:t>
              </w:r>
            </w:ins>
          </w:p>
        </w:tc>
      </w:tr>
      <w:tr w:rsidR="006D6932" w:rsidRPr="006159E6" w14:paraId="14335D24" w14:textId="77777777" w:rsidTr="004941B0">
        <w:trPr>
          <w:cantSplit/>
        </w:trPr>
        <w:tc>
          <w:tcPr>
            <w:tcW w:w="2274" w:type="dxa"/>
          </w:tcPr>
          <w:p w14:paraId="74347C2B" w14:textId="77777777" w:rsidR="006D6932" w:rsidRPr="006159E6" w:rsidRDefault="006D6932" w:rsidP="00214934">
            <w:pPr>
              <w:pStyle w:val="CellBody"/>
              <w:rPr>
                <w:lang w:val="en-US"/>
              </w:rPr>
            </w:pPr>
            <w:r w:rsidRPr="006159E6">
              <w:rPr>
                <w:lang w:val="en-US"/>
              </w:rPr>
              <w:t>FixedPrice</w:t>
            </w:r>
          </w:p>
        </w:tc>
        <w:tc>
          <w:tcPr>
            <w:tcW w:w="5097" w:type="dxa"/>
          </w:tcPr>
          <w:p w14:paraId="1C8C77C2" w14:textId="77777777" w:rsidR="006D6932" w:rsidRPr="006159E6" w:rsidRDefault="006D6932" w:rsidP="00214934">
            <w:pPr>
              <w:pStyle w:val="CellBody"/>
              <w:rPr>
                <w:lang w:val="en-US"/>
              </w:rPr>
            </w:pPr>
            <w:r w:rsidRPr="006159E6">
              <w:rPr>
                <w:lang w:val="en-US"/>
              </w:rPr>
              <w:t xml:space="preserve">The price in a </w:t>
            </w:r>
            <w:r>
              <w:rPr>
                <w:lang w:val="en-US"/>
              </w:rPr>
              <w:t>d</w:t>
            </w:r>
            <w:r w:rsidRPr="006159E6">
              <w:rPr>
                <w:lang w:val="en-US"/>
              </w:rPr>
              <w:t xml:space="preserve">elivery </w:t>
            </w:r>
            <w:r>
              <w:rPr>
                <w:lang w:val="en-US"/>
              </w:rPr>
              <w:t>p</w:t>
            </w:r>
            <w:r w:rsidRPr="006159E6">
              <w:rPr>
                <w:lang w:val="en-US"/>
              </w:rPr>
              <w:t>eriod of the fixed side of a swap.</w:t>
            </w:r>
          </w:p>
        </w:tc>
        <w:tc>
          <w:tcPr>
            <w:tcW w:w="2127" w:type="dxa"/>
          </w:tcPr>
          <w:p w14:paraId="53DB03F3" w14:textId="77777777" w:rsidR="006D6932" w:rsidRPr="006159E6" w:rsidRDefault="006D6932" w:rsidP="00214934">
            <w:pPr>
              <w:pStyle w:val="CellBody"/>
              <w:rPr>
                <w:lang w:val="en-US"/>
              </w:rPr>
            </w:pPr>
            <w:r w:rsidRPr="006159E6">
              <w:rPr>
                <w:lang w:val="en-US"/>
              </w:rPr>
              <w:t>PriceType</w:t>
            </w:r>
          </w:p>
        </w:tc>
      </w:tr>
      <w:tr w:rsidR="006D6932" w:rsidRPr="006159E6" w14:paraId="3DA17B27" w14:textId="77777777" w:rsidTr="004941B0">
        <w:trPr>
          <w:cantSplit/>
        </w:trPr>
        <w:tc>
          <w:tcPr>
            <w:tcW w:w="2274" w:type="dxa"/>
          </w:tcPr>
          <w:p w14:paraId="1188FC15" w14:textId="77777777" w:rsidR="006D6932" w:rsidRPr="006159E6" w:rsidRDefault="006D6932" w:rsidP="00214934">
            <w:pPr>
              <w:pStyle w:val="CellBody"/>
              <w:rPr>
                <w:lang w:val="en-US"/>
              </w:rPr>
            </w:pPr>
            <w:r w:rsidRPr="006159E6">
              <w:rPr>
                <w:lang w:val="en-US"/>
              </w:rPr>
              <w:t>FixedPricePayer</w:t>
            </w:r>
          </w:p>
        </w:tc>
        <w:tc>
          <w:tcPr>
            <w:tcW w:w="5097" w:type="dxa"/>
          </w:tcPr>
          <w:p w14:paraId="4F3B687A" w14:textId="77777777" w:rsidR="006D6932" w:rsidRPr="006159E6" w:rsidRDefault="006D6932" w:rsidP="00214934">
            <w:pPr>
              <w:pStyle w:val="CellBody"/>
              <w:rPr>
                <w:lang w:val="en-US"/>
              </w:rPr>
            </w:pPr>
            <w:r>
              <w:rPr>
                <w:lang w:val="en-US"/>
              </w:rPr>
              <w:t>The counterparty paying the fixed price in a swap.</w:t>
            </w:r>
          </w:p>
        </w:tc>
        <w:tc>
          <w:tcPr>
            <w:tcW w:w="2127" w:type="dxa"/>
          </w:tcPr>
          <w:p w14:paraId="3523E8A9" w14:textId="77777777" w:rsidR="006D6932" w:rsidRPr="006159E6" w:rsidRDefault="006D6932" w:rsidP="00214934">
            <w:pPr>
              <w:pStyle w:val="CellBody"/>
              <w:rPr>
                <w:lang w:val="en-US"/>
              </w:rPr>
            </w:pPr>
            <w:r w:rsidRPr="006159E6">
              <w:rPr>
                <w:lang w:val="en-US"/>
              </w:rPr>
              <w:t>PartyType</w:t>
            </w:r>
          </w:p>
        </w:tc>
      </w:tr>
      <w:tr w:rsidR="006D6932" w:rsidRPr="006159E6" w14:paraId="58729ED5" w14:textId="77777777" w:rsidTr="004941B0">
        <w:trPr>
          <w:cantSplit/>
        </w:trPr>
        <w:tc>
          <w:tcPr>
            <w:tcW w:w="2274" w:type="dxa"/>
          </w:tcPr>
          <w:p w14:paraId="76FE6640" w14:textId="16D85C8A" w:rsidR="006D6932" w:rsidRPr="006159E6" w:rsidRDefault="006D6932" w:rsidP="00214934">
            <w:pPr>
              <w:pStyle w:val="CellBody"/>
              <w:rPr>
                <w:lang w:val="en-US"/>
              </w:rPr>
            </w:pPr>
            <w:r w:rsidRPr="006159E6">
              <w:rPr>
                <w:lang w:val="en-US"/>
              </w:rPr>
              <w:t>FixedRateDayCount</w:t>
            </w:r>
            <w:ins w:id="1789" w:author="Autor">
              <w:r w:rsidR="000D0A20">
                <w:rPr>
                  <w:lang w:val="en-US"/>
                </w:rPr>
                <w:t>Leg1</w:t>
              </w:r>
            </w:ins>
          </w:p>
        </w:tc>
        <w:tc>
          <w:tcPr>
            <w:tcW w:w="5097" w:type="dxa"/>
          </w:tcPr>
          <w:p w14:paraId="18A59259" w14:textId="77777777" w:rsidR="006D6932" w:rsidRPr="006159E6" w:rsidRDefault="006D6932" w:rsidP="00214934">
            <w:pPr>
              <w:pStyle w:val="CellBody"/>
              <w:rPr>
                <w:lang w:val="en-US"/>
              </w:rPr>
            </w:pPr>
            <w:r>
              <w:rPr>
                <w:lang w:val="en-US"/>
              </w:rPr>
              <w:t>T</w:t>
            </w:r>
            <w:r w:rsidRPr="006159E6">
              <w:rPr>
                <w:lang w:val="en-US"/>
              </w:rPr>
              <w:t>he actual number of days in the relevant fixed rate payer calculation period, if applicable.</w:t>
            </w:r>
          </w:p>
        </w:tc>
        <w:tc>
          <w:tcPr>
            <w:tcW w:w="2127" w:type="dxa"/>
          </w:tcPr>
          <w:p w14:paraId="22EC25CB" w14:textId="77777777" w:rsidR="006D6932" w:rsidRPr="006159E6" w:rsidRDefault="006D6932" w:rsidP="00214934">
            <w:pPr>
              <w:pStyle w:val="CellBody"/>
              <w:rPr>
                <w:lang w:val="en-US"/>
              </w:rPr>
            </w:pPr>
            <w:r w:rsidRPr="006159E6">
              <w:rPr>
                <w:lang w:val="en-US"/>
              </w:rPr>
              <w:t>DayCount</w:t>
            </w:r>
            <w:r w:rsidRPr="006159E6">
              <w:rPr>
                <w:lang w:val="en-US"/>
              </w:rPr>
              <w:softHyphen/>
              <w:t>Fraction</w:t>
            </w:r>
            <w:r w:rsidRPr="006159E6">
              <w:rPr>
                <w:lang w:val="en-US"/>
              </w:rPr>
              <w:softHyphen/>
              <w:t>Type</w:t>
            </w:r>
          </w:p>
        </w:tc>
      </w:tr>
      <w:tr w:rsidR="000D0A20" w:rsidRPr="006159E6" w14:paraId="5B338E6C" w14:textId="77777777" w:rsidTr="004941B0">
        <w:trPr>
          <w:cantSplit/>
          <w:ins w:id="1790" w:author="Autor"/>
        </w:trPr>
        <w:tc>
          <w:tcPr>
            <w:tcW w:w="2274" w:type="dxa"/>
          </w:tcPr>
          <w:p w14:paraId="3D309D32" w14:textId="69DA60F8" w:rsidR="000D0A20" w:rsidRPr="006159E6" w:rsidRDefault="000D0A20" w:rsidP="00214934">
            <w:pPr>
              <w:pStyle w:val="CellBody"/>
              <w:rPr>
                <w:ins w:id="1791" w:author="Autor"/>
                <w:lang w:val="en-US"/>
              </w:rPr>
            </w:pPr>
            <w:ins w:id="1792" w:author="Autor">
              <w:r w:rsidRPr="006159E6">
                <w:rPr>
                  <w:lang w:val="en-US"/>
                </w:rPr>
                <w:t>FixedRateDayCount</w:t>
              </w:r>
              <w:r>
                <w:rPr>
                  <w:lang w:val="en-US"/>
                </w:rPr>
                <w:t>Leg2</w:t>
              </w:r>
            </w:ins>
          </w:p>
        </w:tc>
        <w:tc>
          <w:tcPr>
            <w:tcW w:w="5097" w:type="dxa"/>
          </w:tcPr>
          <w:p w14:paraId="0D0B607B" w14:textId="64E003EE" w:rsidR="000D0A20" w:rsidRDefault="000D0A20" w:rsidP="000D0A20">
            <w:pPr>
              <w:pStyle w:val="CellBody"/>
              <w:rPr>
                <w:ins w:id="1793" w:author="Autor"/>
                <w:lang w:val="en-US"/>
              </w:rPr>
            </w:pPr>
            <w:ins w:id="1794" w:author="Autor">
              <w:r w:rsidRPr="006159E6">
                <w:rPr>
                  <w:lang w:val="en-US"/>
                </w:rPr>
                <w:t>The actual number of days in the relevant fixed rate payer calculation period, if applicable.</w:t>
              </w:r>
            </w:ins>
          </w:p>
        </w:tc>
        <w:tc>
          <w:tcPr>
            <w:tcW w:w="2127" w:type="dxa"/>
          </w:tcPr>
          <w:p w14:paraId="088115F2" w14:textId="0D296956" w:rsidR="000D0A20" w:rsidRPr="006159E6" w:rsidRDefault="000D0A20" w:rsidP="00214934">
            <w:pPr>
              <w:pStyle w:val="CellBody"/>
              <w:rPr>
                <w:ins w:id="1795" w:author="Autor"/>
                <w:lang w:val="en-US"/>
              </w:rPr>
            </w:pPr>
            <w:ins w:id="1796" w:author="Autor">
              <w:r w:rsidRPr="006159E6">
                <w:rPr>
                  <w:lang w:val="en-US"/>
                </w:rPr>
                <w:t>DayCount</w:t>
              </w:r>
              <w:r w:rsidRPr="006159E6">
                <w:rPr>
                  <w:lang w:val="en-US"/>
                </w:rPr>
                <w:softHyphen/>
                <w:t>Fraction</w:t>
              </w:r>
              <w:r w:rsidRPr="006159E6">
                <w:rPr>
                  <w:lang w:val="en-US"/>
                </w:rPr>
                <w:softHyphen/>
                <w:t>Type</w:t>
              </w:r>
            </w:ins>
          </w:p>
        </w:tc>
      </w:tr>
      <w:tr w:rsidR="006D6932" w:rsidRPr="006159E6" w14:paraId="7607092F" w14:textId="77777777" w:rsidTr="004941B0">
        <w:trPr>
          <w:cantSplit/>
        </w:trPr>
        <w:tc>
          <w:tcPr>
            <w:tcW w:w="2274" w:type="dxa"/>
          </w:tcPr>
          <w:p w14:paraId="40443329" w14:textId="77777777" w:rsidR="006D6932" w:rsidRPr="006159E6" w:rsidRDefault="006D6932" w:rsidP="00214934">
            <w:pPr>
              <w:pStyle w:val="CellBody"/>
              <w:rPr>
                <w:lang w:val="en-US"/>
              </w:rPr>
            </w:pPr>
            <w:r w:rsidRPr="006159E6">
              <w:rPr>
                <w:lang w:val="en-US"/>
              </w:rPr>
              <w:t>FloatingRateIndex</w:t>
            </w:r>
          </w:p>
        </w:tc>
        <w:tc>
          <w:tcPr>
            <w:tcW w:w="5097" w:type="dxa"/>
          </w:tcPr>
          <w:p w14:paraId="136B874F" w14:textId="77777777" w:rsidR="006D6932" w:rsidRPr="006159E6" w:rsidRDefault="006D6932" w:rsidP="00214934">
            <w:pPr>
              <w:pStyle w:val="CellBody"/>
              <w:rPr>
                <w:lang w:val="en-US"/>
              </w:rPr>
            </w:pPr>
            <w:r>
              <w:rPr>
                <w:lang w:val="en-US"/>
              </w:rPr>
              <w:t>The name of a published interest rate index.</w:t>
            </w:r>
          </w:p>
        </w:tc>
        <w:tc>
          <w:tcPr>
            <w:tcW w:w="2127" w:type="dxa"/>
          </w:tcPr>
          <w:p w14:paraId="1F32AC41" w14:textId="77777777" w:rsidR="006D6932" w:rsidRPr="006159E6" w:rsidRDefault="006D6932" w:rsidP="00214934">
            <w:pPr>
              <w:pStyle w:val="CellBody"/>
              <w:rPr>
                <w:lang w:val="en-US"/>
              </w:rPr>
            </w:pPr>
            <w:r w:rsidRPr="006159E6">
              <w:rPr>
                <w:lang w:val="en-US"/>
              </w:rPr>
              <w:t>RateIndexType</w:t>
            </w:r>
          </w:p>
        </w:tc>
      </w:tr>
      <w:tr w:rsidR="008D7AF1" w:rsidRPr="006159E6" w14:paraId="2B659CDA" w14:textId="77777777" w:rsidTr="004941B0">
        <w:trPr>
          <w:cantSplit/>
          <w:ins w:id="1797" w:author="Autor"/>
        </w:trPr>
        <w:tc>
          <w:tcPr>
            <w:tcW w:w="2274" w:type="dxa"/>
          </w:tcPr>
          <w:p w14:paraId="3CD2D24B" w14:textId="091560D7" w:rsidR="008D7AF1" w:rsidRPr="006159E6" w:rsidRDefault="008D7AF1" w:rsidP="008967B4">
            <w:pPr>
              <w:pStyle w:val="CellBody"/>
              <w:rPr>
                <w:ins w:id="1798" w:author="Autor"/>
                <w:lang w:val="en-US"/>
              </w:rPr>
            </w:pPr>
            <w:ins w:id="1799" w:author="Autor">
              <w:r w:rsidRPr="006159E6">
                <w:rPr>
                  <w:lang w:val="en-US"/>
                </w:rPr>
                <w:lastRenderedPageBreak/>
                <w:t>Floating</w:t>
              </w:r>
              <w:r w:rsidRPr="006159E6">
                <w:rPr>
                  <w:lang w:val="en-US"/>
                </w:rPr>
                <w:softHyphen/>
                <w:t>Rate</w:t>
              </w:r>
              <w:r>
                <w:rPr>
                  <w:lang w:val="en-US"/>
                </w:rPr>
                <w:softHyphen/>
                <w:t>Reference</w:t>
              </w:r>
              <w:r>
                <w:rPr>
                  <w:lang w:val="en-US"/>
                </w:rPr>
                <w:softHyphen/>
                <w:t>Period</w:t>
              </w:r>
              <w:r>
                <w:rPr>
                  <w:lang w:val="en-US"/>
                </w:rPr>
                <w:softHyphen/>
              </w:r>
              <w:r w:rsidRPr="006159E6">
                <w:rPr>
                  <w:lang w:val="en-US"/>
                </w:rPr>
                <w:t>Leg1</w:t>
              </w:r>
            </w:ins>
          </w:p>
        </w:tc>
        <w:tc>
          <w:tcPr>
            <w:tcW w:w="5097" w:type="dxa"/>
          </w:tcPr>
          <w:p w14:paraId="7EDA49A0" w14:textId="20BC2DB2" w:rsidR="008D7AF1" w:rsidRDefault="008D7AF1" w:rsidP="008967B4">
            <w:pPr>
              <w:pStyle w:val="CellBody"/>
              <w:rPr>
                <w:ins w:id="1800" w:author="Autor"/>
                <w:lang w:val="en-US"/>
              </w:rPr>
            </w:pPr>
            <w:ins w:id="1801" w:author="Autor">
              <w:r>
                <w:rPr>
                  <w:lang w:val="en-US"/>
                </w:rPr>
                <w:t xml:space="preserve">The </w:t>
              </w:r>
              <w:r w:rsidRPr="006159E6">
                <w:rPr>
                  <w:lang w:val="en-US"/>
                </w:rPr>
                <w:t>interest rate</w:t>
              </w:r>
              <w:r>
                <w:rPr>
                  <w:lang w:val="en-US"/>
                </w:rPr>
                <w:t xml:space="preserve"> of leg 1 that is </w:t>
              </w:r>
              <w:r w:rsidRPr="006159E6">
                <w:rPr>
                  <w:lang w:val="en-US"/>
                </w:rPr>
                <w:t>reset at predetermined intervals by reference to a market reference rate, if applicable.</w:t>
              </w:r>
            </w:ins>
          </w:p>
        </w:tc>
        <w:tc>
          <w:tcPr>
            <w:tcW w:w="2127" w:type="dxa"/>
          </w:tcPr>
          <w:p w14:paraId="17477524" w14:textId="4A166DC0" w:rsidR="008D7AF1" w:rsidRPr="006159E6" w:rsidRDefault="008967B4" w:rsidP="00214934">
            <w:pPr>
              <w:pStyle w:val="CellBody"/>
              <w:rPr>
                <w:ins w:id="1802" w:author="Autor"/>
                <w:lang w:val="en-US"/>
              </w:rPr>
            </w:pPr>
            <w:ins w:id="1803" w:author="Autor">
              <w:r>
                <w:rPr>
                  <w:lang w:val="en-US"/>
                </w:rPr>
                <w:t>FrequencyPeriodType</w:t>
              </w:r>
            </w:ins>
          </w:p>
        </w:tc>
      </w:tr>
      <w:tr w:rsidR="008D7AF1" w:rsidRPr="006159E6" w14:paraId="537B81B2" w14:textId="77777777" w:rsidTr="004941B0">
        <w:trPr>
          <w:cantSplit/>
          <w:ins w:id="1804" w:author="Autor"/>
        </w:trPr>
        <w:tc>
          <w:tcPr>
            <w:tcW w:w="2274" w:type="dxa"/>
          </w:tcPr>
          <w:p w14:paraId="24CAE576" w14:textId="53E94E31" w:rsidR="008D7AF1" w:rsidRPr="006159E6" w:rsidRDefault="008D7AF1" w:rsidP="008967B4">
            <w:pPr>
              <w:pStyle w:val="CellBody"/>
              <w:rPr>
                <w:ins w:id="1805" w:author="Autor"/>
                <w:lang w:val="en-US"/>
              </w:rPr>
            </w:pPr>
            <w:ins w:id="1806" w:author="Autor">
              <w:r w:rsidRPr="006159E6">
                <w:rPr>
                  <w:lang w:val="en-US"/>
                </w:rPr>
                <w:t>Floating</w:t>
              </w:r>
              <w:r w:rsidRPr="006159E6">
                <w:rPr>
                  <w:lang w:val="en-US"/>
                </w:rPr>
                <w:softHyphen/>
                <w:t>Rate</w:t>
              </w:r>
              <w:r>
                <w:rPr>
                  <w:lang w:val="en-US"/>
                </w:rPr>
                <w:softHyphen/>
                <w:t>Reference</w:t>
              </w:r>
              <w:r>
                <w:rPr>
                  <w:lang w:val="en-US"/>
                </w:rPr>
                <w:softHyphen/>
                <w:t>Period</w:t>
              </w:r>
              <w:r>
                <w:rPr>
                  <w:lang w:val="en-US"/>
                </w:rPr>
                <w:softHyphen/>
              </w:r>
              <w:r w:rsidRPr="006159E6">
                <w:rPr>
                  <w:lang w:val="en-US"/>
                </w:rPr>
                <w:t>Leg</w:t>
              </w:r>
              <w:r>
                <w:rPr>
                  <w:lang w:val="en-US"/>
                </w:rPr>
                <w:t>2</w:t>
              </w:r>
              <w:r>
                <w:rPr>
                  <w:lang w:val="en-US"/>
                </w:rPr>
                <w:softHyphen/>
              </w:r>
            </w:ins>
          </w:p>
        </w:tc>
        <w:tc>
          <w:tcPr>
            <w:tcW w:w="5097" w:type="dxa"/>
          </w:tcPr>
          <w:p w14:paraId="16D1A8C6" w14:textId="3C256FF6" w:rsidR="008D7AF1" w:rsidRDefault="008D7AF1" w:rsidP="008967B4">
            <w:pPr>
              <w:pStyle w:val="CellBody"/>
              <w:rPr>
                <w:ins w:id="1807" w:author="Autor"/>
                <w:lang w:val="en-US"/>
              </w:rPr>
            </w:pPr>
            <w:ins w:id="1808" w:author="Autor">
              <w:r>
                <w:rPr>
                  <w:lang w:val="en-US"/>
                </w:rPr>
                <w:t xml:space="preserve">The </w:t>
              </w:r>
              <w:r w:rsidRPr="006159E6">
                <w:rPr>
                  <w:lang w:val="en-US"/>
                </w:rPr>
                <w:t>interest rate</w:t>
              </w:r>
              <w:r>
                <w:rPr>
                  <w:lang w:val="en-US"/>
                </w:rPr>
                <w:t xml:space="preserve"> of leg 2 that is </w:t>
              </w:r>
              <w:r w:rsidRPr="006159E6">
                <w:rPr>
                  <w:lang w:val="en-US"/>
                </w:rPr>
                <w:t>reset at predetermined intervals by reference to a market reference rate, if applicable.</w:t>
              </w:r>
            </w:ins>
          </w:p>
        </w:tc>
        <w:tc>
          <w:tcPr>
            <w:tcW w:w="2127" w:type="dxa"/>
          </w:tcPr>
          <w:p w14:paraId="044483A8" w14:textId="31FF80E7" w:rsidR="008D7AF1" w:rsidRPr="006159E6" w:rsidRDefault="008967B4" w:rsidP="00214934">
            <w:pPr>
              <w:pStyle w:val="CellBody"/>
              <w:rPr>
                <w:ins w:id="1809" w:author="Autor"/>
                <w:lang w:val="en-US"/>
              </w:rPr>
            </w:pPr>
            <w:ins w:id="1810" w:author="Autor">
              <w:r>
                <w:rPr>
                  <w:lang w:val="en-US"/>
                </w:rPr>
                <w:t>FrequencyPeriodType</w:t>
              </w:r>
            </w:ins>
          </w:p>
        </w:tc>
      </w:tr>
      <w:tr w:rsidR="008D7AF1" w:rsidRPr="006159E6" w14:paraId="3FA204BD" w14:textId="77777777" w:rsidTr="004941B0">
        <w:trPr>
          <w:cantSplit/>
        </w:trPr>
        <w:tc>
          <w:tcPr>
            <w:tcW w:w="2274" w:type="dxa"/>
          </w:tcPr>
          <w:p w14:paraId="06F84C89" w14:textId="77777777" w:rsidR="008D7AF1" w:rsidRPr="006159E6" w:rsidRDefault="008D7AF1" w:rsidP="00214934">
            <w:pPr>
              <w:pStyle w:val="CellBody"/>
              <w:rPr>
                <w:lang w:val="en-US"/>
              </w:rPr>
            </w:pPr>
            <w:r w:rsidRPr="006159E6">
              <w:rPr>
                <w:lang w:val="en-US"/>
              </w:rPr>
              <w:t>FixedRateOfLeg2</w:t>
            </w:r>
          </w:p>
        </w:tc>
        <w:tc>
          <w:tcPr>
            <w:tcW w:w="5097" w:type="dxa"/>
          </w:tcPr>
          <w:p w14:paraId="7E9CCC01" w14:textId="77777777" w:rsidR="008D7AF1" w:rsidRPr="006159E6" w:rsidRDefault="008D7AF1" w:rsidP="00214934">
            <w:pPr>
              <w:pStyle w:val="CellBody"/>
              <w:rPr>
                <w:lang w:val="en-US"/>
              </w:rPr>
            </w:pPr>
            <w:r>
              <w:rPr>
                <w:lang w:val="en-US"/>
              </w:rPr>
              <w:t>T</w:t>
            </w:r>
            <w:r w:rsidRPr="006159E6">
              <w:rPr>
                <w:lang w:val="en-US"/>
              </w:rPr>
              <w:t xml:space="preserve">he fixed rate </w:t>
            </w:r>
            <w:r>
              <w:rPr>
                <w:lang w:val="en-US"/>
              </w:rPr>
              <w:t xml:space="preserve">of </w:t>
            </w:r>
            <w:r w:rsidRPr="006159E6">
              <w:rPr>
                <w:lang w:val="en-US"/>
              </w:rPr>
              <w:t>leg 2, if applicable.</w:t>
            </w:r>
          </w:p>
        </w:tc>
        <w:tc>
          <w:tcPr>
            <w:tcW w:w="2127" w:type="dxa"/>
          </w:tcPr>
          <w:p w14:paraId="604B30F5" w14:textId="77777777" w:rsidR="008D7AF1" w:rsidRPr="006159E6" w:rsidRDefault="008D7AF1" w:rsidP="00214934">
            <w:pPr>
              <w:pStyle w:val="CellBody"/>
              <w:rPr>
                <w:lang w:val="en-US"/>
              </w:rPr>
            </w:pPr>
            <w:r w:rsidRPr="006159E6">
              <w:rPr>
                <w:lang w:val="en-US"/>
              </w:rPr>
              <w:t>QuantityType</w:t>
            </w:r>
          </w:p>
        </w:tc>
      </w:tr>
      <w:tr w:rsidR="008D7AF1" w:rsidRPr="006159E6" w14:paraId="6199A63A" w14:textId="77777777" w:rsidTr="004941B0">
        <w:trPr>
          <w:cantSplit/>
        </w:trPr>
        <w:tc>
          <w:tcPr>
            <w:tcW w:w="2274" w:type="dxa"/>
          </w:tcPr>
          <w:p w14:paraId="459CA96A" w14:textId="77777777" w:rsidR="008D7AF1" w:rsidRPr="006159E6" w:rsidRDefault="008D7AF1" w:rsidP="00214934">
            <w:pPr>
              <w:pStyle w:val="CellBody"/>
              <w:rPr>
                <w:lang w:val="en-US"/>
              </w:rPr>
            </w:pPr>
            <w:r w:rsidRPr="006159E6">
              <w:rPr>
                <w:lang w:val="en-US"/>
              </w:rPr>
              <w:t>FixingDate</w:t>
            </w:r>
          </w:p>
        </w:tc>
        <w:tc>
          <w:tcPr>
            <w:tcW w:w="5097" w:type="dxa"/>
          </w:tcPr>
          <w:p w14:paraId="261C30C9" w14:textId="77777777" w:rsidR="008D7AF1" w:rsidRPr="006159E6" w:rsidRDefault="008D7AF1" w:rsidP="00214934">
            <w:pPr>
              <w:pStyle w:val="CellBody"/>
              <w:rPr>
                <w:lang w:val="en-US"/>
              </w:rPr>
            </w:pPr>
            <w:r>
              <w:rPr>
                <w:lang w:val="en-US"/>
              </w:rPr>
              <w:t>T</w:t>
            </w:r>
            <w:r w:rsidRPr="006159E6">
              <w:rPr>
                <w:lang w:val="en-US"/>
              </w:rPr>
              <w:t>he specific date when a non-deliverable forward or cash-settled option will fix against a particular rate, which will be used to compute the ultimate cash settlement.</w:t>
            </w:r>
          </w:p>
        </w:tc>
        <w:tc>
          <w:tcPr>
            <w:tcW w:w="2127" w:type="dxa"/>
          </w:tcPr>
          <w:p w14:paraId="22884A5D" w14:textId="77777777" w:rsidR="008D7AF1" w:rsidRPr="006159E6" w:rsidRDefault="008D7AF1" w:rsidP="00214934">
            <w:pPr>
              <w:pStyle w:val="CellBody"/>
              <w:rPr>
                <w:lang w:val="en-US"/>
              </w:rPr>
            </w:pPr>
            <w:r w:rsidRPr="006159E6">
              <w:rPr>
                <w:lang w:val="en-US"/>
              </w:rPr>
              <w:t>DateType</w:t>
            </w:r>
          </w:p>
        </w:tc>
      </w:tr>
      <w:tr w:rsidR="008D7AF1" w:rsidRPr="006159E6" w14:paraId="099A39C2" w14:textId="77777777" w:rsidTr="004941B0">
        <w:trPr>
          <w:cantSplit/>
        </w:trPr>
        <w:tc>
          <w:tcPr>
            <w:tcW w:w="2274" w:type="dxa"/>
          </w:tcPr>
          <w:p w14:paraId="5E8AF41B" w14:textId="77777777" w:rsidR="008D7AF1" w:rsidRPr="006159E6" w:rsidRDefault="008D7AF1" w:rsidP="00214934">
            <w:pPr>
              <w:pStyle w:val="CellBody"/>
              <w:rPr>
                <w:lang w:val="en-US"/>
              </w:rPr>
            </w:pPr>
            <w:r w:rsidRPr="006159E6">
              <w:rPr>
                <w:lang w:val="en-US"/>
              </w:rPr>
              <w:t>FixingTime</w:t>
            </w:r>
          </w:p>
        </w:tc>
        <w:tc>
          <w:tcPr>
            <w:tcW w:w="5097" w:type="dxa"/>
          </w:tcPr>
          <w:p w14:paraId="13C3A560" w14:textId="77777777" w:rsidR="008D7AF1" w:rsidRPr="006159E6" w:rsidRDefault="008D7AF1" w:rsidP="00214934">
            <w:pPr>
              <w:pStyle w:val="CellBody"/>
              <w:rPr>
                <w:lang w:val="en-US"/>
              </w:rPr>
            </w:pPr>
            <w:r w:rsidRPr="006159E6">
              <w:rPr>
                <w:lang w:val="en-US"/>
              </w:rPr>
              <w:t xml:space="preserve">The time at which the spot currency exchange rate will be observed. </w:t>
            </w:r>
          </w:p>
        </w:tc>
        <w:tc>
          <w:tcPr>
            <w:tcW w:w="2127" w:type="dxa"/>
          </w:tcPr>
          <w:p w14:paraId="53AC0720" w14:textId="77777777" w:rsidR="008D7AF1" w:rsidRPr="006159E6" w:rsidRDefault="008D7AF1" w:rsidP="00214934">
            <w:pPr>
              <w:pStyle w:val="CellBody"/>
              <w:rPr>
                <w:lang w:val="en-US"/>
              </w:rPr>
            </w:pPr>
            <w:r w:rsidRPr="006159E6">
              <w:rPr>
                <w:lang w:val="en-US"/>
              </w:rPr>
              <w:t>UTCTimestamp</w:t>
            </w:r>
            <w:r w:rsidRPr="006159E6">
              <w:rPr>
                <w:lang w:val="en-US"/>
              </w:rPr>
              <w:softHyphen/>
              <w:t>Type</w:t>
            </w:r>
          </w:p>
        </w:tc>
      </w:tr>
      <w:tr w:rsidR="008D7AF1" w:rsidRPr="006159E6" w14:paraId="2900F27A" w14:textId="77777777" w:rsidTr="004941B0">
        <w:trPr>
          <w:cantSplit/>
        </w:trPr>
        <w:tc>
          <w:tcPr>
            <w:tcW w:w="2274" w:type="dxa"/>
          </w:tcPr>
          <w:p w14:paraId="7CA686DD" w14:textId="77777777" w:rsidR="008D7AF1" w:rsidRPr="006159E6" w:rsidRDefault="008D7AF1" w:rsidP="00214934">
            <w:pPr>
              <w:pStyle w:val="CellBody"/>
              <w:rPr>
                <w:lang w:val="en-US"/>
              </w:rPr>
            </w:pPr>
            <w:r w:rsidRPr="006159E6">
              <w:rPr>
                <w:lang w:val="en-US"/>
              </w:rPr>
              <w:t>FloatingRateOfLeg1</w:t>
            </w:r>
          </w:p>
        </w:tc>
        <w:tc>
          <w:tcPr>
            <w:tcW w:w="5097" w:type="dxa"/>
          </w:tcPr>
          <w:p w14:paraId="1B90BFC1" w14:textId="77777777" w:rsidR="008D7AF1" w:rsidRPr="006159E6" w:rsidRDefault="008D7AF1" w:rsidP="006D6932">
            <w:pPr>
              <w:pStyle w:val="CellBody"/>
              <w:rPr>
                <w:lang w:val="en-US"/>
              </w:rPr>
            </w:pPr>
            <w:r>
              <w:rPr>
                <w:lang w:val="en-US"/>
              </w:rPr>
              <w:t>The name of a published interest rate index indentified in leg 1 of the interest rate swap if leg 2 is a floating leg.</w:t>
            </w:r>
          </w:p>
        </w:tc>
        <w:tc>
          <w:tcPr>
            <w:tcW w:w="2127" w:type="dxa"/>
          </w:tcPr>
          <w:p w14:paraId="1B18FF25" w14:textId="77777777" w:rsidR="008D7AF1" w:rsidRPr="006159E6" w:rsidRDefault="008D7AF1" w:rsidP="00214934">
            <w:pPr>
              <w:pStyle w:val="CellBody"/>
              <w:rPr>
                <w:lang w:val="en-US"/>
              </w:rPr>
            </w:pPr>
            <w:r w:rsidRPr="006159E6">
              <w:rPr>
                <w:lang w:val="en-US"/>
              </w:rPr>
              <w:t>RateIndexType</w:t>
            </w:r>
          </w:p>
        </w:tc>
      </w:tr>
      <w:tr w:rsidR="008D7AF1" w:rsidRPr="006159E6" w14:paraId="68AC3919" w14:textId="77777777" w:rsidTr="004941B0">
        <w:trPr>
          <w:cantSplit/>
        </w:trPr>
        <w:tc>
          <w:tcPr>
            <w:tcW w:w="2274" w:type="dxa"/>
          </w:tcPr>
          <w:p w14:paraId="24630977" w14:textId="77777777" w:rsidR="008D7AF1" w:rsidRPr="006159E6" w:rsidRDefault="008D7AF1" w:rsidP="00214934">
            <w:pPr>
              <w:pStyle w:val="CellBody"/>
              <w:rPr>
                <w:lang w:val="en-US"/>
              </w:rPr>
            </w:pPr>
            <w:r w:rsidRPr="006159E6">
              <w:rPr>
                <w:lang w:val="en-US"/>
              </w:rPr>
              <w:t>FloatingRateOfLeg2</w:t>
            </w:r>
          </w:p>
        </w:tc>
        <w:tc>
          <w:tcPr>
            <w:tcW w:w="5097" w:type="dxa"/>
          </w:tcPr>
          <w:p w14:paraId="066ED73A" w14:textId="77777777" w:rsidR="008D7AF1" w:rsidRPr="006159E6" w:rsidRDefault="008D7AF1" w:rsidP="006D6932">
            <w:pPr>
              <w:pStyle w:val="CellBody"/>
              <w:rPr>
                <w:lang w:val="en-US"/>
              </w:rPr>
            </w:pPr>
            <w:r>
              <w:rPr>
                <w:lang w:val="en-US"/>
              </w:rPr>
              <w:t>The name of a published interest rate index indentified in leg 2 of the interest rate swap if leg 2 is a floating leg.</w:t>
            </w:r>
          </w:p>
        </w:tc>
        <w:tc>
          <w:tcPr>
            <w:tcW w:w="2127" w:type="dxa"/>
          </w:tcPr>
          <w:p w14:paraId="65437A00" w14:textId="77777777" w:rsidR="008D7AF1" w:rsidRPr="006159E6" w:rsidRDefault="008D7AF1" w:rsidP="00214934">
            <w:pPr>
              <w:pStyle w:val="CellBody"/>
              <w:rPr>
                <w:lang w:val="en-US"/>
              </w:rPr>
            </w:pPr>
            <w:r w:rsidRPr="006159E6">
              <w:rPr>
                <w:lang w:val="en-US"/>
              </w:rPr>
              <w:t>RateIndexType</w:t>
            </w:r>
          </w:p>
        </w:tc>
      </w:tr>
      <w:tr w:rsidR="008D7AF1" w:rsidRPr="006159E6" w14:paraId="7E1C8289" w14:textId="77777777" w:rsidTr="004941B0">
        <w:trPr>
          <w:cantSplit/>
        </w:trPr>
        <w:tc>
          <w:tcPr>
            <w:tcW w:w="2274" w:type="dxa"/>
          </w:tcPr>
          <w:p w14:paraId="321771E3" w14:textId="08FBF812" w:rsidR="008D7AF1" w:rsidRPr="006159E6" w:rsidRDefault="008D7AF1" w:rsidP="008967B4">
            <w:pPr>
              <w:pStyle w:val="CellBody"/>
              <w:rPr>
                <w:lang w:val="en-US"/>
              </w:rPr>
            </w:pPr>
            <w:r w:rsidRPr="006159E6">
              <w:rPr>
                <w:lang w:val="en-US"/>
              </w:rPr>
              <w:t>FloatingRate</w:t>
            </w:r>
            <w:r w:rsidRPr="006159E6">
              <w:rPr>
                <w:lang w:val="en-US"/>
              </w:rPr>
              <w:softHyphen/>
              <w:t>Payment</w:t>
            </w:r>
            <w:r w:rsidRPr="006159E6">
              <w:rPr>
                <w:lang w:val="en-US"/>
              </w:rPr>
              <w:softHyphen/>
              <w:t>Frequency</w:t>
            </w:r>
            <w:ins w:id="1811" w:author="Autor">
              <w:r>
                <w:rPr>
                  <w:lang w:val="en-US"/>
                </w:rPr>
                <w:softHyphen/>
                <w:t>Leg1</w:t>
              </w:r>
            </w:ins>
          </w:p>
        </w:tc>
        <w:tc>
          <w:tcPr>
            <w:tcW w:w="5097" w:type="dxa"/>
          </w:tcPr>
          <w:p w14:paraId="4878EA54" w14:textId="456879AC" w:rsidR="008D7AF1" w:rsidRPr="006159E6" w:rsidRDefault="008D7AF1" w:rsidP="008967B4">
            <w:pPr>
              <w:pStyle w:val="CellBody"/>
              <w:rPr>
                <w:lang w:val="en-US"/>
              </w:rPr>
            </w:pPr>
            <w:r>
              <w:rPr>
                <w:lang w:val="en-US"/>
              </w:rPr>
              <w:t>The f</w:t>
            </w:r>
            <w:r w:rsidRPr="006159E6">
              <w:rPr>
                <w:lang w:val="en-US"/>
              </w:rPr>
              <w:t xml:space="preserve">requency of payments for </w:t>
            </w:r>
            <w:ins w:id="1812" w:author="Autor">
              <w:r>
                <w:rPr>
                  <w:lang w:val="en-US"/>
                </w:rPr>
                <w:t xml:space="preserve">leg 1 of </w:t>
              </w:r>
            </w:ins>
            <w:r w:rsidRPr="006159E6">
              <w:rPr>
                <w:lang w:val="en-US"/>
              </w:rPr>
              <w:t>the floating rate</w:t>
            </w:r>
            <w:del w:id="1813" w:author="Autor">
              <w:r w:rsidRPr="006159E6" w:rsidDel="003006B4">
                <w:rPr>
                  <w:lang w:val="en-US"/>
                </w:rPr>
                <w:delText xml:space="preserve"> leg</w:delText>
              </w:r>
            </w:del>
            <w:r w:rsidRPr="006159E6">
              <w:rPr>
                <w:lang w:val="en-US"/>
              </w:rPr>
              <w:t>, if applicable.</w:t>
            </w:r>
          </w:p>
        </w:tc>
        <w:tc>
          <w:tcPr>
            <w:tcW w:w="2127" w:type="dxa"/>
          </w:tcPr>
          <w:p w14:paraId="61C282B0" w14:textId="36455197" w:rsidR="008D7AF1" w:rsidRPr="006159E6" w:rsidRDefault="008967B4" w:rsidP="00214934">
            <w:pPr>
              <w:pStyle w:val="CellBody"/>
              <w:rPr>
                <w:lang w:val="en-US"/>
              </w:rPr>
            </w:pPr>
            <w:r>
              <w:rPr>
                <w:lang w:val="en-US"/>
              </w:rPr>
              <w:t>Frequency</w:t>
            </w:r>
            <w:r w:rsidRPr="006159E6">
              <w:rPr>
                <w:lang w:val="en-US"/>
              </w:rPr>
              <w:t>Period</w:t>
            </w:r>
            <w:r w:rsidRPr="006159E6">
              <w:rPr>
                <w:lang w:val="en-US"/>
              </w:rPr>
              <w:softHyphen/>
              <w:t>Type</w:t>
            </w:r>
          </w:p>
        </w:tc>
      </w:tr>
      <w:tr w:rsidR="008D7AF1" w:rsidRPr="006159E6" w14:paraId="28C35535" w14:textId="77777777" w:rsidTr="004941B0">
        <w:trPr>
          <w:cantSplit/>
          <w:ins w:id="1814" w:author="Autor"/>
        </w:trPr>
        <w:tc>
          <w:tcPr>
            <w:tcW w:w="2274" w:type="dxa"/>
          </w:tcPr>
          <w:p w14:paraId="0CAB8D49" w14:textId="62271DA7" w:rsidR="008D7AF1" w:rsidRPr="006159E6" w:rsidRDefault="008D7AF1" w:rsidP="008967B4">
            <w:pPr>
              <w:pStyle w:val="CellBody"/>
              <w:rPr>
                <w:ins w:id="1815" w:author="Autor"/>
                <w:lang w:val="en-US"/>
              </w:rPr>
            </w:pPr>
            <w:ins w:id="1816" w:author="Autor">
              <w:r w:rsidRPr="006159E6">
                <w:rPr>
                  <w:lang w:val="en-US"/>
                </w:rPr>
                <w:t>FloatingRate</w:t>
              </w:r>
              <w:r w:rsidRPr="006159E6">
                <w:rPr>
                  <w:lang w:val="en-US"/>
                </w:rPr>
                <w:softHyphen/>
                <w:t>Payment</w:t>
              </w:r>
              <w:r w:rsidRPr="006159E6">
                <w:rPr>
                  <w:lang w:val="en-US"/>
                </w:rPr>
                <w:softHyphen/>
                <w:t>Frequency</w:t>
              </w:r>
              <w:r>
                <w:rPr>
                  <w:lang w:val="en-US"/>
                </w:rPr>
                <w:softHyphen/>
                <w:t>Leg2</w:t>
              </w:r>
              <w:r>
                <w:rPr>
                  <w:lang w:val="en-US"/>
                </w:rPr>
                <w:softHyphen/>
              </w:r>
            </w:ins>
          </w:p>
        </w:tc>
        <w:tc>
          <w:tcPr>
            <w:tcW w:w="5097" w:type="dxa"/>
          </w:tcPr>
          <w:p w14:paraId="2C57EB4F" w14:textId="51D7A225" w:rsidR="008D7AF1" w:rsidRDefault="008D7AF1" w:rsidP="008967B4">
            <w:pPr>
              <w:pStyle w:val="CellBody"/>
              <w:rPr>
                <w:ins w:id="1817" w:author="Autor"/>
                <w:lang w:val="en-US"/>
              </w:rPr>
            </w:pPr>
            <w:ins w:id="1818" w:author="Autor">
              <w:r>
                <w:rPr>
                  <w:lang w:val="en-US"/>
                </w:rPr>
                <w:t>The f</w:t>
              </w:r>
              <w:r w:rsidRPr="006159E6">
                <w:rPr>
                  <w:lang w:val="en-US"/>
                </w:rPr>
                <w:t xml:space="preserve">requency of payments for </w:t>
              </w:r>
              <w:r>
                <w:rPr>
                  <w:lang w:val="en-US"/>
                </w:rPr>
                <w:t xml:space="preserve">leg 2 of </w:t>
              </w:r>
              <w:r w:rsidRPr="006159E6">
                <w:rPr>
                  <w:lang w:val="en-US"/>
                </w:rPr>
                <w:t>the floating rate, if applicable.</w:t>
              </w:r>
            </w:ins>
          </w:p>
        </w:tc>
        <w:tc>
          <w:tcPr>
            <w:tcW w:w="2127" w:type="dxa"/>
          </w:tcPr>
          <w:p w14:paraId="43EAFB9B" w14:textId="4A5D1673" w:rsidR="008D7AF1" w:rsidRPr="006159E6" w:rsidRDefault="008967B4" w:rsidP="00214934">
            <w:pPr>
              <w:pStyle w:val="CellBody"/>
              <w:rPr>
                <w:ins w:id="1819" w:author="Autor"/>
                <w:lang w:val="en-US"/>
              </w:rPr>
            </w:pPr>
            <w:ins w:id="1820" w:author="Autor">
              <w:r>
                <w:rPr>
                  <w:lang w:val="en-US"/>
                </w:rPr>
                <w:t>Frequency</w:t>
              </w:r>
              <w:r w:rsidRPr="006159E6">
                <w:rPr>
                  <w:lang w:val="en-US"/>
                </w:rPr>
                <w:t>Period</w:t>
              </w:r>
              <w:r w:rsidRPr="006159E6">
                <w:rPr>
                  <w:lang w:val="en-US"/>
                </w:rPr>
                <w:softHyphen/>
                <w:t>Type</w:t>
              </w:r>
            </w:ins>
          </w:p>
        </w:tc>
      </w:tr>
      <w:tr w:rsidR="008D7AF1" w:rsidRPr="006159E6" w14:paraId="14900AE6" w14:textId="77777777" w:rsidTr="004941B0">
        <w:trPr>
          <w:cantSplit/>
        </w:trPr>
        <w:tc>
          <w:tcPr>
            <w:tcW w:w="2274" w:type="dxa"/>
          </w:tcPr>
          <w:p w14:paraId="26C8B17D" w14:textId="3816EA4B" w:rsidR="008D7AF1" w:rsidRPr="006159E6" w:rsidRDefault="008D7AF1" w:rsidP="008967B4">
            <w:pPr>
              <w:pStyle w:val="CellBody"/>
              <w:rPr>
                <w:lang w:val="en-US"/>
              </w:rPr>
            </w:pPr>
            <w:r w:rsidRPr="006159E6">
              <w:rPr>
                <w:lang w:val="en-US"/>
              </w:rPr>
              <w:t>FloatingRate</w:t>
            </w:r>
            <w:r w:rsidRPr="006159E6">
              <w:rPr>
                <w:lang w:val="en-US"/>
              </w:rPr>
              <w:softHyphen/>
              <w:t>Reset</w:t>
            </w:r>
            <w:r w:rsidRPr="006159E6">
              <w:rPr>
                <w:lang w:val="en-US"/>
              </w:rPr>
              <w:softHyphen/>
              <w:t>Frequency</w:t>
            </w:r>
            <w:ins w:id="1821" w:author="Autor">
              <w:r>
                <w:rPr>
                  <w:lang w:val="en-US"/>
                </w:rPr>
                <w:t>Leg1</w:t>
              </w:r>
            </w:ins>
          </w:p>
        </w:tc>
        <w:tc>
          <w:tcPr>
            <w:tcW w:w="5097" w:type="dxa"/>
          </w:tcPr>
          <w:p w14:paraId="7C4DDBA7" w14:textId="4ADB0566" w:rsidR="008D7AF1" w:rsidRPr="006159E6" w:rsidRDefault="008D7AF1" w:rsidP="008967B4">
            <w:pPr>
              <w:pStyle w:val="CellBody"/>
              <w:rPr>
                <w:lang w:val="en-US"/>
              </w:rPr>
            </w:pPr>
            <w:r>
              <w:rPr>
                <w:lang w:val="en-US"/>
              </w:rPr>
              <w:t>The reset f</w:t>
            </w:r>
            <w:r w:rsidRPr="006159E6">
              <w:rPr>
                <w:lang w:val="en-US"/>
              </w:rPr>
              <w:t xml:space="preserve">requency of </w:t>
            </w:r>
            <w:ins w:id="1822" w:author="Autor">
              <w:r>
                <w:rPr>
                  <w:lang w:val="en-US"/>
                </w:rPr>
                <w:t xml:space="preserve">leg 1 of </w:t>
              </w:r>
            </w:ins>
            <w:r>
              <w:rPr>
                <w:lang w:val="en-US"/>
              </w:rPr>
              <w:t xml:space="preserve">the </w:t>
            </w:r>
            <w:r w:rsidRPr="006159E6">
              <w:rPr>
                <w:lang w:val="en-US"/>
              </w:rPr>
              <w:t>floating rate</w:t>
            </w:r>
            <w:del w:id="1823" w:author="Autor">
              <w:r w:rsidRPr="006159E6" w:rsidDel="004F18A1">
                <w:rPr>
                  <w:lang w:val="en-US"/>
                </w:rPr>
                <w:delText xml:space="preserve"> leg</w:delText>
              </w:r>
            </w:del>
            <w:r w:rsidRPr="006159E6">
              <w:rPr>
                <w:lang w:val="en-US"/>
              </w:rPr>
              <w:t>, if applicable.</w:t>
            </w:r>
          </w:p>
        </w:tc>
        <w:tc>
          <w:tcPr>
            <w:tcW w:w="2127" w:type="dxa"/>
          </w:tcPr>
          <w:p w14:paraId="51F08E4D" w14:textId="7472CFD3" w:rsidR="008D7AF1" w:rsidRPr="006159E6" w:rsidRDefault="008967B4" w:rsidP="00214934">
            <w:pPr>
              <w:pStyle w:val="CellBody"/>
              <w:rPr>
                <w:lang w:val="en-US"/>
              </w:rPr>
            </w:pPr>
            <w:ins w:id="1824" w:author="Autor">
              <w:r>
                <w:rPr>
                  <w:lang w:val="en-US"/>
                </w:rPr>
                <w:t>Frequency</w:t>
              </w:r>
              <w:r w:rsidRPr="006159E6">
                <w:rPr>
                  <w:lang w:val="en-US"/>
                </w:rPr>
                <w:t>Period</w:t>
              </w:r>
              <w:r w:rsidRPr="006159E6">
                <w:rPr>
                  <w:lang w:val="en-US"/>
                </w:rPr>
                <w:softHyphen/>
                <w:t>Type</w:t>
              </w:r>
            </w:ins>
          </w:p>
        </w:tc>
      </w:tr>
      <w:tr w:rsidR="008D7AF1" w:rsidRPr="006159E6" w14:paraId="4C26EC0E" w14:textId="77777777" w:rsidTr="004941B0">
        <w:trPr>
          <w:cantSplit/>
          <w:ins w:id="1825" w:author="Autor"/>
        </w:trPr>
        <w:tc>
          <w:tcPr>
            <w:tcW w:w="2274" w:type="dxa"/>
          </w:tcPr>
          <w:p w14:paraId="73F5F058" w14:textId="564E3B77" w:rsidR="008D7AF1" w:rsidRPr="006159E6" w:rsidRDefault="008D7AF1" w:rsidP="008967B4">
            <w:pPr>
              <w:pStyle w:val="CellBody"/>
              <w:rPr>
                <w:ins w:id="1826" w:author="Autor"/>
                <w:lang w:val="en-US"/>
              </w:rPr>
            </w:pPr>
            <w:ins w:id="1827" w:author="Autor">
              <w:r w:rsidRPr="006159E6">
                <w:rPr>
                  <w:lang w:val="en-US"/>
                </w:rPr>
                <w:t>FloatingRate</w:t>
              </w:r>
              <w:r w:rsidRPr="006159E6">
                <w:rPr>
                  <w:lang w:val="en-US"/>
                </w:rPr>
                <w:softHyphen/>
                <w:t>Reset</w:t>
              </w:r>
              <w:r w:rsidRPr="006159E6">
                <w:rPr>
                  <w:lang w:val="en-US"/>
                </w:rPr>
                <w:softHyphen/>
                <w:t>Frequency</w:t>
              </w:r>
              <w:r>
                <w:rPr>
                  <w:lang w:val="en-US"/>
                </w:rPr>
                <w:t>Leg2</w:t>
              </w:r>
            </w:ins>
          </w:p>
        </w:tc>
        <w:tc>
          <w:tcPr>
            <w:tcW w:w="5097" w:type="dxa"/>
          </w:tcPr>
          <w:p w14:paraId="3D1250A9" w14:textId="500B0C85" w:rsidR="008D7AF1" w:rsidRDefault="0028726D" w:rsidP="008967B4">
            <w:pPr>
              <w:pStyle w:val="CellBody"/>
              <w:rPr>
                <w:ins w:id="1828" w:author="Autor"/>
                <w:lang w:val="en-US"/>
              </w:rPr>
            </w:pPr>
            <w:ins w:id="1829" w:author="Autor">
              <w:r>
                <w:rPr>
                  <w:lang w:val="en-US"/>
                </w:rPr>
                <w:t>The reset f</w:t>
              </w:r>
              <w:r w:rsidRPr="006159E6">
                <w:rPr>
                  <w:lang w:val="en-US"/>
                </w:rPr>
                <w:t xml:space="preserve">requency of </w:t>
              </w:r>
              <w:r>
                <w:rPr>
                  <w:lang w:val="en-US"/>
                </w:rPr>
                <w:t xml:space="preserve">leg 2 of the </w:t>
              </w:r>
              <w:r w:rsidRPr="006159E6">
                <w:rPr>
                  <w:lang w:val="en-US"/>
                </w:rPr>
                <w:t>floating rate, if applicable.</w:t>
              </w:r>
            </w:ins>
          </w:p>
        </w:tc>
        <w:tc>
          <w:tcPr>
            <w:tcW w:w="2127" w:type="dxa"/>
          </w:tcPr>
          <w:p w14:paraId="02AD446E" w14:textId="456F63F2" w:rsidR="008D7AF1" w:rsidRPr="006159E6" w:rsidDel="008B206C" w:rsidRDefault="008967B4" w:rsidP="00214934">
            <w:pPr>
              <w:pStyle w:val="CellBody"/>
              <w:rPr>
                <w:ins w:id="1830" w:author="Autor"/>
                <w:lang w:val="en-US"/>
              </w:rPr>
            </w:pPr>
            <w:ins w:id="1831" w:author="Autor">
              <w:r>
                <w:rPr>
                  <w:lang w:val="en-US"/>
                </w:rPr>
                <w:t>Frequency</w:t>
              </w:r>
              <w:r w:rsidRPr="006159E6">
                <w:rPr>
                  <w:lang w:val="en-US"/>
                </w:rPr>
                <w:t>Period</w:t>
              </w:r>
              <w:r w:rsidRPr="006159E6">
                <w:rPr>
                  <w:lang w:val="en-US"/>
                </w:rPr>
                <w:softHyphen/>
                <w:t>Type</w:t>
              </w:r>
            </w:ins>
          </w:p>
        </w:tc>
      </w:tr>
      <w:tr w:rsidR="008D7AF1" w:rsidRPr="006159E6" w14:paraId="60A4A196" w14:textId="77777777" w:rsidTr="004941B0">
        <w:trPr>
          <w:cantSplit/>
        </w:trPr>
        <w:tc>
          <w:tcPr>
            <w:tcW w:w="2274" w:type="dxa"/>
          </w:tcPr>
          <w:p w14:paraId="74FED4BF" w14:textId="48FA3B48" w:rsidR="008D7AF1" w:rsidRPr="006159E6" w:rsidRDefault="008D7AF1" w:rsidP="00214934">
            <w:pPr>
              <w:pStyle w:val="CellBody"/>
              <w:rPr>
                <w:lang w:val="en-US"/>
              </w:rPr>
            </w:pPr>
            <w:r w:rsidRPr="006159E6">
              <w:rPr>
                <w:lang w:val="en-US"/>
              </w:rPr>
              <w:t>FloatPricePayer</w:t>
            </w:r>
          </w:p>
        </w:tc>
        <w:tc>
          <w:tcPr>
            <w:tcW w:w="5097" w:type="dxa"/>
          </w:tcPr>
          <w:p w14:paraId="6F349041" w14:textId="77777777" w:rsidR="008D7AF1" w:rsidRPr="006159E6" w:rsidRDefault="008D7AF1" w:rsidP="00214934">
            <w:pPr>
              <w:pStyle w:val="CellBody"/>
              <w:rPr>
                <w:lang w:val="en-US"/>
              </w:rPr>
            </w:pPr>
            <w:r>
              <w:rPr>
                <w:lang w:val="en-US"/>
              </w:rPr>
              <w:t>T</w:t>
            </w:r>
            <w:r w:rsidRPr="006159E6">
              <w:rPr>
                <w:lang w:val="en-US"/>
              </w:rPr>
              <w:t>he counterparty paying the floating price in a swap</w:t>
            </w:r>
            <w:r>
              <w:rPr>
                <w:lang w:val="en-US"/>
              </w:rPr>
              <w:t>.</w:t>
            </w:r>
          </w:p>
        </w:tc>
        <w:tc>
          <w:tcPr>
            <w:tcW w:w="2127" w:type="dxa"/>
          </w:tcPr>
          <w:p w14:paraId="4E8F0AF8" w14:textId="77777777" w:rsidR="008D7AF1" w:rsidRPr="006159E6" w:rsidRDefault="008D7AF1" w:rsidP="00214934">
            <w:pPr>
              <w:pStyle w:val="CellBody"/>
              <w:rPr>
                <w:lang w:val="en-US"/>
              </w:rPr>
            </w:pPr>
            <w:r w:rsidRPr="006159E6">
              <w:rPr>
                <w:lang w:val="en-US"/>
              </w:rPr>
              <w:t>PartyType</w:t>
            </w:r>
          </w:p>
        </w:tc>
      </w:tr>
      <w:tr w:rsidR="008D7AF1" w:rsidRPr="006159E6" w14:paraId="6272246A" w14:textId="77777777" w:rsidTr="004941B0">
        <w:trPr>
          <w:cantSplit/>
        </w:trPr>
        <w:tc>
          <w:tcPr>
            <w:tcW w:w="2274" w:type="dxa"/>
          </w:tcPr>
          <w:p w14:paraId="26D7DB00" w14:textId="77777777" w:rsidR="008D7AF1" w:rsidRPr="006159E6" w:rsidRDefault="008D7AF1" w:rsidP="00214934">
            <w:pPr>
              <w:pStyle w:val="CellBody"/>
              <w:rPr>
                <w:lang w:val="en-US"/>
              </w:rPr>
            </w:pPr>
            <w:r w:rsidRPr="006159E6">
              <w:rPr>
                <w:lang w:val="en-US"/>
              </w:rPr>
              <w:t>FlooredPrice</w:t>
            </w:r>
          </w:p>
        </w:tc>
        <w:tc>
          <w:tcPr>
            <w:tcW w:w="5097" w:type="dxa"/>
          </w:tcPr>
          <w:p w14:paraId="41F94ADE" w14:textId="77777777" w:rsidR="008D7AF1" w:rsidRPr="006159E6" w:rsidRDefault="008D7AF1" w:rsidP="00214934">
            <w:pPr>
              <w:pStyle w:val="CellBody"/>
              <w:rPr>
                <w:lang w:val="en-US"/>
              </w:rPr>
            </w:pPr>
            <w:r w:rsidRPr="006159E6">
              <w:rPr>
                <w:lang w:val="en-US"/>
              </w:rPr>
              <w:t>The price at which the down side of a put option stops paying out.</w:t>
            </w:r>
          </w:p>
        </w:tc>
        <w:tc>
          <w:tcPr>
            <w:tcW w:w="2127" w:type="dxa"/>
          </w:tcPr>
          <w:p w14:paraId="13BA0583" w14:textId="77777777" w:rsidR="008D7AF1" w:rsidRPr="006159E6" w:rsidRDefault="008D7AF1" w:rsidP="00214934">
            <w:pPr>
              <w:pStyle w:val="CellBody"/>
              <w:rPr>
                <w:lang w:val="en-US"/>
              </w:rPr>
            </w:pPr>
            <w:r w:rsidRPr="006159E6">
              <w:rPr>
                <w:lang w:val="en-US"/>
              </w:rPr>
              <w:t>PriceType</w:t>
            </w:r>
          </w:p>
        </w:tc>
      </w:tr>
      <w:tr w:rsidR="008D7AF1" w:rsidRPr="006159E6" w14:paraId="3DA3B776" w14:textId="77777777" w:rsidTr="004941B0">
        <w:trPr>
          <w:cantSplit/>
        </w:trPr>
        <w:tc>
          <w:tcPr>
            <w:tcW w:w="2274" w:type="dxa"/>
          </w:tcPr>
          <w:p w14:paraId="4FEBEEB1" w14:textId="77777777" w:rsidR="008D7AF1" w:rsidRPr="006159E6" w:rsidRDefault="008D7AF1" w:rsidP="00214934">
            <w:pPr>
              <w:pStyle w:val="CellBody"/>
              <w:rPr>
                <w:lang w:val="en-US"/>
              </w:rPr>
            </w:pPr>
            <w:r w:rsidRPr="006159E6">
              <w:rPr>
                <w:lang w:val="en-US"/>
              </w:rPr>
              <w:t>FormulaID</w:t>
            </w:r>
          </w:p>
        </w:tc>
        <w:tc>
          <w:tcPr>
            <w:tcW w:w="5097" w:type="dxa"/>
          </w:tcPr>
          <w:p w14:paraId="2930E3A1" w14:textId="77777777" w:rsidR="008D7AF1" w:rsidRPr="006159E6" w:rsidRDefault="008D7AF1" w:rsidP="00214934">
            <w:pPr>
              <w:pStyle w:val="CellBody"/>
              <w:rPr>
                <w:lang w:val="en-US"/>
              </w:rPr>
            </w:pPr>
            <w:r w:rsidRPr="006159E6">
              <w:rPr>
                <w:lang w:val="en-US"/>
              </w:rPr>
              <w:t>An identifier of a complex formula</w:t>
            </w:r>
            <w:r>
              <w:rPr>
                <w:lang w:val="en-US"/>
              </w:rPr>
              <w:t>, which</w:t>
            </w:r>
            <w:r w:rsidRPr="006159E6">
              <w:rPr>
                <w:lang w:val="en-US"/>
              </w:rPr>
              <w:t xml:space="preserve"> </w:t>
            </w:r>
            <w:r>
              <w:rPr>
                <w:lang w:val="en-US"/>
              </w:rPr>
              <w:t>is</w:t>
            </w:r>
            <w:r w:rsidRPr="006159E6">
              <w:rPr>
                <w:lang w:val="en-US"/>
              </w:rPr>
              <w:t xml:space="preserve"> agreed outside the scope of this standard but which can be referenced by both parties in order to confirm </w:t>
            </w:r>
            <w:r>
              <w:rPr>
                <w:lang w:val="en-US"/>
              </w:rPr>
              <w:t>trade</w:t>
            </w:r>
            <w:r w:rsidRPr="006159E6">
              <w:rPr>
                <w:lang w:val="en-US"/>
              </w:rPr>
              <w:t>s of this type.</w:t>
            </w:r>
          </w:p>
        </w:tc>
        <w:tc>
          <w:tcPr>
            <w:tcW w:w="2127" w:type="dxa"/>
          </w:tcPr>
          <w:p w14:paraId="53995D78" w14:textId="77777777" w:rsidR="008D7AF1" w:rsidRPr="006159E6" w:rsidRDefault="008D7AF1" w:rsidP="00214934">
            <w:pPr>
              <w:pStyle w:val="CellBody"/>
              <w:rPr>
                <w:lang w:val="en-US"/>
              </w:rPr>
            </w:pPr>
            <w:r w:rsidRPr="006159E6">
              <w:rPr>
                <w:lang w:val="en-US"/>
              </w:rPr>
              <w:t>Identification</w:t>
            </w:r>
            <w:r w:rsidRPr="006159E6">
              <w:rPr>
                <w:lang w:val="en-US"/>
              </w:rPr>
              <w:softHyphen/>
              <w:t>Type</w:t>
            </w:r>
          </w:p>
        </w:tc>
      </w:tr>
      <w:tr w:rsidR="008D7AF1" w:rsidRPr="006159E6" w14:paraId="6A0C7097" w14:textId="77777777" w:rsidTr="004941B0">
        <w:trPr>
          <w:cantSplit/>
        </w:trPr>
        <w:tc>
          <w:tcPr>
            <w:tcW w:w="2274" w:type="dxa"/>
          </w:tcPr>
          <w:p w14:paraId="4CC1EECD" w14:textId="77777777" w:rsidR="008D7AF1" w:rsidRPr="006159E6" w:rsidRDefault="008D7AF1" w:rsidP="00214934">
            <w:pPr>
              <w:pStyle w:val="CellBody"/>
              <w:rPr>
                <w:lang w:val="en-US"/>
              </w:rPr>
            </w:pPr>
            <w:r w:rsidRPr="006159E6">
              <w:rPr>
                <w:lang w:val="en-US"/>
              </w:rPr>
              <w:t>ForwardPoints</w:t>
            </w:r>
          </w:p>
        </w:tc>
        <w:tc>
          <w:tcPr>
            <w:tcW w:w="5097" w:type="dxa"/>
          </w:tcPr>
          <w:p w14:paraId="46F30C82" w14:textId="77777777" w:rsidR="008D7AF1" w:rsidRPr="006159E6" w:rsidRDefault="008D7AF1" w:rsidP="00214934">
            <w:pPr>
              <w:pStyle w:val="CellBody"/>
              <w:rPr>
                <w:lang w:val="en-US"/>
              </w:rPr>
            </w:pPr>
            <w:r>
              <w:rPr>
                <w:lang w:val="en-US"/>
              </w:rPr>
              <w:t>T</w:t>
            </w:r>
            <w:r w:rsidRPr="006159E6">
              <w:rPr>
                <w:lang w:val="en-US"/>
              </w:rPr>
              <w:t xml:space="preserve">he interest rate differential between the two currencies that are traded. ‘ForwardPoints’ </w:t>
            </w:r>
            <w:r>
              <w:rPr>
                <w:lang w:val="en-US"/>
              </w:rPr>
              <w:t>is</w:t>
            </w:r>
            <w:r w:rsidRPr="006159E6">
              <w:rPr>
                <w:lang w:val="en-US"/>
              </w:rPr>
              <w:t xml:space="preserve"> quoted as a premium or a discount. ‘Forward</w:t>
            </w:r>
            <w:r w:rsidRPr="006159E6">
              <w:rPr>
                <w:lang w:val="en-US"/>
              </w:rPr>
              <w:softHyphen/>
              <w:t xml:space="preserve">Points’ </w:t>
            </w:r>
            <w:r>
              <w:rPr>
                <w:lang w:val="en-US"/>
              </w:rPr>
              <w:t>is</w:t>
            </w:r>
            <w:r w:rsidRPr="006159E6">
              <w:rPr>
                <w:lang w:val="en-US"/>
              </w:rPr>
              <w:t xml:space="preserve"> added to or subtracted from the spot rate to create the rate of the forward trade.</w:t>
            </w:r>
          </w:p>
          <w:p w14:paraId="7533AF7D" w14:textId="77777777" w:rsidR="008D7AF1" w:rsidRPr="006159E6" w:rsidRDefault="008D7AF1" w:rsidP="00214934">
            <w:pPr>
              <w:pStyle w:val="CellBody"/>
              <w:rPr>
                <w:lang w:val="en-US"/>
              </w:rPr>
            </w:pPr>
            <w:r w:rsidRPr="006159E6">
              <w:rPr>
                <w:lang w:val="en-US"/>
              </w:rPr>
              <w:t>A discount must be a signed value: a negative sign must be included if the interest rate differential between the two currencies traded is a discount.</w:t>
            </w:r>
          </w:p>
        </w:tc>
        <w:tc>
          <w:tcPr>
            <w:tcW w:w="2127" w:type="dxa"/>
          </w:tcPr>
          <w:p w14:paraId="5AE04D90" w14:textId="77777777" w:rsidR="008D7AF1" w:rsidRPr="006159E6" w:rsidRDefault="008D7AF1" w:rsidP="00214934">
            <w:pPr>
              <w:pStyle w:val="CellBody"/>
              <w:rPr>
                <w:lang w:val="en-US"/>
              </w:rPr>
            </w:pPr>
            <w:r w:rsidRPr="006159E6">
              <w:rPr>
                <w:lang w:val="en-US"/>
              </w:rPr>
              <w:t>QuantityType</w:t>
            </w:r>
          </w:p>
        </w:tc>
      </w:tr>
      <w:tr w:rsidR="008D7AF1" w:rsidRPr="006159E6" w14:paraId="3AB57037" w14:textId="77777777" w:rsidTr="004941B0">
        <w:trPr>
          <w:cantSplit/>
        </w:trPr>
        <w:tc>
          <w:tcPr>
            <w:tcW w:w="2274" w:type="dxa"/>
          </w:tcPr>
          <w:p w14:paraId="7A48448B" w14:textId="77777777" w:rsidR="008D7AF1" w:rsidRPr="006159E6" w:rsidRDefault="008D7AF1" w:rsidP="00214934">
            <w:pPr>
              <w:pStyle w:val="CellBody"/>
              <w:rPr>
                <w:lang w:val="en-US"/>
              </w:rPr>
            </w:pPr>
            <w:r w:rsidRPr="006159E6">
              <w:rPr>
                <w:lang w:val="en-US"/>
              </w:rPr>
              <w:t>FPCapacity</w:t>
            </w:r>
            <w:r w:rsidRPr="006159E6">
              <w:rPr>
                <w:lang w:val="en-US"/>
              </w:rPr>
              <w:softHyphen/>
              <w:t>Conversion</w:t>
            </w:r>
            <w:r w:rsidRPr="006159E6">
              <w:rPr>
                <w:lang w:val="en-US"/>
              </w:rPr>
              <w:softHyphen/>
              <w:t>Rate</w:t>
            </w:r>
          </w:p>
        </w:tc>
        <w:tc>
          <w:tcPr>
            <w:tcW w:w="5097" w:type="dxa"/>
          </w:tcPr>
          <w:p w14:paraId="417A73B8" w14:textId="77777777" w:rsidR="008D7AF1" w:rsidRPr="006159E6" w:rsidRDefault="008D7AF1" w:rsidP="00214934">
            <w:pPr>
              <w:pStyle w:val="CellBody"/>
              <w:rPr>
                <w:lang w:val="en-US"/>
              </w:rPr>
            </w:pPr>
            <w:r w:rsidRPr="006159E6">
              <w:rPr>
                <w:lang w:val="en-US"/>
              </w:rPr>
              <w:t xml:space="preserve">The conversion factor that must be used </w:t>
            </w:r>
            <w:r>
              <w:rPr>
                <w:lang w:val="en-US"/>
              </w:rPr>
              <w:t>to convert the unit of measure of the fixed price leg of a swap to the settlement unit of measure of the trade</w:t>
            </w:r>
            <w:r w:rsidRPr="006159E6">
              <w:rPr>
                <w:lang w:val="en-US"/>
              </w:rPr>
              <w:t>.</w:t>
            </w:r>
          </w:p>
          <w:p w14:paraId="11B630FD" w14:textId="77777777" w:rsidR="008D7AF1" w:rsidRPr="006159E6" w:rsidRDefault="008D7AF1" w:rsidP="006D6932">
            <w:pPr>
              <w:pStyle w:val="CellBody"/>
              <w:rPr>
                <w:lang w:val="en-US"/>
              </w:rPr>
            </w:pPr>
            <w:r>
              <w:rPr>
                <w:lang w:val="en-US"/>
              </w:rPr>
              <w:t>The v</w:t>
            </w:r>
            <w:r w:rsidRPr="006159E6">
              <w:rPr>
                <w:lang w:val="en-US"/>
              </w:rPr>
              <w:t>alues are defined on a bilateral basis or are taken from the Static Data section</w:t>
            </w:r>
            <w:r>
              <w:rPr>
                <w:lang w:val="en-US"/>
              </w:rPr>
              <w:t xml:space="preserve"> on the EFET web site (see ref ID </w:t>
            </w:r>
            <w:r>
              <w:rPr>
                <w:lang w:val="en-US"/>
              </w:rPr>
              <w:fldChar w:fldCharType="begin"/>
            </w:r>
            <w:r>
              <w:rPr>
                <w:lang w:val="en-US"/>
              </w:rPr>
              <w:instrText xml:space="preserve"> REF _Ref454200837 \r \h </w:instrText>
            </w:r>
            <w:r>
              <w:rPr>
                <w:lang w:val="en-US"/>
              </w:rPr>
            </w:r>
            <w:r>
              <w:rPr>
                <w:lang w:val="en-US"/>
              </w:rPr>
              <w:fldChar w:fldCharType="separate"/>
            </w:r>
            <w:r w:rsidR="00D7069B">
              <w:rPr>
                <w:lang w:val="en-US"/>
              </w:rPr>
              <w:t>[1]</w:t>
            </w:r>
            <w:r>
              <w:rPr>
                <w:lang w:val="en-US"/>
              </w:rPr>
              <w:fldChar w:fldCharType="end"/>
            </w:r>
            <w:r>
              <w:rPr>
                <w:lang w:val="en-US"/>
              </w:rPr>
              <w:t>)</w:t>
            </w:r>
            <w:r w:rsidRPr="006159E6">
              <w:rPr>
                <w:lang w:val="en-US"/>
              </w:rPr>
              <w:t>.</w:t>
            </w:r>
          </w:p>
        </w:tc>
        <w:tc>
          <w:tcPr>
            <w:tcW w:w="2127" w:type="dxa"/>
          </w:tcPr>
          <w:p w14:paraId="158216E8" w14:textId="77777777" w:rsidR="008D7AF1" w:rsidRPr="006159E6" w:rsidRDefault="008D7AF1" w:rsidP="00214934">
            <w:pPr>
              <w:pStyle w:val="CellBody"/>
              <w:rPr>
                <w:lang w:val="en-US"/>
              </w:rPr>
            </w:pPr>
            <w:r w:rsidRPr="006159E6">
              <w:rPr>
                <w:lang w:val="en-US"/>
              </w:rPr>
              <w:t>QuantityType</w:t>
            </w:r>
          </w:p>
        </w:tc>
      </w:tr>
      <w:tr w:rsidR="008D7AF1" w:rsidRPr="006159E6" w14:paraId="58211A9A" w14:textId="77777777" w:rsidTr="004941B0">
        <w:trPr>
          <w:cantSplit/>
        </w:trPr>
        <w:tc>
          <w:tcPr>
            <w:tcW w:w="2274" w:type="dxa"/>
          </w:tcPr>
          <w:p w14:paraId="5D9EAEB8" w14:textId="77777777" w:rsidR="008D7AF1" w:rsidRPr="006159E6" w:rsidRDefault="008D7AF1" w:rsidP="00214934">
            <w:pPr>
              <w:pStyle w:val="CellBody"/>
              <w:rPr>
                <w:lang w:val="en-US"/>
              </w:rPr>
            </w:pPr>
            <w:r w:rsidRPr="006159E6">
              <w:rPr>
                <w:lang w:val="en-US"/>
              </w:rPr>
              <w:t>FPCapacityUnit</w:t>
            </w:r>
          </w:p>
        </w:tc>
        <w:tc>
          <w:tcPr>
            <w:tcW w:w="5097" w:type="dxa"/>
          </w:tcPr>
          <w:p w14:paraId="2BA1A049" w14:textId="77777777" w:rsidR="008D7AF1" w:rsidRPr="006159E6" w:rsidRDefault="008D7AF1" w:rsidP="00214934">
            <w:pPr>
              <w:pStyle w:val="CellBody"/>
              <w:rPr>
                <w:lang w:val="en-US"/>
              </w:rPr>
            </w:pPr>
            <w:r>
              <w:rPr>
                <w:lang w:val="en-US"/>
              </w:rPr>
              <w:t>The u</w:t>
            </w:r>
            <w:r w:rsidRPr="006159E6">
              <w:rPr>
                <w:lang w:val="en-US"/>
              </w:rPr>
              <w:t>nit of measure of the fixed price leg of a swap.</w:t>
            </w:r>
          </w:p>
          <w:p w14:paraId="728EE962" w14:textId="77777777" w:rsidR="008D7AF1" w:rsidRPr="006159E6" w:rsidRDefault="008D7AF1" w:rsidP="00214934">
            <w:pPr>
              <w:pStyle w:val="CellBody"/>
              <w:rPr>
                <w:lang w:val="en-US"/>
              </w:rPr>
            </w:pPr>
            <w:r>
              <w:rPr>
                <w:lang w:val="en-US"/>
              </w:rPr>
              <w:t>This value m</w:t>
            </w:r>
            <w:r w:rsidRPr="006159E6">
              <w:rPr>
                <w:lang w:val="en-US"/>
              </w:rPr>
              <w:t>ust be expressed in units of measure of the underlying commodity (</w:t>
            </w:r>
            <w:r>
              <w:rPr>
                <w:lang w:val="en-US"/>
              </w:rPr>
              <w:t>m</w:t>
            </w:r>
            <w:r w:rsidRPr="006159E6">
              <w:rPr>
                <w:lang w:val="en-US"/>
              </w:rPr>
              <w:t>etric tons, gallons).</w:t>
            </w:r>
          </w:p>
        </w:tc>
        <w:tc>
          <w:tcPr>
            <w:tcW w:w="2127" w:type="dxa"/>
          </w:tcPr>
          <w:p w14:paraId="6F9C3EC6" w14:textId="77777777" w:rsidR="008D7AF1" w:rsidRPr="006159E6" w:rsidRDefault="008D7AF1" w:rsidP="00214934">
            <w:pPr>
              <w:pStyle w:val="CellBody"/>
              <w:rPr>
                <w:lang w:val="en-US"/>
              </w:rPr>
            </w:pPr>
            <w:r w:rsidRPr="006159E6">
              <w:rPr>
                <w:lang w:val="en-US"/>
              </w:rPr>
              <w:t>UnitOf</w:t>
            </w:r>
            <w:r w:rsidRPr="006159E6">
              <w:rPr>
                <w:lang w:val="en-US"/>
              </w:rPr>
              <w:softHyphen/>
              <w:t>Measure</w:t>
            </w:r>
            <w:r w:rsidRPr="006159E6">
              <w:rPr>
                <w:lang w:val="en-US"/>
              </w:rPr>
              <w:softHyphen/>
              <w:t>Type</w:t>
            </w:r>
          </w:p>
        </w:tc>
      </w:tr>
      <w:tr w:rsidR="008D7AF1" w:rsidRPr="006159E6" w14:paraId="55DE10CB" w14:textId="77777777" w:rsidTr="004941B0">
        <w:trPr>
          <w:cantSplit/>
        </w:trPr>
        <w:tc>
          <w:tcPr>
            <w:tcW w:w="2274" w:type="dxa"/>
          </w:tcPr>
          <w:p w14:paraId="09067CB6" w14:textId="77777777" w:rsidR="008D7AF1" w:rsidRPr="006159E6" w:rsidRDefault="008D7AF1" w:rsidP="00214934">
            <w:pPr>
              <w:pStyle w:val="CellBody"/>
              <w:rPr>
                <w:lang w:val="en-US"/>
              </w:rPr>
            </w:pPr>
            <w:r w:rsidRPr="006159E6">
              <w:rPr>
                <w:lang w:val="en-US"/>
              </w:rPr>
              <w:t>FPCurrencyUnit</w:t>
            </w:r>
          </w:p>
        </w:tc>
        <w:tc>
          <w:tcPr>
            <w:tcW w:w="5097" w:type="dxa"/>
          </w:tcPr>
          <w:p w14:paraId="58EB01C5" w14:textId="77777777" w:rsidR="008D7AF1" w:rsidRPr="006159E6" w:rsidRDefault="008D7AF1" w:rsidP="00214934">
            <w:pPr>
              <w:pStyle w:val="CellBody"/>
              <w:rPr>
                <w:lang w:val="en-US"/>
              </w:rPr>
            </w:pPr>
            <w:r>
              <w:rPr>
                <w:lang w:val="en-US"/>
              </w:rPr>
              <w:t>The currency of the fixed price leg of a swap.</w:t>
            </w:r>
          </w:p>
        </w:tc>
        <w:tc>
          <w:tcPr>
            <w:tcW w:w="2127" w:type="dxa"/>
          </w:tcPr>
          <w:p w14:paraId="4AAFD07C" w14:textId="77777777" w:rsidR="008D7AF1" w:rsidRPr="006159E6" w:rsidRDefault="008D7AF1" w:rsidP="00214934">
            <w:pPr>
              <w:pStyle w:val="CellBody"/>
              <w:rPr>
                <w:lang w:val="en-US"/>
              </w:rPr>
            </w:pPr>
            <w:r w:rsidRPr="006159E6">
              <w:rPr>
                <w:lang w:val="en-US"/>
              </w:rPr>
              <w:t>CurrencyCodeType</w:t>
            </w:r>
          </w:p>
        </w:tc>
      </w:tr>
      <w:tr w:rsidR="008D7AF1" w:rsidRPr="006159E6" w14:paraId="5227CC36" w14:textId="77777777" w:rsidTr="004941B0">
        <w:trPr>
          <w:cantSplit/>
        </w:trPr>
        <w:tc>
          <w:tcPr>
            <w:tcW w:w="2274" w:type="dxa"/>
          </w:tcPr>
          <w:p w14:paraId="43371D3A" w14:textId="77777777" w:rsidR="008D7AF1" w:rsidRPr="006159E6" w:rsidRDefault="008D7AF1" w:rsidP="00214934">
            <w:pPr>
              <w:pStyle w:val="CellBody"/>
              <w:rPr>
                <w:lang w:val="en-US"/>
              </w:rPr>
            </w:pPr>
            <w:r w:rsidRPr="006159E6">
              <w:rPr>
                <w:lang w:val="en-US"/>
              </w:rPr>
              <w:lastRenderedPageBreak/>
              <w:t>FXMethod</w:t>
            </w:r>
          </w:p>
        </w:tc>
        <w:tc>
          <w:tcPr>
            <w:tcW w:w="5097" w:type="dxa"/>
          </w:tcPr>
          <w:p w14:paraId="34691FF9" w14:textId="77777777" w:rsidR="008D7AF1" w:rsidRPr="006159E6" w:rsidRDefault="008D7AF1" w:rsidP="00214934">
            <w:pPr>
              <w:pStyle w:val="CellBody"/>
              <w:rPr>
                <w:lang w:val="en-US"/>
              </w:rPr>
            </w:pPr>
            <w:r w:rsidRPr="006159E6">
              <w:rPr>
                <w:lang w:val="en-US"/>
              </w:rPr>
              <w:t>The method used to calculate the agreed FX rate from the FX reference</w:t>
            </w:r>
            <w:r>
              <w:rPr>
                <w:lang w:val="en-US"/>
              </w:rPr>
              <w:t>.</w:t>
            </w:r>
          </w:p>
        </w:tc>
        <w:tc>
          <w:tcPr>
            <w:tcW w:w="2127" w:type="dxa"/>
          </w:tcPr>
          <w:p w14:paraId="3FFC6E7F" w14:textId="77777777" w:rsidR="008D7AF1" w:rsidRPr="006159E6" w:rsidRDefault="008D7AF1" w:rsidP="00214934">
            <w:pPr>
              <w:pStyle w:val="CellBody"/>
              <w:rPr>
                <w:lang w:val="en-US"/>
              </w:rPr>
            </w:pPr>
            <w:r w:rsidRPr="006159E6">
              <w:rPr>
                <w:lang w:val="en-US"/>
              </w:rPr>
              <w:t>FXConversion</w:t>
            </w:r>
            <w:r w:rsidRPr="006159E6">
              <w:rPr>
                <w:lang w:val="en-US"/>
              </w:rPr>
              <w:softHyphen/>
              <w:t>Method</w:t>
            </w:r>
            <w:r w:rsidRPr="006159E6">
              <w:rPr>
                <w:lang w:val="en-US"/>
              </w:rPr>
              <w:softHyphen/>
              <w:t>Type</w:t>
            </w:r>
          </w:p>
        </w:tc>
      </w:tr>
      <w:tr w:rsidR="008D7AF1" w:rsidRPr="006159E6" w14:paraId="165D22DF" w14:textId="77777777" w:rsidTr="004941B0">
        <w:trPr>
          <w:cantSplit/>
        </w:trPr>
        <w:tc>
          <w:tcPr>
            <w:tcW w:w="2274" w:type="dxa"/>
          </w:tcPr>
          <w:p w14:paraId="5BD217CC" w14:textId="77777777" w:rsidR="008D7AF1" w:rsidRPr="006159E6" w:rsidRDefault="008D7AF1" w:rsidP="00214934">
            <w:pPr>
              <w:pStyle w:val="CellBody"/>
              <w:rPr>
                <w:lang w:val="en-US"/>
              </w:rPr>
            </w:pPr>
            <w:r w:rsidRPr="006159E6">
              <w:rPr>
                <w:lang w:val="en-US"/>
              </w:rPr>
              <w:t>FXProduct</w:t>
            </w:r>
          </w:p>
        </w:tc>
        <w:tc>
          <w:tcPr>
            <w:tcW w:w="5097" w:type="dxa"/>
          </w:tcPr>
          <w:p w14:paraId="25E7C155" w14:textId="77777777" w:rsidR="008D7AF1" w:rsidRPr="006159E6" w:rsidRDefault="008D7AF1" w:rsidP="00214934">
            <w:pPr>
              <w:pStyle w:val="CellBody"/>
              <w:rPr>
                <w:lang w:val="en-US"/>
              </w:rPr>
            </w:pPr>
            <w:r>
              <w:rPr>
                <w:lang w:val="en-US"/>
              </w:rPr>
              <w:t>The type of the FX transaction.</w:t>
            </w:r>
          </w:p>
        </w:tc>
        <w:tc>
          <w:tcPr>
            <w:tcW w:w="2127" w:type="dxa"/>
          </w:tcPr>
          <w:p w14:paraId="46F093A6" w14:textId="77777777" w:rsidR="008D7AF1" w:rsidRPr="006159E6" w:rsidRDefault="008D7AF1" w:rsidP="00214934">
            <w:pPr>
              <w:pStyle w:val="CellBody"/>
              <w:rPr>
                <w:lang w:val="en-US"/>
              </w:rPr>
            </w:pPr>
            <w:r w:rsidRPr="006159E6">
              <w:rPr>
                <w:lang w:val="en-US"/>
              </w:rPr>
              <w:t>FXProductType</w:t>
            </w:r>
          </w:p>
        </w:tc>
      </w:tr>
      <w:tr w:rsidR="008D7AF1" w:rsidRPr="006159E6" w14:paraId="22459A65" w14:textId="77777777" w:rsidTr="004941B0">
        <w:trPr>
          <w:cantSplit/>
        </w:trPr>
        <w:tc>
          <w:tcPr>
            <w:tcW w:w="2274" w:type="dxa"/>
          </w:tcPr>
          <w:p w14:paraId="0E0F7724" w14:textId="77777777" w:rsidR="008D7AF1" w:rsidRPr="006159E6" w:rsidRDefault="008D7AF1" w:rsidP="00214934">
            <w:pPr>
              <w:pStyle w:val="CellBody"/>
              <w:rPr>
                <w:lang w:val="en-US"/>
              </w:rPr>
            </w:pPr>
            <w:r w:rsidRPr="006159E6">
              <w:rPr>
                <w:lang w:val="en-US"/>
              </w:rPr>
              <w:t>FXRate</w:t>
            </w:r>
          </w:p>
        </w:tc>
        <w:tc>
          <w:tcPr>
            <w:tcW w:w="5097" w:type="dxa"/>
          </w:tcPr>
          <w:p w14:paraId="025A676A" w14:textId="77777777" w:rsidR="008D7AF1" w:rsidRPr="006159E6" w:rsidRDefault="008D7AF1" w:rsidP="00214934">
            <w:pPr>
              <w:pStyle w:val="CellBody"/>
              <w:rPr>
                <w:lang w:val="en-US"/>
              </w:rPr>
            </w:pPr>
            <w:r w:rsidRPr="006159E6">
              <w:rPr>
                <w:lang w:val="en-US"/>
              </w:rPr>
              <w:t>Th</w:t>
            </w:r>
            <w:r>
              <w:rPr>
                <w:lang w:val="en-US"/>
              </w:rPr>
              <w:t xml:space="preserve">e </w:t>
            </w:r>
            <w:r w:rsidRPr="006159E6">
              <w:rPr>
                <w:lang w:val="en-US"/>
              </w:rPr>
              <w:t>actual FX rate agreed at the time of the trade.</w:t>
            </w:r>
          </w:p>
        </w:tc>
        <w:tc>
          <w:tcPr>
            <w:tcW w:w="2127" w:type="dxa"/>
          </w:tcPr>
          <w:p w14:paraId="613DFDFC" w14:textId="77777777" w:rsidR="008D7AF1" w:rsidRPr="006159E6" w:rsidRDefault="008D7AF1" w:rsidP="00214934">
            <w:pPr>
              <w:pStyle w:val="CellBody"/>
              <w:rPr>
                <w:lang w:val="en-US"/>
              </w:rPr>
            </w:pPr>
            <w:r w:rsidRPr="006159E6">
              <w:rPr>
                <w:lang w:val="en-US"/>
              </w:rPr>
              <w:t>QuantityType</w:t>
            </w:r>
          </w:p>
        </w:tc>
      </w:tr>
      <w:tr w:rsidR="008D7AF1" w:rsidRPr="006159E6" w14:paraId="163E20F6" w14:textId="77777777" w:rsidTr="004941B0">
        <w:trPr>
          <w:cantSplit/>
        </w:trPr>
        <w:tc>
          <w:tcPr>
            <w:tcW w:w="2274" w:type="dxa"/>
          </w:tcPr>
          <w:p w14:paraId="6340EA1C" w14:textId="77777777" w:rsidR="008D7AF1" w:rsidRPr="006159E6" w:rsidRDefault="008D7AF1" w:rsidP="00214934">
            <w:pPr>
              <w:pStyle w:val="CellBody"/>
              <w:rPr>
                <w:lang w:val="en-US"/>
              </w:rPr>
            </w:pPr>
            <w:r w:rsidRPr="006159E6">
              <w:rPr>
                <w:lang w:val="en-US"/>
              </w:rPr>
              <w:t>FXReference</w:t>
            </w:r>
          </w:p>
        </w:tc>
        <w:tc>
          <w:tcPr>
            <w:tcW w:w="5097" w:type="dxa"/>
          </w:tcPr>
          <w:p w14:paraId="4C6210B5" w14:textId="77777777" w:rsidR="008D7AF1" w:rsidRDefault="008D7AF1" w:rsidP="00214934">
            <w:pPr>
              <w:pStyle w:val="CellBody"/>
              <w:rPr>
                <w:lang w:val="en-US"/>
              </w:rPr>
            </w:pPr>
            <w:r w:rsidRPr="006159E6">
              <w:rPr>
                <w:lang w:val="en-US"/>
              </w:rPr>
              <w:t xml:space="preserve">A reference to an agreed spot price where FX information will be collected </w:t>
            </w:r>
            <w:r>
              <w:rPr>
                <w:lang w:val="en-US"/>
              </w:rPr>
              <w:t xml:space="preserve">to convert </w:t>
            </w:r>
            <w:r w:rsidRPr="006159E6">
              <w:rPr>
                <w:lang w:val="en-US"/>
              </w:rPr>
              <w:t>between currencies during the calculation of the settlement of a transaction.</w:t>
            </w:r>
          </w:p>
          <w:p w14:paraId="6927D61B" w14:textId="77777777" w:rsidR="008D7AF1" w:rsidRPr="006159E6" w:rsidRDefault="008D7AF1" w:rsidP="00214934">
            <w:pPr>
              <w:pStyle w:val="CellBody"/>
              <w:rPr>
                <w:lang w:val="en-US"/>
              </w:rPr>
            </w:pPr>
            <w:r w:rsidRPr="006159E6">
              <w:rPr>
                <w:lang w:val="en-US"/>
              </w:rPr>
              <w:t xml:space="preserve">The set of valid values </w:t>
            </w:r>
            <w:r>
              <w:rPr>
                <w:lang w:val="en-US"/>
              </w:rPr>
              <w:t xml:space="preserve">is </w:t>
            </w:r>
            <w:r w:rsidRPr="006159E6">
              <w:rPr>
                <w:lang w:val="en-US"/>
              </w:rPr>
              <w:t>specified on</w:t>
            </w:r>
            <w:r>
              <w:rPr>
                <w:lang w:val="en-US"/>
              </w:rPr>
              <w:t xml:space="preserve"> the EFET web site </w:t>
            </w:r>
            <w:r w:rsidRPr="006159E6">
              <w:rPr>
                <w:lang w:val="en-US"/>
              </w:rPr>
              <w:t>in the Static Data section</w:t>
            </w:r>
            <w:r>
              <w:rPr>
                <w:lang w:val="en-US"/>
              </w:rPr>
              <w:t xml:space="preserve"> (see ref ID </w:t>
            </w:r>
            <w:r>
              <w:rPr>
                <w:lang w:val="en-US"/>
              </w:rPr>
              <w:fldChar w:fldCharType="begin"/>
            </w:r>
            <w:r>
              <w:rPr>
                <w:lang w:val="en-US"/>
              </w:rPr>
              <w:instrText xml:space="preserve"> REF _Ref454200837 \r \h </w:instrText>
            </w:r>
            <w:r>
              <w:rPr>
                <w:lang w:val="en-US"/>
              </w:rPr>
            </w:r>
            <w:r>
              <w:rPr>
                <w:lang w:val="en-US"/>
              </w:rPr>
              <w:fldChar w:fldCharType="separate"/>
            </w:r>
            <w:r w:rsidR="00D7069B">
              <w:rPr>
                <w:lang w:val="en-US"/>
              </w:rPr>
              <w:t>[1]</w:t>
            </w:r>
            <w:r>
              <w:rPr>
                <w:lang w:val="en-US"/>
              </w:rPr>
              <w:fldChar w:fldCharType="end"/>
            </w:r>
            <w:r>
              <w:rPr>
                <w:lang w:val="en-US"/>
              </w:rPr>
              <w:t>)</w:t>
            </w:r>
            <w:r w:rsidRPr="006159E6">
              <w:rPr>
                <w:lang w:val="en-US"/>
              </w:rPr>
              <w:t>.</w:t>
            </w:r>
          </w:p>
        </w:tc>
        <w:tc>
          <w:tcPr>
            <w:tcW w:w="2127" w:type="dxa"/>
          </w:tcPr>
          <w:p w14:paraId="384DA84B" w14:textId="77777777" w:rsidR="008D7AF1" w:rsidRPr="006159E6" w:rsidRDefault="008D7AF1" w:rsidP="00214934">
            <w:pPr>
              <w:pStyle w:val="CellBody"/>
              <w:rPr>
                <w:lang w:val="en-US"/>
              </w:rPr>
            </w:pPr>
            <w:r w:rsidRPr="006159E6">
              <w:rPr>
                <w:lang w:val="en-US"/>
              </w:rPr>
              <w:t>FXReference</w:t>
            </w:r>
            <w:r w:rsidRPr="006159E6">
              <w:rPr>
                <w:lang w:val="en-US"/>
              </w:rPr>
              <w:softHyphen/>
              <w:t>Type</w:t>
            </w:r>
          </w:p>
        </w:tc>
      </w:tr>
      <w:tr w:rsidR="008D7AF1" w:rsidRPr="006159E6" w14:paraId="6B0291E2" w14:textId="77777777" w:rsidTr="004941B0">
        <w:trPr>
          <w:cantSplit/>
        </w:trPr>
        <w:tc>
          <w:tcPr>
            <w:tcW w:w="2274" w:type="dxa"/>
          </w:tcPr>
          <w:p w14:paraId="68833D6E" w14:textId="77777777" w:rsidR="008D7AF1" w:rsidRPr="006159E6" w:rsidRDefault="008D7AF1" w:rsidP="00214934">
            <w:pPr>
              <w:pStyle w:val="CellBody"/>
              <w:rPr>
                <w:lang w:val="en-US"/>
              </w:rPr>
            </w:pPr>
            <w:r w:rsidRPr="006159E6">
              <w:rPr>
                <w:lang w:val="en-US"/>
              </w:rPr>
              <w:t>Grade</w:t>
            </w:r>
          </w:p>
        </w:tc>
        <w:tc>
          <w:tcPr>
            <w:tcW w:w="5097" w:type="dxa"/>
          </w:tcPr>
          <w:p w14:paraId="0DD88A6B" w14:textId="77777777" w:rsidR="008D7AF1" w:rsidRPr="006159E6" w:rsidRDefault="008D7AF1" w:rsidP="00214934">
            <w:pPr>
              <w:pStyle w:val="CellBody"/>
              <w:rPr>
                <w:lang w:val="en-US"/>
              </w:rPr>
            </w:pPr>
            <w:r w:rsidRPr="006159E6">
              <w:rPr>
                <w:lang w:val="en-US"/>
              </w:rPr>
              <w:t>The grade of physical commodity product to be delivered.</w:t>
            </w:r>
          </w:p>
        </w:tc>
        <w:tc>
          <w:tcPr>
            <w:tcW w:w="2127" w:type="dxa"/>
          </w:tcPr>
          <w:p w14:paraId="4742DC19" w14:textId="77777777" w:rsidR="008D7AF1" w:rsidRPr="006159E6" w:rsidRDefault="008D7AF1" w:rsidP="00214934">
            <w:pPr>
              <w:pStyle w:val="CellBody"/>
              <w:rPr>
                <w:lang w:val="en-US"/>
              </w:rPr>
            </w:pPr>
            <w:r w:rsidRPr="006159E6">
              <w:rPr>
                <w:lang w:val="en-US"/>
              </w:rPr>
              <w:t>ProductGradeType</w:t>
            </w:r>
          </w:p>
        </w:tc>
      </w:tr>
      <w:tr w:rsidR="008D7AF1" w:rsidRPr="006159E6" w14:paraId="1D55BC19" w14:textId="77777777" w:rsidTr="004941B0">
        <w:trPr>
          <w:cantSplit/>
        </w:trPr>
        <w:tc>
          <w:tcPr>
            <w:tcW w:w="2274" w:type="dxa"/>
          </w:tcPr>
          <w:p w14:paraId="5CA36D08" w14:textId="77777777" w:rsidR="008D7AF1" w:rsidRPr="006159E6" w:rsidRDefault="008D7AF1" w:rsidP="00214934">
            <w:pPr>
              <w:pStyle w:val="CellBody"/>
              <w:rPr>
                <w:lang w:val="en-US"/>
              </w:rPr>
            </w:pPr>
            <w:r w:rsidRPr="006159E6">
              <w:rPr>
                <w:lang w:val="en-US"/>
              </w:rPr>
              <w:t>HedgingExemption</w:t>
            </w:r>
          </w:p>
        </w:tc>
        <w:tc>
          <w:tcPr>
            <w:tcW w:w="5097" w:type="dxa"/>
          </w:tcPr>
          <w:p w14:paraId="049AB556" w14:textId="77777777" w:rsidR="008D7AF1" w:rsidRPr="006159E6" w:rsidRDefault="008D7AF1" w:rsidP="00214934">
            <w:pPr>
              <w:pStyle w:val="CellBody"/>
              <w:rPr>
                <w:lang w:val="en-US"/>
              </w:rPr>
            </w:pPr>
            <w:r w:rsidRPr="006159E6">
              <w:rPr>
                <w:lang w:val="en-US"/>
              </w:rPr>
              <w:t xml:space="preserve">The official reason under the relevant regulations for invoking a hedge exemption for </w:t>
            </w:r>
            <w:r>
              <w:rPr>
                <w:lang w:val="en-US"/>
              </w:rPr>
              <w:t>a</w:t>
            </w:r>
            <w:r w:rsidRPr="006159E6">
              <w:rPr>
                <w:lang w:val="en-US"/>
              </w:rPr>
              <w:t xml:space="preserve"> </w:t>
            </w:r>
            <w:r>
              <w:rPr>
                <w:lang w:val="en-US"/>
              </w:rPr>
              <w:t>trade</w:t>
            </w:r>
            <w:r w:rsidRPr="006159E6">
              <w:rPr>
                <w:lang w:val="en-US"/>
              </w:rPr>
              <w:t>.</w:t>
            </w:r>
          </w:p>
        </w:tc>
        <w:tc>
          <w:tcPr>
            <w:tcW w:w="2127" w:type="dxa"/>
          </w:tcPr>
          <w:p w14:paraId="3E2B4729" w14:textId="77777777" w:rsidR="008D7AF1" w:rsidRPr="006159E6" w:rsidRDefault="008D7AF1" w:rsidP="00214934">
            <w:pPr>
              <w:pStyle w:val="CellBody"/>
              <w:rPr>
                <w:lang w:val="en-US"/>
              </w:rPr>
            </w:pPr>
            <w:r w:rsidRPr="006159E6">
              <w:rPr>
                <w:lang w:val="en-US"/>
              </w:rPr>
              <w:t>Hedging</w:t>
            </w:r>
            <w:r w:rsidRPr="006159E6">
              <w:rPr>
                <w:lang w:val="en-US"/>
              </w:rPr>
              <w:softHyphen/>
              <w:t>Exemption</w:t>
            </w:r>
            <w:r w:rsidRPr="006159E6">
              <w:rPr>
                <w:lang w:val="en-US"/>
              </w:rPr>
              <w:softHyphen/>
              <w:t>Type</w:t>
            </w:r>
          </w:p>
        </w:tc>
      </w:tr>
      <w:tr w:rsidR="008D7AF1" w:rsidRPr="006159E6" w14:paraId="16B267F9" w14:textId="77777777" w:rsidTr="004941B0">
        <w:trPr>
          <w:cantSplit/>
        </w:trPr>
        <w:tc>
          <w:tcPr>
            <w:tcW w:w="2274" w:type="dxa"/>
          </w:tcPr>
          <w:p w14:paraId="7D1DDA81" w14:textId="77777777" w:rsidR="008D7AF1" w:rsidRPr="006159E6" w:rsidRDefault="008D7AF1" w:rsidP="00214934">
            <w:pPr>
              <w:pStyle w:val="CellBody"/>
              <w:rPr>
                <w:lang w:val="en-US"/>
              </w:rPr>
            </w:pPr>
            <w:r w:rsidRPr="006159E6">
              <w:rPr>
                <w:lang w:val="en-US"/>
              </w:rPr>
              <w:t>ImporterOfRecord</w:t>
            </w:r>
          </w:p>
        </w:tc>
        <w:tc>
          <w:tcPr>
            <w:tcW w:w="5097" w:type="dxa"/>
          </w:tcPr>
          <w:p w14:paraId="7D547561" w14:textId="77777777" w:rsidR="008D7AF1" w:rsidRPr="006159E6" w:rsidRDefault="008D7AF1" w:rsidP="00214934">
            <w:pPr>
              <w:pStyle w:val="CellBody"/>
              <w:rPr>
                <w:lang w:val="en-US"/>
              </w:rPr>
            </w:pPr>
            <w:r>
              <w:rPr>
                <w:lang w:val="en-US"/>
              </w:rPr>
              <w:t xml:space="preserve">The </w:t>
            </w:r>
            <w:r w:rsidRPr="006159E6">
              <w:rPr>
                <w:lang w:val="en-US"/>
              </w:rPr>
              <w:t xml:space="preserve">party </w:t>
            </w:r>
            <w:r>
              <w:rPr>
                <w:lang w:val="en-US"/>
              </w:rPr>
              <w:t xml:space="preserve">that </w:t>
            </w:r>
            <w:r w:rsidRPr="006159E6">
              <w:rPr>
                <w:lang w:val="en-US"/>
              </w:rPr>
              <w:t>is the Importer of Record for the purposes of paying customs duties and applicable taxes or costs related to the import of a physical commodity product.</w:t>
            </w:r>
          </w:p>
        </w:tc>
        <w:tc>
          <w:tcPr>
            <w:tcW w:w="2127" w:type="dxa"/>
          </w:tcPr>
          <w:p w14:paraId="2C280772" w14:textId="77777777" w:rsidR="008D7AF1" w:rsidRPr="006159E6" w:rsidRDefault="008D7AF1" w:rsidP="00214934">
            <w:pPr>
              <w:pStyle w:val="CellBody"/>
              <w:rPr>
                <w:lang w:val="en-US"/>
              </w:rPr>
            </w:pPr>
            <w:r w:rsidRPr="006159E6">
              <w:rPr>
                <w:lang w:val="en-US"/>
              </w:rPr>
              <w:t>PartyType</w:t>
            </w:r>
          </w:p>
        </w:tc>
      </w:tr>
      <w:tr w:rsidR="008D7AF1" w:rsidRPr="006159E6" w14:paraId="268CFEBB" w14:textId="77777777" w:rsidTr="004941B0">
        <w:trPr>
          <w:cantSplit/>
        </w:trPr>
        <w:tc>
          <w:tcPr>
            <w:tcW w:w="2274" w:type="dxa"/>
          </w:tcPr>
          <w:p w14:paraId="554B80D7" w14:textId="77777777" w:rsidR="008D7AF1" w:rsidRPr="006159E6" w:rsidRDefault="008D7AF1" w:rsidP="00214934">
            <w:pPr>
              <w:pStyle w:val="CellBody"/>
              <w:rPr>
                <w:lang w:val="en-US"/>
              </w:rPr>
            </w:pPr>
            <w:r w:rsidRPr="006159E6">
              <w:rPr>
                <w:lang w:val="en-US"/>
              </w:rPr>
              <w:t>Incoterms</w:t>
            </w:r>
          </w:p>
        </w:tc>
        <w:tc>
          <w:tcPr>
            <w:tcW w:w="5097" w:type="dxa"/>
          </w:tcPr>
          <w:p w14:paraId="4C9A9996" w14:textId="77777777" w:rsidR="008D7AF1" w:rsidRPr="006159E6" w:rsidRDefault="008D7AF1" w:rsidP="00214934">
            <w:pPr>
              <w:pStyle w:val="CellBody"/>
              <w:rPr>
                <w:lang w:val="en-US"/>
              </w:rPr>
            </w:pPr>
            <w:r w:rsidRPr="006159E6">
              <w:rPr>
                <w:lang w:val="en-US"/>
              </w:rPr>
              <w:t xml:space="preserve">Incoterms rules are standard trade definitions most commonly used in international sales contracts. Devised and published by the International Chamber of Commerce, they are at the heart of world trade. See </w:t>
            </w:r>
            <w:r>
              <w:rPr>
                <w:lang w:val="en-US"/>
              </w:rPr>
              <w:t xml:space="preserve">also ref ID </w:t>
            </w:r>
            <w:r>
              <w:rPr>
                <w:lang w:val="en-US"/>
              </w:rPr>
              <w:fldChar w:fldCharType="begin"/>
            </w:r>
            <w:r>
              <w:rPr>
                <w:lang w:val="en-US"/>
              </w:rPr>
              <w:instrText xml:space="preserve"> REF _Ref454200766 \r \h </w:instrText>
            </w:r>
            <w:r>
              <w:rPr>
                <w:lang w:val="en-US"/>
              </w:rPr>
            </w:r>
            <w:r>
              <w:rPr>
                <w:lang w:val="en-US"/>
              </w:rPr>
              <w:fldChar w:fldCharType="separate"/>
            </w:r>
            <w:r w:rsidR="00D7069B">
              <w:rPr>
                <w:lang w:val="en-US"/>
              </w:rPr>
              <w:t>[4]</w:t>
            </w:r>
            <w:r>
              <w:rPr>
                <w:lang w:val="en-US"/>
              </w:rPr>
              <w:fldChar w:fldCharType="end"/>
            </w:r>
            <w:r>
              <w:rPr>
                <w:lang w:val="en-US"/>
              </w:rPr>
              <w:t>.</w:t>
            </w:r>
            <w:r w:rsidRPr="006159E6">
              <w:rPr>
                <w:lang w:val="en-US"/>
              </w:rPr>
              <w:t xml:space="preserve"> </w:t>
            </w:r>
          </w:p>
        </w:tc>
        <w:tc>
          <w:tcPr>
            <w:tcW w:w="2127" w:type="dxa"/>
          </w:tcPr>
          <w:p w14:paraId="6202F565" w14:textId="77777777" w:rsidR="008D7AF1" w:rsidRPr="006159E6" w:rsidRDefault="008D7AF1" w:rsidP="00214934">
            <w:pPr>
              <w:pStyle w:val="CellBody"/>
              <w:rPr>
                <w:lang w:val="en-US"/>
              </w:rPr>
            </w:pPr>
            <w:r w:rsidRPr="006159E6">
              <w:rPr>
                <w:lang w:val="en-US"/>
              </w:rPr>
              <w:t>IncotermsType</w:t>
            </w:r>
          </w:p>
        </w:tc>
      </w:tr>
      <w:tr w:rsidR="008D7AF1" w:rsidRPr="006159E6" w14:paraId="727E78A1" w14:textId="77777777" w:rsidTr="004941B0">
        <w:trPr>
          <w:cantSplit/>
        </w:trPr>
        <w:tc>
          <w:tcPr>
            <w:tcW w:w="2274" w:type="dxa"/>
          </w:tcPr>
          <w:p w14:paraId="0A151A03" w14:textId="77777777" w:rsidR="008D7AF1" w:rsidRPr="006159E6" w:rsidRDefault="008D7AF1" w:rsidP="00214934">
            <w:pPr>
              <w:pStyle w:val="CellBody"/>
              <w:rPr>
                <w:lang w:val="en-US"/>
              </w:rPr>
            </w:pPr>
            <w:r w:rsidRPr="006159E6">
              <w:rPr>
                <w:lang w:val="en-US"/>
              </w:rPr>
              <w:t>IndexCap</w:t>
            </w:r>
          </w:p>
        </w:tc>
        <w:tc>
          <w:tcPr>
            <w:tcW w:w="5097" w:type="dxa"/>
          </w:tcPr>
          <w:p w14:paraId="6693A2E7" w14:textId="77777777" w:rsidR="008D7AF1" w:rsidRPr="006159E6" w:rsidRDefault="008D7AF1" w:rsidP="00214934">
            <w:pPr>
              <w:pStyle w:val="CellBody"/>
              <w:rPr>
                <w:lang w:val="en-US"/>
              </w:rPr>
            </w:pPr>
            <w:r w:rsidRPr="006159E6">
              <w:rPr>
                <w:lang w:val="en-US"/>
              </w:rPr>
              <w:t xml:space="preserve">The cap applied to a </w:t>
            </w:r>
            <w:r>
              <w:rPr>
                <w:lang w:val="en-US"/>
              </w:rPr>
              <w:t>c</w:t>
            </w:r>
            <w:r w:rsidRPr="006159E6">
              <w:rPr>
                <w:lang w:val="en-US"/>
              </w:rPr>
              <w:t xml:space="preserve">ommodity </w:t>
            </w:r>
            <w:r>
              <w:rPr>
                <w:lang w:val="en-US"/>
              </w:rPr>
              <w:t>r</w:t>
            </w:r>
            <w:r w:rsidRPr="006159E6">
              <w:rPr>
                <w:lang w:val="en-US"/>
              </w:rPr>
              <w:t>eference.</w:t>
            </w:r>
          </w:p>
        </w:tc>
        <w:tc>
          <w:tcPr>
            <w:tcW w:w="2127" w:type="dxa"/>
          </w:tcPr>
          <w:p w14:paraId="48DD7280" w14:textId="77777777" w:rsidR="008D7AF1" w:rsidRPr="006159E6" w:rsidRDefault="008D7AF1" w:rsidP="00214934">
            <w:pPr>
              <w:pStyle w:val="CellBody"/>
              <w:rPr>
                <w:lang w:val="en-US"/>
              </w:rPr>
            </w:pPr>
            <w:r w:rsidRPr="006159E6">
              <w:rPr>
                <w:lang w:val="en-US"/>
              </w:rPr>
              <w:t>PriceType</w:t>
            </w:r>
          </w:p>
        </w:tc>
      </w:tr>
      <w:tr w:rsidR="008D7AF1" w:rsidRPr="006159E6" w14:paraId="21470760" w14:textId="77777777" w:rsidTr="004941B0">
        <w:trPr>
          <w:cantSplit/>
        </w:trPr>
        <w:tc>
          <w:tcPr>
            <w:tcW w:w="2274" w:type="dxa"/>
          </w:tcPr>
          <w:p w14:paraId="78E6BA69" w14:textId="77777777" w:rsidR="008D7AF1" w:rsidRPr="006159E6" w:rsidRDefault="008D7AF1" w:rsidP="00214934">
            <w:pPr>
              <w:pStyle w:val="CellBody"/>
              <w:rPr>
                <w:lang w:val="en-US"/>
              </w:rPr>
            </w:pPr>
            <w:r w:rsidRPr="006159E6">
              <w:rPr>
                <w:lang w:val="en-US"/>
              </w:rPr>
              <w:t>IndexCapacityUnit</w:t>
            </w:r>
          </w:p>
        </w:tc>
        <w:tc>
          <w:tcPr>
            <w:tcW w:w="5097" w:type="dxa"/>
          </w:tcPr>
          <w:p w14:paraId="468A4D26" w14:textId="77777777" w:rsidR="008D7AF1" w:rsidRPr="006159E6" w:rsidRDefault="008D7AF1" w:rsidP="00214934">
            <w:pPr>
              <w:pStyle w:val="CellBody"/>
              <w:rPr>
                <w:lang w:val="en-US"/>
              </w:rPr>
            </w:pPr>
            <w:r w:rsidRPr="006159E6">
              <w:rPr>
                <w:lang w:val="en-US"/>
              </w:rPr>
              <w:t xml:space="preserve">The unit of measure of a </w:t>
            </w:r>
            <w:r>
              <w:rPr>
                <w:lang w:val="en-US"/>
              </w:rPr>
              <w:t>c</w:t>
            </w:r>
            <w:r w:rsidRPr="006159E6">
              <w:rPr>
                <w:lang w:val="en-US"/>
              </w:rPr>
              <w:t xml:space="preserve">ommodity </w:t>
            </w:r>
            <w:r>
              <w:rPr>
                <w:lang w:val="en-US"/>
              </w:rPr>
              <w:t>r</w:t>
            </w:r>
            <w:r w:rsidRPr="006159E6">
              <w:rPr>
                <w:lang w:val="en-US"/>
              </w:rPr>
              <w:t>eference</w:t>
            </w:r>
            <w:r>
              <w:rPr>
                <w:lang w:val="en-US"/>
              </w:rPr>
              <w:t>.</w:t>
            </w:r>
          </w:p>
        </w:tc>
        <w:tc>
          <w:tcPr>
            <w:tcW w:w="2127" w:type="dxa"/>
          </w:tcPr>
          <w:p w14:paraId="42BE8026" w14:textId="77777777" w:rsidR="008D7AF1" w:rsidRPr="006159E6" w:rsidRDefault="008D7AF1" w:rsidP="00214934">
            <w:pPr>
              <w:pStyle w:val="CellBody"/>
              <w:rPr>
                <w:lang w:val="en-US"/>
              </w:rPr>
            </w:pPr>
            <w:r w:rsidRPr="006159E6">
              <w:rPr>
                <w:lang w:val="en-US"/>
              </w:rPr>
              <w:t>UnitOf</w:t>
            </w:r>
            <w:r w:rsidRPr="006159E6">
              <w:rPr>
                <w:lang w:val="en-US"/>
              </w:rPr>
              <w:softHyphen/>
              <w:t>Measure</w:t>
            </w:r>
            <w:r w:rsidRPr="006159E6">
              <w:rPr>
                <w:lang w:val="en-US"/>
              </w:rPr>
              <w:softHyphen/>
              <w:t>Type</w:t>
            </w:r>
          </w:p>
        </w:tc>
      </w:tr>
      <w:tr w:rsidR="008D7AF1" w:rsidRPr="006159E6" w14:paraId="26543F60" w14:textId="77777777" w:rsidTr="004941B0">
        <w:trPr>
          <w:cantSplit/>
        </w:trPr>
        <w:tc>
          <w:tcPr>
            <w:tcW w:w="2274" w:type="dxa"/>
          </w:tcPr>
          <w:p w14:paraId="3CF2B1FC" w14:textId="77777777" w:rsidR="008D7AF1" w:rsidRPr="006159E6" w:rsidRDefault="008D7AF1" w:rsidP="00214934">
            <w:pPr>
              <w:pStyle w:val="CellBody"/>
              <w:rPr>
                <w:lang w:val="en-US"/>
              </w:rPr>
            </w:pPr>
            <w:r w:rsidRPr="006159E6">
              <w:rPr>
                <w:lang w:val="en-US"/>
              </w:rPr>
              <w:t>IndexCommodity</w:t>
            </w:r>
          </w:p>
        </w:tc>
        <w:tc>
          <w:tcPr>
            <w:tcW w:w="5097" w:type="dxa"/>
          </w:tcPr>
          <w:p w14:paraId="45A2EEA8" w14:textId="77777777" w:rsidR="008D7AF1" w:rsidRPr="006159E6" w:rsidRDefault="008D7AF1" w:rsidP="00214934">
            <w:pPr>
              <w:pStyle w:val="CellBody"/>
              <w:rPr>
                <w:lang w:val="en-US"/>
              </w:rPr>
            </w:pPr>
            <w:r w:rsidRPr="006159E6">
              <w:rPr>
                <w:lang w:val="en-US"/>
              </w:rPr>
              <w:t xml:space="preserve">The commodity of a </w:t>
            </w:r>
            <w:r>
              <w:rPr>
                <w:lang w:val="en-US"/>
              </w:rPr>
              <w:t>c</w:t>
            </w:r>
            <w:r w:rsidRPr="006159E6">
              <w:rPr>
                <w:lang w:val="en-US"/>
              </w:rPr>
              <w:t xml:space="preserve">ommodity </w:t>
            </w:r>
            <w:r>
              <w:rPr>
                <w:lang w:val="en-US"/>
              </w:rPr>
              <w:t>r</w:t>
            </w:r>
            <w:r w:rsidRPr="006159E6">
              <w:rPr>
                <w:lang w:val="en-US"/>
              </w:rPr>
              <w:t>eference</w:t>
            </w:r>
            <w:r>
              <w:rPr>
                <w:lang w:val="en-US"/>
              </w:rPr>
              <w:t>.</w:t>
            </w:r>
          </w:p>
        </w:tc>
        <w:tc>
          <w:tcPr>
            <w:tcW w:w="2127" w:type="dxa"/>
          </w:tcPr>
          <w:p w14:paraId="16AA8245" w14:textId="77777777" w:rsidR="008D7AF1" w:rsidRPr="006159E6" w:rsidRDefault="008D7AF1" w:rsidP="00214934">
            <w:pPr>
              <w:pStyle w:val="CellBody"/>
              <w:rPr>
                <w:lang w:val="en-US"/>
              </w:rPr>
            </w:pPr>
            <w:r w:rsidRPr="006159E6">
              <w:rPr>
                <w:lang w:val="en-US"/>
              </w:rPr>
              <w:t>Index</w:t>
            </w:r>
            <w:r w:rsidRPr="006159E6">
              <w:rPr>
                <w:lang w:val="en-US"/>
              </w:rPr>
              <w:softHyphen/>
              <w:t>Commodity</w:t>
            </w:r>
            <w:r w:rsidRPr="006159E6">
              <w:rPr>
                <w:lang w:val="en-US"/>
              </w:rPr>
              <w:softHyphen/>
              <w:t>Type</w:t>
            </w:r>
          </w:p>
        </w:tc>
      </w:tr>
      <w:tr w:rsidR="008D7AF1" w:rsidRPr="006159E6" w14:paraId="683A24B7" w14:textId="77777777" w:rsidTr="004941B0">
        <w:trPr>
          <w:cantSplit/>
        </w:trPr>
        <w:tc>
          <w:tcPr>
            <w:tcW w:w="2274" w:type="dxa"/>
          </w:tcPr>
          <w:p w14:paraId="09100318" w14:textId="77777777" w:rsidR="008D7AF1" w:rsidRPr="006159E6" w:rsidRDefault="008D7AF1" w:rsidP="00214934">
            <w:pPr>
              <w:pStyle w:val="CellBody"/>
              <w:rPr>
                <w:lang w:val="en-US"/>
              </w:rPr>
            </w:pPr>
            <w:r w:rsidRPr="006159E6">
              <w:rPr>
                <w:lang w:val="en-US"/>
              </w:rPr>
              <w:t>IndexCurrencyUnit</w:t>
            </w:r>
          </w:p>
        </w:tc>
        <w:tc>
          <w:tcPr>
            <w:tcW w:w="5097" w:type="dxa"/>
          </w:tcPr>
          <w:p w14:paraId="4653728E" w14:textId="77777777" w:rsidR="008D7AF1" w:rsidRPr="006159E6" w:rsidRDefault="008D7AF1" w:rsidP="00214934">
            <w:pPr>
              <w:pStyle w:val="CellBody"/>
              <w:rPr>
                <w:lang w:val="en-US"/>
              </w:rPr>
            </w:pPr>
            <w:r w:rsidRPr="006159E6">
              <w:rPr>
                <w:lang w:val="en-US"/>
              </w:rPr>
              <w:t xml:space="preserve">The unit of currency of a </w:t>
            </w:r>
            <w:r>
              <w:rPr>
                <w:lang w:val="en-US"/>
              </w:rPr>
              <w:t>c</w:t>
            </w:r>
            <w:r w:rsidRPr="006159E6">
              <w:rPr>
                <w:lang w:val="en-US"/>
              </w:rPr>
              <w:t xml:space="preserve">ommodity </w:t>
            </w:r>
            <w:r>
              <w:rPr>
                <w:lang w:val="en-US"/>
              </w:rPr>
              <w:t>r</w:t>
            </w:r>
            <w:r w:rsidRPr="006159E6">
              <w:rPr>
                <w:lang w:val="en-US"/>
              </w:rPr>
              <w:t>eference</w:t>
            </w:r>
            <w:r>
              <w:rPr>
                <w:lang w:val="en-US"/>
              </w:rPr>
              <w:t>.</w:t>
            </w:r>
          </w:p>
        </w:tc>
        <w:tc>
          <w:tcPr>
            <w:tcW w:w="2127" w:type="dxa"/>
          </w:tcPr>
          <w:p w14:paraId="0A5E8C54" w14:textId="77777777" w:rsidR="008D7AF1" w:rsidRPr="006159E6" w:rsidRDefault="008D7AF1" w:rsidP="00214934">
            <w:pPr>
              <w:pStyle w:val="CellBody"/>
              <w:rPr>
                <w:lang w:val="en-US"/>
              </w:rPr>
            </w:pPr>
            <w:r w:rsidRPr="006159E6">
              <w:rPr>
                <w:lang w:val="en-US"/>
              </w:rPr>
              <w:t>Currency</w:t>
            </w:r>
            <w:r w:rsidRPr="006159E6">
              <w:rPr>
                <w:lang w:val="en-US"/>
              </w:rPr>
              <w:softHyphen/>
              <w:t>CodeType</w:t>
            </w:r>
          </w:p>
        </w:tc>
      </w:tr>
      <w:tr w:rsidR="008D7AF1" w:rsidRPr="006159E6" w14:paraId="3B2837CB" w14:textId="77777777" w:rsidTr="004941B0">
        <w:trPr>
          <w:cantSplit/>
        </w:trPr>
        <w:tc>
          <w:tcPr>
            <w:tcW w:w="2274" w:type="dxa"/>
          </w:tcPr>
          <w:p w14:paraId="199F7526" w14:textId="77777777" w:rsidR="008D7AF1" w:rsidRPr="006159E6" w:rsidRDefault="008D7AF1" w:rsidP="00214934">
            <w:pPr>
              <w:pStyle w:val="CellBody"/>
              <w:rPr>
                <w:lang w:val="en-US"/>
              </w:rPr>
            </w:pPr>
            <w:r w:rsidRPr="006159E6">
              <w:rPr>
                <w:lang w:val="en-US"/>
              </w:rPr>
              <w:t>IndexFloor</w:t>
            </w:r>
          </w:p>
        </w:tc>
        <w:tc>
          <w:tcPr>
            <w:tcW w:w="5097" w:type="dxa"/>
          </w:tcPr>
          <w:p w14:paraId="155DDF2A" w14:textId="77777777" w:rsidR="008D7AF1" w:rsidRPr="006159E6" w:rsidRDefault="008D7AF1" w:rsidP="00214934">
            <w:pPr>
              <w:pStyle w:val="CellBody"/>
              <w:rPr>
                <w:lang w:val="en-US"/>
              </w:rPr>
            </w:pPr>
            <w:r w:rsidRPr="006159E6">
              <w:rPr>
                <w:lang w:val="en-US"/>
              </w:rPr>
              <w:t xml:space="preserve">The floor applied to a </w:t>
            </w:r>
            <w:r>
              <w:rPr>
                <w:lang w:val="en-US"/>
              </w:rPr>
              <w:t>c</w:t>
            </w:r>
            <w:r w:rsidRPr="006159E6">
              <w:rPr>
                <w:lang w:val="en-US"/>
              </w:rPr>
              <w:t xml:space="preserve">ommodity </w:t>
            </w:r>
            <w:r>
              <w:rPr>
                <w:lang w:val="en-US"/>
              </w:rPr>
              <w:t>r</w:t>
            </w:r>
            <w:r w:rsidRPr="006159E6">
              <w:rPr>
                <w:lang w:val="en-US"/>
              </w:rPr>
              <w:t>eference.</w:t>
            </w:r>
          </w:p>
        </w:tc>
        <w:tc>
          <w:tcPr>
            <w:tcW w:w="2127" w:type="dxa"/>
          </w:tcPr>
          <w:p w14:paraId="4D47161D" w14:textId="77777777" w:rsidR="008D7AF1" w:rsidRPr="006159E6" w:rsidRDefault="008D7AF1" w:rsidP="00214934">
            <w:pPr>
              <w:pStyle w:val="CellBody"/>
              <w:rPr>
                <w:lang w:val="en-US"/>
              </w:rPr>
            </w:pPr>
            <w:r w:rsidRPr="006159E6">
              <w:rPr>
                <w:lang w:val="en-US"/>
              </w:rPr>
              <w:t>PriceType</w:t>
            </w:r>
          </w:p>
        </w:tc>
      </w:tr>
      <w:tr w:rsidR="008D7AF1" w:rsidRPr="006159E6" w14:paraId="63CDB69A" w14:textId="77777777" w:rsidTr="004941B0">
        <w:trPr>
          <w:cantSplit/>
        </w:trPr>
        <w:tc>
          <w:tcPr>
            <w:tcW w:w="2274" w:type="dxa"/>
          </w:tcPr>
          <w:p w14:paraId="10F137BF" w14:textId="77777777" w:rsidR="008D7AF1" w:rsidRPr="006159E6" w:rsidRDefault="008D7AF1" w:rsidP="00214934">
            <w:pPr>
              <w:pStyle w:val="CellBody"/>
              <w:rPr>
                <w:lang w:val="en-US"/>
              </w:rPr>
            </w:pPr>
            <w:r w:rsidRPr="006159E6">
              <w:rPr>
                <w:lang w:val="en-US"/>
              </w:rPr>
              <w:t>IndexStrikePriceStyle</w:t>
            </w:r>
          </w:p>
        </w:tc>
        <w:tc>
          <w:tcPr>
            <w:tcW w:w="5097" w:type="dxa"/>
          </w:tcPr>
          <w:p w14:paraId="10F45B6D" w14:textId="77777777" w:rsidR="008D7AF1" w:rsidRPr="006159E6" w:rsidRDefault="008D7AF1" w:rsidP="00214934">
            <w:pPr>
              <w:pStyle w:val="CellBody"/>
              <w:rPr>
                <w:lang w:val="en-US"/>
              </w:rPr>
            </w:pPr>
            <w:r w:rsidRPr="006159E6">
              <w:rPr>
                <w:lang w:val="en-US"/>
              </w:rPr>
              <w:t>Defines what the strike price is for an option on an index: either the current price of the commodity reference on the date of settlement or the price on the day of the trade.</w:t>
            </w:r>
          </w:p>
        </w:tc>
        <w:tc>
          <w:tcPr>
            <w:tcW w:w="2127" w:type="dxa"/>
          </w:tcPr>
          <w:p w14:paraId="0964318D" w14:textId="77777777" w:rsidR="008D7AF1" w:rsidRPr="006159E6" w:rsidRDefault="008D7AF1" w:rsidP="00214934">
            <w:pPr>
              <w:pStyle w:val="CellBody"/>
              <w:rPr>
                <w:lang w:val="en-US"/>
              </w:rPr>
            </w:pPr>
            <w:r w:rsidRPr="006159E6">
              <w:rPr>
                <w:lang w:val="en-US"/>
              </w:rPr>
              <w:t>Index</w:t>
            </w:r>
            <w:r w:rsidRPr="006159E6">
              <w:rPr>
                <w:lang w:val="en-US"/>
              </w:rPr>
              <w:softHyphen/>
              <w:t>Strike</w:t>
            </w:r>
            <w:r w:rsidRPr="006159E6">
              <w:rPr>
                <w:lang w:val="en-US"/>
              </w:rPr>
              <w:softHyphen/>
              <w:t>Price</w:t>
            </w:r>
            <w:r w:rsidRPr="006159E6">
              <w:rPr>
                <w:lang w:val="en-US"/>
              </w:rPr>
              <w:softHyphen/>
              <w:t>Style</w:t>
            </w:r>
            <w:r w:rsidRPr="006159E6">
              <w:rPr>
                <w:lang w:val="en-US"/>
              </w:rPr>
              <w:softHyphen/>
              <w:t>Type</w:t>
            </w:r>
          </w:p>
        </w:tc>
      </w:tr>
      <w:tr w:rsidR="008D7AF1" w:rsidRPr="006159E6" w14:paraId="686F0EC8" w14:textId="77777777" w:rsidTr="004941B0">
        <w:trPr>
          <w:cantSplit/>
        </w:trPr>
        <w:tc>
          <w:tcPr>
            <w:tcW w:w="2274" w:type="dxa"/>
          </w:tcPr>
          <w:p w14:paraId="65E31D9E" w14:textId="77777777" w:rsidR="008D7AF1" w:rsidRPr="006159E6" w:rsidRDefault="008D7AF1" w:rsidP="00214934">
            <w:pPr>
              <w:pStyle w:val="CellBody"/>
              <w:rPr>
                <w:lang w:val="en-US"/>
              </w:rPr>
            </w:pPr>
            <w:r w:rsidRPr="006159E6">
              <w:rPr>
                <w:lang w:val="en-US"/>
              </w:rPr>
              <w:t>IndexValue</w:t>
            </w:r>
          </w:p>
        </w:tc>
        <w:tc>
          <w:tcPr>
            <w:tcW w:w="5097" w:type="dxa"/>
          </w:tcPr>
          <w:p w14:paraId="54F410E9" w14:textId="77777777" w:rsidR="008D7AF1" w:rsidRPr="006159E6" w:rsidRDefault="008D7AF1" w:rsidP="00214934">
            <w:pPr>
              <w:pStyle w:val="CellBody"/>
              <w:rPr>
                <w:lang w:val="en-US"/>
              </w:rPr>
            </w:pPr>
            <w:r>
              <w:rPr>
                <w:lang w:val="en-US"/>
              </w:rPr>
              <w:t xml:space="preserve">If known, the </w:t>
            </w:r>
            <w:r w:rsidRPr="006159E6">
              <w:rPr>
                <w:lang w:val="en-US"/>
              </w:rPr>
              <w:t xml:space="preserve">value of the </w:t>
            </w:r>
            <w:r>
              <w:rPr>
                <w:lang w:val="en-US"/>
              </w:rPr>
              <w:t>f</w:t>
            </w:r>
            <w:r w:rsidRPr="006159E6">
              <w:rPr>
                <w:lang w:val="en-US"/>
              </w:rPr>
              <w:t xml:space="preserve">ixing </w:t>
            </w:r>
            <w:r>
              <w:rPr>
                <w:lang w:val="en-US"/>
              </w:rPr>
              <w:t>i</w:t>
            </w:r>
            <w:r w:rsidRPr="006159E6">
              <w:rPr>
                <w:lang w:val="en-US"/>
              </w:rPr>
              <w:t xml:space="preserve">ndex at execution or the offset (‘SpreadAmount’) to the </w:t>
            </w:r>
            <w:r>
              <w:rPr>
                <w:lang w:val="en-US"/>
              </w:rPr>
              <w:t>f</w:t>
            </w:r>
            <w:r w:rsidRPr="006159E6">
              <w:rPr>
                <w:lang w:val="en-US"/>
              </w:rPr>
              <w:t xml:space="preserve">ixing </w:t>
            </w:r>
            <w:r>
              <w:rPr>
                <w:lang w:val="en-US"/>
              </w:rPr>
              <w:t>i</w:t>
            </w:r>
            <w:r w:rsidRPr="006159E6">
              <w:rPr>
                <w:lang w:val="en-US"/>
              </w:rPr>
              <w:t>ndex agreed at execution.</w:t>
            </w:r>
          </w:p>
        </w:tc>
        <w:tc>
          <w:tcPr>
            <w:tcW w:w="2127" w:type="dxa"/>
          </w:tcPr>
          <w:p w14:paraId="3239A4AB" w14:textId="77777777" w:rsidR="008D7AF1" w:rsidRPr="006159E6" w:rsidRDefault="008D7AF1" w:rsidP="00214934">
            <w:pPr>
              <w:pStyle w:val="CellBody"/>
              <w:rPr>
                <w:lang w:val="en-US"/>
              </w:rPr>
            </w:pPr>
            <w:r w:rsidRPr="006159E6">
              <w:rPr>
                <w:lang w:val="en-US"/>
              </w:rPr>
              <w:t>QuantityType</w:t>
            </w:r>
          </w:p>
        </w:tc>
      </w:tr>
      <w:tr w:rsidR="008D7AF1" w:rsidRPr="006159E6" w14:paraId="2445EF98" w14:textId="77777777" w:rsidTr="004941B0">
        <w:trPr>
          <w:cantSplit/>
        </w:trPr>
        <w:tc>
          <w:tcPr>
            <w:tcW w:w="2274" w:type="dxa"/>
          </w:tcPr>
          <w:p w14:paraId="0797069F" w14:textId="77777777" w:rsidR="008D7AF1" w:rsidRPr="006159E6" w:rsidRDefault="008D7AF1" w:rsidP="00214934">
            <w:pPr>
              <w:pStyle w:val="CellBody"/>
              <w:rPr>
                <w:lang w:val="en-US"/>
              </w:rPr>
            </w:pPr>
            <w:r w:rsidRPr="006159E6">
              <w:rPr>
                <w:lang w:val="en-US"/>
              </w:rPr>
              <w:t>InitialValue</w:t>
            </w:r>
          </w:p>
        </w:tc>
        <w:tc>
          <w:tcPr>
            <w:tcW w:w="5097" w:type="dxa"/>
          </w:tcPr>
          <w:p w14:paraId="47E5ADD2" w14:textId="77777777" w:rsidR="008D7AF1" w:rsidRPr="006159E6" w:rsidRDefault="008D7AF1" w:rsidP="00214934">
            <w:pPr>
              <w:pStyle w:val="CellBody"/>
              <w:rPr>
                <w:lang w:val="en-US"/>
              </w:rPr>
            </w:pPr>
            <w:r w:rsidRPr="006159E6">
              <w:rPr>
                <w:lang w:val="en-US"/>
              </w:rPr>
              <w:t xml:space="preserve">The initial </w:t>
            </w:r>
            <w:r>
              <w:rPr>
                <w:lang w:val="en-US"/>
              </w:rPr>
              <w:t>interest rate</w:t>
            </w:r>
            <w:r w:rsidRPr="006159E6">
              <w:rPr>
                <w:lang w:val="en-US"/>
              </w:rPr>
              <w:t xml:space="preserve"> or </w:t>
            </w:r>
            <w:r>
              <w:rPr>
                <w:lang w:val="en-US"/>
              </w:rPr>
              <w:t xml:space="preserve">notional </w:t>
            </w:r>
            <w:r w:rsidRPr="006159E6">
              <w:rPr>
                <w:lang w:val="en-US"/>
              </w:rPr>
              <w:t>amount.</w:t>
            </w:r>
          </w:p>
        </w:tc>
        <w:tc>
          <w:tcPr>
            <w:tcW w:w="2127" w:type="dxa"/>
          </w:tcPr>
          <w:p w14:paraId="514A23A2" w14:textId="77777777" w:rsidR="008D7AF1" w:rsidRPr="006159E6" w:rsidRDefault="008D7AF1" w:rsidP="00214934">
            <w:pPr>
              <w:pStyle w:val="CellBody"/>
              <w:rPr>
                <w:lang w:val="en-US"/>
              </w:rPr>
            </w:pPr>
            <w:r w:rsidRPr="006159E6">
              <w:rPr>
                <w:lang w:val="en-US"/>
              </w:rPr>
              <w:t>QuantityType</w:t>
            </w:r>
          </w:p>
        </w:tc>
      </w:tr>
      <w:tr w:rsidR="008D7AF1" w:rsidRPr="006159E6" w14:paraId="002DFBEA" w14:textId="77777777" w:rsidTr="004941B0">
        <w:trPr>
          <w:cantSplit/>
        </w:trPr>
        <w:tc>
          <w:tcPr>
            <w:tcW w:w="2274" w:type="dxa"/>
          </w:tcPr>
          <w:p w14:paraId="2A0569B8" w14:textId="77777777" w:rsidR="008D7AF1" w:rsidRPr="006159E6" w:rsidRDefault="008D7AF1" w:rsidP="00214934">
            <w:pPr>
              <w:pStyle w:val="CellBody"/>
              <w:rPr>
                <w:lang w:val="en-US"/>
              </w:rPr>
            </w:pPr>
            <w:r w:rsidRPr="006159E6">
              <w:rPr>
                <w:lang w:val="en-US"/>
              </w:rPr>
              <w:t>Initiate</w:t>
            </w:r>
          </w:p>
        </w:tc>
        <w:tc>
          <w:tcPr>
            <w:tcW w:w="5097" w:type="dxa"/>
          </w:tcPr>
          <w:p w14:paraId="2CB586F8" w14:textId="77777777" w:rsidR="008D7AF1" w:rsidRPr="006159E6" w:rsidRDefault="008D7AF1" w:rsidP="00214934">
            <w:pPr>
              <w:pStyle w:val="CellBody"/>
              <w:rPr>
                <w:lang w:val="en-US"/>
              </w:rPr>
            </w:pPr>
            <w:r>
              <w:rPr>
                <w:lang w:val="en-US"/>
              </w:rPr>
              <w:t xml:space="preserve">Specifies whether </w:t>
            </w:r>
            <w:r w:rsidRPr="006159E6">
              <w:rPr>
                <w:lang w:val="en-US"/>
              </w:rPr>
              <w:t>the broker initiate</w:t>
            </w:r>
            <w:r>
              <w:rPr>
                <w:lang w:val="en-US"/>
              </w:rPr>
              <w:t>d</w:t>
            </w:r>
            <w:r w:rsidRPr="006159E6">
              <w:rPr>
                <w:lang w:val="en-US"/>
              </w:rPr>
              <w:t xml:space="preserve"> the </w:t>
            </w:r>
            <w:r>
              <w:rPr>
                <w:lang w:val="en-US"/>
              </w:rPr>
              <w:t>trade.</w:t>
            </w:r>
          </w:p>
        </w:tc>
        <w:tc>
          <w:tcPr>
            <w:tcW w:w="2127" w:type="dxa"/>
          </w:tcPr>
          <w:p w14:paraId="4B07AABD" w14:textId="77777777" w:rsidR="008D7AF1" w:rsidRPr="006159E6" w:rsidRDefault="008D7AF1" w:rsidP="00214934">
            <w:pPr>
              <w:pStyle w:val="CellBody"/>
              <w:rPr>
                <w:lang w:val="en-US"/>
              </w:rPr>
            </w:pPr>
            <w:r w:rsidRPr="006159E6">
              <w:rPr>
                <w:lang w:val="en-US"/>
              </w:rPr>
              <w:t>TrueFalseType</w:t>
            </w:r>
          </w:p>
        </w:tc>
      </w:tr>
      <w:tr w:rsidR="008D7AF1" w:rsidRPr="006159E6" w14:paraId="7568037D" w14:textId="77777777" w:rsidTr="004941B0">
        <w:trPr>
          <w:cantSplit/>
        </w:trPr>
        <w:tc>
          <w:tcPr>
            <w:tcW w:w="2274" w:type="dxa"/>
          </w:tcPr>
          <w:p w14:paraId="7F25FF05" w14:textId="77777777" w:rsidR="008D7AF1" w:rsidRPr="006159E6" w:rsidRDefault="008D7AF1" w:rsidP="00214934">
            <w:pPr>
              <w:pStyle w:val="CellBody"/>
              <w:rPr>
                <w:lang w:val="en-US"/>
              </w:rPr>
            </w:pPr>
            <w:r w:rsidRPr="006159E6">
              <w:rPr>
                <w:lang w:val="en-US"/>
              </w:rPr>
              <w:t>Initiator</w:t>
            </w:r>
          </w:p>
        </w:tc>
        <w:tc>
          <w:tcPr>
            <w:tcW w:w="5097" w:type="dxa"/>
          </w:tcPr>
          <w:p w14:paraId="6FB559CD" w14:textId="7EBFE2BC" w:rsidR="008D7AF1" w:rsidRPr="006159E6" w:rsidRDefault="008D7AF1" w:rsidP="00214934">
            <w:pPr>
              <w:pStyle w:val="CellBody"/>
              <w:rPr>
                <w:lang w:val="en-US"/>
              </w:rPr>
            </w:pPr>
            <w:r>
              <w:rPr>
                <w:lang w:val="en-US"/>
              </w:rPr>
              <w:t xml:space="preserve">The </w:t>
            </w:r>
            <w:r w:rsidRPr="006159E6">
              <w:rPr>
                <w:lang w:val="en-US"/>
              </w:rPr>
              <w:t xml:space="preserve">LEI of </w:t>
            </w:r>
            <w:r>
              <w:rPr>
                <w:lang w:val="en-US"/>
              </w:rPr>
              <w:t xml:space="preserve">the </w:t>
            </w:r>
            <w:r w:rsidRPr="006159E6">
              <w:rPr>
                <w:lang w:val="en-US"/>
              </w:rPr>
              <w:t>initiator</w:t>
            </w:r>
            <w:r>
              <w:rPr>
                <w:lang w:val="en-US"/>
              </w:rPr>
              <w:t xml:space="preserve">, that is, the person </w:t>
            </w:r>
            <w:r w:rsidRPr="006159E6">
              <w:rPr>
                <w:lang w:val="en-US"/>
              </w:rPr>
              <w:t xml:space="preserve">who offered the </w:t>
            </w:r>
            <w:r>
              <w:rPr>
                <w:lang w:val="en-US"/>
              </w:rPr>
              <w:t>trade</w:t>
            </w:r>
            <w:r w:rsidRPr="006159E6">
              <w:rPr>
                <w:lang w:val="en-US"/>
              </w:rPr>
              <w:t xml:space="preserve">. </w:t>
            </w:r>
          </w:p>
        </w:tc>
        <w:tc>
          <w:tcPr>
            <w:tcW w:w="2127" w:type="dxa"/>
          </w:tcPr>
          <w:p w14:paraId="1B4306C9" w14:textId="77777777" w:rsidR="008D7AF1" w:rsidRPr="006159E6" w:rsidRDefault="008D7AF1" w:rsidP="00214934">
            <w:pPr>
              <w:pStyle w:val="CellBody"/>
              <w:rPr>
                <w:lang w:val="en-US"/>
              </w:rPr>
            </w:pPr>
            <w:r w:rsidRPr="006159E6">
              <w:rPr>
                <w:lang w:val="en-US"/>
              </w:rPr>
              <w:t>IdentificationType</w:t>
            </w:r>
          </w:p>
        </w:tc>
      </w:tr>
      <w:tr w:rsidR="008D7AF1" w:rsidRPr="006159E6" w14:paraId="6F7E49EC" w14:textId="77777777" w:rsidTr="004941B0">
        <w:trPr>
          <w:cantSplit/>
        </w:trPr>
        <w:tc>
          <w:tcPr>
            <w:tcW w:w="2274" w:type="dxa"/>
          </w:tcPr>
          <w:p w14:paraId="325AD4A3" w14:textId="77777777" w:rsidR="008D7AF1" w:rsidRPr="006159E6" w:rsidRDefault="008D7AF1" w:rsidP="00214934">
            <w:pPr>
              <w:pStyle w:val="CellBody"/>
              <w:rPr>
                <w:lang w:val="en-US"/>
              </w:rPr>
            </w:pPr>
            <w:r w:rsidRPr="006159E6">
              <w:rPr>
                <w:lang w:val="en-US"/>
              </w:rPr>
              <w:t>IntentToClear</w:t>
            </w:r>
          </w:p>
        </w:tc>
        <w:tc>
          <w:tcPr>
            <w:tcW w:w="5097" w:type="dxa"/>
          </w:tcPr>
          <w:p w14:paraId="619C3F5D" w14:textId="77777777" w:rsidR="008D7AF1" w:rsidRPr="006159E6" w:rsidRDefault="008D7AF1" w:rsidP="00214934">
            <w:pPr>
              <w:pStyle w:val="CellBody"/>
              <w:rPr>
                <w:lang w:val="en-US"/>
              </w:rPr>
            </w:pPr>
            <w:r>
              <w:rPr>
                <w:lang w:val="en-US"/>
              </w:rPr>
              <w:t xml:space="preserve">Indicates whether </w:t>
            </w:r>
            <w:r w:rsidRPr="006159E6">
              <w:rPr>
                <w:lang w:val="en-US"/>
              </w:rPr>
              <w:t>the trade will be cleared.</w:t>
            </w:r>
          </w:p>
        </w:tc>
        <w:tc>
          <w:tcPr>
            <w:tcW w:w="2127" w:type="dxa"/>
          </w:tcPr>
          <w:p w14:paraId="4237BDEF" w14:textId="77777777" w:rsidR="008D7AF1" w:rsidRPr="006159E6" w:rsidRDefault="008D7AF1" w:rsidP="00214934">
            <w:pPr>
              <w:pStyle w:val="CellBody"/>
              <w:rPr>
                <w:lang w:val="en-US"/>
              </w:rPr>
            </w:pPr>
            <w:r w:rsidRPr="006159E6">
              <w:rPr>
                <w:lang w:val="en-US"/>
              </w:rPr>
              <w:t>boolean</w:t>
            </w:r>
          </w:p>
        </w:tc>
      </w:tr>
      <w:tr w:rsidR="008D7AF1" w:rsidRPr="006159E6" w14:paraId="1E5E47A1" w14:textId="77777777" w:rsidTr="004941B0">
        <w:trPr>
          <w:cantSplit/>
        </w:trPr>
        <w:tc>
          <w:tcPr>
            <w:tcW w:w="2274" w:type="dxa"/>
          </w:tcPr>
          <w:p w14:paraId="5AE6C33E" w14:textId="77777777" w:rsidR="008D7AF1" w:rsidRPr="006159E6" w:rsidRDefault="008D7AF1" w:rsidP="00214934">
            <w:pPr>
              <w:pStyle w:val="CellBody"/>
              <w:rPr>
                <w:lang w:val="en-US"/>
              </w:rPr>
            </w:pPr>
            <w:r w:rsidRPr="006159E6">
              <w:rPr>
                <w:lang w:val="en-US"/>
              </w:rPr>
              <w:t>IntentToMatch</w:t>
            </w:r>
          </w:p>
          <w:p w14:paraId="61DCF990" w14:textId="77777777" w:rsidR="008D7AF1" w:rsidRPr="006159E6" w:rsidRDefault="008D7AF1" w:rsidP="00214934">
            <w:pPr>
              <w:pStyle w:val="CellBody"/>
              <w:rPr>
                <w:lang w:val="en-US"/>
              </w:rPr>
            </w:pPr>
          </w:p>
        </w:tc>
        <w:tc>
          <w:tcPr>
            <w:tcW w:w="5097" w:type="dxa"/>
          </w:tcPr>
          <w:p w14:paraId="755EF38F" w14:textId="77777777" w:rsidR="008D7AF1" w:rsidRPr="006159E6" w:rsidRDefault="008D7AF1" w:rsidP="00214934">
            <w:pPr>
              <w:pStyle w:val="CellBody"/>
              <w:rPr>
                <w:lang w:val="en-US"/>
              </w:rPr>
            </w:pPr>
            <w:r>
              <w:rPr>
                <w:lang w:val="en-US"/>
              </w:rPr>
              <w:t xml:space="preserve">Indicates whether </w:t>
            </w:r>
            <w:r w:rsidRPr="006159E6">
              <w:rPr>
                <w:lang w:val="en-US"/>
              </w:rPr>
              <w:t xml:space="preserve">the trade </w:t>
            </w:r>
            <w:r>
              <w:rPr>
                <w:lang w:val="en-US"/>
              </w:rPr>
              <w:t>is</w:t>
            </w:r>
            <w:r w:rsidRPr="006159E6">
              <w:rPr>
                <w:lang w:val="en-US"/>
              </w:rPr>
              <w:t xml:space="preserve"> submitted for matching.</w:t>
            </w:r>
          </w:p>
        </w:tc>
        <w:tc>
          <w:tcPr>
            <w:tcW w:w="2127" w:type="dxa"/>
          </w:tcPr>
          <w:p w14:paraId="56B2A484" w14:textId="77777777" w:rsidR="008D7AF1" w:rsidRPr="006159E6" w:rsidRDefault="008D7AF1" w:rsidP="00214934">
            <w:pPr>
              <w:pStyle w:val="CellBody"/>
              <w:rPr>
                <w:lang w:val="en-US"/>
              </w:rPr>
            </w:pPr>
            <w:r w:rsidRPr="006159E6">
              <w:rPr>
                <w:lang w:val="en-US"/>
              </w:rPr>
              <w:t>boolean</w:t>
            </w:r>
          </w:p>
        </w:tc>
      </w:tr>
      <w:tr w:rsidR="008D7AF1" w:rsidRPr="006159E6" w14:paraId="234B2040" w14:textId="77777777" w:rsidTr="004941B0">
        <w:trPr>
          <w:cantSplit/>
        </w:trPr>
        <w:tc>
          <w:tcPr>
            <w:tcW w:w="2274" w:type="dxa"/>
          </w:tcPr>
          <w:p w14:paraId="21EE9FA4" w14:textId="77777777" w:rsidR="008D7AF1" w:rsidRPr="006159E6" w:rsidRDefault="008D7AF1" w:rsidP="00214934">
            <w:pPr>
              <w:pStyle w:val="CellBody"/>
              <w:rPr>
                <w:lang w:val="en-US"/>
              </w:rPr>
            </w:pPr>
            <w:r w:rsidRPr="006159E6">
              <w:rPr>
                <w:lang w:val="en-US"/>
              </w:rPr>
              <w:t>IntentToReport</w:t>
            </w:r>
          </w:p>
        </w:tc>
        <w:tc>
          <w:tcPr>
            <w:tcW w:w="5097" w:type="dxa"/>
          </w:tcPr>
          <w:p w14:paraId="5A6F1A3D" w14:textId="77777777" w:rsidR="008D7AF1" w:rsidRPr="006159E6" w:rsidRDefault="008D7AF1" w:rsidP="00214934">
            <w:pPr>
              <w:pStyle w:val="CellBody"/>
              <w:rPr>
                <w:lang w:val="en-US"/>
              </w:rPr>
            </w:pPr>
            <w:r w:rsidRPr="006159E6">
              <w:rPr>
                <w:lang w:val="en-US"/>
              </w:rPr>
              <w:t xml:space="preserve">Indication </w:t>
            </w:r>
            <w:r>
              <w:rPr>
                <w:lang w:val="en-US"/>
              </w:rPr>
              <w:t xml:space="preserve">whether </w:t>
            </w:r>
            <w:r w:rsidRPr="006159E6">
              <w:rPr>
                <w:lang w:val="en-US"/>
              </w:rPr>
              <w:t xml:space="preserve">the trade </w:t>
            </w:r>
            <w:r>
              <w:rPr>
                <w:lang w:val="en-US"/>
              </w:rPr>
              <w:t>is</w:t>
            </w:r>
            <w:r w:rsidRPr="006159E6">
              <w:rPr>
                <w:lang w:val="en-US"/>
              </w:rPr>
              <w:t xml:space="preserve"> submitted for reporting to D</w:t>
            </w:r>
            <w:r>
              <w:rPr>
                <w:lang w:val="en-US"/>
              </w:rPr>
              <w:t>oddFrank</w:t>
            </w:r>
            <w:r w:rsidRPr="006159E6">
              <w:rPr>
                <w:lang w:val="en-US"/>
              </w:rPr>
              <w:t>.</w:t>
            </w:r>
          </w:p>
        </w:tc>
        <w:tc>
          <w:tcPr>
            <w:tcW w:w="2127" w:type="dxa"/>
          </w:tcPr>
          <w:p w14:paraId="734E70D2" w14:textId="77777777" w:rsidR="008D7AF1" w:rsidRPr="006159E6" w:rsidRDefault="008D7AF1" w:rsidP="00214934">
            <w:pPr>
              <w:pStyle w:val="CellBody"/>
              <w:rPr>
                <w:lang w:val="en-US"/>
              </w:rPr>
            </w:pPr>
            <w:r w:rsidRPr="006159E6">
              <w:rPr>
                <w:lang w:val="en-US"/>
              </w:rPr>
              <w:t>boolean</w:t>
            </w:r>
          </w:p>
        </w:tc>
      </w:tr>
      <w:tr w:rsidR="008D7AF1" w:rsidRPr="006159E6" w14:paraId="76EAD52D" w14:textId="77777777" w:rsidTr="004941B0">
        <w:trPr>
          <w:cantSplit/>
        </w:trPr>
        <w:tc>
          <w:tcPr>
            <w:tcW w:w="2274" w:type="dxa"/>
          </w:tcPr>
          <w:p w14:paraId="142109C0" w14:textId="77777777" w:rsidR="008D7AF1" w:rsidRPr="006159E6" w:rsidRDefault="008D7AF1" w:rsidP="00214934">
            <w:pPr>
              <w:pStyle w:val="CellBody"/>
              <w:rPr>
                <w:lang w:val="en-US"/>
              </w:rPr>
            </w:pPr>
            <w:r w:rsidRPr="006159E6">
              <w:rPr>
                <w:lang w:val="en-US"/>
              </w:rPr>
              <w:t>InterconnectionPoint</w:t>
            </w:r>
          </w:p>
        </w:tc>
        <w:tc>
          <w:tcPr>
            <w:tcW w:w="5097" w:type="dxa"/>
          </w:tcPr>
          <w:p w14:paraId="527FBDB3" w14:textId="09A1FB37" w:rsidR="008D7AF1" w:rsidRPr="006159E6" w:rsidRDefault="008D7AF1" w:rsidP="00214934">
            <w:pPr>
              <w:pStyle w:val="CellBody"/>
              <w:rPr>
                <w:lang w:val="en-US"/>
              </w:rPr>
            </w:pPr>
            <w:r w:rsidRPr="006159E6">
              <w:rPr>
                <w:lang w:val="en-US"/>
              </w:rPr>
              <w:t xml:space="preserve">The EIC </w:t>
            </w:r>
            <w:r>
              <w:rPr>
                <w:lang w:val="en-US"/>
              </w:rPr>
              <w:t xml:space="preserve">code </w:t>
            </w:r>
            <w:r w:rsidRPr="006159E6">
              <w:rPr>
                <w:lang w:val="en-US"/>
              </w:rPr>
              <w:t xml:space="preserve">identifying a delivery location </w:t>
            </w:r>
            <w:del w:id="1832" w:author="Autor">
              <w:r w:rsidRPr="006159E6" w:rsidDel="00B1720E">
                <w:rPr>
                  <w:lang w:val="en-US"/>
                </w:rPr>
                <w:delText xml:space="preserve">within the EU </w:delText>
              </w:r>
            </w:del>
            <w:r>
              <w:rPr>
                <w:lang w:val="en-US"/>
              </w:rPr>
              <w:t xml:space="preserve">that </w:t>
            </w:r>
            <w:r w:rsidRPr="006159E6">
              <w:rPr>
                <w:lang w:val="en-US"/>
              </w:rPr>
              <w:t>relates to the notional delivery.</w:t>
            </w:r>
            <w:r>
              <w:rPr>
                <w:lang w:val="en-US"/>
              </w:rPr>
              <w:t xml:space="preserve"> </w:t>
            </w:r>
            <w:r w:rsidRPr="006159E6">
              <w:rPr>
                <w:lang w:val="en-US"/>
              </w:rPr>
              <w:t>Identif</w:t>
            </w:r>
            <w:r>
              <w:rPr>
                <w:lang w:val="en-US"/>
              </w:rPr>
              <w:t xml:space="preserve">ies </w:t>
            </w:r>
            <w:r w:rsidRPr="006159E6">
              <w:rPr>
                <w:lang w:val="en-US"/>
              </w:rPr>
              <w:t>the border</w:t>
            </w:r>
            <w:r>
              <w:rPr>
                <w:lang w:val="en-US"/>
              </w:rPr>
              <w:t xml:space="preserve">s </w:t>
            </w:r>
            <w:r w:rsidRPr="006159E6">
              <w:rPr>
                <w:lang w:val="en-US"/>
              </w:rPr>
              <w:t>or border points of a transportation contract.</w:t>
            </w:r>
            <w:r>
              <w:rPr>
                <w:lang w:val="en-US"/>
              </w:rPr>
              <w:t xml:space="preserve"> </w:t>
            </w:r>
          </w:p>
        </w:tc>
        <w:tc>
          <w:tcPr>
            <w:tcW w:w="2127" w:type="dxa"/>
          </w:tcPr>
          <w:p w14:paraId="099D69A7" w14:textId="77777777" w:rsidR="008D7AF1" w:rsidRPr="006159E6" w:rsidRDefault="008D7AF1" w:rsidP="00214934">
            <w:pPr>
              <w:pStyle w:val="CellBody"/>
              <w:rPr>
                <w:lang w:val="en-US"/>
              </w:rPr>
            </w:pPr>
            <w:r w:rsidRPr="006159E6">
              <w:rPr>
                <w:lang w:val="en-US"/>
              </w:rPr>
              <w:t>AreaType</w:t>
            </w:r>
          </w:p>
        </w:tc>
      </w:tr>
      <w:tr w:rsidR="008D7AF1" w:rsidRPr="006159E6" w14:paraId="21B2E4B9" w14:textId="77777777" w:rsidTr="004941B0">
        <w:trPr>
          <w:cantSplit/>
        </w:trPr>
        <w:tc>
          <w:tcPr>
            <w:tcW w:w="2274" w:type="dxa"/>
          </w:tcPr>
          <w:p w14:paraId="2A011151" w14:textId="77777777" w:rsidR="008D7AF1" w:rsidRPr="006159E6" w:rsidRDefault="008D7AF1" w:rsidP="00214934">
            <w:pPr>
              <w:pStyle w:val="CellBody"/>
              <w:rPr>
                <w:lang w:val="en-US"/>
              </w:rPr>
            </w:pPr>
            <w:r w:rsidRPr="006159E6">
              <w:rPr>
                <w:lang w:val="en-US"/>
              </w:rPr>
              <w:t>Intragroup</w:t>
            </w:r>
          </w:p>
        </w:tc>
        <w:tc>
          <w:tcPr>
            <w:tcW w:w="5097" w:type="dxa"/>
          </w:tcPr>
          <w:p w14:paraId="06020E8C" w14:textId="77777777" w:rsidR="008D7AF1" w:rsidRPr="00E833F8" w:rsidRDefault="008D7AF1" w:rsidP="00214934">
            <w:pPr>
              <w:pStyle w:val="CellBody"/>
            </w:pPr>
            <w:r>
              <w:t>A flag indicating if the counterparties to the trade are affiliated companies within the same corporate group.</w:t>
            </w:r>
          </w:p>
        </w:tc>
        <w:tc>
          <w:tcPr>
            <w:tcW w:w="2127" w:type="dxa"/>
          </w:tcPr>
          <w:p w14:paraId="17F4B43A" w14:textId="77777777" w:rsidR="008D7AF1" w:rsidRPr="006159E6" w:rsidRDefault="008D7AF1" w:rsidP="00214934">
            <w:pPr>
              <w:pStyle w:val="CellBody"/>
              <w:rPr>
                <w:lang w:val="en-US"/>
              </w:rPr>
            </w:pPr>
            <w:r w:rsidRPr="006159E6">
              <w:rPr>
                <w:lang w:val="en-US"/>
              </w:rPr>
              <w:t>TrueFalseType</w:t>
            </w:r>
          </w:p>
        </w:tc>
      </w:tr>
      <w:tr w:rsidR="008D7AF1" w:rsidRPr="006159E6" w:rsidDel="00515EA8" w14:paraId="45B6AFBD" w14:textId="0BCD5CE6" w:rsidTr="004941B0">
        <w:trPr>
          <w:cantSplit/>
          <w:del w:id="1833" w:author="Autor"/>
        </w:trPr>
        <w:tc>
          <w:tcPr>
            <w:tcW w:w="2274" w:type="dxa"/>
          </w:tcPr>
          <w:p w14:paraId="66FD43E7" w14:textId="322FCE1F" w:rsidR="008D7AF1" w:rsidRPr="006159E6" w:rsidDel="00515EA8" w:rsidRDefault="008D7AF1" w:rsidP="00214934">
            <w:pPr>
              <w:pStyle w:val="CellBody"/>
              <w:rPr>
                <w:del w:id="1834" w:author="Autor"/>
                <w:lang w:val="en-US"/>
              </w:rPr>
            </w:pPr>
            <w:del w:id="1835" w:author="Autor">
              <w:r w:rsidRPr="006159E6" w:rsidDel="00515EA8">
                <w:rPr>
                  <w:lang w:val="en-US"/>
                </w:rPr>
                <w:lastRenderedPageBreak/>
                <w:delText>IProductID1</w:delText>
              </w:r>
            </w:del>
          </w:p>
        </w:tc>
        <w:tc>
          <w:tcPr>
            <w:tcW w:w="5097" w:type="dxa"/>
          </w:tcPr>
          <w:p w14:paraId="1D22E5B0" w14:textId="3167CA8F" w:rsidR="008D7AF1" w:rsidRPr="006159E6" w:rsidDel="00515EA8" w:rsidRDefault="008D7AF1" w:rsidP="00214934">
            <w:pPr>
              <w:pStyle w:val="CellBody"/>
              <w:rPr>
                <w:del w:id="1836" w:author="Autor"/>
                <w:lang w:val="en-US"/>
              </w:rPr>
            </w:pPr>
            <w:del w:id="1837" w:author="Autor">
              <w:r w:rsidDel="00515EA8">
                <w:rPr>
                  <w:lang w:val="en-US"/>
                </w:rPr>
                <w:delText>An</w:delText>
              </w:r>
              <w:r w:rsidRPr="006159E6" w:rsidDel="00515EA8">
                <w:rPr>
                  <w:lang w:val="en-US"/>
                </w:rPr>
                <w:delText xml:space="preserve"> ISIN or Aii.</w:delText>
              </w:r>
            </w:del>
          </w:p>
        </w:tc>
        <w:tc>
          <w:tcPr>
            <w:tcW w:w="2127" w:type="dxa"/>
          </w:tcPr>
          <w:p w14:paraId="5ED25293" w14:textId="29A3CBC7" w:rsidR="008D7AF1" w:rsidRPr="006159E6" w:rsidDel="00515EA8" w:rsidRDefault="008D7AF1" w:rsidP="00214934">
            <w:pPr>
              <w:pStyle w:val="CellBody"/>
              <w:rPr>
                <w:del w:id="1838" w:author="Autor"/>
                <w:lang w:val="en-US"/>
              </w:rPr>
            </w:pPr>
            <w:del w:id="1839" w:author="Autor">
              <w:r w:rsidRPr="006159E6" w:rsidDel="00515EA8">
                <w:rPr>
                  <w:lang w:val="en-US"/>
                </w:rPr>
                <w:delText>IProduct1</w:delText>
              </w:r>
              <w:r w:rsidRPr="006159E6" w:rsidDel="00515EA8">
                <w:rPr>
                  <w:lang w:val="en-US"/>
                </w:rPr>
                <w:softHyphen/>
                <w:delText>Code</w:delText>
              </w:r>
              <w:r w:rsidRPr="006159E6" w:rsidDel="00515EA8">
                <w:rPr>
                  <w:lang w:val="en-US"/>
                </w:rPr>
                <w:softHyphen/>
                <w:delText>Type</w:delText>
              </w:r>
            </w:del>
          </w:p>
        </w:tc>
      </w:tr>
      <w:tr w:rsidR="008D7AF1" w:rsidRPr="006159E6" w:rsidDel="00515EA8" w14:paraId="6DCE8874" w14:textId="68D426AC" w:rsidTr="004941B0">
        <w:trPr>
          <w:cantSplit/>
          <w:del w:id="1840" w:author="Autor"/>
        </w:trPr>
        <w:tc>
          <w:tcPr>
            <w:tcW w:w="2274" w:type="dxa"/>
          </w:tcPr>
          <w:p w14:paraId="0C80B370" w14:textId="24A3F985" w:rsidR="008D7AF1" w:rsidRPr="006159E6" w:rsidDel="00515EA8" w:rsidRDefault="008D7AF1" w:rsidP="00214934">
            <w:pPr>
              <w:pStyle w:val="CellBody"/>
              <w:rPr>
                <w:del w:id="1841" w:author="Autor"/>
                <w:lang w:val="en-US"/>
              </w:rPr>
            </w:pPr>
            <w:del w:id="1842" w:author="Autor">
              <w:r w:rsidRPr="006159E6" w:rsidDel="00515EA8">
                <w:rPr>
                  <w:lang w:val="en-US"/>
                </w:rPr>
                <w:delText>IProductID2</w:delText>
              </w:r>
            </w:del>
          </w:p>
        </w:tc>
        <w:tc>
          <w:tcPr>
            <w:tcW w:w="5097" w:type="dxa"/>
          </w:tcPr>
          <w:p w14:paraId="407097FE" w14:textId="4231BBAB" w:rsidR="008D7AF1" w:rsidRPr="006159E6" w:rsidDel="00515EA8" w:rsidRDefault="008D7AF1" w:rsidP="00214934">
            <w:pPr>
              <w:pStyle w:val="CellBody"/>
              <w:rPr>
                <w:del w:id="1843" w:author="Autor"/>
                <w:lang w:val="en-US"/>
              </w:rPr>
            </w:pPr>
            <w:del w:id="1844" w:author="Autor">
              <w:r w:rsidDel="00515EA8">
                <w:rPr>
                  <w:lang w:val="en-US"/>
                </w:rPr>
                <w:delText xml:space="preserve">A </w:delText>
              </w:r>
              <w:r w:rsidRPr="006159E6" w:rsidDel="00515EA8">
                <w:rPr>
                  <w:lang w:val="en-US"/>
                </w:rPr>
                <w:delText>CFI</w:delText>
              </w:r>
              <w:r w:rsidDel="00515EA8">
                <w:rPr>
                  <w:lang w:val="en-US"/>
                </w:rPr>
                <w:delText xml:space="preserve"> code, for example, </w:delText>
              </w:r>
              <w:r w:rsidRPr="006159E6" w:rsidDel="00515EA8">
                <w:rPr>
                  <w:lang w:val="en-US"/>
                </w:rPr>
                <w:delText>“OPXXXX”</w:delText>
              </w:r>
              <w:r w:rsidDel="00515EA8">
                <w:rPr>
                  <w:lang w:val="en-US"/>
                </w:rPr>
                <w:delText>,</w:delText>
              </w:r>
              <w:r w:rsidRPr="006159E6" w:rsidDel="00515EA8">
                <w:rPr>
                  <w:lang w:val="en-US"/>
                </w:rPr>
                <w:delText xml:space="preserve"> “OCXXXX”, “FCXXXX”</w:delText>
              </w:r>
              <w:r w:rsidDel="00515EA8">
                <w:rPr>
                  <w:lang w:val="en-US"/>
                </w:rPr>
                <w:delText xml:space="preserve"> or </w:delText>
              </w:r>
              <w:r w:rsidRPr="006159E6" w:rsidDel="00515EA8">
                <w:rPr>
                  <w:lang w:val="en-US"/>
                </w:rPr>
                <w:delText>“FFXXXX”</w:delText>
              </w:r>
              <w:r w:rsidDel="00515EA8">
                <w:rPr>
                  <w:lang w:val="en-US"/>
                </w:rPr>
                <w:delText>.</w:delText>
              </w:r>
            </w:del>
          </w:p>
        </w:tc>
        <w:tc>
          <w:tcPr>
            <w:tcW w:w="2127" w:type="dxa"/>
          </w:tcPr>
          <w:p w14:paraId="3A83CFFA" w14:textId="61BB485E" w:rsidR="008D7AF1" w:rsidRPr="006159E6" w:rsidDel="00515EA8" w:rsidRDefault="008D7AF1" w:rsidP="00214934">
            <w:pPr>
              <w:pStyle w:val="CellBody"/>
              <w:rPr>
                <w:del w:id="1845" w:author="Autor"/>
                <w:szCs w:val="18"/>
                <w:lang w:val="en-US"/>
              </w:rPr>
            </w:pPr>
            <w:del w:id="1846" w:author="Autor">
              <w:r w:rsidRPr="006159E6" w:rsidDel="00515EA8">
                <w:rPr>
                  <w:lang w:val="en-US"/>
                </w:rPr>
                <w:delText>IProduct2Code</w:delText>
              </w:r>
              <w:r w:rsidRPr="006159E6" w:rsidDel="00515EA8">
                <w:rPr>
                  <w:lang w:val="en-US"/>
                </w:rPr>
                <w:softHyphen/>
                <w:delText>Type</w:delText>
              </w:r>
            </w:del>
          </w:p>
        </w:tc>
      </w:tr>
      <w:tr w:rsidR="008D7AF1" w:rsidRPr="006159E6" w14:paraId="03497612" w14:textId="77777777" w:rsidTr="004941B0">
        <w:trPr>
          <w:cantSplit/>
        </w:trPr>
        <w:tc>
          <w:tcPr>
            <w:tcW w:w="2274" w:type="dxa"/>
          </w:tcPr>
          <w:p w14:paraId="2755B3CB" w14:textId="77777777" w:rsidR="008D7AF1" w:rsidRPr="006159E6" w:rsidRDefault="008D7AF1" w:rsidP="00214934">
            <w:pPr>
              <w:pStyle w:val="CellBody"/>
              <w:rPr>
                <w:lang w:val="en-US"/>
              </w:rPr>
            </w:pPr>
            <w:r w:rsidRPr="006159E6">
              <w:rPr>
                <w:lang w:val="en-US"/>
              </w:rPr>
              <w:t>IRSProduct</w:t>
            </w:r>
          </w:p>
        </w:tc>
        <w:tc>
          <w:tcPr>
            <w:tcW w:w="5097" w:type="dxa"/>
          </w:tcPr>
          <w:p w14:paraId="1DDF2AB8" w14:textId="77777777" w:rsidR="008D7AF1" w:rsidRPr="006159E6" w:rsidRDefault="008D7AF1" w:rsidP="00214934">
            <w:pPr>
              <w:pStyle w:val="CellBody"/>
              <w:rPr>
                <w:lang w:val="en-US"/>
              </w:rPr>
            </w:pPr>
            <w:r>
              <w:rPr>
                <w:lang w:val="en-US"/>
              </w:rPr>
              <w:t>Interest Rate product.</w:t>
            </w:r>
          </w:p>
        </w:tc>
        <w:tc>
          <w:tcPr>
            <w:tcW w:w="2127" w:type="dxa"/>
          </w:tcPr>
          <w:p w14:paraId="1576A29F" w14:textId="77777777" w:rsidR="008D7AF1" w:rsidRPr="006159E6" w:rsidRDefault="008D7AF1" w:rsidP="00214934">
            <w:pPr>
              <w:pStyle w:val="CellBody"/>
              <w:rPr>
                <w:lang w:val="en-US"/>
              </w:rPr>
            </w:pPr>
            <w:r w:rsidRPr="006159E6">
              <w:rPr>
                <w:lang w:val="en-US"/>
              </w:rPr>
              <w:t>IRSProduct</w:t>
            </w:r>
            <w:r w:rsidRPr="006159E6">
              <w:rPr>
                <w:lang w:val="en-US"/>
              </w:rPr>
              <w:softHyphen/>
              <w:t>Type</w:t>
            </w:r>
          </w:p>
        </w:tc>
      </w:tr>
      <w:tr w:rsidR="008D7AF1" w:rsidRPr="006159E6" w14:paraId="09989561" w14:textId="77777777" w:rsidTr="004941B0">
        <w:trPr>
          <w:cantSplit/>
        </w:trPr>
        <w:tc>
          <w:tcPr>
            <w:tcW w:w="2274" w:type="dxa"/>
          </w:tcPr>
          <w:p w14:paraId="34434EE1" w14:textId="77777777" w:rsidR="008D7AF1" w:rsidRPr="006159E6" w:rsidRDefault="008D7AF1" w:rsidP="00214934">
            <w:pPr>
              <w:pStyle w:val="CellBody"/>
              <w:rPr>
                <w:lang w:val="en-US"/>
              </w:rPr>
            </w:pPr>
            <w:r w:rsidRPr="006159E6">
              <w:rPr>
                <w:lang w:val="en-US"/>
              </w:rPr>
              <w:t>Key</w:t>
            </w:r>
          </w:p>
        </w:tc>
        <w:tc>
          <w:tcPr>
            <w:tcW w:w="5097" w:type="dxa"/>
          </w:tcPr>
          <w:p w14:paraId="1535EC61" w14:textId="77777777" w:rsidR="008D7AF1" w:rsidRPr="006159E6" w:rsidRDefault="008D7AF1" w:rsidP="00214934">
            <w:pPr>
              <w:pStyle w:val="CellBody"/>
              <w:rPr>
                <w:lang w:val="en-US"/>
              </w:rPr>
            </w:pPr>
            <w:r>
              <w:rPr>
                <w:lang w:val="en-US"/>
              </w:rPr>
              <w:t>The key field in an extendable list of attributes.</w:t>
            </w:r>
          </w:p>
        </w:tc>
        <w:tc>
          <w:tcPr>
            <w:tcW w:w="2127" w:type="dxa"/>
          </w:tcPr>
          <w:p w14:paraId="50B9F92A" w14:textId="77777777" w:rsidR="008D7AF1" w:rsidRPr="006159E6" w:rsidRDefault="008D7AF1" w:rsidP="00214934">
            <w:pPr>
              <w:pStyle w:val="CellBody"/>
              <w:rPr>
                <w:lang w:val="en-US"/>
              </w:rPr>
            </w:pPr>
            <w:r w:rsidRPr="006159E6">
              <w:rPr>
                <w:lang w:val="en-US"/>
              </w:rPr>
              <w:t>Additional</w:t>
            </w:r>
            <w:r w:rsidRPr="006159E6">
              <w:rPr>
                <w:lang w:val="en-US"/>
              </w:rPr>
              <w:softHyphen/>
              <w:t>Data</w:t>
            </w:r>
            <w:r w:rsidRPr="006159E6">
              <w:rPr>
                <w:lang w:val="en-US"/>
              </w:rPr>
              <w:softHyphen/>
              <w:t>Key</w:t>
            </w:r>
            <w:r w:rsidRPr="006159E6">
              <w:rPr>
                <w:lang w:val="en-US"/>
              </w:rPr>
              <w:softHyphen/>
              <w:t>Type</w:t>
            </w:r>
          </w:p>
        </w:tc>
      </w:tr>
      <w:tr w:rsidR="008D7AF1" w:rsidRPr="006159E6" w14:paraId="61F52BDC" w14:textId="77777777" w:rsidTr="004941B0">
        <w:trPr>
          <w:cantSplit/>
        </w:trPr>
        <w:tc>
          <w:tcPr>
            <w:tcW w:w="2274" w:type="dxa"/>
          </w:tcPr>
          <w:p w14:paraId="3DA76AE7" w14:textId="77777777" w:rsidR="008D7AF1" w:rsidRPr="006159E6" w:rsidRDefault="008D7AF1" w:rsidP="00214934">
            <w:pPr>
              <w:pStyle w:val="CellBody"/>
              <w:rPr>
                <w:lang w:val="en-US"/>
              </w:rPr>
            </w:pPr>
            <w:r w:rsidRPr="006159E6">
              <w:rPr>
                <w:lang w:val="en-US"/>
              </w:rPr>
              <w:t>LargeTradeSize</w:t>
            </w:r>
          </w:p>
        </w:tc>
        <w:tc>
          <w:tcPr>
            <w:tcW w:w="5097" w:type="dxa"/>
          </w:tcPr>
          <w:p w14:paraId="5ABCF064" w14:textId="77777777" w:rsidR="008D7AF1" w:rsidRPr="006159E6" w:rsidRDefault="008D7AF1" w:rsidP="00B17E49">
            <w:pPr>
              <w:pStyle w:val="CellBody"/>
              <w:rPr>
                <w:lang w:val="en-US"/>
              </w:rPr>
            </w:pPr>
            <w:r>
              <w:rPr>
                <w:lang w:val="en-US"/>
              </w:rPr>
              <w:t>A flag indicating if the trade is considered large under the terms of the relevant regulatory regime.</w:t>
            </w:r>
          </w:p>
        </w:tc>
        <w:tc>
          <w:tcPr>
            <w:tcW w:w="2127" w:type="dxa"/>
          </w:tcPr>
          <w:p w14:paraId="1D5F0951" w14:textId="77777777" w:rsidR="008D7AF1" w:rsidRPr="006159E6" w:rsidRDefault="008D7AF1" w:rsidP="00214934">
            <w:pPr>
              <w:pStyle w:val="CellBody"/>
              <w:rPr>
                <w:lang w:val="en-US"/>
              </w:rPr>
            </w:pPr>
            <w:r w:rsidRPr="006159E6">
              <w:rPr>
                <w:lang w:val="en-US"/>
              </w:rPr>
              <w:t>boolean</w:t>
            </w:r>
          </w:p>
        </w:tc>
      </w:tr>
      <w:tr w:rsidR="008D7AF1" w:rsidRPr="006159E6" w14:paraId="53DD38E2" w14:textId="77777777" w:rsidTr="004941B0">
        <w:trPr>
          <w:cantSplit/>
        </w:trPr>
        <w:tc>
          <w:tcPr>
            <w:tcW w:w="2274" w:type="dxa"/>
          </w:tcPr>
          <w:p w14:paraId="15A0830C" w14:textId="77777777" w:rsidR="008D7AF1" w:rsidRPr="006159E6" w:rsidRDefault="008D7AF1" w:rsidP="00214934">
            <w:pPr>
              <w:pStyle w:val="CellBody"/>
              <w:rPr>
                <w:lang w:val="en-US"/>
              </w:rPr>
            </w:pPr>
            <w:r w:rsidRPr="006159E6">
              <w:rPr>
                <w:lang w:val="en-US"/>
              </w:rPr>
              <w:t>LinkID</w:t>
            </w:r>
          </w:p>
        </w:tc>
        <w:tc>
          <w:tcPr>
            <w:tcW w:w="5097" w:type="dxa"/>
          </w:tcPr>
          <w:p w14:paraId="49D01AF5" w14:textId="77777777" w:rsidR="008D7AF1" w:rsidRPr="006159E6" w:rsidRDefault="008D7AF1" w:rsidP="00214934">
            <w:pPr>
              <w:pStyle w:val="CellBody"/>
              <w:rPr>
                <w:lang w:val="en-US"/>
              </w:rPr>
            </w:pPr>
            <w:r>
              <w:rPr>
                <w:lang w:val="en-US"/>
              </w:rPr>
              <w:t>A reference to a related trade.</w:t>
            </w:r>
          </w:p>
        </w:tc>
        <w:tc>
          <w:tcPr>
            <w:tcW w:w="2127" w:type="dxa"/>
          </w:tcPr>
          <w:p w14:paraId="4FA6FA4D" w14:textId="77777777" w:rsidR="008D7AF1" w:rsidRPr="006159E6" w:rsidRDefault="008D7AF1" w:rsidP="00214934">
            <w:pPr>
              <w:pStyle w:val="CellBody"/>
              <w:rPr>
                <w:lang w:val="en-US"/>
              </w:rPr>
            </w:pPr>
            <w:r w:rsidRPr="006159E6">
              <w:rPr>
                <w:lang w:val="en-US"/>
              </w:rPr>
              <w:t>s255</w:t>
            </w:r>
          </w:p>
        </w:tc>
      </w:tr>
      <w:tr w:rsidR="008D7AF1" w:rsidRPr="006159E6" w14:paraId="4A566BA4" w14:textId="77777777" w:rsidTr="004941B0">
        <w:trPr>
          <w:cantSplit/>
        </w:trPr>
        <w:tc>
          <w:tcPr>
            <w:tcW w:w="2274" w:type="dxa"/>
          </w:tcPr>
          <w:p w14:paraId="68DC18EE" w14:textId="77777777" w:rsidR="008D7AF1" w:rsidRPr="006159E6" w:rsidRDefault="008D7AF1" w:rsidP="00214934">
            <w:pPr>
              <w:pStyle w:val="CellBody"/>
              <w:rPr>
                <w:lang w:val="en-US"/>
              </w:rPr>
            </w:pPr>
            <w:r w:rsidRPr="006159E6">
              <w:rPr>
                <w:lang w:val="en-US"/>
              </w:rPr>
              <w:t>LinkedTransaction</w:t>
            </w:r>
            <w:r w:rsidRPr="006159E6">
              <w:rPr>
                <w:lang w:val="en-US"/>
              </w:rPr>
              <w:softHyphen/>
              <w:t>ID</w:t>
            </w:r>
          </w:p>
        </w:tc>
        <w:tc>
          <w:tcPr>
            <w:tcW w:w="5097" w:type="dxa"/>
          </w:tcPr>
          <w:p w14:paraId="5EB552B4" w14:textId="77777777" w:rsidR="008D7AF1" w:rsidRPr="006159E6" w:rsidRDefault="008D7AF1" w:rsidP="00214934">
            <w:pPr>
              <w:pStyle w:val="CellBody"/>
              <w:rPr>
                <w:lang w:val="en-US"/>
              </w:rPr>
            </w:pPr>
            <w:r>
              <w:rPr>
                <w:lang w:val="en-US"/>
              </w:rPr>
              <w:t>Specifies the ID used to link two trades. For standard trades, this is the UTI of the linked trade. For non-standard trades, this is the non-standard contract ID.</w:t>
            </w:r>
          </w:p>
        </w:tc>
        <w:tc>
          <w:tcPr>
            <w:tcW w:w="2127" w:type="dxa"/>
          </w:tcPr>
          <w:p w14:paraId="6D32A0F9" w14:textId="77777777" w:rsidR="008D7AF1" w:rsidRPr="006159E6" w:rsidRDefault="008D7AF1" w:rsidP="00214934">
            <w:pPr>
              <w:pStyle w:val="CellBody"/>
              <w:rPr>
                <w:lang w:val="en-US"/>
              </w:rPr>
            </w:pPr>
            <w:r w:rsidRPr="006159E6">
              <w:rPr>
                <w:lang w:val="en-US"/>
              </w:rPr>
              <w:t>UTIType</w:t>
            </w:r>
          </w:p>
        </w:tc>
      </w:tr>
      <w:tr w:rsidR="008D7AF1" w:rsidRPr="006159E6" w14:paraId="4BAFF8BB" w14:textId="77777777" w:rsidTr="004941B0">
        <w:trPr>
          <w:cantSplit/>
          <w:ins w:id="1847" w:author="Autor"/>
        </w:trPr>
        <w:tc>
          <w:tcPr>
            <w:tcW w:w="2274" w:type="dxa"/>
          </w:tcPr>
          <w:p w14:paraId="4AC6240A" w14:textId="38E5F5AD" w:rsidR="008D7AF1" w:rsidRPr="006159E6" w:rsidRDefault="008D7AF1" w:rsidP="00214934">
            <w:pPr>
              <w:pStyle w:val="CellBody"/>
              <w:rPr>
                <w:ins w:id="1848" w:author="Autor"/>
                <w:lang w:val="en-US"/>
              </w:rPr>
            </w:pPr>
            <w:ins w:id="1849" w:author="Autor">
              <w:r>
                <w:rPr>
                  <w:lang w:val="en-US"/>
                </w:rPr>
                <w:t>Load</w:t>
              </w:r>
              <w:r>
                <w:rPr>
                  <w:lang w:val="en-US"/>
                </w:rPr>
                <w:softHyphen/>
                <w:t>Delivery</w:t>
              </w:r>
              <w:r>
                <w:rPr>
                  <w:lang w:val="en-US"/>
                </w:rPr>
                <w:softHyphen/>
                <w:t>Interval</w:t>
              </w:r>
            </w:ins>
          </w:p>
        </w:tc>
        <w:tc>
          <w:tcPr>
            <w:tcW w:w="5097" w:type="dxa"/>
          </w:tcPr>
          <w:p w14:paraId="222CAFCC" w14:textId="77777777" w:rsidR="008D7AF1" w:rsidRDefault="007D029D" w:rsidP="003A0526">
            <w:pPr>
              <w:pStyle w:val="CellBody"/>
              <w:rPr>
                <w:ins w:id="1850" w:author="Autor"/>
                <w:lang w:val="en-US"/>
              </w:rPr>
            </w:pPr>
            <w:ins w:id="1851" w:author="Autor">
              <w:r w:rsidRPr="007D029D">
                <w:rPr>
                  <w:lang w:val="en-US"/>
                </w:rPr>
                <w:t>Time when the capacity changes in a physical delivery of the commodity under a trade</w:t>
              </w:r>
              <w:r w:rsidR="003A0526">
                <w:rPr>
                  <w:lang w:val="en-US"/>
                </w:rPr>
                <w:t xml:space="preserve">. This field allows to represent </w:t>
              </w:r>
              <w:r w:rsidRPr="007D029D">
                <w:rPr>
                  <w:lang w:val="en-US"/>
                </w:rPr>
                <w:t>each block or shape comprising the delivery schedule.</w:t>
              </w:r>
            </w:ins>
          </w:p>
          <w:p w14:paraId="2E617EB5" w14:textId="3B5B0867" w:rsidR="00A60E59" w:rsidRDefault="00A60E59" w:rsidP="003A0526">
            <w:pPr>
              <w:pStyle w:val="CellBody"/>
              <w:rPr>
                <w:ins w:id="1852" w:author="Autor"/>
                <w:lang w:val="en-US"/>
              </w:rPr>
            </w:pPr>
            <w:ins w:id="1853" w:author="Autor">
              <w:r>
                <w:rPr>
                  <w:lang w:val="en-US"/>
                </w:rPr>
                <w:t>Times are expressed using hours</w:t>
              </w:r>
              <w:r w:rsidR="00A45600">
                <w:rPr>
                  <w:lang w:val="en-US"/>
                </w:rPr>
                <w:t xml:space="preserve"> and minutes</w:t>
              </w:r>
              <w:r>
                <w:rPr>
                  <w:lang w:val="en-US"/>
                </w:rPr>
                <w:t>. “00</w:t>
              </w:r>
              <w:r w:rsidR="00A45600">
                <w:rPr>
                  <w:lang w:val="en-US"/>
                </w:rPr>
                <w:t>:00</w:t>
              </w:r>
              <w:r>
                <w:rPr>
                  <w:lang w:val="en-US"/>
                </w:rPr>
                <w:t>” signifies the start of the day and “24</w:t>
              </w:r>
              <w:r w:rsidR="00A45600">
                <w:rPr>
                  <w:lang w:val="en-US"/>
                </w:rPr>
                <w:t>:00</w:t>
              </w:r>
              <w:r>
                <w:rPr>
                  <w:lang w:val="en-US"/>
                </w:rPr>
                <w:t>” the end of the day.</w:t>
              </w:r>
            </w:ins>
          </w:p>
        </w:tc>
        <w:tc>
          <w:tcPr>
            <w:tcW w:w="2127" w:type="dxa"/>
          </w:tcPr>
          <w:p w14:paraId="6D46AEE2" w14:textId="7D1C3861" w:rsidR="008D7AF1" w:rsidRPr="006159E6" w:rsidRDefault="0036545E" w:rsidP="0036545E">
            <w:pPr>
              <w:pStyle w:val="CellBody"/>
              <w:rPr>
                <w:ins w:id="1854" w:author="Autor"/>
                <w:lang w:val="en-US"/>
              </w:rPr>
            </w:pPr>
            <w:ins w:id="1855" w:author="Autor">
              <w:r>
                <w:rPr>
                  <w:lang w:val="en-US"/>
                </w:rPr>
                <w:t>LoadDelivery</w:t>
              </w:r>
              <w:r>
                <w:rPr>
                  <w:lang w:val="en-US"/>
                </w:rPr>
                <w:softHyphen/>
                <w:t>Interval</w:t>
              </w:r>
              <w:r>
                <w:rPr>
                  <w:lang w:val="en-US"/>
                </w:rPr>
                <w:softHyphen/>
                <w:t>Type</w:t>
              </w:r>
            </w:ins>
          </w:p>
        </w:tc>
      </w:tr>
      <w:tr w:rsidR="008D7AF1" w:rsidRPr="006159E6" w14:paraId="0FC5AE84" w14:textId="77777777" w:rsidTr="004941B0">
        <w:trPr>
          <w:cantSplit/>
        </w:trPr>
        <w:tc>
          <w:tcPr>
            <w:tcW w:w="2274" w:type="dxa"/>
          </w:tcPr>
          <w:p w14:paraId="706C3DBB" w14:textId="77777777" w:rsidR="008D7AF1" w:rsidRPr="006159E6" w:rsidRDefault="008D7AF1" w:rsidP="00214934">
            <w:pPr>
              <w:pStyle w:val="CellBody"/>
              <w:rPr>
                <w:lang w:val="en-US"/>
              </w:rPr>
            </w:pPr>
            <w:r w:rsidRPr="006159E6">
              <w:rPr>
                <w:lang w:val="en-US"/>
              </w:rPr>
              <w:t>LoadType</w:t>
            </w:r>
          </w:p>
        </w:tc>
        <w:tc>
          <w:tcPr>
            <w:tcW w:w="5097" w:type="dxa"/>
          </w:tcPr>
          <w:p w14:paraId="03890FE5" w14:textId="77777777" w:rsidR="008D7AF1" w:rsidRPr="006159E6" w:rsidRDefault="008D7AF1" w:rsidP="00214934">
            <w:pPr>
              <w:pStyle w:val="CellBody"/>
              <w:rPr>
                <w:lang w:val="en-US"/>
              </w:rPr>
            </w:pPr>
            <w:r>
              <w:rPr>
                <w:lang w:val="en-US"/>
              </w:rPr>
              <w:t>T</w:t>
            </w:r>
            <w:r w:rsidRPr="006159E6">
              <w:rPr>
                <w:lang w:val="en-US"/>
              </w:rPr>
              <w:t>he shape of a continuous deliver</w:t>
            </w:r>
            <w:r>
              <w:rPr>
                <w:lang w:val="en-US"/>
              </w:rPr>
              <w:t>y</w:t>
            </w:r>
            <w:r w:rsidRPr="006159E6">
              <w:rPr>
                <w:lang w:val="en-US"/>
              </w:rPr>
              <w:t xml:space="preserve">. </w:t>
            </w:r>
            <w:r>
              <w:rPr>
                <w:lang w:val="en-US"/>
              </w:rPr>
              <w:t>O</w:t>
            </w:r>
            <w:r w:rsidRPr="006159E6">
              <w:rPr>
                <w:lang w:val="en-US"/>
              </w:rPr>
              <w:t xml:space="preserve">nly applies to gas and electricity tansactions. </w:t>
            </w:r>
          </w:p>
        </w:tc>
        <w:tc>
          <w:tcPr>
            <w:tcW w:w="2127" w:type="dxa"/>
          </w:tcPr>
          <w:p w14:paraId="3C337977" w14:textId="77777777" w:rsidR="008D7AF1" w:rsidRPr="006159E6" w:rsidRDefault="008D7AF1" w:rsidP="00214934">
            <w:pPr>
              <w:pStyle w:val="CellBody"/>
              <w:rPr>
                <w:lang w:val="en-US"/>
              </w:rPr>
            </w:pPr>
            <w:r w:rsidRPr="006159E6">
              <w:rPr>
                <w:lang w:val="en-US"/>
              </w:rPr>
              <w:t>ContractType</w:t>
            </w:r>
          </w:p>
          <w:p w14:paraId="1DC7A9B1" w14:textId="77777777" w:rsidR="008D7AF1" w:rsidRPr="006159E6" w:rsidRDefault="008D7AF1" w:rsidP="00214934">
            <w:pPr>
              <w:pStyle w:val="CellBody"/>
              <w:rPr>
                <w:lang w:val="en-US"/>
              </w:rPr>
            </w:pPr>
            <w:r w:rsidRPr="006159E6">
              <w:rPr>
                <w:lang w:val="en-US"/>
              </w:rPr>
              <w:t>LoadTypeType</w:t>
            </w:r>
          </w:p>
        </w:tc>
      </w:tr>
      <w:tr w:rsidR="008D7AF1" w:rsidRPr="006159E6" w14:paraId="57DDABCD" w14:textId="77777777" w:rsidTr="004941B0">
        <w:trPr>
          <w:cantSplit/>
        </w:trPr>
        <w:tc>
          <w:tcPr>
            <w:tcW w:w="2274" w:type="dxa"/>
          </w:tcPr>
          <w:p w14:paraId="2DC4AECF" w14:textId="77777777" w:rsidR="008D7AF1" w:rsidRPr="006159E6" w:rsidRDefault="008D7AF1" w:rsidP="00214934">
            <w:pPr>
              <w:pStyle w:val="CellBody"/>
              <w:rPr>
                <w:lang w:val="en-US"/>
              </w:rPr>
            </w:pPr>
            <w:r w:rsidRPr="006159E6">
              <w:rPr>
                <w:lang w:val="en-US"/>
              </w:rPr>
              <w:t>Lots</w:t>
            </w:r>
          </w:p>
        </w:tc>
        <w:tc>
          <w:tcPr>
            <w:tcW w:w="5097" w:type="dxa"/>
          </w:tcPr>
          <w:p w14:paraId="6D72FF28" w14:textId="77777777" w:rsidR="008D7AF1" w:rsidRPr="006159E6" w:rsidRDefault="008D7AF1" w:rsidP="00214934">
            <w:pPr>
              <w:pStyle w:val="CellBody"/>
              <w:rPr>
                <w:lang w:val="en-US"/>
              </w:rPr>
            </w:pPr>
            <w:r w:rsidRPr="006159E6">
              <w:rPr>
                <w:lang w:val="en-US"/>
              </w:rPr>
              <w:t>The number of contracts to be registered.</w:t>
            </w:r>
          </w:p>
        </w:tc>
        <w:tc>
          <w:tcPr>
            <w:tcW w:w="2127" w:type="dxa"/>
          </w:tcPr>
          <w:p w14:paraId="6FB39811" w14:textId="77777777" w:rsidR="008D7AF1" w:rsidRPr="006159E6" w:rsidRDefault="008D7AF1" w:rsidP="00214934">
            <w:pPr>
              <w:pStyle w:val="CellBody"/>
              <w:rPr>
                <w:lang w:val="en-US"/>
              </w:rPr>
            </w:pPr>
            <w:r w:rsidRPr="006159E6">
              <w:rPr>
                <w:lang w:val="en-US"/>
              </w:rPr>
              <w:t>LotsType</w:t>
            </w:r>
          </w:p>
        </w:tc>
      </w:tr>
    </w:tbl>
    <w:p w14:paraId="6E14B967" w14:textId="77777777" w:rsidR="00BE1E5A" w:rsidRDefault="00997265" w:rsidP="00BE1E5A">
      <w:pPr>
        <w:pStyle w:val="berschrift2"/>
        <w:rPr>
          <w:lang w:val="en-US"/>
        </w:rPr>
      </w:pPr>
      <w:bookmarkStart w:id="1856" w:name="_Toc489975930"/>
      <w:r w:rsidRPr="006159E6">
        <w:rPr>
          <w:lang w:val="en-US"/>
        </w:rPr>
        <w:t>M</w:t>
      </w:r>
      <w:r w:rsidR="00BE1E5A" w:rsidRPr="006159E6">
        <w:rPr>
          <w:lang w:val="en-US"/>
        </w:rPr>
        <w:t>–</w:t>
      </w:r>
      <w:r w:rsidR="004F105F" w:rsidRPr="006159E6">
        <w:rPr>
          <w:lang w:val="en-US"/>
        </w:rPr>
        <w:t>R</w:t>
      </w:r>
      <w:bookmarkEnd w:id="1856"/>
    </w:p>
    <w:tbl>
      <w:tblPr>
        <w:tblW w:w="949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8" w:type="dxa"/>
          <w:right w:w="68" w:type="dxa"/>
        </w:tblCellMar>
        <w:tblLook w:val="0000" w:firstRow="0" w:lastRow="0" w:firstColumn="0" w:lastColumn="0" w:noHBand="0" w:noVBand="0"/>
      </w:tblPr>
      <w:tblGrid>
        <w:gridCol w:w="2263"/>
        <w:gridCol w:w="5079"/>
        <w:gridCol w:w="2156"/>
      </w:tblGrid>
      <w:tr w:rsidR="005B7DC8" w:rsidRPr="006159E6" w14:paraId="4CF7F0CB" w14:textId="77777777" w:rsidTr="004941B0">
        <w:trPr>
          <w:cantSplit/>
          <w:tblHeader/>
        </w:trPr>
        <w:tc>
          <w:tcPr>
            <w:tcW w:w="2263" w:type="dxa"/>
            <w:shd w:val="clear" w:color="auto" w:fill="E6E6E6"/>
          </w:tcPr>
          <w:p w14:paraId="2C198DC5" w14:textId="77777777" w:rsidR="005B7DC8" w:rsidRPr="006159E6" w:rsidRDefault="005B7DC8" w:rsidP="00214934">
            <w:pPr>
              <w:pStyle w:val="CellBody"/>
              <w:keepNext/>
              <w:rPr>
                <w:rStyle w:val="Fett"/>
                <w:lang w:val="en-US"/>
              </w:rPr>
            </w:pPr>
            <w:r w:rsidRPr="006159E6">
              <w:rPr>
                <w:rStyle w:val="Fett"/>
                <w:lang w:val="en-US"/>
              </w:rPr>
              <w:t>Field name</w:t>
            </w:r>
          </w:p>
        </w:tc>
        <w:tc>
          <w:tcPr>
            <w:tcW w:w="5079" w:type="dxa"/>
            <w:shd w:val="clear" w:color="auto" w:fill="E6E6E6"/>
          </w:tcPr>
          <w:p w14:paraId="6B608107" w14:textId="77777777" w:rsidR="005B7DC8" w:rsidRPr="006159E6" w:rsidRDefault="005B7DC8" w:rsidP="00482B66">
            <w:pPr>
              <w:pStyle w:val="CellBody"/>
              <w:rPr>
                <w:rStyle w:val="Fett"/>
                <w:lang w:val="en-US"/>
              </w:rPr>
            </w:pPr>
            <w:r w:rsidRPr="006159E6">
              <w:rPr>
                <w:rStyle w:val="Fett"/>
                <w:lang w:val="en-US"/>
              </w:rPr>
              <w:t>Definition</w:t>
            </w:r>
          </w:p>
        </w:tc>
        <w:tc>
          <w:tcPr>
            <w:tcW w:w="2156" w:type="dxa"/>
            <w:shd w:val="clear" w:color="auto" w:fill="E6E6E6"/>
          </w:tcPr>
          <w:p w14:paraId="7042C7CD" w14:textId="77777777" w:rsidR="005B7DC8" w:rsidRPr="006159E6" w:rsidRDefault="005B7DC8" w:rsidP="00482B66">
            <w:pPr>
              <w:pStyle w:val="CellBody"/>
              <w:rPr>
                <w:rStyle w:val="Fett"/>
                <w:lang w:val="en-US"/>
              </w:rPr>
            </w:pPr>
            <w:r w:rsidRPr="006159E6">
              <w:rPr>
                <w:rStyle w:val="Fett"/>
                <w:lang w:val="en-US"/>
              </w:rPr>
              <w:t xml:space="preserve">Based on type </w:t>
            </w:r>
          </w:p>
        </w:tc>
      </w:tr>
      <w:tr w:rsidR="005B7DC8" w:rsidRPr="006159E6" w14:paraId="4162393A" w14:textId="77777777" w:rsidTr="004941B0">
        <w:tblPrEx>
          <w:tblLook w:val="0020" w:firstRow="1" w:lastRow="0" w:firstColumn="0" w:lastColumn="0" w:noHBand="0" w:noVBand="0"/>
        </w:tblPrEx>
        <w:trPr>
          <w:cantSplit/>
        </w:trPr>
        <w:tc>
          <w:tcPr>
            <w:tcW w:w="2263" w:type="dxa"/>
          </w:tcPr>
          <w:p w14:paraId="5EDD762F" w14:textId="77777777" w:rsidR="005B7DC8" w:rsidRPr="006159E6" w:rsidRDefault="005B7DC8" w:rsidP="00214934">
            <w:pPr>
              <w:pStyle w:val="CellBody"/>
              <w:keepNext/>
              <w:rPr>
                <w:lang w:val="en-US"/>
              </w:rPr>
            </w:pPr>
            <w:r w:rsidRPr="006159E6">
              <w:rPr>
                <w:lang w:val="en-US"/>
              </w:rPr>
              <w:t>Market</w:t>
            </w:r>
          </w:p>
        </w:tc>
        <w:tc>
          <w:tcPr>
            <w:tcW w:w="5079" w:type="dxa"/>
          </w:tcPr>
          <w:p w14:paraId="710BCC20" w14:textId="77777777" w:rsidR="00F57DDF" w:rsidRPr="006159E6" w:rsidRDefault="005B7DC8" w:rsidP="00F57DDF">
            <w:pPr>
              <w:pStyle w:val="CellBody"/>
              <w:rPr>
                <w:lang w:val="en-US"/>
              </w:rPr>
            </w:pPr>
            <w:r>
              <w:rPr>
                <w:lang w:val="en-US"/>
              </w:rPr>
              <w:t>The country or state</w:t>
            </w:r>
            <w:r w:rsidR="00D93318">
              <w:rPr>
                <w:lang w:val="en-US"/>
              </w:rPr>
              <w:t xml:space="preserve"> </w:t>
            </w:r>
            <w:r>
              <w:rPr>
                <w:lang w:val="en-US"/>
              </w:rPr>
              <w:t>where the commodity is traded.</w:t>
            </w:r>
          </w:p>
        </w:tc>
        <w:tc>
          <w:tcPr>
            <w:tcW w:w="2156" w:type="dxa"/>
          </w:tcPr>
          <w:p w14:paraId="6CA2ECC5" w14:textId="77777777" w:rsidR="005B7DC8" w:rsidRPr="006159E6" w:rsidRDefault="005B7DC8" w:rsidP="00482B66">
            <w:pPr>
              <w:pStyle w:val="CellBody"/>
              <w:rPr>
                <w:lang w:val="en-US"/>
              </w:rPr>
            </w:pPr>
            <w:r w:rsidRPr="006159E6">
              <w:rPr>
                <w:lang w:val="en-US"/>
              </w:rPr>
              <w:t>Country</w:t>
            </w:r>
            <w:r w:rsidRPr="006159E6">
              <w:rPr>
                <w:lang w:val="en-US"/>
              </w:rPr>
              <w:softHyphen/>
              <w:t>Code</w:t>
            </w:r>
            <w:r w:rsidRPr="006159E6">
              <w:rPr>
                <w:lang w:val="en-US"/>
              </w:rPr>
              <w:softHyphen/>
              <w:t>Type</w:t>
            </w:r>
          </w:p>
        </w:tc>
      </w:tr>
      <w:tr w:rsidR="005B7DC8" w:rsidRPr="006159E6" w14:paraId="2CCEABAB" w14:textId="77777777" w:rsidTr="004941B0">
        <w:tblPrEx>
          <w:tblLook w:val="0020" w:firstRow="1" w:lastRow="0" w:firstColumn="0" w:lastColumn="0" w:noHBand="0" w:noVBand="0"/>
        </w:tblPrEx>
        <w:trPr>
          <w:cantSplit/>
        </w:trPr>
        <w:tc>
          <w:tcPr>
            <w:tcW w:w="2263" w:type="dxa"/>
          </w:tcPr>
          <w:p w14:paraId="703A430E" w14:textId="77777777" w:rsidR="005B7DC8" w:rsidRPr="006159E6" w:rsidRDefault="005B7DC8" w:rsidP="00482B66">
            <w:pPr>
              <w:pStyle w:val="CellBody"/>
              <w:rPr>
                <w:lang w:val="en-US"/>
              </w:rPr>
            </w:pPr>
            <w:r w:rsidRPr="006159E6">
              <w:rPr>
                <w:lang w:val="en-US"/>
              </w:rPr>
              <w:t>MasterAgreement</w:t>
            </w:r>
            <w:r w:rsidRPr="006159E6">
              <w:rPr>
                <w:lang w:val="en-US"/>
              </w:rPr>
              <w:softHyphen/>
              <w:t>Version</w:t>
            </w:r>
          </w:p>
        </w:tc>
        <w:tc>
          <w:tcPr>
            <w:tcW w:w="5079" w:type="dxa"/>
          </w:tcPr>
          <w:p w14:paraId="062B59E3" w14:textId="77777777" w:rsidR="005B7DC8" w:rsidRPr="006159E6" w:rsidRDefault="005B7DC8" w:rsidP="00482B66">
            <w:pPr>
              <w:pStyle w:val="CellBody"/>
              <w:rPr>
                <w:lang w:val="en-US"/>
              </w:rPr>
            </w:pPr>
            <w:r w:rsidRPr="006159E6">
              <w:rPr>
                <w:lang w:val="en-US"/>
              </w:rPr>
              <w:t xml:space="preserve">The vintage </w:t>
            </w:r>
            <w:r>
              <w:rPr>
                <w:lang w:val="en-US"/>
              </w:rPr>
              <w:t>o</w:t>
            </w:r>
            <w:r w:rsidRPr="006159E6">
              <w:rPr>
                <w:lang w:val="en-US"/>
              </w:rPr>
              <w:t xml:space="preserve">f the agreement under which the reported transaction </w:t>
            </w:r>
            <w:r>
              <w:rPr>
                <w:lang w:val="en-US"/>
              </w:rPr>
              <w:t>is</w:t>
            </w:r>
            <w:r w:rsidRPr="006159E6">
              <w:rPr>
                <w:lang w:val="en-US"/>
              </w:rPr>
              <w:t xml:space="preserve"> executed.</w:t>
            </w:r>
          </w:p>
        </w:tc>
        <w:tc>
          <w:tcPr>
            <w:tcW w:w="2156" w:type="dxa"/>
          </w:tcPr>
          <w:p w14:paraId="48241F39" w14:textId="77777777" w:rsidR="005B7DC8" w:rsidRPr="006159E6" w:rsidRDefault="005B7DC8" w:rsidP="00482B66">
            <w:pPr>
              <w:pStyle w:val="CellBody"/>
              <w:rPr>
                <w:lang w:val="en-US"/>
              </w:rPr>
            </w:pPr>
            <w:r w:rsidRPr="006159E6">
              <w:rPr>
                <w:lang w:val="en-US"/>
              </w:rPr>
              <w:t>MasterAgreement</w:t>
            </w:r>
            <w:r w:rsidRPr="006159E6">
              <w:rPr>
                <w:lang w:val="en-US"/>
              </w:rPr>
              <w:softHyphen/>
              <w:t>VersionType</w:t>
            </w:r>
          </w:p>
        </w:tc>
      </w:tr>
      <w:tr w:rsidR="005B7DC8" w:rsidRPr="006159E6" w14:paraId="1E82B14B" w14:textId="77777777" w:rsidTr="004941B0">
        <w:tblPrEx>
          <w:tblLook w:val="0020" w:firstRow="1" w:lastRow="0" w:firstColumn="0" w:lastColumn="0" w:noHBand="0" w:noVBand="0"/>
        </w:tblPrEx>
        <w:trPr>
          <w:cantSplit/>
        </w:trPr>
        <w:tc>
          <w:tcPr>
            <w:tcW w:w="2263" w:type="dxa"/>
          </w:tcPr>
          <w:p w14:paraId="0F9C906C" w14:textId="77777777" w:rsidR="005B7DC8" w:rsidRPr="006159E6" w:rsidRDefault="005B7DC8" w:rsidP="00482B66">
            <w:pPr>
              <w:pStyle w:val="CellBody"/>
              <w:rPr>
                <w:lang w:val="en-US"/>
              </w:rPr>
            </w:pPr>
            <w:r w:rsidRPr="006159E6">
              <w:rPr>
                <w:lang w:val="en-US"/>
              </w:rPr>
              <w:t>MaturityDate</w:t>
            </w:r>
          </w:p>
        </w:tc>
        <w:tc>
          <w:tcPr>
            <w:tcW w:w="5079" w:type="dxa"/>
          </w:tcPr>
          <w:p w14:paraId="045D35C9" w14:textId="77777777" w:rsidR="005B7DC8" w:rsidRPr="006159E6" w:rsidRDefault="005B7DC8" w:rsidP="00482B66">
            <w:pPr>
              <w:pStyle w:val="CellBody"/>
              <w:rPr>
                <w:lang w:val="en-US"/>
              </w:rPr>
            </w:pPr>
            <w:r>
              <w:rPr>
                <w:lang w:val="en-US"/>
              </w:rPr>
              <w:t>The o</w:t>
            </w:r>
            <w:r w:rsidRPr="006159E6">
              <w:rPr>
                <w:lang w:val="en-US"/>
              </w:rPr>
              <w:t>riginal date of expiry of the reported contract.</w:t>
            </w:r>
          </w:p>
        </w:tc>
        <w:tc>
          <w:tcPr>
            <w:tcW w:w="2156" w:type="dxa"/>
          </w:tcPr>
          <w:p w14:paraId="06E51C7E" w14:textId="77777777" w:rsidR="005B7DC8" w:rsidRPr="006159E6" w:rsidRDefault="005B7DC8" w:rsidP="00482B66">
            <w:pPr>
              <w:pStyle w:val="CellBody"/>
              <w:rPr>
                <w:lang w:val="en-US"/>
              </w:rPr>
            </w:pPr>
            <w:r w:rsidRPr="006159E6">
              <w:rPr>
                <w:lang w:val="en-US"/>
              </w:rPr>
              <w:t>DateType</w:t>
            </w:r>
          </w:p>
        </w:tc>
      </w:tr>
      <w:tr w:rsidR="005B7DC8" w:rsidRPr="006159E6" w14:paraId="6901A25A" w14:textId="77777777" w:rsidTr="004941B0">
        <w:tblPrEx>
          <w:tblLook w:val="0020" w:firstRow="1" w:lastRow="0" w:firstColumn="0" w:lastColumn="0" w:noHBand="0" w:noVBand="0"/>
        </w:tblPrEx>
        <w:trPr>
          <w:cantSplit/>
        </w:trPr>
        <w:tc>
          <w:tcPr>
            <w:tcW w:w="2263" w:type="dxa"/>
          </w:tcPr>
          <w:p w14:paraId="16D84179" w14:textId="77777777" w:rsidR="005B7DC8" w:rsidRPr="006159E6" w:rsidRDefault="005B7DC8" w:rsidP="00482B66">
            <w:pPr>
              <w:pStyle w:val="CellBody"/>
              <w:rPr>
                <w:lang w:val="en-US"/>
              </w:rPr>
            </w:pPr>
            <w:r w:rsidRPr="006159E6">
              <w:rPr>
                <w:lang w:val="en-US"/>
              </w:rPr>
              <w:t>MetalGrade</w:t>
            </w:r>
          </w:p>
        </w:tc>
        <w:tc>
          <w:tcPr>
            <w:tcW w:w="5079" w:type="dxa"/>
          </w:tcPr>
          <w:p w14:paraId="01546D6B" w14:textId="77777777" w:rsidR="005B7DC8" w:rsidRPr="006159E6" w:rsidRDefault="005B7DC8" w:rsidP="00482B66">
            <w:pPr>
              <w:pStyle w:val="CellBody"/>
              <w:rPr>
                <w:lang w:val="en-US"/>
              </w:rPr>
            </w:pPr>
            <w:r w:rsidRPr="006159E6">
              <w:rPr>
                <w:lang w:val="en-US"/>
              </w:rPr>
              <w:t>Specifies the subcategory of a base metal by providing a standard name for the grade or quality of the physical product.</w:t>
            </w:r>
          </w:p>
        </w:tc>
        <w:tc>
          <w:tcPr>
            <w:tcW w:w="2156" w:type="dxa"/>
          </w:tcPr>
          <w:p w14:paraId="1EF646AA" w14:textId="77777777" w:rsidR="005B7DC8" w:rsidRPr="006159E6" w:rsidRDefault="005B7DC8" w:rsidP="00482B66">
            <w:pPr>
              <w:pStyle w:val="CellBody"/>
              <w:rPr>
                <w:lang w:val="en-US"/>
              </w:rPr>
            </w:pPr>
            <w:r w:rsidRPr="006159E6">
              <w:rPr>
                <w:lang w:val="en-US"/>
              </w:rPr>
              <w:t>Product</w:t>
            </w:r>
            <w:r w:rsidRPr="006159E6">
              <w:rPr>
                <w:lang w:val="en-US"/>
              </w:rPr>
              <w:softHyphen/>
              <w:t>Grade</w:t>
            </w:r>
            <w:r w:rsidRPr="006159E6">
              <w:rPr>
                <w:lang w:val="en-US"/>
              </w:rPr>
              <w:softHyphen/>
              <w:t>Type</w:t>
            </w:r>
          </w:p>
        </w:tc>
      </w:tr>
      <w:tr w:rsidR="005B7DC8" w:rsidRPr="006159E6" w14:paraId="0CAE66CF" w14:textId="77777777" w:rsidTr="004941B0">
        <w:tblPrEx>
          <w:tblLook w:val="0020" w:firstRow="1" w:lastRow="0" w:firstColumn="0" w:lastColumn="0" w:noHBand="0" w:noVBand="0"/>
        </w:tblPrEx>
        <w:trPr>
          <w:cantSplit/>
        </w:trPr>
        <w:tc>
          <w:tcPr>
            <w:tcW w:w="2263" w:type="dxa"/>
          </w:tcPr>
          <w:p w14:paraId="7EBE3DAE" w14:textId="77777777" w:rsidR="005B7DC8" w:rsidRPr="006159E6" w:rsidRDefault="005B7DC8" w:rsidP="00482B66">
            <w:pPr>
              <w:pStyle w:val="CellBody"/>
              <w:rPr>
                <w:lang w:val="en-US"/>
              </w:rPr>
            </w:pPr>
            <w:r w:rsidRPr="006159E6">
              <w:rPr>
                <w:lang w:val="en-US"/>
              </w:rPr>
              <w:t>MetalMaterial</w:t>
            </w:r>
          </w:p>
        </w:tc>
        <w:tc>
          <w:tcPr>
            <w:tcW w:w="5079" w:type="dxa"/>
          </w:tcPr>
          <w:p w14:paraId="635142C8" w14:textId="77777777" w:rsidR="005B7DC8" w:rsidRPr="006159E6" w:rsidRDefault="005B7DC8" w:rsidP="00482B66">
            <w:pPr>
              <w:pStyle w:val="CellBody"/>
              <w:rPr>
                <w:lang w:val="en-US"/>
              </w:rPr>
            </w:pPr>
            <w:r>
              <w:rPr>
                <w:lang w:val="en-US"/>
              </w:rPr>
              <w:t xml:space="preserve">The </w:t>
            </w:r>
            <w:r w:rsidRPr="006159E6">
              <w:rPr>
                <w:lang w:val="en-US"/>
              </w:rPr>
              <w:t xml:space="preserve">base metal </w:t>
            </w:r>
            <w:r>
              <w:rPr>
                <w:lang w:val="en-US"/>
              </w:rPr>
              <w:t>for</w:t>
            </w:r>
            <w:r w:rsidRPr="006159E6">
              <w:rPr>
                <w:lang w:val="en-US"/>
              </w:rPr>
              <w:t xml:space="preserve"> the ‘Commodity’ value “Metal”.</w:t>
            </w:r>
          </w:p>
        </w:tc>
        <w:tc>
          <w:tcPr>
            <w:tcW w:w="2156" w:type="dxa"/>
          </w:tcPr>
          <w:p w14:paraId="3F7BD530" w14:textId="77777777" w:rsidR="005B7DC8" w:rsidRPr="006159E6" w:rsidRDefault="005B7DC8" w:rsidP="00482B66">
            <w:pPr>
              <w:pStyle w:val="CellBody"/>
              <w:rPr>
                <w:lang w:val="en-US"/>
              </w:rPr>
            </w:pPr>
            <w:r w:rsidRPr="006159E6">
              <w:rPr>
                <w:lang w:val="en-US"/>
              </w:rPr>
              <w:t>Metal</w:t>
            </w:r>
            <w:r w:rsidRPr="006159E6">
              <w:rPr>
                <w:lang w:val="en-US"/>
              </w:rPr>
              <w:softHyphen/>
              <w:t>Material</w:t>
            </w:r>
            <w:r w:rsidRPr="006159E6">
              <w:rPr>
                <w:lang w:val="en-US"/>
              </w:rPr>
              <w:softHyphen/>
              <w:t>Type</w:t>
            </w:r>
          </w:p>
        </w:tc>
      </w:tr>
      <w:tr w:rsidR="005B7DC8" w:rsidRPr="006159E6" w14:paraId="18CDDBBB" w14:textId="77777777" w:rsidTr="004941B0">
        <w:tblPrEx>
          <w:tblLook w:val="0020" w:firstRow="1" w:lastRow="0" w:firstColumn="0" w:lastColumn="0" w:noHBand="0" w:noVBand="0"/>
        </w:tblPrEx>
        <w:trPr>
          <w:cantSplit/>
        </w:trPr>
        <w:tc>
          <w:tcPr>
            <w:tcW w:w="2263" w:type="dxa"/>
          </w:tcPr>
          <w:p w14:paraId="19AADAE9" w14:textId="77777777" w:rsidR="005B7DC8" w:rsidRPr="006159E6" w:rsidRDefault="005B7DC8" w:rsidP="00482B66">
            <w:pPr>
              <w:pStyle w:val="CellBody"/>
              <w:rPr>
                <w:lang w:val="en-US"/>
              </w:rPr>
            </w:pPr>
            <w:r w:rsidRPr="006159E6">
              <w:rPr>
                <w:lang w:val="en-US"/>
              </w:rPr>
              <w:t>MimeType</w:t>
            </w:r>
          </w:p>
        </w:tc>
        <w:tc>
          <w:tcPr>
            <w:tcW w:w="5079" w:type="dxa"/>
          </w:tcPr>
          <w:p w14:paraId="4A9CC99A" w14:textId="77777777" w:rsidR="005B7DC8" w:rsidRPr="006159E6" w:rsidRDefault="005B7DC8" w:rsidP="00482B66">
            <w:pPr>
              <w:pStyle w:val="CellBody"/>
              <w:rPr>
                <w:lang w:val="en-US"/>
              </w:rPr>
            </w:pPr>
            <w:r w:rsidRPr="006159E6">
              <w:rPr>
                <w:lang w:val="en-US"/>
              </w:rPr>
              <w:t xml:space="preserve">The MIME type of </w:t>
            </w:r>
            <w:r>
              <w:rPr>
                <w:lang w:val="en-US"/>
              </w:rPr>
              <w:t>an</w:t>
            </w:r>
            <w:r w:rsidRPr="006159E6">
              <w:rPr>
                <w:lang w:val="en-US"/>
              </w:rPr>
              <w:t xml:space="preserve"> attachment.</w:t>
            </w:r>
          </w:p>
        </w:tc>
        <w:tc>
          <w:tcPr>
            <w:tcW w:w="2156" w:type="dxa"/>
          </w:tcPr>
          <w:p w14:paraId="7BEEF22E" w14:textId="77777777" w:rsidR="005B7DC8" w:rsidRPr="006159E6" w:rsidRDefault="005B7DC8" w:rsidP="00482B66">
            <w:pPr>
              <w:pStyle w:val="CellBody"/>
              <w:rPr>
                <w:lang w:val="en-US"/>
              </w:rPr>
            </w:pPr>
            <w:r w:rsidRPr="006159E6">
              <w:rPr>
                <w:lang w:val="en-US"/>
              </w:rPr>
              <w:t>Attachment</w:t>
            </w:r>
            <w:r w:rsidRPr="006159E6">
              <w:rPr>
                <w:lang w:val="en-US"/>
              </w:rPr>
              <w:softHyphen/>
              <w:t>Mime</w:t>
            </w:r>
            <w:r w:rsidRPr="006159E6">
              <w:rPr>
                <w:lang w:val="en-US"/>
              </w:rPr>
              <w:softHyphen/>
              <w:t>Type</w:t>
            </w:r>
          </w:p>
        </w:tc>
      </w:tr>
      <w:tr w:rsidR="005B7DC8" w:rsidRPr="006159E6" w14:paraId="64E2DE3D" w14:textId="77777777" w:rsidTr="004941B0">
        <w:tblPrEx>
          <w:tblLook w:val="0020" w:firstRow="1" w:lastRow="0" w:firstColumn="0" w:lastColumn="0" w:noHBand="0" w:noVBand="0"/>
        </w:tblPrEx>
        <w:trPr>
          <w:cantSplit/>
        </w:trPr>
        <w:tc>
          <w:tcPr>
            <w:tcW w:w="2263" w:type="dxa"/>
          </w:tcPr>
          <w:p w14:paraId="2C7342B7" w14:textId="77777777" w:rsidR="005B7DC8" w:rsidRPr="006159E6" w:rsidRDefault="005B7DC8" w:rsidP="00482B66">
            <w:pPr>
              <w:pStyle w:val="CellBody"/>
              <w:rPr>
                <w:lang w:val="en-US"/>
              </w:rPr>
            </w:pPr>
            <w:r w:rsidRPr="006159E6">
              <w:rPr>
                <w:lang w:val="en-US"/>
              </w:rPr>
              <w:t>MTFID</w:t>
            </w:r>
          </w:p>
        </w:tc>
        <w:tc>
          <w:tcPr>
            <w:tcW w:w="5079" w:type="dxa"/>
          </w:tcPr>
          <w:p w14:paraId="5CD33FA5" w14:textId="2DFF0978" w:rsidR="005B7DC8" w:rsidRPr="006159E6" w:rsidRDefault="005B7DC8" w:rsidP="00482B66">
            <w:pPr>
              <w:pStyle w:val="CellBody"/>
              <w:rPr>
                <w:lang w:val="en-US"/>
              </w:rPr>
            </w:pPr>
            <w:r>
              <w:rPr>
                <w:lang w:val="en-US"/>
              </w:rPr>
              <w:t xml:space="preserve">The </w:t>
            </w:r>
            <w:r w:rsidRPr="006159E6">
              <w:rPr>
                <w:lang w:val="en-US"/>
              </w:rPr>
              <w:t xml:space="preserve">LEI of the MTF on which the </w:t>
            </w:r>
            <w:r>
              <w:rPr>
                <w:lang w:val="en-US"/>
              </w:rPr>
              <w:t>trade</w:t>
            </w:r>
            <w:r w:rsidRPr="006159E6">
              <w:rPr>
                <w:lang w:val="en-US"/>
              </w:rPr>
              <w:t xml:space="preserve"> was executed.</w:t>
            </w:r>
          </w:p>
        </w:tc>
        <w:tc>
          <w:tcPr>
            <w:tcW w:w="2156" w:type="dxa"/>
          </w:tcPr>
          <w:p w14:paraId="2F3D7CA0" w14:textId="77777777" w:rsidR="005B7DC8" w:rsidRPr="006159E6" w:rsidRDefault="005B7DC8" w:rsidP="00482B66">
            <w:pPr>
              <w:pStyle w:val="CellBody"/>
              <w:rPr>
                <w:lang w:val="en-US"/>
              </w:rPr>
            </w:pPr>
            <w:r w:rsidRPr="006159E6">
              <w:rPr>
                <w:lang w:val="en-US"/>
              </w:rPr>
              <w:t>PartyType</w:t>
            </w:r>
          </w:p>
        </w:tc>
      </w:tr>
      <w:tr w:rsidR="005B7DC8" w:rsidRPr="006159E6" w14:paraId="7A9D87A2" w14:textId="77777777" w:rsidTr="004941B0">
        <w:tblPrEx>
          <w:tblLook w:val="0020" w:firstRow="1" w:lastRow="0" w:firstColumn="0" w:lastColumn="0" w:noHBand="0" w:noVBand="0"/>
        </w:tblPrEx>
        <w:trPr>
          <w:cantSplit/>
        </w:trPr>
        <w:tc>
          <w:tcPr>
            <w:tcW w:w="2263" w:type="dxa"/>
          </w:tcPr>
          <w:p w14:paraId="2C1D81C2" w14:textId="77777777" w:rsidR="005B7DC8" w:rsidRPr="006159E6" w:rsidRDefault="005B7DC8" w:rsidP="00482B66">
            <w:pPr>
              <w:pStyle w:val="CellBody"/>
              <w:rPr>
                <w:lang w:val="en-US"/>
              </w:rPr>
            </w:pPr>
            <w:r w:rsidRPr="006159E6">
              <w:rPr>
                <w:lang w:val="en-US"/>
              </w:rPr>
              <w:t>Multiplier</w:t>
            </w:r>
          </w:p>
        </w:tc>
        <w:tc>
          <w:tcPr>
            <w:tcW w:w="5079" w:type="dxa"/>
          </w:tcPr>
          <w:p w14:paraId="0307B3F7" w14:textId="77777777" w:rsidR="005B7DC8" w:rsidRPr="006159E6" w:rsidRDefault="005B7DC8" w:rsidP="00482B66">
            <w:pPr>
              <w:pStyle w:val="CellBody"/>
              <w:rPr>
                <w:lang w:val="en-US"/>
              </w:rPr>
            </w:pPr>
            <w:r w:rsidRPr="006159E6">
              <w:rPr>
                <w:lang w:val="en-US"/>
              </w:rPr>
              <w:t xml:space="preserve">A factor used in </w:t>
            </w:r>
            <w:r>
              <w:rPr>
                <w:lang w:val="en-US"/>
              </w:rPr>
              <w:t>t</w:t>
            </w:r>
            <w:r w:rsidRPr="006159E6">
              <w:rPr>
                <w:lang w:val="en-US"/>
              </w:rPr>
              <w:t xml:space="preserve">ime </w:t>
            </w:r>
            <w:r>
              <w:rPr>
                <w:lang w:val="en-US"/>
              </w:rPr>
              <w:t>c</w:t>
            </w:r>
            <w:r w:rsidRPr="006159E6">
              <w:rPr>
                <w:lang w:val="en-US"/>
              </w:rPr>
              <w:t xml:space="preserve">harter </w:t>
            </w:r>
            <w:r>
              <w:rPr>
                <w:lang w:val="en-US"/>
              </w:rPr>
              <w:t>trades.</w:t>
            </w:r>
          </w:p>
        </w:tc>
        <w:tc>
          <w:tcPr>
            <w:tcW w:w="2156" w:type="dxa"/>
          </w:tcPr>
          <w:p w14:paraId="598FBEF4" w14:textId="77777777" w:rsidR="005B7DC8" w:rsidRPr="006159E6" w:rsidRDefault="005B7DC8" w:rsidP="00482B66">
            <w:pPr>
              <w:pStyle w:val="CellBody"/>
              <w:rPr>
                <w:lang w:val="en-US"/>
              </w:rPr>
            </w:pPr>
            <w:r w:rsidRPr="006159E6">
              <w:rPr>
                <w:lang w:val="en-US"/>
              </w:rPr>
              <w:t>QuantityType</w:t>
            </w:r>
          </w:p>
        </w:tc>
      </w:tr>
      <w:tr w:rsidR="005B7DC8" w:rsidRPr="006159E6" w14:paraId="3933972B" w14:textId="77777777" w:rsidTr="004941B0">
        <w:tblPrEx>
          <w:tblLook w:val="0020" w:firstRow="1" w:lastRow="0" w:firstColumn="0" w:lastColumn="0" w:noHBand="0" w:noVBand="0"/>
        </w:tblPrEx>
        <w:trPr>
          <w:cantSplit/>
        </w:trPr>
        <w:tc>
          <w:tcPr>
            <w:tcW w:w="2263" w:type="dxa"/>
          </w:tcPr>
          <w:p w14:paraId="08693F67" w14:textId="77777777" w:rsidR="005B7DC8" w:rsidRPr="006159E6" w:rsidRDefault="005B7DC8" w:rsidP="00482B66">
            <w:pPr>
              <w:pStyle w:val="CellBody"/>
              <w:rPr>
                <w:lang w:val="en-US"/>
              </w:rPr>
            </w:pPr>
            <w:r w:rsidRPr="006159E6">
              <w:rPr>
                <w:lang w:val="en-US"/>
              </w:rPr>
              <w:t>NegativeLimit</w:t>
            </w:r>
          </w:p>
        </w:tc>
        <w:tc>
          <w:tcPr>
            <w:tcW w:w="5079" w:type="dxa"/>
          </w:tcPr>
          <w:p w14:paraId="48B1F51C" w14:textId="77777777" w:rsidR="005B7DC8" w:rsidRPr="006159E6" w:rsidRDefault="005B7DC8" w:rsidP="00482B66">
            <w:pPr>
              <w:pStyle w:val="CellBody"/>
              <w:rPr>
                <w:lang w:val="en-US"/>
              </w:rPr>
            </w:pPr>
            <w:r w:rsidRPr="006159E6">
              <w:rPr>
                <w:lang w:val="en-US"/>
              </w:rPr>
              <w:t>The maximum amount by which the quantity delivered can be less than the agreed quantity. Can be an absolute or percentage depending on the context.</w:t>
            </w:r>
          </w:p>
        </w:tc>
        <w:tc>
          <w:tcPr>
            <w:tcW w:w="2156" w:type="dxa"/>
          </w:tcPr>
          <w:p w14:paraId="6E1510D4" w14:textId="77777777" w:rsidR="005B7DC8" w:rsidRPr="006159E6" w:rsidRDefault="005B7DC8" w:rsidP="00482B66">
            <w:pPr>
              <w:pStyle w:val="CellBody"/>
              <w:rPr>
                <w:lang w:val="en-US"/>
              </w:rPr>
            </w:pPr>
            <w:r w:rsidRPr="006159E6">
              <w:rPr>
                <w:lang w:val="en-US"/>
              </w:rPr>
              <w:t>QuantityType</w:t>
            </w:r>
          </w:p>
        </w:tc>
      </w:tr>
      <w:tr w:rsidR="005B7DC8" w:rsidRPr="006159E6" w14:paraId="471CD94A" w14:textId="77777777" w:rsidTr="004941B0">
        <w:tblPrEx>
          <w:tblLook w:val="0020" w:firstRow="1" w:lastRow="0" w:firstColumn="0" w:lastColumn="0" w:noHBand="0" w:noVBand="0"/>
        </w:tblPrEx>
        <w:trPr>
          <w:cantSplit/>
        </w:trPr>
        <w:tc>
          <w:tcPr>
            <w:tcW w:w="2263" w:type="dxa"/>
          </w:tcPr>
          <w:p w14:paraId="0B3B13BB" w14:textId="77777777" w:rsidR="005B7DC8" w:rsidRPr="006159E6" w:rsidRDefault="005B7DC8" w:rsidP="00482B66">
            <w:pPr>
              <w:pStyle w:val="CellBody"/>
              <w:rPr>
                <w:lang w:val="en-US"/>
              </w:rPr>
            </w:pPr>
            <w:r w:rsidRPr="006159E6">
              <w:rPr>
                <w:lang w:val="en-US"/>
              </w:rPr>
              <w:t>Nonstandard</w:t>
            </w:r>
          </w:p>
        </w:tc>
        <w:tc>
          <w:tcPr>
            <w:tcW w:w="5079" w:type="dxa"/>
          </w:tcPr>
          <w:p w14:paraId="7470AEDE" w14:textId="77777777" w:rsidR="005B7DC8" w:rsidRPr="006159E6" w:rsidRDefault="005B7DC8" w:rsidP="00482B66">
            <w:pPr>
              <w:pStyle w:val="CellBody"/>
              <w:rPr>
                <w:lang w:val="en-US"/>
              </w:rPr>
            </w:pPr>
            <w:r>
              <w:rPr>
                <w:lang w:val="en-US"/>
              </w:rPr>
              <w:t>Indicates whether</w:t>
            </w:r>
            <w:r w:rsidRPr="006159E6">
              <w:rPr>
                <w:lang w:val="en-US"/>
              </w:rPr>
              <w:t xml:space="preserve"> the reportable swap transaction has one or more additional terms or provisions, other than those listed in the required real-time data fields, that materially affect the price of the reportable swap transaction.</w:t>
            </w:r>
          </w:p>
        </w:tc>
        <w:tc>
          <w:tcPr>
            <w:tcW w:w="2156" w:type="dxa"/>
          </w:tcPr>
          <w:p w14:paraId="21F174DC" w14:textId="77777777" w:rsidR="005B7DC8" w:rsidRPr="006159E6" w:rsidRDefault="005B7DC8" w:rsidP="00482B66">
            <w:pPr>
              <w:pStyle w:val="CellBody"/>
              <w:rPr>
                <w:lang w:val="en-US"/>
              </w:rPr>
            </w:pPr>
            <w:r w:rsidRPr="006159E6">
              <w:rPr>
                <w:lang w:val="en-US"/>
              </w:rPr>
              <w:t>boolean</w:t>
            </w:r>
          </w:p>
        </w:tc>
      </w:tr>
      <w:tr w:rsidR="005B7DC8" w:rsidRPr="006159E6" w14:paraId="60FAB7AD" w14:textId="77777777" w:rsidTr="004941B0">
        <w:tblPrEx>
          <w:tblLook w:val="0020" w:firstRow="1" w:lastRow="0" w:firstColumn="0" w:lastColumn="0" w:noHBand="0" w:noVBand="0"/>
        </w:tblPrEx>
        <w:trPr>
          <w:cantSplit/>
        </w:trPr>
        <w:tc>
          <w:tcPr>
            <w:tcW w:w="2263" w:type="dxa"/>
          </w:tcPr>
          <w:p w14:paraId="38C8BCA8" w14:textId="77777777" w:rsidR="005B7DC8" w:rsidRPr="006159E6" w:rsidRDefault="005B7DC8" w:rsidP="00482B66">
            <w:pPr>
              <w:pStyle w:val="CellBody"/>
              <w:rPr>
                <w:lang w:val="en-US"/>
              </w:rPr>
            </w:pPr>
            <w:r w:rsidRPr="006159E6">
              <w:rPr>
                <w:lang w:val="en-US"/>
              </w:rPr>
              <w:t>NotificationAgent</w:t>
            </w:r>
          </w:p>
        </w:tc>
        <w:tc>
          <w:tcPr>
            <w:tcW w:w="5079" w:type="dxa"/>
          </w:tcPr>
          <w:p w14:paraId="07FA4B88" w14:textId="77777777" w:rsidR="005B7DC8" w:rsidRPr="006159E6" w:rsidRDefault="005B7DC8" w:rsidP="00482B66">
            <w:pPr>
              <w:pStyle w:val="CellBody"/>
              <w:rPr>
                <w:lang w:val="en-US"/>
              </w:rPr>
            </w:pPr>
            <w:r>
              <w:rPr>
                <w:lang w:val="en-US"/>
              </w:rPr>
              <w:t>UK electricity market: P</w:t>
            </w:r>
            <w:r w:rsidRPr="006159E6">
              <w:rPr>
                <w:lang w:val="en-US"/>
              </w:rPr>
              <w:t>arty responsible for notifying the transaction to the Energy Contract Volume Aggregation Agent (ECVAA).</w:t>
            </w:r>
          </w:p>
        </w:tc>
        <w:tc>
          <w:tcPr>
            <w:tcW w:w="2156" w:type="dxa"/>
          </w:tcPr>
          <w:p w14:paraId="2830535C" w14:textId="77777777" w:rsidR="005B7DC8" w:rsidRPr="006159E6" w:rsidRDefault="005B7DC8" w:rsidP="00482B66">
            <w:pPr>
              <w:pStyle w:val="CellBody"/>
              <w:rPr>
                <w:lang w:val="en-US"/>
              </w:rPr>
            </w:pPr>
            <w:r w:rsidRPr="006159E6">
              <w:rPr>
                <w:lang w:val="en-US"/>
              </w:rPr>
              <w:t>PartyType</w:t>
            </w:r>
          </w:p>
        </w:tc>
      </w:tr>
      <w:tr w:rsidR="005B7DC8" w:rsidRPr="006159E6" w14:paraId="7A83C0E2" w14:textId="77777777" w:rsidTr="004941B0">
        <w:tblPrEx>
          <w:tblLook w:val="0020" w:firstRow="1" w:lastRow="0" w:firstColumn="0" w:lastColumn="0" w:noHBand="0" w:noVBand="0"/>
        </w:tblPrEx>
        <w:trPr>
          <w:cantSplit/>
        </w:trPr>
        <w:tc>
          <w:tcPr>
            <w:tcW w:w="2263" w:type="dxa"/>
          </w:tcPr>
          <w:p w14:paraId="0D655E17" w14:textId="77777777" w:rsidR="005B7DC8" w:rsidRPr="006159E6" w:rsidRDefault="005B7DC8" w:rsidP="00482B66">
            <w:pPr>
              <w:pStyle w:val="CellBody"/>
              <w:rPr>
                <w:lang w:val="en-US"/>
              </w:rPr>
            </w:pPr>
            <w:r w:rsidRPr="006159E6">
              <w:rPr>
                <w:lang w:val="en-US"/>
              </w:rPr>
              <w:lastRenderedPageBreak/>
              <w:t>NotionalAmount</w:t>
            </w:r>
          </w:p>
        </w:tc>
        <w:tc>
          <w:tcPr>
            <w:tcW w:w="5079" w:type="dxa"/>
          </w:tcPr>
          <w:p w14:paraId="04D73D99" w14:textId="77777777" w:rsidR="005B7DC8" w:rsidRPr="006159E6" w:rsidRDefault="005B7DC8" w:rsidP="00482B66">
            <w:pPr>
              <w:pStyle w:val="CellBody"/>
              <w:rPr>
                <w:lang w:val="en-US"/>
              </w:rPr>
            </w:pPr>
            <w:r>
              <w:rPr>
                <w:lang w:val="en-US"/>
              </w:rPr>
              <w:t>The notional amount of a transaction.</w:t>
            </w:r>
          </w:p>
        </w:tc>
        <w:tc>
          <w:tcPr>
            <w:tcW w:w="2156" w:type="dxa"/>
          </w:tcPr>
          <w:p w14:paraId="5062D49F" w14:textId="13388A7F" w:rsidR="005B7DC8" w:rsidRPr="006159E6" w:rsidRDefault="005B7DC8" w:rsidP="00482B66">
            <w:pPr>
              <w:pStyle w:val="CellBody"/>
              <w:rPr>
                <w:lang w:val="en-US"/>
              </w:rPr>
            </w:pPr>
            <w:del w:id="1857" w:author="Autor">
              <w:r w:rsidRPr="006159E6" w:rsidDel="007D029D">
                <w:rPr>
                  <w:lang w:val="en-US"/>
                </w:rPr>
                <w:delText>QuantityType</w:delText>
              </w:r>
            </w:del>
            <w:ins w:id="1858" w:author="Autor">
              <w:r w:rsidR="007D029D">
                <w:rPr>
                  <w:lang w:val="en-US"/>
                </w:rPr>
                <w:t>PriceType</w:t>
              </w:r>
            </w:ins>
          </w:p>
        </w:tc>
      </w:tr>
      <w:tr w:rsidR="005B7DC8" w:rsidRPr="00724DF9" w14:paraId="3745B67B" w14:textId="77777777" w:rsidTr="004941B0">
        <w:tblPrEx>
          <w:tblLook w:val="0020" w:firstRow="1" w:lastRow="0" w:firstColumn="0" w:lastColumn="0" w:noHBand="0" w:noVBand="0"/>
        </w:tblPrEx>
        <w:trPr>
          <w:cantSplit/>
        </w:trPr>
        <w:tc>
          <w:tcPr>
            <w:tcW w:w="2263" w:type="dxa"/>
          </w:tcPr>
          <w:p w14:paraId="2B8B983C" w14:textId="77777777" w:rsidR="005B7DC8" w:rsidRPr="006159E6" w:rsidRDefault="005B7DC8" w:rsidP="00482B66">
            <w:pPr>
              <w:pStyle w:val="CellBody"/>
              <w:rPr>
                <w:lang w:val="en-US"/>
              </w:rPr>
            </w:pPr>
            <w:r w:rsidRPr="006159E6">
              <w:rPr>
                <w:lang w:val="en-US"/>
              </w:rPr>
              <w:t>NotionalCurrency1</w:t>
            </w:r>
          </w:p>
        </w:tc>
        <w:tc>
          <w:tcPr>
            <w:tcW w:w="5079" w:type="dxa"/>
          </w:tcPr>
          <w:p w14:paraId="255C12A3" w14:textId="77777777" w:rsidR="005B7DC8" w:rsidRPr="006159E6" w:rsidRDefault="005B7DC8" w:rsidP="00482B66">
            <w:pPr>
              <w:pStyle w:val="CellBody"/>
              <w:rPr>
                <w:lang w:val="en-US"/>
              </w:rPr>
            </w:pPr>
            <w:r w:rsidRPr="006159E6">
              <w:rPr>
                <w:lang w:val="en-US"/>
              </w:rPr>
              <w:t xml:space="preserve">The currency of the notional amount. In the case of an interest rate derivative contract, this </w:t>
            </w:r>
            <w:r>
              <w:rPr>
                <w:lang w:val="en-US"/>
              </w:rPr>
              <w:t xml:space="preserve">is </w:t>
            </w:r>
            <w:r w:rsidRPr="006159E6">
              <w:rPr>
                <w:lang w:val="en-US"/>
              </w:rPr>
              <w:t>the notional currency of leg 1.</w:t>
            </w:r>
          </w:p>
        </w:tc>
        <w:tc>
          <w:tcPr>
            <w:tcW w:w="2156" w:type="dxa"/>
          </w:tcPr>
          <w:p w14:paraId="5843ACB6" w14:textId="77777777" w:rsidR="005B7DC8" w:rsidRPr="006159E6" w:rsidRDefault="005B7DC8" w:rsidP="00482B66">
            <w:pPr>
              <w:pStyle w:val="CellBody"/>
              <w:rPr>
                <w:lang w:val="en-US"/>
              </w:rPr>
            </w:pPr>
            <w:r w:rsidRPr="006159E6">
              <w:rPr>
                <w:lang w:val="en-US"/>
              </w:rPr>
              <w:t>CurrencyCode</w:t>
            </w:r>
            <w:r w:rsidRPr="006159E6">
              <w:rPr>
                <w:lang w:val="en-US"/>
              </w:rPr>
              <w:softHyphen/>
              <w:t>Type</w:t>
            </w:r>
          </w:p>
        </w:tc>
      </w:tr>
      <w:tr w:rsidR="005B7DC8" w:rsidRPr="00724DF9" w14:paraId="5D720557" w14:textId="77777777" w:rsidTr="004941B0">
        <w:tblPrEx>
          <w:tblLook w:val="0020" w:firstRow="1" w:lastRow="0" w:firstColumn="0" w:lastColumn="0" w:noHBand="0" w:noVBand="0"/>
        </w:tblPrEx>
        <w:trPr>
          <w:cantSplit/>
        </w:trPr>
        <w:tc>
          <w:tcPr>
            <w:tcW w:w="2263" w:type="dxa"/>
          </w:tcPr>
          <w:p w14:paraId="087669E6" w14:textId="77777777" w:rsidR="005B7DC8" w:rsidRPr="006159E6" w:rsidRDefault="005B7DC8" w:rsidP="00482B66">
            <w:pPr>
              <w:pStyle w:val="CellBody"/>
              <w:rPr>
                <w:lang w:val="en-US"/>
              </w:rPr>
            </w:pPr>
            <w:r w:rsidRPr="006159E6">
              <w:rPr>
                <w:lang w:val="en-US"/>
              </w:rPr>
              <w:t>NotionalCurrency2</w:t>
            </w:r>
          </w:p>
        </w:tc>
        <w:tc>
          <w:tcPr>
            <w:tcW w:w="5079" w:type="dxa"/>
          </w:tcPr>
          <w:p w14:paraId="41C94E88" w14:textId="77777777" w:rsidR="005B7DC8" w:rsidRPr="006159E6" w:rsidRDefault="005B7DC8" w:rsidP="00482B66">
            <w:pPr>
              <w:pStyle w:val="CellBody"/>
              <w:rPr>
                <w:lang w:val="en-US"/>
              </w:rPr>
            </w:pPr>
            <w:r w:rsidRPr="006159E6">
              <w:rPr>
                <w:lang w:val="en-US"/>
              </w:rPr>
              <w:t xml:space="preserve">The currency of the notional amount. In the case of an interest rate derivative contract, this </w:t>
            </w:r>
            <w:r>
              <w:rPr>
                <w:lang w:val="en-US"/>
              </w:rPr>
              <w:t xml:space="preserve">is </w:t>
            </w:r>
            <w:r w:rsidRPr="006159E6">
              <w:rPr>
                <w:lang w:val="en-US"/>
              </w:rPr>
              <w:t>the notional currency of leg 2.</w:t>
            </w:r>
          </w:p>
        </w:tc>
        <w:tc>
          <w:tcPr>
            <w:tcW w:w="2156" w:type="dxa"/>
          </w:tcPr>
          <w:p w14:paraId="62D6972A" w14:textId="77777777" w:rsidR="005B7DC8" w:rsidRPr="006159E6" w:rsidRDefault="005B7DC8" w:rsidP="00482B66">
            <w:pPr>
              <w:pStyle w:val="CellBody"/>
              <w:rPr>
                <w:lang w:val="en-US"/>
              </w:rPr>
            </w:pPr>
            <w:r w:rsidRPr="006159E6">
              <w:rPr>
                <w:lang w:val="en-US"/>
              </w:rPr>
              <w:t>CurrencyCode</w:t>
            </w:r>
            <w:r w:rsidRPr="006159E6">
              <w:rPr>
                <w:lang w:val="en-US"/>
              </w:rPr>
              <w:softHyphen/>
              <w:t>Type</w:t>
            </w:r>
          </w:p>
        </w:tc>
      </w:tr>
      <w:tr w:rsidR="005B7DC8" w:rsidRPr="006159E6" w14:paraId="000E35D0" w14:textId="77777777" w:rsidTr="004941B0">
        <w:tblPrEx>
          <w:tblLook w:val="0020" w:firstRow="1" w:lastRow="0" w:firstColumn="0" w:lastColumn="0" w:noHBand="0" w:noVBand="0"/>
        </w:tblPrEx>
        <w:trPr>
          <w:cantSplit/>
        </w:trPr>
        <w:tc>
          <w:tcPr>
            <w:tcW w:w="2263" w:type="dxa"/>
          </w:tcPr>
          <w:p w14:paraId="7A43C7B3" w14:textId="77777777" w:rsidR="005B7DC8" w:rsidRPr="006159E6" w:rsidRDefault="005B7DC8" w:rsidP="00482B66">
            <w:pPr>
              <w:pStyle w:val="CellBody"/>
              <w:rPr>
                <w:lang w:val="en-US"/>
              </w:rPr>
            </w:pPr>
            <w:r w:rsidRPr="006159E6">
              <w:rPr>
                <w:lang w:val="en-US"/>
              </w:rPr>
              <w:t>OptionCurrency</w:t>
            </w:r>
          </w:p>
        </w:tc>
        <w:tc>
          <w:tcPr>
            <w:tcW w:w="5079" w:type="dxa"/>
          </w:tcPr>
          <w:p w14:paraId="155109DA" w14:textId="77777777" w:rsidR="005B7DC8" w:rsidRPr="006159E6" w:rsidRDefault="005B7DC8" w:rsidP="00482B66">
            <w:pPr>
              <w:pStyle w:val="CellBody"/>
              <w:rPr>
                <w:lang w:val="en-US"/>
              </w:rPr>
            </w:pPr>
            <w:r>
              <w:rPr>
                <w:lang w:val="en-US"/>
              </w:rPr>
              <w:t>The c</w:t>
            </w:r>
            <w:r w:rsidRPr="006159E6">
              <w:rPr>
                <w:lang w:val="en-US"/>
              </w:rPr>
              <w:t>urrency of the prices referenced in the option.</w:t>
            </w:r>
          </w:p>
        </w:tc>
        <w:tc>
          <w:tcPr>
            <w:tcW w:w="2156" w:type="dxa"/>
          </w:tcPr>
          <w:p w14:paraId="60F3B25B" w14:textId="77777777" w:rsidR="005B7DC8" w:rsidRPr="006159E6" w:rsidRDefault="005B7DC8" w:rsidP="00482B66">
            <w:pPr>
              <w:pStyle w:val="CellBody"/>
              <w:rPr>
                <w:lang w:val="en-US"/>
              </w:rPr>
            </w:pPr>
            <w:r w:rsidRPr="006159E6">
              <w:rPr>
                <w:lang w:val="en-US"/>
              </w:rPr>
              <w:t>Currency</w:t>
            </w:r>
            <w:r w:rsidRPr="006159E6">
              <w:rPr>
                <w:lang w:val="en-US"/>
              </w:rPr>
              <w:softHyphen/>
              <w:t>Code</w:t>
            </w:r>
            <w:r w:rsidRPr="006159E6">
              <w:rPr>
                <w:lang w:val="en-US"/>
              </w:rPr>
              <w:softHyphen/>
              <w:t>Type</w:t>
            </w:r>
          </w:p>
        </w:tc>
      </w:tr>
      <w:tr w:rsidR="005B7DC8" w:rsidRPr="00724DF9" w14:paraId="665B2D5D" w14:textId="77777777" w:rsidTr="004941B0">
        <w:tblPrEx>
          <w:tblLook w:val="0020" w:firstRow="1" w:lastRow="0" w:firstColumn="0" w:lastColumn="0" w:noHBand="0" w:noVBand="0"/>
        </w:tblPrEx>
        <w:trPr>
          <w:cantSplit/>
        </w:trPr>
        <w:tc>
          <w:tcPr>
            <w:tcW w:w="2263" w:type="dxa"/>
          </w:tcPr>
          <w:p w14:paraId="3C331D7E" w14:textId="77777777" w:rsidR="005B7DC8" w:rsidRPr="006159E6" w:rsidRDefault="005B7DC8" w:rsidP="00482B66">
            <w:pPr>
              <w:pStyle w:val="CellBody"/>
              <w:rPr>
                <w:lang w:val="en-US"/>
              </w:rPr>
            </w:pPr>
            <w:r w:rsidRPr="006159E6">
              <w:rPr>
                <w:lang w:val="en-US"/>
              </w:rPr>
              <w:t>OptionHolder</w:t>
            </w:r>
          </w:p>
        </w:tc>
        <w:tc>
          <w:tcPr>
            <w:tcW w:w="5079" w:type="dxa"/>
          </w:tcPr>
          <w:p w14:paraId="0FFF35B5" w14:textId="77777777" w:rsidR="005B7DC8" w:rsidRPr="006159E6" w:rsidRDefault="005B7DC8" w:rsidP="00482B66">
            <w:pPr>
              <w:pStyle w:val="CellBody"/>
              <w:rPr>
                <w:lang w:val="en-US"/>
              </w:rPr>
            </w:pPr>
            <w:r w:rsidRPr="006159E6">
              <w:rPr>
                <w:lang w:val="en-US"/>
              </w:rPr>
              <w:t>The party with the write of exercise over the option</w:t>
            </w:r>
          </w:p>
        </w:tc>
        <w:tc>
          <w:tcPr>
            <w:tcW w:w="2156" w:type="dxa"/>
          </w:tcPr>
          <w:p w14:paraId="4CBC1414" w14:textId="77777777" w:rsidR="005B7DC8" w:rsidRPr="006159E6" w:rsidRDefault="005B7DC8" w:rsidP="00482B66">
            <w:pPr>
              <w:pStyle w:val="CellBody"/>
              <w:rPr>
                <w:lang w:val="en-US"/>
              </w:rPr>
            </w:pPr>
            <w:r w:rsidRPr="006159E6">
              <w:rPr>
                <w:lang w:val="en-US"/>
              </w:rPr>
              <w:t>PartyType</w:t>
            </w:r>
          </w:p>
        </w:tc>
      </w:tr>
      <w:tr w:rsidR="005B7DC8" w:rsidRPr="006159E6" w14:paraId="5E2E79EF" w14:textId="77777777" w:rsidTr="004941B0">
        <w:tblPrEx>
          <w:tblLook w:val="0020" w:firstRow="1" w:lastRow="0" w:firstColumn="0" w:lastColumn="0" w:noHBand="0" w:noVBand="0"/>
        </w:tblPrEx>
        <w:trPr>
          <w:cantSplit/>
        </w:trPr>
        <w:tc>
          <w:tcPr>
            <w:tcW w:w="2263" w:type="dxa"/>
          </w:tcPr>
          <w:p w14:paraId="52E82A6A" w14:textId="77777777" w:rsidR="005B7DC8" w:rsidRPr="006159E6" w:rsidRDefault="005B7DC8" w:rsidP="00482B66">
            <w:pPr>
              <w:pStyle w:val="CellBody"/>
              <w:rPr>
                <w:lang w:val="en-US"/>
              </w:rPr>
            </w:pPr>
            <w:r w:rsidRPr="006159E6">
              <w:rPr>
                <w:lang w:val="en-US"/>
              </w:rPr>
              <w:t>OptionStyle</w:t>
            </w:r>
          </w:p>
        </w:tc>
        <w:tc>
          <w:tcPr>
            <w:tcW w:w="5079" w:type="dxa"/>
          </w:tcPr>
          <w:p w14:paraId="2FB01859" w14:textId="77777777" w:rsidR="005B7DC8" w:rsidRDefault="005B7DC8" w:rsidP="00482B66">
            <w:pPr>
              <w:pStyle w:val="CellBody"/>
              <w:rPr>
                <w:lang w:val="en-US"/>
              </w:rPr>
            </w:pPr>
            <w:r w:rsidRPr="006159E6">
              <w:rPr>
                <w:lang w:val="en-US"/>
              </w:rPr>
              <w:t>A code specifying the exercise type</w:t>
            </w:r>
            <w:r>
              <w:rPr>
                <w:lang w:val="en-US"/>
              </w:rPr>
              <w:t xml:space="preserve"> of an option, for example, European or American.</w:t>
            </w:r>
          </w:p>
          <w:p w14:paraId="11A2E122" w14:textId="77777777" w:rsidR="005B7DC8" w:rsidRPr="00B95D19" w:rsidRDefault="005B7DC8" w:rsidP="00ED3F3F">
            <w:pPr>
              <w:pStyle w:val="condition1"/>
            </w:pPr>
            <w:r w:rsidRPr="00B95D19">
              <w:t xml:space="preserve">European: </w:t>
            </w:r>
            <w:r>
              <w:t xml:space="preserve">The </w:t>
            </w:r>
            <w:r w:rsidRPr="00B95D19">
              <w:t>option can only be exercised on the exercise date itself</w:t>
            </w:r>
            <w:r>
              <w:t>.</w:t>
            </w:r>
          </w:p>
          <w:p w14:paraId="30A37DD0" w14:textId="77777777" w:rsidR="005B7DC8" w:rsidRPr="006159E6" w:rsidRDefault="005B7DC8" w:rsidP="00ED3F3F">
            <w:pPr>
              <w:pStyle w:val="condition1"/>
            </w:pPr>
            <w:r w:rsidRPr="00B95D19">
              <w:t xml:space="preserve">American: </w:t>
            </w:r>
            <w:r>
              <w:t xml:space="preserve">The </w:t>
            </w:r>
            <w:r w:rsidRPr="00B95D19">
              <w:t>option can be exercised on any date, starting from</w:t>
            </w:r>
            <w:r w:rsidRPr="006159E6">
              <w:t xml:space="preserve"> the exercise date until the latest exercise date.</w:t>
            </w:r>
          </w:p>
        </w:tc>
        <w:tc>
          <w:tcPr>
            <w:tcW w:w="2156" w:type="dxa"/>
          </w:tcPr>
          <w:p w14:paraId="0B1E71B4" w14:textId="77777777" w:rsidR="005B7DC8" w:rsidRDefault="005B7DC8" w:rsidP="00482B66">
            <w:pPr>
              <w:pStyle w:val="CellBody"/>
              <w:rPr>
                <w:lang w:val="en-US"/>
              </w:rPr>
            </w:pPr>
            <w:r w:rsidRPr="006159E6">
              <w:rPr>
                <w:lang w:val="en-US"/>
              </w:rPr>
              <w:t>Option</w:t>
            </w:r>
            <w:r w:rsidRPr="006159E6">
              <w:rPr>
                <w:lang w:val="en-US"/>
              </w:rPr>
              <w:softHyphen/>
              <w:t>Style</w:t>
            </w:r>
            <w:r w:rsidRPr="006159E6">
              <w:rPr>
                <w:lang w:val="en-US"/>
              </w:rPr>
              <w:softHyphen/>
              <w:t>Type</w:t>
            </w:r>
          </w:p>
          <w:p w14:paraId="29FCB167" w14:textId="77777777" w:rsidR="005B7DC8" w:rsidRPr="006159E6" w:rsidRDefault="005B7DC8" w:rsidP="00482B66">
            <w:pPr>
              <w:pStyle w:val="CellBody"/>
              <w:rPr>
                <w:lang w:val="en-US"/>
              </w:rPr>
            </w:pPr>
            <w:r w:rsidRPr="006159E6">
              <w:rPr>
                <w:lang w:val="en-US"/>
              </w:rPr>
              <w:t>EMIROptionStyle</w:t>
            </w:r>
          </w:p>
        </w:tc>
      </w:tr>
      <w:tr w:rsidR="005B7DC8" w:rsidRPr="006159E6" w14:paraId="1293871A" w14:textId="77777777" w:rsidTr="004941B0">
        <w:tblPrEx>
          <w:tblLook w:val="0020" w:firstRow="1" w:lastRow="0" w:firstColumn="0" w:lastColumn="0" w:noHBand="0" w:noVBand="0"/>
        </w:tblPrEx>
        <w:trPr>
          <w:cantSplit/>
        </w:trPr>
        <w:tc>
          <w:tcPr>
            <w:tcW w:w="2263" w:type="dxa"/>
          </w:tcPr>
          <w:p w14:paraId="3808A489" w14:textId="77777777" w:rsidR="005B7DC8" w:rsidRPr="006159E6" w:rsidRDefault="005B7DC8" w:rsidP="00482B66">
            <w:pPr>
              <w:pStyle w:val="CellBody"/>
              <w:rPr>
                <w:lang w:val="en-US"/>
              </w:rPr>
            </w:pPr>
            <w:r w:rsidRPr="006159E6">
              <w:rPr>
                <w:lang w:val="en-US"/>
              </w:rPr>
              <w:t>OptionWriter</w:t>
            </w:r>
          </w:p>
        </w:tc>
        <w:tc>
          <w:tcPr>
            <w:tcW w:w="5079" w:type="dxa"/>
          </w:tcPr>
          <w:p w14:paraId="3E9CE606" w14:textId="77777777" w:rsidR="005B7DC8" w:rsidRPr="006159E6" w:rsidRDefault="005B7DC8" w:rsidP="00482B66">
            <w:pPr>
              <w:pStyle w:val="CellBody"/>
              <w:rPr>
                <w:lang w:val="en-US"/>
              </w:rPr>
            </w:pPr>
            <w:r>
              <w:rPr>
                <w:lang w:val="en-US"/>
              </w:rPr>
              <w:t>T</w:t>
            </w:r>
            <w:r w:rsidRPr="006159E6">
              <w:rPr>
                <w:lang w:val="en-US"/>
              </w:rPr>
              <w:t>he party who writes the option</w:t>
            </w:r>
            <w:r>
              <w:rPr>
                <w:lang w:val="en-US"/>
              </w:rPr>
              <w:t>.</w:t>
            </w:r>
          </w:p>
        </w:tc>
        <w:tc>
          <w:tcPr>
            <w:tcW w:w="2156" w:type="dxa"/>
          </w:tcPr>
          <w:p w14:paraId="24314E3F" w14:textId="77777777" w:rsidR="005B7DC8" w:rsidRPr="006159E6" w:rsidRDefault="005B7DC8" w:rsidP="00482B66">
            <w:pPr>
              <w:pStyle w:val="CellBody"/>
              <w:rPr>
                <w:lang w:val="en-US"/>
              </w:rPr>
            </w:pPr>
            <w:r w:rsidRPr="006159E6">
              <w:rPr>
                <w:lang w:val="en-US"/>
              </w:rPr>
              <w:t>PartyType</w:t>
            </w:r>
          </w:p>
        </w:tc>
      </w:tr>
      <w:tr w:rsidR="005B7DC8" w:rsidRPr="006159E6" w14:paraId="39E5A45B" w14:textId="77777777" w:rsidTr="004941B0">
        <w:tblPrEx>
          <w:tblLook w:val="0020" w:firstRow="1" w:lastRow="0" w:firstColumn="0" w:lastColumn="0" w:noHBand="0" w:noVBand="0"/>
        </w:tblPrEx>
        <w:trPr>
          <w:cantSplit/>
        </w:trPr>
        <w:tc>
          <w:tcPr>
            <w:tcW w:w="2263" w:type="dxa"/>
          </w:tcPr>
          <w:p w14:paraId="40B2BD79" w14:textId="77777777" w:rsidR="005B7DC8" w:rsidRPr="006159E6" w:rsidRDefault="005B7DC8" w:rsidP="00482B66">
            <w:pPr>
              <w:pStyle w:val="CellBody"/>
              <w:rPr>
                <w:lang w:val="en-US"/>
              </w:rPr>
            </w:pPr>
            <w:r w:rsidRPr="006159E6">
              <w:rPr>
                <w:lang w:val="en-US"/>
              </w:rPr>
              <w:t>OptionType</w:t>
            </w:r>
          </w:p>
        </w:tc>
        <w:tc>
          <w:tcPr>
            <w:tcW w:w="5079" w:type="dxa"/>
          </w:tcPr>
          <w:p w14:paraId="241B9A4F" w14:textId="77777777" w:rsidR="005B7DC8" w:rsidRPr="006159E6" w:rsidRDefault="005B7DC8" w:rsidP="00482B66">
            <w:pPr>
              <w:pStyle w:val="CellBody"/>
              <w:rPr>
                <w:lang w:val="en-US"/>
              </w:rPr>
            </w:pPr>
            <w:r w:rsidRPr="006159E6">
              <w:rPr>
                <w:lang w:val="en-US"/>
              </w:rPr>
              <w:t>The type of option contract</w:t>
            </w:r>
            <w:r>
              <w:rPr>
                <w:lang w:val="en-US"/>
              </w:rPr>
              <w:t xml:space="preserve">, for example, “Call” or “Put”. </w:t>
            </w:r>
          </w:p>
        </w:tc>
        <w:tc>
          <w:tcPr>
            <w:tcW w:w="2156" w:type="dxa"/>
          </w:tcPr>
          <w:p w14:paraId="51FB89E3" w14:textId="77777777" w:rsidR="005B7DC8" w:rsidRPr="006159E6" w:rsidRDefault="005B7DC8" w:rsidP="00482B66">
            <w:pPr>
              <w:pStyle w:val="CellBody"/>
              <w:rPr>
                <w:lang w:val="en-US"/>
              </w:rPr>
            </w:pPr>
            <w:r w:rsidRPr="006159E6">
              <w:rPr>
                <w:lang w:val="en-US"/>
              </w:rPr>
              <w:t>OptionType</w:t>
            </w:r>
          </w:p>
        </w:tc>
      </w:tr>
      <w:tr w:rsidR="005B7DC8" w:rsidRPr="006159E6" w14:paraId="070ECA8C" w14:textId="77777777" w:rsidTr="004941B0">
        <w:tblPrEx>
          <w:tblLook w:val="0020" w:firstRow="1" w:lastRow="0" w:firstColumn="0" w:lastColumn="0" w:noHBand="0" w:noVBand="0"/>
        </w:tblPrEx>
        <w:trPr>
          <w:cantSplit/>
        </w:trPr>
        <w:tc>
          <w:tcPr>
            <w:tcW w:w="2263" w:type="dxa"/>
          </w:tcPr>
          <w:p w14:paraId="39DEF733" w14:textId="77777777" w:rsidR="005B7DC8" w:rsidRPr="006159E6" w:rsidRDefault="005B7DC8" w:rsidP="00482B66">
            <w:pPr>
              <w:pStyle w:val="CellBody"/>
              <w:rPr>
                <w:lang w:val="en-US"/>
              </w:rPr>
            </w:pPr>
            <w:r w:rsidRPr="006159E6">
              <w:rPr>
                <w:lang w:val="en-US"/>
              </w:rPr>
              <w:t>OptionsType</w:t>
            </w:r>
          </w:p>
        </w:tc>
        <w:tc>
          <w:tcPr>
            <w:tcW w:w="5079" w:type="dxa"/>
          </w:tcPr>
          <w:p w14:paraId="39BE2596" w14:textId="77777777" w:rsidR="005B7DC8" w:rsidRPr="006159E6" w:rsidRDefault="005B7DC8" w:rsidP="00482B66">
            <w:pPr>
              <w:pStyle w:val="CellBody"/>
              <w:rPr>
                <w:lang w:val="en-US"/>
              </w:rPr>
            </w:pPr>
            <w:r w:rsidRPr="006159E6">
              <w:rPr>
                <w:lang w:val="en-US"/>
              </w:rPr>
              <w:t>The type of option contract</w:t>
            </w:r>
            <w:r>
              <w:rPr>
                <w:lang w:val="en-US"/>
              </w:rPr>
              <w:t>, for example, “Call” or “Put”.</w:t>
            </w:r>
          </w:p>
        </w:tc>
        <w:tc>
          <w:tcPr>
            <w:tcW w:w="2156" w:type="dxa"/>
          </w:tcPr>
          <w:p w14:paraId="4EB4BEF6" w14:textId="77777777" w:rsidR="005B7DC8" w:rsidRPr="006159E6" w:rsidRDefault="005B7DC8" w:rsidP="00482B66">
            <w:pPr>
              <w:pStyle w:val="CellBody"/>
              <w:rPr>
                <w:lang w:val="en-US"/>
              </w:rPr>
            </w:pPr>
            <w:r w:rsidRPr="006159E6">
              <w:rPr>
                <w:lang w:val="en-US"/>
              </w:rPr>
              <w:t>OptionType</w:t>
            </w:r>
          </w:p>
        </w:tc>
      </w:tr>
      <w:tr w:rsidR="005B7DC8" w:rsidRPr="006159E6" w14:paraId="2672D9A7" w14:textId="77777777" w:rsidTr="004941B0">
        <w:tblPrEx>
          <w:tblLook w:val="0020" w:firstRow="1" w:lastRow="0" w:firstColumn="0" w:lastColumn="0" w:noHBand="0" w:noVBand="0"/>
        </w:tblPrEx>
        <w:trPr>
          <w:cantSplit/>
        </w:trPr>
        <w:tc>
          <w:tcPr>
            <w:tcW w:w="2263" w:type="dxa"/>
          </w:tcPr>
          <w:p w14:paraId="5D7D14E7" w14:textId="77777777" w:rsidR="005B7DC8" w:rsidRPr="006159E6" w:rsidRDefault="005B7DC8" w:rsidP="00482B66">
            <w:pPr>
              <w:pStyle w:val="CellBody"/>
              <w:rPr>
                <w:lang w:val="en-US"/>
              </w:rPr>
            </w:pPr>
            <w:r w:rsidRPr="006159E6">
              <w:rPr>
                <w:lang w:val="en-US"/>
              </w:rPr>
              <w:t>OrderNumber</w:t>
            </w:r>
          </w:p>
        </w:tc>
        <w:tc>
          <w:tcPr>
            <w:tcW w:w="5079" w:type="dxa"/>
          </w:tcPr>
          <w:p w14:paraId="2297DD07" w14:textId="77777777" w:rsidR="005B7DC8" w:rsidRPr="006159E6" w:rsidRDefault="005B7DC8" w:rsidP="00482B66">
            <w:pPr>
              <w:pStyle w:val="CellBody"/>
              <w:rPr>
                <w:lang w:val="en-US"/>
              </w:rPr>
            </w:pPr>
            <w:r w:rsidRPr="006159E6">
              <w:rPr>
                <w:lang w:val="en-US"/>
              </w:rPr>
              <w:t>A code that identifies a derivative contract between two legal entities</w:t>
            </w:r>
            <w:r>
              <w:rPr>
                <w:lang w:val="en-US"/>
              </w:rPr>
              <w:t>,</w:t>
            </w:r>
            <w:r w:rsidRPr="006159E6">
              <w:rPr>
                <w:lang w:val="en-US"/>
              </w:rPr>
              <w:t xml:space="preserve"> typically for regulatory compliance.</w:t>
            </w:r>
          </w:p>
        </w:tc>
        <w:tc>
          <w:tcPr>
            <w:tcW w:w="2156" w:type="dxa"/>
          </w:tcPr>
          <w:p w14:paraId="370719BB" w14:textId="77777777" w:rsidR="005B7DC8" w:rsidRPr="006159E6" w:rsidRDefault="005B7DC8" w:rsidP="00482B66">
            <w:pPr>
              <w:pStyle w:val="CellBody"/>
              <w:rPr>
                <w:lang w:val="en-US"/>
              </w:rPr>
            </w:pPr>
            <w:r w:rsidRPr="006159E6">
              <w:rPr>
                <w:lang w:val="en-US"/>
              </w:rPr>
              <w:t>Identification</w:t>
            </w:r>
            <w:r w:rsidRPr="006159E6">
              <w:rPr>
                <w:lang w:val="en-US"/>
              </w:rPr>
              <w:softHyphen/>
              <w:t>Type</w:t>
            </w:r>
          </w:p>
        </w:tc>
      </w:tr>
      <w:tr w:rsidR="005B7DC8" w:rsidRPr="006159E6" w14:paraId="70F942EB" w14:textId="77777777" w:rsidTr="004941B0">
        <w:tblPrEx>
          <w:tblLook w:val="0020" w:firstRow="1" w:lastRow="0" w:firstColumn="0" w:lastColumn="0" w:noHBand="0" w:noVBand="0"/>
        </w:tblPrEx>
        <w:trPr>
          <w:cantSplit/>
        </w:trPr>
        <w:tc>
          <w:tcPr>
            <w:tcW w:w="2263" w:type="dxa"/>
          </w:tcPr>
          <w:p w14:paraId="1F14906B" w14:textId="77777777" w:rsidR="005B7DC8" w:rsidRPr="006159E6" w:rsidRDefault="005B7DC8" w:rsidP="00482B66">
            <w:pPr>
              <w:pStyle w:val="CellBody"/>
              <w:rPr>
                <w:lang w:val="en-US"/>
              </w:rPr>
            </w:pPr>
            <w:r w:rsidRPr="006159E6">
              <w:rPr>
                <w:lang w:val="en-US"/>
              </w:rPr>
              <w:t>Origin</w:t>
            </w:r>
          </w:p>
        </w:tc>
        <w:tc>
          <w:tcPr>
            <w:tcW w:w="5079" w:type="dxa"/>
          </w:tcPr>
          <w:p w14:paraId="72F52DE9" w14:textId="77777777" w:rsidR="005B7DC8" w:rsidRPr="006159E6" w:rsidRDefault="005B7DC8" w:rsidP="00482B66">
            <w:pPr>
              <w:pStyle w:val="CellBody"/>
              <w:rPr>
                <w:lang w:val="en-US"/>
              </w:rPr>
            </w:pPr>
            <w:r w:rsidRPr="006159E6">
              <w:rPr>
                <w:lang w:val="en-US"/>
              </w:rPr>
              <w:t xml:space="preserve">The origin of a physical coal delivery, defines the </w:t>
            </w:r>
            <w:r>
              <w:rPr>
                <w:lang w:val="en-US"/>
              </w:rPr>
              <w:t>t</w:t>
            </w:r>
            <w:r w:rsidRPr="006159E6">
              <w:rPr>
                <w:lang w:val="en-US"/>
              </w:rPr>
              <w:t xml:space="preserve">ype of coal in </w:t>
            </w:r>
            <w:r>
              <w:rPr>
                <w:lang w:val="en-US"/>
              </w:rPr>
              <w:t xml:space="preserve">combination </w:t>
            </w:r>
            <w:r w:rsidRPr="006159E6">
              <w:rPr>
                <w:lang w:val="en-US"/>
              </w:rPr>
              <w:t>with the ‘RSS’ field</w:t>
            </w:r>
            <w:r>
              <w:rPr>
                <w:lang w:val="en-US"/>
              </w:rPr>
              <w:t>.</w:t>
            </w:r>
          </w:p>
        </w:tc>
        <w:tc>
          <w:tcPr>
            <w:tcW w:w="2156" w:type="dxa"/>
          </w:tcPr>
          <w:p w14:paraId="42EF4A11" w14:textId="77777777" w:rsidR="005B7DC8" w:rsidRPr="006159E6" w:rsidRDefault="005B7DC8" w:rsidP="00482B66">
            <w:pPr>
              <w:pStyle w:val="CellBody"/>
              <w:rPr>
                <w:lang w:val="en-US"/>
              </w:rPr>
            </w:pPr>
            <w:r w:rsidRPr="006159E6">
              <w:rPr>
                <w:lang w:val="en-US"/>
              </w:rPr>
              <w:t>ScotaOrigin</w:t>
            </w:r>
            <w:r w:rsidRPr="006159E6">
              <w:rPr>
                <w:lang w:val="en-US"/>
              </w:rPr>
              <w:softHyphen/>
              <w:t>Type</w:t>
            </w:r>
          </w:p>
        </w:tc>
      </w:tr>
      <w:tr w:rsidR="005B7DC8" w:rsidRPr="006159E6" w14:paraId="242554A8" w14:textId="77777777" w:rsidTr="004941B0">
        <w:tblPrEx>
          <w:tblLook w:val="0020" w:firstRow="1" w:lastRow="0" w:firstColumn="0" w:lastColumn="0" w:noHBand="0" w:noVBand="0"/>
        </w:tblPrEx>
        <w:trPr>
          <w:cantSplit/>
        </w:trPr>
        <w:tc>
          <w:tcPr>
            <w:tcW w:w="2263" w:type="dxa"/>
          </w:tcPr>
          <w:p w14:paraId="25891BEC" w14:textId="77777777" w:rsidR="005B7DC8" w:rsidRPr="006159E6" w:rsidRDefault="005B7DC8" w:rsidP="00482B66">
            <w:pPr>
              <w:pStyle w:val="CellBody"/>
              <w:rPr>
                <w:lang w:val="en-US"/>
              </w:rPr>
            </w:pPr>
            <w:r w:rsidRPr="006159E6">
              <w:rPr>
                <w:lang w:val="en-US"/>
              </w:rPr>
              <w:t>OtherCPEEA</w:t>
            </w:r>
          </w:p>
        </w:tc>
        <w:tc>
          <w:tcPr>
            <w:tcW w:w="5079" w:type="dxa"/>
          </w:tcPr>
          <w:p w14:paraId="18D18388" w14:textId="77777777" w:rsidR="005B7DC8" w:rsidRDefault="005B7DC8" w:rsidP="00D93318">
            <w:pPr>
              <w:pStyle w:val="CellBody"/>
              <w:rPr>
                <w:ins w:id="1859" w:author="Autor"/>
                <w:lang w:val="en-US"/>
              </w:rPr>
            </w:pPr>
            <w:r>
              <w:rPr>
                <w:lang w:val="en-US"/>
              </w:rPr>
              <w:t xml:space="preserve">A flag indicating </w:t>
            </w:r>
            <w:r w:rsidR="00D93318">
              <w:rPr>
                <w:lang w:val="en-US"/>
              </w:rPr>
              <w:t xml:space="preserve">whether </w:t>
            </w:r>
            <w:r>
              <w:rPr>
                <w:lang w:val="en-US"/>
              </w:rPr>
              <w:t>the other counterparty to the trade is domiciled within the European Economic Area.</w:t>
            </w:r>
          </w:p>
          <w:p w14:paraId="1800EB9A" w14:textId="0C073FD3" w:rsidR="00C4399A" w:rsidRPr="009F540F" w:rsidRDefault="00C4399A" w:rsidP="00D93318">
            <w:pPr>
              <w:pStyle w:val="CellBody"/>
              <w:rPr>
                <w:lang w:val="en-US"/>
              </w:rPr>
            </w:pPr>
            <w:ins w:id="1860" w:author="Autor">
              <w:r>
                <w:t>This field is deprecated, but retained for backwards compatibility.</w:t>
              </w:r>
            </w:ins>
          </w:p>
        </w:tc>
        <w:tc>
          <w:tcPr>
            <w:tcW w:w="2156" w:type="dxa"/>
          </w:tcPr>
          <w:p w14:paraId="765B35A1" w14:textId="77777777" w:rsidR="005B7DC8" w:rsidRPr="006159E6" w:rsidDel="00EB157B" w:rsidRDefault="005B7DC8" w:rsidP="00482B66">
            <w:pPr>
              <w:pStyle w:val="CellBody"/>
              <w:rPr>
                <w:lang w:val="en-US"/>
              </w:rPr>
            </w:pPr>
            <w:r w:rsidRPr="006159E6">
              <w:rPr>
                <w:lang w:val="en-US"/>
              </w:rPr>
              <w:t>TrueFalseType</w:t>
            </w:r>
          </w:p>
        </w:tc>
      </w:tr>
      <w:tr w:rsidR="007C0A20" w:rsidRPr="006159E6" w14:paraId="2DE4F6CC" w14:textId="77777777" w:rsidTr="000A4D80">
        <w:tblPrEx>
          <w:tblLook w:val="0020" w:firstRow="1" w:lastRow="0" w:firstColumn="0" w:lastColumn="0" w:noHBand="0" w:noVBand="0"/>
        </w:tblPrEx>
        <w:trPr>
          <w:cantSplit/>
          <w:ins w:id="1861" w:author="Autor"/>
        </w:trPr>
        <w:tc>
          <w:tcPr>
            <w:tcW w:w="2263" w:type="dxa"/>
          </w:tcPr>
          <w:p w14:paraId="018D3D68" w14:textId="77777777" w:rsidR="007C0A20" w:rsidRPr="006159E6" w:rsidRDefault="007C0A20" w:rsidP="000A4D80">
            <w:pPr>
              <w:pStyle w:val="CellBody"/>
              <w:rPr>
                <w:ins w:id="1862" w:author="Autor"/>
                <w:lang w:val="en-US"/>
              </w:rPr>
            </w:pPr>
            <w:ins w:id="1863" w:author="Autor">
              <w:r>
                <w:rPr>
                  <w:lang w:val="en-US"/>
                </w:rPr>
                <w:t>OtherCPCountry</w:t>
              </w:r>
            </w:ins>
          </w:p>
        </w:tc>
        <w:tc>
          <w:tcPr>
            <w:tcW w:w="5079" w:type="dxa"/>
          </w:tcPr>
          <w:p w14:paraId="22796166" w14:textId="77777777" w:rsidR="007C0A20" w:rsidRPr="006159E6" w:rsidRDefault="007C0A20" w:rsidP="000A4D80">
            <w:pPr>
              <w:pStyle w:val="CellBody"/>
              <w:rPr>
                <w:ins w:id="1864" w:author="Autor"/>
                <w:lang w:val="en-US"/>
              </w:rPr>
            </w:pPr>
            <w:ins w:id="1865" w:author="Autor">
              <w:r w:rsidRPr="006C2D39">
                <w:rPr>
                  <w:lang w:val="en-US"/>
                </w:rPr>
                <w:t xml:space="preserve">The code of country where the registered office of the other counterparty is located or </w:t>
              </w:r>
              <w:r>
                <w:rPr>
                  <w:lang w:val="en-US"/>
                </w:rPr>
                <w:t xml:space="preserve">the </w:t>
              </w:r>
              <w:r w:rsidRPr="006C2D39">
                <w:rPr>
                  <w:lang w:val="en-US"/>
                </w:rPr>
                <w:t xml:space="preserve">country of residence </w:t>
              </w:r>
              <w:r>
                <w:rPr>
                  <w:lang w:val="en-US"/>
                </w:rPr>
                <w:t xml:space="preserve">if </w:t>
              </w:r>
              <w:r w:rsidRPr="006C2D39">
                <w:rPr>
                  <w:lang w:val="en-US"/>
                </w:rPr>
                <w:t>the other counterparty is a natural person.</w:t>
              </w:r>
            </w:ins>
          </w:p>
        </w:tc>
        <w:tc>
          <w:tcPr>
            <w:tcW w:w="2156" w:type="dxa"/>
          </w:tcPr>
          <w:p w14:paraId="259A5CC0" w14:textId="77777777" w:rsidR="007C0A20" w:rsidRPr="006159E6" w:rsidRDefault="007C0A20" w:rsidP="000A4D80">
            <w:pPr>
              <w:pStyle w:val="CellBody"/>
              <w:rPr>
                <w:ins w:id="1866" w:author="Autor"/>
                <w:lang w:val="en-US"/>
              </w:rPr>
            </w:pPr>
            <w:ins w:id="1867" w:author="Autor">
              <w:r>
                <w:rPr>
                  <w:lang w:val="en-US"/>
                </w:rPr>
                <w:t>CountryCodeType</w:t>
              </w:r>
            </w:ins>
          </w:p>
        </w:tc>
      </w:tr>
      <w:tr w:rsidR="00EE2481" w:rsidRPr="006159E6" w14:paraId="55C13533" w14:textId="77777777" w:rsidTr="004941B0">
        <w:tblPrEx>
          <w:tblLook w:val="0020" w:firstRow="1" w:lastRow="0" w:firstColumn="0" w:lastColumn="0" w:noHBand="0" w:noVBand="0"/>
        </w:tblPrEx>
        <w:trPr>
          <w:cantSplit/>
        </w:trPr>
        <w:tc>
          <w:tcPr>
            <w:tcW w:w="2263" w:type="dxa"/>
          </w:tcPr>
          <w:p w14:paraId="472D6B8D" w14:textId="77777777" w:rsidR="00EE2481" w:rsidRPr="006159E6" w:rsidRDefault="00EE2481" w:rsidP="00482B66">
            <w:pPr>
              <w:pStyle w:val="CellBody"/>
              <w:rPr>
                <w:lang w:val="en-US"/>
              </w:rPr>
            </w:pPr>
            <w:r w:rsidRPr="006159E6">
              <w:rPr>
                <w:lang w:val="en-US"/>
              </w:rPr>
              <w:t>Party2Parties</w:t>
            </w:r>
          </w:p>
        </w:tc>
        <w:tc>
          <w:tcPr>
            <w:tcW w:w="5079" w:type="dxa"/>
          </w:tcPr>
          <w:p w14:paraId="3483D4BE" w14:textId="77777777" w:rsidR="00EE2481" w:rsidRPr="006159E6" w:rsidRDefault="00EE2481" w:rsidP="00482B66">
            <w:pPr>
              <w:pStyle w:val="CellBody"/>
              <w:rPr>
                <w:lang w:val="en-US"/>
              </w:rPr>
            </w:pPr>
          </w:p>
        </w:tc>
        <w:tc>
          <w:tcPr>
            <w:tcW w:w="2156" w:type="dxa"/>
          </w:tcPr>
          <w:p w14:paraId="408552AB" w14:textId="77777777" w:rsidR="00EE2481" w:rsidRPr="006159E6" w:rsidDel="00EB157B" w:rsidRDefault="00EE2481" w:rsidP="00482B66">
            <w:pPr>
              <w:pStyle w:val="CellBody"/>
              <w:rPr>
                <w:lang w:val="en-US"/>
              </w:rPr>
            </w:pPr>
            <w:r w:rsidRPr="006159E6">
              <w:rPr>
                <w:lang w:val="en-US"/>
              </w:rPr>
              <w:t>s200</w:t>
            </w:r>
          </w:p>
        </w:tc>
      </w:tr>
      <w:tr w:rsidR="00EE2481" w:rsidRPr="006159E6" w14:paraId="556F08D8" w14:textId="77777777" w:rsidTr="004941B0">
        <w:tblPrEx>
          <w:tblLook w:val="0020" w:firstRow="1" w:lastRow="0" w:firstColumn="0" w:lastColumn="0" w:noHBand="0" w:noVBand="0"/>
        </w:tblPrEx>
        <w:trPr>
          <w:cantSplit/>
        </w:trPr>
        <w:tc>
          <w:tcPr>
            <w:tcW w:w="2263" w:type="dxa"/>
          </w:tcPr>
          <w:p w14:paraId="7022BF83" w14:textId="77777777" w:rsidR="00EE2481" w:rsidRPr="006159E6" w:rsidRDefault="00EE2481" w:rsidP="00482B66">
            <w:pPr>
              <w:pStyle w:val="CellBody"/>
              <w:rPr>
                <w:lang w:val="en-US"/>
              </w:rPr>
            </w:pPr>
            <w:r w:rsidRPr="006159E6">
              <w:rPr>
                <w:lang w:val="en-US"/>
              </w:rPr>
              <w:t>PayerParty</w:t>
            </w:r>
          </w:p>
        </w:tc>
        <w:tc>
          <w:tcPr>
            <w:tcW w:w="5079" w:type="dxa"/>
          </w:tcPr>
          <w:p w14:paraId="001A0A91" w14:textId="77777777" w:rsidR="00EE2481" w:rsidRPr="006159E6" w:rsidRDefault="00EE2481" w:rsidP="00482B66">
            <w:pPr>
              <w:pStyle w:val="CellBody"/>
              <w:rPr>
                <w:lang w:val="en-US"/>
              </w:rPr>
            </w:pPr>
            <w:r w:rsidRPr="006159E6">
              <w:rPr>
                <w:lang w:val="en-US"/>
              </w:rPr>
              <w:t>The party responsible for making the payments.</w:t>
            </w:r>
          </w:p>
        </w:tc>
        <w:tc>
          <w:tcPr>
            <w:tcW w:w="2156" w:type="dxa"/>
          </w:tcPr>
          <w:p w14:paraId="02140777" w14:textId="77777777" w:rsidR="00EE2481" w:rsidRPr="006159E6" w:rsidRDefault="00EE2481" w:rsidP="00482B66">
            <w:pPr>
              <w:pStyle w:val="CellBody"/>
              <w:rPr>
                <w:lang w:val="en-US"/>
              </w:rPr>
            </w:pPr>
            <w:r w:rsidRPr="006159E6">
              <w:rPr>
                <w:lang w:val="en-US"/>
              </w:rPr>
              <w:t>PartyType</w:t>
            </w:r>
          </w:p>
        </w:tc>
      </w:tr>
      <w:tr w:rsidR="00EE2481" w:rsidRPr="006159E6" w14:paraId="59FE74BA" w14:textId="77777777" w:rsidTr="004941B0">
        <w:tblPrEx>
          <w:tblLook w:val="0020" w:firstRow="1" w:lastRow="0" w:firstColumn="0" w:lastColumn="0" w:noHBand="0" w:noVBand="0"/>
        </w:tblPrEx>
        <w:trPr>
          <w:cantSplit/>
        </w:trPr>
        <w:tc>
          <w:tcPr>
            <w:tcW w:w="2263" w:type="dxa"/>
          </w:tcPr>
          <w:p w14:paraId="1FB3198E" w14:textId="77777777" w:rsidR="00EE2481" w:rsidRPr="006159E6" w:rsidRDefault="00EE2481" w:rsidP="00482B66">
            <w:pPr>
              <w:pStyle w:val="CellBody"/>
              <w:rPr>
                <w:lang w:val="en-US"/>
              </w:rPr>
            </w:pPr>
            <w:r w:rsidRPr="006159E6">
              <w:rPr>
                <w:lang w:val="en-US"/>
              </w:rPr>
              <w:t>PaymentAmount</w:t>
            </w:r>
          </w:p>
        </w:tc>
        <w:tc>
          <w:tcPr>
            <w:tcW w:w="5079" w:type="dxa"/>
          </w:tcPr>
          <w:p w14:paraId="34E820FF" w14:textId="77777777" w:rsidR="00EE2481" w:rsidRPr="006159E6" w:rsidRDefault="00EE2481" w:rsidP="00482B66">
            <w:pPr>
              <w:pStyle w:val="CellBody"/>
              <w:rPr>
                <w:lang w:val="en-US"/>
              </w:rPr>
            </w:pPr>
            <w:r w:rsidRPr="006159E6">
              <w:rPr>
                <w:lang w:val="en-US"/>
              </w:rPr>
              <w:t xml:space="preserve">The monetary quantity in the currency specified in </w:t>
            </w:r>
            <w:r>
              <w:rPr>
                <w:lang w:val="en-US"/>
              </w:rPr>
              <w:t xml:space="preserve">the </w:t>
            </w:r>
            <w:r w:rsidRPr="006159E6">
              <w:rPr>
                <w:lang w:val="en-US"/>
              </w:rPr>
              <w:t>‘PaymentCurrency’</w:t>
            </w:r>
            <w:r>
              <w:rPr>
                <w:lang w:val="en-US"/>
              </w:rPr>
              <w:t xml:space="preserve"> field</w:t>
            </w:r>
            <w:r w:rsidRPr="006159E6">
              <w:rPr>
                <w:lang w:val="en-US"/>
              </w:rPr>
              <w:t>.</w:t>
            </w:r>
          </w:p>
        </w:tc>
        <w:tc>
          <w:tcPr>
            <w:tcW w:w="2156" w:type="dxa"/>
          </w:tcPr>
          <w:p w14:paraId="4846AA42" w14:textId="77777777" w:rsidR="00EE2481" w:rsidRPr="006159E6" w:rsidRDefault="00EE2481" w:rsidP="00482B66">
            <w:pPr>
              <w:pStyle w:val="CellBody"/>
              <w:rPr>
                <w:lang w:val="en-US"/>
              </w:rPr>
            </w:pPr>
            <w:r w:rsidRPr="006159E6">
              <w:rPr>
                <w:lang w:val="en-US"/>
              </w:rPr>
              <w:t>PriceType</w:t>
            </w:r>
          </w:p>
        </w:tc>
      </w:tr>
      <w:tr w:rsidR="00EE2481" w:rsidRPr="006159E6" w14:paraId="242B3CB8" w14:textId="77777777" w:rsidTr="004941B0">
        <w:tblPrEx>
          <w:tblLook w:val="0020" w:firstRow="1" w:lastRow="0" w:firstColumn="0" w:lastColumn="0" w:noHBand="0" w:noVBand="0"/>
        </w:tblPrEx>
        <w:trPr>
          <w:cantSplit/>
        </w:trPr>
        <w:tc>
          <w:tcPr>
            <w:tcW w:w="2263" w:type="dxa"/>
          </w:tcPr>
          <w:p w14:paraId="11D0D9BE" w14:textId="77777777" w:rsidR="00EE2481" w:rsidRPr="006159E6" w:rsidRDefault="00EE2481" w:rsidP="00482B66">
            <w:pPr>
              <w:pStyle w:val="CellBody"/>
              <w:rPr>
                <w:lang w:val="en-US"/>
              </w:rPr>
            </w:pPr>
            <w:r w:rsidRPr="006159E6">
              <w:rPr>
                <w:lang w:val="en-US"/>
              </w:rPr>
              <w:t>PaymentCurrency</w:t>
            </w:r>
          </w:p>
        </w:tc>
        <w:tc>
          <w:tcPr>
            <w:tcW w:w="5079" w:type="dxa"/>
          </w:tcPr>
          <w:p w14:paraId="143DFD28" w14:textId="77777777" w:rsidR="00EE2481" w:rsidRPr="006159E6" w:rsidRDefault="00EE2481" w:rsidP="00482B66">
            <w:pPr>
              <w:pStyle w:val="CellBody"/>
              <w:rPr>
                <w:lang w:val="en-US"/>
              </w:rPr>
            </w:pPr>
            <w:r w:rsidRPr="006159E6">
              <w:rPr>
                <w:lang w:val="en-US"/>
              </w:rPr>
              <w:t>The currency in which a</w:t>
            </w:r>
            <w:r>
              <w:rPr>
                <w:lang w:val="en-US"/>
              </w:rPr>
              <w:t xml:space="preserve"> payment</w:t>
            </w:r>
            <w:r w:rsidRPr="006159E6">
              <w:rPr>
                <w:lang w:val="en-US"/>
              </w:rPr>
              <w:t xml:space="preserve"> amount is denominated.</w:t>
            </w:r>
          </w:p>
        </w:tc>
        <w:tc>
          <w:tcPr>
            <w:tcW w:w="2156" w:type="dxa"/>
          </w:tcPr>
          <w:p w14:paraId="2925A4AD" w14:textId="77777777" w:rsidR="00EE2481" w:rsidRPr="006159E6" w:rsidRDefault="00EE2481" w:rsidP="00482B66">
            <w:pPr>
              <w:pStyle w:val="CellBody"/>
              <w:rPr>
                <w:lang w:val="en-US"/>
              </w:rPr>
            </w:pPr>
            <w:r w:rsidRPr="006159E6">
              <w:rPr>
                <w:lang w:val="en-US"/>
              </w:rPr>
              <w:t>CurrencyCodeType</w:t>
            </w:r>
          </w:p>
        </w:tc>
      </w:tr>
      <w:tr w:rsidR="00EE2481" w:rsidRPr="006159E6" w14:paraId="6BE5A4C9" w14:textId="77777777" w:rsidTr="004941B0">
        <w:tblPrEx>
          <w:tblLook w:val="0020" w:firstRow="1" w:lastRow="0" w:firstColumn="0" w:lastColumn="0" w:noHBand="0" w:noVBand="0"/>
        </w:tblPrEx>
        <w:trPr>
          <w:cantSplit/>
        </w:trPr>
        <w:tc>
          <w:tcPr>
            <w:tcW w:w="2263" w:type="dxa"/>
          </w:tcPr>
          <w:p w14:paraId="29C51757" w14:textId="77777777" w:rsidR="00EE2481" w:rsidRPr="006159E6" w:rsidRDefault="00EE2481" w:rsidP="00482B66">
            <w:pPr>
              <w:pStyle w:val="CellBody"/>
              <w:rPr>
                <w:lang w:val="en-US"/>
              </w:rPr>
            </w:pPr>
            <w:r w:rsidRPr="006159E6">
              <w:rPr>
                <w:lang w:val="en-US"/>
              </w:rPr>
              <w:t>PaymentDate</w:t>
            </w:r>
          </w:p>
        </w:tc>
        <w:tc>
          <w:tcPr>
            <w:tcW w:w="5079" w:type="dxa"/>
          </w:tcPr>
          <w:p w14:paraId="091D3CCD" w14:textId="77777777" w:rsidR="00EE2481" w:rsidRPr="006159E6" w:rsidRDefault="00EE2481" w:rsidP="00482B66">
            <w:pPr>
              <w:pStyle w:val="CellBody"/>
              <w:rPr>
                <w:lang w:val="en-US"/>
              </w:rPr>
            </w:pPr>
            <w:r w:rsidRPr="006159E6">
              <w:rPr>
                <w:lang w:val="en-US"/>
              </w:rPr>
              <w:t xml:space="preserve">One of a series of explicit dates identifying when payments are made during </w:t>
            </w:r>
            <w:r>
              <w:rPr>
                <w:lang w:val="en-US"/>
              </w:rPr>
              <w:t xml:space="preserve">the </w:t>
            </w:r>
            <w:r w:rsidRPr="006159E6">
              <w:rPr>
                <w:lang w:val="en-US"/>
              </w:rPr>
              <w:t>settlement of a financial trade.</w:t>
            </w:r>
          </w:p>
        </w:tc>
        <w:tc>
          <w:tcPr>
            <w:tcW w:w="2156" w:type="dxa"/>
          </w:tcPr>
          <w:p w14:paraId="41B22FEE" w14:textId="77777777" w:rsidR="00EE2481" w:rsidRPr="006159E6" w:rsidRDefault="00EE2481" w:rsidP="00482B66">
            <w:pPr>
              <w:pStyle w:val="CellBody"/>
              <w:rPr>
                <w:lang w:val="en-US"/>
              </w:rPr>
            </w:pPr>
            <w:r w:rsidRPr="006159E6">
              <w:rPr>
                <w:lang w:val="en-US"/>
              </w:rPr>
              <w:t>Identification</w:t>
            </w:r>
            <w:r w:rsidRPr="006159E6">
              <w:rPr>
                <w:lang w:val="en-US"/>
              </w:rPr>
              <w:softHyphen/>
              <w:t>Type</w:t>
            </w:r>
          </w:p>
        </w:tc>
      </w:tr>
      <w:tr w:rsidR="00EE2481" w:rsidRPr="006159E6" w14:paraId="646911E9" w14:textId="77777777" w:rsidTr="004941B0">
        <w:tblPrEx>
          <w:tblLook w:val="0020" w:firstRow="1" w:lastRow="0" w:firstColumn="0" w:lastColumn="0" w:noHBand="0" w:noVBand="0"/>
        </w:tblPrEx>
        <w:trPr>
          <w:cantSplit/>
        </w:trPr>
        <w:tc>
          <w:tcPr>
            <w:tcW w:w="2263" w:type="dxa"/>
          </w:tcPr>
          <w:p w14:paraId="63EF9F5D" w14:textId="77777777" w:rsidR="00EE2481" w:rsidRPr="006159E6" w:rsidRDefault="00EE2481" w:rsidP="00482B66">
            <w:pPr>
              <w:pStyle w:val="CellBody"/>
              <w:rPr>
                <w:lang w:val="en-US"/>
              </w:rPr>
            </w:pPr>
            <w:r w:rsidRPr="006159E6">
              <w:rPr>
                <w:lang w:val="en-US"/>
              </w:rPr>
              <w:t>PaymentEvent</w:t>
            </w:r>
          </w:p>
        </w:tc>
        <w:tc>
          <w:tcPr>
            <w:tcW w:w="5079" w:type="dxa"/>
          </w:tcPr>
          <w:p w14:paraId="7AC1A5CC" w14:textId="77777777" w:rsidR="00EE2481" w:rsidRPr="006159E6" w:rsidRDefault="00EE2481" w:rsidP="00482B66">
            <w:pPr>
              <w:pStyle w:val="CellBody"/>
              <w:rPr>
                <w:lang w:val="en-US"/>
              </w:rPr>
            </w:pPr>
            <w:r w:rsidRPr="006159E6">
              <w:rPr>
                <w:lang w:val="en-US"/>
              </w:rPr>
              <w:t xml:space="preserve">The event triggering </w:t>
            </w:r>
            <w:r>
              <w:rPr>
                <w:lang w:val="en-US"/>
              </w:rPr>
              <w:t xml:space="preserve">the </w:t>
            </w:r>
            <w:r w:rsidRPr="006159E6">
              <w:rPr>
                <w:lang w:val="en-US"/>
              </w:rPr>
              <w:t>payment of physical coal deliveries</w:t>
            </w:r>
            <w:r>
              <w:rPr>
                <w:lang w:val="en-US"/>
              </w:rPr>
              <w:t xml:space="preserve">. Such events </w:t>
            </w:r>
            <w:r w:rsidRPr="006159E6">
              <w:rPr>
                <w:lang w:val="en-US"/>
              </w:rPr>
              <w:t>are sometimes agreed and included as part of the confirmation.</w:t>
            </w:r>
          </w:p>
        </w:tc>
        <w:tc>
          <w:tcPr>
            <w:tcW w:w="2156" w:type="dxa"/>
          </w:tcPr>
          <w:p w14:paraId="72027C57" w14:textId="77777777" w:rsidR="00EE2481" w:rsidRPr="006159E6" w:rsidRDefault="00EE2481" w:rsidP="00482B66">
            <w:pPr>
              <w:pStyle w:val="CellBody"/>
              <w:rPr>
                <w:lang w:val="en-US"/>
              </w:rPr>
            </w:pPr>
            <w:r w:rsidRPr="006159E6">
              <w:rPr>
                <w:lang w:val="en-US"/>
              </w:rPr>
              <w:t>Payment</w:t>
            </w:r>
            <w:r w:rsidRPr="006159E6">
              <w:rPr>
                <w:lang w:val="en-US"/>
              </w:rPr>
              <w:softHyphen/>
              <w:t>Event</w:t>
            </w:r>
            <w:r w:rsidRPr="006159E6">
              <w:rPr>
                <w:lang w:val="en-US"/>
              </w:rPr>
              <w:softHyphen/>
              <w:t>Type</w:t>
            </w:r>
          </w:p>
        </w:tc>
      </w:tr>
      <w:tr w:rsidR="00EE2481" w:rsidRPr="006159E6" w14:paraId="4EAF788A" w14:textId="77777777" w:rsidTr="004941B0">
        <w:tblPrEx>
          <w:tblLook w:val="0020" w:firstRow="1" w:lastRow="0" w:firstColumn="0" w:lastColumn="0" w:noHBand="0" w:noVBand="0"/>
        </w:tblPrEx>
        <w:trPr>
          <w:cantSplit/>
        </w:trPr>
        <w:tc>
          <w:tcPr>
            <w:tcW w:w="2263" w:type="dxa"/>
          </w:tcPr>
          <w:p w14:paraId="2DE0FEAC" w14:textId="77777777" w:rsidR="00EE2481" w:rsidRPr="006159E6" w:rsidRDefault="00EE2481" w:rsidP="00482B66">
            <w:pPr>
              <w:pStyle w:val="CellBody"/>
              <w:rPr>
                <w:lang w:val="en-US"/>
              </w:rPr>
            </w:pPr>
            <w:r w:rsidRPr="006159E6">
              <w:rPr>
                <w:lang w:val="en-US"/>
              </w:rPr>
              <w:lastRenderedPageBreak/>
              <w:t>PaymentEventOffset</w:t>
            </w:r>
          </w:p>
        </w:tc>
        <w:tc>
          <w:tcPr>
            <w:tcW w:w="5079" w:type="dxa"/>
          </w:tcPr>
          <w:p w14:paraId="2B96DCF5" w14:textId="77777777" w:rsidR="00EE2481" w:rsidRPr="006159E6" w:rsidRDefault="00EE2481" w:rsidP="00482B66">
            <w:pPr>
              <w:pStyle w:val="CellBody"/>
              <w:rPr>
                <w:lang w:val="en-US"/>
              </w:rPr>
            </w:pPr>
            <w:r w:rsidRPr="006159E6">
              <w:rPr>
                <w:lang w:val="en-US"/>
              </w:rPr>
              <w:t xml:space="preserve">A number of days relative to the ‘PaymentEvent’. </w:t>
            </w:r>
          </w:p>
          <w:p w14:paraId="55A77FFD" w14:textId="77777777" w:rsidR="00EE2481" w:rsidRDefault="00EE2481" w:rsidP="00482B66">
            <w:pPr>
              <w:pStyle w:val="CellBody"/>
              <w:rPr>
                <w:lang w:val="en-US"/>
              </w:rPr>
            </w:pPr>
            <w:r w:rsidRPr="006159E6">
              <w:rPr>
                <w:lang w:val="en-US"/>
              </w:rPr>
              <w:t>Positive offsets indicate a date after the ‘PaymentEvent’ and negative offsets indicate a date prior to the ‘Payment</w:t>
            </w:r>
            <w:r w:rsidRPr="006159E6">
              <w:rPr>
                <w:lang w:val="en-US"/>
              </w:rPr>
              <w:softHyphen/>
              <w:t>Event’, a zero offset indicates the date of the ‘Payment</w:t>
            </w:r>
            <w:r w:rsidRPr="006159E6">
              <w:rPr>
                <w:lang w:val="en-US"/>
              </w:rPr>
              <w:softHyphen/>
              <w:t>Event’.</w:t>
            </w:r>
          </w:p>
          <w:p w14:paraId="15E5F6B6" w14:textId="77777777" w:rsidR="00EE2481" w:rsidRPr="006159E6" w:rsidRDefault="00EE2481" w:rsidP="00482B66">
            <w:pPr>
              <w:pStyle w:val="CellBody"/>
              <w:rPr>
                <w:lang w:val="en-US"/>
              </w:rPr>
            </w:pPr>
            <w:r w:rsidRPr="006159E6">
              <w:rPr>
                <w:lang w:val="en-US"/>
              </w:rPr>
              <w:t>Payment for a physical delivery of coal</w:t>
            </w:r>
            <w:r>
              <w:rPr>
                <w:lang w:val="en-US"/>
              </w:rPr>
              <w:t xml:space="preserve"> is due </w:t>
            </w:r>
            <w:r w:rsidRPr="006159E6">
              <w:rPr>
                <w:lang w:val="en-US"/>
              </w:rPr>
              <w:t xml:space="preserve">before or after </w:t>
            </w:r>
            <w:r>
              <w:rPr>
                <w:lang w:val="en-US"/>
              </w:rPr>
              <w:t>the offset</w:t>
            </w:r>
            <w:r w:rsidRPr="006159E6">
              <w:rPr>
                <w:lang w:val="en-US"/>
              </w:rPr>
              <w:t xml:space="preserve">. </w:t>
            </w:r>
          </w:p>
          <w:p w14:paraId="323669E0" w14:textId="77777777" w:rsidR="00EE2481" w:rsidRPr="006159E6" w:rsidRDefault="00EE2481" w:rsidP="00482B66">
            <w:pPr>
              <w:pStyle w:val="CellBody"/>
              <w:rPr>
                <w:b/>
                <w:bCs/>
                <w:lang w:val="en-US"/>
              </w:rPr>
            </w:pPr>
            <w:r w:rsidRPr="006159E6">
              <w:rPr>
                <w:lang w:val="en-US"/>
              </w:rPr>
              <w:t>Offsets are in calendar days (holiday calendars are ignored).</w:t>
            </w:r>
          </w:p>
        </w:tc>
        <w:tc>
          <w:tcPr>
            <w:tcW w:w="2156" w:type="dxa"/>
          </w:tcPr>
          <w:p w14:paraId="6C889455" w14:textId="77777777" w:rsidR="00EE2481" w:rsidRPr="006159E6" w:rsidRDefault="00EE2481" w:rsidP="00482B66">
            <w:pPr>
              <w:pStyle w:val="CellBody"/>
              <w:rPr>
                <w:lang w:val="en-US"/>
              </w:rPr>
            </w:pPr>
            <w:r w:rsidRPr="006159E6">
              <w:rPr>
                <w:lang w:val="en-US"/>
              </w:rPr>
              <w:t>QuantityType</w:t>
            </w:r>
          </w:p>
        </w:tc>
      </w:tr>
      <w:tr w:rsidR="00EE2481" w:rsidRPr="006159E6" w14:paraId="2F588BFB" w14:textId="77777777" w:rsidTr="004941B0">
        <w:tblPrEx>
          <w:tblLook w:val="0020" w:firstRow="1" w:lastRow="0" w:firstColumn="0" w:lastColumn="0" w:noHBand="0" w:noVBand="0"/>
        </w:tblPrEx>
        <w:trPr>
          <w:cantSplit/>
        </w:trPr>
        <w:tc>
          <w:tcPr>
            <w:tcW w:w="2263" w:type="dxa"/>
          </w:tcPr>
          <w:p w14:paraId="3CB0231F" w14:textId="77777777" w:rsidR="00EE2481" w:rsidRPr="006159E6" w:rsidRDefault="00EE2481" w:rsidP="00482B66">
            <w:pPr>
              <w:pStyle w:val="CellBody"/>
              <w:rPr>
                <w:lang w:val="en-US"/>
              </w:rPr>
            </w:pPr>
            <w:r w:rsidRPr="006159E6">
              <w:rPr>
                <w:lang w:val="en-US"/>
              </w:rPr>
              <w:t>PayRelativeTo</w:t>
            </w:r>
          </w:p>
        </w:tc>
        <w:tc>
          <w:tcPr>
            <w:tcW w:w="5079" w:type="dxa"/>
          </w:tcPr>
          <w:p w14:paraId="4C401FB2" w14:textId="77777777" w:rsidR="00EE2481" w:rsidRPr="006159E6" w:rsidRDefault="00EE2481" w:rsidP="00482B66">
            <w:pPr>
              <w:pStyle w:val="CellBody"/>
              <w:rPr>
                <w:lang w:val="en-US"/>
              </w:rPr>
            </w:pPr>
            <w:r>
              <w:rPr>
                <w:lang w:val="en-US"/>
              </w:rPr>
              <w:t xml:space="preserve">Specifies the event relative to which payments are due, for example, the </w:t>
            </w:r>
            <w:r w:rsidRPr="006159E6">
              <w:rPr>
                <w:lang w:val="en-US"/>
              </w:rPr>
              <w:t xml:space="preserve">first </w:t>
            </w:r>
            <w:r>
              <w:rPr>
                <w:lang w:val="en-US"/>
              </w:rPr>
              <w:t xml:space="preserve">or last </w:t>
            </w:r>
            <w:r w:rsidRPr="006159E6">
              <w:rPr>
                <w:lang w:val="en-US"/>
              </w:rPr>
              <w:t>day of each calculation period</w:t>
            </w:r>
            <w:r>
              <w:rPr>
                <w:lang w:val="en-US"/>
              </w:rPr>
              <w:t>.</w:t>
            </w:r>
          </w:p>
        </w:tc>
        <w:tc>
          <w:tcPr>
            <w:tcW w:w="2156" w:type="dxa"/>
          </w:tcPr>
          <w:p w14:paraId="530CDBC9" w14:textId="77777777" w:rsidR="00EE2481" w:rsidRPr="006159E6" w:rsidRDefault="00EE2481" w:rsidP="00482B66">
            <w:pPr>
              <w:pStyle w:val="CellBody"/>
              <w:rPr>
                <w:lang w:val="en-US"/>
              </w:rPr>
            </w:pPr>
            <w:r w:rsidRPr="006159E6">
              <w:rPr>
                <w:lang w:val="en-US"/>
              </w:rPr>
              <w:t>PayRelativeToType</w:t>
            </w:r>
          </w:p>
        </w:tc>
      </w:tr>
      <w:tr w:rsidR="00EE2481" w:rsidRPr="006159E6" w14:paraId="5C53029A" w14:textId="77777777" w:rsidTr="004941B0">
        <w:tblPrEx>
          <w:tblLook w:val="0020" w:firstRow="1" w:lastRow="0" w:firstColumn="0" w:lastColumn="0" w:noHBand="0" w:noVBand="0"/>
        </w:tblPrEx>
        <w:trPr>
          <w:cantSplit/>
        </w:trPr>
        <w:tc>
          <w:tcPr>
            <w:tcW w:w="2263" w:type="dxa"/>
          </w:tcPr>
          <w:p w14:paraId="72FEED7A" w14:textId="77777777" w:rsidR="00EE2481" w:rsidRPr="006159E6" w:rsidRDefault="00EE2481" w:rsidP="00482B66">
            <w:pPr>
              <w:pStyle w:val="CellBody"/>
              <w:rPr>
                <w:lang w:val="en-US"/>
              </w:rPr>
            </w:pPr>
            <w:r w:rsidRPr="006159E6">
              <w:rPr>
                <w:lang w:val="en-US"/>
              </w:rPr>
              <w:t>Period</w:t>
            </w:r>
          </w:p>
        </w:tc>
        <w:tc>
          <w:tcPr>
            <w:tcW w:w="5079" w:type="dxa"/>
          </w:tcPr>
          <w:p w14:paraId="38E96498" w14:textId="77777777" w:rsidR="00EE2481" w:rsidRPr="006159E6" w:rsidRDefault="00EE2481" w:rsidP="00482B66">
            <w:pPr>
              <w:pStyle w:val="CellBody"/>
              <w:rPr>
                <w:lang w:val="en-US"/>
              </w:rPr>
            </w:pPr>
            <w:r w:rsidRPr="006159E6">
              <w:rPr>
                <w:lang w:val="en-US"/>
              </w:rPr>
              <w:t>A time period, for example, a day, week, month</w:t>
            </w:r>
            <w:r>
              <w:rPr>
                <w:lang w:val="en-US"/>
              </w:rPr>
              <w:t xml:space="preserve"> or</w:t>
            </w:r>
            <w:r w:rsidRPr="006159E6">
              <w:rPr>
                <w:lang w:val="en-US"/>
              </w:rPr>
              <w:t xml:space="preserve"> year.</w:t>
            </w:r>
          </w:p>
        </w:tc>
        <w:tc>
          <w:tcPr>
            <w:tcW w:w="2156" w:type="dxa"/>
          </w:tcPr>
          <w:p w14:paraId="6CC4FE0C" w14:textId="77777777" w:rsidR="00EE2481" w:rsidRPr="006159E6" w:rsidRDefault="00EE2481" w:rsidP="00482B66">
            <w:pPr>
              <w:pStyle w:val="CellBody"/>
              <w:rPr>
                <w:lang w:val="en-US"/>
              </w:rPr>
            </w:pPr>
            <w:r w:rsidRPr="006159E6">
              <w:rPr>
                <w:lang w:val="en-US"/>
              </w:rPr>
              <w:t>PeriodType</w:t>
            </w:r>
          </w:p>
        </w:tc>
      </w:tr>
      <w:tr w:rsidR="00EE2481" w:rsidRPr="006159E6" w14:paraId="096994D1" w14:textId="77777777" w:rsidTr="004941B0">
        <w:tblPrEx>
          <w:tblLook w:val="0020" w:firstRow="1" w:lastRow="0" w:firstColumn="0" w:lastColumn="0" w:noHBand="0" w:noVBand="0"/>
        </w:tblPrEx>
        <w:trPr>
          <w:cantSplit/>
        </w:trPr>
        <w:tc>
          <w:tcPr>
            <w:tcW w:w="2263" w:type="dxa"/>
          </w:tcPr>
          <w:p w14:paraId="7797ABAD" w14:textId="77777777" w:rsidR="00EE2481" w:rsidRPr="006159E6" w:rsidRDefault="00EE2481" w:rsidP="00482B66">
            <w:pPr>
              <w:pStyle w:val="CellBody"/>
              <w:rPr>
                <w:lang w:val="en-US"/>
              </w:rPr>
            </w:pPr>
            <w:r w:rsidRPr="006159E6">
              <w:rPr>
                <w:lang w:val="en-US"/>
              </w:rPr>
              <w:t>PeriodMultiplier</w:t>
            </w:r>
          </w:p>
        </w:tc>
        <w:tc>
          <w:tcPr>
            <w:tcW w:w="5079" w:type="dxa"/>
          </w:tcPr>
          <w:p w14:paraId="10A214F8" w14:textId="77777777" w:rsidR="00EE2481" w:rsidRPr="006159E6" w:rsidRDefault="00EE2481" w:rsidP="00482B66">
            <w:pPr>
              <w:pStyle w:val="CellBody"/>
              <w:rPr>
                <w:lang w:val="en-US"/>
              </w:rPr>
            </w:pPr>
            <w:r w:rsidRPr="006159E6">
              <w:rPr>
                <w:lang w:val="en-US"/>
              </w:rPr>
              <w:t>A time period multiplier, for example,</w:t>
            </w:r>
            <w:r>
              <w:rPr>
                <w:lang w:val="en-US"/>
              </w:rPr>
              <w:t xml:space="preserve"> </w:t>
            </w:r>
            <w:r w:rsidRPr="006159E6">
              <w:rPr>
                <w:lang w:val="en-US"/>
              </w:rPr>
              <w:t xml:space="preserve">“1”, “2” or “3”. </w:t>
            </w:r>
          </w:p>
        </w:tc>
        <w:tc>
          <w:tcPr>
            <w:tcW w:w="2156" w:type="dxa"/>
          </w:tcPr>
          <w:p w14:paraId="350B3128" w14:textId="77777777" w:rsidR="00EE2481" w:rsidRPr="006159E6" w:rsidRDefault="00EE2481" w:rsidP="00482B66">
            <w:pPr>
              <w:pStyle w:val="CellBody"/>
              <w:rPr>
                <w:lang w:val="en-US"/>
              </w:rPr>
            </w:pPr>
            <w:r w:rsidRPr="006159E6">
              <w:rPr>
                <w:lang w:val="en-US"/>
              </w:rPr>
              <w:t>PeriodMultiplier</w:t>
            </w:r>
            <w:r w:rsidRPr="006159E6">
              <w:rPr>
                <w:lang w:val="en-US"/>
              </w:rPr>
              <w:softHyphen/>
              <w:t>Type</w:t>
            </w:r>
          </w:p>
        </w:tc>
      </w:tr>
      <w:tr w:rsidR="00EE2481" w:rsidRPr="006159E6" w14:paraId="5BA39DB5" w14:textId="77777777" w:rsidTr="004941B0">
        <w:tblPrEx>
          <w:tblLook w:val="0020" w:firstRow="1" w:lastRow="0" w:firstColumn="0" w:lastColumn="0" w:noHBand="0" w:noVBand="0"/>
        </w:tblPrEx>
        <w:trPr>
          <w:cantSplit/>
        </w:trPr>
        <w:tc>
          <w:tcPr>
            <w:tcW w:w="2263" w:type="dxa"/>
          </w:tcPr>
          <w:p w14:paraId="327EBBC4" w14:textId="77777777" w:rsidR="00EE2481" w:rsidRPr="006159E6" w:rsidRDefault="00EE2481" w:rsidP="00482B66">
            <w:pPr>
              <w:pStyle w:val="CellBody"/>
              <w:rPr>
                <w:lang w:val="en-US"/>
              </w:rPr>
            </w:pPr>
            <w:r w:rsidRPr="006159E6">
              <w:rPr>
                <w:lang w:val="en-US"/>
              </w:rPr>
              <w:t>PIPricingDate</w:t>
            </w:r>
          </w:p>
        </w:tc>
        <w:tc>
          <w:tcPr>
            <w:tcW w:w="5079" w:type="dxa"/>
          </w:tcPr>
          <w:p w14:paraId="42F61DA1" w14:textId="77777777" w:rsidR="00EE2481" w:rsidRPr="006159E6" w:rsidRDefault="00EE2481" w:rsidP="00482B66">
            <w:pPr>
              <w:pStyle w:val="CellBody"/>
              <w:rPr>
                <w:lang w:val="en-US"/>
              </w:rPr>
            </w:pPr>
            <w:r w:rsidRPr="006159E6">
              <w:rPr>
                <w:lang w:val="en-US"/>
              </w:rPr>
              <w:t xml:space="preserve">One of a series of explicit dates upon which an index </w:t>
            </w:r>
            <w:r>
              <w:rPr>
                <w:lang w:val="en-US"/>
              </w:rPr>
              <w:t>trade</w:t>
            </w:r>
            <w:r w:rsidRPr="006159E6">
              <w:rPr>
                <w:lang w:val="en-US"/>
              </w:rPr>
              <w:t xml:space="preserve"> will be </w:t>
            </w:r>
            <w:r>
              <w:rPr>
                <w:lang w:val="en-US"/>
              </w:rPr>
              <w:t>priced</w:t>
            </w:r>
            <w:r w:rsidRPr="006159E6">
              <w:rPr>
                <w:lang w:val="en-US"/>
              </w:rPr>
              <w:t>.</w:t>
            </w:r>
          </w:p>
        </w:tc>
        <w:tc>
          <w:tcPr>
            <w:tcW w:w="2156" w:type="dxa"/>
          </w:tcPr>
          <w:p w14:paraId="76DB71A4" w14:textId="77777777" w:rsidR="00EE2481" w:rsidRPr="006159E6" w:rsidRDefault="00EE2481" w:rsidP="00482B66">
            <w:pPr>
              <w:pStyle w:val="CellBody"/>
              <w:rPr>
                <w:lang w:val="en-US"/>
              </w:rPr>
            </w:pPr>
            <w:r w:rsidRPr="006159E6">
              <w:rPr>
                <w:lang w:val="en-US"/>
              </w:rPr>
              <w:t>DateType</w:t>
            </w:r>
          </w:p>
        </w:tc>
      </w:tr>
      <w:tr w:rsidR="00EE2481" w:rsidRPr="006159E6" w14:paraId="7A712C41" w14:textId="77777777" w:rsidTr="004941B0">
        <w:tblPrEx>
          <w:tblLook w:val="0020" w:firstRow="1" w:lastRow="0" w:firstColumn="0" w:lastColumn="0" w:noHBand="0" w:noVBand="0"/>
        </w:tblPrEx>
        <w:trPr>
          <w:cantSplit/>
        </w:trPr>
        <w:tc>
          <w:tcPr>
            <w:tcW w:w="2263" w:type="dxa"/>
          </w:tcPr>
          <w:p w14:paraId="2EE60FC8" w14:textId="77777777" w:rsidR="00EE2481" w:rsidRPr="006159E6" w:rsidRDefault="00EE2481" w:rsidP="00482B66">
            <w:pPr>
              <w:pStyle w:val="CellBody"/>
              <w:rPr>
                <w:lang w:val="en-US"/>
              </w:rPr>
            </w:pPr>
            <w:r w:rsidRPr="006159E6">
              <w:rPr>
                <w:lang w:val="en-US"/>
              </w:rPr>
              <w:t>PipelineName</w:t>
            </w:r>
          </w:p>
        </w:tc>
        <w:tc>
          <w:tcPr>
            <w:tcW w:w="5079" w:type="dxa"/>
          </w:tcPr>
          <w:p w14:paraId="4AF83C21" w14:textId="77777777" w:rsidR="00EE2481" w:rsidRPr="006159E6" w:rsidRDefault="00EE2481" w:rsidP="00482B66">
            <w:pPr>
              <w:pStyle w:val="CellBody"/>
              <w:rPr>
                <w:lang w:val="en-US"/>
              </w:rPr>
            </w:pPr>
            <w:r w:rsidRPr="006159E6">
              <w:rPr>
                <w:lang w:val="en-US"/>
              </w:rPr>
              <w:t xml:space="preserve">The name of </w:t>
            </w:r>
            <w:r>
              <w:rPr>
                <w:lang w:val="en-US"/>
              </w:rPr>
              <w:t xml:space="preserve">the </w:t>
            </w:r>
            <w:r w:rsidRPr="006159E6">
              <w:rPr>
                <w:lang w:val="en-US"/>
              </w:rPr>
              <w:t>pipeline by which the oil product will be delivered.</w:t>
            </w:r>
          </w:p>
        </w:tc>
        <w:tc>
          <w:tcPr>
            <w:tcW w:w="2156" w:type="dxa"/>
          </w:tcPr>
          <w:p w14:paraId="30279AFA" w14:textId="77777777" w:rsidR="00EE2481" w:rsidRPr="006159E6" w:rsidRDefault="00EE2481" w:rsidP="00482B66">
            <w:pPr>
              <w:pStyle w:val="CellBody"/>
              <w:rPr>
                <w:lang w:val="en-US"/>
              </w:rPr>
            </w:pPr>
            <w:r w:rsidRPr="006159E6">
              <w:rPr>
                <w:lang w:val="en-US"/>
              </w:rPr>
              <w:t>Pipeline</w:t>
            </w:r>
            <w:r w:rsidRPr="006159E6">
              <w:rPr>
                <w:lang w:val="en-US"/>
              </w:rPr>
              <w:softHyphen/>
              <w:t>Name</w:t>
            </w:r>
            <w:r w:rsidRPr="006159E6">
              <w:rPr>
                <w:lang w:val="en-US"/>
              </w:rPr>
              <w:softHyphen/>
              <w:t>Type</w:t>
            </w:r>
          </w:p>
        </w:tc>
      </w:tr>
      <w:tr w:rsidR="00EE2481" w:rsidRPr="006159E6" w14:paraId="5AA8983B" w14:textId="77777777" w:rsidTr="004941B0">
        <w:tblPrEx>
          <w:tblLook w:val="0020" w:firstRow="1" w:lastRow="0" w:firstColumn="0" w:lastColumn="0" w:noHBand="0" w:noVBand="0"/>
        </w:tblPrEx>
        <w:trPr>
          <w:cantSplit/>
        </w:trPr>
        <w:tc>
          <w:tcPr>
            <w:tcW w:w="2263" w:type="dxa"/>
          </w:tcPr>
          <w:p w14:paraId="62BBA5BC" w14:textId="77777777" w:rsidR="00EE2481" w:rsidRPr="006159E6" w:rsidRDefault="00EE2481" w:rsidP="00482B66">
            <w:pPr>
              <w:pStyle w:val="CellBody"/>
              <w:rPr>
                <w:lang w:val="en-US"/>
              </w:rPr>
            </w:pPr>
            <w:r w:rsidRPr="006159E6">
              <w:rPr>
                <w:lang w:val="en-US"/>
              </w:rPr>
              <w:t>Position</w:t>
            </w:r>
          </w:p>
        </w:tc>
        <w:tc>
          <w:tcPr>
            <w:tcW w:w="5079" w:type="dxa"/>
          </w:tcPr>
          <w:p w14:paraId="53D1FB55" w14:textId="77777777" w:rsidR="00EE2481" w:rsidRPr="006159E6" w:rsidRDefault="00EE2481" w:rsidP="00482B66">
            <w:pPr>
              <w:pStyle w:val="CellBody"/>
              <w:rPr>
                <w:lang w:val="en-US"/>
              </w:rPr>
            </w:pPr>
            <w:r>
              <w:rPr>
                <w:lang w:val="en-US"/>
              </w:rPr>
              <w:t>A flag indicating if the ETD represents a cleared position or trade.</w:t>
            </w:r>
          </w:p>
        </w:tc>
        <w:tc>
          <w:tcPr>
            <w:tcW w:w="2156" w:type="dxa"/>
          </w:tcPr>
          <w:p w14:paraId="39A3C425" w14:textId="77777777" w:rsidR="00EE2481" w:rsidRPr="006159E6" w:rsidRDefault="00EE2481" w:rsidP="00482B66">
            <w:pPr>
              <w:pStyle w:val="CellBody"/>
              <w:rPr>
                <w:lang w:val="en-US"/>
              </w:rPr>
            </w:pPr>
            <w:r w:rsidRPr="006159E6">
              <w:rPr>
                <w:lang w:val="en-US"/>
              </w:rPr>
              <w:t>TrueFalseType</w:t>
            </w:r>
          </w:p>
        </w:tc>
      </w:tr>
      <w:tr w:rsidR="00EE2481" w:rsidRPr="006159E6" w14:paraId="29D9A351" w14:textId="77777777" w:rsidTr="004941B0">
        <w:tblPrEx>
          <w:tblLook w:val="0020" w:firstRow="1" w:lastRow="0" w:firstColumn="0" w:lastColumn="0" w:noHBand="0" w:noVBand="0"/>
        </w:tblPrEx>
        <w:trPr>
          <w:cantSplit/>
        </w:trPr>
        <w:tc>
          <w:tcPr>
            <w:tcW w:w="2263" w:type="dxa"/>
          </w:tcPr>
          <w:p w14:paraId="10E4F2A4" w14:textId="77777777" w:rsidR="00EE2481" w:rsidRPr="006159E6" w:rsidRDefault="00EE2481" w:rsidP="00482B66">
            <w:pPr>
              <w:pStyle w:val="CellBody"/>
              <w:rPr>
                <w:lang w:val="en-US"/>
              </w:rPr>
            </w:pPr>
            <w:r w:rsidRPr="006159E6">
              <w:rPr>
                <w:lang w:val="en-US"/>
              </w:rPr>
              <w:t>PositiveLimit</w:t>
            </w:r>
          </w:p>
        </w:tc>
        <w:tc>
          <w:tcPr>
            <w:tcW w:w="5079" w:type="dxa"/>
          </w:tcPr>
          <w:p w14:paraId="3A3D43F0" w14:textId="77777777" w:rsidR="00EE2481" w:rsidRPr="006159E6" w:rsidRDefault="00EE2481" w:rsidP="00482B66">
            <w:pPr>
              <w:pStyle w:val="CellBody"/>
              <w:rPr>
                <w:lang w:val="en-US"/>
              </w:rPr>
            </w:pPr>
            <w:r w:rsidRPr="006159E6">
              <w:rPr>
                <w:lang w:val="en-US"/>
              </w:rPr>
              <w:t>The maximum amount by which the quantity delivered can exceed the agreed quantity. Can be an absolute or percentage depending on the context.</w:t>
            </w:r>
          </w:p>
        </w:tc>
        <w:tc>
          <w:tcPr>
            <w:tcW w:w="2156" w:type="dxa"/>
          </w:tcPr>
          <w:p w14:paraId="5B64172B" w14:textId="77777777" w:rsidR="00EE2481" w:rsidRPr="006159E6" w:rsidRDefault="00EE2481" w:rsidP="00482B66">
            <w:pPr>
              <w:pStyle w:val="CellBody"/>
              <w:rPr>
                <w:lang w:val="en-US"/>
              </w:rPr>
            </w:pPr>
            <w:r w:rsidRPr="006159E6">
              <w:rPr>
                <w:lang w:val="en-US"/>
              </w:rPr>
              <w:t>QuantityType</w:t>
            </w:r>
          </w:p>
        </w:tc>
      </w:tr>
      <w:tr w:rsidR="00EE2481" w:rsidRPr="006159E6" w14:paraId="605B5989" w14:textId="77777777" w:rsidTr="004941B0">
        <w:tblPrEx>
          <w:tblLook w:val="0020" w:firstRow="1" w:lastRow="0" w:firstColumn="0" w:lastColumn="0" w:noHBand="0" w:noVBand="0"/>
        </w:tblPrEx>
        <w:trPr>
          <w:cantSplit/>
        </w:trPr>
        <w:tc>
          <w:tcPr>
            <w:tcW w:w="2263" w:type="dxa"/>
          </w:tcPr>
          <w:p w14:paraId="1D5B13F9" w14:textId="77777777" w:rsidR="00EE2481" w:rsidRPr="006159E6" w:rsidRDefault="00EE2481" w:rsidP="00482B66">
            <w:pPr>
              <w:pStyle w:val="CellBody"/>
              <w:rPr>
                <w:lang w:val="en-US"/>
              </w:rPr>
            </w:pPr>
            <w:r w:rsidRPr="006159E6">
              <w:rPr>
                <w:lang w:val="en-US"/>
              </w:rPr>
              <w:t>PostTradeEvent</w:t>
            </w:r>
            <w:r w:rsidRPr="006159E6">
              <w:rPr>
                <w:lang w:val="en-US"/>
              </w:rPr>
              <w:softHyphen/>
              <w:t>ExecutionDateTime</w:t>
            </w:r>
          </w:p>
        </w:tc>
        <w:tc>
          <w:tcPr>
            <w:tcW w:w="5079" w:type="dxa"/>
          </w:tcPr>
          <w:p w14:paraId="4A19FE1D" w14:textId="77777777" w:rsidR="00EE2481" w:rsidRPr="006159E6" w:rsidRDefault="00EE2481" w:rsidP="00482B66">
            <w:pPr>
              <w:pStyle w:val="CellBody"/>
              <w:rPr>
                <w:lang w:val="en-US"/>
              </w:rPr>
            </w:pPr>
            <w:r w:rsidRPr="006159E6">
              <w:rPr>
                <w:lang w:val="en-US"/>
              </w:rPr>
              <w:t>The date and time associated with the execution of the post-trade event.</w:t>
            </w:r>
          </w:p>
        </w:tc>
        <w:tc>
          <w:tcPr>
            <w:tcW w:w="2156" w:type="dxa"/>
          </w:tcPr>
          <w:p w14:paraId="62368363" w14:textId="77777777" w:rsidR="00EE2481" w:rsidRPr="006159E6" w:rsidRDefault="00EE2481" w:rsidP="00482B66">
            <w:pPr>
              <w:pStyle w:val="CellBody"/>
              <w:rPr>
                <w:lang w:val="en-US"/>
              </w:rPr>
            </w:pPr>
            <w:r w:rsidRPr="006159E6">
              <w:rPr>
                <w:lang w:val="en-US"/>
              </w:rPr>
              <w:t>UTC</w:t>
            </w:r>
            <w:r w:rsidRPr="006159E6">
              <w:rPr>
                <w:lang w:val="en-US"/>
              </w:rPr>
              <w:softHyphen/>
              <w:t>Timestamp</w:t>
            </w:r>
            <w:r w:rsidRPr="006159E6">
              <w:rPr>
                <w:lang w:val="en-US"/>
              </w:rPr>
              <w:softHyphen/>
              <w:t>Type</w:t>
            </w:r>
          </w:p>
        </w:tc>
      </w:tr>
      <w:tr w:rsidR="00EE2481" w:rsidRPr="006159E6" w14:paraId="0E285148" w14:textId="77777777" w:rsidTr="004941B0">
        <w:tblPrEx>
          <w:tblLook w:val="0020" w:firstRow="1" w:lastRow="0" w:firstColumn="0" w:lastColumn="0" w:noHBand="0" w:noVBand="0"/>
        </w:tblPrEx>
        <w:trPr>
          <w:cantSplit/>
        </w:trPr>
        <w:tc>
          <w:tcPr>
            <w:tcW w:w="2263" w:type="dxa"/>
          </w:tcPr>
          <w:p w14:paraId="2B86BE2E" w14:textId="77777777" w:rsidR="00EE2481" w:rsidRPr="006159E6" w:rsidRDefault="00EE2481" w:rsidP="00482B66">
            <w:pPr>
              <w:pStyle w:val="CellBody"/>
              <w:rPr>
                <w:lang w:val="en-US"/>
              </w:rPr>
            </w:pPr>
            <w:r w:rsidRPr="006159E6">
              <w:rPr>
                <w:lang w:val="en-US"/>
              </w:rPr>
              <w:t>PostTradeEvent</w:t>
            </w:r>
            <w:r w:rsidRPr="006159E6">
              <w:rPr>
                <w:lang w:val="en-US"/>
              </w:rPr>
              <w:softHyphen/>
              <w:t>Change</w:t>
            </w:r>
            <w:r w:rsidRPr="006159E6">
              <w:rPr>
                <w:lang w:val="en-US"/>
              </w:rPr>
              <w:softHyphen/>
              <w:t>NumberOfUnits</w:t>
            </w:r>
          </w:p>
        </w:tc>
        <w:tc>
          <w:tcPr>
            <w:tcW w:w="5079" w:type="dxa"/>
          </w:tcPr>
          <w:p w14:paraId="6B3AA348" w14:textId="77777777" w:rsidR="00EE2481" w:rsidRPr="006159E6" w:rsidRDefault="00EE2481" w:rsidP="00482B66">
            <w:pPr>
              <w:pStyle w:val="CellBody"/>
              <w:rPr>
                <w:lang w:val="en-US"/>
              </w:rPr>
            </w:pPr>
            <w:r w:rsidRPr="006159E6">
              <w:rPr>
                <w:lang w:val="en-US"/>
              </w:rPr>
              <w:t>The change (“delta”) in the notional or physical quantity resulting from an increase, termination, novation or economic amendment post-trade event. In the units of measure of the original notional quantity units of measure.</w:t>
            </w:r>
          </w:p>
        </w:tc>
        <w:tc>
          <w:tcPr>
            <w:tcW w:w="2156" w:type="dxa"/>
          </w:tcPr>
          <w:p w14:paraId="4396E051" w14:textId="77777777" w:rsidR="00EE2481" w:rsidRPr="006159E6" w:rsidRDefault="00EE2481" w:rsidP="00482B66">
            <w:pPr>
              <w:pStyle w:val="CellBody"/>
              <w:rPr>
                <w:lang w:val="en-US"/>
              </w:rPr>
            </w:pPr>
            <w:r w:rsidRPr="006159E6">
              <w:rPr>
                <w:lang w:val="en-US"/>
              </w:rPr>
              <w:t>QuantityType</w:t>
            </w:r>
          </w:p>
        </w:tc>
      </w:tr>
      <w:tr w:rsidR="00EE2481" w:rsidRPr="006159E6" w14:paraId="72C8342C" w14:textId="77777777" w:rsidTr="004941B0">
        <w:tblPrEx>
          <w:tblLook w:val="0020" w:firstRow="1" w:lastRow="0" w:firstColumn="0" w:lastColumn="0" w:noHBand="0" w:noVBand="0"/>
        </w:tblPrEx>
        <w:trPr>
          <w:cantSplit/>
        </w:trPr>
        <w:tc>
          <w:tcPr>
            <w:tcW w:w="2263" w:type="dxa"/>
          </w:tcPr>
          <w:p w14:paraId="3BC2E011" w14:textId="77777777" w:rsidR="00EE2481" w:rsidRPr="006159E6" w:rsidRDefault="00EE2481" w:rsidP="00482B66">
            <w:pPr>
              <w:pStyle w:val="CellBody"/>
              <w:rPr>
                <w:lang w:val="en-US"/>
              </w:rPr>
            </w:pPr>
            <w:r w:rsidRPr="006159E6">
              <w:rPr>
                <w:lang w:val="en-US"/>
              </w:rPr>
              <w:t>PostTrade</w:t>
            </w:r>
            <w:r w:rsidRPr="006159E6">
              <w:rPr>
                <w:lang w:val="en-US"/>
              </w:rPr>
              <w:softHyphen/>
              <w:t>Event</w:t>
            </w:r>
            <w:r w:rsidRPr="006159E6">
              <w:rPr>
                <w:lang w:val="en-US"/>
              </w:rPr>
              <w:softHyphen/>
              <w:t>Fee</w:t>
            </w:r>
          </w:p>
        </w:tc>
        <w:tc>
          <w:tcPr>
            <w:tcW w:w="5079" w:type="dxa"/>
          </w:tcPr>
          <w:p w14:paraId="3E1ACCC2" w14:textId="77777777" w:rsidR="00EE2481" w:rsidRPr="006159E6" w:rsidRDefault="00EE2481" w:rsidP="00482B66">
            <w:pPr>
              <w:pStyle w:val="CellBody"/>
              <w:rPr>
                <w:lang w:val="en-US"/>
              </w:rPr>
            </w:pPr>
            <w:r w:rsidRPr="006159E6">
              <w:rPr>
                <w:lang w:val="en-US"/>
              </w:rPr>
              <w:t>The novation fee, termination fee, amendment fee or increase fee paid at the time these events are executed.</w:t>
            </w:r>
          </w:p>
        </w:tc>
        <w:tc>
          <w:tcPr>
            <w:tcW w:w="2156" w:type="dxa"/>
          </w:tcPr>
          <w:p w14:paraId="252E0D7D" w14:textId="77777777" w:rsidR="00EE2481" w:rsidRPr="006159E6" w:rsidRDefault="00EE2481" w:rsidP="00482B66">
            <w:pPr>
              <w:pStyle w:val="CellBody"/>
              <w:rPr>
                <w:lang w:val="en-US"/>
              </w:rPr>
            </w:pPr>
            <w:r w:rsidRPr="006159E6">
              <w:rPr>
                <w:lang w:val="en-US"/>
              </w:rPr>
              <w:t>PriceType</w:t>
            </w:r>
          </w:p>
        </w:tc>
      </w:tr>
      <w:tr w:rsidR="00EE2481" w:rsidRPr="006159E6" w14:paraId="2F400052" w14:textId="77777777" w:rsidTr="004941B0">
        <w:tblPrEx>
          <w:tblLook w:val="0020" w:firstRow="1" w:lastRow="0" w:firstColumn="0" w:lastColumn="0" w:noHBand="0" w:noVBand="0"/>
        </w:tblPrEx>
        <w:trPr>
          <w:cantSplit/>
        </w:trPr>
        <w:tc>
          <w:tcPr>
            <w:tcW w:w="2263" w:type="dxa"/>
          </w:tcPr>
          <w:p w14:paraId="05866BEE" w14:textId="77777777" w:rsidR="00EE2481" w:rsidRPr="006159E6" w:rsidRDefault="00EE2481" w:rsidP="00482B66">
            <w:pPr>
              <w:pStyle w:val="CellBody"/>
              <w:rPr>
                <w:lang w:val="en-US"/>
              </w:rPr>
            </w:pPr>
            <w:r w:rsidRPr="006159E6">
              <w:rPr>
                <w:lang w:val="en-US"/>
              </w:rPr>
              <w:t>PostTradeEvent</w:t>
            </w:r>
            <w:r w:rsidRPr="006159E6">
              <w:rPr>
                <w:lang w:val="en-US"/>
              </w:rPr>
              <w:softHyphen/>
              <w:t>Fee</w:t>
            </w:r>
            <w:r w:rsidRPr="006159E6">
              <w:rPr>
                <w:lang w:val="en-US"/>
              </w:rPr>
              <w:softHyphen/>
              <w:t>Currency</w:t>
            </w:r>
          </w:p>
        </w:tc>
        <w:tc>
          <w:tcPr>
            <w:tcW w:w="5079" w:type="dxa"/>
          </w:tcPr>
          <w:p w14:paraId="10E74B53" w14:textId="77777777" w:rsidR="00EE2481" w:rsidRPr="006159E6" w:rsidRDefault="00EE2481" w:rsidP="00482B66">
            <w:pPr>
              <w:pStyle w:val="CellBody"/>
              <w:rPr>
                <w:lang w:val="en-US"/>
              </w:rPr>
            </w:pPr>
            <w:r w:rsidRPr="006159E6">
              <w:rPr>
                <w:lang w:val="en-US"/>
              </w:rPr>
              <w:t>The currency of the novation fee, termination fee, amendment fee or increase fee paid at the time these events are executed.</w:t>
            </w:r>
          </w:p>
        </w:tc>
        <w:tc>
          <w:tcPr>
            <w:tcW w:w="2156" w:type="dxa"/>
          </w:tcPr>
          <w:p w14:paraId="14417C08" w14:textId="77777777" w:rsidR="00EE2481" w:rsidRPr="006159E6" w:rsidRDefault="00EE2481" w:rsidP="00482B66">
            <w:pPr>
              <w:pStyle w:val="CellBody"/>
              <w:rPr>
                <w:lang w:val="en-US"/>
              </w:rPr>
            </w:pPr>
            <w:r w:rsidRPr="006159E6">
              <w:rPr>
                <w:lang w:val="en-US"/>
              </w:rPr>
              <w:t>CurrencyCodeType</w:t>
            </w:r>
          </w:p>
        </w:tc>
      </w:tr>
      <w:tr w:rsidR="00EE2481" w:rsidRPr="006159E6" w14:paraId="6C2B1956" w14:textId="77777777" w:rsidTr="004941B0">
        <w:tblPrEx>
          <w:tblLook w:val="0020" w:firstRow="1" w:lastRow="0" w:firstColumn="0" w:lastColumn="0" w:noHBand="0" w:noVBand="0"/>
        </w:tblPrEx>
        <w:trPr>
          <w:cantSplit/>
        </w:trPr>
        <w:tc>
          <w:tcPr>
            <w:tcW w:w="2263" w:type="dxa"/>
          </w:tcPr>
          <w:p w14:paraId="45591338" w14:textId="77777777" w:rsidR="00EE2481" w:rsidRPr="006159E6" w:rsidRDefault="00EE2481" w:rsidP="00482B66">
            <w:pPr>
              <w:pStyle w:val="CellBody"/>
              <w:rPr>
                <w:lang w:val="en-US"/>
              </w:rPr>
            </w:pPr>
            <w:r w:rsidRPr="006159E6">
              <w:rPr>
                <w:lang w:val="en-US"/>
              </w:rPr>
              <w:t>PremiumCurrency</w:t>
            </w:r>
          </w:p>
        </w:tc>
        <w:tc>
          <w:tcPr>
            <w:tcW w:w="5079" w:type="dxa"/>
          </w:tcPr>
          <w:p w14:paraId="0543257D" w14:textId="77777777" w:rsidR="00EE2481" w:rsidRPr="006159E6" w:rsidRDefault="00EE2481" w:rsidP="00482B66">
            <w:pPr>
              <w:pStyle w:val="CellBody"/>
              <w:rPr>
                <w:lang w:val="en-US"/>
              </w:rPr>
            </w:pPr>
            <w:r>
              <w:rPr>
                <w:lang w:val="en-US"/>
              </w:rPr>
              <w:t>The c</w:t>
            </w:r>
            <w:r w:rsidRPr="006159E6">
              <w:rPr>
                <w:lang w:val="en-US"/>
              </w:rPr>
              <w:t>urrency of the premium</w:t>
            </w:r>
            <w:r>
              <w:rPr>
                <w:lang w:val="en-US"/>
              </w:rPr>
              <w:t>.</w:t>
            </w:r>
          </w:p>
        </w:tc>
        <w:tc>
          <w:tcPr>
            <w:tcW w:w="2156" w:type="dxa"/>
          </w:tcPr>
          <w:p w14:paraId="7C01CD3A" w14:textId="77777777" w:rsidR="00EE2481" w:rsidRPr="006159E6" w:rsidRDefault="00EE2481" w:rsidP="00482B66">
            <w:pPr>
              <w:pStyle w:val="CellBody"/>
              <w:rPr>
                <w:lang w:val="en-US"/>
              </w:rPr>
            </w:pPr>
            <w:r w:rsidRPr="006159E6">
              <w:rPr>
                <w:lang w:val="en-US"/>
              </w:rPr>
              <w:t>Currency</w:t>
            </w:r>
            <w:r w:rsidRPr="006159E6">
              <w:rPr>
                <w:lang w:val="en-US"/>
              </w:rPr>
              <w:softHyphen/>
              <w:t>Code</w:t>
            </w:r>
            <w:r w:rsidRPr="006159E6">
              <w:rPr>
                <w:lang w:val="en-US"/>
              </w:rPr>
              <w:softHyphen/>
              <w:t>Type</w:t>
            </w:r>
          </w:p>
        </w:tc>
      </w:tr>
      <w:tr w:rsidR="00EE2481" w:rsidRPr="006159E6" w14:paraId="60E8948C" w14:textId="77777777" w:rsidTr="004941B0">
        <w:tblPrEx>
          <w:tblLook w:val="0020" w:firstRow="1" w:lastRow="0" w:firstColumn="0" w:lastColumn="0" w:noHBand="0" w:noVBand="0"/>
        </w:tblPrEx>
        <w:trPr>
          <w:cantSplit/>
        </w:trPr>
        <w:tc>
          <w:tcPr>
            <w:tcW w:w="2263" w:type="dxa"/>
          </w:tcPr>
          <w:p w14:paraId="4C77EE67" w14:textId="77777777" w:rsidR="00EE2481" w:rsidRPr="006159E6" w:rsidRDefault="00EE2481" w:rsidP="00482B66">
            <w:pPr>
              <w:pStyle w:val="CellBody"/>
              <w:rPr>
                <w:lang w:val="en-US"/>
              </w:rPr>
            </w:pPr>
            <w:r w:rsidRPr="006159E6">
              <w:rPr>
                <w:lang w:val="en-US"/>
              </w:rPr>
              <w:t>Premium</w:t>
            </w:r>
            <w:r w:rsidRPr="006159E6">
              <w:rPr>
                <w:lang w:val="en-US"/>
              </w:rPr>
              <w:softHyphen/>
              <w:t>PaymentDate</w:t>
            </w:r>
          </w:p>
        </w:tc>
        <w:tc>
          <w:tcPr>
            <w:tcW w:w="5079" w:type="dxa"/>
          </w:tcPr>
          <w:p w14:paraId="3001D07E" w14:textId="77777777" w:rsidR="00EE2481" w:rsidRPr="006159E6" w:rsidRDefault="00EE2481" w:rsidP="00482B66">
            <w:pPr>
              <w:pStyle w:val="CellBody"/>
              <w:rPr>
                <w:lang w:val="en-US"/>
              </w:rPr>
            </w:pPr>
            <w:r>
              <w:rPr>
                <w:lang w:val="en-US"/>
              </w:rPr>
              <w:t>The d</w:t>
            </w:r>
            <w:r w:rsidRPr="006159E6">
              <w:rPr>
                <w:lang w:val="en-US"/>
              </w:rPr>
              <w:t xml:space="preserve">ate when payment of </w:t>
            </w:r>
            <w:r>
              <w:rPr>
                <w:lang w:val="en-US"/>
              </w:rPr>
              <w:t xml:space="preserve">the </w:t>
            </w:r>
            <w:r w:rsidRPr="006159E6">
              <w:rPr>
                <w:lang w:val="en-US"/>
              </w:rPr>
              <w:t>premium is due</w:t>
            </w:r>
            <w:r>
              <w:rPr>
                <w:lang w:val="en-US"/>
              </w:rPr>
              <w:t>.</w:t>
            </w:r>
          </w:p>
        </w:tc>
        <w:tc>
          <w:tcPr>
            <w:tcW w:w="2156" w:type="dxa"/>
          </w:tcPr>
          <w:p w14:paraId="50A83AE7" w14:textId="77777777" w:rsidR="00EE2481" w:rsidRPr="006159E6" w:rsidRDefault="00EE2481" w:rsidP="00482B66">
            <w:pPr>
              <w:pStyle w:val="CellBody"/>
              <w:rPr>
                <w:lang w:val="en-US"/>
              </w:rPr>
            </w:pPr>
            <w:r w:rsidRPr="006159E6">
              <w:rPr>
                <w:lang w:val="en-US"/>
              </w:rPr>
              <w:t>DateType</w:t>
            </w:r>
          </w:p>
        </w:tc>
      </w:tr>
      <w:tr w:rsidR="00EE2481" w:rsidRPr="006159E6" w14:paraId="5152F937" w14:textId="77777777" w:rsidTr="004941B0">
        <w:tblPrEx>
          <w:tblLook w:val="0020" w:firstRow="1" w:lastRow="0" w:firstColumn="0" w:lastColumn="0" w:noHBand="0" w:noVBand="0"/>
        </w:tblPrEx>
        <w:trPr>
          <w:cantSplit/>
        </w:trPr>
        <w:tc>
          <w:tcPr>
            <w:tcW w:w="2263" w:type="dxa"/>
          </w:tcPr>
          <w:p w14:paraId="55979686" w14:textId="77777777" w:rsidR="00EE2481" w:rsidRPr="006159E6" w:rsidRDefault="00EE2481" w:rsidP="00482B66">
            <w:pPr>
              <w:pStyle w:val="CellBody"/>
              <w:rPr>
                <w:lang w:val="en-US"/>
              </w:rPr>
            </w:pPr>
            <w:r w:rsidRPr="006159E6">
              <w:rPr>
                <w:lang w:val="en-US"/>
              </w:rPr>
              <w:t>Premium</w:t>
            </w:r>
            <w:r w:rsidRPr="006159E6">
              <w:rPr>
                <w:lang w:val="en-US"/>
              </w:rPr>
              <w:softHyphen/>
              <w:t>PaymentValue</w:t>
            </w:r>
          </w:p>
        </w:tc>
        <w:tc>
          <w:tcPr>
            <w:tcW w:w="5079" w:type="dxa"/>
          </w:tcPr>
          <w:p w14:paraId="33768073" w14:textId="77777777" w:rsidR="00EE2481" w:rsidRPr="006159E6" w:rsidRDefault="00EE2481" w:rsidP="00482B66">
            <w:pPr>
              <w:pStyle w:val="CellBody"/>
              <w:rPr>
                <w:lang w:val="en-US"/>
              </w:rPr>
            </w:pPr>
            <w:r>
              <w:rPr>
                <w:lang w:val="en-US"/>
              </w:rPr>
              <w:t>The v</w:t>
            </w:r>
            <w:r w:rsidRPr="006159E6">
              <w:rPr>
                <w:lang w:val="en-US"/>
              </w:rPr>
              <w:t>alue of the premium payment in the specified currency in the specified period.</w:t>
            </w:r>
          </w:p>
        </w:tc>
        <w:tc>
          <w:tcPr>
            <w:tcW w:w="2156" w:type="dxa"/>
          </w:tcPr>
          <w:p w14:paraId="642A9996" w14:textId="77777777" w:rsidR="00EE2481" w:rsidRPr="006159E6" w:rsidRDefault="00EE2481" w:rsidP="00482B66">
            <w:pPr>
              <w:pStyle w:val="CellBody"/>
              <w:rPr>
                <w:lang w:val="en-US"/>
              </w:rPr>
            </w:pPr>
            <w:r w:rsidRPr="006159E6">
              <w:rPr>
                <w:lang w:val="en-US"/>
              </w:rPr>
              <w:t>PriceType</w:t>
            </w:r>
          </w:p>
        </w:tc>
      </w:tr>
      <w:tr w:rsidR="00EE2481" w:rsidRPr="006159E6" w14:paraId="2B3B3A44" w14:textId="77777777" w:rsidTr="004941B0">
        <w:tblPrEx>
          <w:tblLook w:val="0020" w:firstRow="1" w:lastRow="0" w:firstColumn="0" w:lastColumn="0" w:noHBand="0" w:noVBand="0"/>
        </w:tblPrEx>
        <w:trPr>
          <w:cantSplit/>
        </w:trPr>
        <w:tc>
          <w:tcPr>
            <w:tcW w:w="2263" w:type="dxa"/>
          </w:tcPr>
          <w:p w14:paraId="772F9821" w14:textId="77777777" w:rsidR="00EE2481" w:rsidRPr="006159E6" w:rsidRDefault="00EE2481" w:rsidP="00482B66">
            <w:pPr>
              <w:pStyle w:val="CellBody"/>
              <w:rPr>
                <w:lang w:val="en-US"/>
              </w:rPr>
            </w:pPr>
            <w:r w:rsidRPr="006159E6">
              <w:rPr>
                <w:lang w:val="en-US"/>
              </w:rPr>
              <w:t>PremiumRate</w:t>
            </w:r>
          </w:p>
        </w:tc>
        <w:tc>
          <w:tcPr>
            <w:tcW w:w="5079" w:type="dxa"/>
          </w:tcPr>
          <w:p w14:paraId="77EC326E" w14:textId="77777777" w:rsidR="00EE2481" w:rsidRPr="006159E6" w:rsidRDefault="00EE2481" w:rsidP="00482B66">
            <w:pPr>
              <w:pStyle w:val="CellBody"/>
              <w:rPr>
                <w:lang w:val="en-US"/>
              </w:rPr>
            </w:pPr>
            <w:r>
              <w:rPr>
                <w:lang w:val="en-US"/>
              </w:rPr>
              <w:t>The a</w:t>
            </w:r>
            <w:r w:rsidRPr="006159E6">
              <w:rPr>
                <w:lang w:val="en-US"/>
              </w:rPr>
              <w:t xml:space="preserve">mount per </w:t>
            </w:r>
            <w:r>
              <w:rPr>
                <w:lang w:val="en-US"/>
              </w:rPr>
              <w:t>p</w:t>
            </w:r>
            <w:r w:rsidRPr="006159E6">
              <w:rPr>
                <w:lang w:val="en-US"/>
              </w:rPr>
              <w:t xml:space="preserve">remium </w:t>
            </w:r>
            <w:r>
              <w:rPr>
                <w:lang w:val="en-US"/>
              </w:rPr>
              <w:t>u</w:t>
            </w:r>
            <w:r w:rsidRPr="006159E6">
              <w:rPr>
                <w:lang w:val="en-US"/>
              </w:rPr>
              <w:t>nit. If empty, the option has an absolute premium.</w:t>
            </w:r>
          </w:p>
        </w:tc>
        <w:tc>
          <w:tcPr>
            <w:tcW w:w="2156" w:type="dxa"/>
          </w:tcPr>
          <w:p w14:paraId="3B579D53" w14:textId="77777777" w:rsidR="00EE2481" w:rsidRPr="006159E6" w:rsidRDefault="00EE2481" w:rsidP="00482B66">
            <w:pPr>
              <w:pStyle w:val="CellBody"/>
              <w:rPr>
                <w:lang w:val="en-US"/>
              </w:rPr>
            </w:pPr>
            <w:r w:rsidRPr="006159E6">
              <w:rPr>
                <w:lang w:val="en-US"/>
              </w:rPr>
              <w:t>PriceType</w:t>
            </w:r>
          </w:p>
        </w:tc>
      </w:tr>
      <w:tr w:rsidR="00EE2481" w:rsidRPr="006159E6" w14:paraId="6D91A24B" w14:textId="77777777" w:rsidTr="004941B0">
        <w:tblPrEx>
          <w:tblLook w:val="0020" w:firstRow="1" w:lastRow="0" w:firstColumn="0" w:lastColumn="0" w:noHBand="0" w:noVBand="0"/>
        </w:tblPrEx>
        <w:trPr>
          <w:cantSplit/>
        </w:trPr>
        <w:tc>
          <w:tcPr>
            <w:tcW w:w="2263" w:type="dxa"/>
          </w:tcPr>
          <w:p w14:paraId="1A3716A0" w14:textId="77777777" w:rsidR="00EE2481" w:rsidRPr="006159E6" w:rsidRDefault="00EE2481" w:rsidP="00482B66">
            <w:pPr>
              <w:pStyle w:val="CellBody"/>
              <w:rPr>
                <w:lang w:val="en-US"/>
              </w:rPr>
            </w:pPr>
            <w:r w:rsidRPr="006159E6">
              <w:rPr>
                <w:lang w:val="en-US"/>
              </w:rPr>
              <w:t>PremiumValue</w:t>
            </w:r>
          </w:p>
        </w:tc>
        <w:tc>
          <w:tcPr>
            <w:tcW w:w="5079" w:type="dxa"/>
          </w:tcPr>
          <w:p w14:paraId="4E6BBC62" w14:textId="77777777" w:rsidR="00EE2481" w:rsidRPr="006159E6" w:rsidRDefault="00EE2481" w:rsidP="00482B66">
            <w:pPr>
              <w:pStyle w:val="CellBody"/>
              <w:rPr>
                <w:lang w:val="en-US"/>
              </w:rPr>
            </w:pPr>
            <w:r>
              <w:rPr>
                <w:lang w:val="en-US"/>
              </w:rPr>
              <w:t>The v</w:t>
            </w:r>
            <w:r w:rsidRPr="006159E6">
              <w:rPr>
                <w:lang w:val="en-US"/>
              </w:rPr>
              <w:t>alue of the premium in the specified currency in the specified period.</w:t>
            </w:r>
          </w:p>
        </w:tc>
        <w:tc>
          <w:tcPr>
            <w:tcW w:w="2156" w:type="dxa"/>
          </w:tcPr>
          <w:p w14:paraId="1626E7A7" w14:textId="77777777" w:rsidR="00EE2481" w:rsidRPr="006159E6" w:rsidRDefault="00EE2481" w:rsidP="00482B66">
            <w:pPr>
              <w:pStyle w:val="CellBody"/>
              <w:rPr>
                <w:lang w:val="en-US"/>
              </w:rPr>
            </w:pPr>
            <w:r w:rsidRPr="006159E6">
              <w:rPr>
                <w:lang w:val="en-US"/>
              </w:rPr>
              <w:t>PriceType</w:t>
            </w:r>
          </w:p>
        </w:tc>
      </w:tr>
      <w:tr w:rsidR="00EE2481" w:rsidRPr="006159E6" w14:paraId="60EE0D08" w14:textId="77777777" w:rsidTr="004941B0">
        <w:tblPrEx>
          <w:tblLook w:val="0020" w:firstRow="1" w:lastRow="0" w:firstColumn="0" w:lastColumn="0" w:noHBand="0" w:noVBand="0"/>
        </w:tblPrEx>
        <w:trPr>
          <w:cantSplit/>
        </w:trPr>
        <w:tc>
          <w:tcPr>
            <w:tcW w:w="2263" w:type="dxa"/>
          </w:tcPr>
          <w:p w14:paraId="070C1308" w14:textId="77777777" w:rsidR="00EE2481" w:rsidRPr="006159E6" w:rsidRDefault="00EE2481" w:rsidP="00482B66">
            <w:pPr>
              <w:pStyle w:val="CellBody"/>
              <w:rPr>
                <w:lang w:val="en-US"/>
              </w:rPr>
            </w:pPr>
            <w:r w:rsidRPr="006159E6">
              <w:rPr>
                <w:lang w:val="en-US"/>
              </w:rPr>
              <w:t>Price</w:t>
            </w:r>
          </w:p>
        </w:tc>
        <w:tc>
          <w:tcPr>
            <w:tcW w:w="5079" w:type="dxa"/>
          </w:tcPr>
          <w:p w14:paraId="7542D014" w14:textId="77777777" w:rsidR="00EE2481" w:rsidRPr="006159E6" w:rsidRDefault="00EE2481" w:rsidP="00482B66">
            <w:pPr>
              <w:pStyle w:val="CellBody"/>
              <w:rPr>
                <w:lang w:val="en-US"/>
              </w:rPr>
            </w:pPr>
            <w:r w:rsidRPr="006159E6">
              <w:rPr>
                <w:lang w:val="en-US"/>
              </w:rPr>
              <w:t xml:space="preserve">The price per </w:t>
            </w:r>
            <w:r>
              <w:rPr>
                <w:lang w:val="en-US"/>
              </w:rPr>
              <w:t>t</w:t>
            </w:r>
            <w:r w:rsidRPr="006159E6">
              <w:rPr>
                <w:lang w:val="en-US"/>
              </w:rPr>
              <w:t>ime</w:t>
            </w:r>
            <w:r>
              <w:rPr>
                <w:lang w:val="en-US"/>
              </w:rPr>
              <w:t xml:space="preserve"> i</w:t>
            </w:r>
            <w:r w:rsidRPr="006159E6">
              <w:rPr>
                <w:lang w:val="en-US"/>
              </w:rPr>
              <w:t>nterval</w:t>
            </w:r>
            <w:r>
              <w:rPr>
                <w:lang w:val="en-US"/>
              </w:rPr>
              <w:t>.</w:t>
            </w:r>
          </w:p>
        </w:tc>
        <w:tc>
          <w:tcPr>
            <w:tcW w:w="2156" w:type="dxa"/>
          </w:tcPr>
          <w:p w14:paraId="1F35759F" w14:textId="77777777" w:rsidR="00EE2481" w:rsidRPr="006159E6" w:rsidRDefault="00EE2481" w:rsidP="00482B66">
            <w:pPr>
              <w:pStyle w:val="CellBody"/>
              <w:rPr>
                <w:lang w:val="en-US"/>
              </w:rPr>
            </w:pPr>
            <w:r w:rsidRPr="006159E6">
              <w:rPr>
                <w:lang w:val="en-US"/>
              </w:rPr>
              <w:t>PriceType</w:t>
            </w:r>
          </w:p>
        </w:tc>
      </w:tr>
      <w:tr w:rsidR="00EE2481" w:rsidRPr="006159E6" w14:paraId="0E4F6B1E" w14:textId="77777777" w:rsidTr="004941B0">
        <w:tblPrEx>
          <w:tblLook w:val="0020" w:firstRow="1" w:lastRow="0" w:firstColumn="0" w:lastColumn="0" w:noHBand="0" w:noVBand="0"/>
        </w:tblPrEx>
        <w:trPr>
          <w:cantSplit/>
        </w:trPr>
        <w:tc>
          <w:tcPr>
            <w:tcW w:w="2263" w:type="dxa"/>
          </w:tcPr>
          <w:p w14:paraId="2776D58F" w14:textId="77777777" w:rsidR="00EE2481" w:rsidRPr="006159E6" w:rsidRDefault="00EE2481" w:rsidP="00482B66">
            <w:pPr>
              <w:pStyle w:val="CellBody"/>
              <w:rPr>
                <w:lang w:val="en-US"/>
              </w:rPr>
            </w:pPr>
            <w:r w:rsidRPr="006159E6">
              <w:rPr>
                <w:lang w:val="en-US"/>
              </w:rPr>
              <w:t>PricingDate</w:t>
            </w:r>
          </w:p>
        </w:tc>
        <w:tc>
          <w:tcPr>
            <w:tcW w:w="5079" w:type="dxa"/>
          </w:tcPr>
          <w:p w14:paraId="14EB86C6" w14:textId="77777777" w:rsidR="00EE2481" w:rsidRPr="006159E6" w:rsidRDefault="00EE2481" w:rsidP="00482B66">
            <w:pPr>
              <w:pStyle w:val="CellBody"/>
              <w:rPr>
                <w:lang w:val="en-US"/>
              </w:rPr>
            </w:pPr>
            <w:r>
              <w:rPr>
                <w:lang w:val="en-US"/>
              </w:rPr>
              <w:t>A c</w:t>
            </w:r>
            <w:r w:rsidRPr="006159E6">
              <w:rPr>
                <w:lang w:val="en-US"/>
              </w:rPr>
              <w:t xml:space="preserve">ode identifying </w:t>
            </w:r>
            <w:r>
              <w:rPr>
                <w:lang w:val="en-US"/>
              </w:rPr>
              <w:t xml:space="preserve">which days prices </w:t>
            </w:r>
            <w:r w:rsidRPr="006159E6">
              <w:rPr>
                <w:lang w:val="en-US"/>
              </w:rPr>
              <w:t xml:space="preserve">must be collected </w:t>
            </w:r>
            <w:r>
              <w:rPr>
                <w:lang w:val="en-US"/>
              </w:rPr>
              <w:t>from the underlying commodity reference.</w:t>
            </w:r>
          </w:p>
        </w:tc>
        <w:tc>
          <w:tcPr>
            <w:tcW w:w="2156" w:type="dxa"/>
          </w:tcPr>
          <w:p w14:paraId="2A9E19C5" w14:textId="77777777" w:rsidR="00EE2481" w:rsidRPr="006159E6" w:rsidRDefault="00EE2481" w:rsidP="00482B66">
            <w:pPr>
              <w:pStyle w:val="CellBody"/>
              <w:rPr>
                <w:lang w:val="en-US"/>
              </w:rPr>
            </w:pPr>
            <w:r w:rsidRPr="006159E6">
              <w:rPr>
                <w:lang w:val="en-US"/>
              </w:rPr>
              <w:t>Pricing</w:t>
            </w:r>
            <w:r w:rsidRPr="006159E6">
              <w:rPr>
                <w:lang w:val="en-US"/>
              </w:rPr>
              <w:softHyphen/>
              <w:t>Date</w:t>
            </w:r>
            <w:r w:rsidRPr="006159E6">
              <w:rPr>
                <w:lang w:val="en-US"/>
              </w:rPr>
              <w:softHyphen/>
              <w:t>Type</w:t>
            </w:r>
          </w:p>
        </w:tc>
      </w:tr>
      <w:tr w:rsidR="00EE2481" w:rsidRPr="006159E6" w14:paraId="121FDDDA" w14:textId="77777777" w:rsidTr="004941B0">
        <w:tblPrEx>
          <w:tblLook w:val="0020" w:firstRow="1" w:lastRow="0" w:firstColumn="0" w:lastColumn="0" w:noHBand="0" w:noVBand="0"/>
        </w:tblPrEx>
        <w:trPr>
          <w:cantSplit/>
        </w:trPr>
        <w:tc>
          <w:tcPr>
            <w:tcW w:w="2263" w:type="dxa"/>
          </w:tcPr>
          <w:p w14:paraId="17CD1B7E" w14:textId="77777777" w:rsidR="00EE2481" w:rsidRPr="006159E6" w:rsidRDefault="00EE2481" w:rsidP="00482B66">
            <w:pPr>
              <w:pStyle w:val="CellBody"/>
              <w:rPr>
                <w:lang w:val="en-US"/>
              </w:rPr>
            </w:pPr>
            <w:r w:rsidRPr="006159E6">
              <w:rPr>
                <w:lang w:val="en-US"/>
              </w:rPr>
              <w:lastRenderedPageBreak/>
              <w:t>Price</w:t>
            </w:r>
            <w:r w:rsidRPr="006159E6">
              <w:rPr>
                <w:lang w:val="en-US"/>
              </w:rPr>
              <w:softHyphen/>
              <w:t>Multiplier</w:t>
            </w:r>
          </w:p>
        </w:tc>
        <w:tc>
          <w:tcPr>
            <w:tcW w:w="5079" w:type="dxa"/>
          </w:tcPr>
          <w:p w14:paraId="32A47017" w14:textId="77777777" w:rsidR="00EE2481" w:rsidRPr="006159E6" w:rsidRDefault="00EE2481" w:rsidP="00482B66">
            <w:pPr>
              <w:pStyle w:val="CellBody"/>
              <w:rPr>
                <w:lang w:val="en-US"/>
              </w:rPr>
            </w:pPr>
            <w:r w:rsidRPr="006159E6">
              <w:rPr>
                <w:lang w:val="en-US"/>
              </w:rPr>
              <w:t xml:space="preserve">The number of units of the financial instrument </w:t>
            </w:r>
            <w:r>
              <w:rPr>
                <w:lang w:val="en-US"/>
              </w:rPr>
              <w:t xml:space="preserve">that </w:t>
            </w:r>
            <w:r w:rsidRPr="006159E6">
              <w:rPr>
                <w:lang w:val="en-US"/>
              </w:rPr>
              <w:t>are contained in a trading lot</w:t>
            </w:r>
            <w:r>
              <w:rPr>
                <w:lang w:val="en-US"/>
              </w:rPr>
              <w:t>,</w:t>
            </w:r>
            <w:r w:rsidRPr="006159E6">
              <w:rPr>
                <w:lang w:val="en-US"/>
              </w:rPr>
              <w:t xml:space="preserve"> for example, the number of derivatives represented by one</w:t>
            </w:r>
            <w:r>
              <w:rPr>
                <w:lang w:val="en-US"/>
              </w:rPr>
              <w:t xml:space="preserve"> transaction</w:t>
            </w:r>
            <w:r w:rsidRPr="006159E6">
              <w:rPr>
                <w:lang w:val="en-US"/>
              </w:rPr>
              <w:t>.</w:t>
            </w:r>
          </w:p>
        </w:tc>
        <w:tc>
          <w:tcPr>
            <w:tcW w:w="2156" w:type="dxa"/>
          </w:tcPr>
          <w:p w14:paraId="696CE87C" w14:textId="77777777" w:rsidR="00EE2481" w:rsidRPr="006159E6" w:rsidRDefault="00EE2481" w:rsidP="00482B66">
            <w:pPr>
              <w:pStyle w:val="CellBody"/>
              <w:rPr>
                <w:lang w:val="en-US"/>
              </w:rPr>
            </w:pPr>
            <w:r w:rsidRPr="006159E6">
              <w:rPr>
                <w:lang w:val="en-US"/>
              </w:rPr>
              <w:t>QuantityType</w:t>
            </w:r>
          </w:p>
        </w:tc>
      </w:tr>
      <w:tr w:rsidR="00EE2481" w:rsidRPr="006159E6" w14:paraId="3B664AC5" w14:textId="77777777" w:rsidTr="004941B0">
        <w:tblPrEx>
          <w:tblLook w:val="0020" w:firstRow="1" w:lastRow="0" w:firstColumn="0" w:lastColumn="0" w:noHBand="0" w:noVBand="0"/>
        </w:tblPrEx>
        <w:trPr>
          <w:cantSplit/>
        </w:trPr>
        <w:tc>
          <w:tcPr>
            <w:tcW w:w="2263" w:type="dxa"/>
          </w:tcPr>
          <w:p w14:paraId="6B8EB0E3" w14:textId="77777777" w:rsidR="00EE2481" w:rsidRPr="006159E6" w:rsidRDefault="00EE2481" w:rsidP="00482B66">
            <w:pPr>
              <w:pStyle w:val="CellBody"/>
              <w:rPr>
                <w:lang w:val="en-US"/>
              </w:rPr>
            </w:pPr>
            <w:r w:rsidRPr="006159E6">
              <w:rPr>
                <w:lang w:val="en-US"/>
              </w:rPr>
              <w:t>PriceNotation</w:t>
            </w:r>
          </w:p>
        </w:tc>
        <w:tc>
          <w:tcPr>
            <w:tcW w:w="5079" w:type="dxa"/>
          </w:tcPr>
          <w:p w14:paraId="5C24D33F" w14:textId="77777777" w:rsidR="00EE2481" w:rsidRPr="006159E6" w:rsidRDefault="00EE2481" w:rsidP="00482B66">
            <w:pPr>
              <w:pStyle w:val="CellBody"/>
              <w:rPr>
                <w:lang w:val="en-US"/>
              </w:rPr>
            </w:pPr>
            <w:r w:rsidRPr="006159E6">
              <w:rPr>
                <w:lang w:val="en-US"/>
              </w:rPr>
              <w:t>The manner in which the price is expressed.</w:t>
            </w:r>
          </w:p>
        </w:tc>
        <w:tc>
          <w:tcPr>
            <w:tcW w:w="2156" w:type="dxa"/>
          </w:tcPr>
          <w:p w14:paraId="0BC90F8D" w14:textId="77777777" w:rsidR="00EE2481" w:rsidRPr="006159E6" w:rsidRDefault="00EE2481" w:rsidP="00482B66">
            <w:pPr>
              <w:pStyle w:val="CellBody"/>
              <w:rPr>
                <w:lang w:val="en-US"/>
              </w:rPr>
            </w:pPr>
            <w:r w:rsidRPr="006159E6">
              <w:rPr>
                <w:lang w:val="en-US"/>
              </w:rPr>
              <w:t>PriceNotation</w:t>
            </w:r>
            <w:r w:rsidRPr="006159E6">
              <w:rPr>
                <w:lang w:val="en-US"/>
              </w:rPr>
              <w:softHyphen/>
              <w:t>Type</w:t>
            </w:r>
          </w:p>
        </w:tc>
      </w:tr>
      <w:tr w:rsidR="00EE2481" w:rsidRPr="006159E6" w14:paraId="6D505AF6" w14:textId="77777777" w:rsidTr="004941B0">
        <w:tblPrEx>
          <w:tblLook w:val="0020" w:firstRow="1" w:lastRow="0" w:firstColumn="0" w:lastColumn="0" w:noHBand="0" w:noVBand="0"/>
        </w:tblPrEx>
        <w:trPr>
          <w:cantSplit/>
        </w:trPr>
        <w:tc>
          <w:tcPr>
            <w:tcW w:w="2263" w:type="dxa"/>
          </w:tcPr>
          <w:p w14:paraId="5E4F4A65" w14:textId="77777777" w:rsidR="00EE2481" w:rsidRPr="006159E6" w:rsidRDefault="00EE2481" w:rsidP="00482B66">
            <w:pPr>
              <w:pStyle w:val="CellBody"/>
              <w:rPr>
                <w:lang w:val="en-US"/>
              </w:rPr>
            </w:pPr>
            <w:r w:rsidRPr="006159E6">
              <w:rPr>
                <w:lang w:val="en-US"/>
              </w:rPr>
              <w:t>PrimaryAssetClass</w:t>
            </w:r>
          </w:p>
        </w:tc>
        <w:tc>
          <w:tcPr>
            <w:tcW w:w="5079" w:type="dxa"/>
          </w:tcPr>
          <w:p w14:paraId="22E5F4F0" w14:textId="77777777" w:rsidR="00EE2481" w:rsidRPr="006159E6" w:rsidRDefault="00EE2481" w:rsidP="00482B66">
            <w:pPr>
              <w:pStyle w:val="CellBody"/>
              <w:rPr>
                <w:lang w:val="en-US"/>
              </w:rPr>
            </w:pPr>
            <w:r>
              <w:rPr>
                <w:lang w:val="en-US"/>
              </w:rPr>
              <w:t>T</w:t>
            </w:r>
            <w:r w:rsidRPr="006159E6">
              <w:rPr>
                <w:lang w:val="en-US"/>
              </w:rPr>
              <w:t>he primary asset class</w:t>
            </w:r>
            <w:r>
              <w:rPr>
                <w:lang w:val="en-US"/>
              </w:rPr>
              <w:t xml:space="preserve"> of a transaction</w:t>
            </w:r>
            <w:r w:rsidRPr="006159E6">
              <w:rPr>
                <w:lang w:val="en-US"/>
              </w:rPr>
              <w:t>.</w:t>
            </w:r>
          </w:p>
        </w:tc>
        <w:tc>
          <w:tcPr>
            <w:tcW w:w="2156" w:type="dxa"/>
          </w:tcPr>
          <w:p w14:paraId="6AF25268" w14:textId="77777777" w:rsidR="00EE2481" w:rsidRPr="006159E6" w:rsidRDefault="00EE2481" w:rsidP="00482B66">
            <w:pPr>
              <w:pStyle w:val="CellBody"/>
              <w:rPr>
                <w:lang w:val="en-US"/>
              </w:rPr>
            </w:pPr>
            <w:r w:rsidRPr="006159E6">
              <w:rPr>
                <w:lang w:val="en-US"/>
              </w:rPr>
              <w:t>Asset</w:t>
            </w:r>
            <w:r w:rsidRPr="006159E6">
              <w:rPr>
                <w:lang w:val="en-US"/>
              </w:rPr>
              <w:softHyphen/>
              <w:t>Class</w:t>
            </w:r>
            <w:r w:rsidRPr="006159E6">
              <w:rPr>
                <w:lang w:val="en-US"/>
              </w:rPr>
              <w:softHyphen/>
              <w:t>Type</w:t>
            </w:r>
          </w:p>
        </w:tc>
      </w:tr>
      <w:tr w:rsidR="00EE2481" w:rsidRPr="006159E6" w14:paraId="6112AEC5" w14:textId="77777777" w:rsidTr="004941B0">
        <w:tblPrEx>
          <w:tblLook w:val="0020" w:firstRow="1" w:lastRow="0" w:firstColumn="0" w:lastColumn="0" w:noHBand="0" w:noVBand="0"/>
        </w:tblPrEx>
        <w:trPr>
          <w:cantSplit/>
        </w:trPr>
        <w:tc>
          <w:tcPr>
            <w:tcW w:w="2263" w:type="dxa"/>
          </w:tcPr>
          <w:p w14:paraId="3EBE80E2" w14:textId="77777777" w:rsidR="00EE2481" w:rsidRPr="006159E6" w:rsidRDefault="00EE2481" w:rsidP="00482B66">
            <w:pPr>
              <w:pStyle w:val="CellBody"/>
              <w:rPr>
                <w:lang w:val="en-US"/>
              </w:rPr>
            </w:pPr>
            <w:r w:rsidRPr="006159E6">
              <w:rPr>
                <w:lang w:val="en-US"/>
              </w:rPr>
              <w:t>PrimaryRateSource</w:t>
            </w:r>
          </w:p>
        </w:tc>
        <w:tc>
          <w:tcPr>
            <w:tcW w:w="5079" w:type="dxa"/>
          </w:tcPr>
          <w:p w14:paraId="2D633F23" w14:textId="77777777" w:rsidR="00EE2481" w:rsidRDefault="00EE2481" w:rsidP="00482B66">
            <w:pPr>
              <w:pStyle w:val="CellBody"/>
              <w:rPr>
                <w:lang w:val="en-US"/>
              </w:rPr>
            </w:pPr>
            <w:r w:rsidRPr="006159E6">
              <w:rPr>
                <w:lang w:val="en-US"/>
              </w:rPr>
              <w:t xml:space="preserve">The primary source for where the rate observation will occur. The source is typically a </w:t>
            </w:r>
            <w:r>
              <w:rPr>
                <w:lang w:val="en-US"/>
              </w:rPr>
              <w:t>web page operated by</w:t>
            </w:r>
            <w:r w:rsidRPr="006159E6">
              <w:rPr>
                <w:lang w:val="en-US"/>
              </w:rPr>
              <w:t xml:space="preserve"> a reference bank</w:t>
            </w:r>
            <w:r>
              <w:rPr>
                <w:lang w:val="en-US"/>
              </w:rPr>
              <w:t>, for example, the European Central Bank (ECB)</w:t>
            </w:r>
            <w:r w:rsidRPr="006159E6">
              <w:rPr>
                <w:lang w:val="en-US"/>
              </w:rPr>
              <w:t>.</w:t>
            </w:r>
          </w:p>
          <w:p w14:paraId="5379DDCE" w14:textId="77777777" w:rsidR="00EE2481" w:rsidRPr="006159E6" w:rsidRDefault="00EE2481" w:rsidP="00482B66">
            <w:pPr>
              <w:pStyle w:val="CellBody"/>
              <w:rPr>
                <w:lang w:val="en-US"/>
              </w:rPr>
            </w:pPr>
            <w:r w:rsidRPr="006159E6">
              <w:rPr>
                <w:lang w:val="en-US"/>
              </w:rPr>
              <w:t xml:space="preserve">The set of valid values </w:t>
            </w:r>
            <w:r>
              <w:rPr>
                <w:lang w:val="en-US"/>
              </w:rPr>
              <w:t xml:space="preserve">is </w:t>
            </w:r>
            <w:r w:rsidRPr="006159E6">
              <w:rPr>
                <w:lang w:val="en-US"/>
              </w:rPr>
              <w:t>specified on</w:t>
            </w:r>
            <w:r>
              <w:rPr>
                <w:lang w:val="en-US"/>
              </w:rPr>
              <w:t xml:space="preserve"> the EFET web site </w:t>
            </w:r>
            <w:r w:rsidRPr="006159E6">
              <w:rPr>
                <w:lang w:val="en-US"/>
              </w:rPr>
              <w:t>in the Static Data section</w:t>
            </w:r>
            <w:r>
              <w:rPr>
                <w:lang w:val="en-US"/>
              </w:rPr>
              <w:t xml:space="preserve"> (see ref ID </w:t>
            </w:r>
            <w:r>
              <w:rPr>
                <w:lang w:val="en-US"/>
              </w:rPr>
              <w:fldChar w:fldCharType="begin"/>
            </w:r>
            <w:r>
              <w:rPr>
                <w:lang w:val="en-US"/>
              </w:rPr>
              <w:instrText xml:space="preserve"> REF _Ref454200837 \r \h </w:instrText>
            </w:r>
            <w:r>
              <w:rPr>
                <w:lang w:val="en-US"/>
              </w:rPr>
            </w:r>
            <w:r>
              <w:rPr>
                <w:lang w:val="en-US"/>
              </w:rPr>
              <w:fldChar w:fldCharType="separate"/>
            </w:r>
            <w:r w:rsidR="00D7069B">
              <w:rPr>
                <w:lang w:val="en-US"/>
              </w:rPr>
              <w:t>[1]</w:t>
            </w:r>
            <w:r>
              <w:rPr>
                <w:lang w:val="en-US"/>
              </w:rPr>
              <w:fldChar w:fldCharType="end"/>
            </w:r>
            <w:r>
              <w:rPr>
                <w:lang w:val="en-US"/>
              </w:rPr>
              <w:t>)</w:t>
            </w:r>
            <w:r w:rsidRPr="006159E6">
              <w:rPr>
                <w:lang w:val="en-US"/>
              </w:rPr>
              <w:t>.</w:t>
            </w:r>
          </w:p>
        </w:tc>
        <w:tc>
          <w:tcPr>
            <w:tcW w:w="2156" w:type="dxa"/>
          </w:tcPr>
          <w:p w14:paraId="053F1B9B" w14:textId="77777777" w:rsidR="00EE2481" w:rsidRPr="006159E6" w:rsidRDefault="00EE2481" w:rsidP="00482B66">
            <w:pPr>
              <w:pStyle w:val="CellBody"/>
              <w:rPr>
                <w:lang w:val="en-US"/>
              </w:rPr>
            </w:pPr>
            <w:r w:rsidRPr="006159E6">
              <w:rPr>
                <w:lang w:val="en-US"/>
              </w:rPr>
              <w:t>FXReferenceType</w:t>
            </w:r>
          </w:p>
        </w:tc>
      </w:tr>
      <w:tr w:rsidR="00EE2481" w:rsidRPr="006159E6" w14:paraId="68B7FBCB" w14:textId="77777777" w:rsidTr="004941B0">
        <w:tblPrEx>
          <w:tblLook w:val="0020" w:firstRow="1" w:lastRow="0" w:firstColumn="0" w:lastColumn="0" w:noHBand="0" w:noVBand="0"/>
        </w:tblPrEx>
        <w:trPr>
          <w:cantSplit/>
        </w:trPr>
        <w:tc>
          <w:tcPr>
            <w:tcW w:w="2263" w:type="dxa"/>
          </w:tcPr>
          <w:p w14:paraId="24C7B4E1" w14:textId="77777777" w:rsidR="00EE2481" w:rsidRPr="006159E6" w:rsidRDefault="00EE2481" w:rsidP="00482B66">
            <w:pPr>
              <w:pStyle w:val="CellBody"/>
              <w:rPr>
                <w:lang w:val="en-US"/>
              </w:rPr>
            </w:pPr>
            <w:r w:rsidRPr="006159E6">
              <w:rPr>
                <w:lang w:val="en-US"/>
              </w:rPr>
              <w:t>PriorUnique</w:t>
            </w:r>
            <w:r w:rsidRPr="006159E6">
              <w:rPr>
                <w:lang w:val="en-US"/>
              </w:rPr>
              <w:softHyphen/>
              <w:t>Swap</w:t>
            </w:r>
            <w:r w:rsidRPr="006159E6">
              <w:rPr>
                <w:lang w:val="en-US"/>
              </w:rPr>
              <w:softHyphen/>
              <w:t>Identifier</w:t>
            </w:r>
          </w:p>
        </w:tc>
        <w:tc>
          <w:tcPr>
            <w:tcW w:w="5079" w:type="dxa"/>
          </w:tcPr>
          <w:p w14:paraId="1C72D224" w14:textId="77777777" w:rsidR="00EE2481" w:rsidRPr="006159E6" w:rsidRDefault="00EE2481" w:rsidP="00482B66">
            <w:pPr>
              <w:pStyle w:val="CellBody"/>
              <w:rPr>
                <w:lang w:val="en-US"/>
              </w:rPr>
            </w:pPr>
            <w:r w:rsidRPr="006159E6">
              <w:rPr>
                <w:lang w:val="en-US"/>
              </w:rPr>
              <w:t>Previously used USIs of a transaction/</w:t>
            </w:r>
            <w:r>
              <w:rPr>
                <w:lang w:val="en-US"/>
              </w:rPr>
              <w:t>trade</w:t>
            </w:r>
            <w:r w:rsidRPr="006159E6">
              <w:rPr>
                <w:lang w:val="en-US"/>
              </w:rPr>
              <w:t>.</w:t>
            </w:r>
          </w:p>
        </w:tc>
        <w:tc>
          <w:tcPr>
            <w:tcW w:w="2156" w:type="dxa"/>
          </w:tcPr>
          <w:p w14:paraId="7BF45D9B" w14:textId="77777777" w:rsidR="00EE2481" w:rsidRPr="006159E6" w:rsidRDefault="00EE2481" w:rsidP="00482B66">
            <w:pPr>
              <w:pStyle w:val="CellBody"/>
              <w:rPr>
                <w:lang w:val="en-US"/>
              </w:rPr>
            </w:pPr>
            <w:r w:rsidRPr="006159E6">
              <w:rPr>
                <w:lang w:val="en-US"/>
              </w:rPr>
              <w:t>USIType</w:t>
            </w:r>
          </w:p>
        </w:tc>
      </w:tr>
      <w:tr w:rsidR="00EE2481" w:rsidRPr="006159E6" w14:paraId="7727FA61" w14:textId="77777777" w:rsidTr="004941B0">
        <w:tblPrEx>
          <w:tblLook w:val="0020" w:firstRow="1" w:lastRow="0" w:firstColumn="0" w:lastColumn="0" w:noHBand="0" w:noVBand="0"/>
        </w:tblPrEx>
        <w:trPr>
          <w:cantSplit/>
        </w:trPr>
        <w:tc>
          <w:tcPr>
            <w:tcW w:w="2263" w:type="dxa"/>
          </w:tcPr>
          <w:p w14:paraId="75437794" w14:textId="77777777" w:rsidR="00EE2481" w:rsidRPr="006159E6" w:rsidRDefault="00EE2481" w:rsidP="00482B66">
            <w:pPr>
              <w:pStyle w:val="CellBody"/>
              <w:rPr>
                <w:lang w:val="en-US"/>
              </w:rPr>
            </w:pPr>
            <w:r w:rsidRPr="006159E6">
              <w:rPr>
                <w:lang w:val="en-US"/>
              </w:rPr>
              <w:t>Product1</w:t>
            </w:r>
            <w:r w:rsidRPr="006159E6">
              <w:rPr>
                <w:lang w:val="en-US"/>
              </w:rPr>
              <w:softHyphen/>
              <w:t>Code</w:t>
            </w:r>
            <w:r w:rsidRPr="006159E6">
              <w:rPr>
                <w:lang w:val="en-US"/>
              </w:rPr>
              <w:softHyphen/>
              <w:t>Type</w:t>
            </w:r>
          </w:p>
        </w:tc>
        <w:tc>
          <w:tcPr>
            <w:tcW w:w="5079" w:type="dxa"/>
          </w:tcPr>
          <w:p w14:paraId="384F6AFE" w14:textId="77777777" w:rsidR="00EE2481" w:rsidRPr="006159E6" w:rsidRDefault="00EE2481" w:rsidP="00482B66">
            <w:pPr>
              <w:pStyle w:val="CellBody"/>
              <w:rPr>
                <w:lang w:val="en-US"/>
              </w:rPr>
            </w:pPr>
            <w:r>
              <w:rPr>
                <w:lang w:val="en-US"/>
              </w:rPr>
              <w:t>This f</w:t>
            </w:r>
            <w:r w:rsidRPr="006159E6">
              <w:rPr>
                <w:lang w:val="en-US"/>
              </w:rPr>
              <w:t xml:space="preserve">ield is deprecated, </w:t>
            </w:r>
            <w:r>
              <w:rPr>
                <w:lang w:val="en-US"/>
              </w:rPr>
              <w:t xml:space="preserve">but </w:t>
            </w:r>
            <w:r w:rsidRPr="006159E6">
              <w:rPr>
                <w:lang w:val="en-US"/>
              </w:rPr>
              <w:t>retained for backwards compatibility.</w:t>
            </w:r>
          </w:p>
        </w:tc>
        <w:tc>
          <w:tcPr>
            <w:tcW w:w="2156" w:type="dxa"/>
          </w:tcPr>
          <w:p w14:paraId="59C8606C" w14:textId="77777777" w:rsidR="00EE2481" w:rsidRPr="006159E6" w:rsidRDefault="00EE2481" w:rsidP="00482B66">
            <w:pPr>
              <w:pStyle w:val="CellBody"/>
              <w:rPr>
                <w:rFonts w:cs="Calibri"/>
                <w:szCs w:val="18"/>
                <w:lang w:val="en-US"/>
              </w:rPr>
            </w:pPr>
            <w:r w:rsidRPr="006159E6">
              <w:rPr>
                <w:lang w:val="en-US"/>
              </w:rPr>
              <w:t>TaxonomyCode</w:t>
            </w:r>
            <w:r w:rsidRPr="006159E6">
              <w:rPr>
                <w:lang w:val="en-US"/>
              </w:rPr>
              <w:softHyphen/>
              <w:t>Type</w:t>
            </w:r>
          </w:p>
        </w:tc>
      </w:tr>
      <w:tr w:rsidR="009348AB" w:rsidRPr="006159E6" w14:paraId="1EDB02BE" w14:textId="77777777" w:rsidTr="00CA46DC">
        <w:tblPrEx>
          <w:tblLook w:val="0020" w:firstRow="1" w:lastRow="0" w:firstColumn="0" w:lastColumn="0" w:noHBand="0" w:noVBand="0"/>
        </w:tblPrEx>
        <w:trPr>
          <w:cantSplit/>
          <w:ins w:id="1868" w:author="Autor"/>
        </w:trPr>
        <w:tc>
          <w:tcPr>
            <w:tcW w:w="2263" w:type="dxa"/>
          </w:tcPr>
          <w:p w14:paraId="2371E68C" w14:textId="4338A847" w:rsidR="009348AB" w:rsidRPr="006159E6" w:rsidRDefault="009348AB" w:rsidP="00A04BF6">
            <w:pPr>
              <w:pStyle w:val="CellBody"/>
              <w:rPr>
                <w:ins w:id="1869" w:author="Autor"/>
                <w:lang w:val="en-US"/>
              </w:rPr>
            </w:pPr>
            <w:ins w:id="1870" w:author="Autor">
              <w:r w:rsidRPr="00B66133">
                <w:rPr>
                  <w:lang w:val="en-US"/>
                </w:rPr>
                <w:t>Product</w:t>
              </w:r>
              <w:r>
                <w:rPr>
                  <w:lang w:val="en-US"/>
                </w:rPr>
                <w:softHyphen/>
              </w:r>
              <w:r w:rsidRPr="00B66133">
                <w:rPr>
                  <w:lang w:val="en-US"/>
                </w:rPr>
                <w:t>Classification</w:t>
              </w:r>
              <w:r>
                <w:rPr>
                  <w:lang w:val="en-US"/>
                </w:rPr>
                <w:softHyphen/>
              </w:r>
            </w:ins>
          </w:p>
        </w:tc>
        <w:tc>
          <w:tcPr>
            <w:tcW w:w="5079" w:type="dxa"/>
          </w:tcPr>
          <w:p w14:paraId="63A658E2" w14:textId="469B2AF9" w:rsidR="009348AB" w:rsidRPr="006159E6" w:rsidRDefault="009348AB" w:rsidP="009D1FD9">
            <w:pPr>
              <w:pStyle w:val="CellBody"/>
              <w:rPr>
                <w:ins w:id="1871" w:author="Autor"/>
                <w:lang w:val="en-US"/>
              </w:rPr>
            </w:pPr>
            <w:ins w:id="1872" w:author="Autor">
              <w:r w:rsidRPr="00AE70C5" w:rsidDel="006E6805">
                <w:rPr>
                  <w:lang w:val="en-US"/>
                </w:rPr>
                <w:t xml:space="preserve">This field </w:t>
              </w:r>
              <w:r w:rsidRPr="00AE70C5" w:rsidDel="00D2538B">
                <w:rPr>
                  <w:lang w:val="en-US"/>
                </w:rPr>
                <w:t xml:space="preserve">shall </w:t>
              </w:r>
              <w:r w:rsidRPr="00AE70C5" w:rsidDel="006E6805">
                <w:rPr>
                  <w:lang w:val="en-US"/>
                </w:rPr>
                <w:t xml:space="preserve">be populated with </w:t>
              </w:r>
              <w:r>
                <w:rPr>
                  <w:lang w:val="en-US"/>
                </w:rPr>
                <w:t xml:space="preserve">a </w:t>
              </w:r>
              <w:r w:rsidRPr="00AE70C5">
                <w:rPr>
                  <w:lang w:val="en-US"/>
                </w:rPr>
                <w:t>CFI code composed of 6</w:t>
              </w:r>
              <w:r>
                <w:rPr>
                  <w:lang w:val="en-US"/>
                </w:rPr>
                <w:t> </w:t>
              </w:r>
              <w:r w:rsidRPr="00AE70C5">
                <w:rPr>
                  <w:lang w:val="en-US"/>
                </w:rPr>
                <w:t>characters</w:t>
              </w:r>
              <w:r>
                <w:rPr>
                  <w:lang w:val="en-US"/>
                </w:rPr>
                <w:t xml:space="preserve">. The CFI code must be </w:t>
              </w:r>
              <w:r w:rsidRPr="00AE70C5">
                <w:rPr>
                  <w:lang w:val="en-US"/>
                </w:rPr>
                <w:t xml:space="preserve">compliant with ISO 10962. At least the first 2 characters of the CFI code and the character representing </w:t>
              </w:r>
              <w:r>
                <w:rPr>
                  <w:lang w:val="en-US"/>
                </w:rPr>
                <w:t xml:space="preserve">the </w:t>
              </w:r>
              <w:r w:rsidRPr="00AE70C5">
                <w:rPr>
                  <w:lang w:val="en-US"/>
                </w:rPr>
                <w:t xml:space="preserve">asset class (if applicable for a given instrument) </w:t>
              </w:r>
              <w:r>
                <w:rPr>
                  <w:lang w:val="en-US"/>
                </w:rPr>
                <w:t xml:space="preserve">must </w:t>
              </w:r>
              <w:r w:rsidRPr="00AE70C5">
                <w:rPr>
                  <w:lang w:val="en-US"/>
                </w:rPr>
                <w:t>be provided</w:t>
              </w:r>
              <w:r w:rsidR="009D1FD9">
                <w:rPr>
                  <w:lang w:val="en-US"/>
                </w:rPr>
                <w:t xml:space="preserve">. </w:t>
              </w:r>
              <w:r w:rsidR="008B64EA">
                <w:rPr>
                  <w:lang w:val="en-US"/>
                </w:rPr>
                <w:t>This</w:t>
              </w:r>
              <w:r w:rsidR="009D1FD9">
                <w:rPr>
                  <w:lang w:val="en-US"/>
                </w:rPr>
                <w:t xml:space="preserve"> means that </w:t>
              </w:r>
              <w:r w:rsidRPr="00AE70C5">
                <w:rPr>
                  <w:lang w:val="en-US"/>
                </w:rPr>
                <w:t xml:space="preserve">these characters cannot be </w:t>
              </w:r>
              <w:r w:rsidR="00422DE4">
                <w:rPr>
                  <w:lang w:val="en-US"/>
                </w:rPr>
                <w:t>“</w:t>
              </w:r>
              <w:r w:rsidRPr="00AE70C5">
                <w:rPr>
                  <w:lang w:val="en-US"/>
                </w:rPr>
                <w:t>X</w:t>
              </w:r>
              <w:r w:rsidR="00422DE4">
                <w:rPr>
                  <w:lang w:val="en-US"/>
                </w:rPr>
                <w:t>”</w:t>
              </w:r>
              <w:r>
                <w:rPr>
                  <w:lang w:val="en-US"/>
                </w:rPr>
                <w:t>.</w:t>
              </w:r>
            </w:ins>
          </w:p>
        </w:tc>
        <w:tc>
          <w:tcPr>
            <w:tcW w:w="2156" w:type="dxa"/>
          </w:tcPr>
          <w:p w14:paraId="7FACAFA3" w14:textId="258AA6F9" w:rsidR="009348AB" w:rsidRPr="006159E6" w:rsidRDefault="009348AB" w:rsidP="00EB5596">
            <w:pPr>
              <w:pStyle w:val="CellBody"/>
              <w:rPr>
                <w:ins w:id="1873" w:author="Autor"/>
                <w:lang w:val="en-US"/>
              </w:rPr>
            </w:pPr>
            <w:ins w:id="1874" w:author="Autor">
              <w:r w:rsidRPr="00B66133">
                <w:rPr>
                  <w:lang w:val="en-US"/>
                </w:rPr>
                <w:t>Classification</w:t>
              </w:r>
              <w:r>
                <w:rPr>
                  <w:lang w:val="en-US"/>
                </w:rPr>
                <w:t>Of</w:t>
              </w:r>
              <w:r>
                <w:rPr>
                  <w:lang w:val="en-US"/>
                </w:rPr>
                <w:softHyphen/>
              </w:r>
              <w:r w:rsidRPr="00B66133">
                <w:rPr>
                  <w:lang w:val="en-US"/>
                </w:rPr>
                <w:t>Product</w:t>
              </w:r>
              <w:r>
                <w:rPr>
                  <w:lang w:val="en-US"/>
                </w:rPr>
                <w:softHyphen/>
              </w:r>
              <w:r w:rsidRPr="00B66133">
                <w:rPr>
                  <w:lang w:val="en-US"/>
                </w:rPr>
                <w:t>Type</w:t>
              </w:r>
            </w:ins>
          </w:p>
        </w:tc>
      </w:tr>
      <w:tr w:rsidR="00422DE4" w:rsidRPr="006159E6" w14:paraId="629458E7" w14:textId="77777777" w:rsidTr="004941B0">
        <w:tblPrEx>
          <w:tblLook w:val="0020" w:firstRow="1" w:lastRow="0" w:firstColumn="0" w:lastColumn="0" w:noHBand="0" w:noVBand="0"/>
        </w:tblPrEx>
        <w:trPr>
          <w:cantSplit/>
          <w:ins w:id="1875" w:author="Autor"/>
        </w:trPr>
        <w:tc>
          <w:tcPr>
            <w:tcW w:w="2263" w:type="dxa"/>
          </w:tcPr>
          <w:p w14:paraId="5DB2A3ED" w14:textId="498157AD" w:rsidR="00422DE4" w:rsidRPr="006159E6" w:rsidRDefault="00422DE4" w:rsidP="00482B66">
            <w:pPr>
              <w:pStyle w:val="CellBody"/>
              <w:rPr>
                <w:ins w:id="1876" w:author="Autor"/>
                <w:lang w:val="en-US"/>
              </w:rPr>
            </w:pPr>
            <w:ins w:id="1877" w:author="Autor">
              <w:r w:rsidRPr="00B66133">
                <w:rPr>
                  <w:lang w:val="en-US"/>
                </w:rPr>
                <w:t>Product</w:t>
              </w:r>
              <w:r>
                <w:rPr>
                  <w:lang w:val="en-US"/>
                </w:rPr>
                <w:softHyphen/>
              </w:r>
              <w:r w:rsidRPr="00B66133">
                <w:rPr>
                  <w:lang w:val="en-US"/>
                </w:rPr>
                <w:t>Classification</w:t>
              </w:r>
              <w:r>
                <w:rPr>
                  <w:lang w:val="en-US"/>
                </w:rPr>
                <w:softHyphen/>
              </w:r>
              <w:r w:rsidRPr="00B66133">
                <w:rPr>
                  <w:lang w:val="en-US"/>
                </w:rPr>
                <w:t>Type</w:t>
              </w:r>
            </w:ins>
          </w:p>
        </w:tc>
        <w:tc>
          <w:tcPr>
            <w:tcW w:w="5079" w:type="dxa"/>
          </w:tcPr>
          <w:p w14:paraId="2947A054" w14:textId="597BE3CB" w:rsidR="00422DE4" w:rsidRPr="006159E6" w:rsidRDefault="00422DE4" w:rsidP="00422DE4">
            <w:pPr>
              <w:pStyle w:val="CellBody"/>
              <w:rPr>
                <w:ins w:id="1878" w:author="Autor"/>
                <w:lang w:val="en-US"/>
              </w:rPr>
            </w:pPr>
            <w:ins w:id="1879" w:author="Autor">
              <w:r w:rsidRPr="00AE70C5">
                <w:rPr>
                  <w:lang w:val="en-US"/>
                </w:rPr>
                <w:t>Until UPI is endorsed by ESMA</w:t>
              </w:r>
              <w:r>
                <w:rPr>
                  <w:lang w:val="en-US"/>
                </w:rPr>
                <w:t>, t</w:t>
              </w:r>
              <w:r w:rsidRPr="00AE70C5">
                <w:rPr>
                  <w:lang w:val="en-US"/>
                </w:rPr>
                <w:t xml:space="preserve">his field </w:t>
              </w:r>
              <w:r>
                <w:rPr>
                  <w:lang w:val="en-US"/>
                </w:rPr>
                <w:t>must be set to “</w:t>
              </w:r>
              <w:r w:rsidRPr="00AE70C5">
                <w:rPr>
                  <w:lang w:val="en-US"/>
                </w:rPr>
                <w:t>C</w:t>
              </w:r>
              <w:r>
                <w:rPr>
                  <w:lang w:val="en-US"/>
                </w:rPr>
                <w:t>”.</w:t>
              </w:r>
            </w:ins>
          </w:p>
        </w:tc>
        <w:tc>
          <w:tcPr>
            <w:tcW w:w="2156" w:type="dxa"/>
          </w:tcPr>
          <w:p w14:paraId="3BDE84AB" w14:textId="53346AA9" w:rsidR="00422DE4" w:rsidRPr="006159E6" w:rsidRDefault="00422DE4" w:rsidP="00EB5596">
            <w:pPr>
              <w:pStyle w:val="CellBody"/>
              <w:rPr>
                <w:ins w:id="1880" w:author="Autor"/>
                <w:lang w:val="en-US"/>
              </w:rPr>
            </w:pPr>
            <w:ins w:id="1881" w:author="Autor">
              <w:r>
                <w:rPr>
                  <w:lang w:val="en-US"/>
                </w:rPr>
                <w:t>ClassificationOf</w:t>
              </w:r>
              <w:r>
                <w:rPr>
                  <w:lang w:val="en-US"/>
                </w:rPr>
                <w:softHyphen/>
              </w:r>
              <w:r w:rsidRPr="00B66133">
                <w:rPr>
                  <w:lang w:val="en-US"/>
                </w:rPr>
                <w:t>Product</w:t>
              </w:r>
              <w:r>
                <w:rPr>
                  <w:lang w:val="en-US"/>
                </w:rPr>
                <w:softHyphen/>
              </w:r>
              <w:r w:rsidRPr="00B66133">
                <w:rPr>
                  <w:lang w:val="en-US"/>
                </w:rPr>
                <w:t>Type</w:t>
              </w:r>
              <w:r>
                <w:rPr>
                  <w:lang w:val="en-US"/>
                </w:rPr>
                <w:softHyphen/>
                <w:t>Type</w:t>
              </w:r>
            </w:ins>
          </w:p>
        </w:tc>
      </w:tr>
      <w:tr w:rsidR="00422DE4" w:rsidRPr="006159E6" w14:paraId="557D5C46" w14:textId="77777777" w:rsidTr="004941B0">
        <w:tblPrEx>
          <w:tblLook w:val="0020" w:firstRow="1" w:lastRow="0" w:firstColumn="0" w:lastColumn="0" w:noHBand="0" w:noVBand="0"/>
        </w:tblPrEx>
        <w:trPr>
          <w:cantSplit/>
          <w:ins w:id="1882" w:author="Autor"/>
        </w:trPr>
        <w:tc>
          <w:tcPr>
            <w:tcW w:w="2263" w:type="dxa"/>
          </w:tcPr>
          <w:p w14:paraId="0157ABB6" w14:textId="1FD76C03" w:rsidR="00422DE4" w:rsidRPr="006159E6" w:rsidRDefault="00422DE4" w:rsidP="00A04BF6">
            <w:pPr>
              <w:pStyle w:val="CellBody"/>
              <w:rPr>
                <w:ins w:id="1883" w:author="Autor"/>
                <w:lang w:val="en-US"/>
              </w:rPr>
            </w:pPr>
            <w:ins w:id="1884" w:author="Autor">
              <w:r>
                <w:rPr>
                  <w:lang w:val="en-US"/>
                </w:rPr>
                <w:t>Product</w:t>
              </w:r>
              <w:r>
                <w:rPr>
                  <w:lang w:val="en-US"/>
                </w:rPr>
                <w:softHyphen/>
                <w:t>I</w:t>
              </w:r>
              <w:r w:rsidRPr="00BD08D2">
                <w:rPr>
                  <w:lang w:val="en-US"/>
                </w:rPr>
                <w:t>dentificatio</w:t>
              </w:r>
              <w:r>
                <w:rPr>
                  <w:lang w:val="en-US"/>
                </w:rPr>
                <w:t>n</w:t>
              </w:r>
              <w:r>
                <w:rPr>
                  <w:lang w:val="en-US"/>
                </w:rPr>
                <w:softHyphen/>
              </w:r>
            </w:ins>
          </w:p>
        </w:tc>
        <w:tc>
          <w:tcPr>
            <w:tcW w:w="5079" w:type="dxa"/>
          </w:tcPr>
          <w:p w14:paraId="1B630A82" w14:textId="17E118CF" w:rsidR="00422DE4" w:rsidRPr="006159E6" w:rsidRDefault="00422DE4" w:rsidP="00422DE4">
            <w:pPr>
              <w:pStyle w:val="CellBody"/>
              <w:tabs>
                <w:tab w:val="left" w:pos="1440"/>
              </w:tabs>
              <w:rPr>
                <w:ins w:id="1885" w:author="Autor"/>
                <w:lang w:val="en-US"/>
              </w:rPr>
            </w:pPr>
            <w:ins w:id="1886" w:author="Autor">
              <w:r>
                <w:rPr>
                  <w:lang w:val="en-US"/>
                </w:rPr>
                <w:t>The ISIN or Aii identifying the traded product that is reported.</w:t>
              </w:r>
            </w:ins>
          </w:p>
        </w:tc>
        <w:tc>
          <w:tcPr>
            <w:tcW w:w="2156" w:type="dxa"/>
          </w:tcPr>
          <w:p w14:paraId="4196E935" w14:textId="3A5DC98D" w:rsidR="00422DE4" w:rsidRPr="006159E6" w:rsidRDefault="00422DE4" w:rsidP="00482B66">
            <w:pPr>
              <w:pStyle w:val="CellBody"/>
              <w:rPr>
                <w:ins w:id="1887" w:author="Autor"/>
                <w:lang w:val="en-US"/>
              </w:rPr>
            </w:pPr>
            <w:ins w:id="1888" w:author="Autor">
              <w:r>
                <w:rPr>
                  <w:lang w:val="en-US"/>
                </w:rPr>
                <w:t>IdentificationOf</w:t>
              </w:r>
              <w:r>
                <w:rPr>
                  <w:lang w:val="en-US"/>
                </w:rPr>
                <w:softHyphen/>
                <w:t>Product</w:t>
              </w:r>
              <w:r>
                <w:rPr>
                  <w:lang w:val="en-US"/>
                </w:rPr>
                <w:softHyphen/>
                <w:t>T</w:t>
              </w:r>
              <w:r w:rsidRPr="00BD08D2">
                <w:rPr>
                  <w:lang w:val="en-US"/>
                </w:rPr>
                <w:t>ype</w:t>
              </w:r>
            </w:ins>
          </w:p>
        </w:tc>
      </w:tr>
      <w:tr w:rsidR="00422DE4" w:rsidRPr="006159E6" w14:paraId="091668C0" w14:textId="77777777" w:rsidTr="004941B0">
        <w:tblPrEx>
          <w:tblLook w:val="0020" w:firstRow="1" w:lastRow="0" w:firstColumn="0" w:lastColumn="0" w:noHBand="0" w:noVBand="0"/>
        </w:tblPrEx>
        <w:trPr>
          <w:cantSplit/>
          <w:ins w:id="1889" w:author="Autor"/>
        </w:trPr>
        <w:tc>
          <w:tcPr>
            <w:tcW w:w="2263" w:type="dxa"/>
          </w:tcPr>
          <w:p w14:paraId="5C1B37F5" w14:textId="749514FF" w:rsidR="00422DE4" w:rsidRPr="006159E6" w:rsidRDefault="00422DE4" w:rsidP="00482B66">
            <w:pPr>
              <w:pStyle w:val="CellBody"/>
              <w:rPr>
                <w:ins w:id="1890" w:author="Autor"/>
                <w:lang w:val="en-US"/>
              </w:rPr>
            </w:pPr>
            <w:ins w:id="1891" w:author="Autor">
              <w:r>
                <w:rPr>
                  <w:lang w:val="en-US"/>
                </w:rPr>
                <w:t>Product</w:t>
              </w:r>
              <w:r>
                <w:rPr>
                  <w:lang w:val="en-US"/>
                </w:rPr>
                <w:softHyphen/>
                <w:t>I</w:t>
              </w:r>
              <w:r w:rsidRPr="00BD08D2">
                <w:rPr>
                  <w:lang w:val="en-US"/>
                </w:rPr>
                <w:t>dentificatio</w:t>
              </w:r>
              <w:r>
                <w:rPr>
                  <w:lang w:val="en-US"/>
                </w:rPr>
                <w:t>n</w:t>
              </w:r>
              <w:r>
                <w:rPr>
                  <w:lang w:val="en-US"/>
                </w:rPr>
                <w:softHyphen/>
                <w:t>T</w:t>
              </w:r>
              <w:r w:rsidRPr="00BD08D2">
                <w:rPr>
                  <w:lang w:val="en-US"/>
                </w:rPr>
                <w:t>ype</w:t>
              </w:r>
            </w:ins>
          </w:p>
        </w:tc>
        <w:tc>
          <w:tcPr>
            <w:tcW w:w="5079" w:type="dxa"/>
          </w:tcPr>
          <w:p w14:paraId="1B3E8999" w14:textId="678DF1EE" w:rsidR="00422DE4" w:rsidRPr="006159E6" w:rsidRDefault="00422DE4" w:rsidP="00482B66">
            <w:pPr>
              <w:pStyle w:val="CellBody"/>
              <w:rPr>
                <w:ins w:id="1892" w:author="Autor"/>
                <w:lang w:val="en-US"/>
              </w:rPr>
            </w:pPr>
            <w:ins w:id="1893" w:author="Autor">
              <w:r>
                <w:rPr>
                  <w:lang w:val="en-US"/>
                </w:rPr>
                <w:t>The type of Product Identification scheme used to identify the traded product that is reported.</w:t>
              </w:r>
            </w:ins>
          </w:p>
        </w:tc>
        <w:tc>
          <w:tcPr>
            <w:tcW w:w="2156" w:type="dxa"/>
          </w:tcPr>
          <w:p w14:paraId="49317305" w14:textId="1CECA4D2" w:rsidR="00422DE4" w:rsidRPr="006159E6" w:rsidRDefault="00422DE4" w:rsidP="00EB5596">
            <w:pPr>
              <w:pStyle w:val="CellBody"/>
              <w:rPr>
                <w:ins w:id="1894" w:author="Autor"/>
                <w:lang w:val="en-US"/>
              </w:rPr>
            </w:pPr>
            <w:ins w:id="1895" w:author="Autor">
              <w:r>
                <w:rPr>
                  <w:lang w:val="en-US"/>
                </w:rPr>
                <w:t>I</w:t>
              </w:r>
              <w:r w:rsidRPr="00BD08D2">
                <w:rPr>
                  <w:lang w:val="en-US"/>
                </w:rPr>
                <w:t>dentificatio</w:t>
              </w:r>
              <w:r>
                <w:rPr>
                  <w:lang w:val="en-US"/>
                </w:rPr>
                <w:t>nOf</w:t>
              </w:r>
              <w:r>
                <w:rPr>
                  <w:lang w:val="en-US"/>
                </w:rPr>
                <w:softHyphen/>
                <w:t>Product</w:t>
              </w:r>
              <w:r>
                <w:rPr>
                  <w:lang w:val="en-US"/>
                </w:rPr>
                <w:softHyphen/>
                <w:t>T</w:t>
              </w:r>
              <w:r w:rsidRPr="00BD08D2">
                <w:rPr>
                  <w:lang w:val="en-US"/>
                </w:rPr>
                <w:t>ype</w:t>
              </w:r>
              <w:r>
                <w:rPr>
                  <w:lang w:val="en-US"/>
                </w:rPr>
                <w:softHyphen/>
                <w:t>Type</w:t>
              </w:r>
            </w:ins>
          </w:p>
        </w:tc>
      </w:tr>
      <w:tr w:rsidR="00422DE4" w:rsidRPr="006159E6" w14:paraId="53F8FC56" w14:textId="77777777" w:rsidTr="004941B0">
        <w:tblPrEx>
          <w:tblLook w:val="0020" w:firstRow="1" w:lastRow="0" w:firstColumn="0" w:lastColumn="0" w:noHBand="0" w:noVBand="0"/>
        </w:tblPrEx>
        <w:trPr>
          <w:cantSplit/>
        </w:trPr>
        <w:tc>
          <w:tcPr>
            <w:tcW w:w="2263" w:type="dxa"/>
          </w:tcPr>
          <w:p w14:paraId="53BD51B3" w14:textId="77777777" w:rsidR="00422DE4" w:rsidRPr="006159E6" w:rsidRDefault="00422DE4" w:rsidP="00482B66">
            <w:pPr>
              <w:pStyle w:val="CellBody"/>
              <w:rPr>
                <w:lang w:val="en-US"/>
              </w:rPr>
            </w:pPr>
            <w:r w:rsidRPr="006159E6">
              <w:rPr>
                <w:lang w:val="en-US"/>
              </w:rPr>
              <w:t>ProductName</w:t>
            </w:r>
          </w:p>
        </w:tc>
        <w:tc>
          <w:tcPr>
            <w:tcW w:w="5079" w:type="dxa"/>
          </w:tcPr>
          <w:p w14:paraId="20F4209D" w14:textId="77777777" w:rsidR="00422DE4" w:rsidRPr="006159E6" w:rsidRDefault="00422DE4" w:rsidP="00482B66">
            <w:pPr>
              <w:pStyle w:val="CellBody"/>
              <w:rPr>
                <w:lang w:val="en-US"/>
              </w:rPr>
            </w:pPr>
            <w:r w:rsidRPr="006159E6">
              <w:rPr>
                <w:lang w:val="en-US"/>
              </w:rPr>
              <w:t xml:space="preserve">The name by which a product described in </w:t>
            </w:r>
            <w:r>
              <w:rPr>
                <w:lang w:val="en-US"/>
              </w:rPr>
              <w:t>the ‘</w:t>
            </w:r>
            <w:r w:rsidRPr="006159E6">
              <w:rPr>
                <w:lang w:val="en-US"/>
              </w:rPr>
              <w:t>Generic</w:t>
            </w:r>
            <w:r>
              <w:rPr>
                <w:lang w:val="en-US"/>
              </w:rPr>
              <w:t xml:space="preserve">Confirmation’ section </w:t>
            </w:r>
            <w:r w:rsidRPr="006159E6">
              <w:rPr>
                <w:lang w:val="en-US"/>
              </w:rPr>
              <w:t>is known to the author of the document.</w:t>
            </w:r>
          </w:p>
        </w:tc>
        <w:tc>
          <w:tcPr>
            <w:tcW w:w="2156" w:type="dxa"/>
          </w:tcPr>
          <w:p w14:paraId="5093DFAE" w14:textId="77777777" w:rsidR="00422DE4" w:rsidRPr="006159E6" w:rsidRDefault="00422DE4" w:rsidP="00482B66">
            <w:pPr>
              <w:pStyle w:val="CellBody"/>
              <w:rPr>
                <w:lang w:val="en-US"/>
              </w:rPr>
            </w:pPr>
            <w:r w:rsidRPr="006159E6">
              <w:rPr>
                <w:lang w:val="en-US"/>
              </w:rPr>
              <w:t>Product</w:t>
            </w:r>
            <w:r w:rsidRPr="006159E6">
              <w:rPr>
                <w:lang w:val="en-US"/>
              </w:rPr>
              <w:softHyphen/>
              <w:t>Name</w:t>
            </w:r>
            <w:r w:rsidRPr="006159E6">
              <w:rPr>
                <w:lang w:val="en-US"/>
              </w:rPr>
              <w:softHyphen/>
              <w:t>Type</w:t>
            </w:r>
          </w:p>
        </w:tc>
      </w:tr>
      <w:tr w:rsidR="00422DE4" w:rsidRPr="006159E6" w14:paraId="564F7CD3" w14:textId="77777777" w:rsidTr="004941B0">
        <w:tblPrEx>
          <w:tblLook w:val="0020" w:firstRow="1" w:lastRow="0" w:firstColumn="0" w:lastColumn="0" w:noHBand="0" w:noVBand="0"/>
        </w:tblPrEx>
        <w:trPr>
          <w:cantSplit/>
        </w:trPr>
        <w:tc>
          <w:tcPr>
            <w:tcW w:w="2263" w:type="dxa"/>
          </w:tcPr>
          <w:p w14:paraId="11F55F30" w14:textId="77777777" w:rsidR="00422DE4" w:rsidRPr="006159E6" w:rsidRDefault="00422DE4" w:rsidP="00482B66">
            <w:pPr>
              <w:pStyle w:val="CellBody"/>
              <w:rPr>
                <w:lang w:val="en-US"/>
              </w:rPr>
            </w:pPr>
            <w:r w:rsidRPr="006159E6">
              <w:rPr>
                <w:lang w:val="en-US"/>
              </w:rPr>
              <w:t>ProductIDPrefix</w:t>
            </w:r>
          </w:p>
        </w:tc>
        <w:tc>
          <w:tcPr>
            <w:tcW w:w="5079" w:type="dxa"/>
          </w:tcPr>
          <w:p w14:paraId="0D517627" w14:textId="77777777" w:rsidR="00422DE4" w:rsidRPr="006159E6" w:rsidRDefault="00422DE4" w:rsidP="00482B66">
            <w:pPr>
              <w:pStyle w:val="CellBody"/>
              <w:rPr>
                <w:lang w:val="en-US"/>
              </w:rPr>
            </w:pPr>
            <w:r>
              <w:rPr>
                <w:lang w:val="en-US"/>
              </w:rPr>
              <w:t>A p</w:t>
            </w:r>
            <w:r w:rsidRPr="006159E6">
              <w:rPr>
                <w:lang w:val="en-US"/>
              </w:rPr>
              <w:t>refix for the product ID value.</w:t>
            </w:r>
          </w:p>
        </w:tc>
        <w:tc>
          <w:tcPr>
            <w:tcW w:w="2156" w:type="dxa"/>
          </w:tcPr>
          <w:p w14:paraId="092E751D" w14:textId="77777777" w:rsidR="00422DE4" w:rsidRPr="006159E6" w:rsidRDefault="00422DE4" w:rsidP="00482B66">
            <w:pPr>
              <w:pStyle w:val="CellBody"/>
              <w:rPr>
                <w:lang w:val="en-US"/>
              </w:rPr>
            </w:pPr>
            <w:r w:rsidRPr="006159E6">
              <w:rPr>
                <w:lang w:val="en-US"/>
              </w:rPr>
              <w:t>ProductID</w:t>
            </w:r>
            <w:r w:rsidRPr="006159E6">
              <w:rPr>
                <w:lang w:val="en-US"/>
              </w:rPr>
              <w:softHyphen/>
              <w:t>Prefix</w:t>
            </w:r>
            <w:r w:rsidRPr="006159E6">
              <w:rPr>
                <w:lang w:val="en-US"/>
              </w:rPr>
              <w:softHyphen/>
              <w:t>Type</w:t>
            </w:r>
          </w:p>
        </w:tc>
      </w:tr>
      <w:tr w:rsidR="00422DE4" w:rsidRPr="006159E6" w14:paraId="6B2CEB71" w14:textId="77777777" w:rsidTr="004941B0">
        <w:tblPrEx>
          <w:tblLook w:val="0020" w:firstRow="1" w:lastRow="0" w:firstColumn="0" w:lastColumn="0" w:noHBand="0" w:noVBand="0"/>
        </w:tblPrEx>
        <w:trPr>
          <w:cantSplit/>
        </w:trPr>
        <w:tc>
          <w:tcPr>
            <w:tcW w:w="2263" w:type="dxa"/>
          </w:tcPr>
          <w:p w14:paraId="427499B2" w14:textId="77777777" w:rsidR="00422DE4" w:rsidRPr="006159E6" w:rsidRDefault="00422DE4" w:rsidP="00482B66">
            <w:pPr>
              <w:pStyle w:val="CellBody"/>
              <w:rPr>
                <w:lang w:val="en-US"/>
              </w:rPr>
            </w:pPr>
            <w:r w:rsidRPr="006159E6">
              <w:rPr>
                <w:lang w:val="en-US"/>
              </w:rPr>
              <w:t>ProductIDValue</w:t>
            </w:r>
          </w:p>
        </w:tc>
        <w:tc>
          <w:tcPr>
            <w:tcW w:w="5079" w:type="dxa"/>
          </w:tcPr>
          <w:p w14:paraId="0E3922D9" w14:textId="77777777" w:rsidR="00422DE4" w:rsidRPr="006159E6" w:rsidRDefault="00422DE4" w:rsidP="00482B66">
            <w:pPr>
              <w:pStyle w:val="CellBody"/>
              <w:rPr>
                <w:lang w:val="en-US"/>
              </w:rPr>
            </w:pPr>
            <w:r>
              <w:rPr>
                <w:lang w:val="en-US"/>
              </w:rPr>
              <w:t>A</w:t>
            </w:r>
            <w:r w:rsidRPr="006159E6">
              <w:rPr>
                <w:lang w:val="en-US"/>
              </w:rPr>
              <w:t xml:space="preserve"> UPI, ISDA taxonomy or GTR taxonomy.</w:t>
            </w:r>
          </w:p>
        </w:tc>
        <w:tc>
          <w:tcPr>
            <w:tcW w:w="2156" w:type="dxa"/>
          </w:tcPr>
          <w:p w14:paraId="40FAA8DD" w14:textId="77777777" w:rsidR="00422DE4" w:rsidRPr="006159E6" w:rsidRDefault="00422DE4" w:rsidP="00482B66">
            <w:pPr>
              <w:pStyle w:val="CellBody"/>
              <w:rPr>
                <w:lang w:val="en-US"/>
              </w:rPr>
            </w:pPr>
            <w:r w:rsidRPr="006159E6">
              <w:rPr>
                <w:lang w:val="en-US"/>
              </w:rPr>
              <w:t>s200</w:t>
            </w:r>
          </w:p>
        </w:tc>
      </w:tr>
      <w:tr w:rsidR="00422DE4" w:rsidRPr="006159E6" w14:paraId="503510DB" w14:textId="77777777" w:rsidTr="004941B0">
        <w:tblPrEx>
          <w:tblLook w:val="0020" w:firstRow="1" w:lastRow="0" w:firstColumn="0" w:lastColumn="0" w:noHBand="0" w:noVBand="0"/>
        </w:tblPrEx>
        <w:trPr>
          <w:cantSplit/>
          <w:trHeight w:val="368"/>
        </w:trPr>
        <w:tc>
          <w:tcPr>
            <w:tcW w:w="2263" w:type="dxa"/>
          </w:tcPr>
          <w:p w14:paraId="355140FE" w14:textId="77777777" w:rsidR="00422DE4" w:rsidRPr="006159E6" w:rsidRDefault="00422DE4" w:rsidP="00482B66">
            <w:pPr>
              <w:pStyle w:val="CellBody"/>
              <w:rPr>
                <w:lang w:val="en-US"/>
              </w:rPr>
            </w:pPr>
            <w:r w:rsidRPr="006159E6">
              <w:rPr>
                <w:lang w:val="en-US"/>
              </w:rPr>
              <w:t>QuantityVolume</w:t>
            </w:r>
          </w:p>
        </w:tc>
        <w:tc>
          <w:tcPr>
            <w:tcW w:w="5079" w:type="dxa"/>
          </w:tcPr>
          <w:p w14:paraId="09371C54" w14:textId="42BAE980" w:rsidR="00422DE4" w:rsidRPr="006159E6" w:rsidRDefault="00422DE4" w:rsidP="00482B66">
            <w:pPr>
              <w:pStyle w:val="CellBody"/>
              <w:rPr>
                <w:lang w:val="en-US"/>
              </w:rPr>
            </w:pPr>
            <w:r>
              <w:rPr>
                <w:lang w:val="en-US"/>
              </w:rPr>
              <w:t>Th</w:t>
            </w:r>
            <w:r w:rsidR="006A22F2">
              <w:rPr>
                <w:lang w:val="en-US"/>
              </w:rPr>
              <w:t>e</w:t>
            </w:r>
            <w:r>
              <w:rPr>
                <w:lang w:val="en-US"/>
              </w:rPr>
              <w:t xml:space="preserve"> t</w:t>
            </w:r>
            <w:r w:rsidRPr="006159E6">
              <w:rPr>
                <w:lang w:val="en-US"/>
              </w:rPr>
              <w:t>otal number of units included in the contract or order.</w:t>
            </w:r>
          </w:p>
          <w:p w14:paraId="22468401" w14:textId="77777777" w:rsidR="00422DE4" w:rsidRPr="006159E6" w:rsidRDefault="00422DE4" w:rsidP="00482B66">
            <w:pPr>
              <w:pStyle w:val="CellBody"/>
              <w:rPr>
                <w:lang w:val="en-US"/>
              </w:rPr>
            </w:pPr>
            <w:r>
              <w:rPr>
                <w:lang w:val="en-US"/>
              </w:rPr>
              <w:t>This is the r</w:t>
            </w:r>
            <w:r w:rsidRPr="006159E6">
              <w:rPr>
                <w:lang w:val="en-US"/>
              </w:rPr>
              <w:t>ate of delivery</w:t>
            </w:r>
            <w:r>
              <w:rPr>
                <w:lang w:val="en-US"/>
              </w:rPr>
              <w:t>, that is,</w:t>
            </w:r>
            <w:r w:rsidRPr="006159E6">
              <w:rPr>
                <w:lang w:val="en-US"/>
              </w:rPr>
              <w:t xml:space="preserve"> a capacity, not a volume of energy delivery</w:t>
            </w:r>
            <w:r>
              <w:rPr>
                <w:lang w:val="en-US"/>
              </w:rPr>
              <w:t>.</w:t>
            </w:r>
          </w:p>
        </w:tc>
        <w:tc>
          <w:tcPr>
            <w:tcW w:w="2156" w:type="dxa"/>
          </w:tcPr>
          <w:p w14:paraId="0642EAC4" w14:textId="77777777" w:rsidR="00422DE4" w:rsidRPr="006159E6" w:rsidRDefault="00422DE4" w:rsidP="00482B66">
            <w:pPr>
              <w:pStyle w:val="CellBody"/>
              <w:rPr>
                <w:lang w:val="en-US"/>
              </w:rPr>
            </w:pPr>
            <w:r w:rsidRPr="006159E6">
              <w:rPr>
                <w:lang w:val="en-US"/>
              </w:rPr>
              <w:t>QuantityType</w:t>
            </w:r>
          </w:p>
        </w:tc>
      </w:tr>
      <w:tr w:rsidR="00422DE4" w:rsidRPr="006159E6" w14:paraId="61B14AEF" w14:textId="77777777" w:rsidTr="004941B0">
        <w:tblPrEx>
          <w:tblLook w:val="0020" w:firstRow="1" w:lastRow="0" w:firstColumn="0" w:lastColumn="0" w:noHBand="0" w:noVBand="0"/>
        </w:tblPrEx>
        <w:trPr>
          <w:cantSplit/>
        </w:trPr>
        <w:tc>
          <w:tcPr>
            <w:tcW w:w="2263" w:type="dxa"/>
          </w:tcPr>
          <w:p w14:paraId="1ED48F7B" w14:textId="77777777" w:rsidR="00422DE4" w:rsidRPr="006159E6" w:rsidRDefault="00422DE4" w:rsidP="00482B66">
            <w:pPr>
              <w:pStyle w:val="CellBody"/>
              <w:rPr>
                <w:lang w:val="en-US"/>
              </w:rPr>
            </w:pPr>
            <w:r w:rsidRPr="006159E6">
              <w:rPr>
                <w:lang w:val="en-US"/>
              </w:rPr>
              <w:t>QuantityVolume</w:t>
            </w:r>
            <w:r w:rsidRPr="006159E6">
              <w:rPr>
                <w:lang w:val="en-US"/>
              </w:rPr>
              <w:softHyphen/>
              <w:t>Unit</w:t>
            </w:r>
          </w:p>
        </w:tc>
        <w:tc>
          <w:tcPr>
            <w:tcW w:w="5079" w:type="dxa"/>
          </w:tcPr>
          <w:p w14:paraId="5B912711" w14:textId="77777777" w:rsidR="00422DE4" w:rsidRPr="006159E6" w:rsidRDefault="00422DE4" w:rsidP="00482B66">
            <w:pPr>
              <w:pStyle w:val="CellBody"/>
              <w:rPr>
                <w:lang w:val="en-US"/>
              </w:rPr>
            </w:pPr>
            <w:r>
              <w:rPr>
                <w:lang w:val="en-US"/>
              </w:rPr>
              <w:t>The u</w:t>
            </w:r>
            <w:r w:rsidRPr="006159E6">
              <w:rPr>
                <w:lang w:val="en-US"/>
              </w:rPr>
              <w:t xml:space="preserve">nit of measure for </w:t>
            </w:r>
            <w:r>
              <w:rPr>
                <w:lang w:val="en-US"/>
              </w:rPr>
              <w:t xml:space="preserve">the </w:t>
            </w:r>
            <w:r w:rsidRPr="006159E6">
              <w:rPr>
                <w:lang w:val="en-US"/>
              </w:rPr>
              <w:t>‘QuantityVolume’</w:t>
            </w:r>
            <w:r>
              <w:rPr>
                <w:lang w:val="en-US"/>
              </w:rPr>
              <w:t xml:space="preserve"> field</w:t>
            </w:r>
            <w:r w:rsidRPr="006159E6">
              <w:rPr>
                <w:lang w:val="en-US"/>
              </w:rPr>
              <w:t>.</w:t>
            </w:r>
          </w:p>
        </w:tc>
        <w:tc>
          <w:tcPr>
            <w:tcW w:w="2156" w:type="dxa"/>
          </w:tcPr>
          <w:p w14:paraId="6A9498A8" w14:textId="77777777" w:rsidR="00422DE4" w:rsidRPr="006159E6" w:rsidRDefault="00422DE4" w:rsidP="00482B66">
            <w:pPr>
              <w:pStyle w:val="CellBody"/>
              <w:rPr>
                <w:lang w:val="en-US"/>
              </w:rPr>
            </w:pPr>
            <w:r w:rsidRPr="006159E6">
              <w:rPr>
                <w:lang w:val="en-US"/>
              </w:rPr>
              <w:t>UnitOf</w:t>
            </w:r>
            <w:r w:rsidRPr="006159E6">
              <w:rPr>
                <w:lang w:val="en-US"/>
              </w:rPr>
              <w:softHyphen/>
              <w:t>Measure</w:t>
            </w:r>
            <w:r w:rsidRPr="006159E6">
              <w:rPr>
                <w:lang w:val="en-US"/>
              </w:rPr>
              <w:softHyphen/>
              <w:t>Type</w:t>
            </w:r>
          </w:p>
        </w:tc>
      </w:tr>
      <w:tr w:rsidR="00422DE4" w:rsidRPr="006159E6" w14:paraId="10DBCE2C" w14:textId="77777777" w:rsidTr="004941B0">
        <w:tblPrEx>
          <w:tblLook w:val="0020" w:firstRow="1" w:lastRow="0" w:firstColumn="0" w:lastColumn="0" w:noHBand="0" w:noVBand="0"/>
        </w:tblPrEx>
        <w:trPr>
          <w:cantSplit/>
        </w:trPr>
        <w:tc>
          <w:tcPr>
            <w:tcW w:w="2263" w:type="dxa"/>
          </w:tcPr>
          <w:p w14:paraId="69948DDC" w14:textId="77777777" w:rsidR="00422DE4" w:rsidRPr="006159E6" w:rsidRDefault="00422DE4" w:rsidP="00482B66">
            <w:pPr>
              <w:pStyle w:val="CellBody"/>
              <w:rPr>
                <w:lang w:val="en-US"/>
              </w:rPr>
            </w:pPr>
            <w:r w:rsidRPr="006159E6">
              <w:rPr>
                <w:lang w:val="en-US"/>
              </w:rPr>
              <w:t>QuoteBasis</w:t>
            </w:r>
          </w:p>
        </w:tc>
        <w:tc>
          <w:tcPr>
            <w:tcW w:w="5079" w:type="dxa"/>
          </w:tcPr>
          <w:p w14:paraId="0313255D" w14:textId="77777777" w:rsidR="00422DE4" w:rsidRPr="006159E6" w:rsidRDefault="00422DE4" w:rsidP="00482B66">
            <w:pPr>
              <w:pStyle w:val="CellBody"/>
              <w:rPr>
                <w:lang w:val="en-US"/>
              </w:rPr>
            </w:pPr>
            <w:r w:rsidRPr="006159E6">
              <w:rPr>
                <w:lang w:val="en-US"/>
              </w:rPr>
              <w:t>The method by which the exchange rate is quoted.</w:t>
            </w:r>
          </w:p>
        </w:tc>
        <w:tc>
          <w:tcPr>
            <w:tcW w:w="2156" w:type="dxa"/>
          </w:tcPr>
          <w:p w14:paraId="108D1E9B" w14:textId="77777777" w:rsidR="00422DE4" w:rsidRPr="006159E6" w:rsidRDefault="00422DE4" w:rsidP="00482B66">
            <w:pPr>
              <w:pStyle w:val="CellBody"/>
              <w:rPr>
                <w:szCs w:val="18"/>
                <w:lang w:val="en-US"/>
              </w:rPr>
            </w:pPr>
            <w:r w:rsidRPr="006159E6">
              <w:rPr>
                <w:lang w:val="en-US"/>
              </w:rPr>
              <w:t>QuoteBasisType</w:t>
            </w:r>
          </w:p>
        </w:tc>
      </w:tr>
      <w:tr w:rsidR="00422DE4" w:rsidRPr="006159E6" w14:paraId="0F072A60" w14:textId="77777777" w:rsidTr="00A04BF6">
        <w:tblPrEx>
          <w:tblLook w:val="0020" w:firstRow="1" w:lastRow="0" w:firstColumn="0" w:lastColumn="0" w:noHBand="0" w:noVBand="0"/>
        </w:tblPrEx>
        <w:trPr>
          <w:cantSplit/>
        </w:trPr>
        <w:tc>
          <w:tcPr>
            <w:tcW w:w="2263" w:type="dxa"/>
          </w:tcPr>
          <w:p w14:paraId="5B811864" w14:textId="77777777" w:rsidR="00422DE4" w:rsidRPr="006159E6" w:rsidRDefault="00422DE4" w:rsidP="00482B66">
            <w:pPr>
              <w:pStyle w:val="CellBody"/>
              <w:rPr>
                <w:lang w:val="en-US"/>
              </w:rPr>
            </w:pPr>
            <w:r w:rsidRPr="006159E6">
              <w:rPr>
                <w:lang w:val="en-US"/>
              </w:rPr>
              <w:t>QVA</w:t>
            </w:r>
          </w:p>
        </w:tc>
        <w:tc>
          <w:tcPr>
            <w:tcW w:w="5079" w:type="dxa"/>
          </w:tcPr>
          <w:p w14:paraId="0291AD31" w14:textId="77777777" w:rsidR="00422DE4" w:rsidRPr="006159E6" w:rsidRDefault="00422DE4" w:rsidP="00482B66">
            <w:pPr>
              <w:pStyle w:val="CellBody"/>
              <w:rPr>
                <w:lang w:val="en-US"/>
              </w:rPr>
            </w:pPr>
            <w:r w:rsidRPr="006159E6">
              <w:rPr>
                <w:lang w:val="en-US"/>
              </w:rPr>
              <w:t>If true, indicates that QVA is applicable. If false, indicates that QVA is inapplicable.</w:t>
            </w:r>
          </w:p>
        </w:tc>
        <w:tc>
          <w:tcPr>
            <w:tcW w:w="2156" w:type="dxa"/>
          </w:tcPr>
          <w:p w14:paraId="29ADE3C1" w14:textId="77777777" w:rsidR="00422DE4" w:rsidRPr="006159E6" w:rsidRDefault="00422DE4" w:rsidP="00482B66">
            <w:pPr>
              <w:pStyle w:val="CellBody"/>
              <w:rPr>
                <w:lang w:val="en-US"/>
              </w:rPr>
            </w:pPr>
            <w:r w:rsidRPr="006159E6">
              <w:rPr>
                <w:lang w:val="en-US"/>
              </w:rPr>
              <w:t>TrueFalseType</w:t>
            </w:r>
          </w:p>
        </w:tc>
      </w:tr>
      <w:tr w:rsidR="00422DE4" w:rsidRPr="006159E6" w14:paraId="4FF6C8A3" w14:textId="77777777" w:rsidTr="00A04BF6">
        <w:tblPrEx>
          <w:tblLook w:val="0020" w:firstRow="1" w:lastRow="0" w:firstColumn="0" w:lastColumn="0" w:noHBand="0" w:noVBand="0"/>
        </w:tblPrEx>
        <w:trPr>
          <w:cantSplit/>
        </w:trPr>
        <w:tc>
          <w:tcPr>
            <w:tcW w:w="2263" w:type="dxa"/>
          </w:tcPr>
          <w:p w14:paraId="20F16564" w14:textId="77777777" w:rsidR="00422DE4" w:rsidRPr="006159E6" w:rsidRDefault="00422DE4" w:rsidP="00482B66">
            <w:pPr>
              <w:pStyle w:val="CellBody"/>
              <w:rPr>
                <w:lang w:val="en-US"/>
              </w:rPr>
            </w:pPr>
            <w:r w:rsidRPr="006159E6">
              <w:rPr>
                <w:lang w:val="en-US"/>
              </w:rPr>
              <w:t>RateSourcePage</w:t>
            </w:r>
          </w:p>
        </w:tc>
        <w:tc>
          <w:tcPr>
            <w:tcW w:w="5079" w:type="dxa"/>
          </w:tcPr>
          <w:p w14:paraId="67CB6FDD" w14:textId="77777777" w:rsidR="00422DE4" w:rsidRPr="006159E6" w:rsidRDefault="00422DE4" w:rsidP="00482B66">
            <w:pPr>
              <w:pStyle w:val="CellBody"/>
              <w:rPr>
                <w:lang w:val="en-US"/>
              </w:rPr>
            </w:pPr>
            <w:r w:rsidRPr="006159E6">
              <w:rPr>
                <w:lang w:val="en-US"/>
              </w:rPr>
              <w:t>A specific page for the rate source for obtaining a market rate.</w:t>
            </w:r>
          </w:p>
        </w:tc>
        <w:tc>
          <w:tcPr>
            <w:tcW w:w="2156" w:type="dxa"/>
          </w:tcPr>
          <w:p w14:paraId="028F5684" w14:textId="77777777" w:rsidR="00422DE4" w:rsidRPr="006159E6" w:rsidRDefault="00422DE4" w:rsidP="00482B66">
            <w:pPr>
              <w:pStyle w:val="CellBody"/>
              <w:rPr>
                <w:lang w:val="en-US"/>
              </w:rPr>
            </w:pPr>
            <w:r w:rsidRPr="006159E6">
              <w:rPr>
                <w:lang w:val="en-US"/>
              </w:rPr>
              <w:t>FXRateSourcePage</w:t>
            </w:r>
            <w:r w:rsidRPr="006159E6">
              <w:rPr>
                <w:lang w:val="en-US"/>
              </w:rPr>
              <w:softHyphen/>
              <w:t>Type</w:t>
            </w:r>
          </w:p>
        </w:tc>
      </w:tr>
      <w:tr w:rsidR="00422DE4" w:rsidRPr="006159E6" w14:paraId="6218B7D7" w14:textId="77777777" w:rsidTr="00A04BF6">
        <w:tblPrEx>
          <w:tblLook w:val="0020" w:firstRow="1" w:lastRow="0" w:firstColumn="0" w:lastColumn="0" w:noHBand="0" w:noVBand="0"/>
        </w:tblPrEx>
        <w:trPr>
          <w:cantSplit/>
        </w:trPr>
        <w:tc>
          <w:tcPr>
            <w:tcW w:w="2263" w:type="dxa"/>
          </w:tcPr>
          <w:p w14:paraId="497C0862" w14:textId="77777777" w:rsidR="00422DE4" w:rsidRPr="006159E6" w:rsidRDefault="00422DE4" w:rsidP="00482B66">
            <w:pPr>
              <w:pStyle w:val="CellBody"/>
              <w:rPr>
                <w:lang w:val="en-US"/>
              </w:rPr>
            </w:pPr>
            <w:r w:rsidRPr="006159E6">
              <w:rPr>
                <w:lang w:val="en-US"/>
              </w:rPr>
              <w:t>RateSourcePage</w:t>
            </w:r>
            <w:r w:rsidRPr="006159E6">
              <w:rPr>
                <w:lang w:val="en-US"/>
              </w:rPr>
              <w:softHyphen/>
              <w:t>Heading</w:t>
            </w:r>
          </w:p>
        </w:tc>
        <w:tc>
          <w:tcPr>
            <w:tcW w:w="5079" w:type="dxa"/>
          </w:tcPr>
          <w:p w14:paraId="365A690D" w14:textId="77777777" w:rsidR="00422DE4" w:rsidRPr="006159E6" w:rsidRDefault="00422DE4" w:rsidP="00482B66">
            <w:pPr>
              <w:pStyle w:val="CellBody"/>
              <w:rPr>
                <w:lang w:val="en-US"/>
              </w:rPr>
            </w:pPr>
            <w:r w:rsidRPr="006159E6">
              <w:rPr>
                <w:lang w:val="en-US"/>
              </w:rPr>
              <w:t>The heading for the rate source on a given rate source page.</w:t>
            </w:r>
          </w:p>
        </w:tc>
        <w:tc>
          <w:tcPr>
            <w:tcW w:w="2156" w:type="dxa"/>
          </w:tcPr>
          <w:p w14:paraId="457CDC35" w14:textId="77777777" w:rsidR="00422DE4" w:rsidRPr="006159E6" w:rsidRDefault="00422DE4" w:rsidP="00482B66">
            <w:pPr>
              <w:pStyle w:val="CellBody"/>
              <w:rPr>
                <w:lang w:val="en-US"/>
              </w:rPr>
            </w:pPr>
            <w:r w:rsidRPr="006159E6">
              <w:rPr>
                <w:lang w:val="en-US"/>
              </w:rPr>
              <w:t>FXRateSourcePage</w:t>
            </w:r>
            <w:r w:rsidRPr="006159E6">
              <w:rPr>
                <w:lang w:val="en-US"/>
              </w:rPr>
              <w:softHyphen/>
              <w:t>HeadingType</w:t>
            </w:r>
          </w:p>
        </w:tc>
      </w:tr>
      <w:tr w:rsidR="00422DE4" w:rsidRPr="006159E6" w14:paraId="1974DB22" w14:textId="77777777" w:rsidTr="00A04BF6">
        <w:tblPrEx>
          <w:tblLook w:val="0020" w:firstRow="1" w:lastRow="0" w:firstColumn="0" w:lastColumn="0" w:noHBand="0" w:noVBand="0"/>
        </w:tblPrEx>
        <w:trPr>
          <w:cantSplit/>
        </w:trPr>
        <w:tc>
          <w:tcPr>
            <w:tcW w:w="2263" w:type="dxa"/>
          </w:tcPr>
          <w:p w14:paraId="6951A418" w14:textId="77777777" w:rsidR="00422DE4" w:rsidRPr="006159E6" w:rsidRDefault="00422DE4" w:rsidP="00482B66">
            <w:pPr>
              <w:pStyle w:val="CellBody"/>
              <w:rPr>
                <w:lang w:val="en-US"/>
              </w:rPr>
            </w:pPr>
            <w:r w:rsidRPr="006159E6">
              <w:rPr>
                <w:lang w:val="en-US"/>
              </w:rPr>
              <w:lastRenderedPageBreak/>
              <w:t>RealTimeNotional</w:t>
            </w:r>
            <w:r w:rsidRPr="006159E6">
              <w:rPr>
                <w:lang w:val="en-US"/>
              </w:rPr>
              <w:softHyphen/>
              <w:t>Amount</w:t>
            </w:r>
          </w:p>
        </w:tc>
        <w:tc>
          <w:tcPr>
            <w:tcW w:w="5079" w:type="dxa"/>
          </w:tcPr>
          <w:p w14:paraId="7C11299F" w14:textId="77777777" w:rsidR="00422DE4" w:rsidRPr="006159E6" w:rsidRDefault="00422DE4" w:rsidP="00482B66">
            <w:pPr>
              <w:pStyle w:val="CellBody"/>
              <w:rPr>
                <w:lang w:val="en-US"/>
              </w:rPr>
            </w:pPr>
            <w:r w:rsidRPr="006159E6">
              <w:rPr>
                <w:lang w:val="en-US"/>
              </w:rPr>
              <w:t xml:space="preserve">The notional amount of the </w:t>
            </w:r>
            <w:r>
              <w:rPr>
                <w:lang w:val="en-US"/>
              </w:rPr>
              <w:t>transaction</w:t>
            </w:r>
            <w:r w:rsidRPr="006159E6">
              <w:rPr>
                <w:lang w:val="en-US"/>
              </w:rPr>
              <w:t xml:space="preserve">. This amount will not be used for real time reporting, just for calculation of a possible cap in reporting if of 25 mil USD. </w:t>
            </w:r>
          </w:p>
        </w:tc>
        <w:tc>
          <w:tcPr>
            <w:tcW w:w="2156" w:type="dxa"/>
          </w:tcPr>
          <w:p w14:paraId="3976B119" w14:textId="77777777" w:rsidR="00422DE4" w:rsidRPr="006159E6" w:rsidRDefault="00422DE4" w:rsidP="00482B66">
            <w:pPr>
              <w:pStyle w:val="CellBody"/>
              <w:rPr>
                <w:lang w:val="en-US"/>
              </w:rPr>
            </w:pPr>
            <w:r w:rsidRPr="006159E6">
              <w:rPr>
                <w:lang w:val="en-US"/>
              </w:rPr>
              <w:t>PriceType</w:t>
            </w:r>
          </w:p>
        </w:tc>
      </w:tr>
      <w:tr w:rsidR="00422DE4" w:rsidRPr="006159E6" w14:paraId="0A4CD33D" w14:textId="77777777" w:rsidTr="00A04BF6">
        <w:tblPrEx>
          <w:tblLook w:val="0020" w:firstRow="1" w:lastRow="0" w:firstColumn="0" w:lastColumn="0" w:noHBand="0" w:noVBand="0"/>
        </w:tblPrEx>
        <w:trPr>
          <w:cantSplit/>
        </w:trPr>
        <w:tc>
          <w:tcPr>
            <w:tcW w:w="2263" w:type="dxa"/>
          </w:tcPr>
          <w:p w14:paraId="33077308" w14:textId="77777777" w:rsidR="00422DE4" w:rsidRPr="006159E6" w:rsidRDefault="00422DE4" w:rsidP="00482B66">
            <w:pPr>
              <w:pStyle w:val="CellBody"/>
              <w:rPr>
                <w:lang w:val="en-US"/>
              </w:rPr>
            </w:pPr>
            <w:r w:rsidRPr="006159E6">
              <w:rPr>
                <w:lang w:val="en-US"/>
              </w:rPr>
              <w:t>RealTimeNotional</w:t>
            </w:r>
            <w:r w:rsidRPr="006159E6">
              <w:rPr>
                <w:lang w:val="en-US"/>
              </w:rPr>
              <w:softHyphen/>
              <w:t>AmountCurrency</w:t>
            </w:r>
          </w:p>
        </w:tc>
        <w:tc>
          <w:tcPr>
            <w:tcW w:w="5079" w:type="dxa"/>
          </w:tcPr>
          <w:p w14:paraId="3FD4BEEA" w14:textId="77777777" w:rsidR="00422DE4" w:rsidRPr="006159E6" w:rsidRDefault="00422DE4" w:rsidP="00482B66">
            <w:pPr>
              <w:pStyle w:val="CellBody"/>
              <w:rPr>
                <w:lang w:val="en-US"/>
              </w:rPr>
            </w:pPr>
            <w:r>
              <w:rPr>
                <w:lang w:val="en-US"/>
              </w:rPr>
              <w:t>The currency unit of the notional amount of a trande reportable under the relevant regulatory regime.</w:t>
            </w:r>
          </w:p>
        </w:tc>
        <w:tc>
          <w:tcPr>
            <w:tcW w:w="2156" w:type="dxa"/>
          </w:tcPr>
          <w:p w14:paraId="5FACFC02" w14:textId="77777777" w:rsidR="00422DE4" w:rsidRPr="006159E6" w:rsidRDefault="00422DE4" w:rsidP="00482B66">
            <w:pPr>
              <w:pStyle w:val="CellBody"/>
              <w:rPr>
                <w:lang w:val="en-US"/>
              </w:rPr>
            </w:pPr>
            <w:r w:rsidRPr="006159E6">
              <w:rPr>
                <w:lang w:val="en-US"/>
              </w:rPr>
              <w:t>CurrencyCodeType</w:t>
            </w:r>
          </w:p>
        </w:tc>
      </w:tr>
      <w:tr w:rsidR="00422DE4" w:rsidRPr="006159E6" w14:paraId="61593AF5" w14:textId="77777777" w:rsidTr="00A04BF6">
        <w:tblPrEx>
          <w:tblLook w:val="0020" w:firstRow="1" w:lastRow="0" w:firstColumn="0" w:lastColumn="0" w:noHBand="0" w:noVBand="0"/>
        </w:tblPrEx>
        <w:trPr>
          <w:cantSplit/>
        </w:trPr>
        <w:tc>
          <w:tcPr>
            <w:tcW w:w="2263" w:type="dxa"/>
          </w:tcPr>
          <w:p w14:paraId="40507DF6" w14:textId="77777777" w:rsidR="00422DE4" w:rsidRPr="006159E6" w:rsidRDefault="00422DE4" w:rsidP="00482B66">
            <w:pPr>
              <w:pStyle w:val="CellBody"/>
              <w:rPr>
                <w:lang w:val="en-US"/>
              </w:rPr>
            </w:pPr>
            <w:r w:rsidRPr="006159E6">
              <w:rPr>
                <w:lang w:val="en-US"/>
              </w:rPr>
              <w:t>ReasonText</w:t>
            </w:r>
          </w:p>
        </w:tc>
        <w:tc>
          <w:tcPr>
            <w:tcW w:w="5079" w:type="dxa"/>
          </w:tcPr>
          <w:p w14:paraId="6AFD260C" w14:textId="77777777" w:rsidR="00422DE4" w:rsidRPr="006159E6" w:rsidRDefault="00422DE4" w:rsidP="00482B66">
            <w:pPr>
              <w:pStyle w:val="CellBody"/>
              <w:rPr>
                <w:lang w:val="en-US"/>
              </w:rPr>
            </w:pPr>
            <w:r w:rsidRPr="006159E6">
              <w:rPr>
                <w:lang w:val="en-US"/>
              </w:rPr>
              <w:t>Text describing the reason for rejection</w:t>
            </w:r>
            <w:r>
              <w:rPr>
                <w:lang w:val="en-US"/>
              </w:rPr>
              <w:t>.</w:t>
            </w:r>
          </w:p>
        </w:tc>
        <w:tc>
          <w:tcPr>
            <w:tcW w:w="2156" w:type="dxa"/>
          </w:tcPr>
          <w:p w14:paraId="0CA998D7" w14:textId="77777777" w:rsidR="00422DE4" w:rsidRPr="006159E6" w:rsidRDefault="00422DE4" w:rsidP="00482B66">
            <w:pPr>
              <w:pStyle w:val="CellBody"/>
              <w:rPr>
                <w:lang w:val="en-US"/>
              </w:rPr>
            </w:pPr>
            <w:r w:rsidRPr="006159E6">
              <w:rPr>
                <w:lang w:val="en-US"/>
              </w:rPr>
              <w:t>ReasonTextType</w:t>
            </w:r>
          </w:p>
        </w:tc>
      </w:tr>
      <w:tr w:rsidR="00422DE4" w:rsidRPr="006159E6" w14:paraId="4091C978" w14:textId="77777777" w:rsidTr="00A04BF6">
        <w:tblPrEx>
          <w:tblLook w:val="0020" w:firstRow="1" w:lastRow="0" w:firstColumn="0" w:lastColumn="0" w:noHBand="0" w:noVBand="0"/>
        </w:tblPrEx>
        <w:trPr>
          <w:cantSplit/>
        </w:trPr>
        <w:tc>
          <w:tcPr>
            <w:tcW w:w="2263" w:type="dxa"/>
          </w:tcPr>
          <w:p w14:paraId="3737B474" w14:textId="77777777" w:rsidR="00422DE4" w:rsidRPr="006159E6" w:rsidRDefault="00422DE4" w:rsidP="00482B66">
            <w:pPr>
              <w:pStyle w:val="CellBody"/>
              <w:rPr>
                <w:lang w:val="en-US"/>
              </w:rPr>
            </w:pPr>
            <w:r w:rsidRPr="006159E6">
              <w:rPr>
                <w:lang w:val="en-US"/>
              </w:rPr>
              <w:t>ReceiverID</w:t>
            </w:r>
          </w:p>
        </w:tc>
        <w:tc>
          <w:tcPr>
            <w:tcW w:w="5079" w:type="dxa"/>
          </w:tcPr>
          <w:p w14:paraId="6F128BBF" w14:textId="77777777" w:rsidR="00422DE4" w:rsidRPr="006159E6" w:rsidRDefault="00422DE4" w:rsidP="004C3768">
            <w:pPr>
              <w:pStyle w:val="CellBody"/>
              <w:rPr>
                <w:lang w:val="en-US"/>
              </w:rPr>
            </w:pPr>
            <w:r w:rsidRPr="006159E6">
              <w:rPr>
                <w:lang w:val="en-US"/>
              </w:rPr>
              <w:t xml:space="preserve">Identification of the </w:t>
            </w:r>
            <w:r>
              <w:rPr>
                <w:lang w:val="en-US"/>
              </w:rPr>
              <w:t>‘ReceiverParty’.</w:t>
            </w:r>
            <w:r w:rsidRPr="006159E6">
              <w:rPr>
                <w:lang w:val="en-US"/>
              </w:rPr>
              <w:t xml:space="preserve"> </w:t>
            </w:r>
            <w:r>
              <w:rPr>
                <w:lang w:val="en-US"/>
              </w:rPr>
              <w:t>Used in routing the message to the correct recipient within an organization.</w:t>
            </w:r>
          </w:p>
        </w:tc>
        <w:tc>
          <w:tcPr>
            <w:tcW w:w="2156" w:type="dxa"/>
          </w:tcPr>
          <w:p w14:paraId="358814C6" w14:textId="77777777" w:rsidR="00422DE4" w:rsidRPr="006159E6" w:rsidRDefault="00422DE4" w:rsidP="00482B66">
            <w:pPr>
              <w:pStyle w:val="CellBody"/>
              <w:rPr>
                <w:lang w:val="en-US"/>
              </w:rPr>
            </w:pPr>
            <w:r w:rsidRPr="006159E6">
              <w:rPr>
                <w:lang w:val="en-US"/>
              </w:rPr>
              <w:t>PartyType</w:t>
            </w:r>
          </w:p>
        </w:tc>
      </w:tr>
      <w:tr w:rsidR="00422DE4" w:rsidRPr="006159E6" w14:paraId="7824EE0D" w14:textId="77777777" w:rsidTr="00A04BF6">
        <w:tblPrEx>
          <w:tblLook w:val="0020" w:firstRow="1" w:lastRow="0" w:firstColumn="0" w:lastColumn="0" w:noHBand="0" w:noVBand="0"/>
        </w:tblPrEx>
        <w:trPr>
          <w:cantSplit/>
        </w:trPr>
        <w:tc>
          <w:tcPr>
            <w:tcW w:w="2263" w:type="dxa"/>
          </w:tcPr>
          <w:p w14:paraId="33EADCC2" w14:textId="77777777" w:rsidR="00422DE4" w:rsidRPr="006159E6" w:rsidRDefault="00422DE4" w:rsidP="00482B66">
            <w:pPr>
              <w:pStyle w:val="CellBody"/>
              <w:rPr>
                <w:lang w:val="en-US"/>
              </w:rPr>
            </w:pPr>
            <w:r w:rsidRPr="006159E6">
              <w:rPr>
                <w:lang w:val="en-US"/>
              </w:rPr>
              <w:t>ReceiverParty</w:t>
            </w:r>
          </w:p>
        </w:tc>
        <w:tc>
          <w:tcPr>
            <w:tcW w:w="5079" w:type="dxa"/>
          </w:tcPr>
          <w:p w14:paraId="5423C1FC" w14:textId="77777777" w:rsidR="00422DE4" w:rsidRPr="006159E6" w:rsidRDefault="00422DE4" w:rsidP="00482B66">
            <w:pPr>
              <w:pStyle w:val="CellBody"/>
              <w:rPr>
                <w:lang w:val="en-US"/>
              </w:rPr>
            </w:pPr>
            <w:r w:rsidRPr="006159E6">
              <w:rPr>
                <w:lang w:val="en-US"/>
              </w:rPr>
              <w:t>The party that receives the payments</w:t>
            </w:r>
            <w:r>
              <w:rPr>
                <w:lang w:val="en-US"/>
              </w:rPr>
              <w:t>.</w:t>
            </w:r>
          </w:p>
        </w:tc>
        <w:tc>
          <w:tcPr>
            <w:tcW w:w="2156" w:type="dxa"/>
          </w:tcPr>
          <w:p w14:paraId="7AD5D3A2" w14:textId="77777777" w:rsidR="00422DE4" w:rsidRPr="006159E6" w:rsidRDefault="00422DE4" w:rsidP="00482B66">
            <w:pPr>
              <w:pStyle w:val="CellBody"/>
              <w:rPr>
                <w:lang w:val="en-US"/>
              </w:rPr>
            </w:pPr>
            <w:r w:rsidRPr="006159E6">
              <w:rPr>
                <w:lang w:val="en-US"/>
              </w:rPr>
              <w:t>PartyType</w:t>
            </w:r>
          </w:p>
        </w:tc>
      </w:tr>
      <w:tr w:rsidR="00422DE4" w:rsidRPr="006159E6" w14:paraId="4848EADA" w14:textId="77777777" w:rsidTr="00A04BF6">
        <w:tblPrEx>
          <w:tblLook w:val="0020" w:firstRow="1" w:lastRow="0" w:firstColumn="0" w:lastColumn="0" w:noHBand="0" w:noVBand="0"/>
        </w:tblPrEx>
        <w:trPr>
          <w:cantSplit/>
        </w:trPr>
        <w:tc>
          <w:tcPr>
            <w:tcW w:w="2263" w:type="dxa"/>
          </w:tcPr>
          <w:p w14:paraId="3BCD60D5" w14:textId="77777777" w:rsidR="00422DE4" w:rsidRPr="006159E6" w:rsidRDefault="00422DE4" w:rsidP="00482B66">
            <w:pPr>
              <w:pStyle w:val="CellBody"/>
              <w:rPr>
                <w:lang w:val="en-US"/>
              </w:rPr>
            </w:pPr>
            <w:r w:rsidRPr="006159E6">
              <w:rPr>
                <w:lang w:val="en-US"/>
              </w:rPr>
              <w:t>Receiver</w:t>
            </w:r>
            <w:r w:rsidRPr="006159E6">
              <w:rPr>
                <w:lang w:val="en-US"/>
              </w:rPr>
              <w:softHyphen/>
              <w:t>Role</w:t>
            </w:r>
          </w:p>
        </w:tc>
        <w:tc>
          <w:tcPr>
            <w:tcW w:w="5079" w:type="dxa"/>
          </w:tcPr>
          <w:p w14:paraId="5108ABD0" w14:textId="77777777" w:rsidR="00422DE4" w:rsidRDefault="00422DE4" w:rsidP="00482B66">
            <w:pPr>
              <w:pStyle w:val="CellBody"/>
              <w:rPr>
                <w:lang w:val="en-US"/>
              </w:rPr>
            </w:pPr>
            <w:r w:rsidRPr="006159E6">
              <w:rPr>
                <w:lang w:val="en-US"/>
              </w:rPr>
              <w:t>The relevant role as defined by the process.</w:t>
            </w:r>
          </w:p>
          <w:p w14:paraId="54B41BA2" w14:textId="77777777" w:rsidR="00422DE4" w:rsidRPr="006159E6" w:rsidRDefault="00422DE4" w:rsidP="00482B66">
            <w:pPr>
              <w:pStyle w:val="CellBody"/>
              <w:rPr>
                <w:lang w:val="en-US"/>
              </w:rPr>
            </w:pPr>
            <w:r w:rsidRPr="006159E6">
              <w:rPr>
                <w:lang w:val="en-US"/>
              </w:rPr>
              <w:t xml:space="preserve">Examples: </w:t>
            </w:r>
          </w:p>
          <w:p w14:paraId="1C950439" w14:textId="77777777" w:rsidR="00422DE4" w:rsidRPr="006159E6" w:rsidRDefault="00422DE4" w:rsidP="00ED3F3F">
            <w:pPr>
              <w:pStyle w:val="values"/>
            </w:pPr>
            <w:r w:rsidRPr="006159E6">
              <w:t>“ClearingBroker”, “ClearingHouse” or “Exchange” if the sender is a counterparty to the original execution</w:t>
            </w:r>
            <w:r>
              <w:t>.</w:t>
            </w:r>
          </w:p>
          <w:p w14:paraId="1BCFC78A" w14:textId="77777777" w:rsidR="00422DE4" w:rsidRPr="006159E6" w:rsidRDefault="00422DE4" w:rsidP="00ED3F3F">
            <w:pPr>
              <w:pStyle w:val="values"/>
            </w:pPr>
            <w:r w:rsidRPr="006159E6">
              <w:t>“Trader” or “ClearingHouse” if the sender is a clearing broker</w:t>
            </w:r>
            <w:r>
              <w:t>.</w:t>
            </w:r>
            <w:r w:rsidRPr="006159E6">
              <w:t xml:space="preserve"> </w:t>
            </w:r>
          </w:p>
          <w:p w14:paraId="0D26C1E4" w14:textId="77777777" w:rsidR="00422DE4" w:rsidRPr="006159E6" w:rsidRDefault="00422DE4" w:rsidP="00ED3F3F">
            <w:pPr>
              <w:pStyle w:val="values"/>
            </w:pPr>
            <w:r w:rsidRPr="006159E6">
              <w:t>“Trader” or “ClearingBroker” if the sender is a clearing house</w:t>
            </w:r>
            <w:r>
              <w:t>.</w:t>
            </w:r>
            <w:r w:rsidRPr="006159E6">
              <w:t xml:space="preserve"> </w:t>
            </w:r>
          </w:p>
          <w:p w14:paraId="22E9099E" w14:textId="77777777" w:rsidR="00422DE4" w:rsidRPr="002E3E0B" w:rsidRDefault="00422DE4" w:rsidP="00ED3F3F">
            <w:pPr>
              <w:pStyle w:val="values"/>
            </w:pPr>
            <w:r w:rsidRPr="006159E6">
              <w:t>“ClearingHouse” or “Exchange” if the sender is the venue of execution.</w:t>
            </w:r>
          </w:p>
        </w:tc>
        <w:tc>
          <w:tcPr>
            <w:tcW w:w="2156" w:type="dxa"/>
          </w:tcPr>
          <w:p w14:paraId="6122B84E" w14:textId="77777777" w:rsidR="00422DE4" w:rsidRPr="006159E6" w:rsidRDefault="00422DE4" w:rsidP="00482B66">
            <w:pPr>
              <w:pStyle w:val="CellBody"/>
              <w:rPr>
                <w:lang w:val="en-US"/>
              </w:rPr>
            </w:pPr>
            <w:r w:rsidRPr="006159E6">
              <w:rPr>
                <w:lang w:val="en-US"/>
              </w:rPr>
              <w:t>RoleType</w:t>
            </w:r>
          </w:p>
          <w:p w14:paraId="0C05743C" w14:textId="77777777" w:rsidR="00422DE4" w:rsidRPr="006159E6" w:rsidRDefault="00422DE4" w:rsidP="00482B66">
            <w:pPr>
              <w:pStyle w:val="CellBody"/>
              <w:rPr>
                <w:lang w:val="en-US"/>
              </w:rPr>
            </w:pPr>
            <w:r w:rsidRPr="006159E6">
              <w:rPr>
                <w:lang w:val="en-US"/>
              </w:rPr>
              <w:t>ETDRoleType</w:t>
            </w:r>
          </w:p>
        </w:tc>
      </w:tr>
      <w:tr w:rsidR="00422DE4" w:rsidRPr="006159E6" w14:paraId="424BE11E" w14:textId="77777777" w:rsidTr="004941B0">
        <w:tblPrEx>
          <w:tblLook w:val="0020" w:firstRow="1" w:lastRow="0" w:firstColumn="0" w:lastColumn="0" w:noHBand="0" w:noVBand="0"/>
        </w:tblPrEx>
        <w:trPr>
          <w:cantSplit/>
        </w:trPr>
        <w:tc>
          <w:tcPr>
            <w:tcW w:w="2263" w:type="dxa"/>
          </w:tcPr>
          <w:p w14:paraId="30668ADB" w14:textId="77777777" w:rsidR="00422DE4" w:rsidRPr="006159E6" w:rsidRDefault="00422DE4" w:rsidP="00482B66">
            <w:pPr>
              <w:pStyle w:val="CellBody"/>
              <w:rPr>
                <w:lang w:val="en-US"/>
              </w:rPr>
            </w:pPr>
            <w:r w:rsidRPr="006159E6">
              <w:rPr>
                <w:lang w:val="en-US"/>
              </w:rPr>
              <w:t>RemainingParty</w:t>
            </w:r>
          </w:p>
        </w:tc>
        <w:tc>
          <w:tcPr>
            <w:tcW w:w="5079" w:type="dxa"/>
          </w:tcPr>
          <w:p w14:paraId="68E9CF58" w14:textId="77777777" w:rsidR="00422DE4" w:rsidRPr="006159E6" w:rsidRDefault="00422DE4" w:rsidP="00482B66">
            <w:pPr>
              <w:pStyle w:val="CellBody"/>
              <w:rPr>
                <w:lang w:val="en-US"/>
              </w:rPr>
            </w:pPr>
            <w:r>
              <w:rPr>
                <w:lang w:val="en-US"/>
              </w:rPr>
              <w:t>The r</w:t>
            </w:r>
            <w:r w:rsidRPr="006159E6">
              <w:rPr>
                <w:lang w:val="en-US"/>
              </w:rPr>
              <w:t xml:space="preserve">emaining party on a </w:t>
            </w:r>
            <w:r>
              <w:rPr>
                <w:lang w:val="en-US"/>
              </w:rPr>
              <w:t>n</w:t>
            </w:r>
            <w:r w:rsidRPr="006159E6">
              <w:rPr>
                <w:lang w:val="en-US"/>
              </w:rPr>
              <w:t>ovation</w:t>
            </w:r>
            <w:r>
              <w:rPr>
                <w:lang w:val="en-US"/>
              </w:rPr>
              <w:t>.</w:t>
            </w:r>
          </w:p>
        </w:tc>
        <w:tc>
          <w:tcPr>
            <w:tcW w:w="2156" w:type="dxa"/>
          </w:tcPr>
          <w:p w14:paraId="6CC4505D" w14:textId="77777777" w:rsidR="00422DE4" w:rsidRPr="006159E6" w:rsidRDefault="00422DE4" w:rsidP="00482B66">
            <w:pPr>
              <w:pStyle w:val="CellBody"/>
              <w:rPr>
                <w:lang w:val="en-US"/>
              </w:rPr>
            </w:pPr>
            <w:r w:rsidRPr="006159E6">
              <w:rPr>
                <w:lang w:val="en-US"/>
              </w:rPr>
              <w:t>PartyType</w:t>
            </w:r>
          </w:p>
        </w:tc>
      </w:tr>
      <w:tr w:rsidR="00422DE4" w:rsidRPr="006159E6" w14:paraId="62F68B3D" w14:textId="77777777" w:rsidTr="004941B0">
        <w:tblPrEx>
          <w:tblLook w:val="0020" w:firstRow="1" w:lastRow="0" w:firstColumn="0" w:lastColumn="0" w:noHBand="0" w:noVBand="0"/>
        </w:tblPrEx>
        <w:trPr>
          <w:cantSplit/>
        </w:trPr>
        <w:tc>
          <w:tcPr>
            <w:tcW w:w="2263" w:type="dxa"/>
          </w:tcPr>
          <w:p w14:paraId="740813F0" w14:textId="77777777" w:rsidR="00422DE4" w:rsidRPr="006159E6" w:rsidRDefault="00422DE4" w:rsidP="00482B66">
            <w:pPr>
              <w:pStyle w:val="CellBody"/>
              <w:rPr>
                <w:lang w:val="en-US"/>
              </w:rPr>
            </w:pPr>
            <w:r w:rsidRPr="006159E6">
              <w:rPr>
                <w:lang w:val="en-US"/>
              </w:rPr>
              <w:t>REMITReportMode</w:t>
            </w:r>
          </w:p>
        </w:tc>
        <w:tc>
          <w:tcPr>
            <w:tcW w:w="5079" w:type="dxa"/>
          </w:tcPr>
          <w:p w14:paraId="74F1C86F" w14:textId="77777777" w:rsidR="00422DE4" w:rsidRPr="006159E6" w:rsidRDefault="00422DE4" w:rsidP="00482B66">
            <w:pPr>
              <w:pStyle w:val="CellBody"/>
              <w:rPr>
                <w:lang w:val="en-US"/>
              </w:rPr>
            </w:pPr>
            <w:r>
              <w:rPr>
                <w:lang w:val="en-US"/>
              </w:rPr>
              <w:t>Indicates wether the</w:t>
            </w:r>
            <w:r w:rsidRPr="006159E6">
              <w:rPr>
                <w:lang w:val="en-US"/>
              </w:rPr>
              <w:t xml:space="preserve"> transaction </w:t>
            </w:r>
            <w:r>
              <w:rPr>
                <w:lang w:val="en-US"/>
              </w:rPr>
              <w:t xml:space="preserve">is reported </w:t>
            </w:r>
            <w:r w:rsidRPr="006159E6">
              <w:rPr>
                <w:lang w:val="en-US"/>
              </w:rPr>
              <w:t>to the relevant regime</w:t>
            </w:r>
            <w:r>
              <w:rPr>
                <w:lang w:val="en-US"/>
              </w:rPr>
              <w:t xml:space="preserve"> and if </w:t>
            </w:r>
            <w:r w:rsidRPr="006159E6">
              <w:rPr>
                <w:lang w:val="en-US"/>
              </w:rPr>
              <w:t>the standard filtering and routing rules for the regime</w:t>
            </w:r>
            <w:r>
              <w:rPr>
                <w:lang w:val="en-US"/>
              </w:rPr>
              <w:t xml:space="preserve"> are applied</w:t>
            </w:r>
            <w:r w:rsidRPr="006159E6">
              <w:rPr>
                <w:lang w:val="en-US"/>
              </w:rPr>
              <w:t>.</w:t>
            </w:r>
          </w:p>
        </w:tc>
        <w:tc>
          <w:tcPr>
            <w:tcW w:w="2156" w:type="dxa"/>
          </w:tcPr>
          <w:p w14:paraId="7AA33A0A" w14:textId="77777777" w:rsidR="00422DE4" w:rsidRPr="006159E6" w:rsidRDefault="00422DE4" w:rsidP="00482B66">
            <w:pPr>
              <w:pStyle w:val="CellBody"/>
              <w:rPr>
                <w:lang w:val="en-US"/>
              </w:rPr>
            </w:pPr>
            <w:r w:rsidRPr="006159E6">
              <w:rPr>
                <w:lang w:val="en-US"/>
              </w:rPr>
              <w:t>ReportModeType</w:t>
            </w:r>
          </w:p>
        </w:tc>
      </w:tr>
      <w:tr w:rsidR="00422DE4" w:rsidRPr="006159E6" w14:paraId="27A7F7BA" w14:textId="77777777" w:rsidTr="004941B0">
        <w:tblPrEx>
          <w:tblLook w:val="0020" w:firstRow="1" w:lastRow="0" w:firstColumn="0" w:lastColumn="0" w:noHBand="0" w:noVBand="0"/>
        </w:tblPrEx>
        <w:trPr>
          <w:cantSplit/>
        </w:trPr>
        <w:tc>
          <w:tcPr>
            <w:tcW w:w="2263" w:type="dxa"/>
          </w:tcPr>
          <w:p w14:paraId="27489BDF" w14:textId="77777777" w:rsidR="00422DE4" w:rsidRPr="006159E6" w:rsidRDefault="00422DE4" w:rsidP="00482B66">
            <w:pPr>
              <w:pStyle w:val="CellBody"/>
              <w:rPr>
                <w:lang w:val="en-US"/>
              </w:rPr>
            </w:pPr>
            <w:r w:rsidRPr="006159E6">
              <w:rPr>
                <w:lang w:val="en-US"/>
              </w:rPr>
              <w:t>Reporting</w:t>
            </w:r>
            <w:r w:rsidRPr="006159E6">
              <w:rPr>
                <w:lang w:val="en-US"/>
              </w:rPr>
              <w:softHyphen/>
              <w:t>Jurisdiction</w:t>
            </w:r>
          </w:p>
        </w:tc>
        <w:tc>
          <w:tcPr>
            <w:tcW w:w="5079" w:type="dxa"/>
          </w:tcPr>
          <w:p w14:paraId="27908564" w14:textId="77777777" w:rsidR="00422DE4" w:rsidRDefault="00422DE4" w:rsidP="00482B66">
            <w:pPr>
              <w:pStyle w:val="CellBody"/>
              <w:rPr>
                <w:lang w:val="en-US"/>
              </w:rPr>
            </w:pPr>
            <w:r>
              <w:rPr>
                <w:lang w:val="en-US"/>
              </w:rPr>
              <w:t>Indicates</w:t>
            </w:r>
            <w:r w:rsidRPr="006159E6">
              <w:rPr>
                <w:lang w:val="en-US"/>
              </w:rPr>
              <w:t xml:space="preserve"> one or more jurisdictions where the trade is reportable independent of reporting obligation. </w:t>
            </w:r>
          </w:p>
          <w:p w14:paraId="6E5A1CD3" w14:textId="77777777" w:rsidR="00422DE4" w:rsidRPr="006159E6" w:rsidRDefault="00422DE4" w:rsidP="00482B66">
            <w:pPr>
              <w:pStyle w:val="CellBody"/>
              <w:rPr>
                <w:lang w:val="en-US"/>
              </w:rPr>
            </w:pPr>
            <w:r w:rsidRPr="006159E6">
              <w:rPr>
                <w:lang w:val="en-US"/>
              </w:rPr>
              <w:t xml:space="preserve">This field is </w:t>
            </w:r>
            <w:r>
              <w:rPr>
                <w:lang w:val="en-US"/>
              </w:rPr>
              <w:t xml:space="preserve">only used </w:t>
            </w:r>
            <w:r w:rsidRPr="006159E6">
              <w:rPr>
                <w:lang w:val="en-US"/>
              </w:rPr>
              <w:t>for exception reports to participants</w:t>
            </w:r>
            <w:r>
              <w:rPr>
                <w:lang w:val="en-US"/>
              </w:rPr>
              <w:t xml:space="preserve">, </w:t>
            </w:r>
            <w:r w:rsidRPr="006159E6">
              <w:rPr>
                <w:lang w:val="en-US"/>
              </w:rPr>
              <w:t>not to determine reportability for D</w:t>
            </w:r>
            <w:r>
              <w:rPr>
                <w:lang w:val="en-US"/>
              </w:rPr>
              <w:t xml:space="preserve">oddFrank, such as </w:t>
            </w:r>
            <w:r w:rsidRPr="006159E6">
              <w:rPr>
                <w:lang w:val="en-US"/>
              </w:rPr>
              <w:t xml:space="preserve">showing data to SEC or CFTC. </w:t>
            </w:r>
          </w:p>
        </w:tc>
        <w:tc>
          <w:tcPr>
            <w:tcW w:w="2156" w:type="dxa"/>
          </w:tcPr>
          <w:p w14:paraId="1210C025" w14:textId="77777777" w:rsidR="00422DE4" w:rsidRPr="006159E6" w:rsidRDefault="00422DE4" w:rsidP="00482B66">
            <w:pPr>
              <w:pStyle w:val="CellBody"/>
              <w:rPr>
                <w:lang w:val="en-US"/>
              </w:rPr>
            </w:pPr>
            <w:r w:rsidRPr="006159E6">
              <w:rPr>
                <w:lang w:val="en-US"/>
              </w:rPr>
              <w:t>Reporting</w:t>
            </w:r>
            <w:r w:rsidRPr="006159E6">
              <w:rPr>
                <w:lang w:val="en-US"/>
              </w:rPr>
              <w:softHyphen/>
              <w:t>Jurisdiction</w:t>
            </w:r>
            <w:r w:rsidRPr="006159E6">
              <w:rPr>
                <w:lang w:val="en-US"/>
              </w:rPr>
              <w:softHyphen/>
              <w:t>Type</w:t>
            </w:r>
          </w:p>
        </w:tc>
      </w:tr>
      <w:tr w:rsidR="00422DE4" w:rsidRPr="006159E6" w14:paraId="769E1613" w14:textId="77777777" w:rsidTr="004941B0">
        <w:tblPrEx>
          <w:tblLook w:val="0020" w:firstRow="1" w:lastRow="0" w:firstColumn="0" w:lastColumn="0" w:noHBand="0" w:noVBand="0"/>
        </w:tblPrEx>
        <w:trPr>
          <w:cantSplit/>
        </w:trPr>
        <w:tc>
          <w:tcPr>
            <w:tcW w:w="2263" w:type="dxa"/>
          </w:tcPr>
          <w:p w14:paraId="71D75B75" w14:textId="77777777" w:rsidR="00422DE4" w:rsidRPr="006159E6" w:rsidRDefault="00422DE4" w:rsidP="00482B66">
            <w:pPr>
              <w:pStyle w:val="CellBody"/>
              <w:rPr>
                <w:lang w:val="en-US"/>
              </w:rPr>
            </w:pPr>
            <w:r w:rsidRPr="006159E6">
              <w:rPr>
                <w:lang w:val="en-US"/>
              </w:rPr>
              <w:t>ReportingParty</w:t>
            </w:r>
          </w:p>
        </w:tc>
        <w:tc>
          <w:tcPr>
            <w:tcW w:w="5079" w:type="dxa"/>
          </w:tcPr>
          <w:p w14:paraId="6DDC7CE1" w14:textId="77777777" w:rsidR="00422DE4" w:rsidRPr="006159E6" w:rsidRDefault="00422DE4" w:rsidP="00482B66">
            <w:pPr>
              <w:pStyle w:val="CellBody"/>
              <w:rPr>
                <w:lang w:val="en-US"/>
              </w:rPr>
            </w:pPr>
            <w:r w:rsidRPr="006159E6">
              <w:rPr>
                <w:lang w:val="en-US"/>
              </w:rPr>
              <w:t xml:space="preserve">The </w:t>
            </w:r>
            <w:r>
              <w:rPr>
                <w:lang w:val="en-US"/>
              </w:rPr>
              <w:t xml:space="preserve">EIC code of the </w:t>
            </w:r>
            <w:r w:rsidRPr="006159E6">
              <w:rPr>
                <w:lang w:val="en-US"/>
              </w:rPr>
              <w:t xml:space="preserve">reporting party. </w:t>
            </w:r>
          </w:p>
        </w:tc>
        <w:tc>
          <w:tcPr>
            <w:tcW w:w="2156" w:type="dxa"/>
          </w:tcPr>
          <w:p w14:paraId="3EAFBACD" w14:textId="77777777" w:rsidR="00422DE4" w:rsidRPr="006159E6" w:rsidRDefault="00422DE4" w:rsidP="00482B66">
            <w:pPr>
              <w:pStyle w:val="CellBody"/>
              <w:rPr>
                <w:lang w:val="en-US"/>
              </w:rPr>
            </w:pPr>
            <w:r w:rsidRPr="006159E6">
              <w:rPr>
                <w:lang w:val="en-US"/>
              </w:rPr>
              <w:t>PartyType</w:t>
            </w:r>
          </w:p>
        </w:tc>
      </w:tr>
      <w:tr w:rsidR="00422DE4" w:rsidRPr="006159E6" w14:paraId="5EAC4BE6" w14:textId="77777777" w:rsidTr="004941B0">
        <w:tblPrEx>
          <w:tblLook w:val="0020" w:firstRow="1" w:lastRow="0" w:firstColumn="0" w:lastColumn="0" w:noHBand="0" w:noVBand="0"/>
        </w:tblPrEx>
        <w:trPr>
          <w:cantSplit/>
        </w:trPr>
        <w:tc>
          <w:tcPr>
            <w:tcW w:w="2263" w:type="dxa"/>
          </w:tcPr>
          <w:p w14:paraId="29C1BB4F" w14:textId="77777777" w:rsidR="00422DE4" w:rsidRPr="006159E6" w:rsidRDefault="00422DE4" w:rsidP="00482B66">
            <w:pPr>
              <w:pStyle w:val="CellBody"/>
              <w:rPr>
                <w:lang w:val="en-US"/>
              </w:rPr>
            </w:pPr>
            <w:r w:rsidRPr="006159E6">
              <w:rPr>
                <w:lang w:val="en-US"/>
              </w:rPr>
              <w:t>ReportingRole</w:t>
            </w:r>
          </w:p>
        </w:tc>
        <w:tc>
          <w:tcPr>
            <w:tcW w:w="5079" w:type="dxa"/>
          </w:tcPr>
          <w:p w14:paraId="083B8877" w14:textId="77777777" w:rsidR="00422DE4" w:rsidRPr="006159E6" w:rsidRDefault="00422DE4" w:rsidP="00482B66">
            <w:pPr>
              <w:pStyle w:val="CellBody"/>
              <w:rPr>
                <w:lang w:val="en-US"/>
              </w:rPr>
            </w:pPr>
            <w:r>
              <w:rPr>
                <w:lang w:val="en-US"/>
              </w:rPr>
              <w:t>The role of the reporting party.</w:t>
            </w:r>
          </w:p>
        </w:tc>
        <w:tc>
          <w:tcPr>
            <w:tcW w:w="2156" w:type="dxa"/>
          </w:tcPr>
          <w:p w14:paraId="6EEEEAA2" w14:textId="77777777" w:rsidR="00422DE4" w:rsidRPr="006159E6" w:rsidRDefault="00422DE4" w:rsidP="00482B66">
            <w:pPr>
              <w:pStyle w:val="CellBody"/>
              <w:rPr>
                <w:lang w:val="en-US"/>
              </w:rPr>
            </w:pPr>
            <w:r w:rsidRPr="006159E6">
              <w:rPr>
                <w:lang w:val="en-US"/>
              </w:rPr>
              <w:t>ReportingRoleType</w:t>
            </w:r>
          </w:p>
        </w:tc>
      </w:tr>
      <w:tr w:rsidR="00422DE4" w:rsidRPr="006159E6" w14:paraId="344CDD5B" w14:textId="77777777" w:rsidTr="004941B0">
        <w:tblPrEx>
          <w:tblLook w:val="0020" w:firstRow="1" w:lastRow="0" w:firstColumn="0" w:lastColumn="0" w:noHBand="0" w:noVBand="0"/>
        </w:tblPrEx>
        <w:trPr>
          <w:cantSplit/>
        </w:trPr>
        <w:tc>
          <w:tcPr>
            <w:tcW w:w="2263" w:type="dxa"/>
          </w:tcPr>
          <w:p w14:paraId="12E8AAEC" w14:textId="77777777" w:rsidR="00422DE4" w:rsidRPr="006159E6" w:rsidRDefault="00422DE4" w:rsidP="00482B66">
            <w:pPr>
              <w:pStyle w:val="CellBody"/>
              <w:rPr>
                <w:lang w:val="en-US"/>
              </w:rPr>
            </w:pPr>
            <w:r w:rsidRPr="006159E6">
              <w:rPr>
                <w:lang w:val="en-US"/>
              </w:rPr>
              <w:t>ReportingTimestamp</w:t>
            </w:r>
          </w:p>
        </w:tc>
        <w:tc>
          <w:tcPr>
            <w:tcW w:w="5079" w:type="dxa"/>
          </w:tcPr>
          <w:p w14:paraId="02F1D696" w14:textId="77777777" w:rsidR="00422DE4" w:rsidRPr="006159E6" w:rsidRDefault="00422DE4" w:rsidP="00482B66">
            <w:pPr>
              <w:pStyle w:val="CellBody"/>
              <w:rPr>
                <w:lang w:val="en-US"/>
              </w:rPr>
            </w:pPr>
            <w:r>
              <w:rPr>
                <w:lang w:val="en-US"/>
              </w:rPr>
              <w:t>A time stamp to be added to a regulatory report containing information about the trade indicating when the report was created.</w:t>
            </w:r>
          </w:p>
        </w:tc>
        <w:tc>
          <w:tcPr>
            <w:tcW w:w="2156" w:type="dxa"/>
          </w:tcPr>
          <w:p w14:paraId="12C1EA79" w14:textId="77777777" w:rsidR="00422DE4" w:rsidRPr="006159E6" w:rsidRDefault="00422DE4" w:rsidP="00482B66">
            <w:pPr>
              <w:pStyle w:val="CellBody"/>
              <w:rPr>
                <w:lang w:val="en-US"/>
              </w:rPr>
            </w:pPr>
            <w:r w:rsidRPr="006159E6">
              <w:rPr>
                <w:lang w:val="en-US"/>
              </w:rPr>
              <w:t>UTCTimestamp</w:t>
            </w:r>
            <w:r w:rsidRPr="006159E6">
              <w:rPr>
                <w:lang w:val="en-US"/>
              </w:rPr>
              <w:softHyphen/>
              <w:t>Type</w:t>
            </w:r>
          </w:p>
        </w:tc>
      </w:tr>
      <w:tr w:rsidR="00422DE4" w:rsidRPr="006159E6" w14:paraId="4B447DB8" w14:textId="77777777" w:rsidTr="004941B0">
        <w:tblPrEx>
          <w:tblLook w:val="0020" w:firstRow="1" w:lastRow="0" w:firstColumn="0" w:lastColumn="0" w:noHBand="0" w:noVBand="0"/>
        </w:tblPrEx>
        <w:trPr>
          <w:cantSplit/>
        </w:trPr>
        <w:tc>
          <w:tcPr>
            <w:tcW w:w="2263" w:type="dxa"/>
          </w:tcPr>
          <w:p w14:paraId="03D4BBC9" w14:textId="77777777" w:rsidR="00422DE4" w:rsidRPr="006159E6" w:rsidRDefault="00422DE4" w:rsidP="00482B66">
            <w:pPr>
              <w:pStyle w:val="CellBody"/>
              <w:rPr>
                <w:lang w:val="en-US"/>
              </w:rPr>
            </w:pPr>
            <w:r w:rsidRPr="006159E6">
              <w:rPr>
                <w:lang w:val="en-US"/>
              </w:rPr>
              <w:t>ReportMode</w:t>
            </w:r>
          </w:p>
        </w:tc>
        <w:tc>
          <w:tcPr>
            <w:tcW w:w="5079" w:type="dxa"/>
          </w:tcPr>
          <w:p w14:paraId="1334CBB0" w14:textId="77777777" w:rsidR="00422DE4" w:rsidRPr="006159E6" w:rsidRDefault="00422DE4" w:rsidP="00482B66">
            <w:pPr>
              <w:pStyle w:val="CellBody"/>
              <w:rPr>
                <w:lang w:val="en-US"/>
              </w:rPr>
            </w:pPr>
            <w:r>
              <w:rPr>
                <w:lang w:val="en-US"/>
              </w:rPr>
              <w:t>Indicates wether the</w:t>
            </w:r>
            <w:r w:rsidRPr="006159E6">
              <w:rPr>
                <w:lang w:val="en-US"/>
              </w:rPr>
              <w:t xml:space="preserve"> transaction </w:t>
            </w:r>
            <w:r>
              <w:rPr>
                <w:lang w:val="en-US"/>
              </w:rPr>
              <w:t xml:space="preserve">is reported </w:t>
            </w:r>
            <w:r w:rsidRPr="006159E6">
              <w:rPr>
                <w:lang w:val="en-US"/>
              </w:rPr>
              <w:t>to the relevant regime</w:t>
            </w:r>
            <w:r>
              <w:rPr>
                <w:lang w:val="en-US"/>
              </w:rPr>
              <w:t xml:space="preserve"> and if </w:t>
            </w:r>
            <w:r w:rsidRPr="006159E6">
              <w:rPr>
                <w:lang w:val="en-US"/>
              </w:rPr>
              <w:t>the standard filtering and routing rules for the regime</w:t>
            </w:r>
            <w:r>
              <w:rPr>
                <w:lang w:val="en-US"/>
              </w:rPr>
              <w:t xml:space="preserve"> are applied</w:t>
            </w:r>
            <w:r w:rsidRPr="006159E6">
              <w:rPr>
                <w:lang w:val="en-US"/>
              </w:rPr>
              <w:t>.</w:t>
            </w:r>
          </w:p>
        </w:tc>
        <w:tc>
          <w:tcPr>
            <w:tcW w:w="2156" w:type="dxa"/>
          </w:tcPr>
          <w:p w14:paraId="6B76E538" w14:textId="77777777" w:rsidR="00422DE4" w:rsidRPr="006159E6" w:rsidRDefault="00422DE4" w:rsidP="00482B66">
            <w:pPr>
              <w:pStyle w:val="CellBody"/>
              <w:rPr>
                <w:lang w:val="en-US"/>
              </w:rPr>
            </w:pPr>
            <w:r w:rsidRPr="006159E6">
              <w:rPr>
                <w:lang w:val="en-US"/>
              </w:rPr>
              <w:t>ReportMode</w:t>
            </w:r>
            <w:r w:rsidRPr="006159E6">
              <w:rPr>
                <w:lang w:val="en-US"/>
              </w:rPr>
              <w:softHyphen/>
              <w:t>Type</w:t>
            </w:r>
          </w:p>
        </w:tc>
      </w:tr>
      <w:tr w:rsidR="002853FA" w:rsidRPr="006159E6" w14:paraId="2F51FB5C" w14:textId="77777777" w:rsidTr="000A4D80">
        <w:tblPrEx>
          <w:tblLook w:val="0020" w:firstRow="1" w:lastRow="0" w:firstColumn="0" w:lastColumn="0" w:noHBand="0" w:noVBand="0"/>
        </w:tblPrEx>
        <w:trPr>
          <w:cantSplit/>
          <w:ins w:id="1896" w:author="Autor"/>
        </w:trPr>
        <w:tc>
          <w:tcPr>
            <w:tcW w:w="2263" w:type="dxa"/>
          </w:tcPr>
          <w:p w14:paraId="241279CD" w14:textId="77777777" w:rsidR="002853FA" w:rsidRPr="006159E6" w:rsidRDefault="002853FA" w:rsidP="000A4D80">
            <w:pPr>
              <w:pStyle w:val="CellBody"/>
              <w:rPr>
                <w:ins w:id="1897" w:author="Autor"/>
                <w:lang w:val="en-US"/>
              </w:rPr>
            </w:pPr>
            <w:ins w:id="1898" w:author="Autor">
              <w:r>
                <w:rPr>
                  <w:lang w:val="en-US"/>
                </w:rPr>
                <w:t>ReportTracking</w:t>
              </w:r>
              <w:r>
                <w:rPr>
                  <w:lang w:val="en-US"/>
                </w:rPr>
                <w:softHyphen/>
                <w:t>Number</w:t>
              </w:r>
            </w:ins>
          </w:p>
        </w:tc>
        <w:tc>
          <w:tcPr>
            <w:tcW w:w="5079" w:type="dxa"/>
          </w:tcPr>
          <w:p w14:paraId="73D76B6F" w14:textId="4FBF2020" w:rsidR="002853FA" w:rsidRDefault="007C4EA7" w:rsidP="006E17E7">
            <w:pPr>
              <w:pStyle w:val="CellBody"/>
              <w:rPr>
                <w:ins w:id="1899" w:author="Autor"/>
                <w:lang w:val="en-US"/>
              </w:rPr>
            </w:pPr>
            <w:ins w:id="1900" w:author="Autor">
              <w:r>
                <w:rPr>
                  <w:lang w:val="en-US"/>
                </w:rPr>
                <w:t>A</w:t>
              </w:r>
              <w:r w:rsidR="00505E2E">
                <w:rPr>
                  <w:lang w:val="en-US"/>
                </w:rPr>
                <w:t xml:space="preserve"> unique identifier</w:t>
              </w:r>
              <w:r w:rsidR="00D908CE">
                <w:rPr>
                  <w:lang w:val="en-US"/>
                </w:rPr>
                <w:t xml:space="preserve"> </w:t>
              </w:r>
              <w:r w:rsidR="00505E2E">
                <w:rPr>
                  <w:lang w:val="en-US"/>
                </w:rPr>
                <w:t xml:space="preserve">for the reported position into which the trade is compressed. </w:t>
              </w:r>
              <w:r w:rsidR="00D908CE">
                <w:rPr>
                  <w:lang w:val="en-US"/>
                </w:rPr>
                <w:t xml:space="preserve">The identifier represents </w:t>
              </w:r>
              <w:r w:rsidR="006E17E7">
                <w:rPr>
                  <w:lang w:val="en-US"/>
                </w:rPr>
                <w:t>a</w:t>
              </w:r>
              <w:r w:rsidR="002853FA" w:rsidRPr="002853FA">
                <w:rPr>
                  <w:lang w:val="en-US"/>
                </w:rPr>
                <w:t xml:space="preserve"> group of reports </w:t>
              </w:r>
              <w:r w:rsidR="002853FA">
                <w:rPr>
                  <w:lang w:val="en-US"/>
                </w:rPr>
                <w:t xml:space="preserve">that </w:t>
              </w:r>
              <w:r w:rsidR="002853FA" w:rsidRPr="002853FA">
                <w:rPr>
                  <w:lang w:val="en-US"/>
                </w:rPr>
                <w:t>relate to the same execution</w:t>
              </w:r>
              <w:r w:rsidR="002853FA">
                <w:rPr>
                  <w:lang w:val="en-US"/>
                </w:rPr>
                <w:t>.</w:t>
              </w:r>
            </w:ins>
          </w:p>
        </w:tc>
        <w:tc>
          <w:tcPr>
            <w:tcW w:w="2156" w:type="dxa"/>
          </w:tcPr>
          <w:p w14:paraId="2A4189D8" w14:textId="6491116F" w:rsidR="002853FA" w:rsidRPr="006159E6" w:rsidRDefault="002853FA" w:rsidP="000A4D80">
            <w:pPr>
              <w:pStyle w:val="CellBody"/>
              <w:rPr>
                <w:ins w:id="1901" w:author="Autor"/>
                <w:lang w:val="en-US"/>
              </w:rPr>
            </w:pPr>
            <w:ins w:id="1902" w:author="Autor">
              <w:r>
                <w:rPr>
                  <w:lang w:val="en-US"/>
                </w:rPr>
                <w:t>Report</w:t>
              </w:r>
              <w:r>
                <w:rPr>
                  <w:lang w:val="en-US"/>
                </w:rPr>
                <w:softHyphen/>
                <w:t>Tracking</w:t>
              </w:r>
              <w:r>
                <w:rPr>
                  <w:lang w:val="en-US"/>
                </w:rPr>
                <w:softHyphen/>
                <w:t>Number</w:t>
              </w:r>
              <w:r>
                <w:rPr>
                  <w:lang w:val="en-US"/>
                </w:rPr>
                <w:softHyphen/>
                <w:t>Type</w:t>
              </w:r>
            </w:ins>
          </w:p>
        </w:tc>
      </w:tr>
      <w:tr w:rsidR="00422DE4" w:rsidRPr="006159E6" w14:paraId="0A7E82DC" w14:textId="77777777" w:rsidTr="004941B0">
        <w:tblPrEx>
          <w:tblLook w:val="0020" w:firstRow="1" w:lastRow="0" w:firstColumn="0" w:lastColumn="0" w:noHBand="0" w:noVBand="0"/>
        </w:tblPrEx>
        <w:trPr>
          <w:cantSplit/>
        </w:trPr>
        <w:tc>
          <w:tcPr>
            <w:tcW w:w="2263" w:type="dxa"/>
          </w:tcPr>
          <w:p w14:paraId="1D97D6BC" w14:textId="77777777" w:rsidR="00422DE4" w:rsidRPr="006159E6" w:rsidRDefault="00422DE4" w:rsidP="00482B66">
            <w:pPr>
              <w:pStyle w:val="CellBody"/>
              <w:rPr>
                <w:lang w:val="en-US"/>
              </w:rPr>
            </w:pPr>
            <w:r w:rsidRPr="006159E6">
              <w:rPr>
                <w:lang w:val="en-US"/>
              </w:rPr>
              <w:t>Repository</w:t>
            </w:r>
          </w:p>
        </w:tc>
        <w:tc>
          <w:tcPr>
            <w:tcW w:w="5079" w:type="dxa"/>
          </w:tcPr>
          <w:p w14:paraId="6515AA6F" w14:textId="77777777" w:rsidR="00422DE4" w:rsidRPr="006159E6" w:rsidRDefault="00422DE4" w:rsidP="00482B66">
            <w:pPr>
              <w:pStyle w:val="CellBody"/>
              <w:rPr>
                <w:lang w:val="en-US"/>
              </w:rPr>
            </w:pPr>
            <w:r>
              <w:rPr>
                <w:lang w:val="en-US"/>
              </w:rPr>
              <w:t>The trade repository to which the trade is to be reported under the relevant regulatory regime(s).</w:t>
            </w:r>
          </w:p>
        </w:tc>
        <w:tc>
          <w:tcPr>
            <w:tcW w:w="2156" w:type="dxa"/>
          </w:tcPr>
          <w:p w14:paraId="0B3850C0" w14:textId="77777777" w:rsidR="00422DE4" w:rsidRPr="006159E6" w:rsidRDefault="00422DE4" w:rsidP="00482B66">
            <w:pPr>
              <w:pStyle w:val="CellBody"/>
              <w:rPr>
                <w:rFonts w:cs="Calibri"/>
                <w:szCs w:val="18"/>
                <w:lang w:val="en-US"/>
              </w:rPr>
            </w:pPr>
            <w:r w:rsidRPr="006159E6">
              <w:rPr>
                <w:lang w:val="en-US"/>
              </w:rPr>
              <w:t>RepositoryType</w:t>
            </w:r>
          </w:p>
        </w:tc>
      </w:tr>
      <w:tr w:rsidR="00422DE4" w:rsidRPr="006159E6" w14:paraId="1BB12AB0" w14:textId="77777777" w:rsidTr="004941B0">
        <w:tblPrEx>
          <w:tblLook w:val="0020" w:firstRow="1" w:lastRow="0" w:firstColumn="0" w:lastColumn="0" w:noHBand="0" w:noVBand="0"/>
        </w:tblPrEx>
        <w:trPr>
          <w:cantSplit/>
        </w:trPr>
        <w:tc>
          <w:tcPr>
            <w:tcW w:w="2263" w:type="dxa"/>
          </w:tcPr>
          <w:p w14:paraId="326EF2BC" w14:textId="77777777" w:rsidR="00422DE4" w:rsidRPr="006159E6" w:rsidRDefault="00422DE4" w:rsidP="00482B66">
            <w:pPr>
              <w:pStyle w:val="CellBody"/>
              <w:rPr>
                <w:lang w:val="en-US"/>
              </w:rPr>
            </w:pPr>
            <w:r w:rsidRPr="006159E6">
              <w:rPr>
                <w:lang w:val="en-US"/>
              </w:rPr>
              <w:t>ResetRelativeTo</w:t>
            </w:r>
          </w:p>
        </w:tc>
        <w:tc>
          <w:tcPr>
            <w:tcW w:w="5079" w:type="dxa"/>
          </w:tcPr>
          <w:p w14:paraId="6562F4B4" w14:textId="77777777" w:rsidR="00422DE4" w:rsidRPr="006159E6" w:rsidRDefault="00422DE4" w:rsidP="00482B66">
            <w:pPr>
              <w:pStyle w:val="CellBody"/>
              <w:rPr>
                <w:lang w:val="en-US"/>
              </w:rPr>
            </w:pPr>
            <w:r w:rsidRPr="006159E6">
              <w:rPr>
                <w:lang w:val="en-US"/>
              </w:rPr>
              <w:t>The reset dates schedule.</w:t>
            </w:r>
          </w:p>
        </w:tc>
        <w:tc>
          <w:tcPr>
            <w:tcW w:w="2156" w:type="dxa"/>
          </w:tcPr>
          <w:p w14:paraId="20529880" w14:textId="77777777" w:rsidR="00422DE4" w:rsidRPr="006159E6" w:rsidRDefault="00422DE4" w:rsidP="00482B66">
            <w:pPr>
              <w:pStyle w:val="CellBody"/>
              <w:rPr>
                <w:lang w:val="en-US"/>
              </w:rPr>
            </w:pPr>
            <w:r w:rsidRPr="006159E6">
              <w:rPr>
                <w:lang w:val="en-US"/>
              </w:rPr>
              <w:t>ResetRelative</w:t>
            </w:r>
            <w:r w:rsidRPr="006159E6">
              <w:rPr>
                <w:lang w:val="en-US"/>
              </w:rPr>
              <w:softHyphen/>
              <w:t>To</w:t>
            </w:r>
            <w:r w:rsidRPr="006159E6">
              <w:rPr>
                <w:lang w:val="en-US"/>
              </w:rPr>
              <w:softHyphen/>
              <w:t>Type</w:t>
            </w:r>
          </w:p>
        </w:tc>
      </w:tr>
      <w:tr w:rsidR="00422DE4" w:rsidRPr="006159E6" w14:paraId="6FB9B515" w14:textId="77777777" w:rsidTr="004941B0">
        <w:tblPrEx>
          <w:tblLook w:val="0020" w:firstRow="1" w:lastRow="0" w:firstColumn="0" w:lastColumn="0" w:noHBand="0" w:noVBand="0"/>
        </w:tblPrEx>
        <w:trPr>
          <w:cantSplit/>
        </w:trPr>
        <w:tc>
          <w:tcPr>
            <w:tcW w:w="2263" w:type="dxa"/>
          </w:tcPr>
          <w:p w14:paraId="76BF60A6" w14:textId="77777777" w:rsidR="00422DE4" w:rsidRPr="006159E6" w:rsidRDefault="00422DE4" w:rsidP="00482B66">
            <w:pPr>
              <w:pStyle w:val="CellBody"/>
              <w:rPr>
                <w:lang w:val="en-US"/>
              </w:rPr>
            </w:pPr>
            <w:r w:rsidRPr="006159E6">
              <w:rPr>
                <w:lang w:val="en-US"/>
              </w:rPr>
              <w:t>ResultOfCompression</w:t>
            </w:r>
          </w:p>
        </w:tc>
        <w:tc>
          <w:tcPr>
            <w:tcW w:w="5079" w:type="dxa"/>
          </w:tcPr>
          <w:p w14:paraId="26EBC1C8" w14:textId="77777777" w:rsidR="00422DE4" w:rsidRPr="006159E6" w:rsidRDefault="00422DE4" w:rsidP="00482B66">
            <w:pPr>
              <w:pStyle w:val="CellBody"/>
              <w:rPr>
                <w:lang w:val="en-US"/>
              </w:rPr>
            </w:pPr>
            <w:r>
              <w:rPr>
                <w:lang w:val="en-US"/>
              </w:rPr>
              <w:t xml:space="preserve">Indicates whether </w:t>
            </w:r>
            <w:r w:rsidRPr="006159E6">
              <w:rPr>
                <w:lang w:val="en-US"/>
              </w:rPr>
              <w:t>the trade was generated as the result of the compression of previous transactions.</w:t>
            </w:r>
          </w:p>
        </w:tc>
        <w:tc>
          <w:tcPr>
            <w:tcW w:w="2156" w:type="dxa"/>
          </w:tcPr>
          <w:p w14:paraId="3D75EAB3" w14:textId="77777777" w:rsidR="00422DE4" w:rsidRPr="006159E6" w:rsidRDefault="00422DE4" w:rsidP="00482B66">
            <w:pPr>
              <w:pStyle w:val="CellBody"/>
              <w:rPr>
                <w:lang w:val="en-US"/>
              </w:rPr>
            </w:pPr>
            <w:r w:rsidRPr="006159E6">
              <w:rPr>
                <w:lang w:val="en-US"/>
              </w:rPr>
              <w:t>boolean</w:t>
            </w:r>
          </w:p>
        </w:tc>
      </w:tr>
      <w:tr w:rsidR="00422DE4" w:rsidRPr="006159E6" w14:paraId="3B73A175" w14:textId="77777777" w:rsidTr="004941B0">
        <w:tblPrEx>
          <w:tblLook w:val="0020" w:firstRow="1" w:lastRow="0" w:firstColumn="0" w:lastColumn="0" w:noHBand="0" w:noVBand="0"/>
        </w:tblPrEx>
        <w:trPr>
          <w:cantSplit/>
        </w:trPr>
        <w:tc>
          <w:tcPr>
            <w:tcW w:w="2263" w:type="dxa"/>
          </w:tcPr>
          <w:p w14:paraId="4264E196" w14:textId="77777777" w:rsidR="00422DE4" w:rsidRPr="006159E6" w:rsidRDefault="00422DE4" w:rsidP="00482B66">
            <w:pPr>
              <w:pStyle w:val="CellBody"/>
              <w:rPr>
                <w:lang w:val="en-US"/>
              </w:rPr>
            </w:pPr>
            <w:r w:rsidRPr="006159E6">
              <w:rPr>
                <w:lang w:val="en-US"/>
              </w:rPr>
              <w:lastRenderedPageBreak/>
              <w:t>RollConvention</w:t>
            </w:r>
          </w:p>
        </w:tc>
        <w:tc>
          <w:tcPr>
            <w:tcW w:w="5079" w:type="dxa"/>
          </w:tcPr>
          <w:p w14:paraId="332F142E" w14:textId="77777777" w:rsidR="00422DE4" w:rsidRPr="006159E6" w:rsidRDefault="00422DE4" w:rsidP="00482B66">
            <w:pPr>
              <w:pStyle w:val="CellBody"/>
              <w:rPr>
                <w:lang w:val="en-US"/>
              </w:rPr>
            </w:pPr>
            <w:r w:rsidRPr="006159E6">
              <w:rPr>
                <w:lang w:val="en-US"/>
              </w:rPr>
              <w:t>Used in conjunction with a frequency and the regular period start date of a calculation period</w:t>
            </w:r>
            <w:r>
              <w:rPr>
                <w:lang w:val="en-US"/>
              </w:rPr>
              <w:t>. D</w:t>
            </w:r>
            <w:r w:rsidRPr="006159E6">
              <w:rPr>
                <w:lang w:val="en-US"/>
              </w:rPr>
              <w:t>etermines each calculation period end date within the regular part of a calculation period schedule.</w:t>
            </w:r>
          </w:p>
        </w:tc>
        <w:tc>
          <w:tcPr>
            <w:tcW w:w="2156" w:type="dxa"/>
          </w:tcPr>
          <w:p w14:paraId="3025F6A3" w14:textId="77777777" w:rsidR="00422DE4" w:rsidRPr="006159E6" w:rsidRDefault="00422DE4" w:rsidP="00482B66">
            <w:pPr>
              <w:pStyle w:val="CellBody"/>
              <w:rPr>
                <w:lang w:val="en-US"/>
              </w:rPr>
            </w:pPr>
            <w:r w:rsidRPr="006159E6">
              <w:rPr>
                <w:lang w:val="en-US"/>
              </w:rPr>
              <w:t>RollConvention</w:t>
            </w:r>
            <w:r w:rsidRPr="006159E6">
              <w:rPr>
                <w:lang w:val="en-US"/>
              </w:rPr>
              <w:softHyphen/>
              <w:t>Type</w:t>
            </w:r>
          </w:p>
        </w:tc>
      </w:tr>
      <w:tr w:rsidR="00422DE4" w:rsidRPr="006159E6" w14:paraId="7EF97F87" w14:textId="77777777" w:rsidTr="004941B0">
        <w:tblPrEx>
          <w:tblLook w:val="0020" w:firstRow="1" w:lastRow="0" w:firstColumn="0" w:lastColumn="0" w:noHBand="0" w:noVBand="0"/>
        </w:tblPrEx>
        <w:trPr>
          <w:cantSplit/>
        </w:trPr>
        <w:tc>
          <w:tcPr>
            <w:tcW w:w="2263" w:type="dxa"/>
          </w:tcPr>
          <w:p w14:paraId="5E05E1F7" w14:textId="77777777" w:rsidR="00422DE4" w:rsidRPr="006159E6" w:rsidRDefault="00422DE4" w:rsidP="00482B66">
            <w:pPr>
              <w:pStyle w:val="CellBody"/>
              <w:rPr>
                <w:lang w:val="en-US"/>
              </w:rPr>
            </w:pPr>
            <w:r w:rsidRPr="006159E6">
              <w:rPr>
                <w:lang w:val="en-US"/>
              </w:rPr>
              <w:t>Rounding</w:t>
            </w:r>
          </w:p>
        </w:tc>
        <w:tc>
          <w:tcPr>
            <w:tcW w:w="5079" w:type="dxa"/>
          </w:tcPr>
          <w:p w14:paraId="22BAA01E" w14:textId="77777777" w:rsidR="00422DE4" w:rsidRPr="006159E6" w:rsidRDefault="00422DE4" w:rsidP="00482B66">
            <w:pPr>
              <w:pStyle w:val="CellBody"/>
              <w:rPr>
                <w:lang w:val="en-US"/>
              </w:rPr>
            </w:pPr>
            <w:r w:rsidRPr="006159E6">
              <w:rPr>
                <w:lang w:val="en-US"/>
              </w:rPr>
              <w:t>The number of decimal places to which numbers used in calculation of a financial trade must be rounded.</w:t>
            </w:r>
          </w:p>
          <w:p w14:paraId="6C9D5B23" w14:textId="77777777" w:rsidR="00422DE4" w:rsidRPr="006159E6" w:rsidRDefault="00422DE4" w:rsidP="00482B66">
            <w:pPr>
              <w:pStyle w:val="CellBody"/>
              <w:rPr>
                <w:lang w:val="en-US"/>
              </w:rPr>
            </w:pPr>
            <w:r w:rsidRPr="006159E6">
              <w:rPr>
                <w:lang w:val="en-US"/>
              </w:rPr>
              <w:t>This specifically applies to the rounding of the of the averaged value of the index(es) which is based on published (unrounded) prices</w:t>
            </w:r>
          </w:p>
        </w:tc>
        <w:tc>
          <w:tcPr>
            <w:tcW w:w="2156" w:type="dxa"/>
          </w:tcPr>
          <w:p w14:paraId="6BBE4F6A" w14:textId="77777777" w:rsidR="00422DE4" w:rsidRPr="006159E6" w:rsidRDefault="00422DE4" w:rsidP="00482B66">
            <w:pPr>
              <w:pStyle w:val="CellBody"/>
              <w:rPr>
                <w:lang w:val="en-US"/>
              </w:rPr>
            </w:pPr>
            <w:r w:rsidRPr="006159E6">
              <w:rPr>
                <w:lang w:val="en-US"/>
              </w:rPr>
              <w:t>Rounding</w:t>
            </w:r>
            <w:r w:rsidRPr="006159E6">
              <w:rPr>
                <w:lang w:val="en-US"/>
              </w:rPr>
              <w:softHyphen/>
              <w:t>Type</w:t>
            </w:r>
          </w:p>
        </w:tc>
      </w:tr>
      <w:tr w:rsidR="00422DE4" w:rsidRPr="006159E6" w14:paraId="1EAD7728" w14:textId="77777777" w:rsidTr="004941B0">
        <w:tblPrEx>
          <w:tblLook w:val="0020" w:firstRow="1" w:lastRow="0" w:firstColumn="0" w:lastColumn="0" w:noHBand="0" w:noVBand="0"/>
        </w:tblPrEx>
        <w:trPr>
          <w:cantSplit/>
        </w:trPr>
        <w:tc>
          <w:tcPr>
            <w:tcW w:w="2263" w:type="dxa"/>
          </w:tcPr>
          <w:p w14:paraId="449E5F25" w14:textId="77777777" w:rsidR="00422DE4" w:rsidRPr="006159E6" w:rsidRDefault="00422DE4" w:rsidP="00482B66">
            <w:pPr>
              <w:pStyle w:val="CellBody"/>
              <w:rPr>
                <w:lang w:val="en-US"/>
              </w:rPr>
            </w:pPr>
            <w:r w:rsidRPr="006159E6">
              <w:rPr>
                <w:lang w:val="en-US"/>
              </w:rPr>
              <w:t>RSS</w:t>
            </w:r>
          </w:p>
        </w:tc>
        <w:tc>
          <w:tcPr>
            <w:tcW w:w="5079" w:type="dxa"/>
          </w:tcPr>
          <w:p w14:paraId="0AB4E716" w14:textId="77777777" w:rsidR="00422DE4" w:rsidRPr="006159E6" w:rsidRDefault="00422DE4" w:rsidP="00482B66">
            <w:pPr>
              <w:pStyle w:val="CellBody"/>
              <w:rPr>
                <w:lang w:val="en-US"/>
              </w:rPr>
            </w:pPr>
            <w:r>
              <w:rPr>
                <w:lang w:val="en-US"/>
              </w:rPr>
              <w:t>The relevant value indicating the origin of the coal to be delivered under the terms of the contract as defined under the ScoTA master trading agreement for trading of coal.</w:t>
            </w:r>
          </w:p>
        </w:tc>
        <w:tc>
          <w:tcPr>
            <w:tcW w:w="2156" w:type="dxa"/>
          </w:tcPr>
          <w:p w14:paraId="5911E5E5" w14:textId="77777777" w:rsidR="00422DE4" w:rsidRPr="006159E6" w:rsidRDefault="00422DE4" w:rsidP="00482B66">
            <w:pPr>
              <w:pStyle w:val="CellBody"/>
              <w:rPr>
                <w:lang w:val="en-US"/>
              </w:rPr>
            </w:pPr>
            <w:r w:rsidRPr="006159E6">
              <w:rPr>
                <w:lang w:val="en-US"/>
              </w:rPr>
              <w:t>RSSType</w:t>
            </w:r>
          </w:p>
        </w:tc>
      </w:tr>
    </w:tbl>
    <w:p w14:paraId="7FC101C2" w14:textId="77777777" w:rsidR="002E2C2D" w:rsidRPr="006159E6" w:rsidRDefault="005224B6" w:rsidP="002E2C2D">
      <w:pPr>
        <w:pStyle w:val="berschrift2"/>
        <w:rPr>
          <w:lang w:val="en-US"/>
        </w:rPr>
      </w:pPr>
      <w:bookmarkStart w:id="1903" w:name="_Toc489975931"/>
      <w:r w:rsidRPr="006159E6">
        <w:rPr>
          <w:lang w:val="en-US"/>
        </w:rPr>
        <w:t>S</w:t>
      </w:r>
      <w:r w:rsidR="002E2C2D" w:rsidRPr="006159E6">
        <w:rPr>
          <w:lang w:val="en-US"/>
        </w:rPr>
        <w:t>–Z</w:t>
      </w:r>
      <w:bookmarkEnd w:id="1903"/>
    </w:p>
    <w:tbl>
      <w:tblPr>
        <w:tblW w:w="9498"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8" w:type="dxa"/>
          <w:right w:w="68" w:type="dxa"/>
        </w:tblCellMar>
        <w:tblLook w:val="0020" w:firstRow="1" w:lastRow="0" w:firstColumn="0" w:lastColumn="0" w:noHBand="0" w:noVBand="0"/>
      </w:tblPr>
      <w:tblGrid>
        <w:gridCol w:w="2264"/>
        <w:gridCol w:w="5078"/>
        <w:gridCol w:w="2156"/>
      </w:tblGrid>
      <w:tr w:rsidR="005B7DC8" w:rsidRPr="006159E6" w14:paraId="77C10E6E" w14:textId="77777777" w:rsidTr="004941B0">
        <w:trPr>
          <w:tblHeader/>
        </w:trPr>
        <w:tc>
          <w:tcPr>
            <w:tcW w:w="2264" w:type="dxa"/>
            <w:shd w:val="clear" w:color="auto" w:fill="E6E6E6"/>
            <w:vAlign w:val="center"/>
          </w:tcPr>
          <w:p w14:paraId="2A6D7394" w14:textId="77777777" w:rsidR="005B7DC8" w:rsidRPr="006159E6" w:rsidRDefault="005B7DC8" w:rsidP="00243A80">
            <w:pPr>
              <w:pStyle w:val="CellBody"/>
              <w:rPr>
                <w:rStyle w:val="Fett"/>
                <w:lang w:val="en-US"/>
              </w:rPr>
            </w:pPr>
            <w:r w:rsidRPr="006159E6">
              <w:rPr>
                <w:rStyle w:val="Fett"/>
                <w:lang w:val="en-US"/>
              </w:rPr>
              <w:t>Field name</w:t>
            </w:r>
          </w:p>
        </w:tc>
        <w:tc>
          <w:tcPr>
            <w:tcW w:w="5078" w:type="dxa"/>
            <w:shd w:val="clear" w:color="auto" w:fill="E6E6E6"/>
          </w:tcPr>
          <w:p w14:paraId="43F7B13C" w14:textId="77777777" w:rsidR="005B7DC8" w:rsidRPr="006159E6" w:rsidRDefault="005B7DC8" w:rsidP="00482B66">
            <w:pPr>
              <w:pStyle w:val="CellBody"/>
              <w:rPr>
                <w:rStyle w:val="Fett"/>
                <w:lang w:val="en-US"/>
              </w:rPr>
            </w:pPr>
            <w:r w:rsidRPr="006159E6">
              <w:rPr>
                <w:rStyle w:val="Fett"/>
                <w:lang w:val="en-US"/>
              </w:rPr>
              <w:t>Definition</w:t>
            </w:r>
          </w:p>
        </w:tc>
        <w:tc>
          <w:tcPr>
            <w:tcW w:w="2156" w:type="dxa"/>
            <w:shd w:val="clear" w:color="auto" w:fill="E6E6E6"/>
          </w:tcPr>
          <w:p w14:paraId="105714AE" w14:textId="77777777" w:rsidR="005B7DC8" w:rsidRPr="006159E6" w:rsidRDefault="005B7DC8" w:rsidP="00482B66">
            <w:pPr>
              <w:pStyle w:val="CellBody"/>
              <w:rPr>
                <w:rStyle w:val="Fett"/>
                <w:lang w:val="en-US"/>
              </w:rPr>
            </w:pPr>
            <w:r w:rsidRPr="006159E6">
              <w:rPr>
                <w:rStyle w:val="Fett"/>
                <w:lang w:val="en-US"/>
              </w:rPr>
              <w:t xml:space="preserve">Based on type </w:t>
            </w:r>
          </w:p>
        </w:tc>
      </w:tr>
      <w:tr w:rsidR="005B7DC8" w:rsidRPr="006159E6" w14:paraId="09A4E8D7" w14:textId="77777777" w:rsidTr="004941B0">
        <w:tc>
          <w:tcPr>
            <w:tcW w:w="2264" w:type="dxa"/>
            <w:vAlign w:val="center"/>
          </w:tcPr>
          <w:p w14:paraId="44538D25" w14:textId="77777777" w:rsidR="005B7DC8" w:rsidRPr="006159E6" w:rsidRDefault="005B7DC8" w:rsidP="00243A80">
            <w:pPr>
              <w:pStyle w:val="CellBody"/>
              <w:rPr>
                <w:lang w:val="en-US"/>
              </w:rPr>
            </w:pPr>
            <w:r w:rsidRPr="006159E6">
              <w:rPr>
                <w:lang w:val="en-US"/>
              </w:rPr>
              <w:t>SecondStrikePrice</w:t>
            </w:r>
          </w:p>
        </w:tc>
        <w:tc>
          <w:tcPr>
            <w:tcW w:w="5078" w:type="dxa"/>
          </w:tcPr>
          <w:p w14:paraId="545A8F98" w14:textId="77777777" w:rsidR="005B7DC8" w:rsidRPr="006159E6" w:rsidRDefault="005B7DC8" w:rsidP="00482B66">
            <w:pPr>
              <w:pStyle w:val="CellBody"/>
              <w:rPr>
                <w:lang w:val="en-US"/>
              </w:rPr>
            </w:pPr>
            <w:r w:rsidRPr="006159E6">
              <w:rPr>
                <w:lang w:val="en-US"/>
              </w:rPr>
              <w:t>The floor price in a collar option</w:t>
            </w:r>
            <w:r>
              <w:rPr>
                <w:lang w:val="en-US"/>
              </w:rPr>
              <w:t>.</w:t>
            </w:r>
          </w:p>
        </w:tc>
        <w:tc>
          <w:tcPr>
            <w:tcW w:w="2156" w:type="dxa"/>
          </w:tcPr>
          <w:p w14:paraId="31439B2D" w14:textId="77777777" w:rsidR="005B7DC8" w:rsidRPr="006159E6" w:rsidRDefault="005B7DC8" w:rsidP="00482B66">
            <w:pPr>
              <w:pStyle w:val="CellBody"/>
              <w:rPr>
                <w:lang w:val="en-US"/>
              </w:rPr>
            </w:pPr>
            <w:r w:rsidRPr="006159E6">
              <w:rPr>
                <w:lang w:val="en-US"/>
              </w:rPr>
              <w:t>PriceType</w:t>
            </w:r>
          </w:p>
        </w:tc>
      </w:tr>
      <w:tr w:rsidR="005B7DC8" w:rsidRPr="006159E6" w14:paraId="68CBDF00" w14:textId="77777777" w:rsidTr="004941B0">
        <w:tc>
          <w:tcPr>
            <w:tcW w:w="2264" w:type="dxa"/>
            <w:vAlign w:val="center"/>
          </w:tcPr>
          <w:p w14:paraId="16852B44" w14:textId="77777777" w:rsidR="005B7DC8" w:rsidRPr="006159E6" w:rsidRDefault="005B7DC8" w:rsidP="00243A80">
            <w:pPr>
              <w:pStyle w:val="CellBody"/>
              <w:rPr>
                <w:lang w:val="en-US"/>
              </w:rPr>
            </w:pPr>
            <w:r w:rsidRPr="006159E6">
              <w:rPr>
                <w:lang w:val="en-US"/>
              </w:rPr>
              <w:t>SecondaryAssetClass</w:t>
            </w:r>
          </w:p>
        </w:tc>
        <w:tc>
          <w:tcPr>
            <w:tcW w:w="5078" w:type="dxa"/>
          </w:tcPr>
          <w:p w14:paraId="0DD99B29" w14:textId="77777777" w:rsidR="005B7DC8" w:rsidRPr="006159E6" w:rsidRDefault="005B7DC8" w:rsidP="00482B66">
            <w:pPr>
              <w:pStyle w:val="CellBody"/>
              <w:rPr>
                <w:lang w:val="en-US"/>
              </w:rPr>
            </w:pPr>
            <w:r>
              <w:rPr>
                <w:lang w:val="en-US"/>
              </w:rPr>
              <w:t>T</w:t>
            </w:r>
            <w:r w:rsidRPr="006159E6">
              <w:rPr>
                <w:lang w:val="en-US"/>
              </w:rPr>
              <w:t>he secondary asset class</w:t>
            </w:r>
            <w:r>
              <w:rPr>
                <w:lang w:val="en-US"/>
              </w:rPr>
              <w:t xml:space="preserve"> of a transaction</w:t>
            </w:r>
            <w:r w:rsidRPr="006159E6">
              <w:rPr>
                <w:lang w:val="en-US"/>
              </w:rPr>
              <w:t>.</w:t>
            </w:r>
          </w:p>
        </w:tc>
        <w:tc>
          <w:tcPr>
            <w:tcW w:w="2156" w:type="dxa"/>
          </w:tcPr>
          <w:p w14:paraId="702223FF" w14:textId="77777777" w:rsidR="005B7DC8" w:rsidRPr="006159E6" w:rsidRDefault="005B7DC8" w:rsidP="00482B66">
            <w:pPr>
              <w:pStyle w:val="CellBody"/>
              <w:rPr>
                <w:lang w:val="en-US"/>
              </w:rPr>
            </w:pPr>
            <w:r w:rsidRPr="006159E6">
              <w:rPr>
                <w:lang w:val="en-US"/>
              </w:rPr>
              <w:t>AssetClassType</w:t>
            </w:r>
          </w:p>
        </w:tc>
      </w:tr>
      <w:tr w:rsidR="005B7DC8" w:rsidRPr="00214934" w14:paraId="6CC8B95D" w14:textId="77777777" w:rsidTr="004941B0">
        <w:tc>
          <w:tcPr>
            <w:tcW w:w="2264" w:type="dxa"/>
            <w:vAlign w:val="center"/>
          </w:tcPr>
          <w:p w14:paraId="7036FC75" w14:textId="77777777" w:rsidR="005B7DC8" w:rsidRPr="006159E6" w:rsidRDefault="005B7DC8" w:rsidP="00243A80">
            <w:pPr>
              <w:pStyle w:val="CellBody"/>
              <w:rPr>
                <w:lang w:val="en-US"/>
              </w:rPr>
            </w:pPr>
            <w:r w:rsidRPr="006159E6">
              <w:rPr>
                <w:lang w:val="en-US"/>
              </w:rPr>
              <w:t>SellerEnergyAccount</w:t>
            </w:r>
          </w:p>
        </w:tc>
        <w:tc>
          <w:tcPr>
            <w:tcW w:w="5078" w:type="dxa"/>
          </w:tcPr>
          <w:p w14:paraId="087FFF35" w14:textId="77777777" w:rsidR="005B7DC8" w:rsidRPr="006159E6" w:rsidRDefault="005B7DC8" w:rsidP="00482B66">
            <w:pPr>
              <w:pStyle w:val="CellBody"/>
              <w:rPr>
                <w:lang w:val="en-US"/>
              </w:rPr>
            </w:pPr>
            <w:r w:rsidRPr="006159E6">
              <w:rPr>
                <w:lang w:val="en-US"/>
              </w:rPr>
              <w:t xml:space="preserve">The account to which the </w:t>
            </w:r>
            <w:r>
              <w:rPr>
                <w:lang w:val="en-US"/>
              </w:rPr>
              <w:t>s</w:t>
            </w:r>
            <w:r w:rsidRPr="006159E6">
              <w:rPr>
                <w:lang w:val="en-US"/>
              </w:rPr>
              <w:t>eller of a power trade in the UK market will allocate the volume of the trade.</w:t>
            </w:r>
          </w:p>
        </w:tc>
        <w:tc>
          <w:tcPr>
            <w:tcW w:w="2156" w:type="dxa"/>
          </w:tcPr>
          <w:p w14:paraId="316E3A8B" w14:textId="77777777" w:rsidR="005B7DC8" w:rsidRPr="006159E6" w:rsidRDefault="005B7DC8" w:rsidP="00482B66">
            <w:pPr>
              <w:pStyle w:val="CellBody"/>
              <w:rPr>
                <w:lang w:val="en-US"/>
              </w:rPr>
            </w:pPr>
            <w:r w:rsidRPr="006159E6">
              <w:rPr>
                <w:lang w:val="en-US"/>
              </w:rPr>
              <w:t>Energy</w:t>
            </w:r>
            <w:r w:rsidRPr="006159E6">
              <w:rPr>
                <w:lang w:val="en-US"/>
              </w:rPr>
              <w:softHyphen/>
              <w:t>Account</w:t>
            </w:r>
            <w:r w:rsidRPr="006159E6">
              <w:rPr>
                <w:lang w:val="en-US"/>
              </w:rPr>
              <w:softHyphen/>
              <w:t>Type</w:t>
            </w:r>
          </w:p>
        </w:tc>
      </w:tr>
      <w:tr w:rsidR="005B7DC8" w:rsidRPr="006159E6" w14:paraId="3555986B" w14:textId="77777777" w:rsidTr="004941B0">
        <w:tc>
          <w:tcPr>
            <w:tcW w:w="2264" w:type="dxa"/>
            <w:vAlign w:val="center"/>
          </w:tcPr>
          <w:p w14:paraId="6B7C20F0" w14:textId="77777777" w:rsidR="005B7DC8" w:rsidRPr="006159E6" w:rsidRDefault="005B7DC8" w:rsidP="00243A80">
            <w:pPr>
              <w:pStyle w:val="CellBody"/>
              <w:rPr>
                <w:lang w:val="en-US"/>
              </w:rPr>
            </w:pPr>
            <w:r w:rsidRPr="006159E6">
              <w:rPr>
                <w:lang w:val="en-US"/>
              </w:rPr>
              <w:t>SellerEnergy</w:t>
            </w:r>
            <w:r w:rsidRPr="006159E6">
              <w:rPr>
                <w:lang w:val="en-US"/>
              </w:rPr>
              <w:softHyphen/>
              <w:t>Account</w:t>
            </w:r>
            <w:r w:rsidRPr="006159E6">
              <w:rPr>
                <w:lang w:val="en-US"/>
              </w:rPr>
              <w:softHyphen/>
              <w:t>Identification</w:t>
            </w:r>
          </w:p>
        </w:tc>
        <w:tc>
          <w:tcPr>
            <w:tcW w:w="5078" w:type="dxa"/>
          </w:tcPr>
          <w:p w14:paraId="140896A5" w14:textId="77777777" w:rsidR="005B7DC8" w:rsidRPr="006159E6" w:rsidRDefault="005B7DC8" w:rsidP="00482B66">
            <w:pPr>
              <w:pStyle w:val="CellBody"/>
              <w:rPr>
                <w:lang w:val="en-US"/>
              </w:rPr>
            </w:pPr>
            <w:r w:rsidRPr="006159E6">
              <w:rPr>
                <w:lang w:val="en-US"/>
              </w:rPr>
              <w:t xml:space="preserve">The account to which the </w:t>
            </w:r>
            <w:r>
              <w:rPr>
                <w:lang w:val="en-US"/>
              </w:rPr>
              <w:t>s</w:t>
            </w:r>
            <w:r w:rsidRPr="006159E6">
              <w:rPr>
                <w:lang w:val="en-US"/>
              </w:rPr>
              <w:t>eller of a power trade in the UK market will allocate the volume of the trade.</w:t>
            </w:r>
          </w:p>
          <w:p w14:paraId="2887EA5F" w14:textId="77777777" w:rsidR="005B7DC8" w:rsidRPr="006159E6" w:rsidRDefault="005B7DC8" w:rsidP="00482B66">
            <w:pPr>
              <w:pStyle w:val="CellBody"/>
              <w:rPr>
                <w:lang w:val="en-US"/>
              </w:rPr>
            </w:pPr>
          </w:p>
        </w:tc>
        <w:tc>
          <w:tcPr>
            <w:tcW w:w="2156" w:type="dxa"/>
          </w:tcPr>
          <w:p w14:paraId="0136FB5C" w14:textId="77777777" w:rsidR="005B7DC8" w:rsidRPr="006159E6" w:rsidRDefault="005B7DC8" w:rsidP="00482B66">
            <w:pPr>
              <w:pStyle w:val="CellBody"/>
              <w:rPr>
                <w:lang w:val="en-US"/>
              </w:rPr>
            </w:pPr>
            <w:r w:rsidRPr="006159E6">
              <w:rPr>
                <w:lang w:val="en-US"/>
              </w:rPr>
              <w:t>Identification</w:t>
            </w:r>
            <w:r w:rsidRPr="006159E6">
              <w:rPr>
                <w:lang w:val="en-US"/>
              </w:rPr>
              <w:softHyphen/>
              <w:t>Type</w:t>
            </w:r>
          </w:p>
        </w:tc>
      </w:tr>
      <w:tr w:rsidR="005B7DC8" w:rsidRPr="006159E6" w14:paraId="16A32480" w14:textId="77777777" w:rsidTr="004941B0">
        <w:tc>
          <w:tcPr>
            <w:tcW w:w="2264" w:type="dxa"/>
            <w:vAlign w:val="center"/>
          </w:tcPr>
          <w:p w14:paraId="2FC509DB" w14:textId="77777777" w:rsidR="005B7DC8" w:rsidRPr="006159E6" w:rsidRDefault="005B7DC8" w:rsidP="00243A80">
            <w:pPr>
              <w:pStyle w:val="CellBody"/>
              <w:rPr>
                <w:lang w:val="en-US"/>
              </w:rPr>
            </w:pPr>
            <w:r w:rsidRPr="006159E6">
              <w:rPr>
                <w:lang w:val="en-US"/>
              </w:rPr>
              <w:t>SellerHubCode</w:t>
            </w:r>
          </w:p>
        </w:tc>
        <w:tc>
          <w:tcPr>
            <w:tcW w:w="5078" w:type="dxa"/>
          </w:tcPr>
          <w:p w14:paraId="3517D264" w14:textId="77777777" w:rsidR="005B7DC8" w:rsidRPr="006159E6" w:rsidRDefault="005B7DC8" w:rsidP="00482B66">
            <w:pPr>
              <w:pStyle w:val="CellBody"/>
              <w:rPr>
                <w:lang w:val="en-US"/>
              </w:rPr>
            </w:pPr>
            <w:r w:rsidRPr="006159E6">
              <w:rPr>
                <w:lang w:val="en-US"/>
              </w:rPr>
              <w:t xml:space="preserve">The shipper code of the </w:t>
            </w:r>
            <w:r>
              <w:rPr>
                <w:lang w:val="en-US"/>
              </w:rPr>
              <w:t>s</w:t>
            </w:r>
            <w:r w:rsidRPr="006159E6">
              <w:rPr>
                <w:lang w:val="en-US"/>
              </w:rPr>
              <w:t>eller at the hub where the trade will deliver and the capacity is needed.</w:t>
            </w:r>
          </w:p>
          <w:p w14:paraId="6DEF0E85" w14:textId="77777777" w:rsidR="005B7DC8" w:rsidRPr="006159E6" w:rsidRDefault="005B7DC8" w:rsidP="00482B66">
            <w:pPr>
              <w:pStyle w:val="CellBody"/>
              <w:rPr>
                <w:lang w:val="en-US"/>
              </w:rPr>
            </w:pPr>
            <w:r w:rsidRPr="006159E6">
              <w:rPr>
                <w:lang w:val="en-US"/>
              </w:rPr>
              <w:t>For the UK market, this is the Seller AT Link Reference.</w:t>
            </w:r>
          </w:p>
        </w:tc>
        <w:tc>
          <w:tcPr>
            <w:tcW w:w="2156" w:type="dxa"/>
          </w:tcPr>
          <w:p w14:paraId="070CF1C1" w14:textId="77777777" w:rsidR="005B7DC8" w:rsidRPr="006159E6" w:rsidRDefault="005B7DC8" w:rsidP="00482B66">
            <w:pPr>
              <w:pStyle w:val="CellBody"/>
              <w:rPr>
                <w:lang w:val="en-US"/>
              </w:rPr>
            </w:pPr>
            <w:r w:rsidRPr="006159E6">
              <w:rPr>
                <w:lang w:val="en-US"/>
              </w:rPr>
              <w:t>Identification</w:t>
            </w:r>
            <w:r w:rsidRPr="006159E6">
              <w:rPr>
                <w:lang w:val="en-US"/>
              </w:rPr>
              <w:softHyphen/>
              <w:t>Type</w:t>
            </w:r>
          </w:p>
        </w:tc>
      </w:tr>
      <w:tr w:rsidR="005B7DC8" w:rsidRPr="006159E6" w14:paraId="7D019B1F" w14:textId="77777777" w:rsidTr="004941B0">
        <w:tc>
          <w:tcPr>
            <w:tcW w:w="2264" w:type="dxa"/>
            <w:vAlign w:val="center"/>
          </w:tcPr>
          <w:p w14:paraId="0BBBFC7F" w14:textId="77777777" w:rsidR="005B7DC8" w:rsidRPr="006159E6" w:rsidRDefault="005B7DC8" w:rsidP="00243A80">
            <w:pPr>
              <w:pStyle w:val="CellBody"/>
              <w:rPr>
                <w:lang w:val="en-US"/>
              </w:rPr>
            </w:pPr>
            <w:r w:rsidRPr="006159E6">
              <w:rPr>
                <w:lang w:val="en-US"/>
              </w:rPr>
              <w:t>SellerID</w:t>
            </w:r>
          </w:p>
        </w:tc>
        <w:tc>
          <w:tcPr>
            <w:tcW w:w="5078" w:type="dxa"/>
          </w:tcPr>
          <w:p w14:paraId="45D25E3E" w14:textId="77777777" w:rsidR="005B7DC8" w:rsidRPr="00A8254C" w:rsidRDefault="005B7DC8" w:rsidP="00482B66">
            <w:pPr>
              <w:pStyle w:val="CellBody"/>
            </w:pPr>
            <w:r w:rsidRPr="006159E6">
              <w:rPr>
                <w:lang w:val="en-US"/>
              </w:rPr>
              <w:t>Party ID as defined in the Interfa</w:t>
            </w:r>
            <w:r>
              <w:rPr>
                <w:lang w:val="en-US"/>
              </w:rPr>
              <w:t xml:space="preserve">ce Definition Documents (IDD) on the ELOXON web site, see ref ID </w:t>
            </w:r>
            <w:r>
              <w:rPr>
                <w:lang w:val="en-US"/>
              </w:rPr>
              <w:fldChar w:fldCharType="begin"/>
            </w:r>
            <w:r>
              <w:rPr>
                <w:lang w:val="en-US"/>
              </w:rPr>
              <w:instrText xml:space="preserve"> REF _Ref454201047 \w \h </w:instrText>
            </w:r>
            <w:r w:rsidR="00243A80">
              <w:rPr>
                <w:lang w:val="en-US"/>
              </w:rPr>
              <w:instrText xml:space="preserve"> \* MERGEFORMAT </w:instrText>
            </w:r>
            <w:r>
              <w:rPr>
                <w:lang w:val="en-US"/>
              </w:rPr>
            </w:r>
            <w:r>
              <w:rPr>
                <w:lang w:val="en-US"/>
              </w:rPr>
              <w:fldChar w:fldCharType="separate"/>
            </w:r>
            <w:r w:rsidR="00D7069B">
              <w:rPr>
                <w:lang w:val="en-US"/>
              </w:rPr>
              <w:t>[5]</w:t>
            </w:r>
            <w:r>
              <w:rPr>
                <w:lang w:val="en-US"/>
              </w:rPr>
              <w:fldChar w:fldCharType="end"/>
            </w:r>
            <w:r>
              <w:t>.</w:t>
            </w:r>
          </w:p>
        </w:tc>
        <w:tc>
          <w:tcPr>
            <w:tcW w:w="2156" w:type="dxa"/>
          </w:tcPr>
          <w:p w14:paraId="32763CA7" w14:textId="77777777" w:rsidR="005B7DC8" w:rsidRPr="006159E6" w:rsidRDefault="005B7DC8" w:rsidP="00482B66">
            <w:pPr>
              <w:pStyle w:val="CellBody"/>
              <w:rPr>
                <w:lang w:val="en-US"/>
              </w:rPr>
            </w:pPr>
            <w:r w:rsidRPr="006159E6">
              <w:rPr>
                <w:lang w:val="en-US"/>
              </w:rPr>
              <w:t>BSC</w:t>
            </w:r>
            <w:r w:rsidRPr="006159E6">
              <w:rPr>
                <w:lang w:val="en-US"/>
              </w:rPr>
              <w:softHyphen/>
              <w:t>PartyID</w:t>
            </w:r>
            <w:r w:rsidRPr="006159E6">
              <w:rPr>
                <w:lang w:val="en-US"/>
              </w:rPr>
              <w:softHyphen/>
              <w:t>Type</w:t>
            </w:r>
          </w:p>
        </w:tc>
      </w:tr>
      <w:tr w:rsidR="005B7DC8" w:rsidRPr="006159E6" w14:paraId="37241901" w14:textId="77777777" w:rsidTr="004941B0">
        <w:tc>
          <w:tcPr>
            <w:tcW w:w="2264" w:type="dxa"/>
            <w:vAlign w:val="center"/>
          </w:tcPr>
          <w:p w14:paraId="41A8E6E7" w14:textId="77777777" w:rsidR="005B7DC8" w:rsidRPr="006159E6" w:rsidRDefault="005B7DC8" w:rsidP="00243A80">
            <w:pPr>
              <w:pStyle w:val="CellBody"/>
              <w:rPr>
                <w:lang w:val="en-US"/>
              </w:rPr>
            </w:pPr>
            <w:r w:rsidRPr="006159E6">
              <w:rPr>
                <w:lang w:val="en-US"/>
              </w:rPr>
              <w:t>SellerParty</w:t>
            </w:r>
          </w:p>
        </w:tc>
        <w:tc>
          <w:tcPr>
            <w:tcW w:w="5078" w:type="dxa"/>
          </w:tcPr>
          <w:p w14:paraId="07AF0277" w14:textId="77777777" w:rsidR="005B7DC8" w:rsidRPr="006159E6" w:rsidRDefault="005B7DC8" w:rsidP="00482B66">
            <w:pPr>
              <w:pStyle w:val="CellBody"/>
              <w:rPr>
                <w:lang w:val="en-US"/>
              </w:rPr>
            </w:pPr>
            <w:r>
              <w:rPr>
                <w:lang w:val="en-US"/>
              </w:rPr>
              <w:t>The seller in the transaction.</w:t>
            </w:r>
          </w:p>
        </w:tc>
        <w:tc>
          <w:tcPr>
            <w:tcW w:w="2156" w:type="dxa"/>
          </w:tcPr>
          <w:p w14:paraId="5FFE3AD6" w14:textId="77777777" w:rsidR="005B7DC8" w:rsidRPr="006159E6" w:rsidRDefault="005B7DC8" w:rsidP="00482B66">
            <w:pPr>
              <w:pStyle w:val="CellBody"/>
              <w:rPr>
                <w:lang w:val="en-US"/>
              </w:rPr>
            </w:pPr>
            <w:r w:rsidRPr="006159E6">
              <w:rPr>
                <w:lang w:val="en-US"/>
              </w:rPr>
              <w:t>PartyType</w:t>
            </w:r>
          </w:p>
        </w:tc>
      </w:tr>
      <w:tr w:rsidR="005B7DC8" w:rsidRPr="006159E6" w14:paraId="0ED41158" w14:textId="77777777" w:rsidTr="004941B0">
        <w:tc>
          <w:tcPr>
            <w:tcW w:w="2264" w:type="dxa"/>
            <w:vAlign w:val="center"/>
          </w:tcPr>
          <w:p w14:paraId="7EE01F77" w14:textId="77777777" w:rsidR="005B7DC8" w:rsidRPr="006159E6" w:rsidRDefault="005B7DC8" w:rsidP="00243A80">
            <w:pPr>
              <w:pStyle w:val="CellBody"/>
              <w:rPr>
                <w:lang w:val="en-US"/>
              </w:rPr>
            </w:pPr>
            <w:r w:rsidRPr="006159E6">
              <w:rPr>
                <w:lang w:val="en-US"/>
              </w:rPr>
              <w:t>SenderID</w:t>
            </w:r>
          </w:p>
        </w:tc>
        <w:tc>
          <w:tcPr>
            <w:tcW w:w="5078" w:type="dxa"/>
          </w:tcPr>
          <w:p w14:paraId="77240BD7" w14:textId="77777777" w:rsidR="005B7DC8" w:rsidRPr="006159E6" w:rsidRDefault="005B7DC8" w:rsidP="00482B66">
            <w:pPr>
              <w:pStyle w:val="CellBody"/>
              <w:rPr>
                <w:lang w:val="en-US"/>
              </w:rPr>
            </w:pPr>
            <w:r>
              <w:rPr>
                <w:lang w:val="en-US"/>
              </w:rPr>
              <w:t>T</w:t>
            </w:r>
            <w:r w:rsidRPr="006159E6">
              <w:rPr>
                <w:lang w:val="en-US"/>
              </w:rPr>
              <w:t xml:space="preserve">he party </w:t>
            </w:r>
            <w:r>
              <w:rPr>
                <w:lang w:val="en-US"/>
              </w:rPr>
              <w:t xml:space="preserve">that </w:t>
            </w:r>
            <w:r w:rsidRPr="006159E6">
              <w:rPr>
                <w:lang w:val="en-US"/>
              </w:rPr>
              <w:t>is sending the CpML</w:t>
            </w:r>
            <w:r>
              <w:rPr>
                <w:lang w:val="en-US"/>
              </w:rPr>
              <w:t>D</w:t>
            </w:r>
            <w:r w:rsidRPr="006159E6">
              <w:rPr>
                <w:lang w:val="en-US"/>
              </w:rPr>
              <w:t>ocument.</w:t>
            </w:r>
          </w:p>
        </w:tc>
        <w:tc>
          <w:tcPr>
            <w:tcW w:w="2156" w:type="dxa"/>
          </w:tcPr>
          <w:p w14:paraId="3CE741CC" w14:textId="77777777" w:rsidR="005B7DC8" w:rsidRPr="006159E6" w:rsidRDefault="005B7DC8" w:rsidP="00482B66">
            <w:pPr>
              <w:pStyle w:val="CellBody"/>
              <w:rPr>
                <w:lang w:val="en-US"/>
              </w:rPr>
            </w:pPr>
            <w:r w:rsidRPr="006159E6">
              <w:rPr>
                <w:lang w:val="en-US"/>
              </w:rPr>
              <w:t>PartyType</w:t>
            </w:r>
          </w:p>
        </w:tc>
      </w:tr>
      <w:tr w:rsidR="005B7DC8" w:rsidRPr="006159E6" w14:paraId="31686162" w14:textId="77777777" w:rsidTr="004941B0">
        <w:tc>
          <w:tcPr>
            <w:tcW w:w="2264" w:type="dxa"/>
            <w:vAlign w:val="center"/>
          </w:tcPr>
          <w:p w14:paraId="78AA1576" w14:textId="77777777" w:rsidR="005B7DC8" w:rsidRPr="006159E6" w:rsidRDefault="005B7DC8" w:rsidP="00243A80">
            <w:pPr>
              <w:pStyle w:val="CellBody"/>
              <w:rPr>
                <w:lang w:val="en-US"/>
              </w:rPr>
            </w:pPr>
            <w:r w:rsidRPr="006159E6">
              <w:rPr>
                <w:lang w:val="en-US"/>
              </w:rPr>
              <w:t>SenderReporting</w:t>
            </w:r>
            <w:r w:rsidRPr="006159E6">
              <w:rPr>
                <w:lang w:val="en-US"/>
              </w:rPr>
              <w:softHyphen/>
              <w:t>Obligation</w:t>
            </w:r>
          </w:p>
        </w:tc>
        <w:tc>
          <w:tcPr>
            <w:tcW w:w="5078" w:type="dxa"/>
          </w:tcPr>
          <w:p w14:paraId="30064E6C" w14:textId="77777777" w:rsidR="005B7DC8" w:rsidRDefault="005B7DC8" w:rsidP="00482B66">
            <w:pPr>
              <w:pStyle w:val="CellBody"/>
              <w:rPr>
                <w:lang w:val="en-US"/>
              </w:rPr>
            </w:pPr>
            <w:r>
              <w:t xml:space="preserve">Indicates the </w:t>
            </w:r>
            <w:r w:rsidRPr="007558CF">
              <w:t xml:space="preserve">jurisdiction </w:t>
            </w:r>
            <w:r>
              <w:t xml:space="preserve">to which the reporting party </w:t>
            </w:r>
            <w:r w:rsidRPr="007558CF">
              <w:t>has reporting obligation.</w:t>
            </w:r>
          </w:p>
          <w:p w14:paraId="7CFB5721" w14:textId="77777777" w:rsidR="005B7DC8" w:rsidRPr="006159E6" w:rsidRDefault="005B7DC8" w:rsidP="00BE7318">
            <w:pPr>
              <w:pStyle w:val="CellBody"/>
              <w:rPr>
                <w:lang w:val="en-US"/>
              </w:rPr>
            </w:pPr>
            <w:r>
              <w:rPr>
                <w:lang w:val="en-US"/>
              </w:rPr>
              <w:t>The values “SEC” and “CFTC” indicate that the report will be sent to the US SDR.</w:t>
            </w:r>
          </w:p>
        </w:tc>
        <w:tc>
          <w:tcPr>
            <w:tcW w:w="2156" w:type="dxa"/>
          </w:tcPr>
          <w:p w14:paraId="514A7B48" w14:textId="77777777" w:rsidR="005B7DC8" w:rsidRPr="006159E6" w:rsidRDefault="005B7DC8" w:rsidP="00482B66">
            <w:pPr>
              <w:pStyle w:val="CellBody"/>
              <w:rPr>
                <w:lang w:val="en-US"/>
              </w:rPr>
            </w:pPr>
            <w:r w:rsidRPr="006159E6">
              <w:rPr>
                <w:lang w:val="en-US"/>
              </w:rPr>
              <w:t>Reporting</w:t>
            </w:r>
            <w:r w:rsidRPr="006159E6">
              <w:rPr>
                <w:lang w:val="en-US"/>
              </w:rPr>
              <w:softHyphen/>
              <w:t>Jurisdiction</w:t>
            </w:r>
            <w:r w:rsidRPr="006159E6">
              <w:rPr>
                <w:lang w:val="en-US"/>
              </w:rPr>
              <w:softHyphen/>
              <w:t>Type</w:t>
            </w:r>
          </w:p>
        </w:tc>
      </w:tr>
      <w:tr w:rsidR="005B7DC8" w:rsidRPr="006159E6" w14:paraId="2CE83D1E" w14:textId="77777777" w:rsidTr="004941B0">
        <w:tc>
          <w:tcPr>
            <w:tcW w:w="2264" w:type="dxa"/>
            <w:vAlign w:val="center"/>
          </w:tcPr>
          <w:p w14:paraId="0C6CB97B" w14:textId="77777777" w:rsidR="005B7DC8" w:rsidRPr="006159E6" w:rsidRDefault="005B7DC8" w:rsidP="00243A80">
            <w:pPr>
              <w:pStyle w:val="CellBody"/>
              <w:rPr>
                <w:lang w:val="en-US"/>
              </w:rPr>
            </w:pPr>
            <w:r w:rsidRPr="006159E6">
              <w:rPr>
                <w:lang w:val="en-US"/>
              </w:rPr>
              <w:t>Sender</w:t>
            </w:r>
            <w:r w:rsidRPr="006159E6">
              <w:rPr>
                <w:lang w:val="en-US"/>
              </w:rPr>
              <w:softHyphen/>
              <w:t>Voluntary</w:t>
            </w:r>
            <w:r w:rsidRPr="006159E6">
              <w:rPr>
                <w:lang w:val="en-US"/>
              </w:rPr>
              <w:softHyphen/>
              <w:t>Submission</w:t>
            </w:r>
            <w:r w:rsidRPr="006159E6">
              <w:rPr>
                <w:lang w:val="en-US"/>
              </w:rPr>
              <w:softHyphen/>
              <w:t>Trade</w:t>
            </w:r>
          </w:p>
        </w:tc>
        <w:tc>
          <w:tcPr>
            <w:tcW w:w="5078" w:type="dxa"/>
          </w:tcPr>
          <w:p w14:paraId="42146519" w14:textId="77777777" w:rsidR="005B7DC8" w:rsidRDefault="005B7DC8" w:rsidP="00482B66">
            <w:pPr>
              <w:pStyle w:val="CellBody"/>
              <w:rPr>
                <w:lang w:val="en-US"/>
              </w:rPr>
            </w:pPr>
            <w:r>
              <w:rPr>
                <w:lang w:val="en-US"/>
              </w:rPr>
              <w:t xml:space="preserve">Indicates that the reporting party is </w:t>
            </w:r>
            <w:r w:rsidRPr="006159E6">
              <w:rPr>
                <w:lang w:val="en-US"/>
              </w:rPr>
              <w:t xml:space="preserve">making a voluntary submission to the </w:t>
            </w:r>
            <w:r>
              <w:rPr>
                <w:lang w:val="en-US"/>
              </w:rPr>
              <w:t xml:space="preserve">US </w:t>
            </w:r>
            <w:r w:rsidRPr="006159E6">
              <w:rPr>
                <w:lang w:val="en-US"/>
              </w:rPr>
              <w:t xml:space="preserve">SDR. </w:t>
            </w:r>
          </w:p>
          <w:p w14:paraId="23773984" w14:textId="77777777" w:rsidR="005B7DC8" w:rsidRPr="006159E6" w:rsidRDefault="005B7DC8" w:rsidP="00BE7318">
            <w:pPr>
              <w:pStyle w:val="CellBody"/>
              <w:rPr>
                <w:lang w:val="en-US"/>
              </w:rPr>
            </w:pPr>
            <w:r>
              <w:rPr>
                <w:lang w:val="en-US"/>
              </w:rPr>
              <w:t xml:space="preserve">The values </w:t>
            </w:r>
            <w:r w:rsidRPr="006159E6">
              <w:rPr>
                <w:lang w:val="en-US"/>
              </w:rPr>
              <w:t xml:space="preserve">“SEC” </w:t>
            </w:r>
            <w:r>
              <w:rPr>
                <w:lang w:val="en-US"/>
              </w:rPr>
              <w:t>and</w:t>
            </w:r>
            <w:r w:rsidRPr="006159E6">
              <w:rPr>
                <w:lang w:val="en-US"/>
              </w:rPr>
              <w:t xml:space="preserve"> “CFTC” </w:t>
            </w:r>
            <w:r>
              <w:rPr>
                <w:lang w:val="en-US"/>
              </w:rPr>
              <w:t xml:space="preserve">indicate that the report </w:t>
            </w:r>
            <w:r w:rsidRPr="006159E6">
              <w:rPr>
                <w:lang w:val="en-US"/>
              </w:rPr>
              <w:t xml:space="preserve">will be sent to the US SDR. </w:t>
            </w:r>
          </w:p>
        </w:tc>
        <w:tc>
          <w:tcPr>
            <w:tcW w:w="2156" w:type="dxa"/>
          </w:tcPr>
          <w:p w14:paraId="2FE630BB" w14:textId="77777777" w:rsidR="005B7DC8" w:rsidRPr="006159E6" w:rsidRDefault="005B7DC8" w:rsidP="00482B66">
            <w:pPr>
              <w:pStyle w:val="CellBody"/>
              <w:rPr>
                <w:lang w:val="en-US"/>
              </w:rPr>
            </w:pPr>
            <w:r w:rsidRPr="006159E6">
              <w:rPr>
                <w:lang w:val="en-US"/>
              </w:rPr>
              <w:t>Reporting</w:t>
            </w:r>
            <w:r w:rsidRPr="006159E6">
              <w:rPr>
                <w:lang w:val="en-US"/>
              </w:rPr>
              <w:softHyphen/>
              <w:t>Jurisdiction</w:t>
            </w:r>
            <w:r w:rsidRPr="006159E6">
              <w:rPr>
                <w:lang w:val="en-US"/>
              </w:rPr>
              <w:softHyphen/>
              <w:t>Type</w:t>
            </w:r>
          </w:p>
        </w:tc>
      </w:tr>
      <w:tr w:rsidR="005B7DC8" w:rsidRPr="006159E6" w14:paraId="3B649E78" w14:textId="77777777" w:rsidTr="004941B0">
        <w:tc>
          <w:tcPr>
            <w:tcW w:w="2264" w:type="dxa"/>
            <w:vAlign w:val="center"/>
          </w:tcPr>
          <w:p w14:paraId="647D70CD" w14:textId="77777777" w:rsidR="005B7DC8" w:rsidRPr="006159E6" w:rsidRDefault="005B7DC8" w:rsidP="00243A80">
            <w:pPr>
              <w:pStyle w:val="CellBody"/>
              <w:rPr>
                <w:lang w:val="en-US"/>
              </w:rPr>
            </w:pPr>
            <w:r w:rsidRPr="006159E6">
              <w:rPr>
                <w:lang w:val="en-US"/>
              </w:rPr>
              <w:t>SettlementCurrency</w:t>
            </w:r>
          </w:p>
        </w:tc>
        <w:tc>
          <w:tcPr>
            <w:tcW w:w="5078" w:type="dxa"/>
          </w:tcPr>
          <w:p w14:paraId="3B5D5E8F" w14:textId="77777777" w:rsidR="005B7DC8" w:rsidRPr="006159E6" w:rsidRDefault="005B7DC8" w:rsidP="00482B66">
            <w:pPr>
              <w:pStyle w:val="CellBody"/>
              <w:rPr>
                <w:lang w:val="en-US"/>
              </w:rPr>
            </w:pPr>
            <w:r w:rsidRPr="006159E6">
              <w:rPr>
                <w:lang w:val="en-US"/>
              </w:rPr>
              <w:t>The currency in which cash settlement occurs for non-deliverable forwards and cash-settled options (non-deliverable or otherwise).</w:t>
            </w:r>
          </w:p>
        </w:tc>
        <w:tc>
          <w:tcPr>
            <w:tcW w:w="2156" w:type="dxa"/>
          </w:tcPr>
          <w:p w14:paraId="080177FB" w14:textId="77777777" w:rsidR="005B7DC8" w:rsidRPr="006159E6" w:rsidRDefault="005B7DC8" w:rsidP="00482B66">
            <w:pPr>
              <w:pStyle w:val="CellBody"/>
              <w:rPr>
                <w:lang w:val="en-US"/>
              </w:rPr>
            </w:pPr>
            <w:r>
              <w:rPr>
                <w:lang w:val="en-US"/>
              </w:rPr>
              <w:t>CurrencyCodeType</w:t>
            </w:r>
          </w:p>
        </w:tc>
      </w:tr>
      <w:tr w:rsidR="005B7DC8" w:rsidRPr="006159E6" w14:paraId="32EE7C4A" w14:textId="77777777" w:rsidTr="004941B0">
        <w:tc>
          <w:tcPr>
            <w:tcW w:w="2264" w:type="dxa"/>
            <w:vAlign w:val="center"/>
          </w:tcPr>
          <w:p w14:paraId="1E20239C" w14:textId="77777777" w:rsidR="005B7DC8" w:rsidRPr="006159E6" w:rsidRDefault="005B7DC8" w:rsidP="00243A80">
            <w:pPr>
              <w:pStyle w:val="CellBody"/>
              <w:rPr>
                <w:lang w:val="en-US"/>
              </w:rPr>
            </w:pPr>
            <w:r w:rsidRPr="006159E6">
              <w:rPr>
                <w:lang w:val="en-US"/>
              </w:rPr>
              <w:t>SettlementDate</w:t>
            </w:r>
          </w:p>
        </w:tc>
        <w:tc>
          <w:tcPr>
            <w:tcW w:w="5078" w:type="dxa"/>
          </w:tcPr>
          <w:p w14:paraId="5202CC1F" w14:textId="77777777" w:rsidR="005B7DC8" w:rsidRPr="006159E6" w:rsidRDefault="005B7DC8" w:rsidP="00482B66">
            <w:pPr>
              <w:pStyle w:val="CellBody"/>
              <w:rPr>
                <w:lang w:val="en-US"/>
              </w:rPr>
            </w:pPr>
            <w:r w:rsidRPr="006159E6">
              <w:rPr>
                <w:lang w:val="en-US"/>
              </w:rPr>
              <w:t>The date on which a settlement is scheduled to occur.</w:t>
            </w:r>
          </w:p>
        </w:tc>
        <w:tc>
          <w:tcPr>
            <w:tcW w:w="2156" w:type="dxa"/>
          </w:tcPr>
          <w:p w14:paraId="505DA0CB" w14:textId="77777777" w:rsidR="005B7DC8" w:rsidRPr="006159E6" w:rsidRDefault="005B7DC8" w:rsidP="00482B66">
            <w:pPr>
              <w:pStyle w:val="CellBody"/>
              <w:rPr>
                <w:lang w:val="en-US"/>
              </w:rPr>
            </w:pPr>
            <w:r>
              <w:rPr>
                <w:lang w:val="en-US"/>
              </w:rPr>
              <w:t>DateType</w:t>
            </w:r>
          </w:p>
        </w:tc>
      </w:tr>
      <w:tr w:rsidR="005B7DC8" w:rsidRPr="006159E6" w14:paraId="05F397F9" w14:textId="77777777" w:rsidTr="004941B0">
        <w:tc>
          <w:tcPr>
            <w:tcW w:w="2264" w:type="dxa"/>
            <w:vAlign w:val="center"/>
          </w:tcPr>
          <w:p w14:paraId="0222F5FB" w14:textId="77777777" w:rsidR="005B7DC8" w:rsidRPr="006159E6" w:rsidRDefault="005B7DC8" w:rsidP="00243A80">
            <w:pPr>
              <w:pStyle w:val="CellBody"/>
              <w:rPr>
                <w:lang w:val="en-US"/>
              </w:rPr>
            </w:pPr>
            <w:r w:rsidRPr="006159E6">
              <w:rPr>
                <w:lang w:val="en-US"/>
              </w:rPr>
              <w:t>Settlement</w:t>
            </w:r>
            <w:r w:rsidRPr="006159E6">
              <w:rPr>
                <w:lang w:val="en-US"/>
              </w:rPr>
              <w:softHyphen/>
              <w:t>Disruption</w:t>
            </w:r>
          </w:p>
        </w:tc>
        <w:tc>
          <w:tcPr>
            <w:tcW w:w="5078" w:type="dxa"/>
          </w:tcPr>
          <w:p w14:paraId="12436285" w14:textId="77777777" w:rsidR="005B7DC8" w:rsidRPr="006159E6" w:rsidRDefault="005B7DC8" w:rsidP="00482B66">
            <w:pPr>
              <w:pStyle w:val="CellBody"/>
              <w:rPr>
                <w:lang w:val="en-US"/>
              </w:rPr>
            </w:pPr>
            <w:r w:rsidRPr="006159E6">
              <w:rPr>
                <w:lang w:val="en-US"/>
              </w:rPr>
              <w:t>The consequences of Bullion Settlement Disruption Events.</w:t>
            </w:r>
          </w:p>
        </w:tc>
        <w:tc>
          <w:tcPr>
            <w:tcW w:w="2156" w:type="dxa"/>
          </w:tcPr>
          <w:p w14:paraId="3E2754F9" w14:textId="77777777" w:rsidR="005B7DC8" w:rsidRPr="006159E6" w:rsidRDefault="005B7DC8" w:rsidP="00482B66">
            <w:pPr>
              <w:pStyle w:val="CellBody"/>
              <w:rPr>
                <w:lang w:val="en-US"/>
              </w:rPr>
            </w:pPr>
            <w:r w:rsidRPr="006159E6">
              <w:rPr>
                <w:lang w:val="en-US"/>
              </w:rPr>
              <w:t>Settlement</w:t>
            </w:r>
            <w:r w:rsidRPr="006159E6">
              <w:rPr>
                <w:lang w:val="en-US"/>
              </w:rPr>
              <w:softHyphen/>
              <w:t>Disruption</w:t>
            </w:r>
            <w:r w:rsidRPr="006159E6">
              <w:rPr>
                <w:lang w:val="en-US"/>
              </w:rPr>
              <w:softHyphen/>
              <w:t>Type</w:t>
            </w:r>
          </w:p>
        </w:tc>
      </w:tr>
      <w:tr w:rsidR="005B7DC8" w:rsidRPr="006159E6" w14:paraId="5FAE5AA7" w14:textId="77777777" w:rsidTr="004941B0">
        <w:tc>
          <w:tcPr>
            <w:tcW w:w="2264" w:type="dxa"/>
            <w:vAlign w:val="center"/>
          </w:tcPr>
          <w:p w14:paraId="6D19D1D1" w14:textId="77777777" w:rsidR="005B7DC8" w:rsidRPr="006159E6" w:rsidRDefault="005B7DC8" w:rsidP="00243A80">
            <w:pPr>
              <w:pStyle w:val="CellBody"/>
              <w:rPr>
                <w:lang w:val="en-US"/>
              </w:rPr>
            </w:pPr>
            <w:r w:rsidRPr="006159E6">
              <w:rPr>
                <w:lang w:val="en-US"/>
              </w:rPr>
              <w:lastRenderedPageBreak/>
              <w:t>Sleeve</w:t>
            </w:r>
          </w:p>
        </w:tc>
        <w:tc>
          <w:tcPr>
            <w:tcW w:w="5078" w:type="dxa"/>
          </w:tcPr>
          <w:p w14:paraId="12933F22" w14:textId="77777777" w:rsidR="005B7DC8" w:rsidRPr="006159E6" w:rsidRDefault="005B7DC8" w:rsidP="00482B66">
            <w:pPr>
              <w:pStyle w:val="CellBody"/>
              <w:rPr>
                <w:lang w:val="en-US"/>
              </w:rPr>
            </w:pPr>
            <w:r>
              <w:rPr>
                <w:lang w:val="en-US"/>
              </w:rPr>
              <w:t xml:space="preserve">Indicates whether </w:t>
            </w:r>
            <w:r w:rsidRPr="006159E6">
              <w:rPr>
                <w:lang w:val="en-US"/>
              </w:rPr>
              <w:t xml:space="preserve">the </w:t>
            </w:r>
            <w:r>
              <w:rPr>
                <w:lang w:val="en-US"/>
              </w:rPr>
              <w:t>trade</w:t>
            </w:r>
            <w:r w:rsidRPr="006159E6">
              <w:rPr>
                <w:lang w:val="en-US"/>
              </w:rPr>
              <w:t xml:space="preserve"> </w:t>
            </w:r>
            <w:r>
              <w:rPr>
                <w:lang w:val="en-US"/>
              </w:rPr>
              <w:t xml:space="preserve">was </w:t>
            </w:r>
            <w:r w:rsidRPr="006159E6">
              <w:rPr>
                <w:lang w:val="en-US"/>
              </w:rPr>
              <w:t>sleeved by the broker</w:t>
            </w:r>
            <w:r>
              <w:rPr>
                <w:lang w:val="en-US"/>
              </w:rPr>
              <w:t>.</w:t>
            </w:r>
          </w:p>
        </w:tc>
        <w:tc>
          <w:tcPr>
            <w:tcW w:w="2156" w:type="dxa"/>
          </w:tcPr>
          <w:p w14:paraId="35E9A6BC" w14:textId="77777777" w:rsidR="005B7DC8" w:rsidRPr="006159E6" w:rsidRDefault="005B7DC8" w:rsidP="00482B66">
            <w:pPr>
              <w:pStyle w:val="CellBody"/>
              <w:rPr>
                <w:lang w:val="en-US"/>
              </w:rPr>
            </w:pPr>
            <w:r w:rsidRPr="006159E6">
              <w:rPr>
                <w:lang w:val="en-US"/>
              </w:rPr>
              <w:t>TrueFalseType</w:t>
            </w:r>
          </w:p>
        </w:tc>
      </w:tr>
      <w:tr w:rsidR="005B7DC8" w:rsidRPr="006159E6" w14:paraId="000A4561" w14:textId="77777777" w:rsidTr="004941B0">
        <w:tc>
          <w:tcPr>
            <w:tcW w:w="2264" w:type="dxa"/>
            <w:vAlign w:val="center"/>
          </w:tcPr>
          <w:p w14:paraId="3ED8A923" w14:textId="77777777" w:rsidR="005B7DC8" w:rsidRPr="006159E6" w:rsidRDefault="005B7DC8" w:rsidP="00243A80">
            <w:pPr>
              <w:pStyle w:val="CellBody"/>
              <w:rPr>
                <w:lang w:val="en-US"/>
              </w:rPr>
            </w:pPr>
            <w:r w:rsidRPr="006159E6">
              <w:rPr>
                <w:lang w:val="en-US"/>
              </w:rPr>
              <w:t>SO2</w:t>
            </w:r>
            <w:r w:rsidRPr="006159E6">
              <w:rPr>
                <w:lang w:val="en-US"/>
              </w:rPr>
              <w:softHyphen/>
              <w:t>Quality</w:t>
            </w:r>
            <w:r w:rsidRPr="006159E6">
              <w:rPr>
                <w:lang w:val="en-US"/>
              </w:rPr>
              <w:softHyphen/>
              <w:t>Adjustments</w:t>
            </w:r>
          </w:p>
        </w:tc>
        <w:tc>
          <w:tcPr>
            <w:tcW w:w="5078" w:type="dxa"/>
          </w:tcPr>
          <w:p w14:paraId="18DD6FD8" w14:textId="77777777" w:rsidR="005B7DC8" w:rsidRPr="006159E6" w:rsidRDefault="005B7DC8" w:rsidP="00482B66">
            <w:pPr>
              <w:pStyle w:val="CellBody"/>
              <w:rPr>
                <w:lang w:val="en-US"/>
              </w:rPr>
            </w:pPr>
            <w:r w:rsidRPr="006159E6">
              <w:rPr>
                <w:lang w:val="en-US"/>
              </w:rPr>
              <w:t>The Quality Adjustment formula to be used where the Actual Shipment SO2/MMBTU value differs from the Standard SO2/MMBTU value.</w:t>
            </w:r>
          </w:p>
        </w:tc>
        <w:tc>
          <w:tcPr>
            <w:tcW w:w="2156" w:type="dxa"/>
          </w:tcPr>
          <w:p w14:paraId="021879EE" w14:textId="77777777" w:rsidR="005B7DC8" w:rsidRPr="006159E6" w:rsidRDefault="005B7DC8" w:rsidP="00482B66">
            <w:pPr>
              <w:pStyle w:val="CellBody"/>
              <w:rPr>
                <w:lang w:val="en-US"/>
              </w:rPr>
            </w:pPr>
            <w:r w:rsidRPr="006159E6">
              <w:rPr>
                <w:lang w:val="en-US"/>
              </w:rPr>
              <w:t>SO2Quality</w:t>
            </w:r>
            <w:r w:rsidRPr="006159E6">
              <w:rPr>
                <w:lang w:val="en-US"/>
              </w:rPr>
              <w:softHyphen/>
              <w:t>AdjustmentType</w:t>
            </w:r>
          </w:p>
        </w:tc>
      </w:tr>
      <w:tr w:rsidR="005B7DC8" w:rsidRPr="006159E6" w14:paraId="2C8E7ACA" w14:textId="77777777" w:rsidTr="004941B0">
        <w:tc>
          <w:tcPr>
            <w:tcW w:w="2264" w:type="dxa"/>
            <w:vAlign w:val="center"/>
          </w:tcPr>
          <w:p w14:paraId="25144A46" w14:textId="77777777" w:rsidR="005B7DC8" w:rsidRPr="006159E6" w:rsidRDefault="005B7DC8" w:rsidP="00243A80">
            <w:pPr>
              <w:pStyle w:val="CellBody"/>
              <w:rPr>
                <w:lang w:val="en-US"/>
              </w:rPr>
            </w:pPr>
            <w:r w:rsidRPr="006159E6">
              <w:rPr>
                <w:lang w:val="en-US"/>
              </w:rPr>
              <w:t>SpecifiedPrice</w:t>
            </w:r>
          </w:p>
        </w:tc>
        <w:tc>
          <w:tcPr>
            <w:tcW w:w="5078" w:type="dxa"/>
          </w:tcPr>
          <w:p w14:paraId="1672141A" w14:textId="77777777" w:rsidR="005B7DC8" w:rsidRPr="006159E6" w:rsidRDefault="005B7DC8" w:rsidP="00482B66">
            <w:pPr>
              <w:pStyle w:val="CellBody"/>
              <w:rPr>
                <w:lang w:val="en-US"/>
              </w:rPr>
            </w:pPr>
            <w:r>
              <w:rPr>
                <w:lang w:val="en-US"/>
              </w:rPr>
              <w:t xml:space="preserve">The type of </w:t>
            </w:r>
            <w:r w:rsidRPr="006159E6">
              <w:rPr>
                <w:lang w:val="en-US"/>
              </w:rPr>
              <w:t xml:space="preserve">price for a </w:t>
            </w:r>
            <w:r>
              <w:rPr>
                <w:lang w:val="en-US"/>
              </w:rPr>
              <w:t>c</w:t>
            </w:r>
            <w:r w:rsidRPr="006159E6">
              <w:rPr>
                <w:lang w:val="en-US"/>
              </w:rPr>
              <w:t xml:space="preserve">ommodity </w:t>
            </w:r>
            <w:r>
              <w:rPr>
                <w:lang w:val="en-US"/>
              </w:rPr>
              <w:t>r</w:t>
            </w:r>
            <w:r w:rsidRPr="006159E6">
              <w:rPr>
                <w:lang w:val="en-US"/>
              </w:rPr>
              <w:t xml:space="preserve">eference </w:t>
            </w:r>
            <w:r>
              <w:rPr>
                <w:lang w:val="en-US"/>
              </w:rPr>
              <w:t xml:space="preserve">that </w:t>
            </w:r>
            <w:r w:rsidRPr="006159E6">
              <w:rPr>
                <w:lang w:val="en-US"/>
              </w:rPr>
              <w:t xml:space="preserve">must be used in </w:t>
            </w:r>
            <w:r>
              <w:rPr>
                <w:lang w:val="en-US"/>
              </w:rPr>
              <w:t xml:space="preserve">the </w:t>
            </w:r>
            <w:r w:rsidRPr="006159E6">
              <w:rPr>
                <w:lang w:val="en-US"/>
              </w:rPr>
              <w:t>settlement of a financial trade.</w:t>
            </w:r>
          </w:p>
        </w:tc>
        <w:tc>
          <w:tcPr>
            <w:tcW w:w="2156" w:type="dxa"/>
          </w:tcPr>
          <w:p w14:paraId="3179E68D" w14:textId="77777777" w:rsidR="005B7DC8" w:rsidRPr="006159E6" w:rsidRDefault="005B7DC8" w:rsidP="00482B66">
            <w:pPr>
              <w:pStyle w:val="CellBody"/>
              <w:rPr>
                <w:lang w:val="en-US"/>
              </w:rPr>
            </w:pPr>
            <w:r w:rsidRPr="006159E6">
              <w:rPr>
                <w:lang w:val="en-US"/>
              </w:rPr>
              <w:t>SpecifiedPrice</w:t>
            </w:r>
            <w:r w:rsidRPr="006159E6">
              <w:rPr>
                <w:lang w:val="en-US"/>
              </w:rPr>
              <w:softHyphen/>
              <w:t>Type</w:t>
            </w:r>
          </w:p>
        </w:tc>
      </w:tr>
      <w:tr w:rsidR="005B7DC8" w:rsidRPr="006159E6" w14:paraId="152BB0C7" w14:textId="77777777" w:rsidTr="004941B0">
        <w:tc>
          <w:tcPr>
            <w:tcW w:w="2264" w:type="dxa"/>
            <w:vAlign w:val="center"/>
          </w:tcPr>
          <w:p w14:paraId="7109651E" w14:textId="77777777" w:rsidR="005B7DC8" w:rsidRPr="006159E6" w:rsidRDefault="005B7DC8" w:rsidP="00243A80">
            <w:pPr>
              <w:pStyle w:val="CellBody"/>
              <w:rPr>
                <w:lang w:val="en-US"/>
              </w:rPr>
            </w:pPr>
            <w:r w:rsidRPr="006159E6">
              <w:rPr>
                <w:lang w:val="en-US"/>
              </w:rPr>
              <w:t>SpotRate</w:t>
            </w:r>
          </w:p>
        </w:tc>
        <w:tc>
          <w:tcPr>
            <w:tcW w:w="5078" w:type="dxa"/>
          </w:tcPr>
          <w:p w14:paraId="10792E45" w14:textId="77777777" w:rsidR="005B7DC8" w:rsidRPr="006159E6" w:rsidRDefault="005B7DC8" w:rsidP="00482B66">
            <w:pPr>
              <w:pStyle w:val="CellBody"/>
              <w:rPr>
                <w:lang w:val="en-US"/>
              </w:rPr>
            </w:pPr>
            <w:r w:rsidRPr="006159E6">
              <w:rPr>
                <w:lang w:val="en-US"/>
              </w:rPr>
              <w:t>The current market rate for a particular currency pair.</w:t>
            </w:r>
          </w:p>
        </w:tc>
        <w:tc>
          <w:tcPr>
            <w:tcW w:w="2156" w:type="dxa"/>
          </w:tcPr>
          <w:p w14:paraId="13F0BA67" w14:textId="77777777" w:rsidR="005B7DC8" w:rsidRPr="006159E6" w:rsidRDefault="005B7DC8" w:rsidP="00482B66">
            <w:pPr>
              <w:pStyle w:val="CellBody"/>
              <w:rPr>
                <w:lang w:val="en-US"/>
              </w:rPr>
            </w:pPr>
            <w:r>
              <w:rPr>
                <w:lang w:val="en-US"/>
              </w:rPr>
              <w:t>PriceType</w:t>
            </w:r>
          </w:p>
        </w:tc>
      </w:tr>
      <w:tr w:rsidR="005B7DC8" w:rsidRPr="006159E6" w14:paraId="195CDB70" w14:textId="77777777" w:rsidTr="004941B0">
        <w:tc>
          <w:tcPr>
            <w:tcW w:w="2264" w:type="dxa"/>
            <w:vAlign w:val="center"/>
          </w:tcPr>
          <w:p w14:paraId="48296DFA" w14:textId="77777777" w:rsidR="005B7DC8" w:rsidRPr="006159E6" w:rsidRDefault="005B7DC8" w:rsidP="00243A80">
            <w:pPr>
              <w:pStyle w:val="CellBody"/>
              <w:rPr>
                <w:lang w:val="en-US"/>
              </w:rPr>
            </w:pPr>
            <w:r w:rsidRPr="006159E6">
              <w:rPr>
                <w:lang w:val="en-US"/>
              </w:rPr>
              <w:t>Spread</w:t>
            </w:r>
          </w:p>
        </w:tc>
        <w:tc>
          <w:tcPr>
            <w:tcW w:w="5078" w:type="dxa"/>
          </w:tcPr>
          <w:p w14:paraId="786CE5AF" w14:textId="77777777" w:rsidR="005B7DC8" w:rsidRPr="006159E6" w:rsidRDefault="005B7DC8" w:rsidP="00482B66">
            <w:pPr>
              <w:pStyle w:val="CellBody"/>
              <w:rPr>
                <w:lang w:val="en-US"/>
              </w:rPr>
            </w:pPr>
            <w:r>
              <w:rPr>
                <w:lang w:val="en-US"/>
              </w:rPr>
              <w:t xml:space="preserve">Indicates whether </w:t>
            </w:r>
            <w:r w:rsidRPr="006159E6">
              <w:rPr>
                <w:lang w:val="en-US"/>
              </w:rPr>
              <w:t xml:space="preserve">the </w:t>
            </w:r>
            <w:r>
              <w:rPr>
                <w:lang w:val="en-US"/>
              </w:rPr>
              <w:t xml:space="preserve">transaction has </w:t>
            </w:r>
            <w:r w:rsidRPr="006159E6">
              <w:rPr>
                <w:lang w:val="en-US"/>
              </w:rPr>
              <w:t>a spread</w:t>
            </w:r>
            <w:r>
              <w:rPr>
                <w:lang w:val="en-US"/>
              </w:rPr>
              <w:t>.</w:t>
            </w:r>
          </w:p>
        </w:tc>
        <w:tc>
          <w:tcPr>
            <w:tcW w:w="2156" w:type="dxa"/>
          </w:tcPr>
          <w:p w14:paraId="04B470ED" w14:textId="77777777" w:rsidR="005B7DC8" w:rsidRPr="006159E6" w:rsidRDefault="005B7DC8" w:rsidP="00482B66">
            <w:pPr>
              <w:pStyle w:val="CellBody"/>
              <w:rPr>
                <w:lang w:val="en-US"/>
              </w:rPr>
            </w:pPr>
            <w:r w:rsidRPr="006159E6">
              <w:rPr>
                <w:lang w:val="en-US"/>
              </w:rPr>
              <w:t>TrueFalseType</w:t>
            </w:r>
          </w:p>
        </w:tc>
      </w:tr>
      <w:tr w:rsidR="005B7DC8" w:rsidRPr="006159E6" w14:paraId="7AA1F53F" w14:textId="77777777" w:rsidTr="004941B0">
        <w:tc>
          <w:tcPr>
            <w:tcW w:w="2264" w:type="dxa"/>
            <w:vAlign w:val="center"/>
          </w:tcPr>
          <w:p w14:paraId="1A5B1907" w14:textId="77777777" w:rsidR="005B7DC8" w:rsidRPr="006159E6" w:rsidRDefault="005B7DC8" w:rsidP="00243A80">
            <w:pPr>
              <w:pStyle w:val="CellBody"/>
              <w:rPr>
                <w:lang w:val="en-US"/>
              </w:rPr>
            </w:pPr>
            <w:r w:rsidRPr="006159E6">
              <w:rPr>
                <w:lang w:val="en-US"/>
              </w:rPr>
              <w:t>SpreadAmount</w:t>
            </w:r>
          </w:p>
        </w:tc>
        <w:tc>
          <w:tcPr>
            <w:tcW w:w="5078" w:type="dxa"/>
          </w:tcPr>
          <w:p w14:paraId="33DBE401" w14:textId="77777777" w:rsidR="005B7DC8" w:rsidRDefault="005B7DC8" w:rsidP="00482B66">
            <w:pPr>
              <w:pStyle w:val="CellBody"/>
              <w:rPr>
                <w:lang w:val="en-US"/>
              </w:rPr>
            </w:pPr>
            <w:r w:rsidRPr="006159E6">
              <w:rPr>
                <w:lang w:val="en-US"/>
              </w:rPr>
              <w:t xml:space="preserve">Monetary value of the spread on an index </w:t>
            </w:r>
            <w:r>
              <w:rPr>
                <w:lang w:val="en-US"/>
              </w:rPr>
              <w:t>transaction</w:t>
            </w:r>
            <w:r w:rsidRPr="006159E6">
              <w:rPr>
                <w:lang w:val="en-US"/>
              </w:rPr>
              <w:t>.</w:t>
            </w:r>
          </w:p>
          <w:p w14:paraId="15C6D8A0" w14:textId="77777777" w:rsidR="005B7DC8" w:rsidRPr="006159E6" w:rsidRDefault="005B7DC8" w:rsidP="00482B66">
            <w:pPr>
              <w:pStyle w:val="CellBody"/>
              <w:rPr>
                <w:lang w:val="en-US"/>
              </w:rPr>
            </w:pPr>
            <w:r>
              <w:rPr>
                <w:lang w:val="en-US"/>
              </w:rPr>
              <w:t>Can be a positive or negative value.</w:t>
            </w:r>
          </w:p>
        </w:tc>
        <w:tc>
          <w:tcPr>
            <w:tcW w:w="2156" w:type="dxa"/>
          </w:tcPr>
          <w:p w14:paraId="087138F0" w14:textId="77777777" w:rsidR="005B7DC8" w:rsidRPr="006159E6" w:rsidRDefault="005B7DC8" w:rsidP="00482B66">
            <w:pPr>
              <w:pStyle w:val="CellBody"/>
              <w:rPr>
                <w:lang w:val="en-US"/>
              </w:rPr>
            </w:pPr>
            <w:r w:rsidRPr="006159E6">
              <w:rPr>
                <w:lang w:val="en-US"/>
              </w:rPr>
              <w:t>PriceType</w:t>
            </w:r>
          </w:p>
        </w:tc>
      </w:tr>
      <w:tr w:rsidR="005B7DC8" w:rsidRPr="006159E6" w14:paraId="53BAB47A" w14:textId="77777777" w:rsidTr="004941B0">
        <w:tc>
          <w:tcPr>
            <w:tcW w:w="2264" w:type="dxa"/>
            <w:vAlign w:val="center"/>
          </w:tcPr>
          <w:p w14:paraId="324A7C95" w14:textId="77777777" w:rsidR="005B7DC8" w:rsidRPr="006159E6" w:rsidRDefault="005B7DC8" w:rsidP="00243A80">
            <w:pPr>
              <w:pStyle w:val="CellBody"/>
              <w:rPr>
                <w:lang w:val="en-US"/>
              </w:rPr>
            </w:pPr>
            <w:r w:rsidRPr="006159E6">
              <w:rPr>
                <w:lang w:val="en-US"/>
              </w:rPr>
              <w:t>SpreadBuyer</w:t>
            </w:r>
          </w:p>
        </w:tc>
        <w:tc>
          <w:tcPr>
            <w:tcW w:w="5078" w:type="dxa"/>
          </w:tcPr>
          <w:p w14:paraId="6E9A1BFE" w14:textId="77777777" w:rsidR="005B7DC8" w:rsidRPr="006159E6" w:rsidRDefault="005B7DC8" w:rsidP="00482B66">
            <w:pPr>
              <w:pStyle w:val="CellBody"/>
              <w:rPr>
                <w:lang w:val="en-US"/>
              </w:rPr>
            </w:pPr>
            <w:r w:rsidRPr="006159E6">
              <w:rPr>
                <w:lang w:val="en-US"/>
              </w:rPr>
              <w:t xml:space="preserve">Identifies which counterparty to the </w:t>
            </w:r>
            <w:r>
              <w:rPr>
                <w:lang w:val="en-US"/>
              </w:rPr>
              <w:t xml:space="preserve">transaction </w:t>
            </w:r>
            <w:r w:rsidRPr="006159E6">
              <w:rPr>
                <w:lang w:val="en-US"/>
              </w:rPr>
              <w:t>will pay the spread.</w:t>
            </w:r>
          </w:p>
        </w:tc>
        <w:tc>
          <w:tcPr>
            <w:tcW w:w="2156" w:type="dxa"/>
          </w:tcPr>
          <w:p w14:paraId="2930E47F" w14:textId="77777777" w:rsidR="005B7DC8" w:rsidRPr="006159E6" w:rsidRDefault="005B7DC8" w:rsidP="00482B66">
            <w:pPr>
              <w:pStyle w:val="CellBody"/>
              <w:rPr>
                <w:lang w:val="en-US"/>
              </w:rPr>
            </w:pPr>
            <w:r w:rsidRPr="006159E6">
              <w:rPr>
                <w:lang w:val="en-US"/>
              </w:rPr>
              <w:t>PartyType</w:t>
            </w:r>
          </w:p>
        </w:tc>
      </w:tr>
      <w:tr w:rsidR="005B7DC8" w:rsidRPr="006159E6" w14:paraId="42A9A26B" w14:textId="77777777" w:rsidTr="004941B0">
        <w:tc>
          <w:tcPr>
            <w:tcW w:w="2264" w:type="dxa"/>
            <w:vAlign w:val="center"/>
          </w:tcPr>
          <w:p w14:paraId="3CAA8C14" w14:textId="77777777" w:rsidR="005B7DC8" w:rsidRPr="006159E6" w:rsidRDefault="005B7DC8" w:rsidP="00243A80">
            <w:pPr>
              <w:pStyle w:val="CellBody"/>
              <w:rPr>
                <w:lang w:val="en-US"/>
              </w:rPr>
            </w:pPr>
            <w:r w:rsidRPr="006159E6">
              <w:rPr>
                <w:lang w:val="en-US"/>
              </w:rPr>
              <w:t>SpreadCurrencyUnit</w:t>
            </w:r>
          </w:p>
        </w:tc>
        <w:tc>
          <w:tcPr>
            <w:tcW w:w="5078" w:type="dxa"/>
          </w:tcPr>
          <w:p w14:paraId="75CCBA59" w14:textId="77777777" w:rsidR="005B7DC8" w:rsidRPr="006159E6" w:rsidRDefault="005B7DC8" w:rsidP="00482B66">
            <w:pPr>
              <w:pStyle w:val="CellBody"/>
              <w:rPr>
                <w:lang w:val="en-US"/>
              </w:rPr>
            </w:pPr>
            <w:r>
              <w:rPr>
                <w:lang w:val="en-US"/>
              </w:rPr>
              <w:t>The c</w:t>
            </w:r>
            <w:r w:rsidRPr="006159E6">
              <w:rPr>
                <w:lang w:val="en-US"/>
              </w:rPr>
              <w:t xml:space="preserve">urrency unit of the spread used in a swap or index </w:t>
            </w:r>
            <w:r>
              <w:rPr>
                <w:lang w:val="en-US"/>
              </w:rPr>
              <w:t>transaction.</w:t>
            </w:r>
          </w:p>
        </w:tc>
        <w:tc>
          <w:tcPr>
            <w:tcW w:w="2156" w:type="dxa"/>
          </w:tcPr>
          <w:p w14:paraId="4A15D56D" w14:textId="77777777" w:rsidR="005B7DC8" w:rsidRPr="006159E6" w:rsidRDefault="005B7DC8" w:rsidP="00482B66">
            <w:pPr>
              <w:pStyle w:val="CellBody"/>
              <w:rPr>
                <w:lang w:val="en-US"/>
              </w:rPr>
            </w:pPr>
            <w:r w:rsidRPr="006159E6">
              <w:rPr>
                <w:lang w:val="en-US"/>
              </w:rPr>
              <w:t>Currency</w:t>
            </w:r>
            <w:r w:rsidRPr="006159E6">
              <w:rPr>
                <w:lang w:val="en-US"/>
              </w:rPr>
              <w:softHyphen/>
              <w:t>Code</w:t>
            </w:r>
            <w:r w:rsidRPr="006159E6">
              <w:rPr>
                <w:lang w:val="en-US"/>
              </w:rPr>
              <w:softHyphen/>
              <w:t>Type</w:t>
            </w:r>
          </w:p>
        </w:tc>
      </w:tr>
      <w:tr w:rsidR="005B7DC8" w:rsidRPr="006159E6" w14:paraId="42AA3E32" w14:textId="77777777" w:rsidTr="004941B0">
        <w:tc>
          <w:tcPr>
            <w:tcW w:w="2264" w:type="dxa"/>
            <w:vAlign w:val="center"/>
          </w:tcPr>
          <w:p w14:paraId="00C8CB53" w14:textId="77777777" w:rsidR="005B7DC8" w:rsidRPr="006159E6" w:rsidRDefault="005B7DC8" w:rsidP="00243A80">
            <w:pPr>
              <w:pStyle w:val="CellBody"/>
              <w:rPr>
                <w:lang w:val="en-US"/>
              </w:rPr>
            </w:pPr>
            <w:r w:rsidRPr="006159E6">
              <w:rPr>
                <w:lang w:val="en-US"/>
              </w:rPr>
              <w:t>SpreadPayer</w:t>
            </w:r>
          </w:p>
        </w:tc>
        <w:tc>
          <w:tcPr>
            <w:tcW w:w="5078" w:type="dxa"/>
          </w:tcPr>
          <w:p w14:paraId="322CEA92" w14:textId="77777777" w:rsidR="005B7DC8" w:rsidRPr="006159E6" w:rsidRDefault="005B7DC8" w:rsidP="00482B66">
            <w:pPr>
              <w:pStyle w:val="CellBody"/>
              <w:rPr>
                <w:lang w:val="en-US"/>
              </w:rPr>
            </w:pPr>
            <w:r>
              <w:rPr>
                <w:lang w:val="en-US"/>
              </w:rPr>
              <w:t>The party to the trade who pays the spread amount or rate on the given floating leg.</w:t>
            </w:r>
          </w:p>
        </w:tc>
        <w:tc>
          <w:tcPr>
            <w:tcW w:w="2156" w:type="dxa"/>
          </w:tcPr>
          <w:p w14:paraId="002FBE75" w14:textId="77777777" w:rsidR="005B7DC8" w:rsidRPr="006159E6" w:rsidRDefault="005B7DC8" w:rsidP="00482B66">
            <w:pPr>
              <w:pStyle w:val="CellBody"/>
              <w:rPr>
                <w:lang w:val="en-US"/>
              </w:rPr>
            </w:pPr>
            <w:r w:rsidRPr="006159E6">
              <w:rPr>
                <w:lang w:val="en-US"/>
              </w:rPr>
              <w:t>PartyType</w:t>
            </w:r>
          </w:p>
        </w:tc>
      </w:tr>
      <w:tr w:rsidR="005B7DC8" w:rsidRPr="006159E6" w14:paraId="7D2F9D1E" w14:textId="77777777" w:rsidTr="004941B0">
        <w:tc>
          <w:tcPr>
            <w:tcW w:w="2264" w:type="dxa"/>
            <w:vAlign w:val="center"/>
          </w:tcPr>
          <w:p w14:paraId="1820E264" w14:textId="77777777" w:rsidR="005B7DC8" w:rsidRPr="006159E6" w:rsidRDefault="005B7DC8" w:rsidP="00243A80">
            <w:pPr>
              <w:pStyle w:val="CellBody"/>
              <w:rPr>
                <w:lang w:val="en-US"/>
              </w:rPr>
            </w:pPr>
            <w:r w:rsidRPr="006159E6">
              <w:rPr>
                <w:lang w:val="en-US"/>
              </w:rPr>
              <w:t>SpreadRate</w:t>
            </w:r>
          </w:p>
        </w:tc>
        <w:tc>
          <w:tcPr>
            <w:tcW w:w="5078" w:type="dxa"/>
          </w:tcPr>
          <w:p w14:paraId="4099D4D2" w14:textId="77777777" w:rsidR="005B7DC8" w:rsidRDefault="005B7DC8" w:rsidP="00482B66">
            <w:pPr>
              <w:pStyle w:val="CellBody"/>
              <w:rPr>
                <w:lang w:val="en-US"/>
              </w:rPr>
            </w:pPr>
            <w:r w:rsidRPr="006159E6">
              <w:rPr>
                <w:lang w:val="en-US"/>
              </w:rPr>
              <w:t xml:space="preserve">The spread on an index </w:t>
            </w:r>
            <w:r>
              <w:rPr>
                <w:lang w:val="en-US"/>
              </w:rPr>
              <w:t>trade</w:t>
            </w:r>
            <w:r w:rsidRPr="006159E6">
              <w:rPr>
                <w:lang w:val="en-US"/>
              </w:rPr>
              <w:t xml:space="preserve"> expressed as a rate</w:t>
            </w:r>
            <w:r>
              <w:rPr>
                <w:lang w:val="en-US"/>
              </w:rPr>
              <w:t>.</w:t>
            </w:r>
          </w:p>
          <w:p w14:paraId="6886427F" w14:textId="77777777" w:rsidR="005B7DC8" w:rsidRPr="006159E6" w:rsidRDefault="005B7DC8" w:rsidP="00482B66">
            <w:pPr>
              <w:pStyle w:val="CellBody"/>
              <w:rPr>
                <w:lang w:val="en-US"/>
              </w:rPr>
            </w:pPr>
            <w:r>
              <w:rPr>
                <w:lang w:val="en-US"/>
              </w:rPr>
              <w:t>Example: A</w:t>
            </w:r>
            <w:r w:rsidRPr="006159E6">
              <w:rPr>
                <w:lang w:val="en-US"/>
              </w:rPr>
              <w:t xml:space="preserve"> 10% uplift </w:t>
            </w:r>
            <w:r>
              <w:rPr>
                <w:lang w:val="en-US"/>
              </w:rPr>
              <w:t xml:space="preserve">is </w:t>
            </w:r>
            <w:r w:rsidRPr="006159E6">
              <w:rPr>
                <w:lang w:val="en-US"/>
              </w:rPr>
              <w:t>expressed as “1.1”</w:t>
            </w:r>
            <w:r>
              <w:rPr>
                <w:lang w:val="en-US"/>
              </w:rPr>
              <w:t>.</w:t>
            </w:r>
          </w:p>
          <w:p w14:paraId="01B1E38C" w14:textId="77777777" w:rsidR="005B7DC8" w:rsidRPr="006159E6" w:rsidRDefault="005B7DC8" w:rsidP="00482B66">
            <w:pPr>
              <w:pStyle w:val="CellBody"/>
              <w:rPr>
                <w:lang w:val="en-US"/>
              </w:rPr>
            </w:pPr>
            <w:r w:rsidRPr="006159E6">
              <w:rPr>
                <w:lang w:val="en-US"/>
              </w:rPr>
              <w:t>Can be a positive or negative value.</w:t>
            </w:r>
          </w:p>
        </w:tc>
        <w:tc>
          <w:tcPr>
            <w:tcW w:w="2156" w:type="dxa"/>
          </w:tcPr>
          <w:p w14:paraId="20732A6F" w14:textId="77777777" w:rsidR="005B7DC8" w:rsidRPr="006159E6" w:rsidRDefault="005B7DC8" w:rsidP="00482B66">
            <w:pPr>
              <w:pStyle w:val="CellBody"/>
              <w:rPr>
                <w:lang w:val="en-US"/>
              </w:rPr>
            </w:pPr>
            <w:r w:rsidRPr="006159E6">
              <w:rPr>
                <w:lang w:val="en-US"/>
              </w:rPr>
              <w:t>QuantityType</w:t>
            </w:r>
          </w:p>
        </w:tc>
      </w:tr>
      <w:tr w:rsidR="005B7DC8" w:rsidRPr="006159E6" w14:paraId="5D82A182" w14:textId="77777777" w:rsidTr="004941B0">
        <w:tc>
          <w:tcPr>
            <w:tcW w:w="2264" w:type="dxa"/>
            <w:vAlign w:val="center"/>
          </w:tcPr>
          <w:p w14:paraId="26AB92F8" w14:textId="77777777" w:rsidR="005B7DC8" w:rsidRPr="006159E6" w:rsidRDefault="005B7DC8" w:rsidP="00243A80">
            <w:pPr>
              <w:pStyle w:val="CellBody"/>
              <w:rPr>
                <w:lang w:val="en-US"/>
              </w:rPr>
            </w:pPr>
            <w:r w:rsidRPr="006159E6">
              <w:rPr>
                <w:lang w:val="en-US"/>
              </w:rPr>
              <w:t>StartDate</w:t>
            </w:r>
          </w:p>
        </w:tc>
        <w:tc>
          <w:tcPr>
            <w:tcW w:w="5078" w:type="dxa"/>
          </w:tcPr>
          <w:p w14:paraId="1F31EC5E" w14:textId="77777777" w:rsidR="005B7DC8" w:rsidRPr="006159E6" w:rsidRDefault="005B7DC8" w:rsidP="00482B66">
            <w:pPr>
              <w:pStyle w:val="CellBody"/>
              <w:rPr>
                <w:lang w:val="en-US"/>
              </w:rPr>
            </w:pPr>
            <w:r>
              <w:rPr>
                <w:lang w:val="en-US"/>
              </w:rPr>
              <w:t>The first date of a period.</w:t>
            </w:r>
          </w:p>
        </w:tc>
        <w:tc>
          <w:tcPr>
            <w:tcW w:w="2156" w:type="dxa"/>
          </w:tcPr>
          <w:p w14:paraId="5945956F" w14:textId="77777777" w:rsidR="005B7DC8" w:rsidRPr="006159E6" w:rsidRDefault="005B7DC8" w:rsidP="00482B66">
            <w:pPr>
              <w:pStyle w:val="CellBody"/>
              <w:rPr>
                <w:lang w:val="en-US"/>
              </w:rPr>
            </w:pPr>
            <w:r w:rsidRPr="006159E6">
              <w:rPr>
                <w:lang w:val="en-US"/>
              </w:rPr>
              <w:t>DateType</w:t>
            </w:r>
          </w:p>
        </w:tc>
      </w:tr>
      <w:tr w:rsidR="005B7DC8" w:rsidRPr="006159E6" w14:paraId="2CAFDF81" w14:textId="77777777" w:rsidTr="004941B0">
        <w:tc>
          <w:tcPr>
            <w:tcW w:w="2264" w:type="dxa"/>
            <w:vAlign w:val="center"/>
          </w:tcPr>
          <w:p w14:paraId="777ADE6D" w14:textId="77777777" w:rsidR="005B7DC8" w:rsidRPr="006159E6" w:rsidRDefault="005B7DC8" w:rsidP="00243A80">
            <w:pPr>
              <w:pStyle w:val="CellBody"/>
              <w:rPr>
                <w:lang w:val="en-US"/>
              </w:rPr>
            </w:pPr>
            <w:r w:rsidRPr="006159E6">
              <w:rPr>
                <w:lang w:val="en-US"/>
              </w:rPr>
              <w:t>StepDate</w:t>
            </w:r>
          </w:p>
        </w:tc>
        <w:tc>
          <w:tcPr>
            <w:tcW w:w="5078" w:type="dxa"/>
          </w:tcPr>
          <w:p w14:paraId="3FB3F282" w14:textId="77777777" w:rsidR="005B7DC8" w:rsidRPr="006159E6" w:rsidRDefault="005B7DC8" w:rsidP="00482B66">
            <w:pPr>
              <w:pStyle w:val="CellBody"/>
              <w:rPr>
                <w:lang w:val="en-US"/>
              </w:rPr>
            </w:pPr>
            <w:r w:rsidRPr="006159E6">
              <w:rPr>
                <w:lang w:val="en-US"/>
              </w:rPr>
              <w:t>The date on which the associated ‘StepValue’ becomes effective.</w:t>
            </w:r>
          </w:p>
          <w:p w14:paraId="756B4941" w14:textId="77777777" w:rsidR="005B7DC8" w:rsidRPr="006159E6" w:rsidRDefault="005B7DC8" w:rsidP="00482B66">
            <w:pPr>
              <w:pStyle w:val="CellBody"/>
              <w:rPr>
                <w:lang w:val="en-US"/>
              </w:rPr>
            </w:pPr>
            <w:r>
              <w:rPr>
                <w:lang w:val="en-US"/>
              </w:rPr>
              <w:t>This is an u</w:t>
            </w:r>
            <w:r w:rsidRPr="006159E6">
              <w:rPr>
                <w:lang w:val="en-US"/>
              </w:rPr>
              <w:t>nadjusted date.</w:t>
            </w:r>
          </w:p>
        </w:tc>
        <w:tc>
          <w:tcPr>
            <w:tcW w:w="2156" w:type="dxa"/>
          </w:tcPr>
          <w:p w14:paraId="2FE62F43" w14:textId="77777777" w:rsidR="005B7DC8" w:rsidRPr="006159E6" w:rsidRDefault="005B7DC8" w:rsidP="00482B66">
            <w:pPr>
              <w:pStyle w:val="CellBody"/>
              <w:rPr>
                <w:lang w:val="en-US"/>
              </w:rPr>
            </w:pPr>
            <w:r w:rsidRPr="006159E6">
              <w:rPr>
                <w:lang w:val="en-US"/>
              </w:rPr>
              <w:t>DateType</w:t>
            </w:r>
          </w:p>
        </w:tc>
      </w:tr>
      <w:tr w:rsidR="005B7DC8" w:rsidRPr="006159E6" w14:paraId="06A9A486" w14:textId="77777777" w:rsidTr="004941B0">
        <w:tc>
          <w:tcPr>
            <w:tcW w:w="2264" w:type="dxa"/>
            <w:vAlign w:val="center"/>
          </w:tcPr>
          <w:p w14:paraId="721E1A3F" w14:textId="77777777" w:rsidR="005B7DC8" w:rsidRPr="006159E6" w:rsidRDefault="005B7DC8" w:rsidP="00243A80">
            <w:pPr>
              <w:pStyle w:val="CellBody"/>
              <w:rPr>
                <w:lang w:val="en-US"/>
              </w:rPr>
            </w:pPr>
            <w:r w:rsidRPr="006159E6">
              <w:rPr>
                <w:lang w:val="en-US"/>
              </w:rPr>
              <w:t>StepValue</w:t>
            </w:r>
          </w:p>
        </w:tc>
        <w:tc>
          <w:tcPr>
            <w:tcW w:w="5078" w:type="dxa"/>
          </w:tcPr>
          <w:p w14:paraId="07E1E08C" w14:textId="77777777" w:rsidR="005B7DC8" w:rsidRPr="006159E6" w:rsidRDefault="005B7DC8" w:rsidP="00482B66">
            <w:pPr>
              <w:pStyle w:val="CellBody"/>
              <w:rPr>
                <w:lang w:val="en-US"/>
              </w:rPr>
            </w:pPr>
            <w:r w:rsidRPr="006159E6">
              <w:rPr>
                <w:lang w:val="en-US"/>
              </w:rPr>
              <w:t>The non-negative rate or amount that becomes effective on the associated ‘StepDate’. A rate of 5% is represented as 0.05.</w:t>
            </w:r>
          </w:p>
        </w:tc>
        <w:tc>
          <w:tcPr>
            <w:tcW w:w="2156" w:type="dxa"/>
          </w:tcPr>
          <w:p w14:paraId="7F6FFF7F" w14:textId="77777777" w:rsidR="005B7DC8" w:rsidRPr="006159E6" w:rsidRDefault="005B7DC8" w:rsidP="00482B66">
            <w:pPr>
              <w:pStyle w:val="CellBody"/>
              <w:rPr>
                <w:lang w:val="en-US"/>
              </w:rPr>
            </w:pPr>
            <w:r w:rsidRPr="006159E6">
              <w:rPr>
                <w:lang w:val="en-US"/>
              </w:rPr>
              <w:t>QuantityType</w:t>
            </w:r>
          </w:p>
        </w:tc>
      </w:tr>
      <w:tr w:rsidR="005B7DC8" w:rsidRPr="006159E6" w14:paraId="37FCA326" w14:textId="77777777" w:rsidTr="004941B0">
        <w:tc>
          <w:tcPr>
            <w:tcW w:w="2264" w:type="dxa"/>
            <w:vAlign w:val="center"/>
          </w:tcPr>
          <w:p w14:paraId="3519660C" w14:textId="77777777" w:rsidR="005B7DC8" w:rsidRPr="006159E6" w:rsidRDefault="005B7DC8" w:rsidP="00243A80">
            <w:pPr>
              <w:pStyle w:val="CellBody"/>
              <w:rPr>
                <w:lang w:val="en-US"/>
              </w:rPr>
            </w:pPr>
            <w:r w:rsidRPr="006159E6">
              <w:rPr>
                <w:lang w:val="en-US"/>
              </w:rPr>
              <w:t>StrategyID</w:t>
            </w:r>
          </w:p>
        </w:tc>
        <w:tc>
          <w:tcPr>
            <w:tcW w:w="5078" w:type="dxa"/>
          </w:tcPr>
          <w:p w14:paraId="2A6CAB22" w14:textId="77777777" w:rsidR="005B7DC8" w:rsidRPr="006159E6" w:rsidRDefault="005B7DC8" w:rsidP="00482B66">
            <w:pPr>
              <w:pStyle w:val="CellBody"/>
              <w:rPr>
                <w:lang w:val="en-US"/>
              </w:rPr>
            </w:pPr>
            <w:r>
              <w:rPr>
                <w:lang w:val="en-US"/>
              </w:rPr>
              <w:t>The i</w:t>
            </w:r>
            <w:r w:rsidRPr="006159E6">
              <w:rPr>
                <w:lang w:val="en-US"/>
              </w:rPr>
              <w:t xml:space="preserve">dentification code created for </w:t>
            </w:r>
            <w:r>
              <w:rPr>
                <w:lang w:val="en-US"/>
              </w:rPr>
              <w:t xml:space="preserve">a </w:t>
            </w:r>
            <w:r w:rsidRPr="006159E6">
              <w:rPr>
                <w:lang w:val="en-US"/>
              </w:rPr>
              <w:t xml:space="preserve">strategy </w:t>
            </w:r>
            <w:r>
              <w:rPr>
                <w:lang w:val="en-US"/>
              </w:rPr>
              <w:t>transaction</w:t>
            </w:r>
            <w:r w:rsidRPr="006159E6">
              <w:rPr>
                <w:lang w:val="en-US"/>
              </w:rPr>
              <w:t xml:space="preserve"> by the author of the document.</w:t>
            </w:r>
          </w:p>
        </w:tc>
        <w:tc>
          <w:tcPr>
            <w:tcW w:w="2156" w:type="dxa"/>
          </w:tcPr>
          <w:p w14:paraId="25EE09D9" w14:textId="77777777" w:rsidR="005B7DC8" w:rsidRPr="006159E6" w:rsidRDefault="005B7DC8" w:rsidP="00482B66">
            <w:pPr>
              <w:pStyle w:val="CellBody"/>
              <w:rPr>
                <w:lang w:val="en-US"/>
              </w:rPr>
            </w:pPr>
            <w:r w:rsidRPr="006159E6">
              <w:rPr>
                <w:lang w:val="en-US"/>
              </w:rPr>
              <w:t>Identification</w:t>
            </w:r>
            <w:r w:rsidRPr="006159E6">
              <w:rPr>
                <w:lang w:val="en-US"/>
              </w:rPr>
              <w:softHyphen/>
              <w:t>Type</w:t>
            </w:r>
          </w:p>
        </w:tc>
      </w:tr>
      <w:tr w:rsidR="005B7DC8" w:rsidRPr="006159E6" w14:paraId="388FFE47" w14:textId="77777777" w:rsidTr="004941B0">
        <w:tc>
          <w:tcPr>
            <w:tcW w:w="2264" w:type="dxa"/>
            <w:vAlign w:val="center"/>
          </w:tcPr>
          <w:p w14:paraId="720BB00F" w14:textId="77777777" w:rsidR="005B7DC8" w:rsidRPr="006159E6" w:rsidRDefault="005B7DC8" w:rsidP="00243A80">
            <w:pPr>
              <w:pStyle w:val="CellBody"/>
              <w:rPr>
                <w:lang w:val="en-US"/>
              </w:rPr>
            </w:pPr>
            <w:r w:rsidRPr="006159E6">
              <w:rPr>
                <w:lang w:val="en-US"/>
              </w:rPr>
              <w:t>StrategyType</w:t>
            </w:r>
          </w:p>
        </w:tc>
        <w:tc>
          <w:tcPr>
            <w:tcW w:w="5078" w:type="dxa"/>
          </w:tcPr>
          <w:p w14:paraId="456E25B0" w14:textId="77777777" w:rsidR="005B7DC8" w:rsidRPr="006159E6" w:rsidRDefault="005B7DC8" w:rsidP="00482B66">
            <w:pPr>
              <w:pStyle w:val="CellBody"/>
              <w:rPr>
                <w:lang w:val="en-US"/>
              </w:rPr>
            </w:pPr>
            <w:r w:rsidRPr="006159E6">
              <w:rPr>
                <w:lang w:val="en-US"/>
              </w:rPr>
              <w:t xml:space="preserve">A strategy name summarising how the individual transactions within the basket </w:t>
            </w:r>
            <w:r>
              <w:rPr>
                <w:lang w:val="en-US"/>
              </w:rPr>
              <w:t>must</w:t>
            </w:r>
            <w:r w:rsidRPr="006159E6">
              <w:rPr>
                <w:lang w:val="en-US"/>
              </w:rPr>
              <w:t xml:space="preserve"> be treated at settlement.</w:t>
            </w:r>
          </w:p>
        </w:tc>
        <w:tc>
          <w:tcPr>
            <w:tcW w:w="2156" w:type="dxa"/>
          </w:tcPr>
          <w:p w14:paraId="2DA89CB1" w14:textId="77777777" w:rsidR="005B7DC8" w:rsidRPr="006159E6" w:rsidRDefault="005B7DC8" w:rsidP="00482B66">
            <w:pPr>
              <w:pStyle w:val="CellBody"/>
              <w:rPr>
                <w:lang w:val="en-US"/>
              </w:rPr>
            </w:pPr>
            <w:r w:rsidRPr="006159E6">
              <w:rPr>
                <w:lang w:val="en-US"/>
              </w:rPr>
              <w:t>Strategy</w:t>
            </w:r>
            <w:r w:rsidRPr="006159E6">
              <w:rPr>
                <w:lang w:val="en-US"/>
              </w:rPr>
              <w:softHyphen/>
              <w:t>Type</w:t>
            </w:r>
            <w:r w:rsidRPr="006159E6">
              <w:rPr>
                <w:lang w:val="en-US"/>
              </w:rPr>
              <w:softHyphen/>
              <w:t>Type</w:t>
            </w:r>
          </w:p>
        </w:tc>
      </w:tr>
      <w:tr w:rsidR="005B7DC8" w:rsidRPr="006159E6" w14:paraId="6F1510D2" w14:textId="77777777" w:rsidTr="004941B0">
        <w:tc>
          <w:tcPr>
            <w:tcW w:w="2264" w:type="dxa"/>
            <w:vAlign w:val="center"/>
          </w:tcPr>
          <w:p w14:paraId="071ACAAE" w14:textId="77777777" w:rsidR="005B7DC8" w:rsidRPr="006159E6" w:rsidRDefault="005B7DC8" w:rsidP="00243A80">
            <w:pPr>
              <w:pStyle w:val="CellBody"/>
              <w:rPr>
                <w:lang w:val="en-US"/>
              </w:rPr>
            </w:pPr>
            <w:r w:rsidRPr="006159E6">
              <w:rPr>
                <w:lang w:val="en-US"/>
              </w:rPr>
              <w:t>StrikePrice</w:t>
            </w:r>
          </w:p>
        </w:tc>
        <w:tc>
          <w:tcPr>
            <w:tcW w:w="5078" w:type="dxa"/>
          </w:tcPr>
          <w:p w14:paraId="29DE235E" w14:textId="77777777" w:rsidR="005B7DC8" w:rsidRPr="006159E6" w:rsidRDefault="005B7DC8" w:rsidP="00482B66">
            <w:pPr>
              <w:pStyle w:val="CellBody"/>
              <w:rPr>
                <w:lang w:val="en-US"/>
              </w:rPr>
            </w:pPr>
            <w:r>
              <w:rPr>
                <w:lang w:val="en-US"/>
              </w:rPr>
              <w:t>The s</w:t>
            </w:r>
            <w:r w:rsidRPr="006159E6">
              <w:rPr>
                <w:lang w:val="en-US"/>
              </w:rPr>
              <w:t>trike price of the option contract</w:t>
            </w:r>
            <w:r>
              <w:rPr>
                <w:lang w:val="en-US"/>
              </w:rPr>
              <w:t>.</w:t>
            </w:r>
          </w:p>
        </w:tc>
        <w:tc>
          <w:tcPr>
            <w:tcW w:w="2156" w:type="dxa"/>
          </w:tcPr>
          <w:p w14:paraId="49FFA2CB" w14:textId="77777777" w:rsidR="005B7DC8" w:rsidRPr="006159E6" w:rsidRDefault="005B7DC8" w:rsidP="00482B66">
            <w:pPr>
              <w:pStyle w:val="CellBody"/>
              <w:rPr>
                <w:lang w:val="en-US"/>
              </w:rPr>
            </w:pPr>
            <w:r w:rsidRPr="006159E6">
              <w:rPr>
                <w:lang w:val="en-US"/>
              </w:rPr>
              <w:t>PriceType</w:t>
            </w:r>
          </w:p>
        </w:tc>
      </w:tr>
      <w:tr w:rsidR="005B7DC8" w:rsidRPr="006159E6" w14:paraId="7289205B" w14:textId="77777777" w:rsidTr="004941B0">
        <w:tc>
          <w:tcPr>
            <w:tcW w:w="2264" w:type="dxa"/>
            <w:vAlign w:val="center"/>
          </w:tcPr>
          <w:p w14:paraId="163348A5" w14:textId="77777777" w:rsidR="005B7DC8" w:rsidRPr="006159E6" w:rsidRDefault="005B7DC8" w:rsidP="00243A80">
            <w:pPr>
              <w:pStyle w:val="CellBody"/>
              <w:rPr>
                <w:lang w:val="en-US"/>
              </w:rPr>
            </w:pPr>
            <w:r w:rsidRPr="006159E6">
              <w:rPr>
                <w:lang w:val="en-US"/>
              </w:rPr>
              <w:t>StrikePriceCurrency</w:t>
            </w:r>
          </w:p>
        </w:tc>
        <w:tc>
          <w:tcPr>
            <w:tcW w:w="5078" w:type="dxa"/>
          </w:tcPr>
          <w:p w14:paraId="48769B43" w14:textId="77777777" w:rsidR="005B7DC8" w:rsidRPr="006159E6" w:rsidRDefault="005B7DC8" w:rsidP="00482B66">
            <w:pPr>
              <w:pStyle w:val="CellBody"/>
              <w:rPr>
                <w:lang w:val="en-US"/>
              </w:rPr>
            </w:pPr>
            <w:r>
              <w:rPr>
                <w:lang w:val="en-US"/>
              </w:rPr>
              <w:t>The currency in which the strike price is denominated.</w:t>
            </w:r>
          </w:p>
        </w:tc>
        <w:tc>
          <w:tcPr>
            <w:tcW w:w="2156" w:type="dxa"/>
          </w:tcPr>
          <w:p w14:paraId="092F3176" w14:textId="77777777" w:rsidR="005B7DC8" w:rsidRPr="006159E6" w:rsidRDefault="005B7DC8" w:rsidP="00482B66">
            <w:pPr>
              <w:pStyle w:val="CellBody"/>
              <w:rPr>
                <w:lang w:val="en-US"/>
              </w:rPr>
            </w:pPr>
            <w:r w:rsidRPr="006159E6">
              <w:rPr>
                <w:lang w:val="en-US"/>
              </w:rPr>
              <w:t>CurrencyCodeType</w:t>
            </w:r>
          </w:p>
        </w:tc>
      </w:tr>
      <w:tr w:rsidR="005B7DC8" w:rsidRPr="006159E6" w14:paraId="5A44EFAC" w14:textId="77777777" w:rsidTr="004941B0">
        <w:tc>
          <w:tcPr>
            <w:tcW w:w="2264" w:type="dxa"/>
            <w:vAlign w:val="center"/>
          </w:tcPr>
          <w:p w14:paraId="11AB2E82" w14:textId="77777777" w:rsidR="005B7DC8" w:rsidRPr="006159E6" w:rsidRDefault="005B7DC8" w:rsidP="00243A80">
            <w:pPr>
              <w:pStyle w:val="CellBody"/>
              <w:rPr>
                <w:lang w:val="en-US"/>
              </w:rPr>
            </w:pPr>
            <w:r w:rsidRPr="006159E6">
              <w:rPr>
                <w:lang w:val="en-US"/>
              </w:rPr>
              <w:t>StrikePricePerUnit</w:t>
            </w:r>
            <w:r w:rsidRPr="006159E6">
              <w:rPr>
                <w:lang w:val="en-US"/>
              </w:rPr>
              <w:softHyphen/>
              <w:t>OfMeasure</w:t>
            </w:r>
          </w:p>
        </w:tc>
        <w:tc>
          <w:tcPr>
            <w:tcW w:w="5078" w:type="dxa"/>
          </w:tcPr>
          <w:p w14:paraId="6F23F6FB" w14:textId="77777777" w:rsidR="005B7DC8" w:rsidRPr="006159E6" w:rsidRDefault="005B7DC8" w:rsidP="00482B66">
            <w:pPr>
              <w:pStyle w:val="CellBody"/>
              <w:rPr>
                <w:lang w:val="en-US"/>
              </w:rPr>
            </w:pPr>
            <w:r>
              <w:rPr>
                <w:lang w:val="en-US"/>
              </w:rPr>
              <w:t xml:space="preserve">The unit of measure using in defining a strike price in </w:t>
            </w:r>
            <w:r w:rsidR="00073B9E">
              <w:rPr>
                <w:lang w:val="en-US"/>
              </w:rPr>
              <w:t>t</w:t>
            </w:r>
            <w:r>
              <w:rPr>
                <w:lang w:val="en-US"/>
              </w:rPr>
              <w:t>erms of unit price per unit of measure of a commodity.</w:t>
            </w:r>
          </w:p>
        </w:tc>
        <w:tc>
          <w:tcPr>
            <w:tcW w:w="2156" w:type="dxa"/>
          </w:tcPr>
          <w:p w14:paraId="51C6FF82" w14:textId="77777777" w:rsidR="005B7DC8" w:rsidRPr="006159E6" w:rsidRDefault="005B7DC8" w:rsidP="00482B66">
            <w:pPr>
              <w:pStyle w:val="CellBody"/>
              <w:rPr>
                <w:lang w:val="en-US"/>
              </w:rPr>
            </w:pPr>
            <w:r>
              <w:rPr>
                <w:lang w:val="en-US"/>
              </w:rPr>
              <w:t>s30</w:t>
            </w:r>
          </w:p>
        </w:tc>
      </w:tr>
      <w:tr w:rsidR="005B7DC8" w:rsidRPr="006159E6" w14:paraId="4EB37240" w14:textId="77777777" w:rsidTr="004941B0">
        <w:tc>
          <w:tcPr>
            <w:tcW w:w="2264" w:type="dxa"/>
            <w:vAlign w:val="center"/>
          </w:tcPr>
          <w:p w14:paraId="21AB8456" w14:textId="77777777" w:rsidR="005B7DC8" w:rsidRPr="006159E6" w:rsidRDefault="005B7DC8" w:rsidP="00243A80">
            <w:pPr>
              <w:pStyle w:val="CellBody"/>
              <w:rPr>
                <w:lang w:val="en-US"/>
              </w:rPr>
            </w:pPr>
            <w:r w:rsidRPr="006159E6">
              <w:rPr>
                <w:lang w:val="en-US"/>
              </w:rPr>
              <w:t>SuppressPrice</w:t>
            </w:r>
            <w:r w:rsidRPr="006159E6">
              <w:rPr>
                <w:lang w:val="en-US"/>
              </w:rPr>
              <w:softHyphen/>
              <w:t>Dissemination</w:t>
            </w:r>
          </w:p>
        </w:tc>
        <w:tc>
          <w:tcPr>
            <w:tcW w:w="5078" w:type="dxa"/>
          </w:tcPr>
          <w:p w14:paraId="4C008B78" w14:textId="77777777" w:rsidR="005B7DC8" w:rsidRPr="006159E6" w:rsidRDefault="005B7DC8" w:rsidP="00482B66">
            <w:pPr>
              <w:pStyle w:val="CellBody"/>
              <w:rPr>
                <w:lang w:val="en-US"/>
              </w:rPr>
            </w:pPr>
            <w:r>
              <w:rPr>
                <w:lang w:val="en-US"/>
              </w:rPr>
              <w:t>Indicates whether</w:t>
            </w:r>
            <w:r w:rsidRPr="006159E6">
              <w:rPr>
                <w:lang w:val="en-US"/>
              </w:rPr>
              <w:t xml:space="preserve"> the price is real-time disseminated.</w:t>
            </w:r>
          </w:p>
        </w:tc>
        <w:tc>
          <w:tcPr>
            <w:tcW w:w="2156" w:type="dxa"/>
          </w:tcPr>
          <w:p w14:paraId="4BF34539" w14:textId="77777777" w:rsidR="005B7DC8" w:rsidRPr="006159E6" w:rsidRDefault="005B7DC8" w:rsidP="00482B66">
            <w:pPr>
              <w:pStyle w:val="CellBody"/>
              <w:rPr>
                <w:lang w:val="en-US"/>
              </w:rPr>
            </w:pPr>
            <w:r w:rsidRPr="006159E6">
              <w:rPr>
                <w:lang w:val="en-US"/>
              </w:rPr>
              <w:t>Suppress</w:t>
            </w:r>
            <w:r w:rsidRPr="006159E6">
              <w:rPr>
                <w:lang w:val="en-US"/>
              </w:rPr>
              <w:softHyphen/>
              <w:t>Price</w:t>
            </w:r>
            <w:r w:rsidRPr="006159E6">
              <w:rPr>
                <w:lang w:val="en-US"/>
              </w:rPr>
              <w:softHyphen/>
              <w:t>Dissemination</w:t>
            </w:r>
            <w:r w:rsidRPr="006159E6">
              <w:rPr>
                <w:lang w:val="en-US"/>
              </w:rPr>
              <w:softHyphen/>
              <w:t>Type</w:t>
            </w:r>
          </w:p>
        </w:tc>
      </w:tr>
      <w:tr w:rsidR="005B7DC8" w:rsidRPr="006159E6" w:rsidDel="0018566C" w14:paraId="08FD95C3" w14:textId="4355B028" w:rsidTr="004941B0">
        <w:trPr>
          <w:del w:id="1904" w:author="Autor"/>
        </w:trPr>
        <w:tc>
          <w:tcPr>
            <w:tcW w:w="2264" w:type="dxa"/>
            <w:vAlign w:val="center"/>
          </w:tcPr>
          <w:p w14:paraId="5532D338" w14:textId="7E8C4F7A" w:rsidR="005B7DC8" w:rsidRPr="006159E6" w:rsidDel="0018566C" w:rsidRDefault="005B7DC8" w:rsidP="00243A80">
            <w:pPr>
              <w:pStyle w:val="CellBody"/>
              <w:rPr>
                <w:del w:id="1905" w:author="Autor"/>
                <w:lang w:val="en-US"/>
              </w:rPr>
            </w:pPr>
            <w:del w:id="1906" w:author="Autor">
              <w:r w:rsidRPr="006159E6" w:rsidDel="00083182">
                <w:rPr>
                  <w:lang w:val="en-US"/>
                </w:rPr>
                <w:delText>TaxonomyCode</w:delText>
              </w:r>
              <w:r w:rsidRPr="006159E6" w:rsidDel="00083182">
                <w:rPr>
                  <w:lang w:val="en-US"/>
                </w:rPr>
                <w:softHyphen/>
                <w:delText>Type</w:delText>
              </w:r>
            </w:del>
          </w:p>
        </w:tc>
        <w:tc>
          <w:tcPr>
            <w:tcW w:w="5078" w:type="dxa"/>
          </w:tcPr>
          <w:p w14:paraId="19DE009C" w14:textId="67D1EBB6" w:rsidR="005B7DC8" w:rsidRPr="006159E6" w:rsidDel="0018566C" w:rsidRDefault="005B7DC8" w:rsidP="00482B66">
            <w:pPr>
              <w:pStyle w:val="CellBody"/>
              <w:rPr>
                <w:del w:id="1907" w:author="Autor"/>
                <w:lang w:val="en-US"/>
              </w:rPr>
            </w:pPr>
            <w:del w:id="1908" w:author="Autor">
              <w:r w:rsidDel="00083182">
                <w:rPr>
                  <w:lang w:val="en-US"/>
                </w:rPr>
                <w:delText>This f</w:delText>
              </w:r>
              <w:r w:rsidRPr="006159E6" w:rsidDel="00083182">
                <w:rPr>
                  <w:lang w:val="en-US"/>
                </w:rPr>
                <w:delText xml:space="preserve">ield is deprecated, </w:delText>
              </w:r>
              <w:r w:rsidDel="00083182">
                <w:rPr>
                  <w:lang w:val="en-US"/>
                </w:rPr>
                <w:delText xml:space="preserve">but </w:delText>
              </w:r>
              <w:r w:rsidRPr="006159E6" w:rsidDel="00083182">
                <w:rPr>
                  <w:lang w:val="en-US"/>
                </w:rPr>
                <w:delText>retained for backwards compatibility.</w:delText>
              </w:r>
            </w:del>
          </w:p>
        </w:tc>
        <w:tc>
          <w:tcPr>
            <w:tcW w:w="2156" w:type="dxa"/>
          </w:tcPr>
          <w:p w14:paraId="74CA1E69" w14:textId="7B4C90A3" w:rsidR="005B7DC8" w:rsidRPr="006159E6" w:rsidDel="0018566C" w:rsidRDefault="005B7DC8" w:rsidP="00482B66">
            <w:pPr>
              <w:pStyle w:val="CellBody"/>
              <w:rPr>
                <w:del w:id="1909" w:author="Autor"/>
                <w:lang w:val="en-US"/>
              </w:rPr>
            </w:pPr>
            <w:del w:id="1910" w:author="Autor">
              <w:r w:rsidRPr="006159E6" w:rsidDel="00083182">
                <w:rPr>
                  <w:lang w:val="en-US"/>
                </w:rPr>
                <w:delText>TaxonomyCode</w:delText>
              </w:r>
              <w:r w:rsidRPr="006159E6" w:rsidDel="00083182">
                <w:rPr>
                  <w:lang w:val="en-US"/>
                </w:rPr>
                <w:softHyphen/>
                <w:delText>Type</w:delText>
              </w:r>
            </w:del>
          </w:p>
        </w:tc>
      </w:tr>
      <w:tr w:rsidR="005B7DC8" w:rsidRPr="006159E6" w:rsidDel="0018566C" w14:paraId="7D16A291" w14:textId="74CDB825" w:rsidTr="004941B0">
        <w:trPr>
          <w:del w:id="1911" w:author="Autor"/>
        </w:trPr>
        <w:tc>
          <w:tcPr>
            <w:tcW w:w="2264" w:type="dxa"/>
            <w:vAlign w:val="center"/>
          </w:tcPr>
          <w:p w14:paraId="036717CF" w14:textId="4953BA95" w:rsidR="005B7DC8" w:rsidRPr="006159E6" w:rsidDel="0018566C" w:rsidRDefault="005B7DC8" w:rsidP="00243A80">
            <w:pPr>
              <w:pStyle w:val="CellBody"/>
              <w:rPr>
                <w:del w:id="1912" w:author="Autor"/>
                <w:lang w:val="en-US"/>
              </w:rPr>
            </w:pPr>
            <w:del w:id="1913" w:author="Autor">
              <w:r w:rsidRPr="006159E6" w:rsidDel="00083182">
                <w:rPr>
                  <w:lang w:val="en-US"/>
                </w:rPr>
                <w:delText>Taxonomy</w:delText>
              </w:r>
            </w:del>
          </w:p>
        </w:tc>
        <w:tc>
          <w:tcPr>
            <w:tcW w:w="5078" w:type="dxa"/>
          </w:tcPr>
          <w:p w14:paraId="25091BFE" w14:textId="2C29CDFB" w:rsidR="005B7DC8" w:rsidRPr="006159E6" w:rsidDel="0018566C" w:rsidRDefault="005B7DC8" w:rsidP="00482B66">
            <w:pPr>
              <w:pStyle w:val="CellBody"/>
              <w:rPr>
                <w:del w:id="1914" w:author="Autor"/>
                <w:lang w:val="en-US"/>
              </w:rPr>
            </w:pPr>
            <w:del w:id="1915" w:author="Autor">
              <w:r w:rsidDel="00083182">
                <w:rPr>
                  <w:lang w:val="en-US"/>
                </w:rPr>
                <w:delText>The product nomenclature defined under EMIR</w:delText>
              </w:r>
              <w:r w:rsidR="00810FC3" w:rsidDel="00083182">
                <w:rPr>
                  <w:lang w:val="en-US"/>
                </w:rPr>
                <w:delText>.</w:delText>
              </w:r>
            </w:del>
          </w:p>
        </w:tc>
        <w:tc>
          <w:tcPr>
            <w:tcW w:w="2156" w:type="dxa"/>
          </w:tcPr>
          <w:p w14:paraId="6983B72A" w14:textId="5ACFE695" w:rsidR="005B7DC8" w:rsidRPr="006159E6" w:rsidDel="0018566C" w:rsidRDefault="005B7DC8" w:rsidP="00482B66">
            <w:pPr>
              <w:pStyle w:val="CellBody"/>
              <w:rPr>
                <w:del w:id="1916" w:author="Autor"/>
                <w:lang w:val="en-US"/>
              </w:rPr>
            </w:pPr>
            <w:del w:id="1917" w:author="Autor">
              <w:r w:rsidRPr="006159E6" w:rsidDel="00083182">
                <w:rPr>
                  <w:lang w:val="en-US"/>
                </w:rPr>
                <w:delText>TaxonomyType</w:delText>
              </w:r>
            </w:del>
          </w:p>
        </w:tc>
      </w:tr>
      <w:tr w:rsidR="005B7DC8" w:rsidRPr="006159E6" w14:paraId="0AD93F2E" w14:textId="77777777" w:rsidTr="004941B0">
        <w:tc>
          <w:tcPr>
            <w:tcW w:w="2264" w:type="dxa"/>
            <w:vAlign w:val="center"/>
          </w:tcPr>
          <w:p w14:paraId="68678C7C" w14:textId="77777777" w:rsidR="005B7DC8" w:rsidRPr="006159E6" w:rsidRDefault="005B7DC8" w:rsidP="00243A80">
            <w:pPr>
              <w:pStyle w:val="CellBody"/>
              <w:rPr>
                <w:lang w:val="en-US"/>
              </w:rPr>
            </w:pPr>
            <w:r w:rsidRPr="006159E6">
              <w:rPr>
                <w:lang w:val="en-US"/>
              </w:rPr>
              <w:t>TerminationDate</w:t>
            </w:r>
          </w:p>
        </w:tc>
        <w:tc>
          <w:tcPr>
            <w:tcW w:w="5078" w:type="dxa"/>
          </w:tcPr>
          <w:p w14:paraId="67855BF8" w14:textId="77777777" w:rsidR="005B7DC8" w:rsidRPr="006159E6" w:rsidRDefault="005B7DC8" w:rsidP="00482B66">
            <w:pPr>
              <w:pStyle w:val="CellBody"/>
              <w:rPr>
                <w:lang w:val="en-US"/>
              </w:rPr>
            </w:pPr>
            <w:r>
              <w:rPr>
                <w:lang w:val="en-US"/>
              </w:rPr>
              <w:t>The date of conclusion of the contractual obligations as defined under ISDA.</w:t>
            </w:r>
            <w:r w:rsidRPr="006159E6" w:rsidDel="009E6D6B">
              <w:rPr>
                <w:lang w:val="en-US"/>
              </w:rPr>
              <w:t xml:space="preserve"> </w:t>
            </w:r>
          </w:p>
        </w:tc>
        <w:tc>
          <w:tcPr>
            <w:tcW w:w="2156" w:type="dxa"/>
          </w:tcPr>
          <w:p w14:paraId="02261AA8" w14:textId="77777777" w:rsidR="005B7DC8" w:rsidRPr="006159E6" w:rsidRDefault="005B7DC8" w:rsidP="00482B66">
            <w:pPr>
              <w:pStyle w:val="CellBody"/>
              <w:rPr>
                <w:lang w:val="en-US"/>
              </w:rPr>
            </w:pPr>
            <w:r w:rsidRPr="006159E6">
              <w:rPr>
                <w:lang w:val="en-US"/>
              </w:rPr>
              <w:t>DateType</w:t>
            </w:r>
          </w:p>
        </w:tc>
      </w:tr>
      <w:tr w:rsidR="005B7DC8" w:rsidRPr="006159E6" w14:paraId="2FC106E0" w14:textId="77777777" w:rsidTr="004941B0">
        <w:tc>
          <w:tcPr>
            <w:tcW w:w="2264" w:type="dxa"/>
            <w:vAlign w:val="center"/>
          </w:tcPr>
          <w:p w14:paraId="4B597844" w14:textId="77777777" w:rsidR="005B7DC8" w:rsidRPr="006159E6" w:rsidRDefault="005B7DC8" w:rsidP="00243A80">
            <w:pPr>
              <w:pStyle w:val="CellBody"/>
              <w:rPr>
                <w:lang w:val="en-US"/>
              </w:rPr>
            </w:pPr>
            <w:r w:rsidRPr="006159E6">
              <w:rPr>
                <w:lang w:val="en-US"/>
              </w:rPr>
              <w:lastRenderedPageBreak/>
              <w:t>TitleConditions</w:t>
            </w:r>
          </w:p>
        </w:tc>
        <w:tc>
          <w:tcPr>
            <w:tcW w:w="5078" w:type="dxa"/>
          </w:tcPr>
          <w:p w14:paraId="4267AE26" w14:textId="77777777" w:rsidR="005B7DC8" w:rsidRPr="006159E6" w:rsidRDefault="005B7DC8" w:rsidP="00482B66">
            <w:pPr>
              <w:pStyle w:val="CellBody"/>
              <w:rPr>
                <w:lang w:val="en-US"/>
              </w:rPr>
            </w:pPr>
            <w:r w:rsidRPr="006159E6">
              <w:rPr>
                <w:lang w:val="en-US"/>
              </w:rPr>
              <w:t>The agreement between the parties as to the terms governing physical delivery risk and other circumstances related to the transfer of title of ownership for the physically delivered product.</w:t>
            </w:r>
          </w:p>
        </w:tc>
        <w:tc>
          <w:tcPr>
            <w:tcW w:w="2156" w:type="dxa"/>
          </w:tcPr>
          <w:p w14:paraId="1E90B01D" w14:textId="77777777" w:rsidR="005B7DC8" w:rsidRPr="006159E6" w:rsidRDefault="005B7DC8" w:rsidP="00482B66">
            <w:pPr>
              <w:pStyle w:val="CellBody"/>
              <w:rPr>
                <w:lang w:val="en-US"/>
              </w:rPr>
            </w:pPr>
            <w:r w:rsidRPr="006159E6">
              <w:rPr>
                <w:lang w:val="en-US"/>
              </w:rPr>
              <w:t>Title</w:t>
            </w:r>
            <w:r w:rsidRPr="006159E6">
              <w:rPr>
                <w:lang w:val="en-US"/>
              </w:rPr>
              <w:softHyphen/>
              <w:t>Conditions</w:t>
            </w:r>
            <w:r w:rsidRPr="006159E6">
              <w:rPr>
                <w:lang w:val="en-US"/>
              </w:rPr>
              <w:softHyphen/>
              <w:t>Type</w:t>
            </w:r>
          </w:p>
        </w:tc>
      </w:tr>
      <w:tr w:rsidR="005B7DC8" w:rsidRPr="006159E6" w14:paraId="4D413EA7" w14:textId="77777777" w:rsidTr="004941B0">
        <w:tc>
          <w:tcPr>
            <w:tcW w:w="2264" w:type="dxa"/>
            <w:vAlign w:val="center"/>
          </w:tcPr>
          <w:p w14:paraId="1B319E03" w14:textId="77777777" w:rsidR="005B7DC8" w:rsidRPr="006159E6" w:rsidRDefault="005B7DC8" w:rsidP="00243A80">
            <w:pPr>
              <w:pStyle w:val="CellBody"/>
              <w:rPr>
                <w:lang w:val="en-US"/>
              </w:rPr>
            </w:pPr>
            <w:r w:rsidRPr="006159E6">
              <w:rPr>
                <w:lang w:val="en-US"/>
              </w:rPr>
              <w:t>Tolerance</w:t>
            </w:r>
          </w:p>
        </w:tc>
        <w:tc>
          <w:tcPr>
            <w:tcW w:w="5078" w:type="dxa"/>
          </w:tcPr>
          <w:p w14:paraId="59879C60" w14:textId="77777777" w:rsidR="005B7DC8" w:rsidRPr="006159E6" w:rsidRDefault="005B7DC8" w:rsidP="00482B66">
            <w:pPr>
              <w:pStyle w:val="CellBody"/>
              <w:rPr>
                <w:lang w:val="en-US"/>
              </w:rPr>
            </w:pPr>
            <w:r w:rsidRPr="006159E6">
              <w:rPr>
                <w:lang w:val="en-US"/>
              </w:rPr>
              <w:t>The percentage tolerance agreed for a physical delivery</w:t>
            </w:r>
            <w:r>
              <w:rPr>
                <w:lang w:val="en-US"/>
              </w:rPr>
              <w:t>. The tolerance</w:t>
            </w:r>
            <w:r w:rsidRPr="006159E6">
              <w:rPr>
                <w:lang w:val="en-US"/>
              </w:rPr>
              <w:t xml:space="preserve"> can be a standard term of the contract or a negotiated element.</w:t>
            </w:r>
          </w:p>
        </w:tc>
        <w:tc>
          <w:tcPr>
            <w:tcW w:w="2156" w:type="dxa"/>
          </w:tcPr>
          <w:p w14:paraId="4286ED0F" w14:textId="77777777" w:rsidR="005B7DC8" w:rsidRPr="006159E6" w:rsidRDefault="005B7DC8" w:rsidP="00482B66">
            <w:pPr>
              <w:pStyle w:val="CellBody"/>
              <w:rPr>
                <w:lang w:val="en-US"/>
              </w:rPr>
            </w:pPr>
            <w:r w:rsidRPr="006159E6">
              <w:rPr>
                <w:lang w:val="en-US"/>
              </w:rPr>
              <w:t>QuantityType</w:t>
            </w:r>
          </w:p>
        </w:tc>
      </w:tr>
      <w:tr w:rsidR="005B7DC8" w:rsidRPr="006159E6" w14:paraId="11B4F300" w14:textId="77777777" w:rsidTr="004941B0">
        <w:tc>
          <w:tcPr>
            <w:tcW w:w="2264" w:type="dxa"/>
            <w:vAlign w:val="center"/>
          </w:tcPr>
          <w:p w14:paraId="5B0D5D37" w14:textId="77777777" w:rsidR="005B7DC8" w:rsidRPr="006159E6" w:rsidRDefault="005B7DC8" w:rsidP="00243A80">
            <w:pPr>
              <w:pStyle w:val="CellBody"/>
              <w:rPr>
                <w:lang w:val="en-US"/>
              </w:rPr>
            </w:pPr>
            <w:r w:rsidRPr="006159E6">
              <w:rPr>
                <w:lang w:val="en-US"/>
              </w:rPr>
              <w:t>ToleranceOptionOwner</w:t>
            </w:r>
          </w:p>
        </w:tc>
        <w:tc>
          <w:tcPr>
            <w:tcW w:w="5078" w:type="dxa"/>
          </w:tcPr>
          <w:p w14:paraId="2ABDEAF0" w14:textId="77777777" w:rsidR="005B7DC8" w:rsidRPr="006159E6" w:rsidRDefault="005B7DC8" w:rsidP="00482B66">
            <w:pPr>
              <w:pStyle w:val="CellBody"/>
              <w:rPr>
                <w:lang w:val="en-US"/>
              </w:rPr>
            </w:pPr>
            <w:r w:rsidRPr="006159E6">
              <w:rPr>
                <w:lang w:val="en-US"/>
              </w:rPr>
              <w:t xml:space="preserve">Indicates whether the tolerance is at the seller’s or </w:t>
            </w:r>
            <w:r>
              <w:rPr>
                <w:lang w:val="en-US"/>
              </w:rPr>
              <w:t xml:space="preserve">the </w:t>
            </w:r>
            <w:r w:rsidRPr="006159E6">
              <w:rPr>
                <w:lang w:val="en-US"/>
              </w:rPr>
              <w:t>buyer’s option.</w:t>
            </w:r>
          </w:p>
        </w:tc>
        <w:tc>
          <w:tcPr>
            <w:tcW w:w="2156" w:type="dxa"/>
          </w:tcPr>
          <w:p w14:paraId="52EAB880" w14:textId="77777777" w:rsidR="005B7DC8" w:rsidRPr="006159E6" w:rsidRDefault="005B7DC8" w:rsidP="00482B66">
            <w:pPr>
              <w:pStyle w:val="CellBody"/>
              <w:rPr>
                <w:lang w:val="en-US"/>
              </w:rPr>
            </w:pPr>
            <w:r w:rsidRPr="006159E6">
              <w:rPr>
                <w:lang w:val="en-US"/>
              </w:rPr>
              <w:t>PartyType</w:t>
            </w:r>
          </w:p>
        </w:tc>
      </w:tr>
      <w:tr w:rsidR="005B7DC8" w:rsidRPr="006159E6" w14:paraId="2C13F19B" w14:textId="77777777" w:rsidTr="004941B0">
        <w:tc>
          <w:tcPr>
            <w:tcW w:w="2264" w:type="dxa"/>
            <w:vAlign w:val="center"/>
          </w:tcPr>
          <w:p w14:paraId="65DAFB13" w14:textId="77777777" w:rsidR="005B7DC8" w:rsidRPr="006159E6" w:rsidRDefault="005B7DC8" w:rsidP="00243A80">
            <w:pPr>
              <w:pStyle w:val="CellBody"/>
              <w:rPr>
                <w:lang w:val="en-US"/>
              </w:rPr>
            </w:pPr>
            <w:r w:rsidRPr="006159E6">
              <w:rPr>
                <w:lang w:val="en-US"/>
              </w:rPr>
              <w:t>ToleranceUoM</w:t>
            </w:r>
          </w:p>
        </w:tc>
        <w:tc>
          <w:tcPr>
            <w:tcW w:w="5078" w:type="dxa"/>
          </w:tcPr>
          <w:p w14:paraId="1CDEEAF6" w14:textId="77777777" w:rsidR="005B7DC8" w:rsidRPr="006159E6" w:rsidRDefault="005B7DC8" w:rsidP="00482B66">
            <w:pPr>
              <w:pStyle w:val="CellBody"/>
              <w:rPr>
                <w:lang w:val="en-US"/>
              </w:rPr>
            </w:pPr>
            <w:r w:rsidRPr="006159E6">
              <w:rPr>
                <w:lang w:val="en-US"/>
              </w:rPr>
              <w:t>The unit in which the tolerance is specified.</w:t>
            </w:r>
          </w:p>
        </w:tc>
        <w:tc>
          <w:tcPr>
            <w:tcW w:w="2156" w:type="dxa"/>
          </w:tcPr>
          <w:p w14:paraId="2EE897CA" w14:textId="77777777" w:rsidR="005B7DC8" w:rsidRPr="006159E6" w:rsidRDefault="005B7DC8" w:rsidP="00482B66">
            <w:pPr>
              <w:pStyle w:val="CellBody"/>
              <w:rPr>
                <w:lang w:val="en-US"/>
              </w:rPr>
            </w:pPr>
            <w:r w:rsidRPr="006159E6">
              <w:rPr>
                <w:lang w:val="en-US"/>
              </w:rPr>
              <w:t>UnitOf</w:t>
            </w:r>
            <w:r w:rsidRPr="006159E6">
              <w:rPr>
                <w:lang w:val="en-US"/>
              </w:rPr>
              <w:softHyphen/>
              <w:t>Measure-Type</w:t>
            </w:r>
          </w:p>
        </w:tc>
      </w:tr>
      <w:tr w:rsidR="005B7DC8" w:rsidRPr="006159E6" w14:paraId="67AFC6DF" w14:textId="77777777" w:rsidTr="004941B0">
        <w:tc>
          <w:tcPr>
            <w:tcW w:w="2264" w:type="dxa"/>
            <w:vAlign w:val="center"/>
          </w:tcPr>
          <w:p w14:paraId="14289D41" w14:textId="77777777" w:rsidR="005B7DC8" w:rsidRPr="006159E6" w:rsidRDefault="005B7DC8" w:rsidP="00243A80">
            <w:pPr>
              <w:pStyle w:val="CellBody"/>
              <w:rPr>
                <w:lang w:val="en-US"/>
              </w:rPr>
            </w:pPr>
            <w:r w:rsidRPr="006159E6">
              <w:rPr>
                <w:lang w:val="en-US"/>
              </w:rPr>
              <w:t>TotalAmount</w:t>
            </w:r>
            <w:r w:rsidRPr="006159E6">
              <w:rPr>
                <w:lang w:val="en-US"/>
              </w:rPr>
              <w:softHyphen/>
              <w:t>Currency</w:t>
            </w:r>
          </w:p>
        </w:tc>
        <w:tc>
          <w:tcPr>
            <w:tcW w:w="5078" w:type="dxa"/>
          </w:tcPr>
          <w:p w14:paraId="75258733" w14:textId="77777777" w:rsidR="005B7DC8" w:rsidRPr="006159E6" w:rsidRDefault="005B7DC8" w:rsidP="00482B66">
            <w:pPr>
              <w:pStyle w:val="CellBody"/>
              <w:rPr>
                <w:lang w:val="en-US"/>
              </w:rPr>
            </w:pPr>
            <w:r w:rsidRPr="006159E6">
              <w:rPr>
                <w:lang w:val="en-US"/>
              </w:rPr>
              <w:t>Used for non-commodity asset classes to express the notional amount currency.</w:t>
            </w:r>
          </w:p>
        </w:tc>
        <w:tc>
          <w:tcPr>
            <w:tcW w:w="2156" w:type="dxa"/>
          </w:tcPr>
          <w:p w14:paraId="3BC09F65" w14:textId="77777777" w:rsidR="005B7DC8" w:rsidRPr="006159E6" w:rsidRDefault="005B7DC8" w:rsidP="00482B66">
            <w:pPr>
              <w:pStyle w:val="CellBody"/>
              <w:rPr>
                <w:lang w:val="en-US"/>
              </w:rPr>
            </w:pPr>
            <w:r w:rsidRPr="006159E6">
              <w:rPr>
                <w:lang w:val="en-US"/>
              </w:rPr>
              <w:t>CurrencyCode</w:t>
            </w:r>
            <w:r w:rsidRPr="006159E6">
              <w:rPr>
                <w:lang w:val="en-US"/>
              </w:rPr>
              <w:softHyphen/>
              <w:t>Type</w:t>
            </w:r>
          </w:p>
        </w:tc>
      </w:tr>
      <w:tr w:rsidR="005B7DC8" w:rsidRPr="006159E6" w14:paraId="594DC2BE" w14:textId="77777777" w:rsidTr="004941B0">
        <w:tc>
          <w:tcPr>
            <w:tcW w:w="2264" w:type="dxa"/>
            <w:vAlign w:val="center"/>
          </w:tcPr>
          <w:p w14:paraId="5D6D4967" w14:textId="77777777" w:rsidR="005B7DC8" w:rsidRPr="006159E6" w:rsidRDefault="005B7DC8" w:rsidP="00243A80">
            <w:pPr>
              <w:pStyle w:val="CellBody"/>
              <w:rPr>
                <w:lang w:val="en-US"/>
              </w:rPr>
            </w:pPr>
            <w:r w:rsidRPr="006159E6">
              <w:rPr>
                <w:lang w:val="en-US"/>
              </w:rPr>
              <w:t>TotalContractValue</w:t>
            </w:r>
          </w:p>
        </w:tc>
        <w:tc>
          <w:tcPr>
            <w:tcW w:w="5078" w:type="dxa"/>
          </w:tcPr>
          <w:p w14:paraId="44A5DFF1" w14:textId="77777777" w:rsidR="005B7DC8" w:rsidRDefault="005B7DC8" w:rsidP="00482B66">
            <w:pPr>
              <w:pStyle w:val="CellBody"/>
              <w:rPr>
                <w:lang w:val="en-US"/>
              </w:rPr>
            </w:pPr>
            <w:r>
              <w:rPr>
                <w:lang w:val="en-US"/>
              </w:rPr>
              <w:t>The t</w:t>
            </w:r>
            <w:r w:rsidRPr="006159E6">
              <w:rPr>
                <w:lang w:val="en-US"/>
              </w:rPr>
              <w:t>otal financial value of the transaction in the specified currency. If ‘Currency’ has the attribute @UseFractionUnit, then the ‘TotalContractValue’ must also be expressed in the same fractional unit.</w:t>
            </w:r>
          </w:p>
          <w:p w14:paraId="2A8CED21" w14:textId="1D311E1D" w:rsidR="00205093" w:rsidRPr="006159E6" w:rsidRDefault="00205093" w:rsidP="00482B66">
            <w:pPr>
              <w:pStyle w:val="CellBody"/>
              <w:rPr>
                <w:lang w:val="en-US"/>
              </w:rPr>
            </w:pPr>
            <w:ins w:id="1918" w:author="Autor">
              <w:r w:rsidRPr="006159E6" w:rsidDel="00205093">
                <w:rPr>
                  <w:lang w:val="en-US"/>
                </w:rPr>
                <w:t xml:space="preserve"> </w:t>
              </w:r>
            </w:ins>
            <w:del w:id="1919" w:author="Autor">
              <w:r w:rsidR="005B7DC8" w:rsidRPr="006159E6" w:rsidDel="00205093">
                <w:rPr>
                  <w:lang w:val="en-US"/>
                </w:rPr>
                <w:delText>This is an absolute value that must be represented as an unsigned value regardless of whether this is the buyer’s or the seller’s CpMLDocument or whether the ‘Price’ is a positive or negative amount.</w:delText>
              </w:r>
            </w:del>
            <w:ins w:id="1920" w:author="Autor">
              <w:r>
                <w:rPr>
                  <w:lang w:val="en-US"/>
                </w:rPr>
                <w:t>‘TotalContractValue’ can have a positive or negative value.</w:t>
              </w:r>
            </w:ins>
          </w:p>
        </w:tc>
        <w:tc>
          <w:tcPr>
            <w:tcW w:w="2156" w:type="dxa"/>
          </w:tcPr>
          <w:p w14:paraId="7B71D6E3" w14:textId="77777777" w:rsidR="005B7DC8" w:rsidRPr="006159E6" w:rsidRDefault="005B7DC8" w:rsidP="00482B66">
            <w:pPr>
              <w:pStyle w:val="CellBody"/>
              <w:rPr>
                <w:lang w:val="en-US"/>
              </w:rPr>
            </w:pPr>
            <w:r w:rsidRPr="006159E6">
              <w:rPr>
                <w:lang w:val="en-US"/>
              </w:rPr>
              <w:t>PriceType</w:t>
            </w:r>
          </w:p>
        </w:tc>
      </w:tr>
      <w:tr w:rsidR="005B7DC8" w:rsidRPr="006159E6" w14:paraId="0BA3E0AD" w14:textId="77777777" w:rsidTr="004941B0">
        <w:tc>
          <w:tcPr>
            <w:tcW w:w="2264" w:type="dxa"/>
            <w:vAlign w:val="center"/>
          </w:tcPr>
          <w:p w14:paraId="1734CBAB" w14:textId="77777777" w:rsidR="005B7DC8" w:rsidRPr="006159E6" w:rsidRDefault="005B7DC8" w:rsidP="00243A80">
            <w:pPr>
              <w:pStyle w:val="CellBody"/>
              <w:rPr>
                <w:lang w:val="en-US"/>
              </w:rPr>
            </w:pPr>
            <w:r w:rsidRPr="006159E6">
              <w:rPr>
                <w:lang w:val="en-US"/>
              </w:rPr>
              <w:t>TotalFee</w:t>
            </w:r>
          </w:p>
        </w:tc>
        <w:tc>
          <w:tcPr>
            <w:tcW w:w="5078" w:type="dxa"/>
          </w:tcPr>
          <w:p w14:paraId="5F760E06" w14:textId="77777777" w:rsidR="005B7DC8" w:rsidRPr="006159E6" w:rsidRDefault="005B7DC8" w:rsidP="00482B66">
            <w:pPr>
              <w:pStyle w:val="CellBody"/>
              <w:rPr>
                <w:lang w:val="en-US"/>
              </w:rPr>
            </w:pPr>
            <w:r>
              <w:rPr>
                <w:lang w:val="en-US"/>
              </w:rPr>
              <w:t>The b</w:t>
            </w:r>
            <w:r w:rsidRPr="006159E6">
              <w:rPr>
                <w:lang w:val="en-US"/>
              </w:rPr>
              <w:t>rokerage fee</w:t>
            </w:r>
            <w:r>
              <w:rPr>
                <w:lang w:val="en-US"/>
              </w:rPr>
              <w:t>.</w:t>
            </w:r>
          </w:p>
        </w:tc>
        <w:tc>
          <w:tcPr>
            <w:tcW w:w="2156" w:type="dxa"/>
          </w:tcPr>
          <w:p w14:paraId="4F04F124" w14:textId="77777777" w:rsidR="005B7DC8" w:rsidRPr="006159E6" w:rsidRDefault="005B7DC8" w:rsidP="00482B66">
            <w:pPr>
              <w:pStyle w:val="CellBody"/>
              <w:rPr>
                <w:lang w:val="en-US"/>
              </w:rPr>
            </w:pPr>
            <w:r w:rsidRPr="006159E6">
              <w:rPr>
                <w:lang w:val="en-US"/>
              </w:rPr>
              <w:t>QuantityType</w:t>
            </w:r>
          </w:p>
        </w:tc>
      </w:tr>
      <w:tr w:rsidR="005B7DC8" w:rsidRPr="006159E6" w14:paraId="2F025FD7" w14:textId="77777777" w:rsidTr="004941B0">
        <w:tc>
          <w:tcPr>
            <w:tcW w:w="2264" w:type="dxa"/>
            <w:vAlign w:val="center"/>
          </w:tcPr>
          <w:p w14:paraId="28EF0439" w14:textId="77777777" w:rsidR="005B7DC8" w:rsidRPr="006159E6" w:rsidRDefault="005B7DC8" w:rsidP="00243A80">
            <w:pPr>
              <w:pStyle w:val="CellBody"/>
              <w:rPr>
                <w:lang w:val="en-US"/>
              </w:rPr>
            </w:pPr>
            <w:r w:rsidRPr="006159E6">
              <w:rPr>
                <w:lang w:val="en-US"/>
              </w:rPr>
              <w:t>TotalPremiumValue</w:t>
            </w:r>
          </w:p>
        </w:tc>
        <w:tc>
          <w:tcPr>
            <w:tcW w:w="5078" w:type="dxa"/>
          </w:tcPr>
          <w:p w14:paraId="7481BB19" w14:textId="77777777" w:rsidR="005B7DC8" w:rsidRPr="006159E6" w:rsidRDefault="005B7DC8" w:rsidP="00482B66">
            <w:pPr>
              <w:pStyle w:val="CellBody"/>
              <w:rPr>
                <w:lang w:val="en-US"/>
              </w:rPr>
            </w:pPr>
            <w:r>
              <w:rPr>
                <w:lang w:val="en-US"/>
              </w:rPr>
              <w:t>The t</w:t>
            </w:r>
            <w:r w:rsidRPr="006159E6">
              <w:rPr>
                <w:lang w:val="en-US"/>
              </w:rPr>
              <w:t>otal financial value of the premium</w:t>
            </w:r>
            <w:r>
              <w:rPr>
                <w:lang w:val="en-US"/>
              </w:rPr>
              <w:t>s</w:t>
            </w:r>
            <w:r w:rsidRPr="006159E6">
              <w:rPr>
                <w:lang w:val="en-US"/>
              </w:rPr>
              <w:t xml:space="preserve"> in the specified currency.</w:t>
            </w:r>
          </w:p>
        </w:tc>
        <w:tc>
          <w:tcPr>
            <w:tcW w:w="2156" w:type="dxa"/>
          </w:tcPr>
          <w:p w14:paraId="2FF3975C" w14:textId="77777777" w:rsidR="005B7DC8" w:rsidRPr="006159E6" w:rsidRDefault="005B7DC8" w:rsidP="00482B66">
            <w:pPr>
              <w:pStyle w:val="CellBody"/>
              <w:rPr>
                <w:lang w:val="en-US"/>
              </w:rPr>
            </w:pPr>
            <w:r w:rsidRPr="006159E6">
              <w:rPr>
                <w:lang w:val="en-US"/>
              </w:rPr>
              <w:t>PriceType</w:t>
            </w:r>
          </w:p>
        </w:tc>
      </w:tr>
      <w:tr w:rsidR="005B7DC8" w:rsidRPr="006159E6" w14:paraId="30F4C896" w14:textId="77777777" w:rsidTr="004941B0">
        <w:tc>
          <w:tcPr>
            <w:tcW w:w="2264" w:type="dxa"/>
            <w:vAlign w:val="center"/>
          </w:tcPr>
          <w:p w14:paraId="09239686" w14:textId="77777777" w:rsidR="005B7DC8" w:rsidRPr="006159E6" w:rsidRDefault="005B7DC8" w:rsidP="00243A80">
            <w:pPr>
              <w:pStyle w:val="CellBody"/>
              <w:rPr>
                <w:lang w:val="en-US"/>
              </w:rPr>
            </w:pPr>
            <w:r w:rsidRPr="006159E6">
              <w:rPr>
                <w:lang w:val="en-US"/>
              </w:rPr>
              <w:t>TotalVolume</w:t>
            </w:r>
            <w:r w:rsidRPr="006159E6">
              <w:rPr>
                <w:lang w:val="en-US"/>
              </w:rPr>
              <w:softHyphen/>
              <w:t>Quantity</w:t>
            </w:r>
            <w:r w:rsidRPr="006159E6">
              <w:rPr>
                <w:lang w:val="en-US"/>
              </w:rPr>
              <w:softHyphen/>
              <w:t>Unit</w:t>
            </w:r>
          </w:p>
        </w:tc>
        <w:tc>
          <w:tcPr>
            <w:tcW w:w="5078" w:type="dxa"/>
          </w:tcPr>
          <w:p w14:paraId="355236DF" w14:textId="77777777" w:rsidR="005B7DC8" w:rsidRPr="006159E6" w:rsidRDefault="005B7DC8" w:rsidP="00482B66">
            <w:pPr>
              <w:pStyle w:val="CellBody"/>
              <w:rPr>
                <w:lang w:val="en-US"/>
              </w:rPr>
            </w:pPr>
            <w:r>
              <w:rPr>
                <w:lang w:val="en-US"/>
              </w:rPr>
              <w:t>The unit of measure of the volume of the commodity of the given trade.</w:t>
            </w:r>
          </w:p>
        </w:tc>
        <w:tc>
          <w:tcPr>
            <w:tcW w:w="2156" w:type="dxa"/>
          </w:tcPr>
          <w:p w14:paraId="2E0FD896" w14:textId="77777777" w:rsidR="005B7DC8" w:rsidRPr="006159E6" w:rsidRDefault="005B7DC8" w:rsidP="00482B66">
            <w:pPr>
              <w:pStyle w:val="CellBody"/>
              <w:rPr>
                <w:lang w:val="en-US"/>
              </w:rPr>
            </w:pPr>
            <w:r w:rsidRPr="006159E6">
              <w:rPr>
                <w:lang w:val="en-US"/>
              </w:rPr>
              <w:t>UnitOf</w:t>
            </w:r>
            <w:r w:rsidRPr="006159E6">
              <w:rPr>
                <w:lang w:val="en-US"/>
              </w:rPr>
              <w:softHyphen/>
              <w:t>Measure</w:t>
            </w:r>
            <w:r w:rsidRPr="006159E6">
              <w:rPr>
                <w:lang w:val="en-US"/>
              </w:rPr>
              <w:softHyphen/>
              <w:t>Type</w:t>
            </w:r>
          </w:p>
        </w:tc>
      </w:tr>
      <w:tr w:rsidR="005B7DC8" w:rsidRPr="006159E6" w14:paraId="48D87A60" w14:textId="77777777" w:rsidTr="004941B0">
        <w:tc>
          <w:tcPr>
            <w:tcW w:w="2264" w:type="dxa"/>
            <w:vAlign w:val="center"/>
          </w:tcPr>
          <w:p w14:paraId="39BFF105" w14:textId="77777777" w:rsidR="005B7DC8" w:rsidRPr="006159E6" w:rsidRDefault="005B7DC8" w:rsidP="00243A80">
            <w:pPr>
              <w:pStyle w:val="CellBody"/>
              <w:rPr>
                <w:lang w:val="en-US"/>
              </w:rPr>
            </w:pPr>
            <w:r w:rsidRPr="006159E6">
              <w:rPr>
                <w:lang w:val="en-US"/>
              </w:rPr>
              <w:t>TotalVolume</w:t>
            </w:r>
          </w:p>
        </w:tc>
        <w:tc>
          <w:tcPr>
            <w:tcW w:w="5078" w:type="dxa"/>
          </w:tcPr>
          <w:p w14:paraId="138E0E15" w14:textId="77777777" w:rsidR="005B7DC8" w:rsidRPr="006159E6" w:rsidRDefault="005B7DC8" w:rsidP="00482B66">
            <w:pPr>
              <w:pStyle w:val="CellBody"/>
              <w:rPr>
                <w:lang w:val="en-US"/>
              </w:rPr>
            </w:pPr>
            <w:r w:rsidRPr="006159E6">
              <w:rPr>
                <w:lang w:val="en-US"/>
              </w:rPr>
              <w:t>The total volume of a commodity that has been negotiated in a transaction.</w:t>
            </w:r>
          </w:p>
          <w:p w14:paraId="4BBEF71F" w14:textId="77777777" w:rsidR="005B7DC8" w:rsidRPr="006159E6" w:rsidRDefault="005B7DC8" w:rsidP="00482B66">
            <w:pPr>
              <w:pStyle w:val="CellBody"/>
              <w:rPr>
                <w:lang w:val="en-US"/>
              </w:rPr>
            </w:pPr>
            <w:r>
              <w:rPr>
                <w:lang w:val="en-US"/>
              </w:rPr>
              <w:t xml:space="preserve">Equal </w:t>
            </w:r>
            <w:r w:rsidRPr="006159E6">
              <w:rPr>
                <w:lang w:val="en-US"/>
              </w:rPr>
              <w:t>to:</w:t>
            </w:r>
            <w:r>
              <w:rPr>
                <w:lang w:val="en-US"/>
              </w:rPr>
              <w:t xml:space="preserve"> c</w:t>
            </w:r>
            <w:r w:rsidRPr="006159E6">
              <w:rPr>
                <w:lang w:val="en-US"/>
              </w:rPr>
              <w:t>apacity x number of time units of delivery</w:t>
            </w:r>
          </w:p>
        </w:tc>
        <w:tc>
          <w:tcPr>
            <w:tcW w:w="2156" w:type="dxa"/>
          </w:tcPr>
          <w:p w14:paraId="781B42A4" w14:textId="77777777" w:rsidR="005B7DC8" w:rsidRPr="006159E6" w:rsidRDefault="005B7DC8" w:rsidP="00482B66">
            <w:pPr>
              <w:pStyle w:val="CellBody"/>
              <w:rPr>
                <w:lang w:val="en-US"/>
              </w:rPr>
            </w:pPr>
            <w:r w:rsidRPr="006159E6">
              <w:rPr>
                <w:lang w:val="en-US"/>
              </w:rPr>
              <w:t>QuantityType</w:t>
            </w:r>
          </w:p>
        </w:tc>
      </w:tr>
      <w:tr w:rsidR="005B7DC8" w:rsidRPr="006159E6" w14:paraId="6271A268" w14:textId="77777777" w:rsidTr="004941B0">
        <w:tc>
          <w:tcPr>
            <w:tcW w:w="2264" w:type="dxa"/>
            <w:vAlign w:val="center"/>
          </w:tcPr>
          <w:p w14:paraId="33DB84D3" w14:textId="77777777" w:rsidR="005B7DC8" w:rsidRPr="006159E6" w:rsidRDefault="005B7DC8" w:rsidP="00243A80">
            <w:pPr>
              <w:pStyle w:val="CellBody"/>
              <w:rPr>
                <w:lang w:val="en-US"/>
              </w:rPr>
            </w:pPr>
            <w:r w:rsidRPr="006159E6">
              <w:rPr>
                <w:lang w:val="en-US"/>
              </w:rPr>
              <w:t>TotalVolumeUnit</w:t>
            </w:r>
          </w:p>
        </w:tc>
        <w:tc>
          <w:tcPr>
            <w:tcW w:w="5078" w:type="dxa"/>
          </w:tcPr>
          <w:p w14:paraId="0783653A" w14:textId="77777777" w:rsidR="005B7DC8" w:rsidRPr="006159E6" w:rsidRDefault="005B7DC8" w:rsidP="00482B66">
            <w:pPr>
              <w:pStyle w:val="CellBody"/>
              <w:rPr>
                <w:lang w:val="en-US"/>
              </w:rPr>
            </w:pPr>
            <w:r w:rsidRPr="006159E6">
              <w:rPr>
                <w:lang w:val="en-US"/>
              </w:rPr>
              <w:t>Unit in which the total volume is expressed</w:t>
            </w:r>
            <w:r>
              <w:rPr>
                <w:lang w:val="en-US"/>
              </w:rPr>
              <w:t xml:space="preserve">, typically </w:t>
            </w:r>
            <w:r w:rsidRPr="006159E6">
              <w:rPr>
                <w:lang w:val="en-US"/>
              </w:rPr>
              <w:t>MWh</w:t>
            </w:r>
            <w:r>
              <w:rPr>
                <w:lang w:val="en-US"/>
              </w:rPr>
              <w:t>.</w:t>
            </w:r>
          </w:p>
        </w:tc>
        <w:tc>
          <w:tcPr>
            <w:tcW w:w="2156" w:type="dxa"/>
          </w:tcPr>
          <w:p w14:paraId="56CF1BFD" w14:textId="77777777" w:rsidR="005B7DC8" w:rsidRPr="006159E6" w:rsidRDefault="005B7DC8" w:rsidP="00482B66">
            <w:pPr>
              <w:pStyle w:val="CellBody"/>
              <w:rPr>
                <w:lang w:val="en-US"/>
              </w:rPr>
            </w:pPr>
            <w:r w:rsidRPr="006159E6">
              <w:rPr>
                <w:lang w:val="en-US"/>
              </w:rPr>
              <w:t>UnitOf</w:t>
            </w:r>
            <w:r w:rsidRPr="006159E6">
              <w:rPr>
                <w:lang w:val="en-US"/>
              </w:rPr>
              <w:softHyphen/>
              <w:t>Measure</w:t>
            </w:r>
            <w:r w:rsidRPr="006159E6">
              <w:rPr>
                <w:lang w:val="en-US"/>
              </w:rPr>
              <w:softHyphen/>
              <w:t>Type</w:t>
            </w:r>
          </w:p>
        </w:tc>
      </w:tr>
      <w:tr w:rsidR="005B7DC8" w:rsidRPr="006159E6" w14:paraId="02427034" w14:textId="77777777" w:rsidTr="004941B0">
        <w:tc>
          <w:tcPr>
            <w:tcW w:w="2264" w:type="dxa"/>
            <w:vAlign w:val="center"/>
          </w:tcPr>
          <w:p w14:paraId="3C706665" w14:textId="77777777" w:rsidR="005B7DC8" w:rsidRPr="006159E6" w:rsidRDefault="005B7DC8" w:rsidP="00243A80">
            <w:pPr>
              <w:pStyle w:val="CellBody"/>
              <w:rPr>
                <w:lang w:val="en-US"/>
              </w:rPr>
            </w:pPr>
            <w:r w:rsidRPr="006159E6">
              <w:rPr>
                <w:lang w:val="en-US"/>
              </w:rPr>
              <w:t>TradeDate</w:t>
            </w:r>
          </w:p>
        </w:tc>
        <w:tc>
          <w:tcPr>
            <w:tcW w:w="5078" w:type="dxa"/>
          </w:tcPr>
          <w:p w14:paraId="3F14F8C6" w14:textId="31354A16" w:rsidR="005B7DC8" w:rsidRPr="006159E6" w:rsidRDefault="005B7DC8" w:rsidP="00482B66">
            <w:pPr>
              <w:pStyle w:val="CellBody"/>
              <w:rPr>
                <w:lang w:val="en-US"/>
              </w:rPr>
            </w:pPr>
            <w:r w:rsidRPr="006159E6">
              <w:rPr>
                <w:lang w:val="en-US"/>
              </w:rPr>
              <w:t xml:space="preserve">The date that a transaction was concluded. The date is based on </w:t>
            </w:r>
            <w:r>
              <w:rPr>
                <w:lang w:val="en-US"/>
              </w:rPr>
              <w:t xml:space="preserve">local </w:t>
            </w:r>
            <w:r w:rsidRPr="006159E6">
              <w:rPr>
                <w:lang w:val="en-US"/>
              </w:rPr>
              <w:t>time, not a specific time</w:t>
            </w:r>
            <w:r w:rsidR="00281B37">
              <w:rPr>
                <w:lang w:val="en-US"/>
              </w:rPr>
              <w:t xml:space="preserve"> </w:t>
            </w:r>
            <w:r w:rsidRPr="006159E6">
              <w:rPr>
                <w:lang w:val="en-US"/>
              </w:rPr>
              <w:t>zone.</w:t>
            </w:r>
          </w:p>
          <w:p w14:paraId="229893BB" w14:textId="6422C0D5" w:rsidR="005B7DC8" w:rsidRPr="006159E6" w:rsidRDefault="005B7DC8" w:rsidP="00C11A4E">
            <w:pPr>
              <w:pStyle w:val="CellBody"/>
              <w:rPr>
                <w:lang w:val="en-US"/>
              </w:rPr>
            </w:pPr>
            <w:r w:rsidRPr="006159E6">
              <w:rPr>
                <w:lang w:val="en-US"/>
              </w:rPr>
              <w:t>The trade date must be the calendar date, not the commodity date. A trade struck at 0100hrs on Sept 11</w:t>
            </w:r>
            <w:r w:rsidRPr="006159E6">
              <w:rPr>
                <w:vertAlign w:val="superscript"/>
                <w:lang w:val="en-US"/>
              </w:rPr>
              <w:t>th</w:t>
            </w:r>
            <w:r w:rsidRPr="006159E6">
              <w:rPr>
                <w:lang w:val="en-US"/>
              </w:rPr>
              <w:t xml:space="preserve"> must have a trade date of 11</w:t>
            </w:r>
            <w:r w:rsidRPr="006159E6">
              <w:rPr>
                <w:vertAlign w:val="superscript"/>
                <w:lang w:val="en-US"/>
              </w:rPr>
              <w:t>th</w:t>
            </w:r>
            <w:r w:rsidRPr="006159E6">
              <w:rPr>
                <w:lang w:val="en-US"/>
              </w:rPr>
              <w:t xml:space="preserve"> even though the commodity date may still be the 10</w:t>
            </w:r>
            <w:r w:rsidRPr="006159E6">
              <w:rPr>
                <w:vertAlign w:val="superscript"/>
                <w:lang w:val="en-US"/>
              </w:rPr>
              <w:t>th</w:t>
            </w:r>
            <w:r w:rsidRPr="006159E6">
              <w:rPr>
                <w:lang w:val="en-US"/>
              </w:rPr>
              <w:t xml:space="preserve">. An example is the UK Gas </w:t>
            </w:r>
            <w:r w:rsidR="00C11A4E">
              <w:rPr>
                <w:lang w:val="en-US"/>
              </w:rPr>
              <w:t>Day</w:t>
            </w:r>
            <w:r w:rsidRPr="006159E6">
              <w:rPr>
                <w:lang w:val="en-US"/>
              </w:rPr>
              <w:t>, which runs from D+0 05:00 to D+1 05:00.</w:t>
            </w:r>
          </w:p>
        </w:tc>
        <w:tc>
          <w:tcPr>
            <w:tcW w:w="2156" w:type="dxa"/>
          </w:tcPr>
          <w:p w14:paraId="52683191" w14:textId="77777777" w:rsidR="005B7DC8" w:rsidRPr="006159E6" w:rsidRDefault="005B7DC8" w:rsidP="00482B66">
            <w:pPr>
              <w:pStyle w:val="CellBody"/>
              <w:rPr>
                <w:lang w:val="en-US"/>
              </w:rPr>
            </w:pPr>
            <w:r w:rsidRPr="006159E6">
              <w:rPr>
                <w:lang w:val="en-US"/>
              </w:rPr>
              <w:t>DateType</w:t>
            </w:r>
          </w:p>
        </w:tc>
      </w:tr>
      <w:tr w:rsidR="003B461E" w:rsidRPr="006159E6" w14:paraId="5A5103DE" w14:textId="77777777" w:rsidTr="00735D91">
        <w:trPr>
          <w:ins w:id="1921" w:author="Autor"/>
        </w:trPr>
        <w:tc>
          <w:tcPr>
            <w:tcW w:w="2264" w:type="dxa"/>
            <w:vAlign w:val="center"/>
          </w:tcPr>
          <w:p w14:paraId="2722616A" w14:textId="77777777" w:rsidR="003B461E" w:rsidRPr="006159E6" w:rsidRDefault="003B461E" w:rsidP="00735D91">
            <w:pPr>
              <w:pStyle w:val="CellBody"/>
              <w:rPr>
                <w:ins w:id="1922" w:author="Autor"/>
                <w:lang w:val="en-US"/>
              </w:rPr>
            </w:pPr>
            <w:ins w:id="1923" w:author="Autor">
              <w:r w:rsidRPr="006159E6">
                <w:rPr>
                  <w:lang w:val="en-US"/>
                </w:rPr>
                <w:t>Trade</w:t>
              </w:r>
              <w:r>
                <w:rPr>
                  <w:lang w:val="en-US"/>
                </w:rPr>
                <w:softHyphen/>
                <w:t>Execution</w:t>
              </w:r>
              <w:r>
                <w:rPr>
                  <w:lang w:val="en-US"/>
                </w:rPr>
                <w:softHyphen/>
                <w:t>Timestamp</w:t>
              </w:r>
            </w:ins>
          </w:p>
        </w:tc>
        <w:tc>
          <w:tcPr>
            <w:tcW w:w="5078" w:type="dxa"/>
          </w:tcPr>
          <w:p w14:paraId="6CFFE99C" w14:textId="77777777" w:rsidR="003B461E" w:rsidRDefault="003B461E" w:rsidP="00735D91">
            <w:pPr>
              <w:pStyle w:val="CellBody"/>
              <w:rPr>
                <w:ins w:id="1924" w:author="Autor"/>
                <w:lang w:val="en-US"/>
              </w:rPr>
            </w:pPr>
            <w:ins w:id="1925" w:author="Autor">
              <w:r w:rsidRPr="006159E6">
                <w:rPr>
                  <w:lang w:val="en-US"/>
                </w:rPr>
                <w:t xml:space="preserve">The date that a transaction was concluded. </w:t>
              </w:r>
            </w:ins>
          </w:p>
          <w:p w14:paraId="30B1F82A" w14:textId="77777777" w:rsidR="003B461E" w:rsidRPr="006159E6" w:rsidRDefault="003B461E" w:rsidP="00735D91">
            <w:pPr>
              <w:pStyle w:val="CellBody"/>
              <w:rPr>
                <w:ins w:id="1926" w:author="Autor"/>
                <w:lang w:val="en-US"/>
              </w:rPr>
            </w:pPr>
            <w:ins w:id="1927" w:author="Autor">
              <w:r w:rsidRPr="006159E6">
                <w:rPr>
                  <w:lang w:val="en-US"/>
                </w:rPr>
                <w:t xml:space="preserve">The date is </w:t>
              </w:r>
              <w:r>
                <w:rPr>
                  <w:lang w:val="en-US"/>
                </w:rPr>
                <w:t xml:space="preserve">expressed in UTC plus time zone offset, see also </w:t>
              </w:r>
              <w:r>
                <w:rPr>
                  <w:lang w:val="en-US"/>
                </w:rPr>
                <w:fldChar w:fldCharType="begin"/>
              </w:r>
              <w:r>
                <w:rPr>
                  <w:lang w:val="en-US"/>
                </w:rPr>
                <w:instrText xml:space="preserve"> REF BR008 \h </w:instrText>
              </w:r>
            </w:ins>
            <w:r>
              <w:rPr>
                <w:lang w:val="en-US"/>
              </w:rPr>
            </w:r>
            <w:ins w:id="1928" w:author="Autor">
              <w:r>
                <w:rPr>
                  <w:lang w:val="en-US"/>
                </w:rPr>
                <w:fldChar w:fldCharType="separate"/>
              </w:r>
              <w:r>
                <w:rPr>
                  <w:lang w:val="en-US"/>
                </w:rPr>
                <w:t>BR008</w:t>
              </w:r>
              <w:r>
                <w:rPr>
                  <w:lang w:val="en-US"/>
                </w:rPr>
                <w:fldChar w:fldCharType="end"/>
              </w:r>
              <w:r>
                <w:rPr>
                  <w:lang w:val="en-US"/>
                </w:rPr>
                <w:t>.</w:t>
              </w:r>
            </w:ins>
          </w:p>
          <w:p w14:paraId="368A2BB7" w14:textId="22890F42" w:rsidR="003B461E" w:rsidRPr="006159E6" w:rsidRDefault="003B461E" w:rsidP="0076028F">
            <w:pPr>
              <w:pStyle w:val="CellBody"/>
              <w:rPr>
                <w:ins w:id="1929" w:author="Autor"/>
                <w:lang w:val="en-US"/>
              </w:rPr>
            </w:pPr>
            <w:ins w:id="1930" w:author="Autor">
              <w:r w:rsidRPr="006159E6">
                <w:rPr>
                  <w:lang w:val="en-US"/>
                </w:rPr>
                <w:t>The trade date must be the calendar date, not the commodity date. A trade struck at 0100hrs on Sept 11</w:t>
              </w:r>
              <w:r w:rsidRPr="006159E6">
                <w:rPr>
                  <w:vertAlign w:val="superscript"/>
                  <w:lang w:val="en-US"/>
                </w:rPr>
                <w:t>th</w:t>
              </w:r>
              <w:r w:rsidRPr="006159E6">
                <w:rPr>
                  <w:lang w:val="en-US"/>
                </w:rPr>
                <w:t xml:space="preserve"> must have a trade date of 11</w:t>
              </w:r>
              <w:r w:rsidRPr="006159E6">
                <w:rPr>
                  <w:vertAlign w:val="superscript"/>
                  <w:lang w:val="en-US"/>
                </w:rPr>
                <w:t>th</w:t>
              </w:r>
              <w:r w:rsidRPr="006159E6">
                <w:rPr>
                  <w:lang w:val="en-US"/>
                </w:rPr>
                <w:t xml:space="preserve"> even though the commodity date may still be the 10</w:t>
              </w:r>
              <w:r w:rsidRPr="006159E6">
                <w:rPr>
                  <w:vertAlign w:val="superscript"/>
                  <w:lang w:val="en-US"/>
                </w:rPr>
                <w:t>th</w:t>
              </w:r>
              <w:r w:rsidRPr="006159E6">
                <w:rPr>
                  <w:lang w:val="en-US"/>
                </w:rPr>
                <w:t xml:space="preserve">. An example is the UK Gas </w:t>
              </w:r>
              <w:r w:rsidR="0076028F">
                <w:rPr>
                  <w:lang w:val="en-US"/>
                </w:rPr>
                <w:t>Day</w:t>
              </w:r>
              <w:r w:rsidRPr="006159E6">
                <w:rPr>
                  <w:lang w:val="en-US"/>
                </w:rPr>
                <w:t>, which runs from D+0 05:00 to D+1 05:00.</w:t>
              </w:r>
            </w:ins>
          </w:p>
        </w:tc>
        <w:tc>
          <w:tcPr>
            <w:tcW w:w="2156" w:type="dxa"/>
          </w:tcPr>
          <w:p w14:paraId="6DBBD7C1" w14:textId="77777777" w:rsidR="003B461E" w:rsidRPr="006159E6" w:rsidRDefault="003B461E" w:rsidP="00735D91">
            <w:pPr>
              <w:pStyle w:val="CellBody"/>
              <w:rPr>
                <w:ins w:id="1931" w:author="Autor"/>
                <w:lang w:val="en-US"/>
              </w:rPr>
            </w:pPr>
            <w:ins w:id="1932" w:author="Autor">
              <w:r w:rsidRPr="00EA5032">
                <w:rPr>
                  <w:lang w:val="en-US"/>
                </w:rPr>
                <w:t>UTCOffset</w:t>
              </w:r>
              <w:r>
                <w:rPr>
                  <w:lang w:val="en-US"/>
                </w:rPr>
                <w:softHyphen/>
              </w:r>
              <w:r w:rsidRPr="00EA5032">
                <w:rPr>
                  <w:lang w:val="en-US"/>
                </w:rPr>
                <w:t>Timestamp</w:t>
              </w:r>
              <w:r>
                <w:rPr>
                  <w:lang w:val="en-US"/>
                </w:rPr>
                <w:softHyphen/>
              </w:r>
              <w:r w:rsidRPr="00EA5032">
                <w:rPr>
                  <w:lang w:val="en-US"/>
                </w:rPr>
                <w:t>Type</w:t>
              </w:r>
            </w:ins>
          </w:p>
        </w:tc>
      </w:tr>
      <w:tr w:rsidR="005B7DC8" w:rsidRPr="006159E6" w14:paraId="16D96416" w14:textId="77777777" w:rsidTr="004941B0">
        <w:tc>
          <w:tcPr>
            <w:tcW w:w="2264" w:type="dxa"/>
            <w:vAlign w:val="center"/>
          </w:tcPr>
          <w:p w14:paraId="49D73D47" w14:textId="77777777" w:rsidR="005B7DC8" w:rsidRPr="006159E6" w:rsidRDefault="005B7DC8" w:rsidP="00243A80">
            <w:pPr>
              <w:pStyle w:val="CellBody"/>
              <w:rPr>
                <w:lang w:val="en-US"/>
              </w:rPr>
            </w:pPr>
            <w:r w:rsidRPr="006159E6">
              <w:rPr>
                <w:lang w:val="en-US"/>
              </w:rPr>
              <w:t>TradeID</w:t>
            </w:r>
          </w:p>
        </w:tc>
        <w:tc>
          <w:tcPr>
            <w:tcW w:w="5078" w:type="dxa"/>
          </w:tcPr>
          <w:p w14:paraId="6156A416" w14:textId="77777777" w:rsidR="005B7DC8" w:rsidRPr="006159E6" w:rsidRDefault="005B7DC8" w:rsidP="00482B66">
            <w:pPr>
              <w:pStyle w:val="CellBody"/>
              <w:rPr>
                <w:lang w:val="en-US"/>
              </w:rPr>
            </w:pPr>
            <w:r>
              <w:rPr>
                <w:lang w:val="en-US"/>
              </w:rPr>
              <w:t>A globally unique transaction i</w:t>
            </w:r>
            <w:r w:rsidRPr="006159E6">
              <w:rPr>
                <w:lang w:val="en-US"/>
              </w:rPr>
              <w:t>dentification code.</w:t>
            </w:r>
          </w:p>
        </w:tc>
        <w:tc>
          <w:tcPr>
            <w:tcW w:w="2156" w:type="dxa"/>
          </w:tcPr>
          <w:p w14:paraId="53E1C1EC" w14:textId="77777777" w:rsidR="005B7DC8" w:rsidRPr="006159E6" w:rsidRDefault="005B7DC8" w:rsidP="00482B66">
            <w:pPr>
              <w:pStyle w:val="CellBody"/>
              <w:rPr>
                <w:lang w:val="en-US"/>
              </w:rPr>
            </w:pPr>
            <w:r w:rsidRPr="006159E6">
              <w:rPr>
                <w:lang w:val="en-US"/>
              </w:rPr>
              <w:t>IdentificationType</w:t>
            </w:r>
          </w:p>
        </w:tc>
      </w:tr>
      <w:tr w:rsidR="005B7DC8" w:rsidRPr="006159E6" w14:paraId="38B7A518" w14:textId="77777777" w:rsidTr="004941B0">
        <w:tc>
          <w:tcPr>
            <w:tcW w:w="2264" w:type="dxa"/>
            <w:vAlign w:val="center"/>
          </w:tcPr>
          <w:p w14:paraId="2CE1624E" w14:textId="77777777" w:rsidR="005B7DC8" w:rsidRPr="006159E6" w:rsidRDefault="005B7DC8" w:rsidP="00243A80">
            <w:pPr>
              <w:pStyle w:val="CellBody"/>
              <w:rPr>
                <w:lang w:val="en-US"/>
              </w:rPr>
            </w:pPr>
            <w:r w:rsidRPr="006159E6">
              <w:rPr>
                <w:lang w:val="en-US"/>
              </w:rPr>
              <w:t>TradeID</w:t>
            </w:r>
          </w:p>
        </w:tc>
        <w:tc>
          <w:tcPr>
            <w:tcW w:w="5078" w:type="dxa"/>
          </w:tcPr>
          <w:p w14:paraId="5D851AA8" w14:textId="77777777" w:rsidR="005B7DC8" w:rsidRPr="006159E6" w:rsidRDefault="005B7DC8" w:rsidP="00482B66">
            <w:pPr>
              <w:pStyle w:val="CellBody"/>
              <w:rPr>
                <w:lang w:val="en-US"/>
              </w:rPr>
            </w:pPr>
            <w:r w:rsidRPr="006159E6">
              <w:rPr>
                <w:lang w:val="en-US"/>
              </w:rPr>
              <w:t>An internal locally unique identifi</w:t>
            </w:r>
            <w:r>
              <w:rPr>
                <w:lang w:val="en-US"/>
              </w:rPr>
              <w:t xml:space="preserve">cation code used by the </w:t>
            </w:r>
            <w:r>
              <w:rPr>
                <w:lang w:val="en-US"/>
              </w:rPr>
              <w:lastRenderedPageBreak/>
              <w:t>buyer or the seller to identify the trade.</w:t>
            </w:r>
          </w:p>
        </w:tc>
        <w:tc>
          <w:tcPr>
            <w:tcW w:w="2156" w:type="dxa"/>
          </w:tcPr>
          <w:p w14:paraId="565C9471" w14:textId="77777777" w:rsidR="005B7DC8" w:rsidRPr="006159E6" w:rsidRDefault="005B7DC8" w:rsidP="00482B66">
            <w:pPr>
              <w:pStyle w:val="CellBody"/>
              <w:rPr>
                <w:lang w:val="en-US"/>
              </w:rPr>
            </w:pPr>
            <w:r w:rsidRPr="006159E6">
              <w:rPr>
                <w:lang w:val="en-US"/>
              </w:rPr>
              <w:lastRenderedPageBreak/>
              <w:t>TradeIDType</w:t>
            </w:r>
          </w:p>
        </w:tc>
      </w:tr>
      <w:tr w:rsidR="005B7DC8" w:rsidRPr="006159E6" w14:paraId="134DCD07" w14:textId="77777777" w:rsidTr="004941B0">
        <w:tc>
          <w:tcPr>
            <w:tcW w:w="2264" w:type="dxa"/>
            <w:vAlign w:val="center"/>
          </w:tcPr>
          <w:p w14:paraId="78454EB9" w14:textId="77777777" w:rsidR="005B7DC8" w:rsidRPr="006159E6" w:rsidRDefault="005B7DC8" w:rsidP="00243A80">
            <w:pPr>
              <w:pStyle w:val="CellBody"/>
              <w:rPr>
                <w:lang w:val="en-US"/>
              </w:rPr>
            </w:pPr>
            <w:r w:rsidRPr="006159E6">
              <w:rPr>
                <w:lang w:val="en-US"/>
              </w:rPr>
              <w:t>TradeParty1Role</w:t>
            </w:r>
          </w:p>
        </w:tc>
        <w:tc>
          <w:tcPr>
            <w:tcW w:w="5078" w:type="dxa"/>
          </w:tcPr>
          <w:p w14:paraId="15EA1A94" w14:textId="77777777" w:rsidR="005B7DC8" w:rsidRPr="006159E6" w:rsidRDefault="005B7DC8" w:rsidP="00482B66">
            <w:pPr>
              <w:pStyle w:val="CellBody"/>
              <w:rPr>
                <w:lang w:val="en-US"/>
              </w:rPr>
            </w:pPr>
            <w:r>
              <w:rPr>
                <w:lang w:val="en-US"/>
              </w:rPr>
              <w:t>The role of the reporting party.</w:t>
            </w:r>
          </w:p>
        </w:tc>
        <w:tc>
          <w:tcPr>
            <w:tcW w:w="2156" w:type="dxa"/>
          </w:tcPr>
          <w:p w14:paraId="510A4D8C" w14:textId="77777777" w:rsidR="005B7DC8" w:rsidRPr="006159E6" w:rsidRDefault="005B7DC8" w:rsidP="00482B66">
            <w:pPr>
              <w:pStyle w:val="CellBody"/>
              <w:rPr>
                <w:lang w:val="en-US"/>
              </w:rPr>
            </w:pPr>
            <w:r w:rsidRPr="006159E6">
              <w:rPr>
                <w:lang w:val="en-US"/>
              </w:rPr>
              <w:t>s20</w:t>
            </w:r>
          </w:p>
        </w:tc>
      </w:tr>
      <w:tr w:rsidR="005B7DC8" w:rsidRPr="006159E6" w14:paraId="4CD4B083" w14:textId="77777777" w:rsidTr="004941B0">
        <w:tc>
          <w:tcPr>
            <w:tcW w:w="2264" w:type="dxa"/>
            <w:vAlign w:val="center"/>
          </w:tcPr>
          <w:p w14:paraId="2ABF3EDD" w14:textId="77777777" w:rsidR="005B7DC8" w:rsidRPr="006159E6" w:rsidRDefault="005B7DC8" w:rsidP="00243A80">
            <w:pPr>
              <w:pStyle w:val="CellBody"/>
              <w:rPr>
                <w:lang w:val="en-US"/>
              </w:rPr>
            </w:pPr>
            <w:r w:rsidRPr="006159E6">
              <w:rPr>
                <w:lang w:val="en-US"/>
              </w:rPr>
              <w:t>TradeParty1</w:t>
            </w:r>
            <w:r w:rsidRPr="006159E6">
              <w:rPr>
                <w:lang w:val="en-US"/>
              </w:rPr>
              <w:softHyphen/>
              <w:t>Financial</w:t>
            </w:r>
            <w:r w:rsidRPr="006159E6">
              <w:rPr>
                <w:lang w:val="en-US"/>
              </w:rPr>
              <w:softHyphen/>
              <w:t>EntityStatus</w:t>
            </w:r>
          </w:p>
        </w:tc>
        <w:tc>
          <w:tcPr>
            <w:tcW w:w="5078" w:type="dxa"/>
          </w:tcPr>
          <w:p w14:paraId="05DB7C68" w14:textId="77777777" w:rsidR="005B7DC8" w:rsidRPr="006159E6" w:rsidRDefault="005B7DC8" w:rsidP="00482B66">
            <w:pPr>
              <w:pStyle w:val="CellBody"/>
              <w:rPr>
                <w:lang w:val="en-US"/>
              </w:rPr>
            </w:pPr>
            <w:r w:rsidRPr="006159E6">
              <w:rPr>
                <w:lang w:val="en-US"/>
              </w:rPr>
              <w:t xml:space="preserve">Indicates whether </w:t>
            </w:r>
            <w:r>
              <w:rPr>
                <w:lang w:val="en-US"/>
              </w:rPr>
              <w:t xml:space="preserve">the reporting party </w:t>
            </w:r>
            <w:r w:rsidRPr="006159E6">
              <w:rPr>
                <w:lang w:val="en-US"/>
              </w:rPr>
              <w:t xml:space="preserve">is a financial or non-financial entity. </w:t>
            </w:r>
          </w:p>
        </w:tc>
        <w:tc>
          <w:tcPr>
            <w:tcW w:w="2156" w:type="dxa"/>
          </w:tcPr>
          <w:p w14:paraId="50404645" w14:textId="77777777" w:rsidR="005B7DC8" w:rsidRPr="006159E6" w:rsidRDefault="005B7DC8" w:rsidP="00482B66">
            <w:pPr>
              <w:pStyle w:val="CellBody"/>
              <w:rPr>
                <w:lang w:val="en-US"/>
              </w:rPr>
            </w:pPr>
            <w:r w:rsidRPr="006159E6">
              <w:rPr>
                <w:lang w:val="en-US"/>
              </w:rPr>
              <w:t>s70</w:t>
            </w:r>
          </w:p>
        </w:tc>
      </w:tr>
      <w:tr w:rsidR="005B7DC8" w:rsidRPr="006159E6" w14:paraId="0C7F15E5" w14:textId="77777777" w:rsidTr="004941B0">
        <w:tc>
          <w:tcPr>
            <w:tcW w:w="2264" w:type="dxa"/>
            <w:vAlign w:val="center"/>
          </w:tcPr>
          <w:p w14:paraId="16847D90" w14:textId="77777777" w:rsidR="005B7DC8" w:rsidRPr="006159E6" w:rsidRDefault="005B7DC8" w:rsidP="00243A80">
            <w:pPr>
              <w:pStyle w:val="CellBody"/>
              <w:rPr>
                <w:lang w:val="en-US"/>
              </w:rPr>
            </w:pPr>
            <w:r w:rsidRPr="006159E6">
              <w:rPr>
                <w:lang w:val="en-US"/>
              </w:rPr>
              <w:t>TradeParty1</w:t>
            </w:r>
            <w:r w:rsidRPr="006159E6">
              <w:rPr>
                <w:lang w:val="en-US"/>
              </w:rPr>
              <w:softHyphen/>
              <w:t>USPerson</w:t>
            </w:r>
            <w:r w:rsidRPr="006159E6">
              <w:rPr>
                <w:lang w:val="en-US"/>
              </w:rPr>
              <w:softHyphen/>
              <w:t>Indicator</w:t>
            </w:r>
          </w:p>
        </w:tc>
        <w:tc>
          <w:tcPr>
            <w:tcW w:w="5078" w:type="dxa"/>
          </w:tcPr>
          <w:p w14:paraId="73D1CD55" w14:textId="77777777" w:rsidR="005B7DC8" w:rsidRPr="006159E6" w:rsidRDefault="005B7DC8" w:rsidP="00BE7318">
            <w:pPr>
              <w:pStyle w:val="CellBody"/>
              <w:rPr>
                <w:lang w:val="en-US"/>
              </w:rPr>
            </w:pPr>
            <w:r w:rsidRPr="006159E6">
              <w:rPr>
                <w:lang w:val="en-US"/>
              </w:rPr>
              <w:t xml:space="preserve">Indicates </w:t>
            </w:r>
            <w:r>
              <w:rPr>
                <w:lang w:val="en-US"/>
              </w:rPr>
              <w:t xml:space="preserve">whether the reporting party </w:t>
            </w:r>
            <w:r w:rsidRPr="006159E6">
              <w:rPr>
                <w:lang w:val="en-US"/>
              </w:rPr>
              <w:t xml:space="preserve">qualifies as a US </w:t>
            </w:r>
            <w:r w:rsidR="00BE7318">
              <w:rPr>
                <w:lang w:val="en-US"/>
              </w:rPr>
              <w:t>P</w:t>
            </w:r>
            <w:r w:rsidRPr="006159E6">
              <w:rPr>
                <w:lang w:val="en-US"/>
              </w:rPr>
              <w:t>erson under the legislation.</w:t>
            </w:r>
          </w:p>
        </w:tc>
        <w:tc>
          <w:tcPr>
            <w:tcW w:w="2156" w:type="dxa"/>
          </w:tcPr>
          <w:p w14:paraId="52BF35C8" w14:textId="77777777" w:rsidR="005B7DC8" w:rsidRPr="006159E6" w:rsidRDefault="005B7DC8" w:rsidP="00482B66">
            <w:pPr>
              <w:pStyle w:val="CellBody"/>
              <w:rPr>
                <w:lang w:val="en-US"/>
              </w:rPr>
            </w:pPr>
            <w:r w:rsidRPr="006159E6">
              <w:rPr>
                <w:lang w:val="en-US"/>
              </w:rPr>
              <w:t>CountryCodeType</w:t>
            </w:r>
          </w:p>
        </w:tc>
      </w:tr>
      <w:tr w:rsidR="005B7DC8" w:rsidRPr="006159E6" w14:paraId="60665531" w14:textId="77777777" w:rsidTr="004941B0">
        <w:tc>
          <w:tcPr>
            <w:tcW w:w="2264" w:type="dxa"/>
            <w:vAlign w:val="center"/>
          </w:tcPr>
          <w:p w14:paraId="0277BCAD" w14:textId="77777777" w:rsidR="005B7DC8" w:rsidRPr="006159E6" w:rsidRDefault="005B7DC8" w:rsidP="00243A80">
            <w:pPr>
              <w:pStyle w:val="CellBody"/>
              <w:rPr>
                <w:lang w:val="en-US"/>
              </w:rPr>
            </w:pPr>
            <w:r w:rsidRPr="006159E6">
              <w:rPr>
                <w:lang w:val="en-US"/>
              </w:rPr>
              <w:t>TradeParty2Role</w:t>
            </w:r>
          </w:p>
        </w:tc>
        <w:tc>
          <w:tcPr>
            <w:tcW w:w="5078" w:type="dxa"/>
          </w:tcPr>
          <w:p w14:paraId="468DDB17" w14:textId="77777777" w:rsidR="005B7DC8" w:rsidRPr="006159E6" w:rsidRDefault="005B7DC8" w:rsidP="00482B66">
            <w:pPr>
              <w:pStyle w:val="CellBody"/>
              <w:rPr>
                <w:lang w:val="en-US"/>
              </w:rPr>
            </w:pPr>
            <w:r>
              <w:rPr>
                <w:lang w:val="en-US"/>
              </w:rPr>
              <w:t>The role of the other party to the trade.</w:t>
            </w:r>
          </w:p>
        </w:tc>
        <w:tc>
          <w:tcPr>
            <w:tcW w:w="2156" w:type="dxa"/>
          </w:tcPr>
          <w:p w14:paraId="4B1ADB92" w14:textId="77777777" w:rsidR="005B7DC8" w:rsidRPr="006159E6" w:rsidRDefault="005B7DC8" w:rsidP="00482B66">
            <w:pPr>
              <w:pStyle w:val="CellBody"/>
              <w:rPr>
                <w:lang w:val="en-US"/>
              </w:rPr>
            </w:pPr>
            <w:r w:rsidRPr="006159E6">
              <w:rPr>
                <w:lang w:val="en-US"/>
              </w:rPr>
              <w:t>s20</w:t>
            </w:r>
          </w:p>
        </w:tc>
      </w:tr>
      <w:tr w:rsidR="005B7DC8" w:rsidRPr="006159E6" w14:paraId="290F2F1C" w14:textId="77777777" w:rsidTr="004941B0">
        <w:tc>
          <w:tcPr>
            <w:tcW w:w="2264" w:type="dxa"/>
            <w:vAlign w:val="center"/>
          </w:tcPr>
          <w:p w14:paraId="50DF1AE2" w14:textId="77777777" w:rsidR="005B7DC8" w:rsidRPr="006159E6" w:rsidRDefault="005B7DC8" w:rsidP="00243A80">
            <w:pPr>
              <w:pStyle w:val="CellBody"/>
              <w:rPr>
                <w:lang w:val="en-US"/>
              </w:rPr>
            </w:pPr>
            <w:r w:rsidRPr="006159E6">
              <w:rPr>
                <w:lang w:val="en-US"/>
              </w:rPr>
              <w:t>TradeParty2</w:t>
            </w:r>
            <w:r w:rsidRPr="006159E6">
              <w:rPr>
                <w:lang w:val="en-US"/>
              </w:rPr>
              <w:softHyphen/>
              <w:t>USPerson</w:t>
            </w:r>
            <w:r w:rsidRPr="006159E6">
              <w:rPr>
                <w:lang w:val="en-US"/>
              </w:rPr>
              <w:softHyphen/>
              <w:t>Indicator</w:t>
            </w:r>
          </w:p>
        </w:tc>
        <w:tc>
          <w:tcPr>
            <w:tcW w:w="5078" w:type="dxa"/>
          </w:tcPr>
          <w:p w14:paraId="1A172107" w14:textId="77777777" w:rsidR="005B7DC8" w:rsidRPr="006159E6" w:rsidRDefault="005B7DC8" w:rsidP="00BE7318">
            <w:pPr>
              <w:pStyle w:val="CellBody"/>
              <w:rPr>
                <w:lang w:val="en-US"/>
              </w:rPr>
            </w:pPr>
            <w:r w:rsidRPr="006159E6">
              <w:rPr>
                <w:lang w:val="en-US"/>
              </w:rPr>
              <w:t xml:space="preserve">Indicates </w:t>
            </w:r>
            <w:r>
              <w:rPr>
                <w:lang w:val="en-US"/>
              </w:rPr>
              <w:t xml:space="preserve">whether </w:t>
            </w:r>
            <w:r w:rsidRPr="006159E6">
              <w:rPr>
                <w:lang w:val="en-US"/>
              </w:rPr>
              <w:t xml:space="preserve">the other party to the trade qualifies as a US Person under the legislation. </w:t>
            </w:r>
          </w:p>
        </w:tc>
        <w:tc>
          <w:tcPr>
            <w:tcW w:w="2156" w:type="dxa"/>
          </w:tcPr>
          <w:p w14:paraId="045AC39E" w14:textId="77777777" w:rsidR="005B7DC8" w:rsidRPr="006159E6" w:rsidRDefault="005B7DC8" w:rsidP="00482B66">
            <w:pPr>
              <w:pStyle w:val="CellBody"/>
              <w:rPr>
                <w:lang w:val="en-US"/>
              </w:rPr>
            </w:pPr>
            <w:r w:rsidRPr="006159E6">
              <w:rPr>
                <w:lang w:val="en-US"/>
              </w:rPr>
              <w:t>CountryCodeType</w:t>
            </w:r>
          </w:p>
        </w:tc>
      </w:tr>
      <w:tr w:rsidR="005B7DC8" w:rsidRPr="006159E6" w14:paraId="29B99E7A" w14:textId="77777777" w:rsidTr="004941B0">
        <w:tc>
          <w:tcPr>
            <w:tcW w:w="2264" w:type="dxa"/>
            <w:vAlign w:val="center"/>
          </w:tcPr>
          <w:p w14:paraId="468F0D2E" w14:textId="77777777" w:rsidR="005B7DC8" w:rsidRPr="006159E6" w:rsidRDefault="005B7DC8" w:rsidP="00243A80">
            <w:pPr>
              <w:pStyle w:val="CellBody"/>
              <w:rPr>
                <w:lang w:val="en-US"/>
              </w:rPr>
            </w:pPr>
            <w:r w:rsidRPr="006159E6">
              <w:rPr>
                <w:lang w:val="en-US"/>
              </w:rPr>
              <w:t>TradeParty2</w:t>
            </w:r>
            <w:r w:rsidRPr="006159E6">
              <w:rPr>
                <w:lang w:val="en-US"/>
              </w:rPr>
              <w:softHyphen/>
              <w:t>Financial</w:t>
            </w:r>
            <w:r w:rsidRPr="006159E6">
              <w:rPr>
                <w:lang w:val="en-US"/>
              </w:rPr>
              <w:softHyphen/>
              <w:t>EntityStatus</w:t>
            </w:r>
          </w:p>
        </w:tc>
        <w:tc>
          <w:tcPr>
            <w:tcW w:w="5078" w:type="dxa"/>
          </w:tcPr>
          <w:p w14:paraId="78F9668A" w14:textId="77777777" w:rsidR="005B7DC8" w:rsidRPr="006159E6" w:rsidRDefault="005B7DC8" w:rsidP="00482B66">
            <w:pPr>
              <w:pStyle w:val="CellBody"/>
              <w:rPr>
                <w:lang w:val="en-US"/>
              </w:rPr>
            </w:pPr>
            <w:r w:rsidRPr="006159E6">
              <w:rPr>
                <w:lang w:val="en-US"/>
              </w:rPr>
              <w:t xml:space="preserve">Indicates whether </w:t>
            </w:r>
            <w:r>
              <w:rPr>
                <w:lang w:val="en-US"/>
              </w:rPr>
              <w:t>the other party to the trade</w:t>
            </w:r>
            <w:r w:rsidRPr="006159E6">
              <w:rPr>
                <w:lang w:val="en-US"/>
              </w:rPr>
              <w:t xml:space="preserve"> is a financial or non-financial entity. </w:t>
            </w:r>
          </w:p>
        </w:tc>
        <w:tc>
          <w:tcPr>
            <w:tcW w:w="2156" w:type="dxa"/>
          </w:tcPr>
          <w:p w14:paraId="12DFAB41" w14:textId="77777777" w:rsidR="005B7DC8" w:rsidRPr="006159E6" w:rsidRDefault="005B7DC8" w:rsidP="00482B66">
            <w:pPr>
              <w:pStyle w:val="CellBody"/>
              <w:rPr>
                <w:lang w:val="en-US"/>
              </w:rPr>
            </w:pPr>
            <w:r w:rsidRPr="006159E6">
              <w:rPr>
                <w:lang w:val="en-US"/>
              </w:rPr>
              <w:t>s70</w:t>
            </w:r>
          </w:p>
        </w:tc>
      </w:tr>
      <w:tr w:rsidR="005B7DC8" w:rsidRPr="006159E6" w14:paraId="08CDB953" w14:textId="77777777" w:rsidTr="004941B0">
        <w:tc>
          <w:tcPr>
            <w:tcW w:w="2264" w:type="dxa"/>
            <w:vAlign w:val="center"/>
          </w:tcPr>
          <w:p w14:paraId="51017B32" w14:textId="77777777" w:rsidR="005B7DC8" w:rsidRPr="006159E6" w:rsidRDefault="005B7DC8" w:rsidP="00243A80">
            <w:pPr>
              <w:pStyle w:val="CellBody"/>
              <w:rPr>
                <w:lang w:val="en-US"/>
              </w:rPr>
            </w:pPr>
            <w:r w:rsidRPr="006159E6">
              <w:rPr>
                <w:lang w:val="en-US"/>
              </w:rPr>
              <w:t>TradeTime</w:t>
            </w:r>
          </w:p>
        </w:tc>
        <w:tc>
          <w:tcPr>
            <w:tcW w:w="5078" w:type="dxa"/>
          </w:tcPr>
          <w:p w14:paraId="40E014F1" w14:textId="77777777" w:rsidR="005B7DC8" w:rsidRPr="006159E6" w:rsidRDefault="005B7DC8" w:rsidP="00482B66">
            <w:pPr>
              <w:pStyle w:val="CellBody"/>
              <w:rPr>
                <w:lang w:val="en-US"/>
              </w:rPr>
            </w:pPr>
            <w:r w:rsidRPr="006159E6">
              <w:rPr>
                <w:lang w:val="en-US"/>
              </w:rPr>
              <w:t xml:space="preserve">The time of day that a transaction was concluded. </w:t>
            </w:r>
            <w:r>
              <w:rPr>
                <w:lang w:val="en-US"/>
              </w:rPr>
              <w:t>Is expressed in UTC or local time, depending on the context.</w:t>
            </w:r>
          </w:p>
        </w:tc>
        <w:tc>
          <w:tcPr>
            <w:tcW w:w="2156" w:type="dxa"/>
          </w:tcPr>
          <w:p w14:paraId="6F902AFA" w14:textId="77777777" w:rsidR="005B7DC8" w:rsidRPr="006159E6" w:rsidRDefault="005B7DC8" w:rsidP="00482B66">
            <w:pPr>
              <w:pStyle w:val="CellBody"/>
              <w:rPr>
                <w:lang w:val="en-US"/>
              </w:rPr>
            </w:pPr>
            <w:r w:rsidRPr="006159E6">
              <w:rPr>
                <w:lang w:val="en-US"/>
              </w:rPr>
              <w:t>TimeType</w:t>
            </w:r>
          </w:p>
        </w:tc>
      </w:tr>
      <w:tr w:rsidR="005B7DC8" w:rsidRPr="006159E6" w14:paraId="67497446" w14:textId="77777777" w:rsidTr="004941B0">
        <w:tc>
          <w:tcPr>
            <w:tcW w:w="2264" w:type="dxa"/>
            <w:vAlign w:val="center"/>
          </w:tcPr>
          <w:p w14:paraId="574B6C68" w14:textId="77777777" w:rsidR="005B7DC8" w:rsidRPr="006159E6" w:rsidRDefault="005B7DC8" w:rsidP="00243A80">
            <w:pPr>
              <w:pStyle w:val="CellBody"/>
              <w:rPr>
                <w:lang w:val="en-US"/>
              </w:rPr>
            </w:pPr>
            <w:r w:rsidRPr="006159E6">
              <w:rPr>
                <w:lang w:val="en-US"/>
              </w:rPr>
              <w:t>TraderName</w:t>
            </w:r>
          </w:p>
        </w:tc>
        <w:tc>
          <w:tcPr>
            <w:tcW w:w="5078" w:type="dxa"/>
          </w:tcPr>
          <w:p w14:paraId="038AC806" w14:textId="77777777" w:rsidR="005B7DC8" w:rsidRPr="006159E6" w:rsidRDefault="005B7DC8" w:rsidP="00482B66">
            <w:pPr>
              <w:pStyle w:val="CellBody"/>
              <w:rPr>
                <w:lang w:val="en-US"/>
              </w:rPr>
            </w:pPr>
            <w:r w:rsidRPr="006159E6">
              <w:rPr>
                <w:lang w:val="en-US"/>
              </w:rPr>
              <w:t xml:space="preserve">The </w:t>
            </w:r>
            <w:r>
              <w:rPr>
                <w:lang w:val="en-US"/>
              </w:rPr>
              <w:t xml:space="preserve">identity </w:t>
            </w:r>
            <w:r w:rsidRPr="006159E6">
              <w:rPr>
                <w:lang w:val="en-US"/>
              </w:rPr>
              <w:t>of the person that concluded a transaction</w:t>
            </w:r>
            <w:r>
              <w:rPr>
                <w:lang w:val="en-US"/>
              </w:rPr>
              <w:t>.</w:t>
            </w:r>
          </w:p>
        </w:tc>
        <w:tc>
          <w:tcPr>
            <w:tcW w:w="2156" w:type="dxa"/>
          </w:tcPr>
          <w:p w14:paraId="7E28336A" w14:textId="77777777" w:rsidR="005B7DC8" w:rsidRPr="006159E6" w:rsidRDefault="005B7DC8" w:rsidP="00482B66">
            <w:pPr>
              <w:pStyle w:val="CellBody"/>
              <w:rPr>
                <w:lang w:val="en-US"/>
              </w:rPr>
            </w:pPr>
            <w:r w:rsidRPr="006159E6">
              <w:rPr>
                <w:lang w:val="en-US"/>
              </w:rPr>
              <w:t>NameType</w:t>
            </w:r>
          </w:p>
        </w:tc>
      </w:tr>
      <w:tr w:rsidR="005B7DC8" w:rsidRPr="006159E6" w14:paraId="45227550" w14:textId="77777777" w:rsidTr="004941B0">
        <w:tc>
          <w:tcPr>
            <w:tcW w:w="2264" w:type="dxa"/>
            <w:vAlign w:val="center"/>
          </w:tcPr>
          <w:p w14:paraId="07FE8A8F" w14:textId="77777777" w:rsidR="005B7DC8" w:rsidRPr="006159E6" w:rsidRDefault="005B7DC8" w:rsidP="00243A80">
            <w:pPr>
              <w:pStyle w:val="CellBody"/>
              <w:rPr>
                <w:lang w:val="en-US"/>
              </w:rPr>
            </w:pPr>
            <w:r w:rsidRPr="006159E6">
              <w:rPr>
                <w:lang w:val="en-US"/>
              </w:rPr>
              <w:t>TraderUser</w:t>
            </w:r>
            <w:r w:rsidRPr="006159E6">
              <w:rPr>
                <w:lang w:val="en-US"/>
              </w:rPr>
              <w:softHyphen/>
              <w:t>Name</w:t>
            </w:r>
          </w:p>
        </w:tc>
        <w:tc>
          <w:tcPr>
            <w:tcW w:w="5078" w:type="dxa"/>
          </w:tcPr>
          <w:p w14:paraId="4B163D5B" w14:textId="77777777" w:rsidR="005B7DC8" w:rsidRPr="006159E6" w:rsidRDefault="005B7DC8" w:rsidP="00482B66">
            <w:pPr>
              <w:pStyle w:val="CellBody"/>
              <w:rPr>
                <w:lang w:val="en-US"/>
              </w:rPr>
            </w:pPr>
            <w:r>
              <w:rPr>
                <w:lang w:val="en-US"/>
              </w:rPr>
              <w:t>T</w:t>
            </w:r>
            <w:r w:rsidRPr="006159E6">
              <w:rPr>
                <w:lang w:val="en-US"/>
              </w:rPr>
              <w:t>he identifier of the counterparty trader (reporting side) who initiat</w:t>
            </w:r>
            <w:r>
              <w:rPr>
                <w:lang w:val="en-US"/>
              </w:rPr>
              <w:t>e</w:t>
            </w:r>
            <w:r w:rsidRPr="006159E6">
              <w:rPr>
                <w:lang w:val="en-US"/>
              </w:rPr>
              <w:t>s the trade event on the platform where the trade is booked.</w:t>
            </w:r>
          </w:p>
        </w:tc>
        <w:tc>
          <w:tcPr>
            <w:tcW w:w="2156" w:type="dxa"/>
          </w:tcPr>
          <w:p w14:paraId="2F3CA8BF" w14:textId="77777777" w:rsidR="005B7DC8" w:rsidRPr="006159E6" w:rsidRDefault="005B7DC8" w:rsidP="00482B66">
            <w:pPr>
              <w:pStyle w:val="CellBody"/>
              <w:rPr>
                <w:lang w:val="en-US"/>
              </w:rPr>
            </w:pPr>
            <w:r w:rsidRPr="006159E6">
              <w:rPr>
                <w:lang w:val="en-US"/>
              </w:rPr>
              <w:t>NameType</w:t>
            </w:r>
          </w:p>
        </w:tc>
      </w:tr>
      <w:tr w:rsidR="005B7DC8" w:rsidRPr="006159E6" w14:paraId="09D86162" w14:textId="77777777" w:rsidTr="004941B0">
        <w:tc>
          <w:tcPr>
            <w:tcW w:w="2264" w:type="dxa"/>
            <w:vAlign w:val="center"/>
          </w:tcPr>
          <w:p w14:paraId="55FB544E" w14:textId="77777777" w:rsidR="005B7DC8" w:rsidRPr="006159E6" w:rsidRDefault="005B7DC8" w:rsidP="00243A80">
            <w:pPr>
              <w:pStyle w:val="CellBody"/>
              <w:rPr>
                <w:lang w:val="en-US"/>
              </w:rPr>
            </w:pPr>
            <w:r w:rsidRPr="006159E6">
              <w:rPr>
                <w:lang w:val="en-US"/>
              </w:rPr>
              <w:t>TradingCapacity</w:t>
            </w:r>
          </w:p>
        </w:tc>
        <w:tc>
          <w:tcPr>
            <w:tcW w:w="5078" w:type="dxa"/>
          </w:tcPr>
          <w:p w14:paraId="25DE10CD" w14:textId="2D26333A" w:rsidR="005B7DC8" w:rsidRPr="009F484B" w:rsidRDefault="005B7DC8" w:rsidP="00AA2AAB">
            <w:pPr>
              <w:pStyle w:val="CellBody"/>
            </w:pPr>
            <w:r>
              <w:t>The capacity in which the counterparty to the trade is acting: either ex</w:t>
            </w:r>
            <w:r w:rsidR="00214934">
              <w:t>e</w:t>
            </w:r>
            <w:r>
              <w:t xml:space="preserve">cuting the trade on </w:t>
            </w:r>
            <w:r w:rsidR="00192584">
              <w:t xml:space="preserve">its </w:t>
            </w:r>
            <w:r>
              <w:t>own account or in the capacity of an agent acting on behalf of a third</w:t>
            </w:r>
            <w:r w:rsidR="00AA2AAB">
              <w:t>-</w:t>
            </w:r>
            <w:r>
              <w:t>party beneficiary.</w:t>
            </w:r>
          </w:p>
        </w:tc>
        <w:tc>
          <w:tcPr>
            <w:tcW w:w="2156" w:type="dxa"/>
          </w:tcPr>
          <w:p w14:paraId="5337417E" w14:textId="77777777" w:rsidR="005B7DC8" w:rsidRPr="006159E6" w:rsidRDefault="005B7DC8" w:rsidP="00482B66">
            <w:pPr>
              <w:pStyle w:val="CellBody"/>
              <w:rPr>
                <w:lang w:val="en-US"/>
              </w:rPr>
            </w:pPr>
            <w:r w:rsidRPr="006159E6">
              <w:rPr>
                <w:lang w:val="en-US"/>
              </w:rPr>
              <w:t>TradingCapacity</w:t>
            </w:r>
            <w:r w:rsidRPr="006159E6">
              <w:rPr>
                <w:lang w:val="en-US"/>
              </w:rPr>
              <w:softHyphen/>
              <w:t>Type</w:t>
            </w:r>
          </w:p>
        </w:tc>
      </w:tr>
      <w:tr w:rsidR="005B7DC8" w:rsidRPr="006159E6" w14:paraId="2DB1ED4A" w14:textId="77777777" w:rsidTr="004941B0">
        <w:tc>
          <w:tcPr>
            <w:tcW w:w="2264" w:type="dxa"/>
            <w:vAlign w:val="center"/>
          </w:tcPr>
          <w:p w14:paraId="4D1CA193" w14:textId="77777777" w:rsidR="005B7DC8" w:rsidRPr="006159E6" w:rsidRDefault="005B7DC8" w:rsidP="00243A80">
            <w:pPr>
              <w:pStyle w:val="CellBody"/>
              <w:rPr>
                <w:lang w:val="en-US"/>
              </w:rPr>
            </w:pPr>
            <w:r w:rsidRPr="006159E6">
              <w:rPr>
                <w:lang w:val="en-US"/>
              </w:rPr>
              <w:t>Transaction</w:t>
            </w:r>
            <w:r w:rsidRPr="006159E6">
              <w:rPr>
                <w:lang w:val="en-US"/>
              </w:rPr>
              <w:softHyphen/>
              <w:t>Type</w:t>
            </w:r>
          </w:p>
        </w:tc>
        <w:tc>
          <w:tcPr>
            <w:tcW w:w="5078" w:type="dxa"/>
          </w:tcPr>
          <w:p w14:paraId="5E6F6E59" w14:textId="77777777" w:rsidR="005B7DC8" w:rsidRPr="006159E6" w:rsidRDefault="005B7DC8" w:rsidP="00482B66">
            <w:pPr>
              <w:pStyle w:val="CellBody"/>
              <w:rPr>
                <w:lang w:val="en-US"/>
              </w:rPr>
            </w:pPr>
            <w:r>
              <w:rPr>
                <w:lang w:val="en-US"/>
              </w:rPr>
              <w:t>The basic instrument type of the trade.</w:t>
            </w:r>
          </w:p>
        </w:tc>
        <w:tc>
          <w:tcPr>
            <w:tcW w:w="2156" w:type="dxa"/>
          </w:tcPr>
          <w:p w14:paraId="73E94663" w14:textId="77777777" w:rsidR="005B7DC8" w:rsidRPr="006159E6" w:rsidRDefault="005B7DC8" w:rsidP="00482B66">
            <w:pPr>
              <w:pStyle w:val="CellBody"/>
              <w:rPr>
                <w:lang w:val="en-US"/>
              </w:rPr>
            </w:pPr>
            <w:r w:rsidRPr="006159E6">
              <w:rPr>
                <w:lang w:val="en-US"/>
              </w:rPr>
              <w:t>Transaction</w:t>
            </w:r>
            <w:r w:rsidRPr="006159E6">
              <w:rPr>
                <w:lang w:val="en-US"/>
              </w:rPr>
              <w:softHyphen/>
              <w:t>Type</w:t>
            </w:r>
          </w:p>
          <w:p w14:paraId="573E400C" w14:textId="77777777" w:rsidR="005B7DC8" w:rsidRPr="006159E6" w:rsidRDefault="005B7DC8" w:rsidP="00482B66">
            <w:pPr>
              <w:pStyle w:val="CellBody"/>
              <w:rPr>
                <w:lang w:val="en-US"/>
              </w:rPr>
            </w:pPr>
            <w:r w:rsidRPr="006159E6">
              <w:rPr>
                <w:lang w:val="en-US"/>
              </w:rPr>
              <w:t>ETDTransaction</w:t>
            </w:r>
            <w:r w:rsidRPr="006159E6">
              <w:rPr>
                <w:lang w:val="en-US"/>
              </w:rPr>
              <w:softHyphen/>
              <w:t>Type</w:t>
            </w:r>
          </w:p>
          <w:p w14:paraId="0A2BDE69" w14:textId="77777777" w:rsidR="005B7DC8" w:rsidRPr="006159E6" w:rsidRDefault="005B7DC8" w:rsidP="00482B66">
            <w:pPr>
              <w:pStyle w:val="CellBody"/>
              <w:rPr>
                <w:lang w:val="en-US"/>
              </w:rPr>
            </w:pPr>
            <w:r w:rsidRPr="006159E6">
              <w:rPr>
                <w:lang w:val="en-US"/>
              </w:rPr>
              <w:t>FXTransaction</w:t>
            </w:r>
            <w:r w:rsidRPr="006159E6">
              <w:rPr>
                <w:lang w:val="en-US"/>
              </w:rPr>
              <w:softHyphen/>
              <w:t>Type</w:t>
            </w:r>
          </w:p>
          <w:p w14:paraId="500011A6" w14:textId="77777777" w:rsidR="005B7DC8" w:rsidRPr="006159E6" w:rsidRDefault="005B7DC8" w:rsidP="00482B66">
            <w:pPr>
              <w:pStyle w:val="CellBody"/>
              <w:rPr>
                <w:lang w:val="en-US"/>
              </w:rPr>
            </w:pPr>
            <w:r w:rsidRPr="006159E6">
              <w:rPr>
                <w:lang w:val="en-US"/>
              </w:rPr>
              <w:t>IRSTransaction</w:t>
            </w:r>
            <w:r w:rsidRPr="006159E6">
              <w:rPr>
                <w:lang w:val="en-US"/>
              </w:rPr>
              <w:softHyphen/>
              <w:t>Type</w:t>
            </w:r>
          </w:p>
        </w:tc>
      </w:tr>
      <w:tr w:rsidR="005B7DC8" w:rsidRPr="006159E6" w14:paraId="1136E32A" w14:textId="77777777" w:rsidTr="004941B0">
        <w:tc>
          <w:tcPr>
            <w:tcW w:w="2264" w:type="dxa"/>
            <w:vAlign w:val="center"/>
          </w:tcPr>
          <w:p w14:paraId="1DE8FD83" w14:textId="77777777" w:rsidR="005B7DC8" w:rsidRPr="006159E6" w:rsidRDefault="005B7DC8" w:rsidP="00243A80">
            <w:pPr>
              <w:pStyle w:val="CellBody"/>
              <w:rPr>
                <w:lang w:val="en-US"/>
              </w:rPr>
            </w:pPr>
            <w:r w:rsidRPr="006159E6">
              <w:rPr>
                <w:lang w:val="en-US"/>
              </w:rPr>
              <w:t>TransfereeParty</w:t>
            </w:r>
          </w:p>
        </w:tc>
        <w:tc>
          <w:tcPr>
            <w:tcW w:w="5078" w:type="dxa"/>
          </w:tcPr>
          <w:p w14:paraId="0E5244F6" w14:textId="77777777" w:rsidR="005B7DC8" w:rsidRPr="006159E6" w:rsidRDefault="005B7DC8" w:rsidP="00482B66">
            <w:pPr>
              <w:pStyle w:val="CellBody"/>
              <w:rPr>
                <w:lang w:val="en-US"/>
              </w:rPr>
            </w:pPr>
            <w:r>
              <w:rPr>
                <w:lang w:val="en-US"/>
              </w:rPr>
              <w:t>The s</w:t>
            </w:r>
            <w:r w:rsidRPr="006159E6">
              <w:rPr>
                <w:lang w:val="en-US"/>
              </w:rPr>
              <w:t>tep</w:t>
            </w:r>
            <w:r>
              <w:rPr>
                <w:lang w:val="en-US"/>
              </w:rPr>
              <w:t>-</w:t>
            </w:r>
            <w:r w:rsidRPr="006159E6">
              <w:rPr>
                <w:lang w:val="en-US"/>
              </w:rPr>
              <w:t xml:space="preserve">out party on a </w:t>
            </w:r>
            <w:r>
              <w:rPr>
                <w:lang w:val="en-US"/>
              </w:rPr>
              <w:t>n</w:t>
            </w:r>
            <w:r w:rsidRPr="006159E6">
              <w:rPr>
                <w:lang w:val="en-US"/>
              </w:rPr>
              <w:t>ovation.</w:t>
            </w:r>
          </w:p>
        </w:tc>
        <w:tc>
          <w:tcPr>
            <w:tcW w:w="2156" w:type="dxa"/>
          </w:tcPr>
          <w:p w14:paraId="052C57F4" w14:textId="77777777" w:rsidR="005B7DC8" w:rsidRPr="006159E6" w:rsidRDefault="005B7DC8" w:rsidP="00482B66">
            <w:pPr>
              <w:pStyle w:val="CellBody"/>
              <w:rPr>
                <w:lang w:val="en-US"/>
              </w:rPr>
            </w:pPr>
            <w:r w:rsidRPr="006159E6">
              <w:rPr>
                <w:lang w:val="en-US"/>
              </w:rPr>
              <w:t>PartyType</w:t>
            </w:r>
          </w:p>
        </w:tc>
      </w:tr>
      <w:tr w:rsidR="005B7DC8" w:rsidRPr="006159E6" w14:paraId="6A930D1E" w14:textId="77777777" w:rsidTr="004941B0">
        <w:tc>
          <w:tcPr>
            <w:tcW w:w="2264" w:type="dxa"/>
            <w:vAlign w:val="center"/>
          </w:tcPr>
          <w:p w14:paraId="01B58C97" w14:textId="77777777" w:rsidR="005B7DC8" w:rsidRPr="006159E6" w:rsidRDefault="005B7DC8" w:rsidP="00243A80">
            <w:pPr>
              <w:pStyle w:val="CellBody"/>
              <w:rPr>
                <w:lang w:val="en-US"/>
              </w:rPr>
            </w:pPr>
            <w:r w:rsidRPr="006159E6">
              <w:rPr>
                <w:lang w:val="en-US"/>
              </w:rPr>
              <w:t>TransferorParty</w:t>
            </w:r>
          </w:p>
        </w:tc>
        <w:tc>
          <w:tcPr>
            <w:tcW w:w="5078" w:type="dxa"/>
          </w:tcPr>
          <w:p w14:paraId="2CDF3787" w14:textId="77777777" w:rsidR="005B7DC8" w:rsidRPr="006159E6" w:rsidRDefault="005B7DC8" w:rsidP="00482B66">
            <w:pPr>
              <w:pStyle w:val="CellBody"/>
              <w:rPr>
                <w:lang w:val="en-US"/>
              </w:rPr>
            </w:pPr>
            <w:r>
              <w:rPr>
                <w:lang w:val="en-US"/>
              </w:rPr>
              <w:t>The s</w:t>
            </w:r>
            <w:r w:rsidRPr="006159E6">
              <w:rPr>
                <w:lang w:val="en-US"/>
              </w:rPr>
              <w:t>tep</w:t>
            </w:r>
            <w:r>
              <w:rPr>
                <w:lang w:val="en-US"/>
              </w:rPr>
              <w:t>-in</w:t>
            </w:r>
            <w:r w:rsidRPr="006159E6">
              <w:rPr>
                <w:lang w:val="en-US"/>
              </w:rPr>
              <w:t xml:space="preserve"> party on a </w:t>
            </w:r>
            <w:r>
              <w:rPr>
                <w:lang w:val="en-US"/>
              </w:rPr>
              <w:t>n</w:t>
            </w:r>
            <w:r w:rsidRPr="006159E6">
              <w:rPr>
                <w:lang w:val="en-US"/>
              </w:rPr>
              <w:t>ovation.</w:t>
            </w:r>
          </w:p>
        </w:tc>
        <w:tc>
          <w:tcPr>
            <w:tcW w:w="2156" w:type="dxa"/>
          </w:tcPr>
          <w:p w14:paraId="0A61F224" w14:textId="77777777" w:rsidR="005B7DC8" w:rsidRPr="006159E6" w:rsidRDefault="005B7DC8" w:rsidP="00482B66">
            <w:pPr>
              <w:pStyle w:val="CellBody"/>
              <w:rPr>
                <w:lang w:val="en-US"/>
              </w:rPr>
            </w:pPr>
            <w:r w:rsidRPr="006159E6">
              <w:rPr>
                <w:lang w:val="en-US"/>
              </w:rPr>
              <w:t>PartyType</w:t>
            </w:r>
          </w:p>
        </w:tc>
      </w:tr>
      <w:tr w:rsidR="005B7DC8" w:rsidRPr="006159E6" w14:paraId="57B725BB" w14:textId="77777777" w:rsidTr="004941B0">
        <w:tc>
          <w:tcPr>
            <w:tcW w:w="2264" w:type="dxa"/>
            <w:vAlign w:val="center"/>
          </w:tcPr>
          <w:p w14:paraId="266B2106" w14:textId="77777777" w:rsidR="005B7DC8" w:rsidRPr="006159E6" w:rsidRDefault="005B7DC8" w:rsidP="00243A80">
            <w:pPr>
              <w:pStyle w:val="CellBody"/>
              <w:rPr>
                <w:lang w:val="en-US"/>
              </w:rPr>
            </w:pPr>
            <w:r w:rsidRPr="006159E6">
              <w:rPr>
                <w:lang w:val="en-US"/>
              </w:rPr>
              <w:t>Transmission</w:t>
            </w:r>
            <w:r w:rsidRPr="006159E6">
              <w:rPr>
                <w:lang w:val="en-US"/>
              </w:rPr>
              <w:softHyphen/>
              <w:t>Charge</w:t>
            </w:r>
            <w:r w:rsidRPr="006159E6">
              <w:rPr>
                <w:lang w:val="en-US"/>
              </w:rPr>
              <w:softHyphen/>
              <w:t>Identification</w:t>
            </w:r>
          </w:p>
        </w:tc>
        <w:tc>
          <w:tcPr>
            <w:tcW w:w="5078" w:type="dxa"/>
          </w:tcPr>
          <w:p w14:paraId="76DEB6F2" w14:textId="77777777" w:rsidR="005B7DC8" w:rsidRPr="006159E6" w:rsidRDefault="005B7DC8" w:rsidP="00482B66">
            <w:pPr>
              <w:pStyle w:val="CellBody"/>
              <w:rPr>
                <w:lang w:val="en-US"/>
              </w:rPr>
            </w:pPr>
            <w:r>
              <w:rPr>
                <w:lang w:val="en-US"/>
              </w:rPr>
              <w:t xml:space="preserve">UK electricity market only: The </w:t>
            </w:r>
            <w:r w:rsidRPr="006159E6">
              <w:rPr>
                <w:lang w:val="en-US"/>
              </w:rPr>
              <w:t xml:space="preserve">counterparty </w:t>
            </w:r>
            <w:r>
              <w:rPr>
                <w:lang w:val="en-US"/>
              </w:rPr>
              <w:t xml:space="preserve">that </w:t>
            </w:r>
            <w:r w:rsidRPr="006159E6">
              <w:rPr>
                <w:lang w:val="en-US"/>
              </w:rPr>
              <w:t>pay</w:t>
            </w:r>
            <w:r>
              <w:rPr>
                <w:lang w:val="en-US"/>
              </w:rPr>
              <w:t>s</w:t>
            </w:r>
            <w:r w:rsidRPr="006159E6">
              <w:rPr>
                <w:lang w:val="en-US"/>
              </w:rPr>
              <w:t xml:space="preserve"> the transmission charges.</w:t>
            </w:r>
          </w:p>
        </w:tc>
        <w:tc>
          <w:tcPr>
            <w:tcW w:w="2156" w:type="dxa"/>
          </w:tcPr>
          <w:p w14:paraId="591D64F6" w14:textId="77777777" w:rsidR="005B7DC8" w:rsidRPr="006159E6" w:rsidRDefault="005B7DC8" w:rsidP="00482B66">
            <w:pPr>
              <w:pStyle w:val="CellBody"/>
              <w:rPr>
                <w:lang w:val="en-US"/>
              </w:rPr>
            </w:pPr>
            <w:r w:rsidRPr="006159E6">
              <w:rPr>
                <w:lang w:val="en-US"/>
              </w:rPr>
              <w:t>Identification</w:t>
            </w:r>
            <w:r w:rsidRPr="006159E6">
              <w:rPr>
                <w:lang w:val="en-US"/>
              </w:rPr>
              <w:softHyphen/>
              <w:t>Type</w:t>
            </w:r>
          </w:p>
        </w:tc>
      </w:tr>
      <w:tr w:rsidR="005B7DC8" w:rsidRPr="006159E6" w14:paraId="05D09898" w14:textId="77777777" w:rsidTr="004941B0">
        <w:tc>
          <w:tcPr>
            <w:tcW w:w="2264" w:type="dxa"/>
            <w:vAlign w:val="center"/>
          </w:tcPr>
          <w:p w14:paraId="282F5425" w14:textId="77777777" w:rsidR="005B7DC8" w:rsidRPr="006159E6" w:rsidRDefault="005B7DC8" w:rsidP="00243A80">
            <w:pPr>
              <w:pStyle w:val="CellBody"/>
              <w:rPr>
                <w:lang w:val="en-US"/>
              </w:rPr>
            </w:pPr>
            <w:r w:rsidRPr="006159E6">
              <w:rPr>
                <w:lang w:val="en-US"/>
              </w:rPr>
              <w:t>Transportation</w:t>
            </w:r>
            <w:r w:rsidRPr="006159E6">
              <w:rPr>
                <w:lang w:val="en-US"/>
              </w:rPr>
              <w:softHyphen/>
              <w:t>Equipment</w:t>
            </w:r>
          </w:p>
        </w:tc>
        <w:tc>
          <w:tcPr>
            <w:tcW w:w="5078" w:type="dxa"/>
          </w:tcPr>
          <w:p w14:paraId="3ABBE7C8" w14:textId="77777777" w:rsidR="005B7DC8" w:rsidRPr="006159E6" w:rsidRDefault="005B7DC8" w:rsidP="00482B66">
            <w:pPr>
              <w:pStyle w:val="CellBody"/>
              <w:rPr>
                <w:lang w:val="en-US"/>
              </w:rPr>
            </w:pPr>
            <w:r w:rsidRPr="006159E6">
              <w:rPr>
                <w:lang w:val="en-US"/>
              </w:rPr>
              <w:t xml:space="preserve">The transportation equipment </w:t>
            </w:r>
            <w:r>
              <w:rPr>
                <w:lang w:val="en-US"/>
              </w:rPr>
              <w:t xml:space="preserve">used to delivery and receive </w:t>
            </w:r>
            <w:r w:rsidRPr="006159E6">
              <w:rPr>
                <w:lang w:val="en-US"/>
              </w:rPr>
              <w:t>the commodity.</w:t>
            </w:r>
          </w:p>
        </w:tc>
        <w:tc>
          <w:tcPr>
            <w:tcW w:w="2156" w:type="dxa"/>
          </w:tcPr>
          <w:p w14:paraId="55B7C36A" w14:textId="77777777" w:rsidR="005B7DC8" w:rsidRPr="006159E6" w:rsidRDefault="005B7DC8" w:rsidP="00482B66">
            <w:pPr>
              <w:pStyle w:val="CellBody"/>
              <w:rPr>
                <w:lang w:val="en-US"/>
              </w:rPr>
            </w:pPr>
            <w:r w:rsidRPr="006159E6">
              <w:rPr>
                <w:lang w:val="en-US"/>
              </w:rPr>
              <w:t>Equipment</w:t>
            </w:r>
            <w:r w:rsidRPr="006159E6">
              <w:rPr>
                <w:lang w:val="en-US"/>
              </w:rPr>
              <w:softHyphen/>
              <w:t>Type</w:t>
            </w:r>
          </w:p>
        </w:tc>
      </w:tr>
      <w:tr w:rsidR="005B7DC8" w:rsidRPr="006159E6" w14:paraId="0A804D31" w14:textId="77777777" w:rsidTr="004941B0">
        <w:tc>
          <w:tcPr>
            <w:tcW w:w="2264" w:type="dxa"/>
            <w:vAlign w:val="center"/>
          </w:tcPr>
          <w:p w14:paraId="2E7AC5F4" w14:textId="77777777" w:rsidR="005B7DC8" w:rsidRPr="006159E6" w:rsidRDefault="005B7DC8" w:rsidP="00243A80">
            <w:pPr>
              <w:pStyle w:val="CellBody"/>
              <w:rPr>
                <w:lang w:val="en-US"/>
              </w:rPr>
            </w:pPr>
            <w:r w:rsidRPr="006159E6">
              <w:rPr>
                <w:lang w:val="en-US"/>
              </w:rPr>
              <w:t>Type</w:t>
            </w:r>
          </w:p>
        </w:tc>
        <w:tc>
          <w:tcPr>
            <w:tcW w:w="5078" w:type="dxa"/>
          </w:tcPr>
          <w:p w14:paraId="3708E71A" w14:textId="77777777" w:rsidR="005B7DC8" w:rsidRPr="006159E6" w:rsidRDefault="005B7DC8" w:rsidP="00482B66">
            <w:pPr>
              <w:pStyle w:val="CellBody"/>
              <w:rPr>
                <w:lang w:val="en-US"/>
              </w:rPr>
            </w:pPr>
            <w:r w:rsidRPr="006159E6">
              <w:rPr>
                <w:lang w:val="en-US"/>
              </w:rPr>
              <w:t xml:space="preserve">The type of physical commodity to be delivered. </w:t>
            </w:r>
          </w:p>
        </w:tc>
        <w:tc>
          <w:tcPr>
            <w:tcW w:w="2156" w:type="dxa"/>
          </w:tcPr>
          <w:p w14:paraId="6B969288" w14:textId="77777777" w:rsidR="005B7DC8" w:rsidRPr="006159E6" w:rsidRDefault="005B7DC8" w:rsidP="00482B66">
            <w:pPr>
              <w:pStyle w:val="CellBody"/>
              <w:rPr>
                <w:lang w:val="en-US"/>
              </w:rPr>
            </w:pPr>
            <w:r w:rsidRPr="006159E6">
              <w:rPr>
                <w:lang w:val="en-US"/>
              </w:rPr>
              <w:t>ProductType</w:t>
            </w:r>
          </w:p>
        </w:tc>
      </w:tr>
      <w:tr w:rsidR="005B7DC8" w:rsidRPr="006159E6" w14:paraId="402EAD73" w14:textId="77777777" w:rsidTr="004941B0">
        <w:tc>
          <w:tcPr>
            <w:tcW w:w="2264" w:type="dxa"/>
            <w:vAlign w:val="center"/>
          </w:tcPr>
          <w:p w14:paraId="771E05EC" w14:textId="77777777" w:rsidR="005B7DC8" w:rsidRPr="006159E6" w:rsidRDefault="005B7DC8" w:rsidP="00243A80">
            <w:pPr>
              <w:pStyle w:val="CellBody"/>
              <w:rPr>
                <w:lang w:val="en-US"/>
              </w:rPr>
            </w:pPr>
            <w:r w:rsidRPr="006159E6">
              <w:rPr>
                <w:lang w:val="en-US"/>
              </w:rPr>
              <w:t>Type</w:t>
            </w:r>
          </w:p>
        </w:tc>
        <w:tc>
          <w:tcPr>
            <w:tcW w:w="5078" w:type="dxa"/>
          </w:tcPr>
          <w:p w14:paraId="55D6269E" w14:textId="77777777" w:rsidR="005B7DC8" w:rsidRPr="006159E6" w:rsidRDefault="005B7DC8" w:rsidP="00482B66">
            <w:pPr>
              <w:pStyle w:val="CellBody"/>
              <w:rPr>
                <w:lang w:val="en-US"/>
              </w:rPr>
            </w:pPr>
            <w:r w:rsidRPr="006159E6">
              <w:rPr>
                <w:lang w:val="en-US"/>
              </w:rPr>
              <w:t xml:space="preserve">The type of </w:t>
            </w:r>
            <w:r>
              <w:rPr>
                <w:lang w:val="en-US"/>
              </w:rPr>
              <w:t xml:space="preserve">an </w:t>
            </w:r>
            <w:r w:rsidRPr="006159E6">
              <w:rPr>
                <w:lang w:val="en-US"/>
              </w:rPr>
              <w:t>option contract</w:t>
            </w:r>
            <w:r>
              <w:rPr>
                <w:lang w:val="en-US"/>
              </w:rPr>
              <w:t>.</w:t>
            </w:r>
          </w:p>
        </w:tc>
        <w:tc>
          <w:tcPr>
            <w:tcW w:w="2156" w:type="dxa"/>
          </w:tcPr>
          <w:p w14:paraId="13946D38" w14:textId="77777777" w:rsidR="005B7DC8" w:rsidRPr="006159E6" w:rsidDel="006B08E3" w:rsidRDefault="005B7DC8" w:rsidP="00482B66">
            <w:pPr>
              <w:pStyle w:val="CellBody"/>
              <w:rPr>
                <w:lang w:val="en-US"/>
              </w:rPr>
            </w:pPr>
            <w:r w:rsidRPr="006159E6">
              <w:rPr>
                <w:lang w:val="en-US"/>
              </w:rPr>
              <w:t>OptionType</w:t>
            </w:r>
          </w:p>
        </w:tc>
      </w:tr>
      <w:tr w:rsidR="001D7088" w:rsidRPr="006159E6" w14:paraId="58914C8A" w14:textId="77777777" w:rsidTr="004941B0">
        <w:tc>
          <w:tcPr>
            <w:tcW w:w="2264" w:type="dxa"/>
            <w:vAlign w:val="center"/>
          </w:tcPr>
          <w:p w14:paraId="59C0DFC8" w14:textId="77777777" w:rsidR="001D7088" w:rsidRPr="006159E6" w:rsidRDefault="001D7088" w:rsidP="00243A80">
            <w:pPr>
              <w:pStyle w:val="CellBody"/>
              <w:rPr>
                <w:lang w:val="en-US"/>
              </w:rPr>
            </w:pPr>
            <w:r w:rsidRPr="006159E6">
              <w:rPr>
                <w:lang w:val="en-US"/>
              </w:rPr>
              <w:t>Underlying</w:t>
            </w:r>
          </w:p>
        </w:tc>
        <w:tc>
          <w:tcPr>
            <w:tcW w:w="5078" w:type="dxa"/>
          </w:tcPr>
          <w:p w14:paraId="5755CEAD" w14:textId="77777777" w:rsidR="001D7088" w:rsidRPr="006159E6" w:rsidRDefault="001D7088" w:rsidP="00482B66">
            <w:pPr>
              <w:pStyle w:val="CellBody"/>
              <w:rPr>
                <w:lang w:val="en-US"/>
              </w:rPr>
            </w:pPr>
            <w:r w:rsidRPr="006159E6">
              <w:rPr>
                <w:lang w:val="en-US"/>
              </w:rPr>
              <w:t xml:space="preserve">The underlying must be identified </w:t>
            </w:r>
            <w:r>
              <w:rPr>
                <w:lang w:val="en-US"/>
              </w:rPr>
              <w:t xml:space="preserve">with </w:t>
            </w:r>
            <w:r w:rsidRPr="006159E6">
              <w:rPr>
                <w:lang w:val="en-US"/>
              </w:rPr>
              <w:t xml:space="preserve">a unique identifier. In case of baskets or indices, an indication for this basket or index must be used </w:t>
            </w:r>
            <w:r>
              <w:rPr>
                <w:lang w:val="en-US"/>
              </w:rPr>
              <w:t>if</w:t>
            </w:r>
            <w:r w:rsidRPr="006159E6">
              <w:rPr>
                <w:lang w:val="en-US"/>
              </w:rPr>
              <w:t xml:space="preserve"> </w:t>
            </w:r>
            <w:r>
              <w:rPr>
                <w:lang w:val="en-US"/>
              </w:rPr>
              <w:t xml:space="preserve">no </w:t>
            </w:r>
            <w:r w:rsidRPr="006159E6">
              <w:rPr>
                <w:lang w:val="en-US"/>
              </w:rPr>
              <w:t>unique identifier exist</w:t>
            </w:r>
            <w:r>
              <w:rPr>
                <w:lang w:val="en-US"/>
              </w:rPr>
              <w:t>s</w:t>
            </w:r>
            <w:r w:rsidRPr="006159E6">
              <w:rPr>
                <w:lang w:val="en-US"/>
              </w:rPr>
              <w:t xml:space="preserve">. </w:t>
            </w:r>
          </w:p>
        </w:tc>
        <w:tc>
          <w:tcPr>
            <w:tcW w:w="2156" w:type="dxa"/>
          </w:tcPr>
          <w:p w14:paraId="11E6A695" w14:textId="77777777" w:rsidR="001D7088" w:rsidRPr="006159E6" w:rsidRDefault="001D7088" w:rsidP="00482B66">
            <w:pPr>
              <w:pStyle w:val="CellBody"/>
              <w:rPr>
                <w:lang w:val="en-US"/>
              </w:rPr>
            </w:pPr>
            <w:r w:rsidRPr="006159E6">
              <w:rPr>
                <w:lang w:val="en-US"/>
              </w:rPr>
              <w:t>UnderlyingType</w:t>
            </w:r>
          </w:p>
        </w:tc>
      </w:tr>
      <w:tr w:rsidR="001D7088" w:rsidRPr="006159E6" w14:paraId="4F46C3AB" w14:textId="77777777" w:rsidTr="004941B0">
        <w:tc>
          <w:tcPr>
            <w:tcW w:w="2264" w:type="dxa"/>
            <w:vAlign w:val="center"/>
          </w:tcPr>
          <w:p w14:paraId="59321CA1" w14:textId="77777777" w:rsidR="001D7088" w:rsidRPr="006159E6" w:rsidRDefault="001D7088" w:rsidP="00243A80">
            <w:pPr>
              <w:pStyle w:val="CellBody"/>
              <w:rPr>
                <w:lang w:val="en-US"/>
              </w:rPr>
            </w:pPr>
            <w:r w:rsidRPr="006159E6">
              <w:rPr>
                <w:lang w:val="en-US"/>
              </w:rPr>
              <w:t>UnderlyingCodeType</w:t>
            </w:r>
          </w:p>
        </w:tc>
        <w:tc>
          <w:tcPr>
            <w:tcW w:w="5078" w:type="dxa"/>
          </w:tcPr>
          <w:p w14:paraId="728125CD" w14:textId="77777777" w:rsidR="001D7088" w:rsidRPr="006159E6" w:rsidRDefault="001D7088" w:rsidP="00482B66">
            <w:pPr>
              <w:pStyle w:val="CellBody"/>
              <w:rPr>
                <w:lang w:val="en-US"/>
              </w:rPr>
            </w:pPr>
            <w:r>
              <w:rPr>
                <w:lang w:val="en-US"/>
              </w:rPr>
              <w:t>The codification scheme used to identify the underlying traded product.</w:t>
            </w:r>
          </w:p>
        </w:tc>
        <w:tc>
          <w:tcPr>
            <w:tcW w:w="2156" w:type="dxa"/>
          </w:tcPr>
          <w:p w14:paraId="5F941717" w14:textId="77777777" w:rsidR="001D7088" w:rsidRPr="006159E6" w:rsidRDefault="001D7088" w:rsidP="00482B66">
            <w:pPr>
              <w:pStyle w:val="CellBody"/>
              <w:rPr>
                <w:lang w:val="en-US"/>
              </w:rPr>
            </w:pPr>
            <w:r w:rsidRPr="006159E6">
              <w:rPr>
                <w:lang w:val="en-US"/>
              </w:rPr>
              <w:t>UnderlyingCode</w:t>
            </w:r>
            <w:r w:rsidRPr="006159E6">
              <w:rPr>
                <w:lang w:val="en-US"/>
              </w:rPr>
              <w:softHyphen/>
              <w:t>TypeType</w:t>
            </w:r>
          </w:p>
        </w:tc>
      </w:tr>
      <w:tr w:rsidR="001D7088" w:rsidRPr="006159E6" w14:paraId="4C479CBC" w14:textId="77777777" w:rsidTr="004941B0">
        <w:tc>
          <w:tcPr>
            <w:tcW w:w="2264" w:type="dxa"/>
            <w:vAlign w:val="center"/>
          </w:tcPr>
          <w:p w14:paraId="68CD49B1" w14:textId="77777777" w:rsidR="001D7088" w:rsidRPr="006159E6" w:rsidRDefault="001D7088" w:rsidP="00243A80">
            <w:pPr>
              <w:pStyle w:val="CellBody"/>
              <w:rPr>
                <w:lang w:val="en-US"/>
              </w:rPr>
            </w:pPr>
            <w:r w:rsidRPr="006159E6">
              <w:rPr>
                <w:lang w:val="en-US"/>
              </w:rPr>
              <w:t>UniqueSwap</w:t>
            </w:r>
            <w:r w:rsidRPr="006159E6">
              <w:rPr>
                <w:lang w:val="en-US"/>
              </w:rPr>
              <w:softHyphen/>
              <w:t>Identifier</w:t>
            </w:r>
          </w:p>
        </w:tc>
        <w:tc>
          <w:tcPr>
            <w:tcW w:w="5078" w:type="dxa"/>
          </w:tcPr>
          <w:p w14:paraId="2690EB96" w14:textId="77777777" w:rsidR="001D7088" w:rsidRPr="006159E6" w:rsidRDefault="001D7088" w:rsidP="00482B66">
            <w:pPr>
              <w:pStyle w:val="CellBody"/>
              <w:rPr>
                <w:lang w:val="en-US"/>
              </w:rPr>
            </w:pPr>
            <w:r w:rsidRPr="006159E6">
              <w:rPr>
                <w:lang w:val="en-US"/>
              </w:rPr>
              <w:t xml:space="preserve">The USI of the </w:t>
            </w:r>
            <w:r>
              <w:rPr>
                <w:lang w:val="en-US"/>
              </w:rPr>
              <w:t>trade</w:t>
            </w:r>
            <w:r w:rsidRPr="006159E6">
              <w:rPr>
                <w:lang w:val="en-US"/>
              </w:rPr>
              <w:t>.</w:t>
            </w:r>
          </w:p>
        </w:tc>
        <w:tc>
          <w:tcPr>
            <w:tcW w:w="2156" w:type="dxa"/>
          </w:tcPr>
          <w:p w14:paraId="20AA9CA1" w14:textId="77777777" w:rsidR="001D7088" w:rsidRPr="006159E6" w:rsidRDefault="001D7088" w:rsidP="00482B66">
            <w:pPr>
              <w:pStyle w:val="CellBody"/>
              <w:rPr>
                <w:lang w:val="en-US"/>
              </w:rPr>
            </w:pPr>
            <w:r w:rsidRPr="006159E6">
              <w:rPr>
                <w:lang w:val="en-US"/>
              </w:rPr>
              <w:t>USIType</w:t>
            </w:r>
          </w:p>
        </w:tc>
      </w:tr>
      <w:tr w:rsidR="001D7088" w:rsidRPr="006159E6" w14:paraId="3ED615EA" w14:textId="77777777" w:rsidTr="004941B0">
        <w:tc>
          <w:tcPr>
            <w:tcW w:w="2264" w:type="dxa"/>
            <w:vAlign w:val="center"/>
          </w:tcPr>
          <w:p w14:paraId="7254C6BD" w14:textId="77777777" w:rsidR="001D7088" w:rsidRPr="006159E6" w:rsidRDefault="001D7088" w:rsidP="00243A80">
            <w:pPr>
              <w:pStyle w:val="CellBody"/>
              <w:rPr>
                <w:lang w:val="en-US"/>
              </w:rPr>
            </w:pPr>
            <w:r w:rsidRPr="006159E6">
              <w:rPr>
                <w:lang w:val="en-US"/>
              </w:rPr>
              <w:t>UnitPrice</w:t>
            </w:r>
          </w:p>
        </w:tc>
        <w:tc>
          <w:tcPr>
            <w:tcW w:w="5078" w:type="dxa"/>
          </w:tcPr>
          <w:p w14:paraId="395936D3" w14:textId="77777777" w:rsidR="001D7088" w:rsidRPr="006159E6" w:rsidRDefault="001D7088" w:rsidP="00482B66">
            <w:pPr>
              <w:pStyle w:val="CellBody"/>
              <w:rPr>
                <w:lang w:val="en-US"/>
              </w:rPr>
            </w:pPr>
            <w:r w:rsidRPr="006159E6">
              <w:rPr>
                <w:lang w:val="en-US"/>
              </w:rPr>
              <w:t>Unit price per contract. The number of non-zero decimal digits must not exceed the number of decimals used in the CRA’s product definition (price quote).</w:t>
            </w:r>
          </w:p>
        </w:tc>
        <w:tc>
          <w:tcPr>
            <w:tcW w:w="2156" w:type="dxa"/>
          </w:tcPr>
          <w:p w14:paraId="2E99015D" w14:textId="77777777" w:rsidR="001D7088" w:rsidRPr="006159E6" w:rsidDel="00A650BF" w:rsidRDefault="001D7088" w:rsidP="00482B66">
            <w:pPr>
              <w:pStyle w:val="CellBody"/>
              <w:rPr>
                <w:lang w:val="en-US"/>
              </w:rPr>
            </w:pPr>
            <w:r w:rsidRPr="006159E6">
              <w:rPr>
                <w:lang w:val="en-US"/>
              </w:rPr>
              <w:t>PriceType</w:t>
            </w:r>
          </w:p>
        </w:tc>
      </w:tr>
      <w:tr w:rsidR="001D7088" w:rsidRPr="006159E6" w14:paraId="74989C09" w14:textId="77777777" w:rsidTr="004941B0">
        <w:tc>
          <w:tcPr>
            <w:tcW w:w="2264" w:type="dxa"/>
            <w:vAlign w:val="center"/>
          </w:tcPr>
          <w:p w14:paraId="361396A3" w14:textId="77777777" w:rsidR="001D7088" w:rsidRPr="006159E6" w:rsidRDefault="001D7088" w:rsidP="00243A80">
            <w:pPr>
              <w:pStyle w:val="CellBody"/>
              <w:rPr>
                <w:lang w:val="en-US"/>
              </w:rPr>
            </w:pPr>
            <w:r w:rsidRPr="006159E6">
              <w:rPr>
                <w:lang w:val="en-US"/>
              </w:rPr>
              <w:lastRenderedPageBreak/>
              <w:t>UpFrontPayment</w:t>
            </w:r>
          </w:p>
        </w:tc>
        <w:tc>
          <w:tcPr>
            <w:tcW w:w="5078" w:type="dxa"/>
          </w:tcPr>
          <w:p w14:paraId="2886C2E2" w14:textId="77777777" w:rsidR="001D7088" w:rsidRPr="006159E6" w:rsidRDefault="001D7088" w:rsidP="00482B66">
            <w:pPr>
              <w:pStyle w:val="CellBody"/>
              <w:rPr>
                <w:lang w:val="en-US"/>
              </w:rPr>
            </w:pPr>
            <w:r>
              <w:rPr>
                <w:lang w:val="en-US"/>
              </w:rPr>
              <w:t>The value of a payment made in association with the execution or agreement of a trade or contract, as opposed to the normal settlement against fulfilment of the terms of the trade.</w:t>
            </w:r>
          </w:p>
        </w:tc>
        <w:tc>
          <w:tcPr>
            <w:tcW w:w="2156" w:type="dxa"/>
          </w:tcPr>
          <w:p w14:paraId="54EF1F82" w14:textId="77777777" w:rsidR="001D7088" w:rsidRPr="006159E6" w:rsidDel="00A650BF" w:rsidRDefault="001D7088" w:rsidP="00482B66">
            <w:pPr>
              <w:pStyle w:val="CellBody"/>
              <w:rPr>
                <w:lang w:val="en-US"/>
              </w:rPr>
            </w:pPr>
            <w:r w:rsidRPr="006159E6">
              <w:rPr>
                <w:lang w:val="en-US"/>
              </w:rPr>
              <w:t>PriceType</w:t>
            </w:r>
          </w:p>
        </w:tc>
      </w:tr>
      <w:tr w:rsidR="001D7088" w:rsidRPr="006159E6" w14:paraId="264A4C07" w14:textId="77777777" w:rsidTr="004941B0">
        <w:tc>
          <w:tcPr>
            <w:tcW w:w="2264" w:type="dxa"/>
            <w:vAlign w:val="center"/>
          </w:tcPr>
          <w:p w14:paraId="1DA6EEFF" w14:textId="77777777" w:rsidR="001D7088" w:rsidRPr="006159E6" w:rsidRDefault="001D7088" w:rsidP="00243A80">
            <w:pPr>
              <w:pStyle w:val="CellBody"/>
              <w:rPr>
                <w:lang w:val="en-US"/>
              </w:rPr>
            </w:pPr>
            <w:r w:rsidRPr="006159E6">
              <w:rPr>
                <w:lang w:val="en-US"/>
              </w:rPr>
              <w:t>UpFrontPayment</w:t>
            </w:r>
            <w:r w:rsidRPr="006159E6">
              <w:rPr>
                <w:lang w:val="en-US"/>
              </w:rPr>
              <w:softHyphen/>
              <w:t>Currency</w:t>
            </w:r>
          </w:p>
        </w:tc>
        <w:tc>
          <w:tcPr>
            <w:tcW w:w="5078" w:type="dxa"/>
          </w:tcPr>
          <w:p w14:paraId="282B6B81" w14:textId="77777777" w:rsidR="001D7088" w:rsidRPr="009C1FF0" w:rsidRDefault="001D7088" w:rsidP="00482B66">
            <w:pPr>
              <w:pStyle w:val="CellBody"/>
              <w:rPr>
                <w:lang w:val="en-US"/>
              </w:rPr>
            </w:pPr>
            <w:r>
              <w:rPr>
                <w:lang w:val="en-US"/>
              </w:rPr>
              <w:t>The currency in which the ‘UpFrontPayment’ is denominated.</w:t>
            </w:r>
          </w:p>
        </w:tc>
        <w:tc>
          <w:tcPr>
            <w:tcW w:w="2156" w:type="dxa"/>
          </w:tcPr>
          <w:p w14:paraId="24C7F68D" w14:textId="77777777" w:rsidR="001D7088" w:rsidRPr="006159E6" w:rsidRDefault="001D7088" w:rsidP="00482B66">
            <w:pPr>
              <w:pStyle w:val="CellBody"/>
              <w:rPr>
                <w:lang w:val="en-US"/>
              </w:rPr>
            </w:pPr>
            <w:r w:rsidRPr="006159E6">
              <w:rPr>
                <w:lang w:val="en-US"/>
              </w:rPr>
              <w:t>CurrencyCode</w:t>
            </w:r>
            <w:r w:rsidRPr="006159E6">
              <w:rPr>
                <w:lang w:val="en-US"/>
              </w:rPr>
              <w:softHyphen/>
              <w:t>Type</w:t>
            </w:r>
          </w:p>
        </w:tc>
      </w:tr>
      <w:tr w:rsidR="001D7088" w:rsidRPr="006159E6" w14:paraId="758A128D" w14:textId="77777777" w:rsidTr="004941B0">
        <w:tc>
          <w:tcPr>
            <w:tcW w:w="2264" w:type="dxa"/>
            <w:vAlign w:val="center"/>
          </w:tcPr>
          <w:p w14:paraId="0B5362FE" w14:textId="77777777" w:rsidR="001D7088" w:rsidRPr="006159E6" w:rsidRDefault="001D7088" w:rsidP="00243A80">
            <w:pPr>
              <w:pStyle w:val="CellBody"/>
              <w:rPr>
                <w:lang w:val="en-US"/>
              </w:rPr>
            </w:pPr>
            <w:r w:rsidRPr="006159E6">
              <w:rPr>
                <w:lang w:val="en-US"/>
              </w:rPr>
              <w:t>UTI</w:t>
            </w:r>
          </w:p>
        </w:tc>
        <w:tc>
          <w:tcPr>
            <w:tcW w:w="5078" w:type="dxa"/>
          </w:tcPr>
          <w:p w14:paraId="19095177" w14:textId="77777777" w:rsidR="001D7088" w:rsidRPr="006159E6" w:rsidRDefault="001D7088" w:rsidP="00482B66">
            <w:pPr>
              <w:pStyle w:val="CellBody"/>
              <w:rPr>
                <w:lang w:val="en-US"/>
              </w:rPr>
            </w:pPr>
            <w:r>
              <w:rPr>
                <w:lang w:val="en-US"/>
              </w:rPr>
              <w:t>The UTI of the reported transaction.</w:t>
            </w:r>
          </w:p>
        </w:tc>
        <w:tc>
          <w:tcPr>
            <w:tcW w:w="2156" w:type="dxa"/>
          </w:tcPr>
          <w:p w14:paraId="1586F5A2" w14:textId="77777777" w:rsidR="001D7088" w:rsidRPr="006159E6" w:rsidRDefault="001D7088" w:rsidP="00482B66">
            <w:pPr>
              <w:pStyle w:val="CellBody"/>
              <w:rPr>
                <w:lang w:val="en-US"/>
              </w:rPr>
            </w:pPr>
            <w:r w:rsidRPr="006159E6">
              <w:rPr>
                <w:lang w:val="en-US"/>
              </w:rPr>
              <w:t>UTIType</w:t>
            </w:r>
          </w:p>
        </w:tc>
      </w:tr>
      <w:tr w:rsidR="001D7088" w:rsidRPr="006159E6" w14:paraId="155E16AB" w14:textId="77777777" w:rsidTr="004941B0">
        <w:tc>
          <w:tcPr>
            <w:tcW w:w="2264" w:type="dxa"/>
            <w:vAlign w:val="center"/>
          </w:tcPr>
          <w:p w14:paraId="4CF6AF19" w14:textId="77777777" w:rsidR="001D7088" w:rsidRPr="006159E6" w:rsidRDefault="001D7088" w:rsidP="00243A80">
            <w:pPr>
              <w:pStyle w:val="CellBody"/>
              <w:rPr>
                <w:lang w:val="en-US"/>
              </w:rPr>
            </w:pPr>
            <w:r w:rsidRPr="006159E6">
              <w:rPr>
                <w:lang w:val="en-US"/>
              </w:rPr>
              <w:t>Value</w:t>
            </w:r>
          </w:p>
        </w:tc>
        <w:tc>
          <w:tcPr>
            <w:tcW w:w="5078" w:type="dxa"/>
          </w:tcPr>
          <w:p w14:paraId="2EA81FEF" w14:textId="12463ABF" w:rsidR="001D7088" w:rsidRPr="006159E6" w:rsidRDefault="001D7088" w:rsidP="00482B66">
            <w:pPr>
              <w:pStyle w:val="CellBody"/>
              <w:rPr>
                <w:lang w:val="en-US"/>
              </w:rPr>
            </w:pPr>
            <w:r>
              <w:rPr>
                <w:lang w:val="en-US"/>
              </w:rPr>
              <w:t>The value field in a</w:t>
            </w:r>
            <w:r w:rsidR="00216979">
              <w:rPr>
                <w:lang w:val="en-US"/>
              </w:rPr>
              <w:t>n</w:t>
            </w:r>
            <w:r>
              <w:rPr>
                <w:lang w:val="en-US"/>
              </w:rPr>
              <w:t xml:space="preserve"> extendible list of attributes.</w:t>
            </w:r>
          </w:p>
        </w:tc>
        <w:tc>
          <w:tcPr>
            <w:tcW w:w="2156" w:type="dxa"/>
          </w:tcPr>
          <w:p w14:paraId="02DDE31A" w14:textId="77777777" w:rsidR="001D7088" w:rsidRPr="006159E6" w:rsidRDefault="001D7088" w:rsidP="00482B66">
            <w:pPr>
              <w:pStyle w:val="CellBody"/>
              <w:rPr>
                <w:lang w:val="en-US"/>
              </w:rPr>
            </w:pPr>
            <w:r w:rsidRPr="006159E6">
              <w:rPr>
                <w:lang w:val="en-US"/>
              </w:rPr>
              <w:t>AdditionalData</w:t>
            </w:r>
            <w:r w:rsidRPr="006159E6">
              <w:rPr>
                <w:lang w:val="en-US"/>
              </w:rPr>
              <w:softHyphen/>
              <w:t>ValueType</w:t>
            </w:r>
          </w:p>
        </w:tc>
      </w:tr>
      <w:tr w:rsidR="001D7088" w:rsidRPr="006159E6" w14:paraId="1103F604" w14:textId="77777777" w:rsidTr="004941B0">
        <w:tc>
          <w:tcPr>
            <w:tcW w:w="2264" w:type="dxa"/>
            <w:vAlign w:val="center"/>
          </w:tcPr>
          <w:p w14:paraId="559856C5" w14:textId="77777777" w:rsidR="001D7088" w:rsidRPr="006159E6" w:rsidRDefault="001D7088" w:rsidP="00243A80">
            <w:pPr>
              <w:pStyle w:val="CellBody"/>
              <w:rPr>
                <w:lang w:val="en-US"/>
              </w:rPr>
            </w:pPr>
            <w:r w:rsidRPr="006159E6">
              <w:rPr>
                <w:lang w:val="en-US"/>
              </w:rPr>
              <w:t>ValueDate</w:t>
            </w:r>
          </w:p>
        </w:tc>
        <w:tc>
          <w:tcPr>
            <w:tcW w:w="5078" w:type="dxa"/>
          </w:tcPr>
          <w:p w14:paraId="50459A55" w14:textId="77777777" w:rsidR="001D7088" w:rsidRPr="006159E6" w:rsidRDefault="001D7088" w:rsidP="00482B66">
            <w:pPr>
              <w:pStyle w:val="CellBody"/>
              <w:rPr>
                <w:lang w:val="en-US"/>
              </w:rPr>
            </w:pPr>
            <w:r w:rsidRPr="006159E6">
              <w:rPr>
                <w:lang w:val="en-US"/>
              </w:rPr>
              <w:t>The date on which exchange currencies settle.</w:t>
            </w:r>
          </w:p>
        </w:tc>
        <w:tc>
          <w:tcPr>
            <w:tcW w:w="2156" w:type="dxa"/>
          </w:tcPr>
          <w:p w14:paraId="193E95C2" w14:textId="77777777" w:rsidR="001D7088" w:rsidRPr="006159E6" w:rsidRDefault="001D7088" w:rsidP="00482B66">
            <w:pPr>
              <w:pStyle w:val="CellBody"/>
              <w:rPr>
                <w:lang w:val="en-US"/>
              </w:rPr>
            </w:pPr>
            <w:r w:rsidRPr="006159E6">
              <w:rPr>
                <w:lang w:val="en-US"/>
              </w:rPr>
              <w:t>DateType</w:t>
            </w:r>
          </w:p>
        </w:tc>
      </w:tr>
      <w:tr w:rsidR="001D7088" w:rsidRPr="006159E6" w14:paraId="03392113" w14:textId="77777777" w:rsidTr="004941B0">
        <w:tc>
          <w:tcPr>
            <w:tcW w:w="2264" w:type="dxa"/>
            <w:vAlign w:val="center"/>
          </w:tcPr>
          <w:p w14:paraId="6001B651" w14:textId="77777777" w:rsidR="001D7088" w:rsidRPr="006159E6" w:rsidRDefault="001D7088" w:rsidP="00243A80">
            <w:pPr>
              <w:pStyle w:val="CellBody"/>
              <w:rPr>
                <w:lang w:val="en-US"/>
              </w:rPr>
            </w:pPr>
            <w:r w:rsidRPr="006159E6">
              <w:rPr>
                <w:lang w:val="en-US"/>
              </w:rPr>
              <w:t>VenueOfExecution</w:t>
            </w:r>
          </w:p>
        </w:tc>
        <w:tc>
          <w:tcPr>
            <w:tcW w:w="5078" w:type="dxa"/>
          </w:tcPr>
          <w:p w14:paraId="3CBC2A7A" w14:textId="77777777" w:rsidR="001D7088" w:rsidRPr="006159E6" w:rsidRDefault="001D7088" w:rsidP="00482B66">
            <w:pPr>
              <w:pStyle w:val="CellBody"/>
              <w:rPr>
                <w:lang w:val="en-US"/>
              </w:rPr>
            </w:pPr>
            <w:r>
              <w:rPr>
                <w:lang w:val="en-US"/>
              </w:rPr>
              <w:t>The venue on which a transaction is executed.</w:t>
            </w:r>
          </w:p>
        </w:tc>
        <w:tc>
          <w:tcPr>
            <w:tcW w:w="2156" w:type="dxa"/>
          </w:tcPr>
          <w:p w14:paraId="19B65720" w14:textId="77777777" w:rsidR="001D7088" w:rsidRPr="006159E6" w:rsidDel="00A650BF" w:rsidRDefault="001D7088" w:rsidP="00482B66">
            <w:pPr>
              <w:pStyle w:val="CellBody"/>
              <w:rPr>
                <w:lang w:val="en-US"/>
              </w:rPr>
            </w:pPr>
            <w:r w:rsidRPr="006159E6">
              <w:rPr>
                <w:lang w:val="en-US"/>
              </w:rPr>
              <w:t>VenueOfExecution</w:t>
            </w:r>
            <w:r w:rsidRPr="006159E6">
              <w:rPr>
                <w:lang w:val="en-US"/>
              </w:rPr>
              <w:softHyphen/>
              <w:t>Type</w:t>
            </w:r>
          </w:p>
        </w:tc>
      </w:tr>
      <w:tr w:rsidR="001D7088" w:rsidRPr="006159E6" w14:paraId="2BA781E2" w14:textId="77777777" w:rsidTr="004941B0">
        <w:tc>
          <w:tcPr>
            <w:tcW w:w="2264" w:type="dxa"/>
            <w:vAlign w:val="center"/>
          </w:tcPr>
          <w:p w14:paraId="41B67D17" w14:textId="77777777" w:rsidR="001D7088" w:rsidRPr="006159E6" w:rsidRDefault="001D7088" w:rsidP="00243A80">
            <w:pPr>
              <w:pStyle w:val="CellBody"/>
              <w:rPr>
                <w:lang w:val="en-US"/>
              </w:rPr>
            </w:pPr>
            <w:r w:rsidRPr="006159E6">
              <w:rPr>
                <w:lang w:val="en-US"/>
              </w:rPr>
              <w:t>Verification</w:t>
            </w:r>
          </w:p>
        </w:tc>
        <w:tc>
          <w:tcPr>
            <w:tcW w:w="5078" w:type="dxa"/>
          </w:tcPr>
          <w:p w14:paraId="10E9B520" w14:textId="77777777" w:rsidR="001D7088" w:rsidRDefault="001D7088" w:rsidP="00482B66">
            <w:pPr>
              <w:pStyle w:val="CellBody"/>
              <w:rPr>
                <w:lang w:val="en-US"/>
              </w:rPr>
            </w:pPr>
            <w:r w:rsidRPr="006159E6">
              <w:rPr>
                <w:lang w:val="en-US"/>
              </w:rPr>
              <w:t xml:space="preserve">Indicates </w:t>
            </w:r>
            <w:r>
              <w:rPr>
                <w:lang w:val="en-US"/>
              </w:rPr>
              <w:t>whether</w:t>
            </w:r>
            <w:r w:rsidRPr="006159E6">
              <w:rPr>
                <w:lang w:val="en-US"/>
              </w:rPr>
              <w:t xml:space="preserve"> the data was electronically verified or verified by non-electronic means. </w:t>
            </w:r>
          </w:p>
          <w:p w14:paraId="70D647F7" w14:textId="77777777" w:rsidR="001D7088" w:rsidRPr="006159E6" w:rsidRDefault="001D7088" w:rsidP="00482B66">
            <w:pPr>
              <w:pStyle w:val="CellBody"/>
              <w:rPr>
                <w:lang w:val="en-US"/>
              </w:rPr>
            </w:pPr>
            <w:r w:rsidRPr="006159E6">
              <w:rPr>
                <w:lang w:val="en-US"/>
              </w:rPr>
              <w:t xml:space="preserve">If no value is provided, the default value is “Electronic” for SEF and “Unverified” for bilateral </w:t>
            </w:r>
            <w:r>
              <w:rPr>
                <w:lang w:val="en-US"/>
              </w:rPr>
              <w:t>trade</w:t>
            </w:r>
            <w:r w:rsidRPr="006159E6">
              <w:rPr>
                <w:lang w:val="en-US"/>
              </w:rPr>
              <w:t>s.</w:t>
            </w:r>
          </w:p>
        </w:tc>
        <w:tc>
          <w:tcPr>
            <w:tcW w:w="2156" w:type="dxa"/>
          </w:tcPr>
          <w:p w14:paraId="6793C989" w14:textId="77777777" w:rsidR="001D7088" w:rsidRPr="006159E6" w:rsidRDefault="001D7088" w:rsidP="00482B66">
            <w:pPr>
              <w:pStyle w:val="CellBody"/>
              <w:rPr>
                <w:lang w:val="en-US"/>
              </w:rPr>
            </w:pPr>
            <w:r w:rsidRPr="006159E6">
              <w:rPr>
                <w:lang w:val="en-US"/>
              </w:rPr>
              <w:t>Verification</w:t>
            </w:r>
            <w:r w:rsidRPr="006159E6">
              <w:rPr>
                <w:lang w:val="en-US"/>
              </w:rPr>
              <w:softHyphen/>
              <w:t>Type</w:t>
            </w:r>
          </w:p>
        </w:tc>
      </w:tr>
      <w:tr w:rsidR="001D7088" w:rsidRPr="006159E6" w14:paraId="4C7A125F" w14:textId="77777777" w:rsidTr="004941B0">
        <w:tc>
          <w:tcPr>
            <w:tcW w:w="2264" w:type="dxa"/>
            <w:vAlign w:val="center"/>
          </w:tcPr>
          <w:p w14:paraId="542E9145" w14:textId="77777777" w:rsidR="001D7088" w:rsidRPr="006159E6" w:rsidRDefault="001D7088" w:rsidP="00243A80">
            <w:pPr>
              <w:pStyle w:val="CellBody"/>
              <w:rPr>
                <w:lang w:val="en-US"/>
              </w:rPr>
            </w:pPr>
            <w:r w:rsidRPr="006159E6">
              <w:rPr>
                <w:lang w:val="en-US"/>
              </w:rPr>
              <w:t>Voice</w:t>
            </w:r>
          </w:p>
        </w:tc>
        <w:tc>
          <w:tcPr>
            <w:tcW w:w="5078" w:type="dxa"/>
          </w:tcPr>
          <w:p w14:paraId="1987D990" w14:textId="77777777" w:rsidR="001D7088" w:rsidRPr="006159E6" w:rsidRDefault="001D7088" w:rsidP="00482B66">
            <w:pPr>
              <w:pStyle w:val="CellBody"/>
              <w:rPr>
                <w:lang w:val="en-US"/>
              </w:rPr>
            </w:pPr>
            <w:r>
              <w:rPr>
                <w:lang w:val="en-US"/>
              </w:rPr>
              <w:t xml:space="preserve">Indicates </w:t>
            </w:r>
            <w:r w:rsidRPr="006159E6">
              <w:rPr>
                <w:lang w:val="en-US"/>
              </w:rPr>
              <w:t xml:space="preserve">whether the </w:t>
            </w:r>
            <w:r>
              <w:rPr>
                <w:lang w:val="en-US"/>
              </w:rPr>
              <w:t>trade</w:t>
            </w:r>
            <w:r w:rsidRPr="006159E6">
              <w:rPr>
                <w:lang w:val="en-US"/>
              </w:rPr>
              <w:t xml:space="preserve"> was voice brokered or executed on an electronic broker platform.</w:t>
            </w:r>
          </w:p>
        </w:tc>
        <w:tc>
          <w:tcPr>
            <w:tcW w:w="2156" w:type="dxa"/>
          </w:tcPr>
          <w:p w14:paraId="0BB22675" w14:textId="77777777" w:rsidR="001D7088" w:rsidRPr="006159E6" w:rsidRDefault="001D7088" w:rsidP="00482B66">
            <w:pPr>
              <w:pStyle w:val="CellBody"/>
              <w:rPr>
                <w:lang w:val="en-US"/>
              </w:rPr>
            </w:pPr>
            <w:r w:rsidRPr="006159E6">
              <w:rPr>
                <w:lang w:val="en-US"/>
              </w:rPr>
              <w:t>TrueFalseType</w:t>
            </w:r>
          </w:p>
        </w:tc>
      </w:tr>
      <w:tr w:rsidR="001D7088" w:rsidRPr="006159E6" w14:paraId="5538C1F2" w14:textId="77777777" w:rsidTr="004941B0">
        <w:tc>
          <w:tcPr>
            <w:tcW w:w="2264" w:type="dxa"/>
            <w:vAlign w:val="center"/>
          </w:tcPr>
          <w:p w14:paraId="021FA560" w14:textId="77777777" w:rsidR="001D7088" w:rsidRPr="006159E6" w:rsidRDefault="001D7088" w:rsidP="00243A80">
            <w:pPr>
              <w:pStyle w:val="CellBody"/>
              <w:rPr>
                <w:lang w:val="en-US"/>
              </w:rPr>
            </w:pPr>
            <w:r w:rsidRPr="006159E6">
              <w:rPr>
                <w:lang w:val="en-US"/>
              </w:rPr>
              <w:t>Voltage</w:t>
            </w:r>
          </w:p>
        </w:tc>
        <w:tc>
          <w:tcPr>
            <w:tcW w:w="5078" w:type="dxa"/>
          </w:tcPr>
          <w:p w14:paraId="131805B5" w14:textId="77777777" w:rsidR="001D7088" w:rsidRPr="006159E6" w:rsidRDefault="001D7088" w:rsidP="00482B66">
            <w:pPr>
              <w:pStyle w:val="CellBody"/>
              <w:rPr>
                <w:lang w:val="en-US"/>
              </w:rPr>
            </w:pPr>
            <w:r>
              <w:rPr>
                <w:lang w:val="en-US"/>
              </w:rPr>
              <w:t xml:space="preserve">The voltage </w:t>
            </w:r>
            <w:r w:rsidRPr="006159E6">
              <w:rPr>
                <w:lang w:val="en-US"/>
              </w:rPr>
              <w:t>of the electricity to be delivered</w:t>
            </w:r>
            <w:r>
              <w:rPr>
                <w:lang w:val="en-US"/>
              </w:rPr>
              <w:t xml:space="preserve">, </w:t>
            </w:r>
            <w:r w:rsidRPr="006159E6">
              <w:rPr>
                <w:lang w:val="en-US"/>
              </w:rPr>
              <w:t>expressed as a number of volts.</w:t>
            </w:r>
          </w:p>
        </w:tc>
        <w:tc>
          <w:tcPr>
            <w:tcW w:w="2156" w:type="dxa"/>
          </w:tcPr>
          <w:p w14:paraId="1B9F9C38" w14:textId="77777777" w:rsidR="001D7088" w:rsidRPr="006159E6" w:rsidRDefault="001D7088" w:rsidP="00482B66">
            <w:pPr>
              <w:pStyle w:val="CellBody"/>
              <w:rPr>
                <w:lang w:val="en-US"/>
              </w:rPr>
            </w:pPr>
            <w:r w:rsidRPr="006159E6">
              <w:rPr>
                <w:lang w:val="en-US"/>
              </w:rPr>
              <w:t>QuantityType</w:t>
            </w:r>
          </w:p>
        </w:tc>
      </w:tr>
      <w:tr w:rsidR="001D7088" w:rsidRPr="006159E6" w14:paraId="7800A2EA" w14:textId="77777777" w:rsidTr="004941B0">
        <w:tc>
          <w:tcPr>
            <w:tcW w:w="2264" w:type="dxa"/>
            <w:vAlign w:val="center"/>
          </w:tcPr>
          <w:p w14:paraId="7D754431" w14:textId="77777777" w:rsidR="001D7088" w:rsidRPr="006159E6" w:rsidRDefault="001D7088" w:rsidP="00243A80">
            <w:pPr>
              <w:pStyle w:val="CellBody"/>
              <w:rPr>
                <w:lang w:val="en-US"/>
              </w:rPr>
            </w:pPr>
            <w:r w:rsidRPr="006159E6">
              <w:rPr>
                <w:lang w:val="en-US"/>
              </w:rPr>
              <w:t>Weekly</w:t>
            </w:r>
            <w:r w:rsidRPr="006159E6">
              <w:rPr>
                <w:lang w:val="en-US"/>
              </w:rPr>
              <w:softHyphen/>
              <w:t>Roll</w:t>
            </w:r>
            <w:r w:rsidRPr="006159E6">
              <w:rPr>
                <w:lang w:val="en-US"/>
              </w:rPr>
              <w:softHyphen/>
              <w:t>Convention</w:t>
            </w:r>
          </w:p>
        </w:tc>
        <w:tc>
          <w:tcPr>
            <w:tcW w:w="5078" w:type="dxa"/>
          </w:tcPr>
          <w:p w14:paraId="16C5FF7E" w14:textId="456357A0" w:rsidR="001D7088" w:rsidRPr="006159E6" w:rsidRDefault="001D7088" w:rsidP="00482B66">
            <w:pPr>
              <w:pStyle w:val="CellBody"/>
              <w:rPr>
                <w:lang w:val="en-US"/>
              </w:rPr>
            </w:pPr>
            <w:r>
              <w:rPr>
                <w:lang w:val="en-US"/>
              </w:rPr>
              <w:t>Determines each calculation period end date within the regular part of the calculation period schedule. Us</w:t>
            </w:r>
            <w:r w:rsidR="009E14C4">
              <w:rPr>
                <w:lang w:val="en-US"/>
              </w:rPr>
              <w:t>e</w:t>
            </w:r>
            <w:r>
              <w:rPr>
                <w:lang w:val="en-US"/>
              </w:rPr>
              <w:t>d in conjunction with ‘Frequency’ and the regular period start date of the calculation period.</w:t>
            </w:r>
          </w:p>
        </w:tc>
        <w:tc>
          <w:tcPr>
            <w:tcW w:w="2156" w:type="dxa"/>
          </w:tcPr>
          <w:p w14:paraId="44E749A2" w14:textId="77777777" w:rsidR="001D7088" w:rsidRPr="006159E6" w:rsidRDefault="001D7088" w:rsidP="00482B66">
            <w:pPr>
              <w:pStyle w:val="CellBody"/>
              <w:rPr>
                <w:lang w:val="en-US"/>
              </w:rPr>
            </w:pPr>
            <w:r w:rsidRPr="006159E6">
              <w:rPr>
                <w:lang w:val="en-US"/>
              </w:rPr>
              <w:t>Week</w:t>
            </w:r>
            <w:r w:rsidRPr="006159E6">
              <w:rPr>
                <w:lang w:val="en-US"/>
              </w:rPr>
              <w:softHyphen/>
              <w:t>Day</w:t>
            </w:r>
            <w:r w:rsidRPr="006159E6">
              <w:rPr>
                <w:lang w:val="en-US"/>
              </w:rPr>
              <w:softHyphen/>
              <w:t>Type</w:t>
            </w:r>
          </w:p>
        </w:tc>
      </w:tr>
      <w:tr w:rsidR="001D7088" w:rsidRPr="006159E6" w14:paraId="7B2D1470" w14:textId="77777777" w:rsidTr="004941B0">
        <w:tc>
          <w:tcPr>
            <w:tcW w:w="2264" w:type="dxa"/>
            <w:vAlign w:val="center"/>
          </w:tcPr>
          <w:p w14:paraId="4B76EDC2" w14:textId="77777777" w:rsidR="001D7088" w:rsidRPr="006159E6" w:rsidRDefault="001D7088" w:rsidP="00243A80">
            <w:pPr>
              <w:pStyle w:val="CellBody"/>
              <w:rPr>
                <w:lang w:val="en-US"/>
              </w:rPr>
            </w:pPr>
            <w:r w:rsidRPr="006159E6">
              <w:rPr>
                <w:lang w:val="en-US"/>
              </w:rPr>
              <w:t>Written</w:t>
            </w:r>
            <w:r w:rsidRPr="006159E6">
              <w:rPr>
                <w:lang w:val="en-US"/>
              </w:rPr>
              <w:softHyphen/>
              <w:t>Confirmation</w:t>
            </w:r>
            <w:r w:rsidRPr="006159E6">
              <w:rPr>
                <w:lang w:val="en-US"/>
              </w:rPr>
              <w:softHyphen/>
              <w:t>OfExercise</w:t>
            </w:r>
          </w:p>
        </w:tc>
        <w:tc>
          <w:tcPr>
            <w:tcW w:w="5078" w:type="dxa"/>
          </w:tcPr>
          <w:p w14:paraId="2C8C03F8" w14:textId="77777777" w:rsidR="001D7088" w:rsidRPr="006159E6" w:rsidRDefault="001D7088" w:rsidP="00482B66">
            <w:pPr>
              <w:pStyle w:val="CellBody"/>
              <w:rPr>
                <w:lang w:val="en-US"/>
              </w:rPr>
            </w:pPr>
            <w:r>
              <w:rPr>
                <w:lang w:val="en-US"/>
              </w:rPr>
              <w:t xml:space="preserve">Indicates whether </w:t>
            </w:r>
            <w:r w:rsidRPr="006159E6">
              <w:rPr>
                <w:lang w:val="en-US"/>
              </w:rPr>
              <w:t>an option requires a written confirmation of exercise.</w:t>
            </w:r>
          </w:p>
        </w:tc>
        <w:tc>
          <w:tcPr>
            <w:tcW w:w="2156" w:type="dxa"/>
          </w:tcPr>
          <w:p w14:paraId="1281086E" w14:textId="77777777" w:rsidR="001D7088" w:rsidRPr="006159E6" w:rsidRDefault="001D7088" w:rsidP="00482B66">
            <w:pPr>
              <w:pStyle w:val="CellBody"/>
              <w:rPr>
                <w:lang w:val="en-US"/>
              </w:rPr>
            </w:pPr>
            <w:r w:rsidRPr="006159E6">
              <w:rPr>
                <w:lang w:val="en-US"/>
              </w:rPr>
              <w:t>TrueFalseType</w:t>
            </w:r>
          </w:p>
        </w:tc>
      </w:tr>
    </w:tbl>
    <w:p w14:paraId="0B75FA89" w14:textId="77777777" w:rsidR="00D31D43" w:rsidRPr="006159E6" w:rsidRDefault="00D31D43" w:rsidP="00D31D43">
      <w:pPr>
        <w:rPr>
          <w:lang w:val="en-US" w:eastAsia="x-none"/>
        </w:rPr>
      </w:pPr>
    </w:p>
    <w:p w14:paraId="48191856" w14:textId="77777777" w:rsidR="00D31D43" w:rsidRPr="006159E6" w:rsidRDefault="00D31D43" w:rsidP="00D31D43">
      <w:pPr>
        <w:rPr>
          <w:lang w:val="en-US"/>
        </w:rPr>
        <w:sectPr w:rsidR="00D31D43" w:rsidRPr="006159E6" w:rsidSect="00712ED9">
          <w:headerReference w:type="default" r:id="rId45"/>
          <w:pgSz w:w="11906" w:h="16838" w:code="9"/>
          <w:pgMar w:top="1701" w:right="1134" w:bottom="1134" w:left="1418" w:header="567" w:footer="454" w:gutter="0"/>
          <w:cols w:space="708"/>
          <w:docGrid w:linePitch="360"/>
        </w:sectPr>
      </w:pPr>
    </w:p>
    <w:p w14:paraId="05C7686C" w14:textId="47026803" w:rsidR="0020288F" w:rsidRPr="00416F9E" w:rsidRDefault="00416F9E" w:rsidP="001358CE">
      <w:pPr>
        <w:pStyle w:val="berschrift1"/>
        <w:rPr>
          <w:lang w:val="en-US"/>
        </w:rPr>
      </w:pPr>
      <w:bookmarkStart w:id="1933" w:name="_Ref118617564"/>
      <w:bookmarkStart w:id="1934" w:name="_Ref118617571"/>
      <w:bookmarkStart w:id="1935" w:name="_Toc179107891"/>
      <w:bookmarkStart w:id="1936" w:name="_Ref447560777"/>
      <w:bookmarkStart w:id="1937" w:name="_Toc489975932"/>
      <w:r w:rsidRPr="00416F9E">
        <w:rPr>
          <w:lang w:val="en-US"/>
        </w:rPr>
        <w:lastRenderedPageBreak/>
        <w:t>Description of CpML Field Types</w:t>
      </w:r>
      <w:bookmarkEnd w:id="1933"/>
      <w:bookmarkEnd w:id="1934"/>
      <w:bookmarkEnd w:id="1935"/>
      <w:bookmarkEnd w:id="1936"/>
      <w:bookmarkEnd w:id="1937"/>
    </w:p>
    <w:p w14:paraId="4DFDAE28" w14:textId="77777777" w:rsidR="000F0E7A" w:rsidRPr="006159E6" w:rsidRDefault="000F0E7A" w:rsidP="000F0E7A">
      <w:pPr>
        <w:rPr>
          <w:lang w:val="en-US" w:eastAsia="x-none"/>
        </w:rPr>
      </w:pPr>
      <w:r w:rsidRPr="006159E6">
        <w:rPr>
          <w:lang w:val="en-US" w:eastAsia="x-none"/>
        </w:rPr>
        <w:t>The following tables list all CpML field</w:t>
      </w:r>
      <w:r w:rsidR="007E31E2" w:rsidRPr="006159E6">
        <w:rPr>
          <w:lang w:val="en-US" w:eastAsia="x-none"/>
        </w:rPr>
        <w:t xml:space="preserve"> </w:t>
      </w:r>
      <w:r w:rsidRPr="006159E6">
        <w:rPr>
          <w:lang w:val="en-US" w:eastAsia="x-none"/>
        </w:rPr>
        <w:t>types in alphabetical order. Where applicable, valid values are described.</w:t>
      </w:r>
      <w:r w:rsidR="00F55BF9">
        <w:rPr>
          <w:lang w:val="en-US" w:eastAsia="x-none"/>
        </w:rPr>
        <w:t xml:space="preserve"> The Length column describes the maximum string length, where applicable. If nothing else is stated, the minimum string length is 1.</w:t>
      </w:r>
    </w:p>
    <w:p w14:paraId="180F13D8" w14:textId="77777777" w:rsidR="000F0E7A" w:rsidRDefault="000F0E7A" w:rsidP="000F0E7A">
      <w:pPr>
        <w:pStyle w:val="berschrift2"/>
        <w:rPr>
          <w:lang w:val="en-US"/>
        </w:rPr>
      </w:pPr>
      <w:bookmarkStart w:id="1938" w:name="_Toc489975933"/>
      <w:r w:rsidRPr="006159E6">
        <w:rPr>
          <w:lang w:val="en-US"/>
        </w:rPr>
        <w:t>A-D</w:t>
      </w:r>
      <w:bookmarkEnd w:id="1938"/>
    </w:p>
    <w:tbl>
      <w:tblPr>
        <w:tblW w:w="9498"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8" w:type="dxa"/>
          <w:right w:w="68" w:type="dxa"/>
        </w:tblCellMar>
        <w:tblLook w:val="0000" w:firstRow="0" w:lastRow="0" w:firstColumn="0" w:lastColumn="0" w:noHBand="0" w:noVBand="0"/>
      </w:tblPr>
      <w:tblGrid>
        <w:gridCol w:w="8"/>
        <w:gridCol w:w="1835"/>
        <w:gridCol w:w="5387"/>
        <w:gridCol w:w="1417"/>
        <w:gridCol w:w="851"/>
      </w:tblGrid>
      <w:tr w:rsidR="005B7DC8" w:rsidRPr="006159E6" w14:paraId="3A951B20" w14:textId="77777777" w:rsidTr="00AC0214">
        <w:trPr>
          <w:gridBefore w:val="1"/>
          <w:wBefore w:w="8" w:type="dxa"/>
          <w:cantSplit/>
          <w:tblHeader/>
        </w:trPr>
        <w:tc>
          <w:tcPr>
            <w:tcW w:w="1835" w:type="dxa"/>
            <w:shd w:val="clear" w:color="auto" w:fill="E6E6E6"/>
          </w:tcPr>
          <w:p w14:paraId="1578FABF" w14:textId="77777777" w:rsidR="005B7DC8" w:rsidRPr="006159E6" w:rsidRDefault="005B7DC8" w:rsidP="00482B66">
            <w:pPr>
              <w:pStyle w:val="CellBody"/>
              <w:rPr>
                <w:rStyle w:val="Fett"/>
                <w:lang w:val="en-US"/>
              </w:rPr>
            </w:pPr>
            <w:r w:rsidRPr="006159E6">
              <w:rPr>
                <w:rStyle w:val="Fett"/>
                <w:lang w:val="en-US"/>
              </w:rPr>
              <w:t xml:space="preserve">Field Type </w:t>
            </w:r>
          </w:p>
        </w:tc>
        <w:tc>
          <w:tcPr>
            <w:tcW w:w="5387" w:type="dxa"/>
            <w:shd w:val="clear" w:color="auto" w:fill="E6E6E6"/>
          </w:tcPr>
          <w:p w14:paraId="5D382A7B" w14:textId="77777777" w:rsidR="005B7DC8" w:rsidRPr="006159E6" w:rsidRDefault="005B7DC8" w:rsidP="00482B66">
            <w:pPr>
              <w:pStyle w:val="CellBody"/>
              <w:rPr>
                <w:rStyle w:val="Fett"/>
                <w:lang w:val="en-US"/>
              </w:rPr>
            </w:pPr>
            <w:r w:rsidRPr="006159E6">
              <w:rPr>
                <w:rStyle w:val="Fett"/>
                <w:lang w:val="en-US"/>
              </w:rPr>
              <w:t>Definition</w:t>
            </w:r>
          </w:p>
        </w:tc>
        <w:tc>
          <w:tcPr>
            <w:tcW w:w="1417" w:type="dxa"/>
            <w:shd w:val="clear" w:color="auto" w:fill="E6E6E6"/>
          </w:tcPr>
          <w:p w14:paraId="4EC29A42" w14:textId="77777777" w:rsidR="005B7DC8" w:rsidRPr="006159E6" w:rsidRDefault="005B7DC8" w:rsidP="00482B66">
            <w:pPr>
              <w:pStyle w:val="CellBody"/>
              <w:rPr>
                <w:rStyle w:val="Fett"/>
                <w:lang w:val="en-US"/>
              </w:rPr>
            </w:pPr>
            <w:r w:rsidRPr="006159E6">
              <w:rPr>
                <w:rStyle w:val="Fett"/>
                <w:lang w:val="en-US"/>
              </w:rPr>
              <w:t>Base Type</w:t>
            </w:r>
          </w:p>
        </w:tc>
        <w:tc>
          <w:tcPr>
            <w:tcW w:w="851" w:type="dxa"/>
            <w:shd w:val="clear" w:color="auto" w:fill="E6E6E6"/>
          </w:tcPr>
          <w:p w14:paraId="1AA4AD32" w14:textId="77777777" w:rsidR="005B7DC8" w:rsidRPr="006159E6" w:rsidRDefault="005B7DC8" w:rsidP="00482B66">
            <w:pPr>
              <w:pStyle w:val="CellBody"/>
              <w:rPr>
                <w:rStyle w:val="Fett"/>
                <w:lang w:val="en-US"/>
              </w:rPr>
            </w:pPr>
            <w:r>
              <w:rPr>
                <w:rStyle w:val="Fett"/>
                <w:lang w:val="en-US"/>
              </w:rPr>
              <w:t>Length</w:t>
            </w:r>
          </w:p>
        </w:tc>
      </w:tr>
      <w:tr w:rsidR="005B7DC8" w:rsidRPr="006159E6" w:rsidDel="00314148" w14:paraId="2480BE40" w14:textId="3E74A367" w:rsidTr="00AC0214">
        <w:trPr>
          <w:gridBefore w:val="1"/>
          <w:wBefore w:w="8" w:type="dxa"/>
          <w:cantSplit/>
          <w:del w:id="1939" w:author="Autor"/>
        </w:trPr>
        <w:tc>
          <w:tcPr>
            <w:tcW w:w="1835" w:type="dxa"/>
          </w:tcPr>
          <w:p w14:paraId="053E6ACD" w14:textId="3F5573CD" w:rsidR="005B7DC8" w:rsidRPr="006159E6" w:rsidDel="00314148" w:rsidRDefault="005B7DC8" w:rsidP="00482B66">
            <w:pPr>
              <w:pStyle w:val="CellBody"/>
              <w:rPr>
                <w:del w:id="1940" w:author="Autor"/>
                <w:lang w:val="en-US"/>
              </w:rPr>
            </w:pPr>
            <w:del w:id="1941" w:author="Autor">
              <w:r w:rsidRPr="006159E6" w:rsidDel="00314148">
                <w:rPr>
                  <w:lang w:val="en-US"/>
                </w:rPr>
                <w:delText>Action</w:delText>
              </w:r>
              <w:r w:rsidRPr="006159E6" w:rsidDel="00314148">
                <w:rPr>
                  <w:lang w:val="en-US"/>
                </w:rPr>
                <w:softHyphen/>
                <w:delText>Detail</w:delText>
              </w:r>
              <w:r w:rsidRPr="006159E6" w:rsidDel="00314148">
                <w:rPr>
                  <w:lang w:val="en-US"/>
                </w:rPr>
                <w:softHyphen/>
                <w:delText>Type</w:delText>
              </w:r>
            </w:del>
          </w:p>
        </w:tc>
        <w:tc>
          <w:tcPr>
            <w:tcW w:w="5387" w:type="dxa"/>
          </w:tcPr>
          <w:p w14:paraId="4693FB96" w14:textId="0C6F3C92" w:rsidR="005B7DC8" w:rsidRPr="006159E6" w:rsidDel="00314148" w:rsidRDefault="005B7DC8" w:rsidP="00482B66">
            <w:pPr>
              <w:pStyle w:val="CellBody"/>
              <w:rPr>
                <w:del w:id="1942" w:author="Autor"/>
                <w:lang w:val="en-US"/>
              </w:rPr>
            </w:pPr>
            <w:del w:id="1943" w:author="Autor">
              <w:r w:rsidRPr="006159E6" w:rsidDel="00314148">
                <w:rPr>
                  <w:lang w:val="en-US"/>
                </w:rPr>
                <w:delText>Free text.</w:delText>
              </w:r>
            </w:del>
          </w:p>
        </w:tc>
        <w:tc>
          <w:tcPr>
            <w:tcW w:w="1417" w:type="dxa"/>
          </w:tcPr>
          <w:p w14:paraId="36277D6A" w14:textId="3D11533B" w:rsidR="005B7DC8" w:rsidRPr="006159E6" w:rsidDel="00314148" w:rsidRDefault="005B7DC8" w:rsidP="00482B66">
            <w:pPr>
              <w:pStyle w:val="CellBody"/>
              <w:rPr>
                <w:del w:id="1944" w:author="Autor"/>
                <w:lang w:val="en-US"/>
              </w:rPr>
            </w:pPr>
            <w:del w:id="1945" w:author="Autor">
              <w:r w:rsidRPr="006159E6" w:rsidDel="00314148">
                <w:rPr>
                  <w:lang w:val="en-US"/>
                </w:rPr>
                <w:delText>string</w:delText>
              </w:r>
            </w:del>
          </w:p>
        </w:tc>
        <w:tc>
          <w:tcPr>
            <w:tcW w:w="851" w:type="dxa"/>
          </w:tcPr>
          <w:p w14:paraId="24030FC5" w14:textId="559B3608" w:rsidR="005B7DC8" w:rsidRPr="006159E6" w:rsidDel="00314148" w:rsidRDefault="005B7DC8" w:rsidP="00482B66">
            <w:pPr>
              <w:pStyle w:val="CellBody"/>
              <w:rPr>
                <w:del w:id="1946" w:author="Autor"/>
                <w:lang w:val="en-US"/>
              </w:rPr>
            </w:pPr>
            <w:del w:id="1947" w:author="Autor">
              <w:r w:rsidRPr="006159E6" w:rsidDel="00314148">
                <w:rPr>
                  <w:lang w:val="en-US"/>
                </w:rPr>
                <w:delText>50</w:delText>
              </w:r>
            </w:del>
          </w:p>
        </w:tc>
      </w:tr>
      <w:tr w:rsidR="005B7DC8" w:rsidRPr="006159E6" w14:paraId="0136BC9F" w14:textId="77777777" w:rsidTr="00AC0214">
        <w:trPr>
          <w:gridBefore w:val="1"/>
          <w:wBefore w:w="8" w:type="dxa"/>
          <w:cantSplit/>
        </w:trPr>
        <w:tc>
          <w:tcPr>
            <w:tcW w:w="1835" w:type="dxa"/>
          </w:tcPr>
          <w:p w14:paraId="7A0F743D" w14:textId="77777777" w:rsidR="005B7DC8" w:rsidRPr="006159E6" w:rsidRDefault="005B7DC8" w:rsidP="00482B66">
            <w:pPr>
              <w:pStyle w:val="CellBody"/>
              <w:rPr>
                <w:lang w:val="en-US"/>
              </w:rPr>
            </w:pPr>
            <w:r w:rsidRPr="006159E6">
              <w:rPr>
                <w:lang w:val="en-US"/>
              </w:rPr>
              <w:t>Action</w:t>
            </w:r>
            <w:r w:rsidRPr="006159E6">
              <w:rPr>
                <w:lang w:val="en-US"/>
              </w:rPr>
              <w:softHyphen/>
              <w:t>Type</w:t>
            </w:r>
            <w:r w:rsidRPr="006159E6">
              <w:rPr>
                <w:lang w:val="en-US"/>
              </w:rPr>
              <w:softHyphen/>
              <w:t>Type</w:t>
            </w:r>
          </w:p>
        </w:tc>
        <w:tc>
          <w:tcPr>
            <w:tcW w:w="5387" w:type="dxa"/>
          </w:tcPr>
          <w:p w14:paraId="3DEB43F1" w14:textId="77777777" w:rsidR="005B7DC8" w:rsidRPr="006159E6" w:rsidRDefault="005B7DC8" w:rsidP="00482B66">
            <w:pPr>
              <w:pStyle w:val="CellBody"/>
              <w:rPr>
                <w:lang w:val="en-US"/>
              </w:rPr>
            </w:pPr>
            <w:r>
              <w:rPr>
                <w:lang w:val="en-US"/>
              </w:rPr>
              <w:t>Permitted v</w:t>
            </w:r>
            <w:r w:rsidRPr="006159E6">
              <w:rPr>
                <w:lang w:val="en-US"/>
              </w:rPr>
              <w:t>alues:</w:t>
            </w:r>
          </w:p>
          <w:p w14:paraId="059A5117" w14:textId="77777777" w:rsidR="005B7DC8" w:rsidRPr="006159E6" w:rsidRDefault="005B7DC8" w:rsidP="00ED3F3F">
            <w:pPr>
              <w:pStyle w:val="values"/>
            </w:pPr>
            <w:r w:rsidRPr="006159E6">
              <w:t>N</w:t>
            </w:r>
            <w:r>
              <w:t xml:space="preserve"> </w:t>
            </w:r>
            <w:r w:rsidRPr="006159E6">
              <w:t>= New</w:t>
            </w:r>
            <w:r>
              <w:t>: First-time submission for a transaction.</w:t>
            </w:r>
          </w:p>
          <w:p w14:paraId="0C259F59" w14:textId="516D2145" w:rsidR="005B7DC8" w:rsidRPr="006159E6" w:rsidRDefault="005B7DC8" w:rsidP="00ED3F3F">
            <w:pPr>
              <w:pStyle w:val="values"/>
            </w:pPr>
            <w:r w:rsidRPr="006159E6">
              <w:t>M</w:t>
            </w:r>
            <w:r>
              <w:t xml:space="preserve"> </w:t>
            </w:r>
            <w:r w:rsidRPr="006159E6">
              <w:t>= Modify</w:t>
            </w:r>
            <w:r>
              <w:t>: Modification of a previously reported contract</w:t>
            </w:r>
            <w:ins w:id="1948" w:author="Autor">
              <w:r w:rsidR="00562B78">
                <w:t xml:space="preserve"> that is common to both counterparties (bilateral change)</w:t>
              </w:r>
            </w:ins>
            <w:r>
              <w:t>.</w:t>
            </w:r>
            <w:r w:rsidRPr="006159E6">
              <w:t xml:space="preserve"> </w:t>
            </w:r>
          </w:p>
          <w:p w14:paraId="1A5ED175" w14:textId="14470C0B" w:rsidR="005B7DC8" w:rsidRPr="006159E6" w:rsidRDefault="005B7DC8" w:rsidP="00ED3F3F">
            <w:pPr>
              <w:pStyle w:val="values"/>
            </w:pPr>
            <w:r w:rsidRPr="006159E6">
              <w:t>E</w:t>
            </w:r>
            <w:r>
              <w:t xml:space="preserve"> </w:t>
            </w:r>
            <w:r w:rsidRPr="006159E6">
              <w:t>= Error</w:t>
            </w:r>
            <w:r>
              <w:t>: Cancellation of a w</w:t>
            </w:r>
            <w:r w:rsidR="00431FA3">
              <w:t>r</w:t>
            </w:r>
            <w:r>
              <w:t>ongly submitted report.</w:t>
            </w:r>
          </w:p>
          <w:p w14:paraId="42962ADA" w14:textId="7BAFF6B8" w:rsidR="005B7DC8" w:rsidRPr="006159E6" w:rsidDel="00693454" w:rsidRDefault="005B7DC8" w:rsidP="00693454">
            <w:pPr>
              <w:pStyle w:val="values"/>
              <w:rPr>
                <w:del w:id="1949" w:author="Autor"/>
              </w:rPr>
            </w:pPr>
            <w:r w:rsidRPr="006159E6">
              <w:t>C</w:t>
            </w:r>
            <w:r>
              <w:t xml:space="preserve"> </w:t>
            </w:r>
            <w:r w:rsidRPr="006159E6">
              <w:t>= Cancel</w:t>
            </w:r>
            <w:r>
              <w:t xml:space="preserve">: Nullification </w:t>
            </w:r>
            <w:ins w:id="1950" w:author="Autor">
              <w:r w:rsidR="00047927">
                <w:t xml:space="preserve">or early termination </w:t>
              </w:r>
            </w:ins>
            <w:r>
              <w:t>of an existing contract.</w:t>
            </w:r>
          </w:p>
          <w:p w14:paraId="15F6D3A0" w14:textId="1BCDAA6F" w:rsidR="005B7DC8" w:rsidRPr="006159E6" w:rsidRDefault="005B7DC8" w:rsidP="00693454">
            <w:pPr>
              <w:pStyle w:val="values"/>
            </w:pPr>
            <w:del w:id="1951" w:author="Autor">
              <w:r w:rsidRPr="006159E6" w:rsidDel="00693454">
                <w:delText>O</w:delText>
              </w:r>
              <w:r w:rsidDel="00693454">
                <w:delText xml:space="preserve"> </w:delText>
              </w:r>
              <w:r w:rsidRPr="006159E6" w:rsidDel="00693454">
                <w:delText>= Other</w:delText>
              </w:r>
              <w:r w:rsidDel="00693454">
                <w:delText>: Any other amendment to a previously reported contract.</w:delText>
              </w:r>
            </w:del>
          </w:p>
          <w:p w14:paraId="39216037" w14:textId="77777777" w:rsidR="005B7DC8" w:rsidRDefault="005B7DC8" w:rsidP="00ED3F3F">
            <w:pPr>
              <w:pStyle w:val="values"/>
              <w:rPr>
                <w:ins w:id="1952" w:author="Autor"/>
              </w:rPr>
            </w:pPr>
            <w:r w:rsidRPr="006159E6">
              <w:t>Z = Compression</w:t>
            </w:r>
            <w:r>
              <w:t xml:space="preserve">: Compression of a previously reported contract. For ETD trades, this can be </w:t>
            </w:r>
            <w:r w:rsidRPr="006159E6">
              <w:t>a close-out event</w:t>
            </w:r>
            <w:r>
              <w:t xml:space="preserve"> that </w:t>
            </w:r>
            <w:r w:rsidRPr="006159E6">
              <w:t>has been aggregated into a position for reporting purposes.</w:t>
            </w:r>
          </w:p>
          <w:p w14:paraId="51CF0746" w14:textId="130039D9" w:rsidR="003F25C9" w:rsidRDefault="003F25C9" w:rsidP="00ED3F3F">
            <w:pPr>
              <w:pStyle w:val="values"/>
              <w:rPr>
                <w:ins w:id="1953" w:author="Autor"/>
              </w:rPr>
            </w:pPr>
            <w:ins w:id="1954" w:author="Autor">
              <w:r>
                <w:t xml:space="preserve">P = Position: Combination of simultaneous new and compression into position. </w:t>
              </w:r>
            </w:ins>
          </w:p>
          <w:p w14:paraId="3F60C9AE" w14:textId="69C7523D" w:rsidR="00E037A8" w:rsidRPr="006159E6" w:rsidRDefault="00E037A8" w:rsidP="00ED3F3F">
            <w:pPr>
              <w:pStyle w:val="values"/>
            </w:pPr>
            <w:ins w:id="1955" w:author="Autor">
              <w:r>
                <w:t xml:space="preserve">R = Revision: </w:t>
              </w:r>
              <w:r w:rsidR="00174B1A">
                <w:t xml:space="preserve">Correction to a previous report without a modification to the trade </w:t>
              </w:r>
              <w:r>
                <w:t>(unilateral change).</w:t>
              </w:r>
            </w:ins>
          </w:p>
          <w:p w14:paraId="5074F592" w14:textId="77777777" w:rsidR="005B7DC8" w:rsidRPr="006159E6" w:rsidRDefault="005B7DC8" w:rsidP="00482B66">
            <w:pPr>
              <w:pStyle w:val="CellBody"/>
              <w:rPr>
                <w:lang w:val="en-US"/>
              </w:rPr>
            </w:pPr>
            <w:r w:rsidRPr="000C3B8A">
              <w:rPr>
                <w:rStyle w:val="Fett"/>
              </w:rPr>
              <w:t>Important:</w:t>
            </w:r>
            <w:r w:rsidRPr="006159E6">
              <w:rPr>
                <w:lang w:val="en-US"/>
              </w:rPr>
              <w:t xml:space="preserve"> “V” for valuation has been intentionally left out.</w:t>
            </w:r>
          </w:p>
        </w:tc>
        <w:tc>
          <w:tcPr>
            <w:tcW w:w="1417" w:type="dxa"/>
          </w:tcPr>
          <w:p w14:paraId="31FDC8D8" w14:textId="77777777" w:rsidR="005B7DC8" w:rsidRPr="006159E6" w:rsidRDefault="005B7DC8" w:rsidP="00482B66">
            <w:pPr>
              <w:pStyle w:val="CellBody"/>
              <w:rPr>
                <w:lang w:val="en-US"/>
              </w:rPr>
            </w:pPr>
            <w:r w:rsidRPr="006159E6">
              <w:rPr>
                <w:lang w:val="en-US"/>
              </w:rPr>
              <w:t>string</w:t>
            </w:r>
          </w:p>
        </w:tc>
        <w:tc>
          <w:tcPr>
            <w:tcW w:w="851" w:type="dxa"/>
          </w:tcPr>
          <w:p w14:paraId="700EC209" w14:textId="77777777" w:rsidR="005B7DC8" w:rsidRPr="006159E6" w:rsidRDefault="005B7DC8" w:rsidP="00482B66">
            <w:pPr>
              <w:pStyle w:val="CellBody"/>
              <w:rPr>
                <w:lang w:val="en-US"/>
              </w:rPr>
            </w:pPr>
          </w:p>
        </w:tc>
      </w:tr>
      <w:tr w:rsidR="005B7DC8" w:rsidRPr="006159E6" w14:paraId="204D0E84" w14:textId="77777777" w:rsidTr="00AC0214">
        <w:trPr>
          <w:gridBefore w:val="1"/>
          <w:wBefore w:w="8" w:type="dxa"/>
          <w:cantSplit/>
        </w:trPr>
        <w:tc>
          <w:tcPr>
            <w:tcW w:w="1835" w:type="dxa"/>
          </w:tcPr>
          <w:p w14:paraId="2BEEE23A" w14:textId="77777777" w:rsidR="005B7DC8" w:rsidRPr="006159E6" w:rsidRDefault="005B7DC8" w:rsidP="00482B66">
            <w:pPr>
              <w:pStyle w:val="CellBody"/>
              <w:rPr>
                <w:lang w:val="en-US"/>
              </w:rPr>
            </w:pPr>
            <w:r w:rsidRPr="006159E6">
              <w:rPr>
                <w:lang w:val="en-US"/>
              </w:rPr>
              <w:t>Additional</w:t>
            </w:r>
            <w:r w:rsidRPr="006159E6">
              <w:rPr>
                <w:lang w:val="en-US"/>
              </w:rPr>
              <w:softHyphen/>
              <w:t>Data</w:t>
            </w:r>
            <w:r w:rsidRPr="006159E6">
              <w:rPr>
                <w:lang w:val="en-US"/>
              </w:rPr>
              <w:softHyphen/>
              <w:t>Key</w:t>
            </w:r>
            <w:r w:rsidRPr="006159E6">
              <w:rPr>
                <w:lang w:val="en-US"/>
              </w:rPr>
              <w:softHyphen/>
              <w:t>Type</w:t>
            </w:r>
          </w:p>
        </w:tc>
        <w:tc>
          <w:tcPr>
            <w:tcW w:w="5387" w:type="dxa"/>
          </w:tcPr>
          <w:p w14:paraId="066982F9" w14:textId="77777777" w:rsidR="005B7DC8" w:rsidRPr="006159E6" w:rsidRDefault="005B7DC8" w:rsidP="00482B66">
            <w:pPr>
              <w:pStyle w:val="CellBody"/>
              <w:rPr>
                <w:lang w:val="en-US"/>
              </w:rPr>
            </w:pPr>
            <w:r w:rsidRPr="006159E6">
              <w:rPr>
                <w:lang w:val="en-US"/>
              </w:rPr>
              <w:t>Generic field for extension data.</w:t>
            </w:r>
          </w:p>
        </w:tc>
        <w:tc>
          <w:tcPr>
            <w:tcW w:w="1417" w:type="dxa"/>
          </w:tcPr>
          <w:p w14:paraId="18D23668" w14:textId="77777777" w:rsidR="005B7DC8" w:rsidRPr="006159E6" w:rsidRDefault="005B7DC8" w:rsidP="00482B66">
            <w:pPr>
              <w:pStyle w:val="CellBody"/>
              <w:rPr>
                <w:lang w:val="en-US"/>
              </w:rPr>
            </w:pPr>
            <w:r w:rsidRPr="006159E6">
              <w:rPr>
                <w:lang w:val="en-US"/>
              </w:rPr>
              <w:t>string</w:t>
            </w:r>
          </w:p>
        </w:tc>
        <w:tc>
          <w:tcPr>
            <w:tcW w:w="851" w:type="dxa"/>
          </w:tcPr>
          <w:p w14:paraId="537DE87E" w14:textId="77777777" w:rsidR="005B7DC8" w:rsidRPr="006159E6" w:rsidRDefault="005B7DC8" w:rsidP="00482B66">
            <w:pPr>
              <w:pStyle w:val="CellBody"/>
              <w:rPr>
                <w:lang w:val="en-US"/>
              </w:rPr>
            </w:pPr>
            <w:r w:rsidRPr="006159E6">
              <w:rPr>
                <w:lang w:val="en-US"/>
              </w:rPr>
              <w:t>35</w:t>
            </w:r>
          </w:p>
        </w:tc>
      </w:tr>
      <w:tr w:rsidR="005B7DC8" w:rsidRPr="006159E6" w14:paraId="4E750BEC" w14:textId="77777777" w:rsidTr="00AC0214">
        <w:trPr>
          <w:gridBefore w:val="1"/>
          <w:wBefore w:w="8" w:type="dxa"/>
          <w:cantSplit/>
        </w:trPr>
        <w:tc>
          <w:tcPr>
            <w:tcW w:w="1835" w:type="dxa"/>
          </w:tcPr>
          <w:p w14:paraId="4732ACED" w14:textId="77777777" w:rsidR="005B7DC8" w:rsidRPr="006159E6" w:rsidRDefault="005B7DC8" w:rsidP="00482B66">
            <w:pPr>
              <w:pStyle w:val="CellBody"/>
              <w:rPr>
                <w:lang w:val="en-US"/>
              </w:rPr>
            </w:pPr>
            <w:r w:rsidRPr="006159E6">
              <w:rPr>
                <w:lang w:val="en-US"/>
              </w:rPr>
              <w:t>Additional</w:t>
            </w:r>
            <w:r w:rsidRPr="006159E6">
              <w:rPr>
                <w:lang w:val="en-US"/>
              </w:rPr>
              <w:softHyphen/>
              <w:t>Data</w:t>
            </w:r>
            <w:r w:rsidRPr="006159E6">
              <w:rPr>
                <w:lang w:val="en-US"/>
              </w:rPr>
              <w:softHyphen/>
              <w:t>Value</w:t>
            </w:r>
            <w:r w:rsidRPr="006159E6">
              <w:rPr>
                <w:lang w:val="en-US"/>
              </w:rPr>
              <w:softHyphen/>
              <w:t>Type</w:t>
            </w:r>
          </w:p>
        </w:tc>
        <w:tc>
          <w:tcPr>
            <w:tcW w:w="5387" w:type="dxa"/>
          </w:tcPr>
          <w:p w14:paraId="7E20EB2B" w14:textId="77777777" w:rsidR="005B7DC8" w:rsidRPr="006159E6" w:rsidRDefault="005B7DC8" w:rsidP="00482B66">
            <w:pPr>
              <w:pStyle w:val="CellBody"/>
              <w:rPr>
                <w:lang w:val="en-US"/>
              </w:rPr>
            </w:pPr>
            <w:r w:rsidRPr="006159E6">
              <w:rPr>
                <w:lang w:val="en-US"/>
              </w:rPr>
              <w:t>Generic field for extension data.</w:t>
            </w:r>
          </w:p>
        </w:tc>
        <w:tc>
          <w:tcPr>
            <w:tcW w:w="1417" w:type="dxa"/>
          </w:tcPr>
          <w:p w14:paraId="4FEAC01D" w14:textId="77777777" w:rsidR="005B7DC8" w:rsidRPr="006159E6" w:rsidRDefault="005B7DC8" w:rsidP="00482B66">
            <w:pPr>
              <w:pStyle w:val="CellBody"/>
              <w:rPr>
                <w:lang w:val="en-US"/>
              </w:rPr>
            </w:pPr>
            <w:r w:rsidRPr="006159E6">
              <w:rPr>
                <w:lang w:val="en-US"/>
              </w:rPr>
              <w:t>string</w:t>
            </w:r>
          </w:p>
        </w:tc>
        <w:tc>
          <w:tcPr>
            <w:tcW w:w="851" w:type="dxa"/>
          </w:tcPr>
          <w:p w14:paraId="7BD8FD29" w14:textId="77777777" w:rsidR="005B7DC8" w:rsidRPr="006159E6" w:rsidRDefault="005B7DC8" w:rsidP="00482B66">
            <w:pPr>
              <w:pStyle w:val="CellBody"/>
              <w:rPr>
                <w:lang w:val="en-US"/>
              </w:rPr>
            </w:pPr>
            <w:r w:rsidRPr="006159E6">
              <w:rPr>
                <w:lang w:val="en-US"/>
              </w:rPr>
              <w:t>255</w:t>
            </w:r>
          </w:p>
        </w:tc>
      </w:tr>
      <w:tr w:rsidR="005B7DC8" w:rsidRPr="006159E6" w14:paraId="51EB6B73" w14:textId="77777777" w:rsidTr="00AC0214">
        <w:trPr>
          <w:gridBefore w:val="1"/>
          <w:wBefore w:w="8" w:type="dxa"/>
          <w:cantSplit/>
        </w:trPr>
        <w:tc>
          <w:tcPr>
            <w:tcW w:w="1835" w:type="dxa"/>
          </w:tcPr>
          <w:p w14:paraId="7B574AA7" w14:textId="77777777" w:rsidR="005B7DC8" w:rsidRPr="006159E6" w:rsidRDefault="005B7DC8" w:rsidP="00482B66">
            <w:pPr>
              <w:pStyle w:val="CellBody"/>
              <w:rPr>
                <w:lang w:val="en-US"/>
              </w:rPr>
            </w:pPr>
            <w:r w:rsidRPr="006159E6">
              <w:rPr>
                <w:lang w:val="en-US"/>
              </w:rPr>
              <w:t>Additional</w:t>
            </w:r>
            <w:r w:rsidRPr="006159E6">
              <w:rPr>
                <w:lang w:val="en-US"/>
              </w:rPr>
              <w:softHyphen/>
              <w:t>Repository</w:t>
            </w:r>
            <w:r w:rsidRPr="006159E6">
              <w:rPr>
                <w:lang w:val="en-US"/>
              </w:rPr>
              <w:softHyphen/>
              <w:t>Type</w:t>
            </w:r>
          </w:p>
        </w:tc>
        <w:tc>
          <w:tcPr>
            <w:tcW w:w="5387" w:type="dxa"/>
          </w:tcPr>
          <w:p w14:paraId="5ED7D46A" w14:textId="77777777" w:rsidR="005B7DC8" w:rsidRDefault="005B7DC8" w:rsidP="00482B66">
            <w:pPr>
              <w:pStyle w:val="CellBody"/>
              <w:rPr>
                <w:lang w:val="en-US"/>
              </w:rPr>
            </w:pPr>
            <w:r w:rsidRPr="006159E6">
              <w:rPr>
                <w:lang w:val="en-US"/>
              </w:rPr>
              <w:t xml:space="preserve">Type for the name of </w:t>
            </w:r>
            <w:r>
              <w:rPr>
                <w:lang w:val="en-US"/>
              </w:rPr>
              <w:t>a trade repository</w:t>
            </w:r>
            <w:r w:rsidRPr="006159E6">
              <w:rPr>
                <w:lang w:val="en-US"/>
              </w:rPr>
              <w:t>.</w:t>
            </w:r>
          </w:p>
          <w:p w14:paraId="18FCC824" w14:textId="77777777" w:rsidR="005B7DC8" w:rsidRPr="00571EF6" w:rsidRDefault="005B7DC8" w:rsidP="00ED3F3F">
            <w:pPr>
              <w:pStyle w:val="values"/>
            </w:pPr>
            <w:r>
              <w:t>Length restriction of reposito</w:t>
            </w:r>
            <w:r w:rsidRPr="00571EF6">
              <w:t>ry name: 1…40 characters.</w:t>
            </w:r>
          </w:p>
          <w:p w14:paraId="3496DA8E" w14:textId="5A07414A" w:rsidR="005B7DC8" w:rsidRDefault="005B7DC8" w:rsidP="00482B66">
            <w:pPr>
              <w:pStyle w:val="CellBody"/>
              <w:rPr>
                <w:lang w:val="en-US"/>
              </w:rPr>
            </w:pPr>
            <w:r w:rsidRPr="00571EF6">
              <w:rPr>
                <w:lang w:val="en-US"/>
              </w:rPr>
              <w:t xml:space="preserve">This type has a required attribute called @Prefix, indicating </w:t>
            </w:r>
            <w:r w:rsidR="00571EF6">
              <w:rPr>
                <w:lang w:val="en-US"/>
              </w:rPr>
              <w:t xml:space="preserve">the type </w:t>
            </w:r>
            <w:r w:rsidRPr="00571EF6">
              <w:rPr>
                <w:lang w:val="en-US"/>
              </w:rPr>
              <w:t>of the repository code, for example, “SWIFTBI</w:t>
            </w:r>
            <w:r>
              <w:rPr>
                <w:lang w:val="en-US"/>
              </w:rPr>
              <w:t xml:space="preserve">C”. </w:t>
            </w:r>
          </w:p>
          <w:p w14:paraId="1A4B4C62" w14:textId="77777777" w:rsidR="005B7DC8" w:rsidRPr="006159E6" w:rsidRDefault="005B7DC8" w:rsidP="00ED3F3F">
            <w:pPr>
              <w:pStyle w:val="values"/>
            </w:pPr>
            <w:r>
              <w:t>Length restriction of @Prefix attribute: 1…50 characters.</w:t>
            </w:r>
          </w:p>
          <w:p w14:paraId="55BE1A6D" w14:textId="77777777" w:rsidR="005B7DC8" w:rsidRPr="006159E6" w:rsidRDefault="005B7DC8" w:rsidP="00482B66">
            <w:pPr>
              <w:pStyle w:val="CellBody"/>
              <w:rPr>
                <w:lang w:val="en-US"/>
              </w:rPr>
            </w:pPr>
            <w:r w:rsidRPr="006159E6">
              <w:rPr>
                <w:lang w:val="en-US"/>
              </w:rPr>
              <w:t>Example:</w:t>
            </w:r>
          </w:p>
          <w:p w14:paraId="7908A4BB" w14:textId="77777777" w:rsidR="005B7DC8" w:rsidRPr="006159E6" w:rsidRDefault="005B7DC8" w:rsidP="00482B66">
            <w:pPr>
              <w:pStyle w:val="Code"/>
            </w:pPr>
            <w:r w:rsidRPr="006159E6">
              <w:t>&lt;Addit</w:t>
            </w:r>
            <w:r>
              <w:t>i</w:t>
            </w:r>
            <w:r w:rsidRPr="006159E6">
              <w:t>onalRepository Prefix=”SWIFTBIC”&gt;4711&lt;/Addit</w:t>
            </w:r>
            <w:r>
              <w:t>i</w:t>
            </w:r>
            <w:r w:rsidRPr="006159E6">
              <w:t>onalRepository&gt;</w:t>
            </w:r>
          </w:p>
        </w:tc>
        <w:tc>
          <w:tcPr>
            <w:tcW w:w="1417" w:type="dxa"/>
          </w:tcPr>
          <w:p w14:paraId="5BA491AB" w14:textId="77777777" w:rsidR="005B7DC8" w:rsidRPr="006159E6" w:rsidRDefault="005B7DC8" w:rsidP="00482B66">
            <w:pPr>
              <w:pStyle w:val="CellBody"/>
              <w:rPr>
                <w:lang w:val="en-US"/>
              </w:rPr>
            </w:pPr>
            <w:r w:rsidRPr="006159E6">
              <w:rPr>
                <w:lang w:val="en-US"/>
              </w:rPr>
              <w:t>string</w:t>
            </w:r>
          </w:p>
        </w:tc>
        <w:tc>
          <w:tcPr>
            <w:tcW w:w="851" w:type="dxa"/>
          </w:tcPr>
          <w:p w14:paraId="53753126" w14:textId="77777777" w:rsidR="005B7DC8" w:rsidRPr="006159E6" w:rsidRDefault="005B7DC8" w:rsidP="00482B66">
            <w:pPr>
              <w:pStyle w:val="CellBody"/>
              <w:rPr>
                <w:lang w:val="en-US"/>
              </w:rPr>
            </w:pPr>
            <w:r w:rsidRPr="006159E6">
              <w:rPr>
                <w:lang w:val="en-US"/>
              </w:rPr>
              <w:t>200</w:t>
            </w:r>
          </w:p>
        </w:tc>
      </w:tr>
      <w:tr w:rsidR="005B7DC8" w:rsidRPr="006159E6" w14:paraId="5F9F8A0D" w14:textId="77777777" w:rsidTr="00AC0214">
        <w:trPr>
          <w:gridBefore w:val="1"/>
          <w:wBefore w:w="8" w:type="dxa"/>
          <w:cantSplit/>
        </w:trPr>
        <w:tc>
          <w:tcPr>
            <w:tcW w:w="1835" w:type="dxa"/>
          </w:tcPr>
          <w:p w14:paraId="4F860327" w14:textId="77777777" w:rsidR="005B7DC8" w:rsidRPr="006159E6" w:rsidRDefault="005B7DC8" w:rsidP="00482B66">
            <w:pPr>
              <w:pStyle w:val="CellBody"/>
              <w:rPr>
                <w:lang w:val="en-US"/>
              </w:rPr>
            </w:pPr>
            <w:r w:rsidRPr="006159E6">
              <w:rPr>
                <w:lang w:val="en-US"/>
              </w:rPr>
              <w:t>Agent</w:t>
            </w:r>
            <w:r w:rsidRPr="006159E6">
              <w:rPr>
                <w:lang w:val="en-US"/>
              </w:rPr>
              <w:softHyphen/>
              <w:t>Type</w:t>
            </w:r>
          </w:p>
        </w:tc>
        <w:tc>
          <w:tcPr>
            <w:tcW w:w="5387" w:type="dxa"/>
          </w:tcPr>
          <w:p w14:paraId="6333C9FB"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54D881B7" w14:textId="77777777" w:rsidR="005B7DC8" w:rsidRPr="006159E6" w:rsidRDefault="005B7DC8" w:rsidP="00ED3F3F">
            <w:pPr>
              <w:pStyle w:val="values"/>
            </w:pPr>
            <w:r w:rsidRPr="006159E6">
              <w:t xml:space="preserve">Broker </w:t>
            </w:r>
          </w:p>
          <w:p w14:paraId="10F53A07" w14:textId="77777777" w:rsidR="005B7DC8" w:rsidRPr="006159E6" w:rsidRDefault="005B7DC8" w:rsidP="00ED3F3F">
            <w:pPr>
              <w:pStyle w:val="values"/>
            </w:pPr>
            <w:r w:rsidRPr="006159E6">
              <w:t xml:space="preserve">ECVNA </w:t>
            </w:r>
          </w:p>
          <w:p w14:paraId="2ABFCB47" w14:textId="77777777" w:rsidR="005B7DC8" w:rsidRPr="006159E6" w:rsidRDefault="005B7DC8" w:rsidP="00ED3F3F">
            <w:pPr>
              <w:pStyle w:val="values"/>
            </w:pPr>
            <w:r w:rsidRPr="006159E6">
              <w:t>ClearingBroker</w:t>
            </w:r>
          </w:p>
          <w:p w14:paraId="1AE62721" w14:textId="77777777" w:rsidR="005B7DC8" w:rsidRPr="006159E6" w:rsidRDefault="005B7DC8" w:rsidP="00ED3F3F">
            <w:pPr>
              <w:pStyle w:val="values"/>
            </w:pPr>
            <w:r w:rsidRPr="006159E6">
              <w:t>SettlementAgent</w:t>
            </w:r>
          </w:p>
          <w:p w14:paraId="0A77E9A5" w14:textId="77777777" w:rsidR="005B7DC8" w:rsidRPr="006159E6" w:rsidRDefault="005B7DC8" w:rsidP="00ED3F3F">
            <w:pPr>
              <w:pStyle w:val="values"/>
            </w:pPr>
            <w:r w:rsidRPr="006159E6">
              <w:t>ExecutionAgent</w:t>
            </w:r>
          </w:p>
        </w:tc>
        <w:tc>
          <w:tcPr>
            <w:tcW w:w="1417" w:type="dxa"/>
          </w:tcPr>
          <w:p w14:paraId="354B0B73" w14:textId="77777777" w:rsidR="005B7DC8" w:rsidRPr="006159E6" w:rsidRDefault="005B7DC8" w:rsidP="00482B66">
            <w:pPr>
              <w:pStyle w:val="CellBody"/>
              <w:rPr>
                <w:b/>
                <w:lang w:val="en-US"/>
              </w:rPr>
            </w:pPr>
            <w:r w:rsidRPr="006159E6">
              <w:rPr>
                <w:lang w:val="en-US"/>
              </w:rPr>
              <w:t>NMTOKEN</w:t>
            </w:r>
          </w:p>
        </w:tc>
        <w:tc>
          <w:tcPr>
            <w:tcW w:w="851" w:type="dxa"/>
          </w:tcPr>
          <w:p w14:paraId="1B031093" w14:textId="77777777" w:rsidR="005B7DC8" w:rsidRPr="006159E6" w:rsidRDefault="005B7DC8" w:rsidP="00482B66">
            <w:pPr>
              <w:pStyle w:val="CellBody"/>
              <w:rPr>
                <w:lang w:val="en-US"/>
              </w:rPr>
            </w:pPr>
          </w:p>
        </w:tc>
      </w:tr>
      <w:tr w:rsidR="005B7DC8" w:rsidRPr="006159E6" w14:paraId="7798C334" w14:textId="77777777" w:rsidTr="00AC0214">
        <w:trPr>
          <w:gridBefore w:val="1"/>
          <w:wBefore w:w="8" w:type="dxa"/>
          <w:cantSplit/>
        </w:trPr>
        <w:tc>
          <w:tcPr>
            <w:tcW w:w="1835" w:type="dxa"/>
          </w:tcPr>
          <w:p w14:paraId="06800CD6" w14:textId="77777777" w:rsidR="005B7DC8" w:rsidRPr="006159E6" w:rsidRDefault="005B7DC8" w:rsidP="00482B66">
            <w:pPr>
              <w:pStyle w:val="CellBody"/>
              <w:rPr>
                <w:bCs/>
                <w:lang w:val="en-US"/>
              </w:rPr>
            </w:pPr>
            <w:r w:rsidRPr="006159E6">
              <w:rPr>
                <w:lang w:val="en-US"/>
              </w:rPr>
              <w:t>Agreement</w:t>
            </w:r>
            <w:r w:rsidRPr="006159E6">
              <w:rPr>
                <w:lang w:val="en-US"/>
              </w:rPr>
              <w:softHyphen/>
              <w:t>Type</w:t>
            </w:r>
          </w:p>
        </w:tc>
        <w:tc>
          <w:tcPr>
            <w:tcW w:w="5387" w:type="dxa"/>
          </w:tcPr>
          <w:p w14:paraId="797927BC" w14:textId="77777777" w:rsidR="005B7DC8" w:rsidRPr="006159E6" w:rsidRDefault="005B7DC8" w:rsidP="00482B66">
            <w:pPr>
              <w:pStyle w:val="CellBody"/>
              <w:rPr>
                <w:bCs/>
                <w:lang w:val="en-US"/>
              </w:rPr>
            </w:pPr>
            <w:r w:rsidRPr="006159E6">
              <w:rPr>
                <w:lang w:val="en-US"/>
              </w:rPr>
              <w:t xml:space="preserve">The set of valid values </w:t>
            </w:r>
            <w:r>
              <w:rPr>
                <w:lang w:val="en-US"/>
              </w:rPr>
              <w:t xml:space="preserve">is </w:t>
            </w:r>
            <w:r w:rsidRPr="006159E6">
              <w:rPr>
                <w:lang w:val="en-US"/>
              </w:rPr>
              <w:t>specified on</w:t>
            </w:r>
            <w:r>
              <w:rPr>
                <w:lang w:val="en-US"/>
              </w:rPr>
              <w:t xml:space="preserve"> the EFET web site </w:t>
            </w:r>
            <w:r w:rsidRPr="006159E6">
              <w:rPr>
                <w:lang w:val="en-US"/>
              </w:rPr>
              <w:t xml:space="preserve">in the </w:t>
            </w:r>
            <w:r>
              <w:rPr>
                <w:lang w:val="en-US"/>
              </w:rPr>
              <w:t xml:space="preserve">Agreement table in the </w:t>
            </w:r>
            <w:r w:rsidRPr="006159E6">
              <w:rPr>
                <w:lang w:val="en-US"/>
              </w:rPr>
              <w:t>Static Data section</w:t>
            </w:r>
            <w:r>
              <w:rPr>
                <w:lang w:val="en-US"/>
              </w:rPr>
              <w:t xml:space="preserve"> (see ref ID </w:t>
            </w:r>
            <w:r>
              <w:rPr>
                <w:lang w:val="en-US"/>
              </w:rPr>
              <w:fldChar w:fldCharType="begin"/>
            </w:r>
            <w:r>
              <w:rPr>
                <w:lang w:val="en-US"/>
              </w:rPr>
              <w:instrText xml:space="preserve"> REF _Ref454200837 \r \h </w:instrText>
            </w:r>
            <w:r>
              <w:rPr>
                <w:lang w:val="en-US"/>
              </w:rPr>
            </w:r>
            <w:r>
              <w:rPr>
                <w:lang w:val="en-US"/>
              </w:rPr>
              <w:fldChar w:fldCharType="separate"/>
            </w:r>
            <w:r w:rsidR="00D7069B">
              <w:rPr>
                <w:lang w:val="en-US"/>
              </w:rPr>
              <w:t>[1]</w:t>
            </w:r>
            <w:r>
              <w:rPr>
                <w:lang w:val="en-US"/>
              </w:rPr>
              <w:fldChar w:fldCharType="end"/>
            </w:r>
            <w:r>
              <w:rPr>
                <w:lang w:val="en-US"/>
              </w:rPr>
              <w:t>)</w:t>
            </w:r>
            <w:r w:rsidRPr="006159E6">
              <w:rPr>
                <w:lang w:val="en-US"/>
              </w:rPr>
              <w:t>.</w:t>
            </w:r>
          </w:p>
        </w:tc>
        <w:tc>
          <w:tcPr>
            <w:tcW w:w="1417" w:type="dxa"/>
          </w:tcPr>
          <w:p w14:paraId="37F647C4" w14:textId="77777777" w:rsidR="005B7DC8" w:rsidRPr="006159E6" w:rsidRDefault="005B7DC8" w:rsidP="00482B66">
            <w:pPr>
              <w:pStyle w:val="CellBody"/>
              <w:rPr>
                <w:b/>
                <w:lang w:val="en-US"/>
              </w:rPr>
            </w:pPr>
            <w:r w:rsidRPr="006159E6">
              <w:rPr>
                <w:lang w:val="en-US"/>
              </w:rPr>
              <w:t>string</w:t>
            </w:r>
          </w:p>
        </w:tc>
        <w:tc>
          <w:tcPr>
            <w:tcW w:w="851" w:type="dxa"/>
          </w:tcPr>
          <w:p w14:paraId="7E2BF667" w14:textId="77777777" w:rsidR="005B7DC8" w:rsidRPr="006159E6" w:rsidRDefault="005B7DC8" w:rsidP="00482B66">
            <w:pPr>
              <w:pStyle w:val="CellBody"/>
              <w:rPr>
                <w:b/>
                <w:lang w:val="en-US"/>
              </w:rPr>
            </w:pPr>
            <w:r w:rsidRPr="006159E6">
              <w:rPr>
                <w:lang w:val="en-US"/>
              </w:rPr>
              <w:t>35</w:t>
            </w:r>
          </w:p>
        </w:tc>
      </w:tr>
      <w:tr w:rsidR="005B7DC8" w:rsidRPr="006159E6" w14:paraId="1E507B0C" w14:textId="77777777" w:rsidTr="00AC0214">
        <w:trPr>
          <w:gridBefore w:val="1"/>
          <w:wBefore w:w="8" w:type="dxa"/>
          <w:cantSplit/>
        </w:trPr>
        <w:tc>
          <w:tcPr>
            <w:tcW w:w="1835" w:type="dxa"/>
          </w:tcPr>
          <w:p w14:paraId="3A859069" w14:textId="77777777" w:rsidR="005B7DC8" w:rsidRPr="006159E6" w:rsidRDefault="005B7DC8" w:rsidP="00482B66">
            <w:pPr>
              <w:pStyle w:val="CellBody"/>
              <w:rPr>
                <w:lang w:val="en-US"/>
              </w:rPr>
            </w:pPr>
            <w:r w:rsidRPr="006159E6">
              <w:rPr>
                <w:lang w:val="en-US"/>
              </w:rPr>
              <w:t>Allocation</w:t>
            </w:r>
            <w:r w:rsidRPr="006159E6">
              <w:rPr>
                <w:lang w:val="en-US"/>
              </w:rPr>
              <w:softHyphen/>
              <w:t>Indicator</w:t>
            </w:r>
            <w:r w:rsidRPr="006159E6">
              <w:rPr>
                <w:lang w:val="en-US"/>
              </w:rPr>
              <w:softHyphen/>
              <w:t>Type</w:t>
            </w:r>
          </w:p>
        </w:tc>
        <w:tc>
          <w:tcPr>
            <w:tcW w:w="5387" w:type="dxa"/>
          </w:tcPr>
          <w:p w14:paraId="3101E2FD"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306DCB65" w14:textId="77777777" w:rsidR="005B7DC8" w:rsidRPr="006159E6" w:rsidRDefault="005B7DC8" w:rsidP="00ED3F3F">
            <w:pPr>
              <w:pStyle w:val="values"/>
            </w:pPr>
            <w:r w:rsidRPr="006159E6">
              <w:t>PreAllocation</w:t>
            </w:r>
            <w:bookmarkStart w:id="1956" w:name="_GoBack"/>
            <w:bookmarkEnd w:id="1956"/>
          </w:p>
          <w:p w14:paraId="7F20A01A" w14:textId="77777777" w:rsidR="005B7DC8" w:rsidRPr="006159E6" w:rsidRDefault="005B7DC8" w:rsidP="00ED3F3F">
            <w:pPr>
              <w:pStyle w:val="values"/>
            </w:pPr>
            <w:r w:rsidRPr="006159E6">
              <w:t>PostAllocation</w:t>
            </w:r>
          </w:p>
        </w:tc>
        <w:tc>
          <w:tcPr>
            <w:tcW w:w="1417" w:type="dxa"/>
          </w:tcPr>
          <w:p w14:paraId="21AB116A" w14:textId="77777777" w:rsidR="005B7DC8" w:rsidRPr="006159E6" w:rsidRDefault="005B7DC8" w:rsidP="00482B66">
            <w:pPr>
              <w:pStyle w:val="CellBody"/>
              <w:rPr>
                <w:lang w:val="en-US"/>
              </w:rPr>
            </w:pPr>
            <w:r w:rsidRPr="006159E6">
              <w:rPr>
                <w:lang w:val="en-US"/>
              </w:rPr>
              <w:t>string</w:t>
            </w:r>
          </w:p>
        </w:tc>
        <w:tc>
          <w:tcPr>
            <w:tcW w:w="851" w:type="dxa"/>
          </w:tcPr>
          <w:p w14:paraId="3AC7CEAC" w14:textId="77777777" w:rsidR="005B7DC8" w:rsidRPr="006159E6" w:rsidRDefault="005B7DC8" w:rsidP="00482B66">
            <w:pPr>
              <w:pStyle w:val="CellBody"/>
              <w:rPr>
                <w:lang w:val="en-US"/>
              </w:rPr>
            </w:pPr>
          </w:p>
        </w:tc>
      </w:tr>
      <w:tr w:rsidR="005B7DC8" w:rsidRPr="006159E6" w14:paraId="690C5014" w14:textId="77777777" w:rsidTr="00AC0214">
        <w:trPr>
          <w:gridBefore w:val="1"/>
          <w:wBefore w:w="8" w:type="dxa"/>
          <w:cantSplit/>
        </w:trPr>
        <w:tc>
          <w:tcPr>
            <w:tcW w:w="1835" w:type="dxa"/>
          </w:tcPr>
          <w:p w14:paraId="108D37AE" w14:textId="77777777" w:rsidR="005B7DC8" w:rsidRPr="006159E6" w:rsidRDefault="005B7DC8" w:rsidP="00482B66">
            <w:pPr>
              <w:pStyle w:val="CellBody"/>
              <w:rPr>
                <w:lang w:val="en-US"/>
              </w:rPr>
            </w:pPr>
            <w:r w:rsidRPr="006159E6">
              <w:rPr>
                <w:lang w:val="en-US"/>
              </w:rPr>
              <w:lastRenderedPageBreak/>
              <w:t>Area</w:t>
            </w:r>
            <w:r w:rsidRPr="006159E6">
              <w:rPr>
                <w:lang w:val="en-US"/>
              </w:rPr>
              <w:softHyphen/>
              <w:t>Type</w:t>
            </w:r>
          </w:p>
        </w:tc>
        <w:tc>
          <w:tcPr>
            <w:tcW w:w="5387" w:type="dxa"/>
          </w:tcPr>
          <w:p w14:paraId="149DCA28" w14:textId="77777777" w:rsidR="005B7DC8" w:rsidRDefault="005B7DC8" w:rsidP="00482B66">
            <w:pPr>
              <w:pStyle w:val="CellBody"/>
              <w:rPr>
                <w:lang w:val="en-US"/>
              </w:rPr>
            </w:pPr>
            <w:r>
              <w:rPr>
                <w:lang w:val="en-US"/>
              </w:rPr>
              <w:t xml:space="preserve">This field type covers </w:t>
            </w:r>
            <w:r w:rsidRPr="006159E6">
              <w:rPr>
                <w:lang w:val="en-US"/>
              </w:rPr>
              <w:t>a number of related objects, such as balance area</w:t>
            </w:r>
            <w:r>
              <w:rPr>
                <w:lang w:val="en-US"/>
              </w:rPr>
              <w:t>s</w:t>
            </w:r>
            <w:r w:rsidRPr="006159E6">
              <w:rPr>
                <w:lang w:val="en-US"/>
              </w:rPr>
              <w:t>, grid area</w:t>
            </w:r>
            <w:r>
              <w:rPr>
                <w:lang w:val="en-US"/>
              </w:rPr>
              <w:t>s or</w:t>
            </w:r>
            <w:r w:rsidRPr="006159E6">
              <w:rPr>
                <w:lang w:val="en-US"/>
              </w:rPr>
              <w:t xml:space="preserve"> countr</w:t>
            </w:r>
            <w:r>
              <w:rPr>
                <w:lang w:val="en-US"/>
              </w:rPr>
              <w:t>ies</w:t>
            </w:r>
            <w:r w:rsidRPr="006159E6">
              <w:rPr>
                <w:lang w:val="en-US"/>
              </w:rPr>
              <w:t xml:space="preserve">. </w:t>
            </w:r>
          </w:p>
          <w:p w14:paraId="04612000" w14:textId="77777777" w:rsidR="005B7DC8" w:rsidRPr="006159E6" w:rsidRDefault="005B7DC8" w:rsidP="00482B66">
            <w:pPr>
              <w:pStyle w:val="CellBody"/>
              <w:rPr>
                <w:lang w:val="en-US"/>
              </w:rPr>
            </w:pPr>
            <w:r>
              <w:rPr>
                <w:lang w:val="en-US"/>
              </w:rPr>
              <w:t xml:space="preserve">This field type uses </w:t>
            </w:r>
            <w:r w:rsidRPr="006159E6">
              <w:rPr>
                <w:lang w:val="en-US"/>
              </w:rPr>
              <w:t xml:space="preserve">EIC </w:t>
            </w:r>
            <w:r>
              <w:rPr>
                <w:lang w:val="en-US"/>
              </w:rPr>
              <w:t>codes</w:t>
            </w:r>
            <w:r w:rsidRPr="006159E6">
              <w:rPr>
                <w:lang w:val="en-US"/>
              </w:rPr>
              <w:t>.</w:t>
            </w:r>
          </w:p>
        </w:tc>
        <w:tc>
          <w:tcPr>
            <w:tcW w:w="1417" w:type="dxa"/>
          </w:tcPr>
          <w:p w14:paraId="1D154DB5" w14:textId="77777777" w:rsidR="005B7DC8" w:rsidRPr="006159E6" w:rsidRDefault="005B7DC8" w:rsidP="00482B66">
            <w:pPr>
              <w:pStyle w:val="CellBody"/>
              <w:rPr>
                <w:lang w:val="en-US"/>
              </w:rPr>
            </w:pPr>
            <w:r w:rsidRPr="006159E6">
              <w:rPr>
                <w:lang w:val="en-US"/>
              </w:rPr>
              <w:t>string</w:t>
            </w:r>
          </w:p>
        </w:tc>
        <w:tc>
          <w:tcPr>
            <w:tcW w:w="851" w:type="dxa"/>
          </w:tcPr>
          <w:p w14:paraId="5552EAF3" w14:textId="77777777" w:rsidR="005B7DC8" w:rsidRPr="006159E6" w:rsidRDefault="005B7DC8" w:rsidP="00482B66">
            <w:pPr>
              <w:pStyle w:val="CellBody"/>
              <w:rPr>
                <w:lang w:val="en-US"/>
              </w:rPr>
            </w:pPr>
            <w:r w:rsidRPr="006159E6">
              <w:rPr>
                <w:lang w:val="en-US"/>
              </w:rPr>
              <w:t>16</w:t>
            </w:r>
          </w:p>
        </w:tc>
      </w:tr>
      <w:tr w:rsidR="005B7DC8" w:rsidRPr="006159E6" w14:paraId="1C68FFD2" w14:textId="77777777" w:rsidTr="00AC0214">
        <w:trPr>
          <w:gridBefore w:val="1"/>
          <w:wBefore w:w="8" w:type="dxa"/>
          <w:cantSplit/>
        </w:trPr>
        <w:tc>
          <w:tcPr>
            <w:tcW w:w="1835" w:type="dxa"/>
          </w:tcPr>
          <w:p w14:paraId="18690D5F" w14:textId="77777777" w:rsidR="005B7DC8" w:rsidRPr="006159E6" w:rsidRDefault="005B7DC8" w:rsidP="00482B66">
            <w:pPr>
              <w:pStyle w:val="CellBody"/>
              <w:rPr>
                <w:lang w:val="en-US"/>
              </w:rPr>
            </w:pPr>
            <w:r w:rsidRPr="006159E6">
              <w:rPr>
                <w:lang w:val="en-US"/>
              </w:rPr>
              <w:t>Asset</w:t>
            </w:r>
            <w:r w:rsidRPr="006159E6">
              <w:rPr>
                <w:lang w:val="en-US"/>
              </w:rPr>
              <w:softHyphen/>
              <w:t>Class</w:t>
            </w:r>
            <w:r w:rsidRPr="006159E6">
              <w:rPr>
                <w:lang w:val="en-US"/>
              </w:rPr>
              <w:softHyphen/>
              <w:t>Type</w:t>
            </w:r>
          </w:p>
        </w:tc>
        <w:tc>
          <w:tcPr>
            <w:tcW w:w="5387" w:type="dxa"/>
          </w:tcPr>
          <w:p w14:paraId="1132C3E4" w14:textId="77777777" w:rsidR="005B7DC8" w:rsidRDefault="005B7DC8" w:rsidP="00482B66">
            <w:pPr>
              <w:pStyle w:val="CellBody"/>
              <w:rPr>
                <w:lang w:val="en-US"/>
              </w:rPr>
            </w:pPr>
            <w:r>
              <w:rPr>
                <w:lang w:val="en-US"/>
              </w:rPr>
              <w:t xml:space="preserve">Values for the </w:t>
            </w:r>
            <w:r w:rsidRPr="006159E6">
              <w:rPr>
                <w:lang w:val="en-US"/>
              </w:rPr>
              <w:t>asset class</w:t>
            </w:r>
            <w:r>
              <w:rPr>
                <w:lang w:val="en-US"/>
              </w:rPr>
              <w:t>es</w:t>
            </w:r>
            <w:r w:rsidRPr="006159E6">
              <w:rPr>
                <w:lang w:val="en-US"/>
              </w:rPr>
              <w:t xml:space="preserve"> of a transaction</w:t>
            </w:r>
            <w:r>
              <w:rPr>
                <w:lang w:val="en-US"/>
              </w:rPr>
              <w:t>.</w:t>
            </w:r>
          </w:p>
          <w:p w14:paraId="6391B527"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67DF8344" w14:textId="77777777" w:rsidR="005B7DC8" w:rsidRPr="006159E6" w:rsidRDefault="005B7DC8" w:rsidP="00ED3F3F">
            <w:pPr>
              <w:pStyle w:val="values"/>
            </w:pPr>
            <w:r w:rsidRPr="006159E6">
              <w:t>Commodity</w:t>
            </w:r>
          </w:p>
          <w:p w14:paraId="04BBA957" w14:textId="77777777" w:rsidR="005B7DC8" w:rsidRPr="006159E6" w:rsidRDefault="005B7DC8" w:rsidP="00ED3F3F">
            <w:pPr>
              <w:pStyle w:val="values"/>
            </w:pPr>
            <w:r w:rsidRPr="006159E6">
              <w:t>ForeignExchange</w:t>
            </w:r>
          </w:p>
          <w:p w14:paraId="2E5C15B8" w14:textId="77777777" w:rsidR="005B7DC8" w:rsidRPr="006159E6" w:rsidRDefault="005B7DC8" w:rsidP="00ED3F3F">
            <w:pPr>
              <w:pStyle w:val="values"/>
            </w:pPr>
            <w:r w:rsidRPr="006159E6">
              <w:t>Equity</w:t>
            </w:r>
          </w:p>
          <w:p w14:paraId="1DBA06A4" w14:textId="77777777" w:rsidR="005B7DC8" w:rsidRPr="006159E6" w:rsidRDefault="005B7DC8" w:rsidP="00ED3F3F">
            <w:pPr>
              <w:pStyle w:val="values"/>
            </w:pPr>
            <w:r w:rsidRPr="006159E6">
              <w:t>EquityBond</w:t>
            </w:r>
          </w:p>
          <w:p w14:paraId="049D9068" w14:textId="77777777" w:rsidR="005B7DC8" w:rsidRPr="006159E6" w:rsidRDefault="005B7DC8" w:rsidP="00ED3F3F">
            <w:pPr>
              <w:pStyle w:val="values"/>
            </w:pPr>
            <w:r w:rsidRPr="006159E6">
              <w:t>InterestRate</w:t>
            </w:r>
          </w:p>
          <w:p w14:paraId="2BB99C8E" w14:textId="77777777" w:rsidR="005B7DC8" w:rsidRPr="006159E6" w:rsidRDefault="005B7DC8" w:rsidP="00ED3F3F">
            <w:pPr>
              <w:pStyle w:val="values"/>
            </w:pPr>
            <w:r w:rsidRPr="006159E6">
              <w:t>Credit</w:t>
            </w:r>
          </w:p>
          <w:p w14:paraId="0AB7C4F6" w14:textId="77777777" w:rsidR="005B7DC8" w:rsidRPr="006159E6" w:rsidRDefault="005B7DC8" w:rsidP="00ED3F3F">
            <w:pPr>
              <w:pStyle w:val="values"/>
            </w:pPr>
            <w:r w:rsidRPr="006159E6">
              <w:t>InterestRate</w:t>
            </w:r>
          </w:p>
        </w:tc>
        <w:tc>
          <w:tcPr>
            <w:tcW w:w="1417" w:type="dxa"/>
          </w:tcPr>
          <w:p w14:paraId="470BCEE2" w14:textId="77777777" w:rsidR="005B7DC8" w:rsidRPr="006159E6" w:rsidRDefault="005B7DC8" w:rsidP="00482B66">
            <w:pPr>
              <w:pStyle w:val="CellBody"/>
              <w:rPr>
                <w:lang w:val="en-US"/>
              </w:rPr>
            </w:pPr>
            <w:r w:rsidRPr="006159E6">
              <w:rPr>
                <w:lang w:val="en-US"/>
              </w:rPr>
              <w:t>NMTOKEN</w:t>
            </w:r>
          </w:p>
        </w:tc>
        <w:tc>
          <w:tcPr>
            <w:tcW w:w="851" w:type="dxa"/>
          </w:tcPr>
          <w:p w14:paraId="2B0C92D0" w14:textId="77777777" w:rsidR="005B7DC8" w:rsidRPr="006159E6" w:rsidRDefault="005B7DC8" w:rsidP="00482B66">
            <w:pPr>
              <w:pStyle w:val="CellBody"/>
              <w:rPr>
                <w:lang w:val="en-US"/>
              </w:rPr>
            </w:pPr>
          </w:p>
        </w:tc>
      </w:tr>
      <w:tr w:rsidR="005B7DC8" w:rsidRPr="006159E6" w14:paraId="31F374B3" w14:textId="77777777" w:rsidTr="00AC0214">
        <w:tblPrEx>
          <w:tblLook w:val="04A0" w:firstRow="1" w:lastRow="0" w:firstColumn="1" w:lastColumn="0" w:noHBand="0" w:noVBand="1"/>
        </w:tblPrEx>
        <w:trPr>
          <w:cantSplit/>
        </w:trPr>
        <w:tc>
          <w:tcPr>
            <w:tcW w:w="1843" w:type="dxa"/>
            <w:gridSpan w:val="2"/>
            <w:tcMar>
              <w:top w:w="0" w:type="dxa"/>
              <w:left w:w="70" w:type="dxa"/>
              <w:bottom w:w="0" w:type="dxa"/>
              <w:right w:w="70" w:type="dxa"/>
            </w:tcMar>
            <w:hideMark/>
          </w:tcPr>
          <w:p w14:paraId="032ACEFE" w14:textId="77777777" w:rsidR="005B7DC8" w:rsidRPr="006159E6" w:rsidRDefault="005B7DC8" w:rsidP="00482B66">
            <w:pPr>
              <w:pStyle w:val="CellBody"/>
              <w:rPr>
                <w:rFonts w:eastAsia="Calibri" w:cs="Calibri"/>
                <w:szCs w:val="18"/>
                <w:lang w:val="en-US"/>
              </w:rPr>
            </w:pPr>
            <w:r w:rsidRPr="006159E6">
              <w:rPr>
                <w:lang w:val="en-US"/>
              </w:rPr>
              <w:t>AttachmentMime</w:t>
            </w:r>
            <w:r w:rsidRPr="006159E6">
              <w:rPr>
                <w:lang w:val="en-US"/>
              </w:rPr>
              <w:softHyphen/>
              <w:t>Type</w:t>
            </w:r>
          </w:p>
        </w:tc>
        <w:tc>
          <w:tcPr>
            <w:tcW w:w="5387" w:type="dxa"/>
            <w:tcMar>
              <w:top w:w="0" w:type="dxa"/>
              <w:left w:w="70" w:type="dxa"/>
              <w:bottom w:w="0" w:type="dxa"/>
              <w:right w:w="70" w:type="dxa"/>
            </w:tcMar>
            <w:hideMark/>
          </w:tcPr>
          <w:p w14:paraId="1C53A67D" w14:textId="77777777" w:rsidR="005B7DC8" w:rsidRDefault="005B7DC8" w:rsidP="00482B66">
            <w:pPr>
              <w:pStyle w:val="CellBody"/>
              <w:rPr>
                <w:lang w:val="en-US"/>
              </w:rPr>
            </w:pPr>
            <w:r>
              <w:rPr>
                <w:lang w:val="en-US"/>
              </w:rPr>
              <w:t>Values for t</w:t>
            </w:r>
            <w:r w:rsidRPr="006159E6">
              <w:rPr>
                <w:lang w:val="en-US"/>
              </w:rPr>
              <w:t xml:space="preserve">he mime type of </w:t>
            </w:r>
            <w:r>
              <w:rPr>
                <w:lang w:val="en-US"/>
              </w:rPr>
              <w:t xml:space="preserve">an </w:t>
            </w:r>
            <w:r w:rsidRPr="006159E6">
              <w:rPr>
                <w:lang w:val="en-US"/>
              </w:rPr>
              <w:t>attachment</w:t>
            </w:r>
            <w:r>
              <w:rPr>
                <w:lang w:val="en-US"/>
              </w:rPr>
              <w:t>.</w:t>
            </w:r>
            <w:r w:rsidRPr="006159E6">
              <w:rPr>
                <w:lang w:val="en-US"/>
              </w:rPr>
              <w:t xml:space="preserve"> </w:t>
            </w:r>
          </w:p>
          <w:p w14:paraId="5026D670"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7CFD6D09" w14:textId="77777777" w:rsidR="005B7DC8" w:rsidRPr="006159E6" w:rsidRDefault="005B7DC8" w:rsidP="00ED3F3F">
            <w:pPr>
              <w:pStyle w:val="values"/>
            </w:pPr>
            <w:r w:rsidRPr="006159E6">
              <w:t>application/pdf</w:t>
            </w:r>
          </w:p>
          <w:p w14:paraId="214CF71F" w14:textId="77777777" w:rsidR="005B7DC8" w:rsidRPr="006159E6" w:rsidRDefault="005B7DC8" w:rsidP="00ED3F3F">
            <w:pPr>
              <w:pStyle w:val="values"/>
            </w:pPr>
            <w:r w:rsidRPr="006159E6">
              <w:t>application/msword</w:t>
            </w:r>
          </w:p>
          <w:p w14:paraId="20B115B0" w14:textId="77777777" w:rsidR="005B7DC8" w:rsidRPr="006159E6" w:rsidRDefault="005B7DC8" w:rsidP="00ED3F3F">
            <w:pPr>
              <w:pStyle w:val="values"/>
            </w:pPr>
            <w:r w:rsidRPr="006159E6">
              <w:t>application/excel</w:t>
            </w:r>
          </w:p>
          <w:p w14:paraId="4499C7F8" w14:textId="77777777" w:rsidR="005B7DC8" w:rsidRPr="006159E6" w:rsidRDefault="005B7DC8" w:rsidP="00ED3F3F">
            <w:pPr>
              <w:pStyle w:val="values"/>
            </w:pPr>
            <w:r w:rsidRPr="006159E6">
              <w:t>application/vnd.ms-excel</w:t>
            </w:r>
          </w:p>
          <w:p w14:paraId="5A99566D" w14:textId="77777777" w:rsidR="005B7DC8" w:rsidRPr="006159E6" w:rsidRDefault="005B7DC8" w:rsidP="00ED3F3F">
            <w:pPr>
              <w:pStyle w:val="values"/>
            </w:pPr>
            <w:r w:rsidRPr="006159E6">
              <w:t>application/x-msexcel</w:t>
            </w:r>
          </w:p>
          <w:p w14:paraId="47956B90" w14:textId="77777777" w:rsidR="005B7DC8" w:rsidRPr="006159E6" w:rsidRDefault="005B7DC8" w:rsidP="00ED3F3F">
            <w:pPr>
              <w:pStyle w:val="values"/>
            </w:pPr>
            <w:r w:rsidRPr="006159E6">
              <w:t>application/x-excel</w:t>
            </w:r>
          </w:p>
          <w:p w14:paraId="4A4C5698" w14:textId="77777777" w:rsidR="005B7DC8" w:rsidRPr="006159E6" w:rsidRDefault="005B7DC8" w:rsidP="00ED3F3F">
            <w:pPr>
              <w:pStyle w:val="values"/>
            </w:pPr>
            <w:r w:rsidRPr="006159E6">
              <w:t>application/mspowerpoint</w:t>
            </w:r>
          </w:p>
          <w:p w14:paraId="6DA2D28B" w14:textId="77777777" w:rsidR="005B7DC8" w:rsidRPr="006159E6" w:rsidRDefault="005B7DC8" w:rsidP="00ED3F3F">
            <w:pPr>
              <w:pStyle w:val="values"/>
            </w:pPr>
            <w:r w:rsidRPr="006159E6">
              <w:t>application/powerpoint</w:t>
            </w:r>
          </w:p>
          <w:p w14:paraId="1A7409B9" w14:textId="77777777" w:rsidR="005B7DC8" w:rsidRPr="006159E6" w:rsidRDefault="005B7DC8" w:rsidP="00ED3F3F">
            <w:pPr>
              <w:pStyle w:val="values"/>
            </w:pPr>
            <w:r w:rsidRPr="006159E6">
              <w:t>application/x-mspowerpoint</w:t>
            </w:r>
          </w:p>
          <w:p w14:paraId="70A5AEFC" w14:textId="77777777" w:rsidR="005B7DC8" w:rsidRPr="006159E6" w:rsidRDefault="005B7DC8" w:rsidP="00ED3F3F">
            <w:pPr>
              <w:pStyle w:val="values"/>
            </w:pPr>
            <w:r w:rsidRPr="006159E6">
              <w:t>application/vnd.ms-powerpoint</w:t>
            </w:r>
          </w:p>
          <w:p w14:paraId="1F36DCE7" w14:textId="77777777" w:rsidR="005B7DC8" w:rsidRPr="001F337D" w:rsidRDefault="005B7DC8" w:rsidP="00ED3F3F">
            <w:pPr>
              <w:pStyle w:val="values"/>
            </w:pPr>
            <w:r w:rsidRPr="001F337D">
              <w:t>image/gif</w:t>
            </w:r>
          </w:p>
          <w:p w14:paraId="16C55E5D" w14:textId="77777777" w:rsidR="005B7DC8" w:rsidRPr="001F337D" w:rsidRDefault="005B7DC8" w:rsidP="00ED3F3F">
            <w:pPr>
              <w:pStyle w:val="values"/>
            </w:pPr>
            <w:r w:rsidRPr="001F337D">
              <w:t>image/jpeg</w:t>
            </w:r>
          </w:p>
          <w:p w14:paraId="2CC1E476" w14:textId="77777777" w:rsidR="005B7DC8" w:rsidRPr="001F337D" w:rsidRDefault="005B7DC8" w:rsidP="00ED3F3F">
            <w:pPr>
              <w:pStyle w:val="values"/>
            </w:pPr>
            <w:r w:rsidRPr="001F337D">
              <w:t>image/pjpeg</w:t>
            </w:r>
          </w:p>
          <w:p w14:paraId="25665211" w14:textId="77777777" w:rsidR="005B7DC8" w:rsidRPr="006159E6" w:rsidRDefault="005B7DC8" w:rsidP="00ED3F3F">
            <w:pPr>
              <w:pStyle w:val="values"/>
            </w:pPr>
            <w:r w:rsidRPr="006159E6">
              <w:t>image/png</w:t>
            </w:r>
          </w:p>
          <w:p w14:paraId="61672FCA" w14:textId="77777777" w:rsidR="005B7DC8" w:rsidRPr="006159E6" w:rsidRDefault="005B7DC8" w:rsidP="00ED3F3F">
            <w:pPr>
              <w:pStyle w:val="values"/>
            </w:pPr>
            <w:r w:rsidRPr="006159E6">
              <w:t>image/tiff</w:t>
            </w:r>
          </w:p>
          <w:p w14:paraId="4EA13B83" w14:textId="77777777" w:rsidR="005B7DC8" w:rsidRPr="006159E6" w:rsidRDefault="005B7DC8" w:rsidP="00ED3F3F">
            <w:pPr>
              <w:pStyle w:val="values"/>
            </w:pPr>
            <w:r w:rsidRPr="006159E6">
              <w:t>image/x-tiff</w:t>
            </w:r>
          </w:p>
          <w:p w14:paraId="1A74F658" w14:textId="77777777" w:rsidR="005B7DC8" w:rsidRPr="006159E6" w:rsidRDefault="005B7DC8" w:rsidP="00ED3F3F">
            <w:pPr>
              <w:pStyle w:val="values"/>
            </w:pPr>
            <w:r w:rsidRPr="006159E6">
              <w:t>text/csv</w:t>
            </w:r>
          </w:p>
          <w:p w14:paraId="141B5B13" w14:textId="77777777" w:rsidR="005B7DC8" w:rsidRPr="006159E6" w:rsidRDefault="005B7DC8" w:rsidP="00ED3F3F">
            <w:pPr>
              <w:pStyle w:val="values"/>
            </w:pPr>
            <w:r w:rsidRPr="006159E6">
              <w:t>text/plain</w:t>
            </w:r>
          </w:p>
          <w:p w14:paraId="788197DA" w14:textId="77777777" w:rsidR="005B7DC8" w:rsidRPr="006159E6" w:rsidRDefault="005B7DC8" w:rsidP="00ED3F3F">
            <w:pPr>
              <w:pStyle w:val="values"/>
            </w:pPr>
            <w:r w:rsidRPr="006159E6">
              <w:t>text/xml</w:t>
            </w:r>
          </w:p>
          <w:p w14:paraId="1EAB8FFE" w14:textId="77777777" w:rsidR="005B7DC8" w:rsidRPr="006159E6" w:rsidRDefault="005B7DC8" w:rsidP="00ED3F3F">
            <w:pPr>
              <w:pStyle w:val="values"/>
            </w:pPr>
            <w:r w:rsidRPr="006159E6">
              <w:t>application/xml</w:t>
            </w:r>
          </w:p>
          <w:p w14:paraId="36BFB840" w14:textId="77777777" w:rsidR="005B7DC8" w:rsidRPr="006159E6" w:rsidRDefault="005B7DC8" w:rsidP="00ED3F3F">
            <w:pPr>
              <w:pStyle w:val="values"/>
            </w:pPr>
            <w:r w:rsidRPr="006159E6">
              <w:t>application/zip</w:t>
            </w:r>
          </w:p>
          <w:p w14:paraId="740C32D5" w14:textId="77777777" w:rsidR="005B7DC8" w:rsidRPr="006159E6" w:rsidRDefault="005B7DC8" w:rsidP="00ED3F3F">
            <w:pPr>
              <w:pStyle w:val="values"/>
            </w:pPr>
            <w:r w:rsidRPr="006159E6">
              <w:t>application/x-gzip</w:t>
            </w:r>
          </w:p>
        </w:tc>
        <w:tc>
          <w:tcPr>
            <w:tcW w:w="1417" w:type="dxa"/>
            <w:tcMar>
              <w:top w:w="0" w:type="dxa"/>
              <w:left w:w="70" w:type="dxa"/>
              <w:bottom w:w="0" w:type="dxa"/>
              <w:right w:w="70" w:type="dxa"/>
            </w:tcMar>
            <w:hideMark/>
          </w:tcPr>
          <w:p w14:paraId="13070F71" w14:textId="77777777" w:rsidR="005B7DC8" w:rsidRPr="006159E6" w:rsidRDefault="005B7DC8" w:rsidP="00482B66">
            <w:pPr>
              <w:pStyle w:val="CellBody"/>
              <w:rPr>
                <w:rFonts w:eastAsia="Calibri" w:cs="Calibri"/>
                <w:b/>
                <w:bCs/>
                <w:szCs w:val="18"/>
                <w:lang w:val="en-US"/>
              </w:rPr>
            </w:pPr>
            <w:r w:rsidRPr="006159E6">
              <w:rPr>
                <w:lang w:val="en-US"/>
              </w:rPr>
              <w:t>string</w:t>
            </w:r>
          </w:p>
        </w:tc>
        <w:tc>
          <w:tcPr>
            <w:tcW w:w="851" w:type="dxa"/>
            <w:tcMar>
              <w:top w:w="0" w:type="dxa"/>
              <w:left w:w="70" w:type="dxa"/>
              <w:bottom w:w="0" w:type="dxa"/>
              <w:right w:w="70" w:type="dxa"/>
            </w:tcMar>
          </w:tcPr>
          <w:p w14:paraId="10E8117C" w14:textId="77777777" w:rsidR="005B7DC8" w:rsidRPr="006159E6" w:rsidRDefault="005B7DC8" w:rsidP="00482B66">
            <w:pPr>
              <w:pStyle w:val="CellBody"/>
              <w:rPr>
                <w:rFonts w:eastAsia="Calibri"/>
                <w:lang w:val="en-US"/>
              </w:rPr>
            </w:pPr>
            <w:r w:rsidRPr="006159E6">
              <w:rPr>
                <w:rFonts w:eastAsia="Calibri"/>
                <w:lang w:val="en-US"/>
              </w:rPr>
              <w:t>32</w:t>
            </w:r>
          </w:p>
        </w:tc>
      </w:tr>
      <w:tr w:rsidR="005B7DC8" w:rsidRPr="006159E6" w14:paraId="30BD4A17" w14:textId="77777777" w:rsidTr="00AC0214">
        <w:tblPrEx>
          <w:tblLook w:val="04A0" w:firstRow="1" w:lastRow="0" w:firstColumn="1" w:lastColumn="0" w:noHBand="0" w:noVBand="1"/>
        </w:tblPrEx>
        <w:trPr>
          <w:cantSplit/>
        </w:trPr>
        <w:tc>
          <w:tcPr>
            <w:tcW w:w="1843" w:type="dxa"/>
            <w:gridSpan w:val="2"/>
            <w:tcMar>
              <w:top w:w="0" w:type="dxa"/>
              <w:left w:w="70" w:type="dxa"/>
              <w:bottom w:w="0" w:type="dxa"/>
              <w:right w:w="70" w:type="dxa"/>
            </w:tcMar>
            <w:hideMark/>
          </w:tcPr>
          <w:p w14:paraId="63D0C8C6" w14:textId="77777777" w:rsidR="005B7DC8" w:rsidRPr="006159E6" w:rsidRDefault="005B7DC8" w:rsidP="00482B66">
            <w:pPr>
              <w:pStyle w:val="CellBody"/>
              <w:rPr>
                <w:rFonts w:eastAsia="Calibri" w:cs="Calibri"/>
                <w:szCs w:val="18"/>
                <w:lang w:val="en-US"/>
              </w:rPr>
            </w:pPr>
            <w:r w:rsidRPr="006159E6">
              <w:rPr>
                <w:lang w:val="en-US"/>
              </w:rPr>
              <w:t>base64Binary</w:t>
            </w:r>
            <w:r w:rsidRPr="006159E6">
              <w:rPr>
                <w:lang w:val="en-US"/>
              </w:rPr>
              <w:softHyphen/>
            </w:r>
          </w:p>
        </w:tc>
        <w:tc>
          <w:tcPr>
            <w:tcW w:w="5387" w:type="dxa"/>
            <w:tcMar>
              <w:top w:w="0" w:type="dxa"/>
              <w:left w:w="70" w:type="dxa"/>
              <w:bottom w:w="0" w:type="dxa"/>
              <w:right w:w="70" w:type="dxa"/>
            </w:tcMar>
            <w:hideMark/>
          </w:tcPr>
          <w:p w14:paraId="5BB33449" w14:textId="77777777" w:rsidR="005B7DC8" w:rsidRPr="006159E6" w:rsidRDefault="005B7DC8" w:rsidP="00482B66">
            <w:pPr>
              <w:pStyle w:val="CellBody"/>
              <w:rPr>
                <w:rFonts w:eastAsia="Calibri" w:cs="Calibri"/>
                <w:szCs w:val="18"/>
                <w:lang w:val="en-US"/>
              </w:rPr>
            </w:pPr>
            <w:r w:rsidRPr="009716C3">
              <w:rPr>
                <w:lang w:val="en-US"/>
              </w:rPr>
              <w:t xml:space="preserve">Built-in primitive </w:t>
            </w:r>
            <w:r>
              <w:rPr>
                <w:lang w:val="en-US"/>
              </w:rPr>
              <w:t xml:space="preserve">field </w:t>
            </w:r>
            <w:r w:rsidRPr="009716C3">
              <w:rPr>
                <w:lang w:val="en-US"/>
              </w:rPr>
              <w:t>type</w:t>
            </w:r>
            <w:r>
              <w:rPr>
                <w:lang w:val="en-US"/>
              </w:rPr>
              <w:t xml:space="preserve"> that </w:t>
            </w:r>
            <w:r w:rsidRPr="009716C3">
              <w:rPr>
                <w:lang w:val="en-US"/>
              </w:rPr>
              <w:t>represents Base64-encoded arbitrary binary data.</w:t>
            </w:r>
          </w:p>
        </w:tc>
        <w:tc>
          <w:tcPr>
            <w:tcW w:w="1417" w:type="dxa"/>
            <w:tcMar>
              <w:top w:w="0" w:type="dxa"/>
              <w:left w:w="70" w:type="dxa"/>
              <w:bottom w:w="0" w:type="dxa"/>
              <w:right w:w="70" w:type="dxa"/>
            </w:tcMar>
            <w:hideMark/>
          </w:tcPr>
          <w:p w14:paraId="04E9C4FE" w14:textId="77777777" w:rsidR="005B7DC8" w:rsidRPr="006159E6" w:rsidRDefault="005B7DC8" w:rsidP="00482B66">
            <w:pPr>
              <w:pStyle w:val="CellBody"/>
              <w:rPr>
                <w:rFonts w:eastAsia="Calibri" w:cs="Calibri"/>
                <w:szCs w:val="18"/>
                <w:lang w:val="en-US"/>
              </w:rPr>
            </w:pPr>
            <w:r w:rsidRPr="006159E6">
              <w:rPr>
                <w:lang w:val="en-US"/>
              </w:rPr>
              <w:t>base64</w:t>
            </w:r>
            <w:r w:rsidRPr="006159E6">
              <w:rPr>
                <w:lang w:val="en-US"/>
              </w:rPr>
              <w:softHyphen/>
              <w:t>Binary</w:t>
            </w:r>
          </w:p>
        </w:tc>
        <w:tc>
          <w:tcPr>
            <w:tcW w:w="851" w:type="dxa"/>
            <w:tcMar>
              <w:top w:w="0" w:type="dxa"/>
              <w:left w:w="70" w:type="dxa"/>
              <w:bottom w:w="0" w:type="dxa"/>
              <w:right w:w="70" w:type="dxa"/>
            </w:tcMar>
            <w:hideMark/>
          </w:tcPr>
          <w:p w14:paraId="1736EA0A" w14:textId="77777777" w:rsidR="005B7DC8" w:rsidRPr="006159E6" w:rsidRDefault="005B7DC8" w:rsidP="00482B66">
            <w:pPr>
              <w:pStyle w:val="CellBody"/>
              <w:rPr>
                <w:lang w:val="en-US"/>
              </w:rPr>
            </w:pPr>
          </w:p>
        </w:tc>
      </w:tr>
      <w:tr w:rsidR="005B7DC8" w:rsidRPr="006159E6" w14:paraId="2FB2233B" w14:textId="77777777" w:rsidTr="00AC0214">
        <w:trPr>
          <w:gridBefore w:val="1"/>
          <w:wBefore w:w="8" w:type="dxa"/>
          <w:cantSplit/>
        </w:trPr>
        <w:tc>
          <w:tcPr>
            <w:tcW w:w="1835" w:type="dxa"/>
          </w:tcPr>
          <w:p w14:paraId="68D020A1" w14:textId="77777777" w:rsidR="005B7DC8" w:rsidRPr="006159E6" w:rsidRDefault="005B7DC8" w:rsidP="00482B66">
            <w:pPr>
              <w:pStyle w:val="CellBody"/>
              <w:rPr>
                <w:lang w:val="en-US"/>
              </w:rPr>
            </w:pPr>
            <w:r w:rsidRPr="006159E6">
              <w:rPr>
                <w:lang w:val="en-US"/>
              </w:rPr>
              <w:t>BSC</w:t>
            </w:r>
            <w:r w:rsidRPr="006159E6">
              <w:rPr>
                <w:lang w:val="en-US"/>
              </w:rPr>
              <w:softHyphen/>
              <w:t>Party</w:t>
            </w:r>
            <w:r w:rsidRPr="006159E6">
              <w:rPr>
                <w:lang w:val="en-US"/>
              </w:rPr>
              <w:softHyphen/>
              <w:t>ID</w:t>
            </w:r>
            <w:r w:rsidRPr="006159E6">
              <w:rPr>
                <w:lang w:val="en-US"/>
              </w:rPr>
              <w:softHyphen/>
              <w:t>Type</w:t>
            </w:r>
          </w:p>
        </w:tc>
        <w:tc>
          <w:tcPr>
            <w:tcW w:w="5387" w:type="dxa"/>
          </w:tcPr>
          <w:p w14:paraId="1380BD3F" w14:textId="77777777" w:rsidR="005B7DC8" w:rsidRDefault="005B7DC8" w:rsidP="00482B66">
            <w:pPr>
              <w:pStyle w:val="CellBody"/>
              <w:rPr>
                <w:lang w:val="en-US"/>
              </w:rPr>
            </w:pPr>
            <w:r w:rsidRPr="006159E6">
              <w:rPr>
                <w:lang w:val="en-US"/>
              </w:rPr>
              <w:t xml:space="preserve">Identifies a BSC </w:t>
            </w:r>
            <w:r>
              <w:rPr>
                <w:lang w:val="en-US"/>
              </w:rPr>
              <w:t>p</w:t>
            </w:r>
            <w:r w:rsidRPr="006159E6">
              <w:rPr>
                <w:lang w:val="en-US"/>
              </w:rPr>
              <w:t xml:space="preserve">arty for a trade. </w:t>
            </w:r>
          </w:p>
          <w:p w14:paraId="4CE8DDEC" w14:textId="77777777" w:rsidR="005B7DC8" w:rsidRPr="006159E6" w:rsidRDefault="005B7DC8" w:rsidP="00482B66">
            <w:pPr>
              <w:pStyle w:val="CellBody"/>
              <w:rPr>
                <w:lang w:val="en-US"/>
              </w:rPr>
            </w:pPr>
            <w:r w:rsidRPr="006159E6">
              <w:rPr>
                <w:lang w:val="en-US"/>
              </w:rPr>
              <w:t xml:space="preserve">The set of valid values </w:t>
            </w:r>
            <w:r>
              <w:rPr>
                <w:lang w:val="en-US"/>
              </w:rPr>
              <w:t xml:space="preserve">is </w:t>
            </w:r>
            <w:r w:rsidRPr="006159E6">
              <w:rPr>
                <w:lang w:val="en-US"/>
              </w:rPr>
              <w:t xml:space="preserve">maintained </w:t>
            </w:r>
            <w:r>
              <w:rPr>
                <w:lang w:val="en-US"/>
              </w:rPr>
              <w:t xml:space="preserve">on the Elexon web site (see ref ID </w:t>
            </w:r>
            <w:r>
              <w:rPr>
                <w:lang w:val="en-US"/>
              </w:rPr>
              <w:fldChar w:fldCharType="begin"/>
            </w:r>
            <w:r>
              <w:rPr>
                <w:lang w:val="en-US"/>
              </w:rPr>
              <w:instrText xml:space="preserve"> REF _Ref454201047 \r \h </w:instrText>
            </w:r>
            <w:r>
              <w:rPr>
                <w:lang w:val="en-US"/>
              </w:rPr>
            </w:r>
            <w:r>
              <w:rPr>
                <w:lang w:val="en-US"/>
              </w:rPr>
              <w:fldChar w:fldCharType="separate"/>
            </w:r>
            <w:r w:rsidR="00D7069B">
              <w:rPr>
                <w:lang w:val="en-US"/>
              </w:rPr>
              <w:t>[5]</w:t>
            </w:r>
            <w:r>
              <w:rPr>
                <w:lang w:val="en-US"/>
              </w:rPr>
              <w:fldChar w:fldCharType="end"/>
            </w:r>
            <w:r>
              <w:rPr>
                <w:lang w:val="en-US"/>
              </w:rPr>
              <w:t>).</w:t>
            </w:r>
          </w:p>
        </w:tc>
        <w:tc>
          <w:tcPr>
            <w:tcW w:w="1417" w:type="dxa"/>
          </w:tcPr>
          <w:p w14:paraId="1C967DE1" w14:textId="77777777" w:rsidR="005B7DC8" w:rsidRPr="006159E6" w:rsidRDefault="005B7DC8" w:rsidP="00482B66">
            <w:pPr>
              <w:pStyle w:val="CellBody"/>
              <w:rPr>
                <w:lang w:val="en-US"/>
              </w:rPr>
            </w:pPr>
            <w:r w:rsidRPr="006159E6">
              <w:rPr>
                <w:lang w:val="en-US"/>
              </w:rPr>
              <w:t>string</w:t>
            </w:r>
          </w:p>
        </w:tc>
        <w:tc>
          <w:tcPr>
            <w:tcW w:w="851" w:type="dxa"/>
          </w:tcPr>
          <w:p w14:paraId="5467DDBB" w14:textId="77777777" w:rsidR="005B7DC8" w:rsidRPr="006159E6" w:rsidRDefault="005B7DC8" w:rsidP="00482B66">
            <w:pPr>
              <w:pStyle w:val="CellBody"/>
              <w:rPr>
                <w:lang w:val="en-US"/>
              </w:rPr>
            </w:pPr>
            <w:r w:rsidRPr="006159E6">
              <w:rPr>
                <w:lang w:val="en-US"/>
              </w:rPr>
              <w:t>255</w:t>
            </w:r>
          </w:p>
        </w:tc>
      </w:tr>
      <w:tr w:rsidR="005B7DC8" w:rsidRPr="006159E6" w14:paraId="6A41C53B" w14:textId="77777777" w:rsidTr="00AC0214">
        <w:trPr>
          <w:gridBefore w:val="1"/>
          <w:wBefore w:w="8" w:type="dxa"/>
          <w:cantSplit/>
        </w:trPr>
        <w:tc>
          <w:tcPr>
            <w:tcW w:w="1835" w:type="dxa"/>
          </w:tcPr>
          <w:p w14:paraId="5FFE4F2C" w14:textId="77777777" w:rsidR="005B7DC8" w:rsidRPr="006159E6" w:rsidRDefault="005B7DC8" w:rsidP="00482B66">
            <w:pPr>
              <w:pStyle w:val="CellBody"/>
              <w:rPr>
                <w:lang w:val="en-US"/>
              </w:rPr>
            </w:pPr>
            <w:r w:rsidRPr="006159E6">
              <w:rPr>
                <w:lang w:val="en-US"/>
              </w:rPr>
              <w:t>BTU</w:t>
            </w:r>
            <w:r w:rsidRPr="006159E6">
              <w:rPr>
                <w:lang w:val="en-US"/>
              </w:rPr>
              <w:softHyphen/>
              <w:t>Quality</w:t>
            </w:r>
            <w:r w:rsidRPr="006159E6">
              <w:rPr>
                <w:lang w:val="en-US"/>
              </w:rPr>
              <w:softHyphen/>
              <w:t>Adjustment</w:t>
            </w:r>
            <w:r w:rsidRPr="006159E6">
              <w:rPr>
                <w:lang w:val="en-US"/>
              </w:rPr>
              <w:softHyphen/>
              <w:t>Type</w:t>
            </w:r>
          </w:p>
        </w:tc>
        <w:tc>
          <w:tcPr>
            <w:tcW w:w="5387" w:type="dxa"/>
          </w:tcPr>
          <w:p w14:paraId="3A30226D" w14:textId="77777777" w:rsidR="005B7DC8" w:rsidRPr="006159E6" w:rsidRDefault="005B7DC8" w:rsidP="00482B66">
            <w:pPr>
              <w:pStyle w:val="CellBody"/>
              <w:rPr>
                <w:lang w:val="en-US"/>
              </w:rPr>
            </w:pPr>
            <w:r w:rsidRPr="006159E6">
              <w:rPr>
                <w:lang w:val="en-US"/>
              </w:rPr>
              <w:t xml:space="preserve">The set of valid values </w:t>
            </w:r>
            <w:r>
              <w:rPr>
                <w:lang w:val="en-US"/>
              </w:rPr>
              <w:t>is</w:t>
            </w:r>
            <w:r w:rsidRPr="006159E6">
              <w:rPr>
                <w:lang w:val="en-US"/>
              </w:rPr>
              <w:t xml:space="preserve"> specified on</w:t>
            </w:r>
            <w:r>
              <w:rPr>
                <w:lang w:val="en-US"/>
              </w:rPr>
              <w:t xml:space="preserve"> the EFET web site </w:t>
            </w:r>
            <w:r w:rsidRPr="006159E6">
              <w:rPr>
                <w:lang w:val="en-US"/>
              </w:rPr>
              <w:t>in the Static Data section</w:t>
            </w:r>
            <w:r>
              <w:rPr>
                <w:lang w:val="en-US"/>
              </w:rPr>
              <w:t xml:space="preserve"> (see ref ID </w:t>
            </w:r>
            <w:r>
              <w:rPr>
                <w:lang w:val="en-US"/>
              </w:rPr>
              <w:fldChar w:fldCharType="begin"/>
            </w:r>
            <w:r>
              <w:rPr>
                <w:lang w:val="en-US"/>
              </w:rPr>
              <w:instrText xml:space="preserve"> REF _Ref454200837 \r \h </w:instrText>
            </w:r>
            <w:r>
              <w:rPr>
                <w:lang w:val="en-US"/>
              </w:rPr>
            </w:r>
            <w:r>
              <w:rPr>
                <w:lang w:val="en-US"/>
              </w:rPr>
              <w:fldChar w:fldCharType="separate"/>
            </w:r>
            <w:r w:rsidR="00D7069B">
              <w:rPr>
                <w:lang w:val="en-US"/>
              </w:rPr>
              <w:t>[1]</w:t>
            </w:r>
            <w:r>
              <w:rPr>
                <w:lang w:val="en-US"/>
              </w:rPr>
              <w:fldChar w:fldCharType="end"/>
            </w:r>
            <w:r>
              <w:rPr>
                <w:lang w:val="en-US"/>
              </w:rPr>
              <w:t>)</w:t>
            </w:r>
            <w:r w:rsidRPr="006159E6">
              <w:rPr>
                <w:lang w:val="en-US"/>
              </w:rPr>
              <w:t>.</w:t>
            </w:r>
          </w:p>
        </w:tc>
        <w:tc>
          <w:tcPr>
            <w:tcW w:w="1417" w:type="dxa"/>
          </w:tcPr>
          <w:p w14:paraId="63A58876" w14:textId="77777777" w:rsidR="005B7DC8" w:rsidRPr="006159E6" w:rsidRDefault="005B7DC8" w:rsidP="00482B66">
            <w:pPr>
              <w:pStyle w:val="CellBody"/>
              <w:rPr>
                <w:lang w:val="en-US"/>
              </w:rPr>
            </w:pPr>
            <w:r w:rsidRPr="006159E6">
              <w:rPr>
                <w:lang w:val="en-US"/>
              </w:rPr>
              <w:t>string</w:t>
            </w:r>
          </w:p>
        </w:tc>
        <w:tc>
          <w:tcPr>
            <w:tcW w:w="851" w:type="dxa"/>
          </w:tcPr>
          <w:p w14:paraId="6071010A" w14:textId="77777777" w:rsidR="005B7DC8" w:rsidRPr="006159E6" w:rsidRDefault="005B7DC8" w:rsidP="00482B66">
            <w:pPr>
              <w:pStyle w:val="CellBody"/>
              <w:rPr>
                <w:lang w:val="en-US"/>
              </w:rPr>
            </w:pPr>
            <w:r w:rsidRPr="006159E6">
              <w:rPr>
                <w:lang w:val="en-US"/>
              </w:rPr>
              <w:t>255</w:t>
            </w:r>
          </w:p>
        </w:tc>
      </w:tr>
      <w:tr w:rsidR="005B7DC8" w:rsidRPr="006159E6" w14:paraId="5D7A3CEF" w14:textId="77777777" w:rsidTr="00AC0214">
        <w:trPr>
          <w:gridBefore w:val="1"/>
          <w:wBefore w:w="8" w:type="dxa"/>
          <w:cantSplit/>
        </w:trPr>
        <w:tc>
          <w:tcPr>
            <w:tcW w:w="1835" w:type="dxa"/>
          </w:tcPr>
          <w:p w14:paraId="78385826" w14:textId="77777777" w:rsidR="005B7DC8" w:rsidRPr="006159E6" w:rsidRDefault="005B7DC8" w:rsidP="00482B66">
            <w:pPr>
              <w:pStyle w:val="CellBody"/>
              <w:rPr>
                <w:lang w:val="en-US"/>
              </w:rPr>
            </w:pPr>
            <w:r w:rsidRPr="006159E6">
              <w:rPr>
                <w:lang w:val="en-US"/>
              </w:rPr>
              <w:t>BullionType</w:t>
            </w:r>
          </w:p>
        </w:tc>
        <w:tc>
          <w:tcPr>
            <w:tcW w:w="5387" w:type="dxa"/>
          </w:tcPr>
          <w:p w14:paraId="249AA357" w14:textId="77777777" w:rsidR="005B7DC8" w:rsidRDefault="005B7DC8" w:rsidP="00482B66">
            <w:pPr>
              <w:pStyle w:val="CellBody"/>
              <w:rPr>
                <w:lang w:val="en-US"/>
              </w:rPr>
            </w:pPr>
            <w:r>
              <w:rPr>
                <w:lang w:val="en-US"/>
              </w:rPr>
              <w:t>Values for bullion-type medals.</w:t>
            </w:r>
          </w:p>
          <w:p w14:paraId="5B790C0F"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4DD071EA" w14:textId="77777777" w:rsidR="005B7DC8" w:rsidRPr="006159E6" w:rsidRDefault="005B7DC8" w:rsidP="00ED3F3F">
            <w:pPr>
              <w:pStyle w:val="values"/>
            </w:pPr>
            <w:r>
              <w:t>Gold:</w:t>
            </w:r>
            <w:r w:rsidRPr="006159E6">
              <w:tab/>
              <w:t>Quality as per the Good Delivery Rules issued by the London Bullion Market Association.</w:t>
            </w:r>
          </w:p>
          <w:p w14:paraId="50AF0F60" w14:textId="77777777" w:rsidR="005B7DC8" w:rsidRPr="006159E6" w:rsidRDefault="005B7DC8" w:rsidP="00ED3F3F">
            <w:pPr>
              <w:pStyle w:val="values"/>
            </w:pPr>
            <w:r w:rsidRPr="006159E6">
              <w:t>Palladium</w:t>
            </w:r>
            <w:r>
              <w:t>:</w:t>
            </w:r>
            <w:r w:rsidRPr="006159E6">
              <w:t xml:space="preserve"> Quality as per the Good Delivery Rules issued by the London Platinum and Palladium Market.</w:t>
            </w:r>
          </w:p>
          <w:p w14:paraId="66EDA8E5" w14:textId="77777777" w:rsidR="005B7DC8" w:rsidRPr="006159E6" w:rsidRDefault="005B7DC8" w:rsidP="00ED3F3F">
            <w:pPr>
              <w:pStyle w:val="values"/>
            </w:pPr>
            <w:r w:rsidRPr="006159E6">
              <w:t>Platinum</w:t>
            </w:r>
            <w:r>
              <w:t>:</w:t>
            </w:r>
            <w:r w:rsidRPr="006159E6">
              <w:t xml:space="preserve"> Quality as per the Good Delivery Rules issued by the London Platinum and Palladium Market.</w:t>
            </w:r>
          </w:p>
          <w:p w14:paraId="46753CEC" w14:textId="77777777" w:rsidR="005B7DC8" w:rsidRPr="006159E6" w:rsidRDefault="005B7DC8" w:rsidP="00ED3F3F">
            <w:pPr>
              <w:pStyle w:val="values"/>
            </w:pPr>
            <w:r>
              <w:t>Silver:</w:t>
            </w:r>
            <w:r w:rsidRPr="006159E6">
              <w:t xml:space="preserve"> Quality as per the Good Delivery Rules issued by the London Bullion Market Association.</w:t>
            </w:r>
          </w:p>
          <w:p w14:paraId="1AAEFA82" w14:textId="77777777" w:rsidR="005B7DC8" w:rsidRPr="006159E6" w:rsidRDefault="005B7DC8" w:rsidP="00ED3F3F">
            <w:pPr>
              <w:pStyle w:val="values"/>
            </w:pPr>
            <w:r w:rsidRPr="006159E6">
              <w:t>RhodiumSponge</w:t>
            </w:r>
            <w:r>
              <w:t>:</w:t>
            </w:r>
            <w:r w:rsidRPr="006159E6">
              <w:t xml:space="preserve"> Quality as per the Good Delivery Rules for Rhodium (Sponge).</w:t>
            </w:r>
          </w:p>
        </w:tc>
        <w:tc>
          <w:tcPr>
            <w:tcW w:w="1417" w:type="dxa"/>
          </w:tcPr>
          <w:p w14:paraId="45CD1FB9" w14:textId="77777777" w:rsidR="005B7DC8" w:rsidRPr="006159E6" w:rsidRDefault="005B7DC8" w:rsidP="00482B66">
            <w:pPr>
              <w:pStyle w:val="CellBody"/>
              <w:rPr>
                <w:lang w:val="en-US"/>
              </w:rPr>
            </w:pPr>
            <w:r w:rsidRPr="006159E6">
              <w:rPr>
                <w:lang w:val="en-US"/>
              </w:rPr>
              <w:t>NMTOKEN</w:t>
            </w:r>
          </w:p>
        </w:tc>
        <w:tc>
          <w:tcPr>
            <w:tcW w:w="851" w:type="dxa"/>
          </w:tcPr>
          <w:p w14:paraId="6946D585" w14:textId="77777777" w:rsidR="005B7DC8" w:rsidRPr="006159E6" w:rsidRDefault="005B7DC8" w:rsidP="00482B66">
            <w:pPr>
              <w:pStyle w:val="CellBody"/>
              <w:rPr>
                <w:lang w:val="en-US"/>
              </w:rPr>
            </w:pPr>
          </w:p>
        </w:tc>
      </w:tr>
      <w:tr w:rsidR="005B7DC8" w:rsidRPr="006159E6" w14:paraId="76E10434" w14:textId="77777777" w:rsidTr="00AC0214">
        <w:trPr>
          <w:cantSplit/>
        </w:trPr>
        <w:tc>
          <w:tcPr>
            <w:tcW w:w="1843" w:type="dxa"/>
            <w:gridSpan w:val="2"/>
          </w:tcPr>
          <w:p w14:paraId="35809310" w14:textId="77777777" w:rsidR="005B7DC8" w:rsidRPr="006159E6" w:rsidRDefault="005B7DC8" w:rsidP="00482B66">
            <w:pPr>
              <w:pStyle w:val="CellBody"/>
              <w:rPr>
                <w:lang w:val="en-US"/>
              </w:rPr>
            </w:pPr>
            <w:r w:rsidRPr="006159E6">
              <w:rPr>
                <w:lang w:val="en-US"/>
              </w:rPr>
              <w:lastRenderedPageBreak/>
              <w:t>Business</w:t>
            </w:r>
            <w:r w:rsidRPr="006159E6">
              <w:rPr>
                <w:lang w:val="en-US"/>
              </w:rPr>
              <w:softHyphen/>
              <w:t>Day</w:t>
            </w:r>
            <w:r w:rsidRPr="006159E6">
              <w:rPr>
                <w:lang w:val="en-US"/>
              </w:rPr>
              <w:softHyphen/>
              <w:t>Convention</w:t>
            </w:r>
            <w:r w:rsidRPr="006159E6">
              <w:rPr>
                <w:lang w:val="en-US"/>
              </w:rPr>
              <w:softHyphen/>
              <w:t>Type</w:t>
            </w:r>
          </w:p>
        </w:tc>
        <w:tc>
          <w:tcPr>
            <w:tcW w:w="5387" w:type="dxa"/>
          </w:tcPr>
          <w:p w14:paraId="2096986B" w14:textId="77777777" w:rsidR="005B7DC8" w:rsidRDefault="005B7DC8" w:rsidP="00482B66">
            <w:pPr>
              <w:pStyle w:val="CellBody"/>
              <w:rPr>
                <w:lang w:val="en-US"/>
              </w:rPr>
            </w:pPr>
            <w:r>
              <w:rPr>
                <w:lang w:val="en-US"/>
              </w:rPr>
              <w:t>The following values are allowed:</w:t>
            </w:r>
          </w:p>
          <w:p w14:paraId="4C61FEE9" w14:textId="77777777" w:rsidR="005B7DC8" w:rsidRPr="006159E6" w:rsidRDefault="005B7DC8" w:rsidP="00ED3F3F">
            <w:pPr>
              <w:pStyle w:val="values"/>
            </w:pPr>
            <w:r w:rsidRPr="006159E6">
              <w:t>FOLLOWING</w:t>
            </w:r>
            <w:r>
              <w:t>:</w:t>
            </w:r>
            <w:r w:rsidRPr="006159E6">
              <w:tab/>
            </w:r>
            <w:r>
              <w:t>N</w:t>
            </w:r>
            <w:r w:rsidRPr="006159E6">
              <w:t>on-business date</w:t>
            </w:r>
            <w:r>
              <w:t>s</w:t>
            </w:r>
            <w:r w:rsidRPr="006159E6">
              <w:t xml:space="preserve"> </w:t>
            </w:r>
            <w:r>
              <w:t>are</w:t>
            </w:r>
            <w:r w:rsidRPr="006159E6">
              <w:t xml:space="preserve"> adjusted to the first following day that is a business day</w:t>
            </w:r>
            <w:r>
              <w:t>.</w:t>
            </w:r>
          </w:p>
          <w:p w14:paraId="667D19C4" w14:textId="77777777" w:rsidR="005B7DC8" w:rsidRPr="006159E6" w:rsidRDefault="005B7DC8" w:rsidP="00ED3F3F">
            <w:pPr>
              <w:pStyle w:val="values"/>
            </w:pPr>
            <w:r w:rsidRPr="006159E6">
              <w:t>FRN</w:t>
            </w:r>
            <w:r>
              <w:t>:</w:t>
            </w:r>
            <w:r w:rsidRPr="006159E6">
              <w:t xml:space="preserve"> </w:t>
            </w:r>
            <w:r>
              <w:t xml:space="preserve">As defined unter </w:t>
            </w:r>
            <w:r w:rsidRPr="006159E6">
              <w:t xml:space="preserve">2000 ISDA Definitions, Section 4.11. </w:t>
            </w:r>
            <w:r>
              <w:t>“</w:t>
            </w:r>
            <w:r w:rsidRPr="006159E6">
              <w:t>FRN Convention; Eurodollar Convention</w:t>
            </w:r>
            <w:r>
              <w:t>”</w:t>
            </w:r>
            <w:r w:rsidRPr="006159E6">
              <w:t>.</w:t>
            </w:r>
          </w:p>
          <w:p w14:paraId="68526E56" w14:textId="77777777" w:rsidR="005B7DC8" w:rsidRPr="006159E6" w:rsidRDefault="005B7DC8" w:rsidP="00ED3F3F">
            <w:pPr>
              <w:pStyle w:val="values"/>
            </w:pPr>
            <w:r w:rsidRPr="006159E6">
              <w:t>MODFOLLOWING</w:t>
            </w:r>
            <w:r>
              <w:t>:</w:t>
            </w:r>
            <w:r w:rsidRPr="006159E6">
              <w:t xml:space="preserve"> </w:t>
            </w:r>
            <w:r>
              <w:t>N</w:t>
            </w:r>
            <w:r w:rsidRPr="006159E6">
              <w:t>on-business date</w:t>
            </w:r>
            <w:r>
              <w:t>s</w:t>
            </w:r>
            <w:r w:rsidRPr="006159E6">
              <w:t xml:space="preserve"> </w:t>
            </w:r>
            <w:r>
              <w:t xml:space="preserve">are </w:t>
            </w:r>
            <w:r w:rsidRPr="006159E6">
              <w:t>adjusted to the first following day that is a business day unless that day falls in the next calendar month, in which case that date will be the first preceding day that is a business day.</w:t>
            </w:r>
          </w:p>
          <w:p w14:paraId="3D5FB5EE" w14:textId="77777777" w:rsidR="005B7DC8" w:rsidRPr="006159E6" w:rsidRDefault="005B7DC8" w:rsidP="00ED3F3F">
            <w:pPr>
              <w:pStyle w:val="values"/>
            </w:pPr>
            <w:r w:rsidRPr="006159E6">
              <w:t>PRECEDING</w:t>
            </w:r>
            <w:r>
              <w:t>:</w:t>
            </w:r>
            <w:r w:rsidRPr="006159E6">
              <w:t xml:space="preserve"> </w:t>
            </w:r>
            <w:r>
              <w:t>N</w:t>
            </w:r>
            <w:r w:rsidRPr="006159E6">
              <w:t>on-business day</w:t>
            </w:r>
            <w:r>
              <w:t>s</w:t>
            </w:r>
            <w:r w:rsidRPr="006159E6">
              <w:t xml:space="preserve"> </w:t>
            </w:r>
            <w:r>
              <w:t xml:space="preserve">are </w:t>
            </w:r>
            <w:r w:rsidRPr="006159E6">
              <w:t>adjusted to the first preceding day that is a business day.</w:t>
            </w:r>
          </w:p>
          <w:p w14:paraId="1BD33964" w14:textId="77777777" w:rsidR="005B7DC8" w:rsidRPr="006159E6" w:rsidRDefault="005B7DC8" w:rsidP="00ED3F3F">
            <w:pPr>
              <w:pStyle w:val="values"/>
            </w:pPr>
            <w:r w:rsidRPr="006159E6">
              <w:t>MODPRECEDING</w:t>
            </w:r>
            <w:r>
              <w:t>:</w:t>
            </w:r>
            <w:r w:rsidRPr="006159E6">
              <w:t xml:space="preserve"> </w:t>
            </w:r>
            <w:r>
              <w:t>N</w:t>
            </w:r>
            <w:r w:rsidRPr="006159E6">
              <w:t>on-business date</w:t>
            </w:r>
            <w:r>
              <w:t>s</w:t>
            </w:r>
            <w:r w:rsidRPr="006159E6">
              <w:t xml:space="preserve"> </w:t>
            </w:r>
            <w:r>
              <w:t xml:space="preserve">are </w:t>
            </w:r>
            <w:r w:rsidRPr="006159E6">
              <w:t xml:space="preserve">adjusted to the first preceding day that is a business day unless that day falls in the previous calendar month, in which case that date will be the first following day that </w:t>
            </w:r>
            <w:r>
              <w:t>i</w:t>
            </w:r>
            <w:r w:rsidRPr="006159E6">
              <w:t>s a business day.</w:t>
            </w:r>
          </w:p>
          <w:p w14:paraId="114D6136" w14:textId="77777777" w:rsidR="005B7DC8" w:rsidRPr="006159E6" w:rsidRDefault="005B7DC8" w:rsidP="00ED3F3F">
            <w:pPr>
              <w:pStyle w:val="values"/>
            </w:pPr>
            <w:r w:rsidRPr="006159E6">
              <w:t>NEAREST</w:t>
            </w:r>
            <w:r>
              <w:t>:</w:t>
            </w:r>
            <w:r w:rsidRPr="006159E6">
              <w:t xml:space="preserve"> </w:t>
            </w:r>
            <w:r>
              <w:t>N</w:t>
            </w:r>
            <w:r w:rsidRPr="006159E6">
              <w:t>on-business date</w:t>
            </w:r>
            <w:r>
              <w:t>s</w:t>
            </w:r>
            <w:r w:rsidRPr="006159E6">
              <w:t xml:space="preserve"> </w:t>
            </w:r>
            <w:r>
              <w:t xml:space="preserve">are </w:t>
            </w:r>
            <w:r w:rsidRPr="006159E6">
              <w:t>adjusted to the nearest day that is a business day</w:t>
            </w:r>
            <w:r>
              <w:t>.</w:t>
            </w:r>
            <w:r w:rsidRPr="006159E6">
              <w:t xml:space="preserve"> </w:t>
            </w:r>
            <w:r>
              <w:t>I</w:t>
            </w:r>
            <w:r w:rsidRPr="006159E6">
              <w:t xml:space="preserve">f the non-business day falls on any day other than a Sunday or a Monday, </w:t>
            </w:r>
            <w:r>
              <w:t xml:space="preserve">this is </w:t>
            </w:r>
            <w:r w:rsidRPr="006159E6">
              <w:t>the first preceding day that is a business day</w:t>
            </w:r>
            <w:r>
              <w:t xml:space="preserve">. If the non-business day falls on a Sunday or Monday, this is </w:t>
            </w:r>
            <w:r w:rsidRPr="006159E6">
              <w:t>the first following business day.</w:t>
            </w:r>
          </w:p>
          <w:p w14:paraId="60970AB7" w14:textId="77777777" w:rsidR="005B7DC8" w:rsidRPr="006159E6" w:rsidRDefault="005B7DC8" w:rsidP="00ED3F3F">
            <w:pPr>
              <w:pStyle w:val="values"/>
            </w:pPr>
            <w:r w:rsidRPr="006159E6">
              <w:t>NONE</w:t>
            </w:r>
            <w:r>
              <w:t>:</w:t>
            </w:r>
            <w:r w:rsidRPr="006159E6">
              <w:t xml:space="preserve"> </w:t>
            </w:r>
            <w:r>
              <w:t>D</w:t>
            </w:r>
            <w:r w:rsidRPr="006159E6">
              <w:t>ate</w:t>
            </w:r>
            <w:r>
              <w:t>s</w:t>
            </w:r>
            <w:r w:rsidRPr="006159E6">
              <w:t xml:space="preserve"> </w:t>
            </w:r>
            <w:r>
              <w:t xml:space="preserve">that fall on a day that is not a business day are </w:t>
            </w:r>
            <w:r w:rsidRPr="006159E6">
              <w:t>not adjusted.</w:t>
            </w:r>
          </w:p>
          <w:p w14:paraId="1D82EDDE" w14:textId="77777777" w:rsidR="005B7DC8" w:rsidRPr="006159E6" w:rsidRDefault="005B7DC8" w:rsidP="00ED3F3F">
            <w:pPr>
              <w:pStyle w:val="values"/>
            </w:pPr>
            <w:r w:rsidRPr="006159E6">
              <w:t>NotApplicable</w:t>
            </w:r>
            <w:r>
              <w:t>:</w:t>
            </w:r>
            <w:r w:rsidRPr="006159E6">
              <w:t xml:space="preserve"> The date adjustment conventions are defined elsewhere</w:t>
            </w:r>
            <w:r>
              <w:t xml:space="preserve">. It is not </w:t>
            </w:r>
            <w:r w:rsidRPr="006159E6">
              <w:t xml:space="preserve">required to specify them </w:t>
            </w:r>
            <w:r>
              <w:t>in the CpMLDocument</w:t>
            </w:r>
            <w:r w:rsidRPr="006159E6">
              <w:t>.</w:t>
            </w:r>
          </w:p>
        </w:tc>
        <w:tc>
          <w:tcPr>
            <w:tcW w:w="1417" w:type="dxa"/>
          </w:tcPr>
          <w:p w14:paraId="42EC19E4" w14:textId="77777777" w:rsidR="005B7DC8" w:rsidRPr="006159E6" w:rsidRDefault="005B7DC8" w:rsidP="00482B66">
            <w:pPr>
              <w:pStyle w:val="CellBody"/>
              <w:rPr>
                <w:lang w:val="en-US"/>
              </w:rPr>
            </w:pPr>
            <w:r w:rsidRPr="006159E6">
              <w:rPr>
                <w:lang w:val="en-US"/>
              </w:rPr>
              <w:t>string</w:t>
            </w:r>
          </w:p>
        </w:tc>
        <w:tc>
          <w:tcPr>
            <w:tcW w:w="851" w:type="dxa"/>
          </w:tcPr>
          <w:p w14:paraId="76AA1B2A" w14:textId="77777777" w:rsidR="005B7DC8" w:rsidRPr="006159E6" w:rsidRDefault="005B7DC8" w:rsidP="00482B66">
            <w:pPr>
              <w:pStyle w:val="CellBody"/>
              <w:rPr>
                <w:lang w:val="en-US"/>
              </w:rPr>
            </w:pPr>
          </w:p>
        </w:tc>
      </w:tr>
      <w:tr w:rsidR="00210B0F" w:rsidRPr="006159E6" w14:paraId="78622341" w14:textId="77777777" w:rsidTr="00AC0214">
        <w:tblPrEx>
          <w:tblCellMar>
            <w:left w:w="70" w:type="dxa"/>
            <w:right w:w="70" w:type="dxa"/>
          </w:tblCellMar>
          <w:tblLook w:val="0020" w:firstRow="1" w:lastRow="0" w:firstColumn="0" w:lastColumn="0" w:noHBand="0" w:noVBand="0"/>
        </w:tblPrEx>
        <w:trPr>
          <w:cantSplit/>
          <w:ins w:id="1957" w:author="Autor"/>
        </w:trPr>
        <w:tc>
          <w:tcPr>
            <w:tcW w:w="1843" w:type="dxa"/>
            <w:gridSpan w:val="2"/>
          </w:tcPr>
          <w:p w14:paraId="44582AA9" w14:textId="77777777" w:rsidR="00210B0F" w:rsidRDefault="00210B0F" w:rsidP="00AB6B6E">
            <w:pPr>
              <w:pStyle w:val="CellBody"/>
              <w:rPr>
                <w:ins w:id="1958" w:author="Autor"/>
                <w:lang w:val="en-US"/>
              </w:rPr>
            </w:pPr>
            <w:ins w:id="1959" w:author="Autor">
              <w:r>
                <w:rPr>
                  <w:lang w:val="en-US"/>
                </w:rPr>
                <w:t>ClassificationOf</w:t>
              </w:r>
              <w:r>
                <w:rPr>
                  <w:lang w:val="en-US"/>
                </w:rPr>
                <w:softHyphen/>
                <w:t>Product</w:t>
              </w:r>
              <w:r>
                <w:rPr>
                  <w:lang w:val="en-US"/>
                </w:rPr>
                <w:softHyphen/>
                <w:t>Type</w:t>
              </w:r>
            </w:ins>
          </w:p>
        </w:tc>
        <w:tc>
          <w:tcPr>
            <w:tcW w:w="5387" w:type="dxa"/>
          </w:tcPr>
          <w:p w14:paraId="05695BD5" w14:textId="34CF1240" w:rsidR="00210B0F" w:rsidRDefault="00AB6B6E" w:rsidP="00AB6B6E">
            <w:pPr>
              <w:pStyle w:val="CellBody"/>
              <w:rPr>
                <w:ins w:id="1960" w:author="Autor"/>
              </w:rPr>
            </w:pPr>
            <w:ins w:id="1961" w:author="Autor">
              <w:r>
                <w:t>Must contain a valid CFI or UPI representing the traded product.</w:t>
              </w:r>
            </w:ins>
          </w:p>
        </w:tc>
        <w:tc>
          <w:tcPr>
            <w:tcW w:w="1417" w:type="dxa"/>
          </w:tcPr>
          <w:p w14:paraId="35F4A3F7" w14:textId="06FBE3B7" w:rsidR="00210B0F" w:rsidRDefault="00AB6B6E" w:rsidP="00AB6B6E">
            <w:pPr>
              <w:pStyle w:val="CellBody"/>
              <w:rPr>
                <w:ins w:id="1962" w:author="Autor"/>
                <w:lang w:val="en-US"/>
              </w:rPr>
            </w:pPr>
            <w:ins w:id="1963" w:author="Autor">
              <w:r>
                <w:rPr>
                  <w:lang w:val="en-US"/>
                </w:rPr>
                <w:t>string</w:t>
              </w:r>
            </w:ins>
          </w:p>
        </w:tc>
        <w:tc>
          <w:tcPr>
            <w:tcW w:w="851" w:type="dxa"/>
          </w:tcPr>
          <w:p w14:paraId="05430D4E" w14:textId="77777777" w:rsidR="00210B0F" w:rsidRDefault="00210B0F" w:rsidP="00AB6B6E">
            <w:pPr>
              <w:pStyle w:val="CellBody"/>
              <w:rPr>
                <w:ins w:id="1964" w:author="Autor"/>
                <w:lang w:val="en-US"/>
              </w:rPr>
            </w:pPr>
          </w:p>
        </w:tc>
      </w:tr>
      <w:tr w:rsidR="00210B0F" w:rsidRPr="006159E6" w14:paraId="5E6B3BBF" w14:textId="77777777" w:rsidTr="00AC0214">
        <w:tblPrEx>
          <w:tblCellMar>
            <w:left w:w="70" w:type="dxa"/>
            <w:right w:w="70" w:type="dxa"/>
          </w:tblCellMar>
          <w:tblLook w:val="0020" w:firstRow="1" w:lastRow="0" w:firstColumn="0" w:lastColumn="0" w:noHBand="0" w:noVBand="0"/>
        </w:tblPrEx>
        <w:trPr>
          <w:cantSplit/>
          <w:ins w:id="1965" w:author="Autor"/>
        </w:trPr>
        <w:tc>
          <w:tcPr>
            <w:tcW w:w="1843" w:type="dxa"/>
            <w:gridSpan w:val="2"/>
          </w:tcPr>
          <w:p w14:paraId="67EF5E1C" w14:textId="77777777" w:rsidR="00210B0F" w:rsidRDefault="00210B0F" w:rsidP="00AB6B6E">
            <w:pPr>
              <w:pStyle w:val="CellBody"/>
              <w:rPr>
                <w:ins w:id="1966" w:author="Autor"/>
                <w:lang w:val="en-US"/>
              </w:rPr>
            </w:pPr>
            <w:ins w:id="1967" w:author="Autor">
              <w:r>
                <w:rPr>
                  <w:lang w:val="en-US"/>
                </w:rPr>
                <w:t>ClassificationOf</w:t>
              </w:r>
              <w:r>
                <w:rPr>
                  <w:lang w:val="en-US"/>
                </w:rPr>
                <w:softHyphen/>
                <w:t>ProductType</w:t>
              </w:r>
              <w:r>
                <w:rPr>
                  <w:lang w:val="en-US"/>
                </w:rPr>
                <w:softHyphen/>
                <w:t>Type</w:t>
              </w:r>
            </w:ins>
          </w:p>
          <w:p w14:paraId="64FA4EC8" w14:textId="77777777" w:rsidR="00210B0F" w:rsidRPr="006159E6" w:rsidRDefault="00210B0F" w:rsidP="00AB6B6E">
            <w:pPr>
              <w:pStyle w:val="CellBody"/>
              <w:rPr>
                <w:ins w:id="1968" w:author="Autor"/>
                <w:lang w:val="en-US"/>
              </w:rPr>
            </w:pPr>
          </w:p>
        </w:tc>
        <w:tc>
          <w:tcPr>
            <w:tcW w:w="5387" w:type="dxa"/>
          </w:tcPr>
          <w:p w14:paraId="512604F7" w14:textId="77777777" w:rsidR="005B3D64" w:rsidRDefault="005B3D64" w:rsidP="005B3D64">
            <w:pPr>
              <w:pStyle w:val="CellBody"/>
              <w:rPr>
                <w:ins w:id="1969" w:author="Autor"/>
              </w:rPr>
            </w:pPr>
            <w:ins w:id="1970" w:author="Autor">
              <w:r>
                <w:t>The following values are allowed:</w:t>
              </w:r>
            </w:ins>
          </w:p>
          <w:p w14:paraId="71AD3D19" w14:textId="296A823A" w:rsidR="00210B0F" w:rsidRDefault="00210B0F" w:rsidP="00AB6B6E">
            <w:pPr>
              <w:pStyle w:val="values"/>
              <w:rPr>
                <w:ins w:id="1971" w:author="Autor"/>
              </w:rPr>
            </w:pPr>
            <w:ins w:id="1972" w:author="Autor">
              <w:r>
                <w:t xml:space="preserve">C </w:t>
              </w:r>
              <w:r w:rsidR="005B3D64">
                <w:t>= CFI</w:t>
              </w:r>
            </w:ins>
          </w:p>
          <w:p w14:paraId="1E0DDE3F" w14:textId="39D17506" w:rsidR="00210B0F" w:rsidRPr="006159E6" w:rsidRDefault="00210B0F" w:rsidP="00AB6B6E">
            <w:pPr>
              <w:pStyle w:val="values"/>
              <w:rPr>
                <w:ins w:id="1973" w:author="Autor"/>
              </w:rPr>
            </w:pPr>
            <w:ins w:id="1974" w:author="Autor">
              <w:r>
                <w:t xml:space="preserve">U </w:t>
              </w:r>
              <w:r w:rsidR="005B3D64">
                <w:t>= UPI</w:t>
              </w:r>
            </w:ins>
          </w:p>
        </w:tc>
        <w:tc>
          <w:tcPr>
            <w:tcW w:w="1417" w:type="dxa"/>
          </w:tcPr>
          <w:p w14:paraId="1513DB99" w14:textId="7DA5EED9" w:rsidR="00210B0F" w:rsidRPr="006159E6" w:rsidRDefault="005B3D64" w:rsidP="00AB6B6E">
            <w:pPr>
              <w:pStyle w:val="CellBody"/>
              <w:rPr>
                <w:ins w:id="1975" w:author="Autor"/>
                <w:lang w:val="en-US"/>
              </w:rPr>
            </w:pPr>
            <w:ins w:id="1976" w:author="Autor">
              <w:r>
                <w:rPr>
                  <w:lang w:val="en-US"/>
                </w:rPr>
                <w:t>NMTOKEN</w:t>
              </w:r>
            </w:ins>
          </w:p>
        </w:tc>
        <w:tc>
          <w:tcPr>
            <w:tcW w:w="851" w:type="dxa"/>
          </w:tcPr>
          <w:p w14:paraId="35DC45B7" w14:textId="72602D3E" w:rsidR="00210B0F" w:rsidRPr="006159E6" w:rsidRDefault="004C78D9" w:rsidP="00AB6B6E">
            <w:pPr>
              <w:pStyle w:val="CellBody"/>
              <w:rPr>
                <w:ins w:id="1977" w:author="Autor"/>
                <w:lang w:val="en-US"/>
              </w:rPr>
            </w:pPr>
            <w:ins w:id="1978" w:author="Autor">
              <w:r>
                <w:rPr>
                  <w:lang w:val="en-US"/>
                </w:rPr>
                <w:t>255</w:t>
              </w:r>
            </w:ins>
          </w:p>
        </w:tc>
      </w:tr>
      <w:tr w:rsidR="005B7DC8" w:rsidRPr="006159E6" w14:paraId="1D83C0DC" w14:textId="77777777" w:rsidTr="00AC0214">
        <w:trPr>
          <w:cantSplit/>
        </w:trPr>
        <w:tc>
          <w:tcPr>
            <w:tcW w:w="1843" w:type="dxa"/>
            <w:gridSpan w:val="2"/>
          </w:tcPr>
          <w:p w14:paraId="316B391A" w14:textId="3A9962A7" w:rsidR="005B7DC8" w:rsidRPr="006159E6" w:rsidRDefault="005B7DC8" w:rsidP="00482B66">
            <w:pPr>
              <w:pStyle w:val="CellBody"/>
              <w:rPr>
                <w:lang w:val="en-US"/>
              </w:rPr>
            </w:pPr>
            <w:r w:rsidRPr="006159E6">
              <w:rPr>
                <w:lang w:val="en-US"/>
              </w:rPr>
              <w:t>Clock</w:t>
            </w:r>
            <w:r w:rsidRPr="006159E6">
              <w:rPr>
                <w:lang w:val="en-US"/>
              </w:rPr>
              <w:softHyphen/>
              <w:t>Date</w:t>
            </w:r>
            <w:r w:rsidRPr="006159E6">
              <w:rPr>
                <w:lang w:val="en-US"/>
              </w:rPr>
              <w:softHyphen/>
              <w:t>Time</w:t>
            </w:r>
            <w:r w:rsidRPr="006159E6">
              <w:rPr>
                <w:lang w:val="en-US"/>
              </w:rPr>
              <w:softHyphen/>
              <w:t>Type</w:t>
            </w:r>
          </w:p>
        </w:tc>
        <w:tc>
          <w:tcPr>
            <w:tcW w:w="5387" w:type="dxa"/>
          </w:tcPr>
          <w:p w14:paraId="797A57CF" w14:textId="77777777" w:rsidR="005B7DC8" w:rsidRDefault="005B7DC8" w:rsidP="00482B66">
            <w:pPr>
              <w:pStyle w:val="CellBody"/>
              <w:rPr>
                <w:lang w:val="en-US"/>
              </w:rPr>
            </w:pPr>
            <w:r w:rsidRPr="00C566A0">
              <w:rPr>
                <w:lang w:val="en-US"/>
              </w:rPr>
              <w:t>Date and time value that explicitly does</w:t>
            </w:r>
            <w:r>
              <w:rPr>
                <w:lang w:val="en-US"/>
              </w:rPr>
              <w:t xml:space="preserve"> not use a time zone indication.</w:t>
            </w:r>
          </w:p>
          <w:p w14:paraId="65879755" w14:textId="77777777" w:rsidR="005B7DC8" w:rsidRPr="006159E6" w:rsidRDefault="005B7DC8" w:rsidP="00482B66">
            <w:pPr>
              <w:pStyle w:val="CellBody"/>
              <w:rPr>
                <w:lang w:val="en-US"/>
              </w:rPr>
            </w:pPr>
            <w:r>
              <w:rPr>
                <w:lang w:val="en-US"/>
              </w:rPr>
              <w:t xml:space="preserve">Pattern: </w:t>
            </w:r>
            <w:r w:rsidRPr="00C566A0">
              <w:rPr>
                <w:lang w:val="en-US"/>
              </w:rPr>
              <w:t xml:space="preserve">YYYY-MM-DDTHH:MM:SS </w:t>
            </w:r>
          </w:p>
        </w:tc>
        <w:tc>
          <w:tcPr>
            <w:tcW w:w="1417" w:type="dxa"/>
          </w:tcPr>
          <w:p w14:paraId="1DC590E4" w14:textId="77777777" w:rsidR="005B7DC8" w:rsidRPr="006159E6" w:rsidRDefault="005B7DC8" w:rsidP="00482B66">
            <w:pPr>
              <w:pStyle w:val="CellBody"/>
              <w:rPr>
                <w:lang w:val="en-US"/>
              </w:rPr>
            </w:pPr>
            <w:r w:rsidRPr="006159E6">
              <w:rPr>
                <w:lang w:val="en-US"/>
              </w:rPr>
              <w:t>dateTime</w:t>
            </w:r>
          </w:p>
        </w:tc>
        <w:tc>
          <w:tcPr>
            <w:tcW w:w="851" w:type="dxa"/>
          </w:tcPr>
          <w:p w14:paraId="3F543BB7" w14:textId="77777777" w:rsidR="005B7DC8" w:rsidRPr="006159E6" w:rsidRDefault="005B7DC8" w:rsidP="00482B66">
            <w:pPr>
              <w:pStyle w:val="CellBody"/>
              <w:rPr>
                <w:lang w:val="en-US"/>
              </w:rPr>
            </w:pPr>
          </w:p>
        </w:tc>
      </w:tr>
      <w:tr w:rsidR="005B7DC8" w:rsidRPr="006159E6" w14:paraId="782214BD" w14:textId="77777777" w:rsidTr="00AC0214">
        <w:trPr>
          <w:cantSplit/>
        </w:trPr>
        <w:tc>
          <w:tcPr>
            <w:tcW w:w="1843" w:type="dxa"/>
            <w:gridSpan w:val="2"/>
          </w:tcPr>
          <w:p w14:paraId="628A888B" w14:textId="77777777" w:rsidR="005B7DC8" w:rsidRPr="006159E6" w:rsidRDefault="005B7DC8" w:rsidP="00482B66">
            <w:pPr>
              <w:pStyle w:val="CellBody"/>
              <w:rPr>
                <w:lang w:val="en-US"/>
              </w:rPr>
            </w:pPr>
            <w:r w:rsidRPr="006159E6">
              <w:rPr>
                <w:lang w:val="en-US"/>
              </w:rPr>
              <w:t>Collateralisation</w:t>
            </w:r>
            <w:r w:rsidRPr="006159E6">
              <w:rPr>
                <w:lang w:val="en-US"/>
              </w:rPr>
              <w:softHyphen/>
              <w:t>Type</w:t>
            </w:r>
          </w:p>
        </w:tc>
        <w:tc>
          <w:tcPr>
            <w:tcW w:w="5387" w:type="dxa"/>
          </w:tcPr>
          <w:p w14:paraId="77A5276A"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15E6156E" w14:textId="77777777" w:rsidR="005B7DC8" w:rsidRPr="006159E6" w:rsidRDefault="005B7DC8" w:rsidP="00ED3F3F">
            <w:pPr>
              <w:pStyle w:val="values"/>
            </w:pPr>
            <w:r w:rsidRPr="006159E6">
              <w:t>U</w:t>
            </w:r>
            <w:r>
              <w:t xml:space="preserve"> </w:t>
            </w:r>
            <w:r w:rsidRPr="006159E6">
              <w:t>=</w:t>
            </w:r>
            <w:r>
              <w:t xml:space="preserve"> U</w:t>
            </w:r>
            <w:r w:rsidRPr="006159E6">
              <w:t>ncollateralised</w:t>
            </w:r>
          </w:p>
          <w:p w14:paraId="36D0E39F" w14:textId="77777777" w:rsidR="005B7DC8" w:rsidRPr="006159E6" w:rsidRDefault="005B7DC8" w:rsidP="00ED3F3F">
            <w:pPr>
              <w:pStyle w:val="values"/>
            </w:pPr>
            <w:r w:rsidRPr="006159E6">
              <w:t>PC</w:t>
            </w:r>
            <w:r>
              <w:t xml:space="preserve"> </w:t>
            </w:r>
            <w:r w:rsidRPr="006159E6">
              <w:t xml:space="preserve">= </w:t>
            </w:r>
            <w:r>
              <w:t>P</w:t>
            </w:r>
            <w:r w:rsidRPr="006159E6">
              <w:t>artially collateralised</w:t>
            </w:r>
          </w:p>
          <w:p w14:paraId="06B90941" w14:textId="77777777" w:rsidR="005B7DC8" w:rsidRPr="006159E6" w:rsidRDefault="005B7DC8" w:rsidP="00ED3F3F">
            <w:pPr>
              <w:pStyle w:val="values"/>
            </w:pPr>
            <w:r w:rsidRPr="006159E6">
              <w:t>OC</w:t>
            </w:r>
            <w:r>
              <w:t xml:space="preserve"> </w:t>
            </w:r>
            <w:r w:rsidRPr="006159E6">
              <w:t>=</w:t>
            </w:r>
            <w:r>
              <w:t xml:space="preserve"> One-</w:t>
            </w:r>
            <w:r w:rsidRPr="006159E6">
              <w:t>way collateralised</w:t>
            </w:r>
          </w:p>
          <w:p w14:paraId="03A4C8D3" w14:textId="77777777" w:rsidR="005B7DC8" w:rsidRPr="006159E6" w:rsidRDefault="005B7DC8" w:rsidP="00ED3F3F">
            <w:pPr>
              <w:pStyle w:val="values"/>
            </w:pPr>
            <w:r w:rsidRPr="006159E6">
              <w:t>FC</w:t>
            </w:r>
            <w:r>
              <w:t xml:space="preserve"> = Fully collateralised</w:t>
            </w:r>
          </w:p>
        </w:tc>
        <w:tc>
          <w:tcPr>
            <w:tcW w:w="1417" w:type="dxa"/>
          </w:tcPr>
          <w:p w14:paraId="63B901B2" w14:textId="77777777" w:rsidR="005B7DC8" w:rsidRPr="006159E6" w:rsidRDefault="005B7DC8" w:rsidP="00482B66">
            <w:pPr>
              <w:pStyle w:val="CellBody"/>
              <w:rPr>
                <w:lang w:val="en-US"/>
              </w:rPr>
            </w:pPr>
            <w:r w:rsidRPr="006159E6">
              <w:rPr>
                <w:lang w:val="en-US"/>
              </w:rPr>
              <w:t>string</w:t>
            </w:r>
          </w:p>
        </w:tc>
        <w:tc>
          <w:tcPr>
            <w:tcW w:w="851" w:type="dxa"/>
          </w:tcPr>
          <w:p w14:paraId="4B82E899" w14:textId="77777777" w:rsidR="005B7DC8" w:rsidRPr="006159E6" w:rsidRDefault="005B7DC8" w:rsidP="00482B66">
            <w:pPr>
              <w:pStyle w:val="CellBody"/>
              <w:rPr>
                <w:lang w:val="en-US"/>
              </w:rPr>
            </w:pPr>
          </w:p>
        </w:tc>
      </w:tr>
      <w:tr w:rsidR="005B7DC8" w:rsidRPr="006159E6" w14:paraId="1A40157D" w14:textId="77777777" w:rsidTr="00AC0214">
        <w:trPr>
          <w:cantSplit/>
        </w:trPr>
        <w:tc>
          <w:tcPr>
            <w:tcW w:w="1843" w:type="dxa"/>
            <w:gridSpan w:val="2"/>
          </w:tcPr>
          <w:p w14:paraId="4E828AB9" w14:textId="77777777" w:rsidR="005B7DC8" w:rsidRPr="006159E6" w:rsidRDefault="005B7DC8" w:rsidP="00482B66">
            <w:pPr>
              <w:pStyle w:val="CellBody"/>
              <w:rPr>
                <w:lang w:val="en-US"/>
              </w:rPr>
            </w:pPr>
            <w:r w:rsidRPr="006159E6">
              <w:rPr>
                <w:lang w:val="en-US"/>
              </w:rPr>
              <w:t>Collateralized</w:t>
            </w:r>
            <w:r w:rsidRPr="006159E6">
              <w:rPr>
                <w:lang w:val="en-US"/>
              </w:rPr>
              <w:softHyphen/>
              <w:t>Type</w:t>
            </w:r>
          </w:p>
        </w:tc>
        <w:tc>
          <w:tcPr>
            <w:tcW w:w="5387" w:type="dxa"/>
          </w:tcPr>
          <w:p w14:paraId="0110C2FD"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7B1506F9" w14:textId="77777777" w:rsidR="005B7DC8" w:rsidRPr="006159E6" w:rsidRDefault="005B7DC8" w:rsidP="00ED3F3F">
            <w:pPr>
              <w:pStyle w:val="values"/>
            </w:pPr>
            <w:r w:rsidRPr="006159E6">
              <w:t>Uncollateralized</w:t>
            </w:r>
          </w:p>
          <w:p w14:paraId="70B97EF5" w14:textId="77777777" w:rsidR="005B7DC8" w:rsidRPr="006159E6" w:rsidRDefault="005B7DC8" w:rsidP="00ED3F3F">
            <w:pPr>
              <w:pStyle w:val="values"/>
            </w:pPr>
            <w:r w:rsidRPr="006159E6">
              <w:t>Partially</w:t>
            </w:r>
          </w:p>
          <w:p w14:paraId="1748762A" w14:textId="77777777" w:rsidR="005B7DC8" w:rsidRPr="006159E6" w:rsidRDefault="005B7DC8" w:rsidP="00ED3F3F">
            <w:pPr>
              <w:pStyle w:val="values"/>
            </w:pPr>
            <w:r w:rsidRPr="006159E6">
              <w:t>OneWay</w:t>
            </w:r>
          </w:p>
          <w:p w14:paraId="51E9F828" w14:textId="77777777" w:rsidR="005B7DC8" w:rsidRPr="006159E6" w:rsidRDefault="005B7DC8" w:rsidP="00ED3F3F">
            <w:pPr>
              <w:pStyle w:val="values"/>
            </w:pPr>
            <w:r w:rsidRPr="006159E6">
              <w:t>Fully</w:t>
            </w:r>
          </w:p>
        </w:tc>
        <w:tc>
          <w:tcPr>
            <w:tcW w:w="1417" w:type="dxa"/>
          </w:tcPr>
          <w:p w14:paraId="17E1FAA3" w14:textId="77777777" w:rsidR="005B7DC8" w:rsidRPr="006159E6" w:rsidRDefault="005B7DC8" w:rsidP="00482B66">
            <w:pPr>
              <w:pStyle w:val="CellBody"/>
              <w:rPr>
                <w:lang w:val="en-US"/>
              </w:rPr>
            </w:pPr>
            <w:r w:rsidRPr="006159E6">
              <w:rPr>
                <w:lang w:val="en-US"/>
              </w:rPr>
              <w:t>string</w:t>
            </w:r>
          </w:p>
        </w:tc>
        <w:tc>
          <w:tcPr>
            <w:tcW w:w="851" w:type="dxa"/>
          </w:tcPr>
          <w:p w14:paraId="53590C77" w14:textId="77777777" w:rsidR="005B7DC8" w:rsidRPr="006159E6" w:rsidRDefault="005B7DC8" w:rsidP="00482B66">
            <w:pPr>
              <w:pStyle w:val="CellBody"/>
              <w:rPr>
                <w:lang w:val="en-US"/>
              </w:rPr>
            </w:pPr>
          </w:p>
        </w:tc>
      </w:tr>
      <w:tr w:rsidR="005B7DC8" w:rsidRPr="006159E6" w14:paraId="07598CDA" w14:textId="77777777" w:rsidTr="00AC0214">
        <w:trPr>
          <w:cantSplit/>
        </w:trPr>
        <w:tc>
          <w:tcPr>
            <w:tcW w:w="1843" w:type="dxa"/>
            <w:gridSpan w:val="2"/>
          </w:tcPr>
          <w:p w14:paraId="2785113D" w14:textId="77777777" w:rsidR="005B7DC8" w:rsidRPr="006159E6" w:rsidRDefault="005B7DC8" w:rsidP="00482B66">
            <w:pPr>
              <w:pStyle w:val="CellBody"/>
              <w:rPr>
                <w:lang w:val="en-US"/>
              </w:rPr>
            </w:pPr>
            <w:r w:rsidRPr="006159E6">
              <w:rPr>
                <w:lang w:val="en-US"/>
              </w:rPr>
              <w:t>Commodity</w:t>
            </w:r>
            <w:r w:rsidRPr="006159E6">
              <w:rPr>
                <w:lang w:val="en-US"/>
              </w:rPr>
              <w:softHyphen/>
              <w:t>Base</w:t>
            </w:r>
            <w:r w:rsidRPr="006159E6">
              <w:rPr>
                <w:lang w:val="en-US"/>
              </w:rPr>
              <w:softHyphen/>
              <w:t>Type</w:t>
            </w:r>
          </w:p>
        </w:tc>
        <w:tc>
          <w:tcPr>
            <w:tcW w:w="5387" w:type="dxa"/>
          </w:tcPr>
          <w:p w14:paraId="36F306CF"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24590F23" w14:textId="77777777" w:rsidR="005B7DC8" w:rsidRPr="006159E6" w:rsidRDefault="005B7DC8" w:rsidP="00ED3F3F">
            <w:pPr>
              <w:pStyle w:val="values"/>
            </w:pPr>
            <w:r w:rsidRPr="006159E6">
              <w:t>AG</w:t>
            </w:r>
            <w:r>
              <w:t xml:space="preserve"> </w:t>
            </w:r>
            <w:r w:rsidRPr="006159E6">
              <w:t>=</w:t>
            </w:r>
            <w:r>
              <w:t xml:space="preserve"> </w:t>
            </w:r>
            <w:r w:rsidRPr="006159E6">
              <w:t xml:space="preserve">Agricultural </w:t>
            </w:r>
          </w:p>
          <w:p w14:paraId="07A686B0" w14:textId="77777777" w:rsidR="005B7DC8" w:rsidRPr="006159E6" w:rsidRDefault="005B7DC8" w:rsidP="00ED3F3F">
            <w:pPr>
              <w:pStyle w:val="values"/>
            </w:pPr>
            <w:r w:rsidRPr="006159E6">
              <w:t>EN</w:t>
            </w:r>
            <w:r>
              <w:t xml:space="preserve"> </w:t>
            </w:r>
            <w:r w:rsidRPr="006159E6">
              <w:t>=</w:t>
            </w:r>
            <w:r>
              <w:t xml:space="preserve"> </w:t>
            </w:r>
            <w:r w:rsidRPr="006159E6">
              <w:t>Energy</w:t>
            </w:r>
          </w:p>
          <w:p w14:paraId="1A89C0AB" w14:textId="77777777" w:rsidR="005B7DC8" w:rsidRPr="006159E6" w:rsidRDefault="005B7DC8" w:rsidP="00ED3F3F">
            <w:pPr>
              <w:pStyle w:val="values"/>
            </w:pPr>
            <w:r w:rsidRPr="006159E6">
              <w:t>FR</w:t>
            </w:r>
            <w:r>
              <w:t xml:space="preserve"> </w:t>
            </w:r>
            <w:r w:rsidRPr="006159E6">
              <w:t>=</w:t>
            </w:r>
            <w:r>
              <w:t xml:space="preserve"> </w:t>
            </w:r>
            <w:r w:rsidRPr="006159E6">
              <w:t xml:space="preserve">Freights </w:t>
            </w:r>
          </w:p>
          <w:p w14:paraId="31B11279" w14:textId="77777777" w:rsidR="005B7DC8" w:rsidRPr="006159E6" w:rsidRDefault="005B7DC8" w:rsidP="00ED3F3F">
            <w:pPr>
              <w:pStyle w:val="values"/>
            </w:pPr>
            <w:r w:rsidRPr="006159E6">
              <w:t>ME</w:t>
            </w:r>
            <w:r>
              <w:t xml:space="preserve"> </w:t>
            </w:r>
            <w:r w:rsidRPr="006159E6">
              <w:t>=</w:t>
            </w:r>
            <w:r>
              <w:t xml:space="preserve"> </w:t>
            </w:r>
            <w:r w:rsidRPr="006159E6">
              <w:t xml:space="preserve">Metals </w:t>
            </w:r>
          </w:p>
          <w:p w14:paraId="711E8831" w14:textId="77777777" w:rsidR="005B7DC8" w:rsidRPr="006159E6" w:rsidRDefault="005B7DC8" w:rsidP="00ED3F3F">
            <w:pPr>
              <w:pStyle w:val="values"/>
            </w:pPr>
            <w:r w:rsidRPr="006159E6">
              <w:t>IN</w:t>
            </w:r>
            <w:r>
              <w:t xml:space="preserve"> </w:t>
            </w:r>
            <w:r w:rsidRPr="006159E6">
              <w:t>= Index</w:t>
            </w:r>
          </w:p>
          <w:p w14:paraId="3B5BB0A5" w14:textId="77777777" w:rsidR="005B7DC8" w:rsidRPr="006159E6" w:rsidRDefault="005B7DC8" w:rsidP="00ED3F3F">
            <w:pPr>
              <w:pStyle w:val="values"/>
            </w:pPr>
            <w:r w:rsidRPr="006159E6">
              <w:t>EV</w:t>
            </w:r>
            <w:r>
              <w:t xml:space="preserve"> </w:t>
            </w:r>
            <w:r w:rsidRPr="006159E6">
              <w:t xml:space="preserve">= Environmental </w:t>
            </w:r>
          </w:p>
          <w:p w14:paraId="479472B2" w14:textId="7CB8F793" w:rsidR="005B7DC8" w:rsidRDefault="005B7DC8" w:rsidP="00ED3F3F">
            <w:pPr>
              <w:pStyle w:val="values"/>
              <w:rPr>
                <w:ins w:id="1979" w:author="Autor"/>
              </w:rPr>
            </w:pPr>
            <w:r w:rsidRPr="006159E6">
              <w:t>EX</w:t>
            </w:r>
            <w:r>
              <w:t xml:space="preserve"> </w:t>
            </w:r>
            <w:r w:rsidRPr="006159E6">
              <w:t>= Exotic</w:t>
            </w:r>
          </w:p>
          <w:p w14:paraId="5EFEAC93" w14:textId="11E25C42" w:rsidR="002C0317" w:rsidRPr="006159E6" w:rsidDel="002C0317" w:rsidRDefault="002C0317" w:rsidP="002C0317">
            <w:pPr>
              <w:pStyle w:val="values"/>
              <w:rPr>
                <w:del w:id="1980" w:author="Autor"/>
              </w:rPr>
            </w:pPr>
            <w:ins w:id="1981" w:author="Autor">
              <w:r>
                <w:t>OT = Other</w:t>
              </w:r>
            </w:ins>
          </w:p>
          <w:p w14:paraId="2500FED1" w14:textId="0D3F845E" w:rsidR="005B7DC8" w:rsidRPr="006159E6" w:rsidRDefault="005B7DC8" w:rsidP="00ED3F3F">
            <w:pPr>
              <w:pStyle w:val="values"/>
            </w:pPr>
            <w:del w:id="1982" w:author="Autor">
              <w:r w:rsidRPr="006159E6" w:rsidDel="002C0317">
                <w:delText>NA = Not applicable</w:delText>
              </w:r>
            </w:del>
          </w:p>
        </w:tc>
        <w:tc>
          <w:tcPr>
            <w:tcW w:w="1417" w:type="dxa"/>
          </w:tcPr>
          <w:p w14:paraId="323C5DD6" w14:textId="77777777" w:rsidR="005B7DC8" w:rsidRPr="006159E6" w:rsidRDefault="005B7DC8" w:rsidP="00482B66">
            <w:pPr>
              <w:pStyle w:val="CellBody"/>
              <w:rPr>
                <w:lang w:val="en-US"/>
              </w:rPr>
            </w:pPr>
            <w:r w:rsidRPr="006159E6">
              <w:rPr>
                <w:lang w:val="en-US"/>
              </w:rPr>
              <w:t>string</w:t>
            </w:r>
          </w:p>
        </w:tc>
        <w:tc>
          <w:tcPr>
            <w:tcW w:w="851" w:type="dxa"/>
          </w:tcPr>
          <w:p w14:paraId="50E8A046" w14:textId="77777777" w:rsidR="005B7DC8" w:rsidRPr="006159E6" w:rsidRDefault="005B7DC8" w:rsidP="00482B66">
            <w:pPr>
              <w:pStyle w:val="CellBody"/>
              <w:rPr>
                <w:lang w:val="en-US"/>
              </w:rPr>
            </w:pPr>
          </w:p>
        </w:tc>
      </w:tr>
      <w:tr w:rsidR="005B7DC8" w:rsidRPr="006159E6" w14:paraId="564BEE49" w14:textId="77777777" w:rsidTr="00AC0214">
        <w:trPr>
          <w:cantSplit/>
        </w:trPr>
        <w:tc>
          <w:tcPr>
            <w:tcW w:w="1843" w:type="dxa"/>
            <w:gridSpan w:val="2"/>
          </w:tcPr>
          <w:p w14:paraId="117D3E7F" w14:textId="77777777" w:rsidR="005B7DC8" w:rsidRPr="006159E6" w:rsidRDefault="005B7DC8" w:rsidP="00482B66">
            <w:pPr>
              <w:pStyle w:val="CellBody"/>
              <w:rPr>
                <w:lang w:val="en-US"/>
              </w:rPr>
            </w:pPr>
            <w:r w:rsidRPr="006159E6">
              <w:rPr>
                <w:lang w:val="en-US"/>
              </w:rPr>
              <w:lastRenderedPageBreak/>
              <w:t>CommodityDetail</w:t>
            </w:r>
            <w:r w:rsidRPr="006159E6">
              <w:rPr>
                <w:lang w:val="en-US"/>
              </w:rPr>
              <w:softHyphen/>
              <w:t>Type</w:t>
            </w:r>
          </w:p>
        </w:tc>
        <w:tc>
          <w:tcPr>
            <w:tcW w:w="5387" w:type="dxa"/>
          </w:tcPr>
          <w:p w14:paraId="0CD34390"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1FD3B259" w14:textId="77777777" w:rsidR="005B7DC8" w:rsidRPr="000A4781" w:rsidRDefault="005B7DC8" w:rsidP="00482B66">
            <w:pPr>
              <w:pStyle w:val="CellBody"/>
              <w:rPr>
                <w:rStyle w:val="Fett"/>
              </w:rPr>
            </w:pPr>
            <w:r w:rsidRPr="000A4781">
              <w:rPr>
                <w:rStyle w:val="Fett"/>
              </w:rPr>
              <w:t>Agricultural</w:t>
            </w:r>
          </w:p>
          <w:p w14:paraId="176DBB4E" w14:textId="77777777" w:rsidR="005B7DC8" w:rsidRPr="006159E6" w:rsidRDefault="005B7DC8" w:rsidP="00ED3F3F">
            <w:pPr>
              <w:pStyle w:val="values"/>
            </w:pPr>
            <w:r w:rsidRPr="006159E6">
              <w:t>GO</w:t>
            </w:r>
            <w:r>
              <w:t xml:space="preserve"> </w:t>
            </w:r>
            <w:r w:rsidRPr="006159E6">
              <w:t xml:space="preserve">= Grains oilseeds </w:t>
            </w:r>
          </w:p>
          <w:p w14:paraId="67B750F0" w14:textId="77777777" w:rsidR="005B7DC8" w:rsidRPr="006159E6" w:rsidRDefault="005B7DC8" w:rsidP="00ED3F3F">
            <w:pPr>
              <w:pStyle w:val="values"/>
            </w:pPr>
            <w:r w:rsidRPr="006159E6">
              <w:t>DA</w:t>
            </w:r>
            <w:r>
              <w:t xml:space="preserve"> </w:t>
            </w:r>
            <w:r w:rsidRPr="006159E6">
              <w:t>= Dairy</w:t>
            </w:r>
          </w:p>
          <w:p w14:paraId="7EA8EA77" w14:textId="77777777" w:rsidR="005B7DC8" w:rsidRPr="006159E6" w:rsidRDefault="005B7DC8" w:rsidP="00ED3F3F">
            <w:pPr>
              <w:pStyle w:val="values"/>
            </w:pPr>
            <w:r>
              <w:t xml:space="preserve">LI </w:t>
            </w:r>
            <w:r w:rsidRPr="006159E6">
              <w:t xml:space="preserve">= Livestock </w:t>
            </w:r>
          </w:p>
          <w:p w14:paraId="3137CAEC" w14:textId="77777777" w:rsidR="005B7DC8" w:rsidRPr="006159E6" w:rsidRDefault="005B7DC8" w:rsidP="00ED3F3F">
            <w:pPr>
              <w:pStyle w:val="values"/>
            </w:pPr>
            <w:r w:rsidRPr="006159E6">
              <w:t>FO</w:t>
            </w:r>
            <w:r>
              <w:t xml:space="preserve"> </w:t>
            </w:r>
            <w:r w:rsidRPr="006159E6">
              <w:t>= Forestry</w:t>
            </w:r>
          </w:p>
          <w:p w14:paraId="54324F4E" w14:textId="77777777" w:rsidR="00755D64" w:rsidRDefault="005B7DC8" w:rsidP="00755D64">
            <w:pPr>
              <w:pStyle w:val="values"/>
              <w:rPr>
                <w:ins w:id="1983" w:author="Autor"/>
              </w:rPr>
            </w:pPr>
            <w:r w:rsidRPr="006159E6">
              <w:t>SO</w:t>
            </w:r>
            <w:r>
              <w:t xml:space="preserve"> </w:t>
            </w:r>
            <w:r w:rsidRPr="006159E6">
              <w:t>= Softs</w:t>
            </w:r>
          </w:p>
          <w:p w14:paraId="29194797" w14:textId="1DF5D669" w:rsidR="00755D64" w:rsidRDefault="00755D64" w:rsidP="00755D64">
            <w:pPr>
              <w:pStyle w:val="values"/>
              <w:rPr>
                <w:ins w:id="1984" w:author="Autor"/>
              </w:rPr>
            </w:pPr>
            <w:ins w:id="1985" w:author="Autor">
              <w:r>
                <w:t xml:space="preserve">SF = </w:t>
              </w:r>
              <w:r w:rsidR="0076028F">
                <w:t>Seafood</w:t>
              </w:r>
            </w:ins>
          </w:p>
          <w:p w14:paraId="614F3D47" w14:textId="49DC470B" w:rsidR="00624B9E" w:rsidRPr="006159E6" w:rsidRDefault="00755D64" w:rsidP="00755D64">
            <w:pPr>
              <w:pStyle w:val="values"/>
            </w:pPr>
            <w:ins w:id="1986" w:author="Autor">
              <w:r>
                <w:t>OT = Other</w:t>
              </w:r>
            </w:ins>
          </w:p>
          <w:p w14:paraId="2B9B9249" w14:textId="77777777" w:rsidR="005B7DC8" w:rsidRPr="000A4781" w:rsidRDefault="005B7DC8" w:rsidP="00482B66">
            <w:pPr>
              <w:pStyle w:val="CellBody"/>
              <w:rPr>
                <w:rStyle w:val="Fett"/>
              </w:rPr>
            </w:pPr>
            <w:r w:rsidRPr="000A4781">
              <w:rPr>
                <w:rStyle w:val="Fett"/>
              </w:rPr>
              <w:t xml:space="preserve">Energy </w:t>
            </w:r>
          </w:p>
          <w:p w14:paraId="0A47D6E9" w14:textId="77777777" w:rsidR="005B7DC8" w:rsidRPr="006159E6" w:rsidRDefault="005B7DC8" w:rsidP="00ED3F3F">
            <w:pPr>
              <w:pStyle w:val="values"/>
            </w:pPr>
            <w:r w:rsidRPr="006159E6">
              <w:t>OI</w:t>
            </w:r>
            <w:r>
              <w:t xml:space="preserve"> </w:t>
            </w:r>
            <w:r w:rsidRPr="006159E6">
              <w:t>= Oil</w:t>
            </w:r>
          </w:p>
          <w:p w14:paraId="010C5AB3" w14:textId="77777777" w:rsidR="005B7DC8" w:rsidRPr="006159E6" w:rsidRDefault="005B7DC8" w:rsidP="00ED3F3F">
            <w:pPr>
              <w:pStyle w:val="values"/>
            </w:pPr>
            <w:r w:rsidRPr="006159E6">
              <w:t xml:space="preserve">NG = Natural gas </w:t>
            </w:r>
          </w:p>
          <w:p w14:paraId="52004564" w14:textId="77777777" w:rsidR="005B7DC8" w:rsidRPr="006159E6" w:rsidRDefault="005B7DC8" w:rsidP="00ED3F3F">
            <w:pPr>
              <w:pStyle w:val="values"/>
            </w:pPr>
            <w:r w:rsidRPr="006159E6">
              <w:t>CO</w:t>
            </w:r>
            <w:r>
              <w:t xml:space="preserve"> </w:t>
            </w:r>
            <w:r w:rsidRPr="006159E6">
              <w:t>= Coal</w:t>
            </w:r>
          </w:p>
          <w:p w14:paraId="6F72E84A" w14:textId="77777777" w:rsidR="005B7DC8" w:rsidRPr="006159E6" w:rsidRDefault="005B7DC8" w:rsidP="00ED3F3F">
            <w:pPr>
              <w:pStyle w:val="values"/>
            </w:pPr>
            <w:r w:rsidRPr="006159E6">
              <w:t>EL</w:t>
            </w:r>
            <w:r>
              <w:t xml:space="preserve"> </w:t>
            </w:r>
            <w:r w:rsidRPr="006159E6">
              <w:t xml:space="preserve">= Electricity </w:t>
            </w:r>
          </w:p>
          <w:p w14:paraId="24215BA1" w14:textId="77777777" w:rsidR="00755D64" w:rsidRDefault="005B7DC8" w:rsidP="00755D64">
            <w:pPr>
              <w:pStyle w:val="values"/>
              <w:rPr>
                <w:ins w:id="1987" w:author="Autor"/>
              </w:rPr>
            </w:pPr>
            <w:r w:rsidRPr="006159E6">
              <w:t>IE</w:t>
            </w:r>
            <w:r>
              <w:t xml:space="preserve"> </w:t>
            </w:r>
            <w:r w:rsidRPr="006159E6">
              <w:t>= Inter-energy</w:t>
            </w:r>
            <w:ins w:id="1988" w:author="Autor">
              <w:r w:rsidR="00755D64" w:rsidRPr="006159E6">
                <w:t xml:space="preserve"> </w:t>
              </w:r>
            </w:ins>
          </w:p>
          <w:p w14:paraId="370555AE" w14:textId="2EC4E271" w:rsidR="00624B9E" w:rsidRPr="006159E6" w:rsidRDefault="00755D64" w:rsidP="00755D64">
            <w:pPr>
              <w:pStyle w:val="values"/>
            </w:pPr>
            <w:ins w:id="1989" w:author="Autor">
              <w:r>
                <w:t>OT = Other</w:t>
              </w:r>
            </w:ins>
            <w:del w:id="1990" w:author="Autor">
              <w:r w:rsidR="005B7DC8" w:rsidRPr="006159E6" w:rsidDel="00755D64">
                <w:delText xml:space="preserve"> </w:delText>
              </w:r>
            </w:del>
          </w:p>
          <w:p w14:paraId="0ED09DDE" w14:textId="77777777" w:rsidR="00755D64" w:rsidRPr="000A4781" w:rsidRDefault="00755D64" w:rsidP="00755D64">
            <w:pPr>
              <w:pStyle w:val="CellBody"/>
              <w:rPr>
                <w:ins w:id="1991" w:author="Autor"/>
                <w:rStyle w:val="Fett"/>
              </w:rPr>
            </w:pPr>
            <w:ins w:id="1992" w:author="Autor">
              <w:r>
                <w:rPr>
                  <w:rStyle w:val="Fett"/>
                </w:rPr>
                <w:t>Freight</w:t>
              </w:r>
            </w:ins>
          </w:p>
          <w:p w14:paraId="744503D2" w14:textId="77777777" w:rsidR="00755D64" w:rsidRPr="006159E6" w:rsidRDefault="00755D64" w:rsidP="00755D64">
            <w:pPr>
              <w:pStyle w:val="values"/>
              <w:rPr>
                <w:ins w:id="1993" w:author="Autor"/>
              </w:rPr>
            </w:pPr>
            <w:ins w:id="1994" w:author="Autor">
              <w:r>
                <w:t>DR</w:t>
              </w:r>
              <w:r w:rsidRPr="006159E6">
                <w:t xml:space="preserve"> = </w:t>
              </w:r>
              <w:r>
                <w:t>Dry</w:t>
              </w:r>
              <w:r w:rsidRPr="006159E6">
                <w:t xml:space="preserve"> </w:t>
              </w:r>
            </w:ins>
          </w:p>
          <w:p w14:paraId="16B075A5" w14:textId="528AAC2D" w:rsidR="00755D64" w:rsidRDefault="00755D64" w:rsidP="00755D64">
            <w:pPr>
              <w:pStyle w:val="values"/>
              <w:rPr>
                <w:ins w:id="1995" w:author="Autor"/>
              </w:rPr>
            </w:pPr>
            <w:ins w:id="1996" w:author="Autor">
              <w:r>
                <w:t xml:space="preserve">WT </w:t>
              </w:r>
              <w:r w:rsidRPr="006159E6">
                <w:t xml:space="preserve">= </w:t>
              </w:r>
              <w:r>
                <w:t>Wet</w:t>
              </w:r>
            </w:ins>
          </w:p>
          <w:p w14:paraId="2CFC0AAC" w14:textId="6DFE66CF" w:rsidR="008D3AFB" w:rsidRPr="006159E6" w:rsidRDefault="008D3AFB" w:rsidP="00755D64">
            <w:pPr>
              <w:pStyle w:val="values"/>
              <w:rPr>
                <w:ins w:id="1997" w:author="Autor"/>
              </w:rPr>
            </w:pPr>
            <w:ins w:id="1998" w:author="Autor">
              <w:r>
                <w:t>OT = Other</w:t>
              </w:r>
            </w:ins>
          </w:p>
          <w:p w14:paraId="73A3CD5B" w14:textId="77777777" w:rsidR="005B7DC8" w:rsidRPr="000A4781" w:rsidRDefault="005B7DC8" w:rsidP="00482B66">
            <w:pPr>
              <w:pStyle w:val="CellBody"/>
              <w:rPr>
                <w:rStyle w:val="Fett"/>
              </w:rPr>
            </w:pPr>
            <w:r w:rsidRPr="000A4781">
              <w:rPr>
                <w:rStyle w:val="Fett"/>
              </w:rPr>
              <w:t>Metals</w:t>
            </w:r>
          </w:p>
          <w:p w14:paraId="6E0A137E" w14:textId="77777777" w:rsidR="005B7DC8" w:rsidRPr="006159E6" w:rsidRDefault="005B7DC8" w:rsidP="00ED3F3F">
            <w:pPr>
              <w:pStyle w:val="values"/>
            </w:pPr>
            <w:r w:rsidRPr="006159E6">
              <w:t>PR</w:t>
            </w:r>
            <w:r>
              <w:t xml:space="preserve"> </w:t>
            </w:r>
            <w:r w:rsidRPr="006159E6">
              <w:t>= Precious</w:t>
            </w:r>
          </w:p>
          <w:p w14:paraId="139AB74C" w14:textId="77777777" w:rsidR="005B7DC8" w:rsidRPr="006159E6" w:rsidRDefault="005B7DC8" w:rsidP="00ED3F3F">
            <w:pPr>
              <w:pStyle w:val="values"/>
            </w:pPr>
            <w:r w:rsidRPr="006159E6">
              <w:t xml:space="preserve">NP = Non-precious </w:t>
            </w:r>
          </w:p>
          <w:p w14:paraId="31768F17" w14:textId="77777777" w:rsidR="005B7DC8" w:rsidRPr="0089459D" w:rsidRDefault="005B7DC8" w:rsidP="00482B66">
            <w:pPr>
              <w:pStyle w:val="CellBody"/>
              <w:rPr>
                <w:rStyle w:val="Fett"/>
              </w:rPr>
            </w:pPr>
            <w:r w:rsidRPr="0089459D">
              <w:rPr>
                <w:rStyle w:val="Fett"/>
              </w:rPr>
              <w:t>Environmental</w:t>
            </w:r>
          </w:p>
          <w:p w14:paraId="2C5C2CD7" w14:textId="77777777" w:rsidR="005B7DC8" w:rsidRPr="006159E6" w:rsidRDefault="005B7DC8" w:rsidP="00ED3F3F">
            <w:pPr>
              <w:pStyle w:val="values"/>
            </w:pPr>
            <w:r w:rsidRPr="006159E6">
              <w:t>WE</w:t>
            </w:r>
            <w:r>
              <w:t xml:space="preserve"> </w:t>
            </w:r>
            <w:r w:rsidRPr="006159E6">
              <w:t xml:space="preserve">=Weather </w:t>
            </w:r>
          </w:p>
          <w:p w14:paraId="5DB287CA" w14:textId="77777777" w:rsidR="00755D64" w:rsidRDefault="005B7DC8" w:rsidP="00755D64">
            <w:pPr>
              <w:pStyle w:val="values"/>
              <w:rPr>
                <w:ins w:id="1999" w:author="Autor"/>
              </w:rPr>
            </w:pPr>
            <w:r w:rsidRPr="006159E6">
              <w:t>EM</w:t>
            </w:r>
            <w:r>
              <w:t xml:space="preserve"> </w:t>
            </w:r>
            <w:r w:rsidRPr="006159E6">
              <w:t>= Emissions</w:t>
            </w:r>
          </w:p>
          <w:p w14:paraId="34DA805A" w14:textId="770EF11E" w:rsidR="000461CA" w:rsidRPr="00D7069B" w:rsidDel="00755D64" w:rsidRDefault="00755D64" w:rsidP="00921BE6">
            <w:pPr>
              <w:pStyle w:val="values"/>
              <w:rPr>
                <w:del w:id="2000" w:author="Autor"/>
              </w:rPr>
            </w:pPr>
            <w:ins w:id="2001" w:author="Autor">
              <w:r>
                <w:t>OT = Other</w:t>
              </w:r>
            </w:ins>
          </w:p>
          <w:p w14:paraId="0B86C5E7" w14:textId="33584DEF" w:rsidR="005B7DC8" w:rsidRPr="006159E6" w:rsidRDefault="005B7DC8" w:rsidP="00D7069B">
            <w:pPr>
              <w:pStyle w:val="values"/>
              <w:rPr>
                <w:rFonts w:eastAsia="Calibri"/>
                <w:szCs w:val="22"/>
              </w:rPr>
            </w:pPr>
            <w:del w:id="2002" w:author="Autor">
              <w:r w:rsidRPr="00D7069B" w:rsidDel="00755D64">
                <w:delText>NA = Not applicable</w:delText>
              </w:r>
            </w:del>
          </w:p>
        </w:tc>
        <w:tc>
          <w:tcPr>
            <w:tcW w:w="1417" w:type="dxa"/>
          </w:tcPr>
          <w:p w14:paraId="4C62E71D" w14:textId="77777777" w:rsidR="005B7DC8" w:rsidRPr="006159E6" w:rsidRDefault="005B7DC8" w:rsidP="00482B66">
            <w:pPr>
              <w:pStyle w:val="CellBody"/>
              <w:rPr>
                <w:lang w:val="en-US"/>
              </w:rPr>
            </w:pPr>
            <w:r w:rsidRPr="006159E6">
              <w:rPr>
                <w:lang w:val="en-US"/>
              </w:rPr>
              <w:t>string</w:t>
            </w:r>
          </w:p>
        </w:tc>
        <w:tc>
          <w:tcPr>
            <w:tcW w:w="851" w:type="dxa"/>
          </w:tcPr>
          <w:p w14:paraId="09492638" w14:textId="77777777" w:rsidR="005B7DC8" w:rsidRPr="006159E6" w:rsidRDefault="005B7DC8" w:rsidP="00482B66">
            <w:pPr>
              <w:pStyle w:val="CellBody"/>
              <w:rPr>
                <w:lang w:val="en-US"/>
              </w:rPr>
            </w:pPr>
          </w:p>
        </w:tc>
      </w:tr>
      <w:tr w:rsidR="005B7DC8" w:rsidRPr="006159E6" w14:paraId="07012A19" w14:textId="77777777" w:rsidTr="00AC0214">
        <w:trPr>
          <w:cantSplit/>
        </w:trPr>
        <w:tc>
          <w:tcPr>
            <w:tcW w:w="1843" w:type="dxa"/>
            <w:gridSpan w:val="2"/>
          </w:tcPr>
          <w:p w14:paraId="3A014C59" w14:textId="37EEA429" w:rsidR="005B7DC8" w:rsidRPr="006159E6" w:rsidRDefault="005B7DC8" w:rsidP="00482B66">
            <w:pPr>
              <w:pStyle w:val="CellBody"/>
              <w:rPr>
                <w:lang w:val="en-US"/>
              </w:rPr>
            </w:pPr>
            <w:r w:rsidRPr="006159E6">
              <w:rPr>
                <w:lang w:val="en-US"/>
              </w:rPr>
              <w:t>Common</w:t>
            </w:r>
            <w:r w:rsidRPr="006159E6">
              <w:rPr>
                <w:lang w:val="en-US"/>
              </w:rPr>
              <w:softHyphen/>
              <w:t>Pricing</w:t>
            </w:r>
            <w:r w:rsidRPr="006159E6">
              <w:rPr>
                <w:lang w:val="en-US"/>
              </w:rPr>
              <w:softHyphen/>
              <w:t>Type</w:t>
            </w:r>
          </w:p>
        </w:tc>
        <w:tc>
          <w:tcPr>
            <w:tcW w:w="5387" w:type="dxa"/>
          </w:tcPr>
          <w:p w14:paraId="5EDAC666"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09FA2F9E" w14:textId="77777777" w:rsidR="005B7DC8" w:rsidRPr="006159E6" w:rsidRDefault="005B7DC8" w:rsidP="00ED3F3F">
            <w:pPr>
              <w:pStyle w:val="values"/>
            </w:pPr>
            <w:r>
              <w:t>t</w:t>
            </w:r>
            <w:r w:rsidRPr="006159E6">
              <w:t xml:space="preserve">rue = </w:t>
            </w:r>
            <w:r>
              <w:t>Y</w:t>
            </w:r>
            <w:r w:rsidRPr="006159E6">
              <w:t>es</w:t>
            </w:r>
            <w:r>
              <w:t>: H</w:t>
            </w:r>
            <w:r w:rsidRPr="006159E6">
              <w:t>olidays observed by an index will be applied commonly to all indexes wh</w:t>
            </w:r>
            <w:r>
              <w:t>en collecting settlement prices.</w:t>
            </w:r>
          </w:p>
          <w:p w14:paraId="5E017DD7" w14:textId="77777777" w:rsidR="005B7DC8" w:rsidRPr="006159E6" w:rsidRDefault="005B7DC8" w:rsidP="00ED3F3F">
            <w:pPr>
              <w:pStyle w:val="values"/>
            </w:pPr>
            <w:r>
              <w:t>f</w:t>
            </w:r>
            <w:r w:rsidRPr="006159E6">
              <w:t xml:space="preserve">alse = </w:t>
            </w:r>
            <w:r>
              <w:t>N</w:t>
            </w:r>
            <w:r w:rsidRPr="006159E6">
              <w:t>o</w:t>
            </w:r>
            <w:r>
              <w:t>: H</w:t>
            </w:r>
            <w:r w:rsidRPr="006159E6">
              <w:t>olidays observed by an index will not be applied commonly</w:t>
            </w:r>
            <w:r>
              <w:t xml:space="preserve"> to all indexes.</w:t>
            </w:r>
          </w:p>
        </w:tc>
        <w:tc>
          <w:tcPr>
            <w:tcW w:w="1417" w:type="dxa"/>
          </w:tcPr>
          <w:p w14:paraId="7A4578D8" w14:textId="77777777" w:rsidR="005B7DC8" w:rsidRPr="006159E6" w:rsidRDefault="005B7DC8" w:rsidP="00482B66">
            <w:pPr>
              <w:pStyle w:val="CellBody"/>
              <w:rPr>
                <w:lang w:val="en-US"/>
              </w:rPr>
            </w:pPr>
            <w:r w:rsidRPr="006159E6">
              <w:rPr>
                <w:lang w:val="en-US"/>
              </w:rPr>
              <w:t>TrueFalse</w:t>
            </w:r>
            <w:r w:rsidRPr="006159E6">
              <w:rPr>
                <w:lang w:val="en-US"/>
              </w:rPr>
              <w:softHyphen/>
              <w:t>Type</w:t>
            </w:r>
          </w:p>
        </w:tc>
        <w:tc>
          <w:tcPr>
            <w:tcW w:w="851" w:type="dxa"/>
          </w:tcPr>
          <w:p w14:paraId="5639EB35" w14:textId="77777777" w:rsidR="005B7DC8" w:rsidRPr="006159E6" w:rsidRDefault="005B7DC8" w:rsidP="00482B66">
            <w:pPr>
              <w:pStyle w:val="CellBody"/>
              <w:rPr>
                <w:lang w:val="en-US"/>
              </w:rPr>
            </w:pPr>
          </w:p>
        </w:tc>
      </w:tr>
      <w:tr w:rsidR="00755D64" w:rsidRPr="006159E6" w14:paraId="02CE9900" w14:textId="77777777" w:rsidTr="00AC0214">
        <w:trPr>
          <w:cantSplit/>
          <w:ins w:id="2003" w:author="Autor"/>
        </w:trPr>
        <w:tc>
          <w:tcPr>
            <w:tcW w:w="1843" w:type="dxa"/>
            <w:gridSpan w:val="2"/>
          </w:tcPr>
          <w:p w14:paraId="47894DA0" w14:textId="77777777" w:rsidR="00755D64" w:rsidRPr="006159E6" w:rsidRDefault="00755D64" w:rsidP="00712ED9">
            <w:pPr>
              <w:pStyle w:val="CellBody"/>
              <w:rPr>
                <w:ins w:id="2004" w:author="Autor"/>
                <w:lang w:val="en-US"/>
              </w:rPr>
            </w:pPr>
            <w:ins w:id="2005" w:author="Autor">
              <w:r>
                <w:rPr>
                  <w:lang w:val="en-US"/>
                </w:rPr>
                <w:t>Complex</w:t>
              </w:r>
              <w:r>
                <w:rPr>
                  <w:lang w:val="en-US"/>
                </w:rPr>
                <w:softHyphen/>
                <w:t>TradeID</w:t>
              </w:r>
              <w:r>
                <w:rPr>
                  <w:lang w:val="en-US"/>
                </w:rPr>
                <w:softHyphen/>
                <w:t>Type</w:t>
              </w:r>
            </w:ins>
          </w:p>
        </w:tc>
        <w:tc>
          <w:tcPr>
            <w:tcW w:w="5387" w:type="dxa"/>
          </w:tcPr>
          <w:p w14:paraId="7973DA73" w14:textId="77777777" w:rsidR="00755D64" w:rsidRDefault="00755D64" w:rsidP="00712ED9">
            <w:pPr>
              <w:pStyle w:val="CellBody"/>
              <w:rPr>
                <w:ins w:id="2006" w:author="Autor"/>
                <w:lang w:val="en-US"/>
              </w:rPr>
            </w:pPr>
            <w:ins w:id="2007" w:author="Autor">
              <w:r>
                <w:rPr>
                  <w:lang w:val="en-US"/>
                </w:rPr>
                <w:t>Only alphanumeric characters are allowed.</w:t>
              </w:r>
            </w:ins>
          </w:p>
        </w:tc>
        <w:tc>
          <w:tcPr>
            <w:tcW w:w="1417" w:type="dxa"/>
          </w:tcPr>
          <w:p w14:paraId="6C905A1F" w14:textId="77777777" w:rsidR="00755D64" w:rsidRPr="006159E6" w:rsidRDefault="00755D64" w:rsidP="00712ED9">
            <w:pPr>
              <w:pStyle w:val="CellBody"/>
              <w:rPr>
                <w:ins w:id="2008" w:author="Autor"/>
                <w:lang w:val="en-US"/>
              </w:rPr>
            </w:pPr>
            <w:ins w:id="2009" w:author="Autor">
              <w:r>
                <w:rPr>
                  <w:lang w:val="en-US"/>
                </w:rPr>
                <w:t>string</w:t>
              </w:r>
            </w:ins>
          </w:p>
        </w:tc>
        <w:tc>
          <w:tcPr>
            <w:tcW w:w="851" w:type="dxa"/>
          </w:tcPr>
          <w:p w14:paraId="78DE4A20" w14:textId="77777777" w:rsidR="00755D64" w:rsidRPr="006159E6" w:rsidRDefault="00755D64" w:rsidP="00712ED9">
            <w:pPr>
              <w:pStyle w:val="CellBody"/>
              <w:rPr>
                <w:ins w:id="2010" w:author="Autor"/>
                <w:lang w:val="en-US"/>
              </w:rPr>
            </w:pPr>
            <w:ins w:id="2011" w:author="Autor">
              <w:r>
                <w:rPr>
                  <w:lang w:val="en-US"/>
                </w:rPr>
                <w:t>35</w:t>
              </w:r>
            </w:ins>
          </w:p>
        </w:tc>
      </w:tr>
      <w:tr w:rsidR="005B7DC8" w:rsidRPr="006159E6" w14:paraId="5BA27D84" w14:textId="77777777" w:rsidTr="00AC0214">
        <w:trPr>
          <w:cantSplit/>
        </w:trPr>
        <w:tc>
          <w:tcPr>
            <w:tcW w:w="1843" w:type="dxa"/>
            <w:gridSpan w:val="2"/>
          </w:tcPr>
          <w:p w14:paraId="52B8AC64" w14:textId="77777777" w:rsidR="005B7DC8" w:rsidRPr="006159E6" w:rsidRDefault="005B7DC8" w:rsidP="00482B66">
            <w:pPr>
              <w:pStyle w:val="CellBody"/>
              <w:rPr>
                <w:lang w:val="en-US"/>
              </w:rPr>
            </w:pPr>
            <w:r w:rsidRPr="006159E6">
              <w:rPr>
                <w:lang w:val="en-US"/>
              </w:rPr>
              <w:t>Confirmation</w:t>
            </w:r>
            <w:r w:rsidRPr="006159E6">
              <w:rPr>
                <w:lang w:val="en-US"/>
              </w:rPr>
              <w:softHyphen/>
              <w:t>Means</w:t>
            </w:r>
            <w:r w:rsidRPr="006159E6">
              <w:rPr>
                <w:lang w:val="en-US"/>
              </w:rPr>
              <w:softHyphen/>
              <w:t>Type</w:t>
            </w:r>
          </w:p>
        </w:tc>
        <w:tc>
          <w:tcPr>
            <w:tcW w:w="5387" w:type="dxa"/>
          </w:tcPr>
          <w:p w14:paraId="11BA51B9"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33DDCE12" w14:textId="77777777" w:rsidR="005B7DC8" w:rsidRPr="006159E6" w:rsidRDefault="005B7DC8" w:rsidP="00ED3F3F">
            <w:pPr>
              <w:pStyle w:val="values"/>
            </w:pPr>
            <w:r w:rsidRPr="006159E6">
              <w:t>Y</w:t>
            </w:r>
            <w:r>
              <w:t xml:space="preserve"> = Non-electronically confirmed</w:t>
            </w:r>
          </w:p>
          <w:p w14:paraId="5F37544A" w14:textId="77777777" w:rsidR="005B7DC8" w:rsidRPr="006159E6" w:rsidRDefault="005B7DC8" w:rsidP="00ED3F3F">
            <w:pPr>
              <w:pStyle w:val="values"/>
            </w:pPr>
            <w:r w:rsidRPr="006159E6">
              <w:t>N</w:t>
            </w:r>
            <w:r>
              <w:t xml:space="preserve"> = Non-confirmed</w:t>
            </w:r>
          </w:p>
          <w:p w14:paraId="68A98D39" w14:textId="77777777" w:rsidR="005B7DC8" w:rsidRPr="006159E6" w:rsidRDefault="005B7DC8" w:rsidP="00ED3F3F">
            <w:pPr>
              <w:pStyle w:val="values"/>
            </w:pPr>
            <w:r w:rsidRPr="006159E6">
              <w:t>E</w:t>
            </w:r>
            <w:r>
              <w:t xml:space="preserve"> = Electronically confirmed</w:t>
            </w:r>
          </w:p>
        </w:tc>
        <w:tc>
          <w:tcPr>
            <w:tcW w:w="1417" w:type="dxa"/>
          </w:tcPr>
          <w:p w14:paraId="4B9BA497" w14:textId="77777777" w:rsidR="005B7DC8" w:rsidRPr="006159E6" w:rsidRDefault="005B7DC8" w:rsidP="00482B66">
            <w:pPr>
              <w:pStyle w:val="CellBody"/>
              <w:rPr>
                <w:lang w:val="en-US"/>
              </w:rPr>
            </w:pPr>
            <w:r w:rsidRPr="006159E6">
              <w:rPr>
                <w:lang w:val="en-US"/>
              </w:rPr>
              <w:t>string</w:t>
            </w:r>
          </w:p>
        </w:tc>
        <w:tc>
          <w:tcPr>
            <w:tcW w:w="851" w:type="dxa"/>
          </w:tcPr>
          <w:p w14:paraId="2D060960" w14:textId="77777777" w:rsidR="005B7DC8" w:rsidRPr="006159E6" w:rsidRDefault="005B7DC8" w:rsidP="00482B66">
            <w:pPr>
              <w:pStyle w:val="CellBody"/>
              <w:rPr>
                <w:lang w:val="en-US"/>
              </w:rPr>
            </w:pPr>
          </w:p>
        </w:tc>
      </w:tr>
      <w:tr w:rsidR="005B7DC8" w:rsidRPr="006159E6" w14:paraId="2C849869" w14:textId="77777777" w:rsidTr="00AC0214">
        <w:trPr>
          <w:cantSplit/>
        </w:trPr>
        <w:tc>
          <w:tcPr>
            <w:tcW w:w="1843" w:type="dxa"/>
            <w:gridSpan w:val="2"/>
          </w:tcPr>
          <w:p w14:paraId="03B62266" w14:textId="77777777" w:rsidR="005B7DC8" w:rsidRPr="006159E6" w:rsidRDefault="005B7DC8" w:rsidP="00482B66">
            <w:pPr>
              <w:pStyle w:val="CellBody"/>
              <w:rPr>
                <w:lang w:val="en-US"/>
              </w:rPr>
            </w:pPr>
            <w:r w:rsidRPr="006159E6">
              <w:rPr>
                <w:lang w:val="en-US"/>
              </w:rPr>
              <w:t>ContractType</w:t>
            </w:r>
          </w:p>
        </w:tc>
        <w:tc>
          <w:tcPr>
            <w:tcW w:w="5387" w:type="dxa"/>
          </w:tcPr>
          <w:p w14:paraId="7D5256AD" w14:textId="77777777" w:rsidR="005B7DC8" w:rsidRDefault="005B7DC8" w:rsidP="00482B66">
            <w:pPr>
              <w:pStyle w:val="CellBody"/>
              <w:rPr>
                <w:lang w:val="en-US"/>
              </w:rPr>
            </w:pPr>
            <w:r>
              <w:rPr>
                <w:lang w:val="en-US"/>
              </w:rPr>
              <w:t xml:space="preserve">The following values are allowed: </w:t>
            </w:r>
          </w:p>
          <w:p w14:paraId="5AD430D1" w14:textId="77777777" w:rsidR="005B7DC8" w:rsidRPr="006159E6" w:rsidRDefault="005B7DC8" w:rsidP="00ED3F3F">
            <w:pPr>
              <w:pStyle w:val="values"/>
            </w:pPr>
            <w:r w:rsidRPr="006159E6">
              <w:t>Base</w:t>
            </w:r>
          </w:p>
          <w:p w14:paraId="1961B970" w14:textId="77777777" w:rsidR="005B7DC8" w:rsidRPr="006159E6" w:rsidRDefault="005B7DC8" w:rsidP="00ED3F3F">
            <w:pPr>
              <w:pStyle w:val="values"/>
            </w:pPr>
            <w:r w:rsidRPr="006159E6">
              <w:t>Peak</w:t>
            </w:r>
          </w:p>
          <w:p w14:paraId="5513CCA9" w14:textId="77777777" w:rsidR="005B7DC8" w:rsidRPr="006159E6" w:rsidRDefault="005B7DC8" w:rsidP="00ED3F3F">
            <w:pPr>
              <w:pStyle w:val="values"/>
            </w:pPr>
            <w:r w:rsidRPr="006159E6">
              <w:t>OffPeak</w:t>
            </w:r>
          </w:p>
          <w:p w14:paraId="739F5A77" w14:textId="77777777" w:rsidR="005B7DC8" w:rsidRPr="006159E6" w:rsidRDefault="005B7DC8" w:rsidP="00ED3F3F">
            <w:pPr>
              <w:pStyle w:val="values"/>
            </w:pPr>
            <w:r w:rsidRPr="006159E6">
              <w:t>Custom</w:t>
            </w:r>
          </w:p>
        </w:tc>
        <w:tc>
          <w:tcPr>
            <w:tcW w:w="1417" w:type="dxa"/>
          </w:tcPr>
          <w:p w14:paraId="435E76B9" w14:textId="77777777" w:rsidR="005B7DC8" w:rsidRPr="006159E6" w:rsidRDefault="005B7DC8" w:rsidP="00482B66">
            <w:pPr>
              <w:pStyle w:val="CellBody"/>
              <w:rPr>
                <w:lang w:val="en-US"/>
              </w:rPr>
            </w:pPr>
            <w:r w:rsidRPr="006159E6">
              <w:rPr>
                <w:lang w:val="en-US"/>
              </w:rPr>
              <w:t>NMTOKEN</w:t>
            </w:r>
          </w:p>
        </w:tc>
        <w:tc>
          <w:tcPr>
            <w:tcW w:w="851" w:type="dxa"/>
          </w:tcPr>
          <w:p w14:paraId="19FD7BD7" w14:textId="77777777" w:rsidR="005B7DC8" w:rsidRPr="006159E6" w:rsidRDefault="005B7DC8" w:rsidP="00482B66">
            <w:pPr>
              <w:pStyle w:val="CellBody"/>
              <w:rPr>
                <w:lang w:val="en-US"/>
              </w:rPr>
            </w:pPr>
          </w:p>
        </w:tc>
      </w:tr>
      <w:tr w:rsidR="00AC0214" w:rsidRPr="006159E6" w14:paraId="14B527C0" w14:textId="77777777" w:rsidTr="00AC0214">
        <w:trPr>
          <w:cantSplit/>
          <w:ins w:id="2012" w:author="Autor"/>
        </w:trPr>
        <w:tc>
          <w:tcPr>
            <w:tcW w:w="1843" w:type="dxa"/>
            <w:gridSpan w:val="2"/>
          </w:tcPr>
          <w:p w14:paraId="1E02A716" w14:textId="77777777" w:rsidR="00AC0214" w:rsidRPr="006159E6" w:rsidRDefault="00AC0214" w:rsidP="00A269EB">
            <w:pPr>
              <w:pStyle w:val="CellBody"/>
              <w:rPr>
                <w:ins w:id="2013" w:author="Autor"/>
                <w:lang w:val="en-US"/>
              </w:rPr>
            </w:pPr>
            <w:ins w:id="2014" w:author="Autor">
              <w:r w:rsidRPr="006159E6">
                <w:rPr>
                  <w:lang w:val="en-US"/>
                </w:rPr>
                <w:t>ContractType</w:t>
              </w:r>
              <w:r>
                <w:rPr>
                  <w:lang w:val="en-US"/>
                </w:rPr>
                <w:t>Type</w:t>
              </w:r>
            </w:ins>
          </w:p>
        </w:tc>
        <w:tc>
          <w:tcPr>
            <w:tcW w:w="5387" w:type="dxa"/>
          </w:tcPr>
          <w:p w14:paraId="66D0BE8C" w14:textId="77777777" w:rsidR="00AC0214" w:rsidRDefault="00AC0214" w:rsidP="00A269EB">
            <w:pPr>
              <w:pStyle w:val="CellBody"/>
              <w:rPr>
                <w:ins w:id="2015" w:author="Autor"/>
                <w:lang w:val="en-US"/>
              </w:rPr>
            </w:pPr>
            <w:ins w:id="2016" w:author="Autor">
              <w:r>
                <w:rPr>
                  <w:lang w:val="en-US"/>
                </w:rPr>
                <w:t xml:space="preserve">The following values are allowed: </w:t>
              </w:r>
            </w:ins>
          </w:p>
          <w:p w14:paraId="712AEC9B" w14:textId="77777777" w:rsidR="00AC0214" w:rsidRDefault="00AC0214" w:rsidP="00A269EB">
            <w:pPr>
              <w:pStyle w:val="values"/>
              <w:rPr>
                <w:ins w:id="2017" w:author="Autor"/>
              </w:rPr>
            </w:pPr>
            <w:ins w:id="2018" w:author="Autor">
              <w:r>
                <w:t>AU = Auction</w:t>
              </w:r>
            </w:ins>
          </w:p>
          <w:p w14:paraId="16C3D7CB" w14:textId="77777777" w:rsidR="00AC0214" w:rsidRDefault="00AC0214" w:rsidP="00A269EB">
            <w:pPr>
              <w:pStyle w:val="values"/>
              <w:rPr>
                <w:ins w:id="2019" w:author="Autor"/>
              </w:rPr>
            </w:pPr>
            <w:ins w:id="2020" w:author="Autor">
              <w:r>
                <w:t>CO = Continuous</w:t>
              </w:r>
            </w:ins>
          </w:p>
          <w:p w14:paraId="723A465C" w14:textId="77777777" w:rsidR="00AC0214" w:rsidRDefault="00AC0214" w:rsidP="00A269EB">
            <w:pPr>
              <w:pStyle w:val="values"/>
              <w:rPr>
                <w:ins w:id="2021" w:author="Autor"/>
              </w:rPr>
            </w:pPr>
            <w:ins w:id="2022" w:author="Autor">
              <w:r>
                <w:t>FU = Future style contract</w:t>
              </w:r>
            </w:ins>
          </w:p>
          <w:p w14:paraId="40AA196E" w14:textId="77777777" w:rsidR="00AC0214" w:rsidRDefault="00AC0214" w:rsidP="00A269EB">
            <w:pPr>
              <w:pStyle w:val="values"/>
              <w:rPr>
                <w:ins w:id="2023" w:author="Autor"/>
              </w:rPr>
            </w:pPr>
            <w:ins w:id="2024" w:author="Autor">
              <w:r>
                <w:t>FW = Forward style contract</w:t>
              </w:r>
            </w:ins>
          </w:p>
          <w:p w14:paraId="589E5AEA" w14:textId="77777777" w:rsidR="00AC0214" w:rsidRDefault="00AC0214" w:rsidP="00A269EB">
            <w:pPr>
              <w:pStyle w:val="values"/>
              <w:rPr>
                <w:ins w:id="2025" w:author="Autor"/>
              </w:rPr>
            </w:pPr>
            <w:ins w:id="2026" w:author="Autor">
              <w:r>
                <w:t>OP = Option style contract</w:t>
              </w:r>
            </w:ins>
          </w:p>
          <w:p w14:paraId="4E12A790" w14:textId="77777777" w:rsidR="00AC0214" w:rsidRDefault="00AC0214" w:rsidP="00A269EB">
            <w:pPr>
              <w:pStyle w:val="values"/>
              <w:rPr>
                <w:ins w:id="2027" w:author="Autor"/>
              </w:rPr>
            </w:pPr>
            <w:ins w:id="2028" w:author="Autor">
              <w:r>
                <w:t>OP_FW = Option on a forward</w:t>
              </w:r>
            </w:ins>
          </w:p>
          <w:p w14:paraId="3CB31003" w14:textId="77777777" w:rsidR="00AC0214" w:rsidRDefault="00AC0214" w:rsidP="00A269EB">
            <w:pPr>
              <w:pStyle w:val="values"/>
              <w:rPr>
                <w:ins w:id="2029" w:author="Autor"/>
              </w:rPr>
            </w:pPr>
            <w:ins w:id="2030" w:author="Autor">
              <w:r>
                <w:t>OP_FU = Option on a future</w:t>
              </w:r>
            </w:ins>
          </w:p>
          <w:p w14:paraId="3C7A0E9E" w14:textId="77777777" w:rsidR="00AC0214" w:rsidRDefault="00AC0214" w:rsidP="00A269EB">
            <w:pPr>
              <w:pStyle w:val="values"/>
              <w:rPr>
                <w:ins w:id="2031" w:author="Autor"/>
              </w:rPr>
            </w:pPr>
            <w:ins w:id="2032" w:author="Autor">
              <w:r>
                <w:t>OP_SW = Option on a swap</w:t>
              </w:r>
            </w:ins>
          </w:p>
          <w:p w14:paraId="318FA0D6" w14:textId="77777777" w:rsidR="00AC0214" w:rsidRDefault="00AC0214" w:rsidP="00A269EB">
            <w:pPr>
              <w:pStyle w:val="values"/>
              <w:rPr>
                <w:ins w:id="2033" w:author="Autor"/>
              </w:rPr>
            </w:pPr>
            <w:ins w:id="2034" w:author="Autor">
              <w:r>
                <w:t>SP = Spread</w:t>
              </w:r>
            </w:ins>
          </w:p>
          <w:p w14:paraId="6E19F89F" w14:textId="77777777" w:rsidR="00AC0214" w:rsidRDefault="00AC0214" w:rsidP="00A269EB">
            <w:pPr>
              <w:pStyle w:val="values"/>
              <w:rPr>
                <w:ins w:id="2035" w:author="Autor"/>
              </w:rPr>
            </w:pPr>
            <w:ins w:id="2036" w:author="Autor">
              <w:r>
                <w:t>SW = Swap</w:t>
              </w:r>
            </w:ins>
          </w:p>
          <w:p w14:paraId="7563E584" w14:textId="77777777" w:rsidR="00AC0214" w:rsidRPr="006159E6" w:rsidRDefault="00AC0214" w:rsidP="00A269EB">
            <w:pPr>
              <w:pStyle w:val="values"/>
              <w:rPr>
                <w:ins w:id="2037" w:author="Autor"/>
              </w:rPr>
            </w:pPr>
            <w:ins w:id="2038" w:author="Autor">
              <w:r>
                <w:t>OT = Other</w:t>
              </w:r>
            </w:ins>
          </w:p>
        </w:tc>
        <w:tc>
          <w:tcPr>
            <w:tcW w:w="1417" w:type="dxa"/>
          </w:tcPr>
          <w:p w14:paraId="1468FF9A" w14:textId="77777777" w:rsidR="00AC0214" w:rsidRPr="006159E6" w:rsidRDefault="00AC0214" w:rsidP="00A269EB">
            <w:pPr>
              <w:pStyle w:val="CellBody"/>
              <w:rPr>
                <w:ins w:id="2039" w:author="Autor"/>
                <w:lang w:val="en-US"/>
              </w:rPr>
            </w:pPr>
            <w:ins w:id="2040" w:author="Autor">
              <w:r>
                <w:rPr>
                  <w:lang w:val="en-US"/>
                </w:rPr>
                <w:t>string</w:t>
              </w:r>
            </w:ins>
          </w:p>
        </w:tc>
        <w:tc>
          <w:tcPr>
            <w:tcW w:w="851" w:type="dxa"/>
          </w:tcPr>
          <w:p w14:paraId="1B227A29" w14:textId="77777777" w:rsidR="00AC0214" w:rsidRPr="006159E6" w:rsidRDefault="00AC0214" w:rsidP="00A269EB">
            <w:pPr>
              <w:pStyle w:val="CellBody"/>
              <w:rPr>
                <w:ins w:id="2041" w:author="Autor"/>
                <w:lang w:val="en-US"/>
              </w:rPr>
            </w:pPr>
          </w:p>
        </w:tc>
      </w:tr>
      <w:tr w:rsidR="005B7DC8" w:rsidRPr="006159E6" w14:paraId="7EBFB9F3" w14:textId="77777777" w:rsidTr="00AC0214">
        <w:trPr>
          <w:cantSplit/>
        </w:trPr>
        <w:tc>
          <w:tcPr>
            <w:tcW w:w="1843" w:type="dxa"/>
            <w:gridSpan w:val="2"/>
          </w:tcPr>
          <w:p w14:paraId="75D7BB8C" w14:textId="14486615" w:rsidR="005B7DC8" w:rsidRPr="006159E6" w:rsidRDefault="005B7DC8" w:rsidP="00482B66">
            <w:pPr>
              <w:pStyle w:val="CellBody"/>
              <w:rPr>
                <w:lang w:val="en-US"/>
              </w:rPr>
            </w:pPr>
            <w:r w:rsidRPr="006159E6">
              <w:rPr>
                <w:lang w:val="en-US"/>
              </w:rPr>
              <w:lastRenderedPageBreak/>
              <w:t>Corporate</w:t>
            </w:r>
            <w:r w:rsidRPr="006159E6">
              <w:rPr>
                <w:lang w:val="en-US"/>
              </w:rPr>
              <w:softHyphen/>
              <w:t>Sector</w:t>
            </w:r>
            <w:r w:rsidRPr="006159E6">
              <w:rPr>
                <w:lang w:val="en-US"/>
              </w:rPr>
              <w:softHyphen/>
              <w:t>Type</w:t>
            </w:r>
          </w:p>
        </w:tc>
        <w:tc>
          <w:tcPr>
            <w:tcW w:w="5387" w:type="dxa"/>
          </w:tcPr>
          <w:p w14:paraId="6DBFED63" w14:textId="539F71BD" w:rsidR="00592155" w:rsidDel="00592155" w:rsidRDefault="00707963" w:rsidP="006C3EA0">
            <w:pPr>
              <w:pStyle w:val="CellBody"/>
              <w:rPr>
                <w:del w:id="2042" w:author="Autor"/>
                <w:lang w:val="en-US"/>
              </w:rPr>
            </w:pPr>
            <w:del w:id="2043" w:author="Autor">
              <w:r w:rsidDel="00592155">
                <w:rPr>
                  <w:lang w:val="en-US"/>
                </w:rPr>
                <w:delText>The following values are allowed:</w:delText>
              </w:r>
              <w:r w:rsidRPr="006159E6" w:rsidDel="00592155">
                <w:rPr>
                  <w:lang w:val="en-US"/>
                </w:rPr>
                <w:delText xml:space="preserve"> </w:delText>
              </w:r>
            </w:del>
          </w:p>
          <w:p w14:paraId="56C76A8D" w14:textId="77777777" w:rsidR="009F61B0" w:rsidRPr="006C3EA0" w:rsidRDefault="009F61B0" w:rsidP="009F61B0">
            <w:pPr>
              <w:pStyle w:val="CellBody"/>
              <w:rPr>
                <w:ins w:id="2044" w:author="Autor"/>
                <w:lang w:val="en-US"/>
              </w:rPr>
            </w:pPr>
            <w:ins w:id="2045" w:author="Autor">
              <w:r w:rsidRPr="006C3EA0">
                <w:rPr>
                  <w:lang w:val="en-US"/>
                </w:rPr>
                <w:t>Taxonomy for Financial Counterparties</w:t>
              </w:r>
              <w:r>
                <w:rPr>
                  <w:lang w:val="en-US"/>
                </w:rPr>
                <w:t>. The following values are allowed:</w:t>
              </w:r>
            </w:ins>
          </w:p>
          <w:p w14:paraId="73ECC286" w14:textId="77777777" w:rsidR="006C3EA0" w:rsidRPr="006C3EA0" w:rsidRDefault="006C3EA0" w:rsidP="000A4D80">
            <w:pPr>
              <w:pStyle w:val="values"/>
            </w:pPr>
            <w:r w:rsidRPr="006C3EA0">
              <w:t>A = Assurance undertaking authorised in accordance with Directive 2002/83/EC</w:t>
            </w:r>
          </w:p>
          <w:p w14:paraId="795A0D27" w14:textId="316C04CD" w:rsidR="009F61B0" w:rsidRDefault="006C3EA0" w:rsidP="000A4D80">
            <w:pPr>
              <w:pStyle w:val="values"/>
            </w:pPr>
            <w:r w:rsidRPr="006C3EA0">
              <w:t xml:space="preserve">C = Credit institution authorised in accordance with Directive </w:t>
            </w:r>
            <w:ins w:id="2046" w:author="Autor">
              <w:r w:rsidR="009F61B0" w:rsidRPr="006C3EA0">
                <w:t>2013/36/EU</w:t>
              </w:r>
            </w:ins>
            <w:del w:id="2047" w:author="Autor">
              <w:r w:rsidR="00361C60" w:rsidDel="009F61B0">
                <w:delText>206/48/EC</w:delText>
              </w:r>
            </w:del>
          </w:p>
          <w:p w14:paraId="6E2F3B80" w14:textId="0EB78DA1" w:rsidR="006C3EA0" w:rsidRPr="006C3EA0" w:rsidRDefault="006C3EA0" w:rsidP="000A4D80">
            <w:pPr>
              <w:pStyle w:val="values"/>
            </w:pPr>
            <w:r w:rsidRPr="006C3EA0">
              <w:t>F = Investment firm authorised in accordance with Directive 2004/39/EC</w:t>
            </w:r>
          </w:p>
          <w:p w14:paraId="250A8D72" w14:textId="77777777" w:rsidR="006C3EA0" w:rsidRPr="006C3EA0" w:rsidRDefault="006C3EA0" w:rsidP="000A4D80">
            <w:pPr>
              <w:pStyle w:val="values"/>
            </w:pPr>
            <w:r w:rsidRPr="006C3EA0">
              <w:t>I = Insurance undertaking authorised in accordance with Directive 73/239/EEC</w:t>
            </w:r>
          </w:p>
          <w:p w14:paraId="20E11047" w14:textId="77777777" w:rsidR="006C3EA0" w:rsidRPr="006C3EA0" w:rsidRDefault="006C3EA0" w:rsidP="000A4D80">
            <w:pPr>
              <w:pStyle w:val="values"/>
            </w:pPr>
            <w:r w:rsidRPr="006C3EA0">
              <w:t>L = Alternative investment fund managed by AIFMs authorised or registered in accordance with Directive 2011/61/EU</w:t>
            </w:r>
          </w:p>
          <w:p w14:paraId="753A40AB" w14:textId="44D171F8" w:rsidR="006C3EA0" w:rsidRPr="006C3EA0" w:rsidRDefault="004A6699" w:rsidP="000A4D80">
            <w:pPr>
              <w:pStyle w:val="values"/>
            </w:pPr>
            <w:r>
              <w:t xml:space="preserve">O </w:t>
            </w:r>
            <w:r w:rsidR="006C3EA0" w:rsidRPr="006C3EA0">
              <w:t>= Institution for occupational retirement provision within the meaning of Article 6(a) of Directive 2003/41/EC</w:t>
            </w:r>
          </w:p>
          <w:p w14:paraId="33977DC4" w14:textId="77777777" w:rsidR="009F61B0" w:rsidRPr="006C3EA0" w:rsidRDefault="006C3EA0" w:rsidP="009F61B0">
            <w:pPr>
              <w:pStyle w:val="values"/>
              <w:rPr>
                <w:ins w:id="2048" w:author="Autor"/>
              </w:rPr>
            </w:pPr>
            <w:r w:rsidRPr="006C3EA0">
              <w:t>R = Reinsurance undertaking authorised in accordance with Directive 2005/68/EC</w:t>
            </w:r>
          </w:p>
          <w:p w14:paraId="56CFC7E5" w14:textId="4A0B3866" w:rsidR="006C3EA0" w:rsidDel="00944A17" w:rsidRDefault="009F61B0" w:rsidP="00E36AAE">
            <w:pPr>
              <w:pStyle w:val="values"/>
              <w:rPr>
                <w:del w:id="2049" w:author="Autor"/>
              </w:rPr>
            </w:pPr>
            <w:ins w:id="2050" w:author="Autor">
              <w:r w:rsidRPr="006C3EA0">
                <w:t>U = UCITS and its management company, authorised in accordance with Directive 2009/65/EC</w:t>
              </w:r>
            </w:ins>
          </w:p>
          <w:p w14:paraId="2F86EFEA" w14:textId="5CC6889B" w:rsidR="00833E08" w:rsidRPr="006C3EA0" w:rsidRDefault="00833E08" w:rsidP="00833E08">
            <w:pPr>
              <w:pStyle w:val="CellBody"/>
              <w:rPr>
                <w:ins w:id="2051" w:author="Autor"/>
                <w:lang w:val="en-US"/>
              </w:rPr>
            </w:pPr>
            <w:ins w:id="2052" w:author="Autor">
              <w:r w:rsidRPr="006C3EA0">
                <w:rPr>
                  <w:lang w:val="en-US"/>
                </w:rPr>
                <w:t>Taxonomy for Non-Financial Counterparties. The categories below correspond to the main sections of NACE classification as defined in Regulation (EC) No 1893/2006</w:t>
              </w:r>
              <w:r>
                <w:rPr>
                  <w:lang w:val="en-US"/>
                </w:rPr>
                <w:t>. The following values are allowed:</w:t>
              </w:r>
              <w:del w:id="2053" w:author="Autor">
                <w:r w:rsidRPr="006C3EA0" w:rsidDel="00D63FAF">
                  <w:rPr>
                    <w:lang w:val="en-US"/>
                  </w:rPr>
                  <w:delText xml:space="preserve"> </w:delText>
                </w:r>
              </w:del>
            </w:ins>
          </w:p>
          <w:p w14:paraId="66AEAEA2" w14:textId="77777777" w:rsidR="00833E08" w:rsidRPr="006C3EA0" w:rsidRDefault="00833E08" w:rsidP="00833E08">
            <w:pPr>
              <w:pStyle w:val="values"/>
              <w:rPr>
                <w:ins w:id="2054" w:author="Autor"/>
              </w:rPr>
            </w:pPr>
            <w:ins w:id="2055" w:author="Autor">
              <w:r w:rsidRPr="006C3EA0">
                <w:t>1 = Agriculture, forestry and fishing</w:t>
              </w:r>
            </w:ins>
          </w:p>
          <w:p w14:paraId="566E79C2" w14:textId="77777777" w:rsidR="00833E08" w:rsidRPr="006C3EA0" w:rsidRDefault="00833E08" w:rsidP="00833E08">
            <w:pPr>
              <w:pStyle w:val="values"/>
              <w:rPr>
                <w:ins w:id="2056" w:author="Autor"/>
              </w:rPr>
            </w:pPr>
            <w:ins w:id="2057" w:author="Autor">
              <w:r w:rsidRPr="006C3EA0">
                <w:t>2 = Mining and quarrying</w:t>
              </w:r>
            </w:ins>
          </w:p>
          <w:p w14:paraId="6741D972" w14:textId="77777777" w:rsidR="00833E08" w:rsidRPr="006C3EA0" w:rsidRDefault="00833E08" w:rsidP="00833E08">
            <w:pPr>
              <w:pStyle w:val="values"/>
              <w:rPr>
                <w:ins w:id="2058" w:author="Autor"/>
              </w:rPr>
            </w:pPr>
            <w:ins w:id="2059" w:author="Autor">
              <w:r w:rsidRPr="006C3EA0">
                <w:t>3 =</w:t>
              </w:r>
              <w:r>
                <w:t xml:space="preserve"> </w:t>
              </w:r>
              <w:r w:rsidRPr="006C3EA0">
                <w:t>Manufacturing</w:t>
              </w:r>
            </w:ins>
          </w:p>
          <w:p w14:paraId="643FDFAD" w14:textId="77777777" w:rsidR="00833E08" w:rsidRPr="006C3EA0" w:rsidRDefault="00833E08" w:rsidP="00833E08">
            <w:pPr>
              <w:pStyle w:val="values"/>
              <w:rPr>
                <w:ins w:id="2060" w:author="Autor"/>
              </w:rPr>
            </w:pPr>
            <w:ins w:id="2061" w:author="Autor">
              <w:r w:rsidRPr="006C3EA0">
                <w:t>4 = Electricity, gas, steam and air conditioning supply</w:t>
              </w:r>
            </w:ins>
          </w:p>
          <w:p w14:paraId="0174D3F5" w14:textId="77777777" w:rsidR="00833E08" w:rsidRPr="006C3EA0" w:rsidRDefault="00833E08" w:rsidP="00833E08">
            <w:pPr>
              <w:pStyle w:val="values"/>
              <w:rPr>
                <w:ins w:id="2062" w:author="Autor"/>
              </w:rPr>
            </w:pPr>
            <w:ins w:id="2063" w:author="Autor">
              <w:r w:rsidRPr="006C3EA0">
                <w:t>5 = Water supply, sewerage, waste management and remediation activities</w:t>
              </w:r>
            </w:ins>
          </w:p>
          <w:p w14:paraId="79F404E3" w14:textId="77777777" w:rsidR="00833E08" w:rsidRPr="006C3EA0" w:rsidRDefault="00833E08" w:rsidP="00833E08">
            <w:pPr>
              <w:pStyle w:val="values"/>
              <w:rPr>
                <w:ins w:id="2064" w:author="Autor"/>
              </w:rPr>
            </w:pPr>
            <w:ins w:id="2065" w:author="Autor">
              <w:r w:rsidRPr="006C3EA0">
                <w:t>6 = Construction</w:t>
              </w:r>
            </w:ins>
          </w:p>
          <w:p w14:paraId="216C8316" w14:textId="77777777" w:rsidR="00833E08" w:rsidRPr="006C3EA0" w:rsidRDefault="00833E08" w:rsidP="00833E08">
            <w:pPr>
              <w:pStyle w:val="values"/>
              <w:rPr>
                <w:ins w:id="2066" w:author="Autor"/>
              </w:rPr>
            </w:pPr>
            <w:ins w:id="2067" w:author="Autor">
              <w:r w:rsidRPr="006C3EA0">
                <w:t>7 = Wholesale and retail trade, repair of motor vehicles and motorcycles</w:t>
              </w:r>
            </w:ins>
          </w:p>
          <w:p w14:paraId="5AEDA35B" w14:textId="77777777" w:rsidR="00833E08" w:rsidRPr="006C3EA0" w:rsidRDefault="00833E08" w:rsidP="00833E08">
            <w:pPr>
              <w:pStyle w:val="values"/>
              <w:rPr>
                <w:ins w:id="2068" w:author="Autor"/>
              </w:rPr>
            </w:pPr>
            <w:ins w:id="2069" w:author="Autor">
              <w:r>
                <w:t xml:space="preserve">8 </w:t>
              </w:r>
              <w:r w:rsidRPr="006C3EA0">
                <w:t>= Transportation and storage</w:t>
              </w:r>
            </w:ins>
          </w:p>
          <w:p w14:paraId="69A0B505" w14:textId="77777777" w:rsidR="00833E08" w:rsidRPr="00356624" w:rsidRDefault="00833E08" w:rsidP="00833E08">
            <w:pPr>
              <w:pStyle w:val="values"/>
              <w:rPr>
                <w:ins w:id="2070" w:author="Autor"/>
              </w:rPr>
            </w:pPr>
            <w:ins w:id="2071" w:author="Autor">
              <w:r>
                <w:t xml:space="preserve">9 </w:t>
              </w:r>
              <w:r w:rsidRPr="00356624">
                <w:t>= Accommodation and food service activities</w:t>
              </w:r>
            </w:ins>
          </w:p>
          <w:p w14:paraId="554D6E49" w14:textId="77777777" w:rsidR="00833E08" w:rsidRPr="00356624" w:rsidRDefault="00833E08" w:rsidP="00833E08">
            <w:pPr>
              <w:pStyle w:val="values"/>
              <w:rPr>
                <w:ins w:id="2072" w:author="Autor"/>
              </w:rPr>
            </w:pPr>
            <w:ins w:id="2073" w:author="Autor">
              <w:r>
                <w:t xml:space="preserve">10 </w:t>
              </w:r>
              <w:r w:rsidRPr="00356624">
                <w:t>= Information and communication</w:t>
              </w:r>
            </w:ins>
          </w:p>
          <w:p w14:paraId="168CCED3" w14:textId="77777777" w:rsidR="00833E08" w:rsidRPr="00356624" w:rsidRDefault="00833E08" w:rsidP="00833E08">
            <w:pPr>
              <w:pStyle w:val="values"/>
              <w:rPr>
                <w:ins w:id="2074" w:author="Autor"/>
              </w:rPr>
            </w:pPr>
            <w:ins w:id="2075" w:author="Autor">
              <w:r>
                <w:t xml:space="preserve">11 </w:t>
              </w:r>
              <w:r w:rsidRPr="00356624">
                <w:t>= Financial and insurance activities</w:t>
              </w:r>
            </w:ins>
          </w:p>
          <w:p w14:paraId="32E72223" w14:textId="77777777" w:rsidR="00833E08" w:rsidRPr="006C3EA0" w:rsidRDefault="00833E08" w:rsidP="00833E08">
            <w:pPr>
              <w:pStyle w:val="values"/>
              <w:rPr>
                <w:ins w:id="2076" w:author="Autor"/>
              </w:rPr>
            </w:pPr>
            <w:ins w:id="2077" w:author="Autor">
              <w:r>
                <w:t xml:space="preserve">12 </w:t>
              </w:r>
              <w:r w:rsidRPr="006C3EA0">
                <w:t>= Real estate activities</w:t>
              </w:r>
            </w:ins>
          </w:p>
          <w:p w14:paraId="68155601" w14:textId="77777777" w:rsidR="00833E08" w:rsidRPr="006C3EA0" w:rsidRDefault="00833E08" w:rsidP="00833E08">
            <w:pPr>
              <w:pStyle w:val="values"/>
              <w:rPr>
                <w:ins w:id="2078" w:author="Autor"/>
              </w:rPr>
            </w:pPr>
            <w:ins w:id="2079" w:author="Autor">
              <w:r>
                <w:t xml:space="preserve">13 </w:t>
              </w:r>
              <w:r w:rsidRPr="006C3EA0">
                <w:t>= Professional, scientific and technical activities</w:t>
              </w:r>
            </w:ins>
          </w:p>
          <w:p w14:paraId="15915489" w14:textId="77777777" w:rsidR="00833E08" w:rsidRPr="006C3EA0" w:rsidRDefault="00833E08" w:rsidP="00833E08">
            <w:pPr>
              <w:pStyle w:val="values"/>
              <w:rPr>
                <w:ins w:id="2080" w:author="Autor"/>
              </w:rPr>
            </w:pPr>
            <w:ins w:id="2081" w:author="Autor">
              <w:r w:rsidRPr="006C3EA0">
                <w:t>14 = Administrative and support service activities</w:t>
              </w:r>
            </w:ins>
          </w:p>
          <w:p w14:paraId="0364BC07" w14:textId="77777777" w:rsidR="00833E08" w:rsidRPr="006C3EA0" w:rsidRDefault="00833E08" w:rsidP="00833E08">
            <w:pPr>
              <w:pStyle w:val="values"/>
              <w:rPr>
                <w:ins w:id="2082" w:author="Autor"/>
              </w:rPr>
            </w:pPr>
            <w:ins w:id="2083" w:author="Autor">
              <w:r w:rsidRPr="006C3EA0">
                <w:t>15 = Public administration and defence; compulsory social security</w:t>
              </w:r>
            </w:ins>
          </w:p>
          <w:p w14:paraId="4A8E0B1F" w14:textId="77777777" w:rsidR="00833E08" w:rsidRPr="006C3EA0" w:rsidRDefault="00833E08" w:rsidP="00833E08">
            <w:pPr>
              <w:pStyle w:val="values"/>
              <w:rPr>
                <w:ins w:id="2084" w:author="Autor"/>
              </w:rPr>
            </w:pPr>
            <w:ins w:id="2085" w:author="Autor">
              <w:r w:rsidRPr="006C3EA0">
                <w:t>16 = Education</w:t>
              </w:r>
            </w:ins>
          </w:p>
          <w:p w14:paraId="464D6F0A" w14:textId="77777777" w:rsidR="00833E08" w:rsidRPr="006C3EA0" w:rsidRDefault="00833E08" w:rsidP="00833E08">
            <w:pPr>
              <w:pStyle w:val="values"/>
              <w:rPr>
                <w:ins w:id="2086" w:author="Autor"/>
              </w:rPr>
            </w:pPr>
            <w:ins w:id="2087" w:author="Autor">
              <w:r w:rsidRPr="006C3EA0">
                <w:t>17 = Human health and social work activities</w:t>
              </w:r>
            </w:ins>
          </w:p>
          <w:p w14:paraId="23A9B71D" w14:textId="77777777" w:rsidR="00833E08" w:rsidRPr="006C3EA0" w:rsidRDefault="00833E08" w:rsidP="00833E08">
            <w:pPr>
              <w:pStyle w:val="values"/>
              <w:rPr>
                <w:ins w:id="2088" w:author="Autor"/>
              </w:rPr>
            </w:pPr>
            <w:ins w:id="2089" w:author="Autor">
              <w:r w:rsidRPr="006C3EA0">
                <w:t>18 = Arts, entertainment and recreation</w:t>
              </w:r>
            </w:ins>
          </w:p>
          <w:p w14:paraId="40E29D44" w14:textId="77777777" w:rsidR="00833E08" w:rsidRPr="006C3EA0" w:rsidRDefault="00833E08" w:rsidP="00833E08">
            <w:pPr>
              <w:pStyle w:val="values"/>
              <w:rPr>
                <w:ins w:id="2090" w:author="Autor"/>
              </w:rPr>
            </w:pPr>
            <w:ins w:id="2091" w:author="Autor">
              <w:r w:rsidRPr="006C3EA0">
                <w:t>19 = Other service activities</w:t>
              </w:r>
            </w:ins>
          </w:p>
          <w:p w14:paraId="50B8095A" w14:textId="77777777" w:rsidR="00833E08" w:rsidRDefault="00833E08" w:rsidP="00833E08">
            <w:pPr>
              <w:pStyle w:val="values"/>
              <w:rPr>
                <w:ins w:id="2092" w:author="Autor"/>
              </w:rPr>
            </w:pPr>
            <w:ins w:id="2093" w:author="Autor">
              <w:r w:rsidRPr="006C3EA0">
                <w:t>20 = Activities of households as employers; undifferentiated goods – and services –</w:t>
              </w:r>
              <w:r>
                <w:t xml:space="preserve"> </w:t>
              </w:r>
              <w:r w:rsidRPr="006C3EA0">
                <w:t>producing activities of households for own use</w:t>
              </w:r>
            </w:ins>
          </w:p>
          <w:p w14:paraId="3F4B9EC2" w14:textId="77777777" w:rsidR="00833E08" w:rsidRPr="00356624" w:rsidRDefault="00833E08" w:rsidP="00833E08">
            <w:pPr>
              <w:pStyle w:val="values"/>
              <w:rPr>
                <w:ins w:id="2094" w:author="Autor"/>
              </w:rPr>
            </w:pPr>
            <w:ins w:id="2095" w:author="Autor">
              <w:r w:rsidRPr="00356624">
                <w:t>21 = Activities of extraterritorial organisations and bodies</w:t>
              </w:r>
            </w:ins>
          </w:p>
          <w:p w14:paraId="537DCBED" w14:textId="55BC08E9" w:rsidR="007E35D7" w:rsidRPr="007D465C" w:rsidRDefault="00833E08" w:rsidP="007D465C">
            <w:pPr>
              <w:pStyle w:val="CellBody"/>
              <w:rPr>
                <w:lang w:val="en-US"/>
              </w:rPr>
            </w:pPr>
            <w:ins w:id="2096" w:author="Autor">
              <w:r w:rsidRPr="00356624">
                <w:rPr>
                  <w:lang w:val="en-US"/>
                </w:rPr>
                <w:t>Blank in the case of CCPs and other type</w:t>
              </w:r>
              <w:r>
                <w:rPr>
                  <w:lang w:val="en-US"/>
                </w:rPr>
                <w:t>s</w:t>
              </w:r>
              <w:r w:rsidRPr="00356624">
                <w:rPr>
                  <w:lang w:val="en-US"/>
                </w:rPr>
                <w:t xml:space="preserve"> of counterparties in accordance with point 5 of Article 1 of Regulation (EU) No 648/2012.</w:t>
              </w:r>
            </w:ins>
          </w:p>
        </w:tc>
        <w:tc>
          <w:tcPr>
            <w:tcW w:w="1417" w:type="dxa"/>
          </w:tcPr>
          <w:p w14:paraId="1C05209C" w14:textId="77777777" w:rsidR="005B7DC8" w:rsidRPr="006159E6" w:rsidRDefault="005B7DC8" w:rsidP="00482B66">
            <w:pPr>
              <w:pStyle w:val="CellBody"/>
              <w:rPr>
                <w:lang w:val="en-US"/>
              </w:rPr>
            </w:pPr>
            <w:r w:rsidRPr="006159E6">
              <w:rPr>
                <w:lang w:val="en-US"/>
              </w:rPr>
              <w:t>string</w:t>
            </w:r>
          </w:p>
        </w:tc>
        <w:tc>
          <w:tcPr>
            <w:tcW w:w="851" w:type="dxa"/>
          </w:tcPr>
          <w:p w14:paraId="0BC0CE87" w14:textId="77777777" w:rsidR="005B7DC8" w:rsidRPr="006159E6" w:rsidRDefault="005B7DC8" w:rsidP="00482B66">
            <w:pPr>
              <w:pStyle w:val="CellBody"/>
              <w:rPr>
                <w:lang w:val="en-US"/>
              </w:rPr>
            </w:pPr>
          </w:p>
        </w:tc>
      </w:tr>
      <w:tr w:rsidR="005B7DC8" w:rsidRPr="006159E6" w14:paraId="03960688" w14:textId="77777777" w:rsidTr="00AC0214">
        <w:trPr>
          <w:cantSplit/>
        </w:trPr>
        <w:tc>
          <w:tcPr>
            <w:tcW w:w="1843" w:type="dxa"/>
            <w:gridSpan w:val="2"/>
          </w:tcPr>
          <w:p w14:paraId="1C4DA63A" w14:textId="77777777" w:rsidR="005B7DC8" w:rsidRPr="006159E6" w:rsidRDefault="005B7DC8" w:rsidP="00482B66">
            <w:pPr>
              <w:pStyle w:val="CellBody"/>
              <w:rPr>
                <w:lang w:val="en-US"/>
              </w:rPr>
            </w:pPr>
            <w:r w:rsidRPr="006159E6">
              <w:rPr>
                <w:lang w:val="en-US"/>
              </w:rPr>
              <w:t>Country</w:t>
            </w:r>
            <w:r w:rsidRPr="006159E6">
              <w:rPr>
                <w:lang w:val="en-US"/>
              </w:rPr>
              <w:softHyphen/>
              <w:t>CodeType</w:t>
            </w:r>
          </w:p>
        </w:tc>
        <w:tc>
          <w:tcPr>
            <w:tcW w:w="5387" w:type="dxa"/>
          </w:tcPr>
          <w:p w14:paraId="69EEB7CA" w14:textId="77777777" w:rsidR="005B7DC8" w:rsidRPr="006159E6" w:rsidRDefault="005B7DC8" w:rsidP="00482B66">
            <w:pPr>
              <w:pStyle w:val="CellBody"/>
              <w:rPr>
                <w:lang w:val="en-US"/>
              </w:rPr>
            </w:pPr>
            <w:r w:rsidRPr="006159E6">
              <w:rPr>
                <w:lang w:val="en-US"/>
              </w:rPr>
              <w:t>ISO 3166-1 2 alpha code</w:t>
            </w:r>
            <w:r>
              <w:rPr>
                <w:lang w:val="en-US"/>
              </w:rPr>
              <w:t xml:space="preserve"> identifying </w:t>
            </w:r>
            <w:r w:rsidRPr="006159E6">
              <w:rPr>
                <w:lang w:val="en-US"/>
              </w:rPr>
              <w:t xml:space="preserve">the market where </w:t>
            </w:r>
            <w:r>
              <w:rPr>
                <w:lang w:val="en-US"/>
              </w:rPr>
              <w:t xml:space="preserve">a </w:t>
            </w:r>
            <w:r w:rsidRPr="006159E6">
              <w:rPr>
                <w:lang w:val="en-US"/>
              </w:rPr>
              <w:t>commodity is traded.</w:t>
            </w:r>
          </w:p>
        </w:tc>
        <w:tc>
          <w:tcPr>
            <w:tcW w:w="1417" w:type="dxa"/>
          </w:tcPr>
          <w:p w14:paraId="060DAD7B" w14:textId="77777777" w:rsidR="005B7DC8" w:rsidRPr="006159E6" w:rsidRDefault="005B7DC8" w:rsidP="00482B66">
            <w:pPr>
              <w:pStyle w:val="CellBody"/>
              <w:rPr>
                <w:lang w:val="en-US"/>
              </w:rPr>
            </w:pPr>
            <w:r w:rsidRPr="006159E6">
              <w:rPr>
                <w:lang w:val="en-US"/>
              </w:rPr>
              <w:t>NMTOKEN</w:t>
            </w:r>
          </w:p>
        </w:tc>
        <w:tc>
          <w:tcPr>
            <w:tcW w:w="851" w:type="dxa"/>
          </w:tcPr>
          <w:p w14:paraId="55C50D24" w14:textId="77777777" w:rsidR="005B7DC8" w:rsidRPr="006159E6" w:rsidRDefault="005B7DC8" w:rsidP="00482B66">
            <w:pPr>
              <w:pStyle w:val="CellBody"/>
              <w:rPr>
                <w:lang w:val="en-US"/>
              </w:rPr>
            </w:pPr>
            <w:r>
              <w:rPr>
                <w:lang w:val="en-US"/>
              </w:rPr>
              <w:t>2-2</w:t>
            </w:r>
          </w:p>
        </w:tc>
      </w:tr>
      <w:tr w:rsidR="005B7DC8" w:rsidRPr="006159E6" w14:paraId="23E4E444" w14:textId="77777777" w:rsidTr="00AC0214">
        <w:trPr>
          <w:cantSplit/>
        </w:trPr>
        <w:tc>
          <w:tcPr>
            <w:tcW w:w="1843" w:type="dxa"/>
            <w:gridSpan w:val="2"/>
          </w:tcPr>
          <w:p w14:paraId="2D854AD3" w14:textId="77777777" w:rsidR="005B7DC8" w:rsidRPr="006159E6" w:rsidRDefault="005B7DC8" w:rsidP="00482B66">
            <w:pPr>
              <w:pStyle w:val="CellBody"/>
              <w:rPr>
                <w:lang w:val="en-US"/>
              </w:rPr>
            </w:pPr>
            <w:r w:rsidRPr="006159E6">
              <w:rPr>
                <w:lang w:val="en-US"/>
              </w:rPr>
              <w:t>CPDomicileType</w:t>
            </w:r>
          </w:p>
        </w:tc>
        <w:tc>
          <w:tcPr>
            <w:tcW w:w="5387" w:type="dxa"/>
          </w:tcPr>
          <w:p w14:paraId="6D945C10" w14:textId="77777777" w:rsidR="005B7DC8" w:rsidRPr="006159E6" w:rsidRDefault="005B7DC8" w:rsidP="00482B66">
            <w:pPr>
              <w:pStyle w:val="CellBody"/>
              <w:rPr>
                <w:snapToGrid w:val="0"/>
                <w:lang w:val="en-US" w:eastAsia="fr-FR"/>
              </w:rPr>
            </w:pPr>
            <w:r w:rsidRPr="006159E6">
              <w:rPr>
                <w:snapToGrid w:val="0"/>
                <w:lang w:val="en-US" w:eastAsia="fr-FR"/>
              </w:rPr>
              <w:t>A word or combination of words constituting the individual designation by which a place or thing is known.</w:t>
            </w:r>
          </w:p>
        </w:tc>
        <w:tc>
          <w:tcPr>
            <w:tcW w:w="1417" w:type="dxa"/>
          </w:tcPr>
          <w:p w14:paraId="6F9CC2BA" w14:textId="77777777" w:rsidR="005B7DC8" w:rsidRPr="006159E6" w:rsidRDefault="005B7DC8" w:rsidP="00482B66">
            <w:pPr>
              <w:pStyle w:val="CellBody"/>
              <w:rPr>
                <w:lang w:val="en-US"/>
              </w:rPr>
            </w:pPr>
            <w:r w:rsidRPr="006159E6">
              <w:rPr>
                <w:lang w:val="en-US"/>
              </w:rPr>
              <w:t>string</w:t>
            </w:r>
          </w:p>
        </w:tc>
        <w:tc>
          <w:tcPr>
            <w:tcW w:w="851" w:type="dxa"/>
          </w:tcPr>
          <w:p w14:paraId="6BE74F94" w14:textId="77777777" w:rsidR="005B7DC8" w:rsidRPr="006159E6" w:rsidRDefault="005B7DC8" w:rsidP="00482B66">
            <w:pPr>
              <w:pStyle w:val="CellBody"/>
              <w:rPr>
                <w:lang w:val="en-US"/>
              </w:rPr>
            </w:pPr>
            <w:r w:rsidRPr="006159E6">
              <w:rPr>
                <w:lang w:val="en-US"/>
              </w:rPr>
              <w:t>500</w:t>
            </w:r>
          </w:p>
        </w:tc>
      </w:tr>
      <w:tr w:rsidR="005B7DC8" w:rsidRPr="006159E6" w14:paraId="02E9A286" w14:textId="77777777" w:rsidTr="00AC0214">
        <w:trPr>
          <w:cantSplit/>
        </w:trPr>
        <w:tc>
          <w:tcPr>
            <w:tcW w:w="1843" w:type="dxa"/>
            <w:gridSpan w:val="2"/>
          </w:tcPr>
          <w:p w14:paraId="1F15D627" w14:textId="77777777" w:rsidR="005B7DC8" w:rsidRPr="006159E6" w:rsidRDefault="005B7DC8" w:rsidP="00482B66">
            <w:pPr>
              <w:pStyle w:val="CellBody"/>
              <w:rPr>
                <w:lang w:val="en-US"/>
              </w:rPr>
            </w:pPr>
            <w:r w:rsidRPr="006159E6">
              <w:rPr>
                <w:lang w:val="en-US"/>
              </w:rPr>
              <w:lastRenderedPageBreak/>
              <w:t>CP</w:t>
            </w:r>
            <w:r w:rsidRPr="006159E6">
              <w:rPr>
                <w:lang w:val="en-US"/>
              </w:rPr>
              <w:softHyphen/>
              <w:t>Financial</w:t>
            </w:r>
            <w:r w:rsidRPr="006159E6">
              <w:rPr>
                <w:lang w:val="en-US"/>
              </w:rPr>
              <w:softHyphen/>
              <w:t>Nature</w:t>
            </w:r>
            <w:r w:rsidRPr="006159E6">
              <w:rPr>
                <w:lang w:val="en-US"/>
              </w:rPr>
              <w:softHyphen/>
              <w:t>Type</w:t>
            </w:r>
          </w:p>
        </w:tc>
        <w:tc>
          <w:tcPr>
            <w:tcW w:w="5387" w:type="dxa"/>
          </w:tcPr>
          <w:p w14:paraId="23C55AA8"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65339341" w14:textId="77777777" w:rsidR="005B7DC8" w:rsidRPr="006159E6" w:rsidRDefault="005B7DC8" w:rsidP="00ED3F3F">
            <w:pPr>
              <w:pStyle w:val="values"/>
            </w:pPr>
            <w:r w:rsidRPr="006159E6">
              <w:t>F = Financial</w:t>
            </w:r>
          </w:p>
          <w:p w14:paraId="385CB6CC" w14:textId="77777777" w:rsidR="00B51FDB" w:rsidRDefault="005B7DC8" w:rsidP="00B51FDB">
            <w:pPr>
              <w:pStyle w:val="values"/>
              <w:rPr>
                <w:ins w:id="2097" w:author="Autor"/>
              </w:rPr>
            </w:pPr>
            <w:r w:rsidRPr="006159E6">
              <w:t>N = Non-financial</w:t>
            </w:r>
          </w:p>
          <w:p w14:paraId="57DD8633" w14:textId="77777777" w:rsidR="00B51FDB" w:rsidRDefault="00B51FDB" w:rsidP="00B51FDB">
            <w:pPr>
              <w:pStyle w:val="values"/>
              <w:rPr>
                <w:ins w:id="2098" w:author="Autor"/>
              </w:rPr>
            </w:pPr>
            <w:ins w:id="2099" w:author="Autor">
              <w:r>
                <w:t>C = Central</w:t>
              </w:r>
            </w:ins>
          </w:p>
          <w:p w14:paraId="06A5159C" w14:textId="6872476A" w:rsidR="006C2D39" w:rsidRPr="006159E6" w:rsidRDefault="00B51FDB" w:rsidP="00B51FDB">
            <w:pPr>
              <w:pStyle w:val="values"/>
            </w:pPr>
            <w:ins w:id="2100" w:author="Autor">
              <w:r>
                <w:t>O = Other</w:t>
              </w:r>
            </w:ins>
          </w:p>
        </w:tc>
        <w:tc>
          <w:tcPr>
            <w:tcW w:w="1417" w:type="dxa"/>
          </w:tcPr>
          <w:p w14:paraId="063AB1DB" w14:textId="77777777" w:rsidR="005B7DC8" w:rsidRPr="006159E6" w:rsidRDefault="005B7DC8" w:rsidP="00482B66">
            <w:pPr>
              <w:pStyle w:val="CellBody"/>
              <w:rPr>
                <w:lang w:val="en-US"/>
              </w:rPr>
            </w:pPr>
            <w:r w:rsidRPr="006159E6">
              <w:rPr>
                <w:lang w:val="en-US"/>
              </w:rPr>
              <w:t>string</w:t>
            </w:r>
          </w:p>
        </w:tc>
        <w:tc>
          <w:tcPr>
            <w:tcW w:w="851" w:type="dxa"/>
          </w:tcPr>
          <w:p w14:paraId="14C5CA2B" w14:textId="77777777" w:rsidR="005B7DC8" w:rsidRPr="006159E6" w:rsidRDefault="005B7DC8" w:rsidP="00482B66">
            <w:pPr>
              <w:pStyle w:val="CellBody"/>
              <w:rPr>
                <w:lang w:val="en-US"/>
              </w:rPr>
            </w:pPr>
          </w:p>
        </w:tc>
      </w:tr>
      <w:tr w:rsidR="005B7DC8" w:rsidRPr="006159E6" w14:paraId="7B69E735" w14:textId="77777777" w:rsidTr="00AC0214">
        <w:trPr>
          <w:cantSplit/>
        </w:trPr>
        <w:tc>
          <w:tcPr>
            <w:tcW w:w="1843" w:type="dxa"/>
            <w:gridSpan w:val="2"/>
          </w:tcPr>
          <w:p w14:paraId="580CAC6B" w14:textId="21CD9E4A" w:rsidR="005B7DC8" w:rsidRPr="006159E6" w:rsidRDefault="005B7DC8" w:rsidP="00482B66">
            <w:pPr>
              <w:pStyle w:val="CellBody"/>
              <w:rPr>
                <w:lang w:val="en-US"/>
              </w:rPr>
            </w:pPr>
            <w:r w:rsidRPr="006159E6">
              <w:rPr>
                <w:lang w:val="en-US"/>
              </w:rPr>
              <w:t>CP</w:t>
            </w:r>
            <w:r w:rsidRPr="006159E6">
              <w:rPr>
                <w:lang w:val="en-US"/>
              </w:rPr>
              <w:softHyphen/>
              <w:t>Name</w:t>
            </w:r>
            <w:r w:rsidRPr="006159E6">
              <w:rPr>
                <w:lang w:val="en-US"/>
              </w:rPr>
              <w:softHyphen/>
              <w:t>Type</w:t>
            </w:r>
          </w:p>
        </w:tc>
        <w:tc>
          <w:tcPr>
            <w:tcW w:w="5387" w:type="dxa"/>
          </w:tcPr>
          <w:p w14:paraId="793F787C" w14:textId="77777777" w:rsidR="005B7DC8" w:rsidRPr="006159E6" w:rsidRDefault="005B7DC8" w:rsidP="00482B66">
            <w:pPr>
              <w:pStyle w:val="CellBody"/>
              <w:rPr>
                <w:snapToGrid w:val="0"/>
                <w:lang w:val="en-US" w:eastAsia="fr-FR"/>
              </w:rPr>
            </w:pPr>
            <w:r w:rsidRPr="006159E6">
              <w:rPr>
                <w:snapToGrid w:val="0"/>
                <w:lang w:val="en-US" w:eastAsia="fr-FR"/>
              </w:rPr>
              <w:t xml:space="preserve">A </w:t>
            </w:r>
            <w:r>
              <w:rPr>
                <w:snapToGrid w:val="0"/>
                <w:lang w:val="en-US" w:eastAsia="fr-FR"/>
              </w:rPr>
              <w:t>character string with preserved whitespace.</w:t>
            </w:r>
          </w:p>
        </w:tc>
        <w:tc>
          <w:tcPr>
            <w:tcW w:w="1417" w:type="dxa"/>
          </w:tcPr>
          <w:p w14:paraId="12FE284F" w14:textId="77777777" w:rsidR="005B7DC8" w:rsidRPr="006159E6" w:rsidRDefault="005B7DC8" w:rsidP="00482B66">
            <w:pPr>
              <w:pStyle w:val="CellBody"/>
              <w:rPr>
                <w:lang w:val="en-US"/>
              </w:rPr>
            </w:pPr>
            <w:r w:rsidRPr="006159E6">
              <w:rPr>
                <w:lang w:val="en-US"/>
              </w:rPr>
              <w:t>string</w:t>
            </w:r>
          </w:p>
        </w:tc>
        <w:tc>
          <w:tcPr>
            <w:tcW w:w="851" w:type="dxa"/>
          </w:tcPr>
          <w:p w14:paraId="3B5D0A88" w14:textId="77777777" w:rsidR="005B7DC8" w:rsidRPr="006159E6" w:rsidRDefault="005B7DC8" w:rsidP="00482B66">
            <w:pPr>
              <w:pStyle w:val="CellBody"/>
              <w:rPr>
                <w:lang w:val="en-US"/>
              </w:rPr>
            </w:pPr>
            <w:r w:rsidRPr="006159E6">
              <w:rPr>
                <w:lang w:val="en-US"/>
              </w:rPr>
              <w:t>100</w:t>
            </w:r>
          </w:p>
        </w:tc>
      </w:tr>
      <w:tr w:rsidR="005B7DC8" w:rsidRPr="006159E6" w:rsidDel="00D92ED5" w14:paraId="47D009C6" w14:textId="456E7D9F" w:rsidTr="00AC0214">
        <w:trPr>
          <w:cantSplit/>
          <w:del w:id="2101" w:author="Autor"/>
        </w:trPr>
        <w:tc>
          <w:tcPr>
            <w:tcW w:w="1843" w:type="dxa"/>
            <w:gridSpan w:val="2"/>
          </w:tcPr>
          <w:p w14:paraId="28D7DA5C" w14:textId="0FE58DF5" w:rsidR="005B7DC8" w:rsidRPr="006159E6" w:rsidDel="00D92ED5" w:rsidRDefault="005B7DC8" w:rsidP="00482B66">
            <w:pPr>
              <w:pStyle w:val="CellBody"/>
              <w:rPr>
                <w:del w:id="2102" w:author="Autor"/>
                <w:lang w:val="en-US"/>
              </w:rPr>
            </w:pPr>
            <w:del w:id="2103" w:author="Autor">
              <w:r w:rsidRPr="006159E6" w:rsidDel="00D92ED5">
                <w:rPr>
                  <w:lang w:val="en-US"/>
                </w:rPr>
                <w:delText>CPIDCodeType</w:delText>
              </w:r>
              <w:r w:rsidRPr="006159E6" w:rsidDel="00D92ED5">
                <w:rPr>
                  <w:lang w:val="en-US"/>
                </w:rPr>
                <w:softHyphen/>
                <w:delText>Type</w:delText>
              </w:r>
            </w:del>
          </w:p>
        </w:tc>
        <w:tc>
          <w:tcPr>
            <w:tcW w:w="5387" w:type="dxa"/>
          </w:tcPr>
          <w:p w14:paraId="7BE0C9DE" w14:textId="1BA7433A" w:rsidR="005B7DC8" w:rsidRPr="006159E6" w:rsidDel="00D92ED5" w:rsidRDefault="005B7DC8" w:rsidP="00482B66">
            <w:pPr>
              <w:pStyle w:val="CellBody"/>
              <w:rPr>
                <w:del w:id="2104" w:author="Autor"/>
                <w:lang w:val="en-US"/>
              </w:rPr>
            </w:pPr>
            <w:del w:id="2105" w:author="Autor">
              <w:r w:rsidDel="00D92ED5">
                <w:rPr>
                  <w:lang w:val="en-US"/>
                </w:rPr>
                <w:delText>The following values are allowed:</w:delText>
              </w:r>
              <w:r w:rsidRPr="006159E6" w:rsidDel="00D92ED5">
                <w:rPr>
                  <w:lang w:val="en-US"/>
                </w:rPr>
                <w:delText xml:space="preserve"> </w:delText>
              </w:r>
            </w:del>
          </w:p>
          <w:p w14:paraId="79AD50AB" w14:textId="51249D87" w:rsidR="005B7DC8" w:rsidRPr="006159E6" w:rsidDel="00D92ED5" w:rsidRDefault="005B7DC8" w:rsidP="00ED3F3F">
            <w:pPr>
              <w:pStyle w:val="values"/>
              <w:rPr>
                <w:del w:id="2106" w:author="Autor"/>
              </w:rPr>
            </w:pPr>
            <w:del w:id="2107" w:author="Autor">
              <w:r w:rsidRPr="006159E6" w:rsidDel="00D92ED5">
                <w:delText>LEI</w:delText>
              </w:r>
            </w:del>
          </w:p>
          <w:p w14:paraId="08FC9641" w14:textId="403AB41E" w:rsidR="005B7DC8" w:rsidRPr="006159E6" w:rsidDel="00D92ED5" w:rsidRDefault="005B7DC8" w:rsidP="00ED3F3F">
            <w:pPr>
              <w:pStyle w:val="values"/>
              <w:rPr>
                <w:del w:id="2108" w:author="Autor"/>
              </w:rPr>
            </w:pPr>
            <w:del w:id="2109" w:author="Autor">
              <w:r w:rsidRPr="006159E6" w:rsidDel="00D92ED5">
                <w:delText>MIC</w:delText>
              </w:r>
            </w:del>
          </w:p>
          <w:p w14:paraId="5D1CDEE7" w14:textId="1533A851" w:rsidR="005B7DC8" w:rsidRPr="006159E6" w:rsidDel="00D92ED5" w:rsidRDefault="005B7DC8" w:rsidP="00ED3F3F">
            <w:pPr>
              <w:pStyle w:val="values"/>
              <w:rPr>
                <w:del w:id="2110" w:author="Autor"/>
              </w:rPr>
            </w:pPr>
            <w:del w:id="2111" w:author="Autor">
              <w:r w:rsidRPr="006159E6" w:rsidDel="00D92ED5">
                <w:delText>BIC</w:delText>
              </w:r>
            </w:del>
          </w:p>
          <w:p w14:paraId="37A032F6" w14:textId="4572FFDD" w:rsidR="005B7DC8" w:rsidRPr="006159E6" w:rsidDel="00D92ED5" w:rsidRDefault="005B7DC8" w:rsidP="00ED3F3F">
            <w:pPr>
              <w:pStyle w:val="values"/>
              <w:rPr>
                <w:del w:id="2112" w:author="Autor"/>
              </w:rPr>
            </w:pPr>
            <w:del w:id="2113" w:author="Autor">
              <w:r w:rsidDel="00D92ED5">
                <w:delText>Client_Code</w:delText>
              </w:r>
            </w:del>
          </w:p>
        </w:tc>
        <w:tc>
          <w:tcPr>
            <w:tcW w:w="1417" w:type="dxa"/>
          </w:tcPr>
          <w:p w14:paraId="17CFE88D" w14:textId="7BD16FEA" w:rsidR="005B7DC8" w:rsidRPr="006159E6" w:rsidDel="00D92ED5" w:rsidRDefault="005B7DC8" w:rsidP="00482B66">
            <w:pPr>
              <w:pStyle w:val="CellBody"/>
              <w:rPr>
                <w:del w:id="2114" w:author="Autor"/>
                <w:lang w:val="en-US"/>
              </w:rPr>
            </w:pPr>
            <w:del w:id="2115" w:author="Autor">
              <w:r w:rsidRPr="006159E6" w:rsidDel="00D92ED5">
                <w:rPr>
                  <w:lang w:val="en-US"/>
                </w:rPr>
                <w:delText>string</w:delText>
              </w:r>
            </w:del>
          </w:p>
        </w:tc>
        <w:tc>
          <w:tcPr>
            <w:tcW w:w="851" w:type="dxa"/>
          </w:tcPr>
          <w:p w14:paraId="1E193341" w14:textId="2CBF6410" w:rsidR="005B7DC8" w:rsidRPr="006159E6" w:rsidDel="00D92ED5" w:rsidRDefault="005B7DC8" w:rsidP="00482B66">
            <w:pPr>
              <w:pStyle w:val="CellBody"/>
              <w:rPr>
                <w:del w:id="2116" w:author="Autor"/>
                <w:lang w:val="en-US"/>
              </w:rPr>
            </w:pPr>
          </w:p>
        </w:tc>
      </w:tr>
      <w:tr w:rsidR="005B7DC8" w:rsidRPr="006159E6" w14:paraId="47FD3438" w14:textId="77777777" w:rsidTr="00AC0214">
        <w:trPr>
          <w:cantSplit/>
        </w:trPr>
        <w:tc>
          <w:tcPr>
            <w:tcW w:w="1843" w:type="dxa"/>
            <w:gridSpan w:val="2"/>
          </w:tcPr>
          <w:p w14:paraId="1313BD82" w14:textId="77777777" w:rsidR="005B7DC8" w:rsidRPr="006159E6" w:rsidRDefault="005B7DC8" w:rsidP="00482B66">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387" w:type="dxa"/>
          </w:tcPr>
          <w:p w14:paraId="7759F020" w14:textId="77777777" w:rsidR="005B7DC8" w:rsidRPr="006159E6" w:rsidRDefault="005B7DC8" w:rsidP="00482B66">
            <w:pPr>
              <w:pStyle w:val="CellBody"/>
              <w:rPr>
                <w:lang w:val="en-US"/>
              </w:rPr>
            </w:pPr>
            <w:r w:rsidRPr="006159E6">
              <w:rPr>
                <w:lang w:val="en-US"/>
              </w:rPr>
              <w:t xml:space="preserve">ISO 4217 3 alpha </w:t>
            </w:r>
            <w:r>
              <w:rPr>
                <w:lang w:val="en-US"/>
              </w:rPr>
              <w:t xml:space="preserve">code identifying </w:t>
            </w:r>
            <w:r w:rsidRPr="006159E6">
              <w:rPr>
                <w:lang w:val="en-US"/>
              </w:rPr>
              <w:t>a currency unit.</w:t>
            </w:r>
            <w:r w:rsidRPr="006159E6">
              <w:rPr>
                <w:lang w:val="en-US"/>
              </w:rPr>
              <w:br/>
            </w:r>
          </w:p>
        </w:tc>
        <w:tc>
          <w:tcPr>
            <w:tcW w:w="1417" w:type="dxa"/>
          </w:tcPr>
          <w:p w14:paraId="505DFBE7" w14:textId="77777777" w:rsidR="005B7DC8" w:rsidRPr="006159E6" w:rsidRDefault="005B7DC8" w:rsidP="00482B66">
            <w:pPr>
              <w:pStyle w:val="CellBody"/>
              <w:rPr>
                <w:lang w:val="en-US"/>
              </w:rPr>
            </w:pPr>
            <w:r w:rsidRPr="006159E6">
              <w:rPr>
                <w:lang w:val="en-US"/>
              </w:rPr>
              <w:t>NMTOKEN</w:t>
            </w:r>
          </w:p>
        </w:tc>
        <w:tc>
          <w:tcPr>
            <w:tcW w:w="851" w:type="dxa"/>
          </w:tcPr>
          <w:p w14:paraId="4095A58F" w14:textId="77777777" w:rsidR="005B7DC8" w:rsidRPr="006159E6" w:rsidRDefault="005B7DC8" w:rsidP="00482B66">
            <w:pPr>
              <w:pStyle w:val="CellBody"/>
              <w:rPr>
                <w:lang w:val="en-US"/>
              </w:rPr>
            </w:pPr>
            <w:r>
              <w:rPr>
                <w:lang w:val="en-US"/>
              </w:rPr>
              <w:t>3-3</w:t>
            </w:r>
          </w:p>
        </w:tc>
      </w:tr>
      <w:tr w:rsidR="005B7DC8" w:rsidRPr="006159E6" w14:paraId="1B6BEEB9" w14:textId="77777777" w:rsidTr="00AC0214">
        <w:trPr>
          <w:cantSplit/>
        </w:trPr>
        <w:tc>
          <w:tcPr>
            <w:tcW w:w="1843" w:type="dxa"/>
            <w:gridSpan w:val="2"/>
          </w:tcPr>
          <w:p w14:paraId="57C916F1" w14:textId="77777777" w:rsidR="005B7DC8" w:rsidRPr="006159E6" w:rsidRDefault="005B7DC8" w:rsidP="00482B66">
            <w:pPr>
              <w:pStyle w:val="CellBody"/>
              <w:rPr>
                <w:lang w:val="en-US"/>
              </w:rPr>
            </w:pPr>
            <w:r w:rsidRPr="006159E6">
              <w:rPr>
                <w:lang w:val="en-US"/>
              </w:rPr>
              <w:t>Cycle</w:t>
            </w:r>
            <w:r w:rsidRPr="006159E6">
              <w:rPr>
                <w:lang w:val="en-US"/>
              </w:rPr>
              <w:softHyphen/>
              <w:t>Type</w:t>
            </w:r>
          </w:p>
        </w:tc>
        <w:tc>
          <w:tcPr>
            <w:tcW w:w="5387" w:type="dxa"/>
          </w:tcPr>
          <w:p w14:paraId="58820A25" w14:textId="77777777" w:rsidR="005B7DC8" w:rsidRPr="006159E6" w:rsidRDefault="005B7DC8" w:rsidP="00482B66">
            <w:pPr>
              <w:pStyle w:val="CellBody"/>
              <w:rPr>
                <w:lang w:val="en-US"/>
              </w:rPr>
            </w:pPr>
            <w:r w:rsidRPr="006159E6">
              <w:rPr>
                <w:lang w:val="en-US"/>
              </w:rPr>
              <w:t>Free text</w:t>
            </w:r>
            <w:r>
              <w:rPr>
                <w:lang w:val="en-US"/>
              </w:rPr>
              <w:t xml:space="preserve"> with preserved whitespace</w:t>
            </w:r>
            <w:r w:rsidRPr="006159E6">
              <w:rPr>
                <w:lang w:val="en-US"/>
              </w:rPr>
              <w:t>.</w:t>
            </w:r>
          </w:p>
        </w:tc>
        <w:tc>
          <w:tcPr>
            <w:tcW w:w="1417" w:type="dxa"/>
          </w:tcPr>
          <w:p w14:paraId="0FCC0B2E" w14:textId="77777777" w:rsidR="005B7DC8" w:rsidRPr="006159E6" w:rsidRDefault="005B7DC8" w:rsidP="00482B66">
            <w:pPr>
              <w:pStyle w:val="CellBody"/>
              <w:rPr>
                <w:lang w:val="en-US"/>
              </w:rPr>
            </w:pPr>
            <w:r w:rsidRPr="006159E6">
              <w:rPr>
                <w:lang w:val="en-US"/>
              </w:rPr>
              <w:t>string</w:t>
            </w:r>
          </w:p>
        </w:tc>
        <w:tc>
          <w:tcPr>
            <w:tcW w:w="851" w:type="dxa"/>
          </w:tcPr>
          <w:p w14:paraId="21D5A01B" w14:textId="77777777" w:rsidR="005B7DC8" w:rsidRPr="006159E6" w:rsidRDefault="005B7DC8" w:rsidP="00482B66">
            <w:pPr>
              <w:pStyle w:val="CellBody"/>
              <w:rPr>
                <w:lang w:val="en-US"/>
              </w:rPr>
            </w:pPr>
            <w:r w:rsidRPr="006159E6">
              <w:rPr>
                <w:lang w:val="en-US"/>
              </w:rPr>
              <w:t>255</w:t>
            </w:r>
          </w:p>
        </w:tc>
      </w:tr>
      <w:tr w:rsidR="005B7DC8" w:rsidRPr="006159E6" w14:paraId="1FCE2B8E" w14:textId="77777777" w:rsidTr="00AC0214">
        <w:trPr>
          <w:cantSplit/>
        </w:trPr>
        <w:tc>
          <w:tcPr>
            <w:tcW w:w="1843" w:type="dxa"/>
            <w:gridSpan w:val="2"/>
          </w:tcPr>
          <w:p w14:paraId="16B1EA8E" w14:textId="77777777" w:rsidR="005B7DC8" w:rsidRPr="006159E6" w:rsidRDefault="005B7DC8" w:rsidP="00482B66">
            <w:pPr>
              <w:pStyle w:val="CellBody"/>
              <w:rPr>
                <w:lang w:val="en-US"/>
              </w:rPr>
            </w:pPr>
            <w:r w:rsidRPr="006159E6">
              <w:rPr>
                <w:lang w:val="en-US"/>
              </w:rPr>
              <w:t>Date</w:t>
            </w:r>
            <w:r w:rsidRPr="006159E6">
              <w:rPr>
                <w:lang w:val="en-US"/>
              </w:rPr>
              <w:softHyphen/>
              <w:t>Type</w:t>
            </w:r>
          </w:p>
        </w:tc>
        <w:tc>
          <w:tcPr>
            <w:tcW w:w="5387" w:type="dxa"/>
          </w:tcPr>
          <w:p w14:paraId="427FF7AB" w14:textId="77777777" w:rsidR="005B7DC8" w:rsidRDefault="005B7DC8" w:rsidP="00482B66">
            <w:pPr>
              <w:pStyle w:val="CellBody"/>
              <w:rPr>
                <w:lang w:val="en-US"/>
              </w:rPr>
            </w:pPr>
            <w:r w:rsidRPr="006159E6">
              <w:rPr>
                <w:lang w:val="en-US"/>
              </w:rPr>
              <w:t>Identifi</w:t>
            </w:r>
            <w:r>
              <w:rPr>
                <w:lang w:val="en-US"/>
              </w:rPr>
              <w:t xml:space="preserve">es </w:t>
            </w:r>
            <w:r w:rsidRPr="006159E6">
              <w:rPr>
                <w:lang w:val="en-US"/>
              </w:rPr>
              <w:t xml:space="preserve">a particular calendar day </w:t>
            </w:r>
            <w:r>
              <w:rPr>
                <w:lang w:val="en-US"/>
              </w:rPr>
              <w:t xml:space="preserve">including year, month and day according to </w:t>
            </w:r>
            <w:r w:rsidRPr="006159E6">
              <w:rPr>
                <w:lang w:val="en-US"/>
              </w:rPr>
              <w:t>ISO 8601</w:t>
            </w:r>
            <w:r>
              <w:rPr>
                <w:lang w:val="en-US"/>
              </w:rPr>
              <w:t>.</w:t>
            </w:r>
          </w:p>
          <w:p w14:paraId="424D29CC" w14:textId="77777777" w:rsidR="005B7DC8" w:rsidRDefault="005B7DC8" w:rsidP="00482B66">
            <w:pPr>
              <w:pStyle w:val="CellBody"/>
              <w:rPr>
                <w:lang w:val="en-US"/>
              </w:rPr>
            </w:pPr>
            <w:r>
              <w:rPr>
                <w:lang w:val="en-US"/>
              </w:rPr>
              <w:t xml:space="preserve">Pattern: </w:t>
            </w:r>
            <w:r w:rsidRPr="006159E6">
              <w:rPr>
                <w:lang w:val="en-US"/>
              </w:rPr>
              <w:t xml:space="preserve">YYYY-MM-DD. </w:t>
            </w:r>
          </w:p>
          <w:p w14:paraId="2549464F" w14:textId="77777777" w:rsidR="005B7DC8" w:rsidRPr="006159E6" w:rsidRDefault="005B7DC8" w:rsidP="00482B66">
            <w:pPr>
              <w:pStyle w:val="CellBody"/>
              <w:rPr>
                <w:lang w:val="en-US"/>
              </w:rPr>
            </w:pPr>
            <w:r w:rsidRPr="006159E6">
              <w:rPr>
                <w:lang w:val="en-US"/>
              </w:rPr>
              <w:t>Leading zeros must be used.</w:t>
            </w:r>
          </w:p>
        </w:tc>
        <w:tc>
          <w:tcPr>
            <w:tcW w:w="1417" w:type="dxa"/>
          </w:tcPr>
          <w:p w14:paraId="071B1E51" w14:textId="77777777" w:rsidR="005B7DC8" w:rsidRPr="006159E6" w:rsidRDefault="005B7DC8" w:rsidP="00482B66">
            <w:pPr>
              <w:pStyle w:val="CellBody"/>
              <w:rPr>
                <w:lang w:val="en-US"/>
              </w:rPr>
            </w:pPr>
            <w:r w:rsidRPr="006159E6">
              <w:rPr>
                <w:lang w:val="en-US"/>
              </w:rPr>
              <w:t>date</w:t>
            </w:r>
          </w:p>
        </w:tc>
        <w:tc>
          <w:tcPr>
            <w:tcW w:w="851" w:type="dxa"/>
          </w:tcPr>
          <w:p w14:paraId="3666C632" w14:textId="77777777" w:rsidR="005B7DC8" w:rsidRPr="006159E6" w:rsidRDefault="005B7DC8" w:rsidP="00482B66">
            <w:pPr>
              <w:pStyle w:val="CellBody"/>
              <w:rPr>
                <w:lang w:val="en-US"/>
              </w:rPr>
            </w:pPr>
            <w:r w:rsidRPr="006159E6">
              <w:rPr>
                <w:lang w:val="en-US"/>
              </w:rPr>
              <w:t>10</w:t>
            </w:r>
          </w:p>
        </w:tc>
      </w:tr>
      <w:tr w:rsidR="005B7DC8" w:rsidRPr="006159E6" w14:paraId="4B673DF5" w14:textId="77777777" w:rsidTr="00AC0214">
        <w:trPr>
          <w:cantSplit/>
        </w:trPr>
        <w:tc>
          <w:tcPr>
            <w:tcW w:w="1843" w:type="dxa"/>
            <w:gridSpan w:val="2"/>
          </w:tcPr>
          <w:p w14:paraId="4369B3B0" w14:textId="77777777" w:rsidR="005B7DC8" w:rsidRPr="006159E6" w:rsidRDefault="005B7DC8" w:rsidP="00482B66">
            <w:pPr>
              <w:pStyle w:val="CellBody"/>
              <w:rPr>
                <w:lang w:val="en-US"/>
              </w:rPr>
            </w:pPr>
            <w:r w:rsidRPr="006159E6">
              <w:rPr>
                <w:lang w:val="en-US"/>
              </w:rPr>
              <w:t>Day</w:t>
            </w:r>
            <w:r w:rsidRPr="006159E6">
              <w:rPr>
                <w:lang w:val="en-US"/>
              </w:rPr>
              <w:softHyphen/>
              <w:t>Count</w:t>
            </w:r>
            <w:r w:rsidRPr="006159E6">
              <w:rPr>
                <w:lang w:val="en-US"/>
              </w:rPr>
              <w:softHyphen/>
              <w:t>Fraction</w:t>
            </w:r>
            <w:r w:rsidRPr="006159E6">
              <w:rPr>
                <w:lang w:val="en-US"/>
              </w:rPr>
              <w:softHyphen/>
              <w:t>Type</w:t>
            </w:r>
          </w:p>
        </w:tc>
        <w:tc>
          <w:tcPr>
            <w:tcW w:w="5387" w:type="dxa"/>
          </w:tcPr>
          <w:p w14:paraId="491F3D41" w14:textId="37E8D411" w:rsidR="005B7DC8" w:rsidRPr="006159E6" w:rsidRDefault="005B7DC8" w:rsidP="00D86620">
            <w:pPr>
              <w:pStyle w:val="CellBody"/>
              <w:rPr>
                <w:lang w:val="en-US"/>
              </w:rPr>
            </w:pPr>
            <w:r>
              <w:rPr>
                <w:lang w:val="en-US"/>
              </w:rPr>
              <w:t>The coding scheme is described on the F</w:t>
            </w:r>
            <w:r w:rsidR="00D86620">
              <w:rPr>
                <w:lang w:val="en-US"/>
              </w:rPr>
              <w:t>pML</w:t>
            </w:r>
            <w:r>
              <w:rPr>
                <w:lang w:val="en-US"/>
              </w:rPr>
              <w:t xml:space="preserve"> web site, see </w:t>
            </w:r>
            <w:hyperlink r:id="rId46" w:history="1">
              <w:r w:rsidRPr="006159E6">
                <w:rPr>
                  <w:rStyle w:val="Hyperlink"/>
                  <w:bCs/>
                  <w:lang w:val="en-US"/>
                </w:rPr>
                <w:t>http://www.fpml.org/coding-scheme/day-count-fraction</w:t>
              </w:r>
            </w:hyperlink>
            <w:r>
              <w:rPr>
                <w:rStyle w:val="Hyperlink"/>
                <w:bCs/>
                <w:lang w:val="en-US"/>
              </w:rPr>
              <w:t>.</w:t>
            </w:r>
          </w:p>
        </w:tc>
        <w:tc>
          <w:tcPr>
            <w:tcW w:w="1417" w:type="dxa"/>
          </w:tcPr>
          <w:p w14:paraId="4E7DCA0B" w14:textId="77777777" w:rsidR="005B7DC8" w:rsidRPr="006159E6" w:rsidRDefault="005B7DC8" w:rsidP="00482B66">
            <w:pPr>
              <w:pStyle w:val="CellBody"/>
              <w:rPr>
                <w:lang w:val="en-US"/>
              </w:rPr>
            </w:pPr>
            <w:r w:rsidRPr="006159E6">
              <w:rPr>
                <w:lang w:val="en-US"/>
              </w:rPr>
              <w:t>string</w:t>
            </w:r>
          </w:p>
        </w:tc>
        <w:tc>
          <w:tcPr>
            <w:tcW w:w="851" w:type="dxa"/>
          </w:tcPr>
          <w:p w14:paraId="4ABCE342" w14:textId="77777777" w:rsidR="005B7DC8" w:rsidRPr="006159E6" w:rsidRDefault="005B7DC8" w:rsidP="00482B66">
            <w:pPr>
              <w:pStyle w:val="CellBody"/>
              <w:rPr>
                <w:lang w:val="en-US"/>
              </w:rPr>
            </w:pPr>
            <w:r w:rsidRPr="006159E6">
              <w:rPr>
                <w:lang w:val="en-US"/>
              </w:rPr>
              <w:t>63</w:t>
            </w:r>
          </w:p>
        </w:tc>
      </w:tr>
      <w:tr w:rsidR="005B7DC8" w:rsidRPr="006159E6" w14:paraId="6E7B3914" w14:textId="77777777" w:rsidTr="00AC0214">
        <w:trPr>
          <w:cantSplit/>
        </w:trPr>
        <w:tc>
          <w:tcPr>
            <w:tcW w:w="1843" w:type="dxa"/>
            <w:gridSpan w:val="2"/>
          </w:tcPr>
          <w:p w14:paraId="52C0B7D2" w14:textId="77777777" w:rsidR="005B7DC8" w:rsidRPr="006159E6" w:rsidRDefault="005B7DC8" w:rsidP="00482B66">
            <w:pPr>
              <w:pStyle w:val="CellBody"/>
              <w:rPr>
                <w:lang w:val="en-US"/>
              </w:rPr>
            </w:pPr>
            <w:r w:rsidRPr="006159E6">
              <w:rPr>
                <w:lang w:val="en-US"/>
              </w:rPr>
              <w:t>Delivery</w:t>
            </w:r>
            <w:r w:rsidRPr="006159E6">
              <w:rPr>
                <w:lang w:val="en-US"/>
              </w:rPr>
              <w:softHyphen/>
              <w:t>Contingency</w:t>
            </w:r>
            <w:r w:rsidRPr="006159E6">
              <w:rPr>
                <w:lang w:val="en-US"/>
              </w:rPr>
              <w:softHyphen/>
              <w:t>Type</w:t>
            </w:r>
          </w:p>
        </w:tc>
        <w:tc>
          <w:tcPr>
            <w:tcW w:w="5387" w:type="dxa"/>
          </w:tcPr>
          <w:p w14:paraId="4658C8A2" w14:textId="77777777" w:rsidR="005B7DC8" w:rsidRPr="006159E6" w:rsidRDefault="005B7DC8" w:rsidP="00482B66">
            <w:pPr>
              <w:pStyle w:val="CellBody"/>
              <w:rPr>
                <w:lang w:val="en-US"/>
              </w:rPr>
            </w:pPr>
            <w:r w:rsidRPr="006159E6">
              <w:rPr>
                <w:lang w:val="en-US"/>
              </w:rPr>
              <w:t xml:space="preserve">The set of valid values </w:t>
            </w:r>
            <w:r>
              <w:rPr>
                <w:lang w:val="en-US"/>
              </w:rPr>
              <w:t>is</w:t>
            </w:r>
            <w:r w:rsidRPr="006159E6">
              <w:rPr>
                <w:lang w:val="en-US"/>
              </w:rPr>
              <w:t xml:space="preserve"> specified on</w:t>
            </w:r>
            <w:r>
              <w:rPr>
                <w:lang w:val="en-US"/>
              </w:rPr>
              <w:t xml:space="preserve"> the EFET web site </w:t>
            </w:r>
            <w:r w:rsidRPr="006159E6">
              <w:rPr>
                <w:lang w:val="en-US"/>
              </w:rPr>
              <w:t>in the Static Data section</w:t>
            </w:r>
            <w:r>
              <w:rPr>
                <w:lang w:val="en-US"/>
              </w:rPr>
              <w:t xml:space="preserve"> (see ref ID </w:t>
            </w:r>
            <w:r>
              <w:rPr>
                <w:lang w:val="en-US"/>
              </w:rPr>
              <w:fldChar w:fldCharType="begin"/>
            </w:r>
            <w:r>
              <w:rPr>
                <w:lang w:val="en-US"/>
              </w:rPr>
              <w:instrText xml:space="preserve"> REF _Ref454200837 \r \h </w:instrText>
            </w:r>
            <w:r>
              <w:rPr>
                <w:lang w:val="en-US"/>
              </w:rPr>
            </w:r>
            <w:r>
              <w:rPr>
                <w:lang w:val="en-US"/>
              </w:rPr>
              <w:fldChar w:fldCharType="separate"/>
            </w:r>
            <w:r w:rsidR="00D7069B">
              <w:rPr>
                <w:lang w:val="en-US"/>
              </w:rPr>
              <w:t>[1]</w:t>
            </w:r>
            <w:r>
              <w:rPr>
                <w:lang w:val="en-US"/>
              </w:rPr>
              <w:fldChar w:fldCharType="end"/>
            </w:r>
            <w:r>
              <w:rPr>
                <w:lang w:val="en-US"/>
              </w:rPr>
              <w:t>)</w:t>
            </w:r>
            <w:r w:rsidRPr="006159E6">
              <w:rPr>
                <w:lang w:val="en-US"/>
              </w:rPr>
              <w:t>.</w:t>
            </w:r>
          </w:p>
        </w:tc>
        <w:tc>
          <w:tcPr>
            <w:tcW w:w="1417" w:type="dxa"/>
          </w:tcPr>
          <w:p w14:paraId="5715C46B" w14:textId="77777777" w:rsidR="005B7DC8" w:rsidRPr="006159E6" w:rsidRDefault="005B7DC8" w:rsidP="00482B66">
            <w:pPr>
              <w:pStyle w:val="CellBody"/>
              <w:rPr>
                <w:lang w:val="en-US"/>
              </w:rPr>
            </w:pPr>
            <w:r w:rsidRPr="006159E6">
              <w:rPr>
                <w:lang w:val="en-US"/>
              </w:rPr>
              <w:t>string</w:t>
            </w:r>
          </w:p>
        </w:tc>
        <w:tc>
          <w:tcPr>
            <w:tcW w:w="851" w:type="dxa"/>
          </w:tcPr>
          <w:p w14:paraId="791D2757" w14:textId="77777777" w:rsidR="005B7DC8" w:rsidRPr="006159E6" w:rsidRDefault="005B7DC8" w:rsidP="00482B66">
            <w:pPr>
              <w:pStyle w:val="CellBody"/>
              <w:rPr>
                <w:lang w:val="en-US"/>
              </w:rPr>
            </w:pPr>
            <w:r w:rsidRPr="006159E6">
              <w:rPr>
                <w:lang w:val="en-US"/>
              </w:rPr>
              <w:t>255</w:t>
            </w:r>
          </w:p>
        </w:tc>
      </w:tr>
      <w:tr w:rsidR="005B7DC8" w:rsidRPr="006159E6" w14:paraId="6ECA5548" w14:textId="77777777" w:rsidTr="00AC0214">
        <w:tc>
          <w:tcPr>
            <w:tcW w:w="1843" w:type="dxa"/>
            <w:gridSpan w:val="2"/>
          </w:tcPr>
          <w:p w14:paraId="08499381" w14:textId="77777777" w:rsidR="005B7DC8" w:rsidRPr="006159E6" w:rsidRDefault="005B7DC8" w:rsidP="00482B66">
            <w:pPr>
              <w:pStyle w:val="CellBody"/>
              <w:rPr>
                <w:lang w:val="en-US"/>
              </w:rPr>
            </w:pPr>
            <w:r w:rsidRPr="006159E6">
              <w:rPr>
                <w:lang w:val="en-US"/>
              </w:rPr>
              <w:t>Delivery</w:t>
            </w:r>
            <w:r w:rsidRPr="006159E6">
              <w:rPr>
                <w:lang w:val="en-US"/>
              </w:rPr>
              <w:softHyphen/>
              <w:t>Date</w:t>
            </w:r>
            <w:r w:rsidRPr="006159E6">
              <w:rPr>
                <w:lang w:val="en-US"/>
              </w:rPr>
              <w:softHyphen/>
              <w:t>Type</w:t>
            </w:r>
          </w:p>
        </w:tc>
        <w:tc>
          <w:tcPr>
            <w:tcW w:w="5387" w:type="dxa"/>
          </w:tcPr>
          <w:p w14:paraId="09AC6A3F"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3674B713" w14:textId="77777777" w:rsidR="005B7DC8" w:rsidRPr="006159E6" w:rsidRDefault="005B7DC8" w:rsidP="00ED3F3F">
            <w:pPr>
              <w:pStyle w:val="values"/>
            </w:pPr>
            <w:r w:rsidRPr="006159E6">
              <w:t>Spot: The spot contract</w:t>
            </w:r>
            <w:r>
              <w:t>.</w:t>
            </w:r>
          </w:p>
          <w:p w14:paraId="36A0129E" w14:textId="77777777" w:rsidR="005B7DC8" w:rsidRPr="006159E6" w:rsidRDefault="005B7DC8" w:rsidP="00ED3F3F">
            <w:pPr>
              <w:pStyle w:val="values"/>
            </w:pPr>
            <w:r w:rsidRPr="006159E6">
              <w:t xml:space="preserve">First_Nearby: The month of expiration of the first </w:t>
            </w:r>
            <w:r>
              <w:t>f</w:t>
            </w:r>
            <w:r w:rsidRPr="006159E6">
              <w:t xml:space="preserve">utures </w:t>
            </w:r>
            <w:r>
              <w:t>c</w:t>
            </w:r>
            <w:r w:rsidRPr="006159E6">
              <w:t>ontract to expire following th</w:t>
            </w:r>
            <w:r>
              <w:t>e</w:t>
            </w:r>
            <w:r w:rsidRPr="006159E6">
              <w:t xml:space="preserve"> </w:t>
            </w:r>
            <w:r>
              <w:t>p</w:t>
            </w:r>
            <w:r w:rsidRPr="006159E6">
              <w:t xml:space="preserve">ricing </w:t>
            </w:r>
            <w:r>
              <w:t>d</w:t>
            </w:r>
            <w:r w:rsidRPr="006159E6">
              <w:t>ate</w:t>
            </w:r>
            <w:r>
              <w:t>.</w:t>
            </w:r>
          </w:p>
          <w:p w14:paraId="35F71283" w14:textId="77777777" w:rsidR="005B7DC8" w:rsidRPr="006159E6" w:rsidRDefault="005B7DC8" w:rsidP="00ED3F3F">
            <w:pPr>
              <w:pStyle w:val="values"/>
            </w:pPr>
            <w:r w:rsidRPr="006159E6">
              <w:t xml:space="preserve">Second_Nearby: The month of expiration of the second </w:t>
            </w:r>
            <w:r>
              <w:t>f</w:t>
            </w:r>
            <w:r w:rsidRPr="006159E6">
              <w:t xml:space="preserve">utures </w:t>
            </w:r>
            <w:r>
              <w:t>c</w:t>
            </w:r>
            <w:r w:rsidRPr="006159E6">
              <w:t xml:space="preserve">ontract to expire following </w:t>
            </w:r>
            <w:r>
              <w:t>the</w:t>
            </w:r>
            <w:r w:rsidRPr="006159E6">
              <w:t xml:space="preserve"> </w:t>
            </w:r>
            <w:r>
              <w:t>p</w:t>
            </w:r>
            <w:r w:rsidRPr="006159E6">
              <w:t xml:space="preserve">ricing </w:t>
            </w:r>
            <w:r>
              <w:t>d</w:t>
            </w:r>
            <w:r w:rsidRPr="006159E6">
              <w:t>ate</w:t>
            </w:r>
            <w:r>
              <w:t>.</w:t>
            </w:r>
          </w:p>
          <w:p w14:paraId="628E00A2" w14:textId="77777777" w:rsidR="005B7DC8" w:rsidRPr="006159E6" w:rsidRDefault="005B7DC8" w:rsidP="00ED3F3F">
            <w:pPr>
              <w:pStyle w:val="values"/>
            </w:pPr>
            <w:r w:rsidRPr="006159E6">
              <w:t xml:space="preserve">Third_Nearby: The month of expiration of the third </w:t>
            </w:r>
            <w:r>
              <w:t>f</w:t>
            </w:r>
            <w:r w:rsidRPr="006159E6">
              <w:t xml:space="preserve">utures </w:t>
            </w:r>
            <w:r>
              <w:t>c</w:t>
            </w:r>
            <w:r w:rsidRPr="006159E6">
              <w:t xml:space="preserve">ontract to expire following </w:t>
            </w:r>
            <w:r>
              <w:t>the p</w:t>
            </w:r>
            <w:r w:rsidRPr="006159E6">
              <w:t xml:space="preserve">ricing </w:t>
            </w:r>
            <w:r>
              <w:t>d</w:t>
            </w:r>
            <w:r w:rsidRPr="006159E6">
              <w:t>ate</w:t>
            </w:r>
            <w:r>
              <w:t>.</w:t>
            </w:r>
          </w:p>
          <w:p w14:paraId="7CBB26E8" w14:textId="77777777" w:rsidR="005B7DC8" w:rsidRPr="006159E6" w:rsidRDefault="005B7DC8" w:rsidP="00ED3F3F">
            <w:pPr>
              <w:pStyle w:val="values"/>
            </w:pPr>
            <w:r w:rsidRPr="006159E6">
              <w:t xml:space="preserve">Sixth_Nearby: The month of expiration of the sixth </w:t>
            </w:r>
            <w:r>
              <w:t>f</w:t>
            </w:r>
            <w:r w:rsidRPr="006159E6">
              <w:t xml:space="preserve">utures </w:t>
            </w:r>
            <w:r>
              <w:t>c</w:t>
            </w:r>
            <w:r w:rsidRPr="006159E6">
              <w:t xml:space="preserve">ontract to expire following </w:t>
            </w:r>
            <w:r>
              <w:t>the p</w:t>
            </w:r>
            <w:r w:rsidRPr="006159E6">
              <w:t xml:space="preserve">ricing </w:t>
            </w:r>
            <w:r>
              <w:t>d</w:t>
            </w:r>
            <w:r w:rsidRPr="006159E6">
              <w:t>ate</w:t>
            </w:r>
            <w:r>
              <w:t>.</w:t>
            </w:r>
          </w:p>
          <w:p w14:paraId="32D08D3D" w14:textId="77777777" w:rsidR="005B7DC8" w:rsidRPr="006159E6" w:rsidRDefault="005B7DC8" w:rsidP="00ED3F3F">
            <w:pPr>
              <w:pStyle w:val="values"/>
            </w:pPr>
            <w:r w:rsidRPr="006159E6">
              <w:t xml:space="preserve">Twelfth_Nearby: The month of expiration of the twelfth </w:t>
            </w:r>
            <w:r>
              <w:t>f</w:t>
            </w:r>
            <w:r w:rsidRPr="006159E6">
              <w:t xml:space="preserve">utures </w:t>
            </w:r>
            <w:r>
              <w:t>c</w:t>
            </w:r>
            <w:r w:rsidRPr="006159E6">
              <w:t xml:space="preserve">ontract to expire following </w:t>
            </w:r>
            <w:r>
              <w:t>the pricing date.</w:t>
            </w:r>
          </w:p>
          <w:p w14:paraId="05C739DA" w14:textId="77777777" w:rsidR="005B7DC8" w:rsidRPr="006159E6" w:rsidRDefault="005B7DC8" w:rsidP="00ED3F3F">
            <w:pPr>
              <w:pStyle w:val="values"/>
            </w:pPr>
            <w:r w:rsidRPr="006159E6">
              <w:t xml:space="preserve">First_Nearby_Including: The month of expiration of the first </w:t>
            </w:r>
            <w:r>
              <w:t>f</w:t>
            </w:r>
            <w:r w:rsidRPr="006159E6">
              <w:t xml:space="preserve">utures </w:t>
            </w:r>
            <w:r>
              <w:t>c</w:t>
            </w:r>
            <w:r w:rsidRPr="006159E6">
              <w:t xml:space="preserve">ontract to expire following </w:t>
            </w:r>
            <w:r>
              <w:t>the pricing date</w:t>
            </w:r>
            <w:r w:rsidRPr="006159E6">
              <w:t xml:space="preserve"> including the final price on the day of expiry</w:t>
            </w:r>
            <w:r>
              <w:t>.</w:t>
            </w:r>
          </w:p>
          <w:p w14:paraId="470307C2" w14:textId="77777777" w:rsidR="005B7DC8" w:rsidRPr="006159E6" w:rsidRDefault="005B7DC8" w:rsidP="00ED3F3F">
            <w:pPr>
              <w:pStyle w:val="values"/>
            </w:pPr>
            <w:r w:rsidRPr="006159E6">
              <w:t xml:space="preserve">Second_Nearby_Including: The month of expiration of the second </w:t>
            </w:r>
            <w:r>
              <w:t>f</w:t>
            </w:r>
            <w:r w:rsidRPr="006159E6">
              <w:t xml:space="preserve">utures </w:t>
            </w:r>
            <w:r>
              <w:t>c</w:t>
            </w:r>
            <w:r w:rsidRPr="006159E6">
              <w:t xml:space="preserve">ontract to expire following </w:t>
            </w:r>
            <w:r>
              <w:t>the pricing date</w:t>
            </w:r>
            <w:r w:rsidRPr="006159E6">
              <w:t xml:space="preserve"> including the final price on the day of expiry</w:t>
            </w:r>
            <w:r>
              <w:t>.</w:t>
            </w:r>
          </w:p>
          <w:p w14:paraId="5A4D73B8" w14:textId="77777777" w:rsidR="005B7DC8" w:rsidRPr="006159E6" w:rsidRDefault="005B7DC8" w:rsidP="00ED3F3F">
            <w:pPr>
              <w:pStyle w:val="values"/>
            </w:pPr>
            <w:r w:rsidRPr="006159E6">
              <w:t xml:space="preserve">Third_Nearby_Including: The month of expiration of the third </w:t>
            </w:r>
            <w:r>
              <w:t>f</w:t>
            </w:r>
            <w:r w:rsidRPr="006159E6">
              <w:t xml:space="preserve">utures </w:t>
            </w:r>
            <w:r>
              <w:t>c</w:t>
            </w:r>
            <w:r w:rsidRPr="006159E6">
              <w:t xml:space="preserve">ontract to expire following </w:t>
            </w:r>
            <w:r>
              <w:t>the pricing date</w:t>
            </w:r>
            <w:r w:rsidRPr="006159E6">
              <w:t xml:space="preserve"> including the final price on the day of expiry</w:t>
            </w:r>
            <w:r>
              <w:t>.</w:t>
            </w:r>
          </w:p>
          <w:p w14:paraId="685D364E" w14:textId="77777777" w:rsidR="005B7DC8" w:rsidRPr="006159E6" w:rsidRDefault="005B7DC8" w:rsidP="00ED3F3F">
            <w:pPr>
              <w:pStyle w:val="values"/>
            </w:pPr>
            <w:r w:rsidRPr="006159E6">
              <w:t xml:space="preserve">Sixth_Nearby_Including: The month of expiration of the sixth </w:t>
            </w:r>
            <w:r>
              <w:t>f</w:t>
            </w:r>
            <w:r w:rsidRPr="006159E6">
              <w:t xml:space="preserve">utures </w:t>
            </w:r>
            <w:r>
              <w:t>c</w:t>
            </w:r>
            <w:r w:rsidRPr="006159E6">
              <w:t xml:space="preserve">ontract to expire following </w:t>
            </w:r>
            <w:r>
              <w:t>the pricing date</w:t>
            </w:r>
            <w:r w:rsidRPr="006159E6">
              <w:t xml:space="preserve"> including the final price on the day of expiry</w:t>
            </w:r>
            <w:r>
              <w:t>.</w:t>
            </w:r>
          </w:p>
          <w:p w14:paraId="5AF92DB8" w14:textId="77777777" w:rsidR="005B7DC8" w:rsidRPr="006159E6" w:rsidRDefault="005B7DC8" w:rsidP="00ED3F3F">
            <w:pPr>
              <w:pStyle w:val="values"/>
            </w:pPr>
            <w:r w:rsidRPr="006159E6">
              <w:t xml:space="preserve">Twelfth_Nearby_Including: The month of expiration of the twelfth </w:t>
            </w:r>
            <w:r>
              <w:t>f</w:t>
            </w:r>
            <w:r w:rsidRPr="006159E6">
              <w:t xml:space="preserve">utures </w:t>
            </w:r>
            <w:r>
              <w:t>c</w:t>
            </w:r>
            <w:r w:rsidRPr="006159E6">
              <w:t xml:space="preserve">ontract to expire following </w:t>
            </w:r>
            <w:r>
              <w:t>the pricing date</w:t>
            </w:r>
            <w:r w:rsidRPr="006159E6">
              <w:t xml:space="preserve"> including the final price on the day of expiry</w:t>
            </w:r>
            <w:r>
              <w:t>.</w:t>
            </w:r>
          </w:p>
          <w:p w14:paraId="245BCE74" w14:textId="77777777" w:rsidR="005B7DC8" w:rsidRPr="006159E6" w:rsidRDefault="005B7DC8" w:rsidP="00ED3F3F">
            <w:pPr>
              <w:pStyle w:val="values"/>
            </w:pPr>
            <w:r w:rsidRPr="006159E6">
              <w:t xml:space="preserve">First_Nearby_Excluding: The month of expiration of the first </w:t>
            </w:r>
            <w:r>
              <w:t>f</w:t>
            </w:r>
            <w:r w:rsidRPr="006159E6">
              <w:t xml:space="preserve">utures </w:t>
            </w:r>
            <w:r>
              <w:t>c</w:t>
            </w:r>
            <w:r w:rsidRPr="006159E6">
              <w:t xml:space="preserve">ontract to expire following </w:t>
            </w:r>
            <w:r>
              <w:t>the pricing date</w:t>
            </w:r>
            <w:r w:rsidRPr="006159E6">
              <w:t xml:space="preserve"> excluding the final price on the day of expiry</w:t>
            </w:r>
            <w:r>
              <w:t>.</w:t>
            </w:r>
          </w:p>
          <w:p w14:paraId="710BED1D" w14:textId="77777777" w:rsidR="005B7DC8" w:rsidRPr="006159E6" w:rsidRDefault="005B7DC8" w:rsidP="00ED3F3F">
            <w:pPr>
              <w:pStyle w:val="values"/>
            </w:pPr>
            <w:r>
              <w:t>S</w:t>
            </w:r>
            <w:r w:rsidRPr="006159E6">
              <w:t xml:space="preserve">econd_Nearby_Excluding: The month of expiration of the second </w:t>
            </w:r>
            <w:r>
              <w:t>f</w:t>
            </w:r>
            <w:r w:rsidRPr="006159E6">
              <w:t xml:space="preserve">utures </w:t>
            </w:r>
            <w:r>
              <w:t>c</w:t>
            </w:r>
            <w:r w:rsidRPr="006159E6">
              <w:t xml:space="preserve">ontract to expire following </w:t>
            </w:r>
            <w:r>
              <w:t>the pricing date</w:t>
            </w:r>
            <w:r w:rsidRPr="006159E6">
              <w:t xml:space="preserve"> excluding the final price on the day of expiry</w:t>
            </w:r>
            <w:r>
              <w:t>.</w:t>
            </w:r>
          </w:p>
          <w:p w14:paraId="71945B7B" w14:textId="77777777" w:rsidR="005B7DC8" w:rsidRPr="006159E6" w:rsidRDefault="005B7DC8" w:rsidP="00ED3F3F">
            <w:pPr>
              <w:pStyle w:val="values"/>
            </w:pPr>
            <w:r w:rsidRPr="006159E6">
              <w:t xml:space="preserve">Third_Nearby_Excluding: The month of expiration of the third </w:t>
            </w:r>
            <w:r>
              <w:t>f</w:t>
            </w:r>
            <w:r w:rsidRPr="006159E6">
              <w:t xml:space="preserve">utures </w:t>
            </w:r>
            <w:r>
              <w:t>c</w:t>
            </w:r>
            <w:r w:rsidRPr="006159E6">
              <w:t xml:space="preserve">ontract to expire following </w:t>
            </w:r>
            <w:r>
              <w:t>the pricing date</w:t>
            </w:r>
            <w:r w:rsidRPr="006159E6">
              <w:t xml:space="preserve"> excluding the final price on the day of expiry</w:t>
            </w:r>
            <w:r>
              <w:t>.</w:t>
            </w:r>
          </w:p>
          <w:p w14:paraId="638677E4" w14:textId="77777777" w:rsidR="005B7DC8" w:rsidRPr="006159E6" w:rsidRDefault="005B7DC8" w:rsidP="00ED3F3F">
            <w:pPr>
              <w:pStyle w:val="values"/>
            </w:pPr>
            <w:r w:rsidRPr="006159E6">
              <w:lastRenderedPageBreak/>
              <w:t xml:space="preserve">Sixth_Nearby_Excluding: The month of expiration of the sixth </w:t>
            </w:r>
            <w:r>
              <w:t>f</w:t>
            </w:r>
            <w:r w:rsidRPr="006159E6">
              <w:t xml:space="preserve">utures </w:t>
            </w:r>
            <w:r>
              <w:t>c</w:t>
            </w:r>
            <w:r w:rsidRPr="006159E6">
              <w:t xml:space="preserve">ontract to expire following </w:t>
            </w:r>
            <w:r>
              <w:t>the pricing date</w:t>
            </w:r>
            <w:r w:rsidRPr="006159E6">
              <w:t xml:space="preserve"> excluding the final price on the day of expiry</w:t>
            </w:r>
            <w:r>
              <w:t>.</w:t>
            </w:r>
          </w:p>
          <w:p w14:paraId="38B2498F" w14:textId="77777777" w:rsidR="005B7DC8" w:rsidRPr="006159E6" w:rsidRDefault="005B7DC8" w:rsidP="00ED3F3F">
            <w:pPr>
              <w:pStyle w:val="values"/>
            </w:pPr>
            <w:r>
              <w:t>T</w:t>
            </w:r>
            <w:r w:rsidRPr="006159E6">
              <w:t xml:space="preserve">welfth_Nearby_Excluding: The month of expiration of the twelfth </w:t>
            </w:r>
            <w:r>
              <w:t>f</w:t>
            </w:r>
            <w:r w:rsidRPr="006159E6">
              <w:t xml:space="preserve">utures </w:t>
            </w:r>
            <w:r>
              <w:t>c</w:t>
            </w:r>
            <w:r w:rsidRPr="006159E6">
              <w:t xml:space="preserve">ontract to expire following </w:t>
            </w:r>
            <w:r>
              <w:t>the pricing date</w:t>
            </w:r>
            <w:r w:rsidRPr="006159E6">
              <w:t xml:space="preserve"> excluding the final price on the day of expiry</w:t>
            </w:r>
            <w:r>
              <w:t>.</w:t>
            </w:r>
          </w:p>
          <w:p w14:paraId="2ABCC3B9" w14:textId="77777777" w:rsidR="005B7DC8" w:rsidRPr="006159E6" w:rsidRDefault="005B7DC8" w:rsidP="00ED3F3F">
            <w:pPr>
              <w:pStyle w:val="values"/>
            </w:pPr>
            <w:r w:rsidRPr="006159E6">
              <w:t xml:space="preserve"> Calculation_Period: The period specified in the </w:t>
            </w:r>
            <w:r>
              <w:t>c</w:t>
            </w:r>
            <w:r w:rsidRPr="006159E6">
              <w:t xml:space="preserve">alculation </w:t>
            </w:r>
            <w:r>
              <w:t>p</w:t>
            </w:r>
            <w:r w:rsidRPr="006159E6">
              <w:t xml:space="preserve">eriod of the </w:t>
            </w:r>
            <w:r>
              <w:t>transaction.</w:t>
            </w:r>
          </w:p>
          <w:p w14:paraId="26AD62B4" w14:textId="77777777" w:rsidR="005B7DC8" w:rsidRPr="006159E6" w:rsidRDefault="005B7DC8" w:rsidP="00ED3F3F">
            <w:pPr>
              <w:pStyle w:val="values"/>
            </w:pPr>
            <w:r w:rsidRPr="006159E6">
              <w:t xml:space="preserve">Month_Ahead: The </w:t>
            </w:r>
            <w:r>
              <w:t>delivery period</w:t>
            </w:r>
            <w:r w:rsidRPr="006159E6">
              <w:t xml:space="preserve"> being the month ahead</w:t>
            </w:r>
            <w:r>
              <w:t>.</w:t>
            </w:r>
          </w:p>
          <w:p w14:paraId="64B06CB4" w14:textId="77777777" w:rsidR="005B7DC8" w:rsidRPr="006159E6" w:rsidRDefault="005B7DC8" w:rsidP="00ED3F3F">
            <w:pPr>
              <w:pStyle w:val="values"/>
            </w:pPr>
            <w:r w:rsidRPr="006159E6">
              <w:t xml:space="preserve">Day_Ahead: The </w:t>
            </w:r>
            <w:r>
              <w:t>delivery period</w:t>
            </w:r>
            <w:r w:rsidRPr="006159E6">
              <w:t xml:space="preserve"> being the day ahead</w:t>
            </w:r>
            <w:r>
              <w:t>.</w:t>
            </w:r>
          </w:p>
          <w:p w14:paraId="5F472302" w14:textId="77777777" w:rsidR="005B7DC8" w:rsidRPr="006159E6" w:rsidRDefault="005B7DC8" w:rsidP="00ED3F3F">
            <w:pPr>
              <w:pStyle w:val="values"/>
            </w:pPr>
            <w:r w:rsidRPr="006159E6">
              <w:t>Dated_Contract: A specifically dated contract.</w:t>
            </w:r>
          </w:p>
        </w:tc>
        <w:tc>
          <w:tcPr>
            <w:tcW w:w="1417" w:type="dxa"/>
          </w:tcPr>
          <w:p w14:paraId="4716F9F7" w14:textId="77777777" w:rsidR="005B7DC8" w:rsidRPr="006159E6" w:rsidRDefault="005B7DC8" w:rsidP="00482B66">
            <w:pPr>
              <w:pStyle w:val="CellBody"/>
              <w:rPr>
                <w:lang w:val="en-US"/>
              </w:rPr>
            </w:pPr>
            <w:r w:rsidRPr="006159E6">
              <w:rPr>
                <w:lang w:val="en-US"/>
              </w:rPr>
              <w:lastRenderedPageBreak/>
              <w:t>NMTOKEN</w:t>
            </w:r>
          </w:p>
        </w:tc>
        <w:tc>
          <w:tcPr>
            <w:tcW w:w="851" w:type="dxa"/>
          </w:tcPr>
          <w:p w14:paraId="57804455" w14:textId="77777777" w:rsidR="005B7DC8" w:rsidRPr="006159E6" w:rsidRDefault="005B7DC8" w:rsidP="00482B66">
            <w:pPr>
              <w:pStyle w:val="CellBody"/>
              <w:rPr>
                <w:lang w:val="en-US"/>
              </w:rPr>
            </w:pPr>
          </w:p>
        </w:tc>
      </w:tr>
      <w:tr w:rsidR="005B7DC8" w:rsidRPr="006159E6" w14:paraId="62316B5C" w14:textId="77777777" w:rsidTr="00AC0214">
        <w:trPr>
          <w:cantSplit/>
        </w:trPr>
        <w:tc>
          <w:tcPr>
            <w:tcW w:w="1843" w:type="dxa"/>
            <w:gridSpan w:val="2"/>
          </w:tcPr>
          <w:p w14:paraId="63369447" w14:textId="77777777" w:rsidR="005B7DC8" w:rsidRPr="006159E6" w:rsidRDefault="005B7DC8" w:rsidP="00482B66">
            <w:pPr>
              <w:pStyle w:val="CellBody"/>
              <w:rPr>
                <w:lang w:val="en-US"/>
              </w:rPr>
            </w:pPr>
            <w:r w:rsidRPr="006159E6">
              <w:rPr>
                <w:lang w:val="en-US"/>
              </w:rPr>
              <w:t>DeliveryPoint</w:t>
            </w:r>
            <w:r w:rsidRPr="006159E6">
              <w:rPr>
                <w:lang w:val="en-US"/>
              </w:rPr>
              <w:softHyphen/>
              <w:t>AreaType</w:t>
            </w:r>
          </w:p>
        </w:tc>
        <w:tc>
          <w:tcPr>
            <w:tcW w:w="5387" w:type="dxa"/>
          </w:tcPr>
          <w:p w14:paraId="3FE36200" w14:textId="77777777" w:rsidR="005B7DC8" w:rsidRPr="00C704D7" w:rsidRDefault="005B7DC8" w:rsidP="00482B66">
            <w:pPr>
              <w:pStyle w:val="CellBody"/>
            </w:pPr>
            <w:r>
              <w:t>An EIC code identifying a delivery location as a point or an area. EIC Y, EIC Z and EIC W codes are permitted.</w:t>
            </w:r>
          </w:p>
        </w:tc>
        <w:tc>
          <w:tcPr>
            <w:tcW w:w="1417" w:type="dxa"/>
          </w:tcPr>
          <w:p w14:paraId="11337DA8" w14:textId="77777777" w:rsidR="005B7DC8" w:rsidRPr="006159E6" w:rsidRDefault="005B7DC8" w:rsidP="00482B66">
            <w:pPr>
              <w:pStyle w:val="CellBody"/>
              <w:rPr>
                <w:lang w:val="en-US"/>
              </w:rPr>
            </w:pPr>
            <w:r w:rsidRPr="006159E6">
              <w:rPr>
                <w:lang w:val="en-US"/>
              </w:rPr>
              <w:t>string</w:t>
            </w:r>
          </w:p>
        </w:tc>
        <w:tc>
          <w:tcPr>
            <w:tcW w:w="851" w:type="dxa"/>
          </w:tcPr>
          <w:p w14:paraId="7F685FD5" w14:textId="77777777" w:rsidR="005B7DC8" w:rsidRPr="006159E6" w:rsidRDefault="005B7DC8" w:rsidP="00482B66">
            <w:pPr>
              <w:pStyle w:val="CellBody"/>
              <w:rPr>
                <w:lang w:val="en-US"/>
              </w:rPr>
            </w:pPr>
            <w:r w:rsidRPr="006159E6">
              <w:rPr>
                <w:lang w:val="en-US"/>
              </w:rPr>
              <w:t>255</w:t>
            </w:r>
          </w:p>
        </w:tc>
      </w:tr>
      <w:tr w:rsidR="005B7DC8" w:rsidRPr="006159E6" w14:paraId="512852DB" w14:textId="77777777" w:rsidTr="00AC0214">
        <w:trPr>
          <w:cantSplit/>
        </w:trPr>
        <w:tc>
          <w:tcPr>
            <w:tcW w:w="1843" w:type="dxa"/>
            <w:gridSpan w:val="2"/>
          </w:tcPr>
          <w:p w14:paraId="1CF0815D" w14:textId="77777777" w:rsidR="005B7DC8" w:rsidRPr="006159E6" w:rsidRDefault="005B7DC8" w:rsidP="00482B66">
            <w:pPr>
              <w:pStyle w:val="CellBody"/>
              <w:rPr>
                <w:lang w:val="en-US"/>
              </w:rPr>
            </w:pPr>
            <w:r w:rsidRPr="006159E6">
              <w:rPr>
                <w:lang w:val="en-US"/>
              </w:rPr>
              <w:t>Delivery</w:t>
            </w:r>
            <w:r w:rsidRPr="006159E6">
              <w:rPr>
                <w:lang w:val="en-US"/>
              </w:rPr>
              <w:softHyphen/>
              <w:t>Type</w:t>
            </w:r>
            <w:r w:rsidRPr="006159E6">
              <w:rPr>
                <w:lang w:val="en-US"/>
              </w:rPr>
              <w:softHyphen/>
              <w:t>Type</w:t>
            </w:r>
          </w:p>
        </w:tc>
        <w:tc>
          <w:tcPr>
            <w:tcW w:w="5387" w:type="dxa"/>
          </w:tcPr>
          <w:p w14:paraId="519F9790"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728653CA" w14:textId="77777777" w:rsidR="005B7DC8" w:rsidRPr="006159E6" w:rsidRDefault="005B7DC8" w:rsidP="00ED3F3F">
            <w:pPr>
              <w:pStyle w:val="values"/>
            </w:pPr>
            <w:r>
              <w:t>firm</w:t>
            </w:r>
          </w:p>
          <w:p w14:paraId="26495C7A" w14:textId="77777777" w:rsidR="005B7DC8" w:rsidRPr="006159E6" w:rsidRDefault="005B7DC8" w:rsidP="00ED3F3F">
            <w:pPr>
              <w:pStyle w:val="values"/>
            </w:pPr>
            <w:r>
              <w:t>nonFirm</w:t>
            </w:r>
          </w:p>
          <w:p w14:paraId="676D83F8" w14:textId="77777777" w:rsidR="005B7DC8" w:rsidRPr="006159E6" w:rsidRDefault="005B7DC8" w:rsidP="00ED3F3F">
            <w:pPr>
              <w:pStyle w:val="values"/>
            </w:pPr>
            <w:r>
              <w:t>systemFirm</w:t>
            </w:r>
          </w:p>
          <w:p w14:paraId="6F6C9E27" w14:textId="77777777" w:rsidR="005B7DC8" w:rsidRPr="006159E6" w:rsidRDefault="005B7DC8" w:rsidP="00ED3F3F">
            <w:pPr>
              <w:pStyle w:val="values"/>
            </w:pPr>
            <w:r>
              <w:t>unitFirm</w:t>
            </w:r>
          </w:p>
        </w:tc>
        <w:tc>
          <w:tcPr>
            <w:tcW w:w="1417" w:type="dxa"/>
          </w:tcPr>
          <w:p w14:paraId="34FC2EF0" w14:textId="77777777" w:rsidR="005B7DC8" w:rsidRPr="006159E6" w:rsidRDefault="005B7DC8" w:rsidP="00482B66">
            <w:pPr>
              <w:pStyle w:val="CellBody"/>
              <w:rPr>
                <w:lang w:val="en-US"/>
              </w:rPr>
            </w:pPr>
            <w:r w:rsidRPr="006159E6">
              <w:rPr>
                <w:lang w:val="en-US"/>
              </w:rPr>
              <w:t>NMTOKEN</w:t>
            </w:r>
          </w:p>
        </w:tc>
        <w:tc>
          <w:tcPr>
            <w:tcW w:w="851" w:type="dxa"/>
          </w:tcPr>
          <w:p w14:paraId="49A16EE6" w14:textId="77777777" w:rsidR="005B7DC8" w:rsidRPr="006159E6" w:rsidRDefault="005B7DC8" w:rsidP="00482B66">
            <w:pPr>
              <w:pStyle w:val="CellBody"/>
              <w:rPr>
                <w:lang w:val="en-US"/>
              </w:rPr>
            </w:pPr>
          </w:p>
        </w:tc>
      </w:tr>
      <w:tr w:rsidR="005B7DC8" w:rsidRPr="006159E6" w14:paraId="39F08A3C" w14:textId="77777777" w:rsidTr="00AC0214">
        <w:trPr>
          <w:cantSplit/>
        </w:trPr>
        <w:tc>
          <w:tcPr>
            <w:tcW w:w="1843" w:type="dxa"/>
            <w:gridSpan w:val="2"/>
          </w:tcPr>
          <w:p w14:paraId="12FF8B94" w14:textId="77777777" w:rsidR="005B7DC8" w:rsidRPr="006159E6" w:rsidRDefault="005B7DC8" w:rsidP="00482B66">
            <w:pPr>
              <w:pStyle w:val="CellBody"/>
              <w:rPr>
                <w:lang w:val="en-US"/>
              </w:rPr>
            </w:pPr>
            <w:r w:rsidRPr="006159E6">
              <w:rPr>
                <w:lang w:val="en-US"/>
              </w:rPr>
              <w:t>DF</w:t>
            </w:r>
            <w:r w:rsidRPr="006159E6">
              <w:rPr>
                <w:lang w:val="en-US"/>
              </w:rPr>
              <w:softHyphen/>
              <w:t>Trade</w:t>
            </w:r>
            <w:r w:rsidRPr="006159E6">
              <w:rPr>
                <w:lang w:val="en-US"/>
              </w:rPr>
              <w:softHyphen/>
              <w:t>Event</w:t>
            </w:r>
            <w:r w:rsidRPr="006159E6">
              <w:rPr>
                <w:lang w:val="en-US"/>
              </w:rPr>
              <w:softHyphen/>
              <w:t>Type</w:t>
            </w:r>
          </w:p>
        </w:tc>
        <w:tc>
          <w:tcPr>
            <w:tcW w:w="5387" w:type="dxa"/>
          </w:tcPr>
          <w:p w14:paraId="709A7572"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70987798" w14:textId="77777777" w:rsidR="005B7DC8" w:rsidRDefault="005B7DC8" w:rsidP="00ED3F3F">
            <w:pPr>
              <w:pStyle w:val="values"/>
            </w:pPr>
            <w:r>
              <w:t>Allocation</w:t>
            </w:r>
          </w:p>
          <w:p w14:paraId="2430F2B0" w14:textId="77777777" w:rsidR="005B7DC8" w:rsidRDefault="005B7DC8" w:rsidP="00ED3F3F">
            <w:pPr>
              <w:pStyle w:val="values"/>
            </w:pPr>
            <w:r>
              <w:t>Backload</w:t>
            </w:r>
          </w:p>
          <w:p w14:paraId="04DB1625" w14:textId="77777777" w:rsidR="005B7DC8" w:rsidRDefault="005B7DC8" w:rsidP="00ED3F3F">
            <w:pPr>
              <w:pStyle w:val="values"/>
            </w:pPr>
            <w:r>
              <w:t>Compression</w:t>
            </w:r>
          </w:p>
          <w:p w14:paraId="63ED3280" w14:textId="77777777" w:rsidR="005B7DC8" w:rsidRDefault="005B7DC8" w:rsidP="00ED3F3F">
            <w:pPr>
              <w:pStyle w:val="values"/>
            </w:pPr>
            <w:r>
              <w:t>EconomicAmendment</w:t>
            </w:r>
          </w:p>
          <w:p w14:paraId="1DB74706" w14:textId="77777777" w:rsidR="005B7DC8" w:rsidRDefault="005B7DC8" w:rsidP="00ED3F3F">
            <w:pPr>
              <w:pStyle w:val="values"/>
            </w:pPr>
            <w:r>
              <w:t>NoneconomicAmenment</w:t>
            </w:r>
          </w:p>
          <w:p w14:paraId="1B2C6196" w14:textId="77777777" w:rsidR="005B7DC8" w:rsidRDefault="005B7DC8" w:rsidP="00ED3F3F">
            <w:pPr>
              <w:pStyle w:val="values"/>
            </w:pPr>
            <w:r>
              <w:t>Modify</w:t>
            </w:r>
          </w:p>
          <w:p w14:paraId="10A87802" w14:textId="77777777" w:rsidR="005B7DC8" w:rsidRDefault="005B7DC8" w:rsidP="00ED3F3F">
            <w:pPr>
              <w:pStyle w:val="values"/>
            </w:pPr>
            <w:r>
              <w:t>Exercise</w:t>
            </w:r>
          </w:p>
          <w:p w14:paraId="2A10A744" w14:textId="77777777" w:rsidR="005B7DC8" w:rsidRDefault="005B7DC8" w:rsidP="00ED3F3F">
            <w:pPr>
              <w:pStyle w:val="values"/>
            </w:pPr>
            <w:r>
              <w:t>Increase</w:t>
            </w:r>
          </w:p>
          <w:p w14:paraId="5BED9A91" w14:textId="77777777" w:rsidR="005B7DC8" w:rsidRDefault="005B7DC8" w:rsidP="00ED3F3F">
            <w:pPr>
              <w:pStyle w:val="values"/>
            </w:pPr>
            <w:r>
              <w:t>NewTrade</w:t>
            </w:r>
          </w:p>
          <w:p w14:paraId="454F95BA" w14:textId="77777777" w:rsidR="005B7DC8" w:rsidRDefault="005B7DC8" w:rsidP="00ED3F3F">
            <w:pPr>
              <w:pStyle w:val="values"/>
            </w:pPr>
            <w:r>
              <w:t>Noation</w:t>
            </w:r>
          </w:p>
          <w:p w14:paraId="192FCD60" w14:textId="77777777" w:rsidR="005B7DC8" w:rsidRDefault="005B7DC8" w:rsidP="00ED3F3F">
            <w:pPr>
              <w:pStyle w:val="values"/>
            </w:pPr>
            <w:r>
              <w:t>NotationFee</w:t>
            </w:r>
          </w:p>
          <w:p w14:paraId="59E69651" w14:textId="77777777" w:rsidR="005B7DC8" w:rsidRDefault="005B7DC8" w:rsidP="00ED3F3F">
            <w:pPr>
              <w:pStyle w:val="values"/>
            </w:pPr>
            <w:r>
              <w:t>FullTermination</w:t>
            </w:r>
          </w:p>
          <w:p w14:paraId="7E219556" w14:textId="77777777" w:rsidR="005B7DC8" w:rsidRPr="006159E6" w:rsidRDefault="005B7DC8" w:rsidP="00ED3F3F">
            <w:pPr>
              <w:pStyle w:val="values"/>
            </w:pPr>
            <w:r>
              <w:t>PartialTermination</w:t>
            </w:r>
          </w:p>
        </w:tc>
        <w:tc>
          <w:tcPr>
            <w:tcW w:w="1417" w:type="dxa"/>
          </w:tcPr>
          <w:p w14:paraId="696B045E" w14:textId="77777777" w:rsidR="005B7DC8" w:rsidRPr="006159E6" w:rsidRDefault="005B7DC8" w:rsidP="00482B66">
            <w:pPr>
              <w:pStyle w:val="CellBody"/>
              <w:rPr>
                <w:lang w:val="en-US"/>
              </w:rPr>
            </w:pPr>
            <w:r w:rsidRPr="006159E6">
              <w:rPr>
                <w:lang w:val="en-US"/>
              </w:rPr>
              <w:t>string</w:t>
            </w:r>
          </w:p>
        </w:tc>
        <w:tc>
          <w:tcPr>
            <w:tcW w:w="851" w:type="dxa"/>
          </w:tcPr>
          <w:p w14:paraId="49937B5D" w14:textId="77777777" w:rsidR="005B7DC8" w:rsidRPr="006159E6" w:rsidRDefault="005B7DC8" w:rsidP="00482B66">
            <w:pPr>
              <w:pStyle w:val="CellBody"/>
              <w:rPr>
                <w:lang w:val="en-US"/>
              </w:rPr>
            </w:pPr>
          </w:p>
        </w:tc>
      </w:tr>
      <w:tr w:rsidR="005B7DC8" w:rsidRPr="006159E6" w14:paraId="5DE758FA" w14:textId="77777777" w:rsidTr="00AC0214">
        <w:trPr>
          <w:cantSplit/>
        </w:trPr>
        <w:tc>
          <w:tcPr>
            <w:tcW w:w="1843" w:type="dxa"/>
            <w:gridSpan w:val="2"/>
          </w:tcPr>
          <w:p w14:paraId="5BF3E567" w14:textId="77777777" w:rsidR="005B7DC8" w:rsidRPr="006159E6" w:rsidRDefault="005B7DC8" w:rsidP="00482B66">
            <w:pPr>
              <w:pStyle w:val="CellBody"/>
              <w:rPr>
                <w:lang w:val="en-US"/>
              </w:rPr>
            </w:pPr>
            <w:r w:rsidRPr="006159E6">
              <w:rPr>
                <w:lang w:val="en-US"/>
              </w:rPr>
              <w:t>Document</w:t>
            </w:r>
            <w:r w:rsidRPr="006159E6">
              <w:rPr>
                <w:lang w:val="en-US"/>
              </w:rPr>
              <w:softHyphen/>
              <w:t>Description</w:t>
            </w:r>
            <w:r w:rsidRPr="006159E6">
              <w:rPr>
                <w:lang w:val="en-US"/>
              </w:rPr>
              <w:softHyphen/>
              <w:t>Type</w:t>
            </w:r>
          </w:p>
        </w:tc>
        <w:tc>
          <w:tcPr>
            <w:tcW w:w="5387" w:type="dxa"/>
          </w:tcPr>
          <w:p w14:paraId="36B496CE"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490A3660" w14:textId="77777777" w:rsidR="005B7DC8" w:rsidRPr="006159E6" w:rsidRDefault="005B7DC8" w:rsidP="00ED3F3F">
            <w:pPr>
              <w:pStyle w:val="values"/>
            </w:pPr>
            <w:r w:rsidRPr="006159E6">
              <w:t xml:space="preserve">CONFIRM </w:t>
            </w:r>
          </w:p>
          <w:p w14:paraId="27D4DD0A" w14:textId="77777777" w:rsidR="005B7DC8" w:rsidRPr="006159E6" w:rsidRDefault="005B7DC8" w:rsidP="00ED3F3F">
            <w:pPr>
              <w:pStyle w:val="values"/>
            </w:pPr>
            <w:r w:rsidRPr="006159E6">
              <w:t xml:space="preserve">DRAFT </w:t>
            </w:r>
          </w:p>
          <w:p w14:paraId="2C308C25" w14:textId="77777777" w:rsidR="005B7DC8" w:rsidRPr="006159E6" w:rsidRDefault="005B7DC8" w:rsidP="00ED3F3F">
            <w:pPr>
              <w:pStyle w:val="values"/>
            </w:pPr>
            <w:r w:rsidRPr="006159E6">
              <w:t xml:space="preserve">CREDIT_ANNEX </w:t>
            </w:r>
          </w:p>
          <w:p w14:paraId="5D7D342B" w14:textId="77777777" w:rsidR="005B7DC8" w:rsidRPr="006159E6" w:rsidRDefault="005B7DC8" w:rsidP="00ED3F3F">
            <w:pPr>
              <w:pStyle w:val="values"/>
            </w:pPr>
            <w:r w:rsidRPr="006159E6">
              <w:t xml:space="preserve">HISTORICAL </w:t>
            </w:r>
          </w:p>
          <w:p w14:paraId="27472F76" w14:textId="77777777" w:rsidR="005B7DC8" w:rsidRPr="006159E6" w:rsidRDefault="005B7DC8" w:rsidP="00ED3F3F">
            <w:pPr>
              <w:pStyle w:val="values"/>
            </w:pPr>
            <w:r w:rsidRPr="006159E6">
              <w:t>HISTORICALEXPIRED</w:t>
            </w:r>
          </w:p>
        </w:tc>
        <w:tc>
          <w:tcPr>
            <w:tcW w:w="1417" w:type="dxa"/>
          </w:tcPr>
          <w:p w14:paraId="70F49389" w14:textId="77777777" w:rsidR="005B7DC8" w:rsidRPr="006159E6" w:rsidRDefault="005B7DC8" w:rsidP="00482B66">
            <w:pPr>
              <w:pStyle w:val="CellBody"/>
              <w:rPr>
                <w:lang w:val="en-US"/>
              </w:rPr>
            </w:pPr>
            <w:r w:rsidRPr="006159E6">
              <w:rPr>
                <w:lang w:val="en-US"/>
              </w:rPr>
              <w:t>NMTOKEN</w:t>
            </w:r>
          </w:p>
        </w:tc>
        <w:tc>
          <w:tcPr>
            <w:tcW w:w="851" w:type="dxa"/>
          </w:tcPr>
          <w:p w14:paraId="71CCEE85" w14:textId="77777777" w:rsidR="005B7DC8" w:rsidRPr="006159E6" w:rsidRDefault="005B7DC8" w:rsidP="00482B66">
            <w:pPr>
              <w:pStyle w:val="CellBody"/>
              <w:rPr>
                <w:lang w:val="en-US"/>
              </w:rPr>
            </w:pPr>
          </w:p>
        </w:tc>
      </w:tr>
      <w:tr w:rsidR="00CC72C8" w:rsidRPr="006159E6" w14:paraId="465E6971" w14:textId="77777777" w:rsidTr="00AC0214">
        <w:trPr>
          <w:cantSplit/>
          <w:ins w:id="2117" w:author="Autor"/>
        </w:trPr>
        <w:tc>
          <w:tcPr>
            <w:tcW w:w="1843" w:type="dxa"/>
            <w:gridSpan w:val="2"/>
          </w:tcPr>
          <w:p w14:paraId="71610916" w14:textId="2EFFDD08" w:rsidR="00CC72C8" w:rsidRPr="006159E6" w:rsidRDefault="00CC72C8" w:rsidP="00482B66">
            <w:pPr>
              <w:pStyle w:val="CellBody"/>
              <w:rPr>
                <w:ins w:id="2118" w:author="Autor"/>
                <w:lang w:val="en-US"/>
              </w:rPr>
            </w:pPr>
            <w:ins w:id="2119" w:author="Autor">
              <w:r>
                <w:rPr>
                  <w:lang w:val="en-US"/>
                </w:rPr>
                <w:t>DOWType</w:t>
              </w:r>
            </w:ins>
          </w:p>
        </w:tc>
        <w:tc>
          <w:tcPr>
            <w:tcW w:w="5387" w:type="dxa"/>
          </w:tcPr>
          <w:p w14:paraId="0D3D77C7" w14:textId="77777777" w:rsidR="004F7E69" w:rsidRDefault="004F7E69" w:rsidP="004F7E69">
            <w:pPr>
              <w:pStyle w:val="CellBody"/>
              <w:rPr>
                <w:ins w:id="2120" w:author="Autor"/>
                <w:lang w:val="en-US"/>
              </w:rPr>
            </w:pPr>
            <w:ins w:id="2121" w:author="Autor">
              <w:r>
                <w:rPr>
                  <w:lang w:val="en-US"/>
                </w:rPr>
                <w:t>The following values are allowed:</w:t>
              </w:r>
            </w:ins>
          </w:p>
          <w:p w14:paraId="0A28CD96" w14:textId="77777777" w:rsidR="004F7E69" w:rsidRPr="00095720" w:rsidRDefault="004F7E69" w:rsidP="004F7E69">
            <w:pPr>
              <w:pStyle w:val="values"/>
              <w:rPr>
                <w:ins w:id="2122" w:author="Autor"/>
              </w:rPr>
            </w:pPr>
            <w:ins w:id="2123" w:author="Autor">
              <w:r w:rsidRPr="00095720">
                <w:t>WD = Weekdays</w:t>
              </w:r>
            </w:ins>
          </w:p>
          <w:p w14:paraId="5A63B81E" w14:textId="77777777" w:rsidR="004F7E69" w:rsidRPr="00095720" w:rsidRDefault="004F7E69" w:rsidP="004F7E69">
            <w:pPr>
              <w:pStyle w:val="values"/>
              <w:rPr>
                <w:ins w:id="2124" w:author="Autor"/>
              </w:rPr>
            </w:pPr>
            <w:ins w:id="2125" w:author="Autor">
              <w:r w:rsidRPr="00095720">
                <w:t>WN = Weekend</w:t>
              </w:r>
            </w:ins>
          </w:p>
          <w:p w14:paraId="3E9B302B" w14:textId="77777777" w:rsidR="004F7E69" w:rsidRPr="00095720" w:rsidRDefault="004F7E69" w:rsidP="004F7E69">
            <w:pPr>
              <w:pStyle w:val="values"/>
              <w:rPr>
                <w:ins w:id="2126" w:author="Autor"/>
              </w:rPr>
            </w:pPr>
            <w:ins w:id="2127" w:author="Autor">
              <w:r w:rsidRPr="00095720">
                <w:t>MO = Monday</w:t>
              </w:r>
            </w:ins>
          </w:p>
          <w:p w14:paraId="6293A953" w14:textId="77777777" w:rsidR="004F7E69" w:rsidRPr="00095720" w:rsidRDefault="004F7E69" w:rsidP="004F7E69">
            <w:pPr>
              <w:pStyle w:val="values"/>
              <w:rPr>
                <w:ins w:id="2128" w:author="Autor"/>
              </w:rPr>
            </w:pPr>
            <w:ins w:id="2129" w:author="Autor">
              <w:r w:rsidRPr="00095720">
                <w:t>TU = Tuesday</w:t>
              </w:r>
            </w:ins>
          </w:p>
          <w:p w14:paraId="55D3CED6" w14:textId="77777777" w:rsidR="004F7E69" w:rsidRPr="00095720" w:rsidRDefault="004F7E69" w:rsidP="004F7E69">
            <w:pPr>
              <w:pStyle w:val="values"/>
              <w:rPr>
                <w:ins w:id="2130" w:author="Autor"/>
              </w:rPr>
            </w:pPr>
            <w:ins w:id="2131" w:author="Autor">
              <w:r w:rsidRPr="00095720">
                <w:t>WE = Wednesday</w:t>
              </w:r>
            </w:ins>
          </w:p>
          <w:p w14:paraId="39B2C0FC" w14:textId="77777777" w:rsidR="004F7E69" w:rsidRPr="00095720" w:rsidRDefault="004F7E69" w:rsidP="004F7E69">
            <w:pPr>
              <w:pStyle w:val="values"/>
              <w:rPr>
                <w:ins w:id="2132" w:author="Autor"/>
              </w:rPr>
            </w:pPr>
            <w:ins w:id="2133" w:author="Autor">
              <w:r w:rsidRPr="00095720">
                <w:t>TH = Thursday</w:t>
              </w:r>
            </w:ins>
          </w:p>
          <w:p w14:paraId="19A243D7" w14:textId="77777777" w:rsidR="004F7E69" w:rsidRPr="00095720" w:rsidRDefault="004F7E69" w:rsidP="004F7E69">
            <w:pPr>
              <w:pStyle w:val="values"/>
              <w:rPr>
                <w:ins w:id="2134" w:author="Autor"/>
              </w:rPr>
            </w:pPr>
            <w:ins w:id="2135" w:author="Autor">
              <w:r w:rsidRPr="00095720">
                <w:t>FR = Friday</w:t>
              </w:r>
            </w:ins>
          </w:p>
          <w:p w14:paraId="01113CBE" w14:textId="77777777" w:rsidR="004F7E69" w:rsidRPr="00095720" w:rsidRDefault="004F7E69" w:rsidP="004F7E69">
            <w:pPr>
              <w:pStyle w:val="values"/>
              <w:rPr>
                <w:ins w:id="2136" w:author="Autor"/>
              </w:rPr>
            </w:pPr>
            <w:ins w:id="2137" w:author="Autor">
              <w:r w:rsidRPr="00095720">
                <w:t>SA = Saturday</w:t>
              </w:r>
            </w:ins>
          </w:p>
          <w:p w14:paraId="4FEFD987" w14:textId="77777777" w:rsidR="00CC72C8" w:rsidRDefault="004F7E69" w:rsidP="004F7E69">
            <w:pPr>
              <w:pStyle w:val="values"/>
              <w:rPr>
                <w:ins w:id="2138" w:author="Autor"/>
              </w:rPr>
            </w:pPr>
            <w:ins w:id="2139" w:author="Autor">
              <w:r w:rsidRPr="00095720">
                <w:t>SU = Sunday</w:t>
              </w:r>
            </w:ins>
          </w:p>
          <w:p w14:paraId="32A69072" w14:textId="2C6AB464" w:rsidR="006A5F12" w:rsidRDefault="00987EE2" w:rsidP="009C291D">
            <w:pPr>
              <w:pStyle w:val="CellBody"/>
              <w:rPr>
                <w:ins w:id="2140" w:author="Autor"/>
              </w:rPr>
            </w:pPr>
            <w:ins w:id="2141" w:author="Autor">
              <w:r>
                <w:t xml:space="preserve">Multiple </w:t>
              </w:r>
              <w:r w:rsidR="006A5F12">
                <w:t xml:space="preserve">values can be concatenated using </w:t>
              </w:r>
              <w:r w:rsidR="009C291D">
                <w:t>space</w:t>
              </w:r>
              <w:r w:rsidR="006A5F12">
                <w:t xml:space="preserve"> as separation character. </w:t>
              </w:r>
            </w:ins>
          </w:p>
        </w:tc>
        <w:tc>
          <w:tcPr>
            <w:tcW w:w="1417" w:type="dxa"/>
          </w:tcPr>
          <w:p w14:paraId="3B003E34" w14:textId="50A4B245" w:rsidR="00CC72C8" w:rsidRPr="006159E6" w:rsidRDefault="004F7E69" w:rsidP="00482B66">
            <w:pPr>
              <w:pStyle w:val="CellBody"/>
              <w:rPr>
                <w:ins w:id="2142" w:author="Autor"/>
                <w:lang w:val="en-US"/>
              </w:rPr>
            </w:pPr>
            <w:ins w:id="2143" w:author="Autor">
              <w:r>
                <w:rPr>
                  <w:lang w:val="en-US"/>
                </w:rPr>
                <w:t>string</w:t>
              </w:r>
            </w:ins>
          </w:p>
        </w:tc>
        <w:tc>
          <w:tcPr>
            <w:tcW w:w="851" w:type="dxa"/>
          </w:tcPr>
          <w:p w14:paraId="135F3419" w14:textId="070167EB" w:rsidR="00CC72C8" w:rsidRPr="006159E6" w:rsidRDefault="00CC72C8" w:rsidP="00482B66">
            <w:pPr>
              <w:pStyle w:val="CellBody"/>
              <w:rPr>
                <w:ins w:id="2144" w:author="Autor"/>
                <w:lang w:val="en-US"/>
              </w:rPr>
            </w:pPr>
          </w:p>
        </w:tc>
      </w:tr>
      <w:tr w:rsidR="000441BC" w:rsidRPr="006159E6" w14:paraId="7FC6F423" w14:textId="77777777" w:rsidTr="00AC0214">
        <w:trPr>
          <w:cantSplit/>
          <w:ins w:id="2145" w:author="Autor"/>
        </w:trPr>
        <w:tc>
          <w:tcPr>
            <w:tcW w:w="1843" w:type="dxa"/>
            <w:gridSpan w:val="2"/>
          </w:tcPr>
          <w:p w14:paraId="2070D9AD" w14:textId="0E90CE77" w:rsidR="000441BC" w:rsidRDefault="000441BC" w:rsidP="00482B66">
            <w:pPr>
              <w:pStyle w:val="CellBody"/>
              <w:rPr>
                <w:ins w:id="2146" w:author="Autor"/>
                <w:lang w:val="en-US"/>
              </w:rPr>
            </w:pPr>
            <w:ins w:id="2147" w:author="Autor">
              <w:r>
                <w:rPr>
                  <w:lang w:val="en-US"/>
                </w:rPr>
                <w:t>Duration</w:t>
              </w:r>
              <w:r w:rsidRPr="0051769E">
                <w:rPr>
                  <w:lang w:val="en-US"/>
                </w:rPr>
                <w:t>Type</w:t>
              </w:r>
            </w:ins>
          </w:p>
        </w:tc>
        <w:tc>
          <w:tcPr>
            <w:tcW w:w="5387" w:type="dxa"/>
          </w:tcPr>
          <w:p w14:paraId="385E022D" w14:textId="09864C1F" w:rsidR="000441BC" w:rsidRDefault="000441BC" w:rsidP="000441BC">
            <w:pPr>
              <w:pStyle w:val="CellBody"/>
              <w:rPr>
                <w:ins w:id="2148" w:author="Autor"/>
              </w:rPr>
            </w:pPr>
            <w:ins w:id="2149" w:author="Autor">
              <w:r>
                <w:t>The following values are allowed:</w:t>
              </w:r>
            </w:ins>
          </w:p>
          <w:p w14:paraId="45E9A5FC" w14:textId="30A23771" w:rsidR="000441BC" w:rsidRPr="000441BC" w:rsidRDefault="000441BC" w:rsidP="000441BC">
            <w:pPr>
              <w:pStyle w:val="values"/>
              <w:rPr>
                <w:ins w:id="2150" w:author="Autor"/>
              </w:rPr>
            </w:pPr>
            <w:ins w:id="2151" w:author="Autor">
              <w:r w:rsidRPr="000441BC">
                <w:t>N</w:t>
              </w:r>
              <w:r w:rsidR="0092263B">
                <w:t xml:space="preserve"> </w:t>
              </w:r>
              <w:r w:rsidRPr="000441BC">
                <w:t>=</w:t>
              </w:r>
              <w:r w:rsidR="0092263B">
                <w:t xml:space="preserve"> </w:t>
              </w:r>
              <w:r w:rsidRPr="000441BC">
                <w:t>Minutes</w:t>
              </w:r>
            </w:ins>
          </w:p>
          <w:p w14:paraId="2F919A13" w14:textId="5A35B534" w:rsidR="000441BC" w:rsidRPr="000441BC" w:rsidRDefault="000441BC" w:rsidP="000441BC">
            <w:pPr>
              <w:pStyle w:val="values"/>
              <w:rPr>
                <w:ins w:id="2152" w:author="Autor"/>
              </w:rPr>
            </w:pPr>
            <w:ins w:id="2153" w:author="Autor">
              <w:r w:rsidRPr="000441BC">
                <w:t>H</w:t>
              </w:r>
              <w:r w:rsidR="0092263B">
                <w:t xml:space="preserve"> </w:t>
              </w:r>
              <w:r w:rsidRPr="000441BC">
                <w:t>= Hour</w:t>
              </w:r>
            </w:ins>
          </w:p>
          <w:p w14:paraId="7FD0A975" w14:textId="59756CD9" w:rsidR="000441BC" w:rsidRPr="000441BC" w:rsidRDefault="000441BC" w:rsidP="000441BC">
            <w:pPr>
              <w:pStyle w:val="values"/>
              <w:rPr>
                <w:ins w:id="2154" w:author="Autor"/>
              </w:rPr>
            </w:pPr>
            <w:ins w:id="2155" w:author="Autor">
              <w:r w:rsidRPr="000441BC">
                <w:t>D</w:t>
              </w:r>
              <w:r w:rsidR="0092263B">
                <w:t xml:space="preserve"> </w:t>
              </w:r>
              <w:r w:rsidRPr="000441BC">
                <w:t xml:space="preserve">= Day </w:t>
              </w:r>
            </w:ins>
          </w:p>
          <w:p w14:paraId="0301F68D" w14:textId="38C2C750" w:rsidR="000441BC" w:rsidRPr="000441BC" w:rsidRDefault="000441BC" w:rsidP="000441BC">
            <w:pPr>
              <w:pStyle w:val="values"/>
              <w:rPr>
                <w:ins w:id="2156" w:author="Autor"/>
              </w:rPr>
            </w:pPr>
            <w:ins w:id="2157" w:author="Autor">
              <w:r w:rsidRPr="000441BC">
                <w:t>W</w:t>
              </w:r>
              <w:r w:rsidR="0092263B">
                <w:t xml:space="preserve"> </w:t>
              </w:r>
              <w:r w:rsidRPr="000441BC">
                <w:t>=</w:t>
              </w:r>
              <w:r w:rsidR="0092263B">
                <w:t xml:space="preserve"> </w:t>
              </w:r>
              <w:r w:rsidRPr="000441BC">
                <w:t xml:space="preserve">Week </w:t>
              </w:r>
            </w:ins>
          </w:p>
          <w:p w14:paraId="7D5C3B3D" w14:textId="77AA856B" w:rsidR="000441BC" w:rsidRPr="000441BC" w:rsidRDefault="000441BC" w:rsidP="000441BC">
            <w:pPr>
              <w:pStyle w:val="values"/>
              <w:rPr>
                <w:ins w:id="2158" w:author="Autor"/>
              </w:rPr>
            </w:pPr>
            <w:ins w:id="2159" w:author="Autor">
              <w:r w:rsidRPr="000441BC">
                <w:t>M</w:t>
              </w:r>
              <w:r w:rsidR="0092263B">
                <w:t xml:space="preserve"> </w:t>
              </w:r>
              <w:r w:rsidRPr="000441BC">
                <w:t>=</w:t>
              </w:r>
              <w:r w:rsidR="0092263B">
                <w:t xml:space="preserve"> </w:t>
              </w:r>
              <w:r w:rsidRPr="000441BC">
                <w:t xml:space="preserve">Month </w:t>
              </w:r>
            </w:ins>
          </w:p>
          <w:p w14:paraId="56597FF5" w14:textId="77777777" w:rsidR="000441BC" w:rsidRPr="000441BC" w:rsidRDefault="000441BC" w:rsidP="000441BC">
            <w:pPr>
              <w:pStyle w:val="values"/>
              <w:rPr>
                <w:ins w:id="2160" w:author="Autor"/>
              </w:rPr>
            </w:pPr>
            <w:ins w:id="2161" w:author="Autor">
              <w:r w:rsidRPr="000441BC">
                <w:t xml:space="preserve">Q = Quarter </w:t>
              </w:r>
            </w:ins>
          </w:p>
          <w:p w14:paraId="428EC0E1" w14:textId="63CD4B3C" w:rsidR="000441BC" w:rsidRPr="000441BC" w:rsidRDefault="000441BC" w:rsidP="000441BC">
            <w:pPr>
              <w:pStyle w:val="values"/>
              <w:rPr>
                <w:ins w:id="2162" w:author="Autor"/>
              </w:rPr>
            </w:pPr>
            <w:ins w:id="2163" w:author="Autor">
              <w:r w:rsidRPr="000441BC">
                <w:t>S</w:t>
              </w:r>
              <w:r w:rsidR="0092263B">
                <w:t xml:space="preserve"> </w:t>
              </w:r>
              <w:r w:rsidRPr="000441BC">
                <w:t>= Season</w:t>
              </w:r>
            </w:ins>
          </w:p>
          <w:p w14:paraId="798A60A2" w14:textId="55CC3641" w:rsidR="000441BC" w:rsidRPr="000441BC" w:rsidRDefault="000441BC" w:rsidP="000441BC">
            <w:pPr>
              <w:pStyle w:val="values"/>
              <w:rPr>
                <w:ins w:id="2164" w:author="Autor"/>
              </w:rPr>
            </w:pPr>
            <w:ins w:id="2165" w:author="Autor">
              <w:r w:rsidRPr="000441BC">
                <w:t>Y</w:t>
              </w:r>
              <w:r w:rsidR="0092263B">
                <w:t xml:space="preserve"> </w:t>
              </w:r>
              <w:r w:rsidRPr="000441BC">
                <w:t xml:space="preserve">= Annual </w:t>
              </w:r>
            </w:ins>
          </w:p>
          <w:p w14:paraId="245B8356" w14:textId="3A7837B7" w:rsidR="000441BC" w:rsidRDefault="000441BC" w:rsidP="000441BC">
            <w:pPr>
              <w:pStyle w:val="values"/>
              <w:rPr>
                <w:ins w:id="2166" w:author="Autor"/>
              </w:rPr>
            </w:pPr>
            <w:ins w:id="2167" w:author="Autor">
              <w:r w:rsidRPr="000441BC">
                <w:t>O</w:t>
              </w:r>
              <w:r w:rsidR="0092263B">
                <w:t xml:space="preserve"> </w:t>
              </w:r>
              <w:r w:rsidRPr="000441BC">
                <w:t>=</w:t>
              </w:r>
              <w:r w:rsidR="0092263B">
                <w:t xml:space="preserve"> </w:t>
              </w:r>
              <w:r w:rsidRPr="000441BC">
                <w:t>Other</w:t>
              </w:r>
            </w:ins>
          </w:p>
        </w:tc>
        <w:tc>
          <w:tcPr>
            <w:tcW w:w="1417" w:type="dxa"/>
          </w:tcPr>
          <w:p w14:paraId="65CA4AA3" w14:textId="2EAC3FD9" w:rsidR="000441BC" w:rsidRDefault="001E4584" w:rsidP="00482B66">
            <w:pPr>
              <w:pStyle w:val="CellBody"/>
              <w:rPr>
                <w:ins w:id="2168" w:author="Autor"/>
                <w:lang w:val="en-US"/>
              </w:rPr>
            </w:pPr>
            <w:ins w:id="2169" w:author="Autor">
              <w:r>
                <w:rPr>
                  <w:lang w:val="en-US"/>
                </w:rPr>
                <w:t>string</w:t>
              </w:r>
            </w:ins>
          </w:p>
        </w:tc>
        <w:tc>
          <w:tcPr>
            <w:tcW w:w="851" w:type="dxa"/>
          </w:tcPr>
          <w:p w14:paraId="1C9E4B99" w14:textId="77777777" w:rsidR="000441BC" w:rsidRDefault="000441BC" w:rsidP="00482B66">
            <w:pPr>
              <w:pStyle w:val="CellBody"/>
              <w:rPr>
                <w:ins w:id="2170" w:author="Autor"/>
                <w:lang w:val="en-US"/>
              </w:rPr>
            </w:pPr>
          </w:p>
        </w:tc>
      </w:tr>
    </w:tbl>
    <w:p w14:paraId="0F4D67FC" w14:textId="77777777" w:rsidR="00EC6647" w:rsidRPr="006159E6" w:rsidRDefault="00EC6647" w:rsidP="00EC6647">
      <w:pPr>
        <w:pStyle w:val="berschrift2"/>
        <w:rPr>
          <w:lang w:val="en-US"/>
        </w:rPr>
      </w:pPr>
      <w:bookmarkStart w:id="2171" w:name="_Ref450749343"/>
      <w:bookmarkStart w:id="2172" w:name="_Toc489975934"/>
      <w:r w:rsidRPr="006159E6">
        <w:rPr>
          <w:lang w:val="en-US"/>
        </w:rPr>
        <w:lastRenderedPageBreak/>
        <w:t>E–L</w:t>
      </w:r>
      <w:bookmarkEnd w:id="2171"/>
      <w:bookmarkEnd w:id="2172"/>
    </w:p>
    <w:tbl>
      <w:tblPr>
        <w:tblW w:w="949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20" w:firstRow="1" w:lastRow="0" w:firstColumn="0" w:lastColumn="0" w:noHBand="0" w:noVBand="0"/>
      </w:tblPr>
      <w:tblGrid>
        <w:gridCol w:w="1843"/>
        <w:gridCol w:w="5387"/>
        <w:gridCol w:w="1365"/>
        <w:gridCol w:w="903"/>
      </w:tblGrid>
      <w:tr w:rsidR="005B7DC8" w:rsidRPr="006159E6" w14:paraId="4C215418" w14:textId="77777777" w:rsidTr="00482B66">
        <w:trPr>
          <w:cantSplit/>
          <w:tblHeader/>
        </w:trPr>
        <w:tc>
          <w:tcPr>
            <w:tcW w:w="1843" w:type="dxa"/>
            <w:shd w:val="clear" w:color="auto" w:fill="E6E6E6"/>
          </w:tcPr>
          <w:p w14:paraId="279AD703" w14:textId="77777777" w:rsidR="005B7DC8" w:rsidRPr="006159E6" w:rsidRDefault="005B7DC8" w:rsidP="00DE1B53">
            <w:pPr>
              <w:pStyle w:val="CellBody"/>
              <w:keepNext/>
              <w:rPr>
                <w:rStyle w:val="Fett"/>
                <w:lang w:val="en-US"/>
              </w:rPr>
            </w:pPr>
            <w:r w:rsidRPr="006159E6">
              <w:rPr>
                <w:rStyle w:val="Fett"/>
                <w:lang w:val="en-US"/>
              </w:rPr>
              <w:t xml:space="preserve">Field Type </w:t>
            </w:r>
          </w:p>
        </w:tc>
        <w:tc>
          <w:tcPr>
            <w:tcW w:w="5387" w:type="dxa"/>
            <w:shd w:val="clear" w:color="auto" w:fill="E6E6E6"/>
          </w:tcPr>
          <w:p w14:paraId="7A3744DC" w14:textId="77777777" w:rsidR="005B7DC8" w:rsidRPr="006159E6" w:rsidRDefault="005B7DC8" w:rsidP="00482B66">
            <w:pPr>
              <w:pStyle w:val="CellBody"/>
              <w:rPr>
                <w:rStyle w:val="Fett"/>
                <w:lang w:val="en-US"/>
              </w:rPr>
            </w:pPr>
            <w:r w:rsidRPr="006159E6">
              <w:rPr>
                <w:rStyle w:val="Fett"/>
                <w:lang w:val="en-US"/>
              </w:rPr>
              <w:t>Definition</w:t>
            </w:r>
          </w:p>
        </w:tc>
        <w:tc>
          <w:tcPr>
            <w:tcW w:w="1365" w:type="dxa"/>
            <w:shd w:val="clear" w:color="auto" w:fill="E6E6E6"/>
          </w:tcPr>
          <w:p w14:paraId="3559A3A9" w14:textId="77777777" w:rsidR="005B7DC8" w:rsidRPr="006159E6" w:rsidRDefault="005B7DC8" w:rsidP="00482B66">
            <w:pPr>
              <w:pStyle w:val="CellBody"/>
              <w:rPr>
                <w:rStyle w:val="Fett"/>
                <w:lang w:val="en-US"/>
              </w:rPr>
            </w:pPr>
            <w:r w:rsidRPr="006159E6">
              <w:rPr>
                <w:rStyle w:val="Fett"/>
                <w:lang w:val="en-US"/>
              </w:rPr>
              <w:t>Base Type</w:t>
            </w:r>
          </w:p>
        </w:tc>
        <w:tc>
          <w:tcPr>
            <w:tcW w:w="903" w:type="dxa"/>
            <w:shd w:val="clear" w:color="auto" w:fill="E6E6E6"/>
          </w:tcPr>
          <w:p w14:paraId="4AE8480F" w14:textId="77777777" w:rsidR="005B7DC8" w:rsidRPr="006159E6" w:rsidRDefault="005B7DC8" w:rsidP="00482B66">
            <w:pPr>
              <w:pStyle w:val="CellBody"/>
              <w:rPr>
                <w:rStyle w:val="Fett"/>
                <w:lang w:val="en-US"/>
              </w:rPr>
            </w:pPr>
            <w:r>
              <w:rPr>
                <w:rStyle w:val="Fett"/>
                <w:lang w:val="en-US"/>
              </w:rPr>
              <w:t>Length</w:t>
            </w:r>
          </w:p>
        </w:tc>
      </w:tr>
      <w:tr w:rsidR="005B7DC8" w:rsidRPr="006159E6" w14:paraId="49B4E41E" w14:textId="77777777" w:rsidTr="00482B66">
        <w:trPr>
          <w:cantSplit/>
        </w:trPr>
        <w:tc>
          <w:tcPr>
            <w:tcW w:w="1843" w:type="dxa"/>
          </w:tcPr>
          <w:p w14:paraId="35A40518" w14:textId="77777777" w:rsidR="005B7DC8" w:rsidRPr="006159E6" w:rsidRDefault="005B7DC8" w:rsidP="00482B66">
            <w:pPr>
              <w:pStyle w:val="CellBody"/>
              <w:rPr>
                <w:lang w:val="en-US"/>
              </w:rPr>
            </w:pPr>
            <w:r w:rsidRPr="006159E6">
              <w:rPr>
                <w:lang w:val="en-US"/>
              </w:rPr>
              <w:t>EMIR</w:t>
            </w:r>
            <w:r w:rsidRPr="006159E6">
              <w:rPr>
                <w:lang w:val="en-US"/>
              </w:rPr>
              <w:softHyphen/>
              <w:t>Option</w:t>
            </w:r>
            <w:r w:rsidRPr="006159E6">
              <w:rPr>
                <w:lang w:val="en-US"/>
              </w:rPr>
              <w:softHyphen/>
              <w:t>Style</w:t>
            </w:r>
          </w:p>
        </w:tc>
        <w:tc>
          <w:tcPr>
            <w:tcW w:w="5387" w:type="dxa"/>
          </w:tcPr>
          <w:p w14:paraId="70644487"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51A5F4F0" w14:textId="77777777" w:rsidR="005B7DC8" w:rsidRPr="006159E6" w:rsidRDefault="005B7DC8" w:rsidP="00ED3F3F">
            <w:pPr>
              <w:pStyle w:val="values"/>
            </w:pPr>
            <w:r>
              <w:t>A = American</w:t>
            </w:r>
          </w:p>
          <w:p w14:paraId="66B28BCD" w14:textId="77777777" w:rsidR="005B7DC8" w:rsidRPr="006159E6" w:rsidRDefault="005B7DC8" w:rsidP="00ED3F3F">
            <w:pPr>
              <w:pStyle w:val="values"/>
            </w:pPr>
            <w:r w:rsidRPr="006159E6">
              <w:t>B</w:t>
            </w:r>
            <w:r>
              <w:t xml:space="preserve"> </w:t>
            </w:r>
            <w:r w:rsidRPr="006159E6">
              <w:t>=</w:t>
            </w:r>
            <w:r>
              <w:t xml:space="preserve"> Bermudan</w:t>
            </w:r>
          </w:p>
          <w:p w14:paraId="6AAA37E6" w14:textId="77777777" w:rsidR="005B7DC8" w:rsidRPr="006159E6" w:rsidRDefault="005B7DC8" w:rsidP="00ED3F3F">
            <w:pPr>
              <w:pStyle w:val="values"/>
            </w:pPr>
            <w:r w:rsidRPr="006159E6">
              <w:t>E</w:t>
            </w:r>
            <w:r>
              <w:t xml:space="preserve"> </w:t>
            </w:r>
            <w:r w:rsidRPr="006159E6">
              <w:t>=</w:t>
            </w:r>
            <w:r>
              <w:t xml:space="preserve"> </w:t>
            </w:r>
            <w:r w:rsidRPr="006159E6">
              <w:t xml:space="preserve">European </w:t>
            </w:r>
          </w:p>
          <w:p w14:paraId="1F2F5922" w14:textId="77777777" w:rsidR="005B7DC8" w:rsidRPr="006159E6" w:rsidRDefault="005B7DC8" w:rsidP="00ED3F3F">
            <w:pPr>
              <w:pStyle w:val="values"/>
            </w:pPr>
            <w:r w:rsidRPr="006159E6">
              <w:t>S</w:t>
            </w:r>
            <w:r>
              <w:t xml:space="preserve"> </w:t>
            </w:r>
            <w:r w:rsidRPr="006159E6">
              <w:t>=</w:t>
            </w:r>
            <w:r>
              <w:t xml:space="preserve"> </w:t>
            </w:r>
            <w:r w:rsidRPr="006159E6">
              <w:t>Asian</w:t>
            </w:r>
          </w:p>
        </w:tc>
        <w:tc>
          <w:tcPr>
            <w:tcW w:w="1365" w:type="dxa"/>
          </w:tcPr>
          <w:p w14:paraId="767B3A60" w14:textId="77777777" w:rsidR="005B7DC8" w:rsidRPr="006159E6" w:rsidRDefault="005B7DC8" w:rsidP="00482B66">
            <w:pPr>
              <w:pStyle w:val="CellBody"/>
              <w:rPr>
                <w:lang w:val="en-US"/>
              </w:rPr>
            </w:pPr>
            <w:r w:rsidRPr="006159E6">
              <w:rPr>
                <w:lang w:val="en-US"/>
              </w:rPr>
              <w:t>string</w:t>
            </w:r>
          </w:p>
        </w:tc>
        <w:tc>
          <w:tcPr>
            <w:tcW w:w="903" w:type="dxa"/>
          </w:tcPr>
          <w:p w14:paraId="707B6A96" w14:textId="77777777" w:rsidR="005B7DC8" w:rsidRPr="006159E6" w:rsidRDefault="005B7DC8" w:rsidP="00482B66">
            <w:pPr>
              <w:pStyle w:val="CellBody"/>
              <w:rPr>
                <w:lang w:val="en-US"/>
              </w:rPr>
            </w:pPr>
          </w:p>
        </w:tc>
      </w:tr>
      <w:tr w:rsidR="005B7DC8" w:rsidRPr="006159E6" w14:paraId="79FF1F9A" w14:textId="77777777" w:rsidTr="00482B66">
        <w:trPr>
          <w:cantSplit/>
        </w:trPr>
        <w:tc>
          <w:tcPr>
            <w:tcW w:w="1843" w:type="dxa"/>
          </w:tcPr>
          <w:p w14:paraId="3BA034D5" w14:textId="77777777" w:rsidR="005B7DC8" w:rsidRPr="006159E6" w:rsidRDefault="005B7DC8" w:rsidP="00482B66">
            <w:pPr>
              <w:pStyle w:val="CellBody"/>
              <w:rPr>
                <w:lang w:val="en-US"/>
              </w:rPr>
            </w:pPr>
            <w:r w:rsidRPr="006159E6">
              <w:rPr>
                <w:lang w:val="en-US"/>
              </w:rPr>
              <w:t>Energy</w:t>
            </w:r>
            <w:r w:rsidRPr="006159E6">
              <w:rPr>
                <w:lang w:val="en-US"/>
              </w:rPr>
              <w:softHyphen/>
              <w:t>Account</w:t>
            </w:r>
            <w:r w:rsidRPr="006159E6">
              <w:rPr>
                <w:lang w:val="en-US"/>
              </w:rPr>
              <w:softHyphen/>
              <w:t>Type</w:t>
            </w:r>
          </w:p>
        </w:tc>
        <w:tc>
          <w:tcPr>
            <w:tcW w:w="5387" w:type="dxa"/>
          </w:tcPr>
          <w:p w14:paraId="0C17925E" w14:textId="77777777" w:rsidR="005B7DC8" w:rsidRDefault="005B7DC8" w:rsidP="00482B66">
            <w:pPr>
              <w:pStyle w:val="CellBody"/>
              <w:rPr>
                <w:lang w:val="en-US"/>
              </w:rPr>
            </w:pPr>
            <w:r w:rsidRPr="006159E6">
              <w:rPr>
                <w:lang w:val="en-US"/>
              </w:rPr>
              <w:t>Definitions within the Balancing &amp; Settlement Code for the UK electricity market.</w:t>
            </w:r>
          </w:p>
          <w:p w14:paraId="7F56E275"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433A9931" w14:textId="77777777" w:rsidR="005B7DC8" w:rsidRPr="006159E6" w:rsidRDefault="005B7DC8" w:rsidP="00ED3F3F">
            <w:pPr>
              <w:pStyle w:val="values"/>
            </w:pPr>
            <w:r w:rsidRPr="006159E6">
              <w:t>Production</w:t>
            </w:r>
          </w:p>
          <w:p w14:paraId="3A13BBDA" w14:textId="77777777" w:rsidR="005B7DC8" w:rsidRPr="006159E6" w:rsidRDefault="005B7DC8" w:rsidP="00ED3F3F">
            <w:pPr>
              <w:pStyle w:val="values"/>
            </w:pPr>
            <w:r w:rsidRPr="006159E6">
              <w:t xml:space="preserve">Consumption </w:t>
            </w:r>
          </w:p>
        </w:tc>
        <w:tc>
          <w:tcPr>
            <w:tcW w:w="1365" w:type="dxa"/>
          </w:tcPr>
          <w:p w14:paraId="221A65E0" w14:textId="77777777" w:rsidR="005B7DC8" w:rsidRPr="006159E6" w:rsidRDefault="005B7DC8" w:rsidP="00482B66">
            <w:pPr>
              <w:pStyle w:val="CellBody"/>
              <w:rPr>
                <w:lang w:val="en-US"/>
              </w:rPr>
            </w:pPr>
            <w:r w:rsidRPr="006159E6">
              <w:rPr>
                <w:lang w:val="en-US"/>
              </w:rPr>
              <w:t>NMTOKEN</w:t>
            </w:r>
          </w:p>
        </w:tc>
        <w:tc>
          <w:tcPr>
            <w:tcW w:w="903" w:type="dxa"/>
          </w:tcPr>
          <w:p w14:paraId="69C30762" w14:textId="77777777" w:rsidR="005B7DC8" w:rsidRPr="006159E6" w:rsidRDefault="005B7DC8" w:rsidP="00482B66">
            <w:pPr>
              <w:pStyle w:val="CellBody"/>
              <w:rPr>
                <w:lang w:val="en-US"/>
              </w:rPr>
            </w:pPr>
          </w:p>
        </w:tc>
      </w:tr>
      <w:tr w:rsidR="005B7DC8" w:rsidRPr="006159E6" w14:paraId="69C38F22" w14:textId="77777777" w:rsidTr="00482B66">
        <w:tc>
          <w:tcPr>
            <w:tcW w:w="1843" w:type="dxa"/>
          </w:tcPr>
          <w:p w14:paraId="4B6C5174" w14:textId="77777777" w:rsidR="005B7DC8" w:rsidRPr="006159E6" w:rsidRDefault="005B7DC8" w:rsidP="00482B66">
            <w:pPr>
              <w:pStyle w:val="CellBody"/>
              <w:rPr>
                <w:lang w:val="en-US"/>
              </w:rPr>
            </w:pPr>
            <w:r w:rsidRPr="006159E6">
              <w:rPr>
                <w:lang w:val="en-US"/>
              </w:rPr>
              <w:t>Energy</w:t>
            </w:r>
            <w:r w:rsidRPr="006159E6">
              <w:rPr>
                <w:lang w:val="en-US"/>
              </w:rPr>
              <w:softHyphen/>
              <w:t>Product</w:t>
            </w:r>
            <w:r w:rsidRPr="006159E6">
              <w:rPr>
                <w:lang w:val="en-US"/>
              </w:rPr>
              <w:softHyphen/>
              <w:t>Type</w:t>
            </w:r>
          </w:p>
        </w:tc>
        <w:tc>
          <w:tcPr>
            <w:tcW w:w="5387" w:type="dxa"/>
          </w:tcPr>
          <w:p w14:paraId="157DA862" w14:textId="77777777" w:rsidR="005B7DC8" w:rsidRDefault="005B7DC8" w:rsidP="00482B66">
            <w:pPr>
              <w:pStyle w:val="CellBody"/>
              <w:rPr>
                <w:lang w:val="en-US"/>
              </w:rPr>
            </w:pPr>
            <w:r>
              <w:rPr>
                <w:lang w:val="en-US"/>
              </w:rPr>
              <w:t xml:space="preserve">Identifies </w:t>
            </w:r>
            <w:r w:rsidRPr="006159E6">
              <w:rPr>
                <w:lang w:val="en-US"/>
              </w:rPr>
              <w:t xml:space="preserve">the nature of an energy product such as </w:t>
            </w:r>
            <w:r>
              <w:rPr>
                <w:lang w:val="en-US"/>
              </w:rPr>
              <w:t>p</w:t>
            </w:r>
            <w:r w:rsidRPr="006159E6">
              <w:rPr>
                <w:lang w:val="en-US"/>
              </w:rPr>
              <w:t>ower, gas, oil, active power, reactive power</w:t>
            </w:r>
            <w:r>
              <w:rPr>
                <w:lang w:val="en-US"/>
              </w:rPr>
              <w:t xml:space="preserve"> or</w:t>
            </w:r>
            <w:r w:rsidRPr="006159E6">
              <w:rPr>
                <w:lang w:val="en-US"/>
              </w:rPr>
              <w:t xml:space="preserve"> coal</w:t>
            </w:r>
            <w:r>
              <w:rPr>
                <w:lang w:val="en-US"/>
              </w:rPr>
              <w:t>.</w:t>
            </w:r>
          </w:p>
          <w:p w14:paraId="10B177E5" w14:textId="77777777" w:rsidR="005B7DC8" w:rsidRDefault="005B7DC8" w:rsidP="00482B66">
            <w:pPr>
              <w:pStyle w:val="CellBody"/>
              <w:rPr>
                <w:lang w:val="en-US"/>
              </w:rPr>
            </w:pPr>
            <w:r w:rsidRPr="006159E6">
              <w:rPr>
                <w:lang w:val="en-US"/>
              </w:rPr>
              <w:t>These values will be referred to collectively as Emissions Commodity for the purpose of defining related business rule</w:t>
            </w:r>
            <w:r>
              <w:rPr>
                <w:lang w:val="en-US"/>
              </w:rPr>
              <w:t>s</w:t>
            </w:r>
            <w:r w:rsidRPr="006159E6">
              <w:rPr>
                <w:lang w:val="en-US"/>
              </w:rPr>
              <w:t xml:space="preserve"> within the document.</w:t>
            </w:r>
          </w:p>
          <w:p w14:paraId="035139D4" w14:textId="77777777" w:rsidR="005B7DC8" w:rsidRPr="006159E6" w:rsidRDefault="005B7DC8" w:rsidP="00482B66">
            <w:pPr>
              <w:pStyle w:val="CellBody"/>
              <w:rPr>
                <w:lang w:val="en-US"/>
              </w:rPr>
            </w:pPr>
            <w:r>
              <w:rPr>
                <w:lang w:val="en-US"/>
              </w:rPr>
              <w:t>The following energy product values are allowed:</w:t>
            </w:r>
            <w:r w:rsidRPr="006159E6">
              <w:rPr>
                <w:lang w:val="en-US"/>
              </w:rPr>
              <w:t xml:space="preserve"> </w:t>
            </w:r>
          </w:p>
          <w:p w14:paraId="5E241EE1" w14:textId="77777777" w:rsidR="005B7DC8" w:rsidRPr="006159E6" w:rsidRDefault="005B7DC8" w:rsidP="00ED3F3F">
            <w:pPr>
              <w:pStyle w:val="values"/>
            </w:pPr>
            <w:r w:rsidRPr="006159E6">
              <w:t>Gas</w:t>
            </w:r>
          </w:p>
          <w:p w14:paraId="2AC185AB" w14:textId="77777777" w:rsidR="005B7DC8" w:rsidRPr="006159E6" w:rsidRDefault="005B7DC8" w:rsidP="00ED3F3F">
            <w:pPr>
              <w:pStyle w:val="values"/>
            </w:pPr>
            <w:r w:rsidRPr="006159E6">
              <w:t>Power</w:t>
            </w:r>
          </w:p>
          <w:p w14:paraId="5D31B920" w14:textId="77777777" w:rsidR="005B7DC8" w:rsidRPr="006159E6" w:rsidRDefault="005B7DC8" w:rsidP="00ED3F3F">
            <w:pPr>
              <w:pStyle w:val="values"/>
            </w:pPr>
            <w:r w:rsidRPr="006159E6">
              <w:t>Oil</w:t>
            </w:r>
          </w:p>
          <w:p w14:paraId="5797EFD1" w14:textId="77777777" w:rsidR="005B7DC8" w:rsidRPr="006159E6" w:rsidRDefault="005B7DC8" w:rsidP="00ED3F3F">
            <w:pPr>
              <w:pStyle w:val="values"/>
            </w:pPr>
            <w:r w:rsidRPr="006159E6">
              <w:t>Coal</w:t>
            </w:r>
          </w:p>
          <w:p w14:paraId="7AD8140B" w14:textId="77777777" w:rsidR="005B7DC8" w:rsidRPr="006159E6" w:rsidRDefault="005B7DC8" w:rsidP="00ED3F3F">
            <w:pPr>
              <w:pStyle w:val="values"/>
            </w:pPr>
            <w:r w:rsidRPr="006159E6">
              <w:t>Bullion</w:t>
            </w:r>
          </w:p>
          <w:p w14:paraId="4E85D225" w14:textId="77777777" w:rsidR="005B7DC8" w:rsidRPr="006159E6" w:rsidRDefault="005B7DC8" w:rsidP="00ED3F3F">
            <w:pPr>
              <w:pStyle w:val="values"/>
            </w:pPr>
            <w:r w:rsidRPr="006159E6">
              <w:t>Metal</w:t>
            </w:r>
          </w:p>
          <w:p w14:paraId="7EDBC1DC" w14:textId="77777777" w:rsidR="005B7DC8" w:rsidRDefault="005B7DC8" w:rsidP="00ED3F3F">
            <w:pPr>
              <w:pStyle w:val="values"/>
            </w:pPr>
            <w:r w:rsidRPr="006159E6">
              <w:t>Agriculturals</w:t>
            </w:r>
          </w:p>
          <w:p w14:paraId="4FA90EC1" w14:textId="77777777" w:rsidR="005B7DC8" w:rsidRDefault="005B7DC8" w:rsidP="00ED3F3F">
            <w:pPr>
              <w:pStyle w:val="values"/>
            </w:pPr>
            <w:r w:rsidRPr="006159E6">
              <w:t>Paper</w:t>
            </w:r>
          </w:p>
          <w:p w14:paraId="23A7E971" w14:textId="77777777" w:rsidR="005B7DC8" w:rsidRPr="006159E6" w:rsidRDefault="005B7DC8" w:rsidP="00ED3F3F">
            <w:pPr>
              <w:pStyle w:val="values"/>
            </w:pPr>
            <w:r w:rsidRPr="006159E6">
              <w:t>ERU</w:t>
            </w:r>
          </w:p>
          <w:p w14:paraId="7BB35A08" w14:textId="77777777" w:rsidR="005B7DC8" w:rsidRDefault="005B7DC8" w:rsidP="00ED3F3F">
            <w:pPr>
              <w:pStyle w:val="values"/>
            </w:pPr>
            <w:r w:rsidRPr="006159E6">
              <w:t>AAU</w:t>
            </w:r>
          </w:p>
          <w:p w14:paraId="2A91D7C6" w14:textId="77777777" w:rsidR="005B7DC8" w:rsidRPr="006159E6" w:rsidRDefault="005B7DC8" w:rsidP="00482B66">
            <w:pPr>
              <w:pStyle w:val="CellBody"/>
              <w:rPr>
                <w:lang w:val="en-US"/>
              </w:rPr>
            </w:pPr>
            <w:r>
              <w:rPr>
                <w:lang w:val="en-US"/>
              </w:rPr>
              <w:t xml:space="preserve">To </w:t>
            </w:r>
            <w:r w:rsidRPr="006159E6">
              <w:rPr>
                <w:lang w:val="en-US"/>
              </w:rPr>
              <w:t>identif</w:t>
            </w:r>
            <w:r>
              <w:rPr>
                <w:lang w:val="en-US"/>
              </w:rPr>
              <w:t xml:space="preserve">y </w:t>
            </w:r>
            <w:r w:rsidRPr="006159E6">
              <w:rPr>
                <w:lang w:val="en-US"/>
              </w:rPr>
              <w:t>the nature of an EUA vintage defined by the European Directive and Certified Emissions Reductions (CERs)</w:t>
            </w:r>
            <w:r>
              <w:rPr>
                <w:lang w:val="en-US"/>
              </w:rPr>
              <w:t>, the following values are allowed:</w:t>
            </w:r>
            <w:r w:rsidRPr="006159E6">
              <w:rPr>
                <w:lang w:val="en-US"/>
              </w:rPr>
              <w:t xml:space="preserve"> </w:t>
            </w:r>
          </w:p>
          <w:p w14:paraId="380F8BF1" w14:textId="77777777" w:rsidR="005B7DC8" w:rsidRPr="006159E6" w:rsidRDefault="005B7DC8" w:rsidP="00ED3F3F">
            <w:pPr>
              <w:pStyle w:val="values"/>
            </w:pPr>
            <w:r w:rsidRPr="006159E6">
              <w:t>EUAPhase_3</w:t>
            </w:r>
          </w:p>
          <w:p w14:paraId="47785B31" w14:textId="77777777" w:rsidR="005B7DC8" w:rsidRDefault="005B7DC8" w:rsidP="00ED3F3F">
            <w:pPr>
              <w:pStyle w:val="values"/>
            </w:pPr>
            <w:r w:rsidRPr="006159E6">
              <w:t>CER</w:t>
            </w:r>
          </w:p>
          <w:p w14:paraId="6F4F3AF1" w14:textId="77777777" w:rsidR="005B7DC8" w:rsidRPr="006159E6" w:rsidRDefault="005B7DC8" w:rsidP="00482B66">
            <w:pPr>
              <w:pStyle w:val="CellBody"/>
              <w:rPr>
                <w:lang w:val="en-US"/>
              </w:rPr>
            </w:pPr>
            <w:r w:rsidRPr="009A40FC">
              <w:rPr>
                <w:rStyle w:val="Fett"/>
              </w:rPr>
              <w:t>Note</w:t>
            </w:r>
            <w:r>
              <w:t>: The schema has two additional values, “</w:t>
            </w:r>
            <w:r w:rsidRPr="006159E6">
              <w:t>EUAPhase_1</w:t>
            </w:r>
            <w:r>
              <w:t>” and “</w:t>
            </w:r>
            <w:r w:rsidRPr="006159E6">
              <w:t>EUAPhase_2</w:t>
            </w:r>
            <w:r>
              <w:t>”, which are retained for backwards compatibility.</w:t>
            </w:r>
          </w:p>
        </w:tc>
        <w:tc>
          <w:tcPr>
            <w:tcW w:w="1365" w:type="dxa"/>
          </w:tcPr>
          <w:p w14:paraId="4D952F14" w14:textId="77777777" w:rsidR="005B7DC8" w:rsidRPr="006159E6" w:rsidRDefault="005B7DC8" w:rsidP="00482B66">
            <w:pPr>
              <w:pStyle w:val="CellBody"/>
              <w:rPr>
                <w:lang w:val="en-US"/>
              </w:rPr>
            </w:pPr>
            <w:r w:rsidRPr="006159E6">
              <w:rPr>
                <w:lang w:val="en-US"/>
              </w:rPr>
              <w:t>NMTOKEN</w:t>
            </w:r>
          </w:p>
        </w:tc>
        <w:tc>
          <w:tcPr>
            <w:tcW w:w="903" w:type="dxa"/>
          </w:tcPr>
          <w:p w14:paraId="6F3BF219" w14:textId="77777777" w:rsidR="005B7DC8" w:rsidRPr="006159E6" w:rsidRDefault="005B7DC8" w:rsidP="00482B66">
            <w:pPr>
              <w:pStyle w:val="CellBody"/>
              <w:rPr>
                <w:lang w:val="en-US"/>
              </w:rPr>
            </w:pPr>
          </w:p>
        </w:tc>
      </w:tr>
      <w:tr w:rsidR="005B7DC8" w:rsidRPr="006159E6" w14:paraId="12D7BC31" w14:textId="77777777" w:rsidTr="00482B66">
        <w:trPr>
          <w:cantSplit/>
        </w:trPr>
        <w:tc>
          <w:tcPr>
            <w:tcW w:w="1843" w:type="dxa"/>
          </w:tcPr>
          <w:p w14:paraId="0E56F47B" w14:textId="77777777" w:rsidR="005B7DC8" w:rsidRPr="006159E6" w:rsidRDefault="005B7DC8" w:rsidP="00482B66">
            <w:pPr>
              <w:pStyle w:val="CellBody"/>
              <w:rPr>
                <w:lang w:val="en-US"/>
              </w:rPr>
            </w:pPr>
            <w:r w:rsidRPr="006159E6">
              <w:rPr>
                <w:lang w:val="en-US"/>
              </w:rPr>
              <w:t>EProduct1</w:t>
            </w:r>
            <w:r w:rsidRPr="006159E6">
              <w:rPr>
                <w:lang w:val="en-US"/>
              </w:rPr>
              <w:softHyphen/>
              <w:t>Code</w:t>
            </w:r>
            <w:r w:rsidRPr="006159E6">
              <w:rPr>
                <w:lang w:val="en-US"/>
              </w:rPr>
              <w:softHyphen/>
              <w:t>Type</w:t>
            </w:r>
          </w:p>
        </w:tc>
        <w:tc>
          <w:tcPr>
            <w:tcW w:w="5387" w:type="dxa"/>
          </w:tcPr>
          <w:p w14:paraId="38EDC017"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13EF0F0B" w14:textId="77777777" w:rsidR="005B7DC8" w:rsidRPr="006159E6" w:rsidRDefault="005B7DC8" w:rsidP="00ED3F3F">
            <w:pPr>
              <w:pStyle w:val="values"/>
            </w:pPr>
            <w:r w:rsidRPr="006159E6">
              <w:t>CO</w:t>
            </w:r>
            <w:r>
              <w:t xml:space="preserve"> </w:t>
            </w:r>
            <w:r w:rsidRPr="006159E6">
              <w:t>=</w:t>
            </w:r>
            <w:r>
              <w:t xml:space="preserve"> </w:t>
            </w:r>
            <w:r w:rsidRPr="006159E6">
              <w:t xml:space="preserve">Commodity </w:t>
            </w:r>
          </w:p>
          <w:p w14:paraId="5520E6EC" w14:textId="77777777" w:rsidR="005B7DC8" w:rsidRPr="006159E6" w:rsidRDefault="005B7DC8" w:rsidP="00ED3F3F">
            <w:pPr>
              <w:pStyle w:val="values"/>
            </w:pPr>
            <w:r w:rsidRPr="006159E6">
              <w:t>CR</w:t>
            </w:r>
            <w:r>
              <w:t xml:space="preserve"> </w:t>
            </w:r>
            <w:r w:rsidRPr="006159E6">
              <w:t>=</w:t>
            </w:r>
            <w:r>
              <w:t xml:space="preserve"> </w:t>
            </w:r>
            <w:r w:rsidRPr="006159E6">
              <w:t>Credit</w:t>
            </w:r>
          </w:p>
          <w:p w14:paraId="6A47C1F9" w14:textId="77777777" w:rsidR="005B7DC8" w:rsidRPr="006159E6" w:rsidRDefault="005B7DC8" w:rsidP="00ED3F3F">
            <w:pPr>
              <w:pStyle w:val="values"/>
            </w:pPr>
            <w:r w:rsidRPr="006159E6">
              <w:t>CU</w:t>
            </w:r>
            <w:r>
              <w:t xml:space="preserve"> </w:t>
            </w:r>
            <w:r w:rsidRPr="006159E6">
              <w:t>=</w:t>
            </w:r>
            <w:r>
              <w:t xml:space="preserve"> </w:t>
            </w:r>
            <w:r w:rsidRPr="006159E6">
              <w:t xml:space="preserve">Currency </w:t>
            </w:r>
          </w:p>
          <w:p w14:paraId="5DE97048" w14:textId="77777777" w:rsidR="005B7DC8" w:rsidRPr="006159E6" w:rsidRDefault="005B7DC8" w:rsidP="00ED3F3F">
            <w:pPr>
              <w:pStyle w:val="values"/>
            </w:pPr>
            <w:r w:rsidRPr="006159E6">
              <w:t>EQ</w:t>
            </w:r>
            <w:r>
              <w:t xml:space="preserve"> </w:t>
            </w:r>
            <w:r w:rsidRPr="006159E6">
              <w:t>=</w:t>
            </w:r>
            <w:r>
              <w:t xml:space="preserve"> </w:t>
            </w:r>
            <w:r w:rsidRPr="006159E6">
              <w:t>Equity</w:t>
            </w:r>
          </w:p>
          <w:p w14:paraId="5F85598A" w14:textId="11CAF8FC" w:rsidR="005B7DC8" w:rsidRPr="006159E6" w:rsidDel="00AC0214" w:rsidRDefault="005B7DC8" w:rsidP="00AC0214">
            <w:pPr>
              <w:pStyle w:val="values"/>
              <w:rPr>
                <w:del w:id="2173" w:author="Autor"/>
              </w:rPr>
            </w:pPr>
            <w:r w:rsidRPr="006159E6">
              <w:t>IR</w:t>
            </w:r>
            <w:r>
              <w:t xml:space="preserve"> </w:t>
            </w:r>
            <w:r w:rsidRPr="006159E6">
              <w:t>=</w:t>
            </w:r>
            <w:r>
              <w:t xml:space="preserve"> </w:t>
            </w:r>
            <w:r w:rsidRPr="006159E6">
              <w:t>Interest Rate</w:t>
            </w:r>
            <w:del w:id="2174" w:author="Autor">
              <w:r w:rsidRPr="006159E6" w:rsidDel="00AC0214">
                <w:delText xml:space="preserve"> </w:delText>
              </w:r>
            </w:del>
          </w:p>
          <w:p w14:paraId="19C8E5BE" w14:textId="4811A5FE" w:rsidR="005B7DC8" w:rsidRPr="006159E6" w:rsidRDefault="005B7DC8" w:rsidP="00AC0214">
            <w:pPr>
              <w:pStyle w:val="values"/>
            </w:pPr>
            <w:del w:id="2175" w:author="Autor">
              <w:r w:rsidRPr="006159E6" w:rsidDel="00AC0214">
                <w:delText>OT</w:delText>
              </w:r>
              <w:r w:rsidDel="00AC0214">
                <w:delText xml:space="preserve"> </w:delText>
              </w:r>
              <w:r w:rsidRPr="006159E6" w:rsidDel="00AC0214">
                <w:delText>= Other</w:delText>
              </w:r>
            </w:del>
          </w:p>
        </w:tc>
        <w:tc>
          <w:tcPr>
            <w:tcW w:w="1365" w:type="dxa"/>
          </w:tcPr>
          <w:p w14:paraId="4B225EFF" w14:textId="77777777" w:rsidR="005B7DC8" w:rsidRPr="006159E6" w:rsidRDefault="005B7DC8" w:rsidP="00482B66">
            <w:pPr>
              <w:pStyle w:val="CellBody"/>
              <w:rPr>
                <w:lang w:val="en-US"/>
              </w:rPr>
            </w:pPr>
            <w:r w:rsidRPr="006159E6">
              <w:rPr>
                <w:lang w:val="en-US"/>
              </w:rPr>
              <w:t>string</w:t>
            </w:r>
          </w:p>
        </w:tc>
        <w:tc>
          <w:tcPr>
            <w:tcW w:w="903" w:type="dxa"/>
          </w:tcPr>
          <w:p w14:paraId="00A34697" w14:textId="77777777" w:rsidR="005B7DC8" w:rsidRPr="006159E6" w:rsidRDefault="005B7DC8" w:rsidP="00482B66">
            <w:pPr>
              <w:pStyle w:val="CellBody"/>
              <w:rPr>
                <w:lang w:val="en-US"/>
              </w:rPr>
            </w:pPr>
          </w:p>
        </w:tc>
      </w:tr>
      <w:tr w:rsidR="005B7DC8" w:rsidRPr="006159E6" w14:paraId="40FD4402" w14:textId="77777777" w:rsidTr="00482B66">
        <w:trPr>
          <w:cantSplit/>
        </w:trPr>
        <w:tc>
          <w:tcPr>
            <w:tcW w:w="1843" w:type="dxa"/>
          </w:tcPr>
          <w:p w14:paraId="795B5327" w14:textId="77777777" w:rsidR="005B7DC8" w:rsidRPr="006159E6" w:rsidRDefault="005B7DC8" w:rsidP="00482B66">
            <w:pPr>
              <w:pStyle w:val="CellBody"/>
              <w:rPr>
                <w:lang w:val="en-US"/>
              </w:rPr>
            </w:pPr>
            <w:r w:rsidRPr="006159E6">
              <w:rPr>
                <w:lang w:val="en-US"/>
              </w:rPr>
              <w:t>EProduct2</w:t>
            </w:r>
            <w:r w:rsidRPr="006159E6">
              <w:rPr>
                <w:lang w:val="en-US"/>
              </w:rPr>
              <w:softHyphen/>
              <w:t>Code</w:t>
            </w:r>
            <w:r w:rsidRPr="006159E6">
              <w:rPr>
                <w:lang w:val="en-US"/>
              </w:rPr>
              <w:softHyphen/>
              <w:t>Type</w:t>
            </w:r>
          </w:p>
        </w:tc>
        <w:tc>
          <w:tcPr>
            <w:tcW w:w="5387" w:type="dxa"/>
          </w:tcPr>
          <w:p w14:paraId="3F920314" w14:textId="77777777" w:rsidR="005B7DC8" w:rsidRDefault="005B7DC8" w:rsidP="00482B66">
            <w:pPr>
              <w:pStyle w:val="CellBody"/>
              <w:rPr>
                <w:lang w:val="en-US"/>
              </w:rPr>
            </w:pPr>
            <w:r>
              <w:rPr>
                <w:lang w:val="en-US"/>
              </w:rPr>
              <w:t>Values for derivative types.</w:t>
            </w:r>
          </w:p>
          <w:p w14:paraId="5F8CFAE5"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3E81FADC" w14:textId="77777777" w:rsidR="005B7DC8" w:rsidRPr="006159E6" w:rsidRDefault="005B7DC8" w:rsidP="00ED3F3F">
            <w:pPr>
              <w:pStyle w:val="values"/>
            </w:pPr>
            <w:r w:rsidRPr="006159E6">
              <w:t>CD</w:t>
            </w:r>
            <w:r>
              <w:t xml:space="preserve"> </w:t>
            </w:r>
            <w:r w:rsidRPr="006159E6">
              <w:t xml:space="preserve">= Contracts for difference </w:t>
            </w:r>
          </w:p>
          <w:p w14:paraId="1B819155" w14:textId="77777777" w:rsidR="005B7DC8" w:rsidRPr="006159E6" w:rsidRDefault="005B7DC8" w:rsidP="00ED3F3F">
            <w:pPr>
              <w:pStyle w:val="values"/>
            </w:pPr>
            <w:r w:rsidRPr="006159E6">
              <w:t>FR</w:t>
            </w:r>
            <w:r>
              <w:t xml:space="preserve"> </w:t>
            </w:r>
            <w:r w:rsidRPr="006159E6">
              <w:t xml:space="preserve">= Forward rate agreements </w:t>
            </w:r>
          </w:p>
          <w:p w14:paraId="54B12153" w14:textId="77777777" w:rsidR="005B7DC8" w:rsidRPr="006159E6" w:rsidRDefault="005B7DC8" w:rsidP="00ED3F3F">
            <w:pPr>
              <w:pStyle w:val="values"/>
            </w:pPr>
            <w:r w:rsidRPr="006159E6">
              <w:t>FU</w:t>
            </w:r>
            <w:r>
              <w:t xml:space="preserve"> </w:t>
            </w:r>
            <w:r w:rsidRPr="006159E6">
              <w:t>= Futures</w:t>
            </w:r>
          </w:p>
          <w:p w14:paraId="2A5856E1" w14:textId="77777777" w:rsidR="005B7DC8" w:rsidRPr="006159E6" w:rsidRDefault="005B7DC8" w:rsidP="00ED3F3F">
            <w:pPr>
              <w:pStyle w:val="values"/>
            </w:pPr>
            <w:r w:rsidRPr="006159E6">
              <w:t>FW</w:t>
            </w:r>
            <w:r>
              <w:t xml:space="preserve"> </w:t>
            </w:r>
            <w:r w:rsidRPr="006159E6">
              <w:t>=</w:t>
            </w:r>
            <w:r>
              <w:t xml:space="preserve"> </w:t>
            </w:r>
            <w:r w:rsidRPr="006159E6">
              <w:t xml:space="preserve">Forwards </w:t>
            </w:r>
          </w:p>
          <w:p w14:paraId="1A09B488" w14:textId="77777777" w:rsidR="005B7DC8" w:rsidRPr="006159E6" w:rsidRDefault="005B7DC8" w:rsidP="00ED3F3F">
            <w:pPr>
              <w:pStyle w:val="values"/>
            </w:pPr>
            <w:r w:rsidRPr="006159E6">
              <w:t>OP</w:t>
            </w:r>
            <w:r>
              <w:t xml:space="preserve"> </w:t>
            </w:r>
            <w:r w:rsidRPr="006159E6">
              <w:t>=</w:t>
            </w:r>
            <w:r>
              <w:t xml:space="preserve"> </w:t>
            </w:r>
            <w:r w:rsidRPr="006159E6">
              <w:t xml:space="preserve">Option </w:t>
            </w:r>
          </w:p>
          <w:p w14:paraId="015F8121" w14:textId="77777777" w:rsidR="005B7DC8" w:rsidRPr="006159E6" w:rsidRDefault="005B7DC8" w:rsidP="00ED3F3F">
            <w:pPr>
              <w:pStyle w:val="values"/>
            </w:pPr>
            <w:r w:rsidRPr="006159E6">
              <w:t>SW</w:t>
            </w:r>
            <w:r>
              <w:t xml:space="preserve"> </w:t>
            </w:r>
            <w:r w:rsidRPr="006159E6">
              <w:t>=</w:t>
            </w:r>
            <w:r>
              <w:t xml:space="preserve"> </w:t>
            </w:r>
            <w:r w:rsidRPr="006159E6">
              <w:t>Swap</w:t>
            </w:r>
          </w:p>
          <w:p w14:paraId="2C689A7B" w14:textId="77777777" w:rsidR="005B7DC8" w:rsidRDefault="005B7DC8" w:rsidP="00ED3F3F">
            <w:pPr>
              <w:pStyle w:val="values"/>
              <w:rPr>
                <w:ins w:id="2176" w:author="Autor"/>
              </w:rPr>
            </w:pPr>
            <w:r w:rsidRPr="006159E6">
              <w:t>OT</w:t>
            </w:r>
            <w:r>
              <w:t xml:space="preserve"> </w:t>
            </w:r>
            <w:r w:rsidRPr="006159E6">
              <w:t>= Other</w:t>
            </w:r>
          </w:p>
          <w:p w14:paraId="6F391B3D" w14:textId="77777777" w:rsidR="00EB3B02" w:rsidRDefault="00FD1670" w:rsidP="00EB3B02">
            <w:pPr>
              <w:pStyle w:val="values"/>
              <w:rPr>
                <w:ins w:id="2177" w:author="Autor"/>
              </w:rPr>
            </w:pPr>
            <w:ins w:id="2178" w:author="Autor">
              <w:r>
                <w:t xml:space="preserve">ST = </w:t>
              </w:r>
              <w:r w:rsidR="00EB3B02">
                <w:t>Swaption</w:t>
              </w:r>
            </w:ins>
          </w:p>
          <w:p w14:paraId="47E9798C" w14:textId="5880AE77" w:rsidR="00C42A78" w:rsidRPr="006159E6" w:rsidRDefault="00C42A78" w:rsidP="00EB3B02">
            <w:pPr>
              <w:pStyle w:val="values"/>
            </w:pPr>
            <w:ins w:id="2179" w:author="Autor">
              <w:r>
                <w:t>SB = Spreadbet</w:t>
              </w:r>
            </w:ins>
          </w:p>
        </w:tc>
        <w:tc>
          <w:tcPr>
            <w:tcW w:w="1365" w:type="dxa"/>
          </w:tcPr>
          <w:p w14:paraId="62E8D04B" w14:textId="77777777" w:rsidR="005B7DC8" w:rsidRPr="006159E6" w:rsidRDefault="005B7DC8" w:rsidP="00482B66">
            <w:pPr>
              <w:pStyle w:val="CellBody"/>
              <w:rPr>
                <w:lang w:val="en-US"/>
              </w:rPr>
            </w:pPr>
            <w:r w:rsidRPr="006159E6">
              <w:rPr>
                <w:lang w:val="en-US"/>
              </w:rPr>
              <w:t>string</w:t>
            </w:r>
          </w:p>
        </w:tc>
        <w:tc>
          <w:tcPr>
            <w:tcW w:w="903" w:type="dxa"/>
          </w:tcPr>
          <w:p w14:paraId="188BA9C9" w14:textId="77777777" w:rsidR="005B7DC8" w:rsidRPr="006159E6" w:rsidRDefault="005B7DC8" w:rsidP="00482B66">
            <w:pPr>
              <w:pStyle w:val="CellBody"/>
              <w:rPr>
                <w:lang w:val="en-US"/>
              </w:rPr>
            </w:pPr>
          </w:p>
        </w:tc>
      </w:tr>
      <w:tr w:rsidR="005B7DC8" w:rsidRPr="006159E6" w14:paraId="7325256C" w14:textId="77777777" w:rsidTr="00482B66">
        <w:trPr>
          <w:cantSplit/>
        </w:trPr>
        <w:tc>
          <w:tcPr>
            <w:tcW w:w="1843" w:type="dxa"/>
          </w:tcPr>
          <w:p w14:paraId="4F26DF36" w14:textId="11A514D8" w:rsidR="005B7DC8" w:rsidRPr="006159E6" w:rsidRDefault="005B7DC8" w:rsidP="00482B66">
            <w:pPr>
              <w:pStyle w:val="CellBody"/>
              <w:rPr>
                <w:lang w:val="en-US"/>
              </w:rPr>
            </w:pPr>
            <w:r w:rsidRPr="006159E6">
              <w:rPr>
                <w:lang w:val="en-US"/>
              </w:rPr>
              <w:lastRenderedPageBreak/>
              <w:t>Equipment</w:t>
            </w:r>
            <w:r w:rsidRPr="006159E6">
              <w:rPr>
                <w:lang w:val="en-US"/>
              </w:rPr>
              <w:softHyphen/>
              <w:t>Type</w:t>
            </w:r>
          </w:p>
        </w:tc>
        <w:tc>
          <w:tcPr>
            <w:tcW w:w="5387" w:type="dxa"/>
          </w:tcPr>
          <w:p w14:paraId="214DF655"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46EFDAF1" w14:textId="77777777" w:rsidR="005B7DC8" w:rsidRPr="006159E6" w:rsidRDefault="005B7DC8" w:rsidP="00ED3F3F">
            <w:pPr>
              <w:pStyle w:val="values"/>
            </w:pPr>
            <w:r w:rsidRPr="006159E6">
              <w:t>Barge</w:t>
            </w:r>
          </w:p>
          <w:p w14:paraId="7AAF3500" w14:textId="77777777" w:rsidR="005B7DC8" w:rsidRPr="006159E6" w:rsidRDefault="005B7DC8" w:rsidP="00ED3F3F">
            <w:pPr>
              <w:pStyle w:val="values"/>
            </w:pPr>
            <w:r w:rsidRPr="006159E6">
              <w:t>Truck</w:t>
            </w:r>
          </w:p>
          <w:p w14:paraId="2E913EF5" w14:textId="77777777" w:rsidR="005B7DC8" w:rsidRPr="006159E6" w:rsidRDefault="005B7DC8" w:rsidP="00ED3F3F">
            <w:pPr>
              <w:pStyle w:val="values"/>
            </w:pPr>
            <w:r w:rsidRPr="006159E6">
              <w:t>Railcar</w:t>
            </w:r>
          </w:p>
        </w:tc>
        <w:tc>
          <w:tcPr>
            <w:tcW w:w="1365" w:type="dxa"/>
          </w:tcPr>
          <w:p w14:paraId="1528FD85" w14:textId="77777777" w:rsidR="005B7DC8" w:rsidRPr="006159E6" w:rsidRDefault="005B7DC8" w:rsidP="00482B66">
            <w:pPr>
              <w:pStyle w:val="CellBody"/>
              <w:rPr>
                <w:lang w:val="en-US"/>
              </w:rPr>
            </w:pPr>
            <w:r w:rsidRPr="006159E6">
              <w:rPr>
                <w:lang w:val="en-US"/>
              </w:rPr>
              <w:t>NMTOKEN</w:t>
            </w:r>
          </w:p>
        </w:tc>
        <w:tc>
          <w:tcPr>
            <w:tcW w:w="903" w:type="dxa"/>
          </w:tcPr>
          <w:p w14:paraId="609299DA" w14:textId="77777777" w:rsidR="005B7DC8" w:rsidRPr="006159E6" w:rsidRDefault="005B7DC8" w:rsidP="00482B66">
            <w:pPr>
              <w:pStyle w:val="CellBody"/>
              <w:rPr>
                <w:lang w:val="en-US"/>
              </w:rPr>
            </w:pPr>
          </w:p>
        </w:tc>
      </w:tr>
      <w:tr w:rsidR="005B7DC8" w:rsidRPr="006159E6" w14:paraId="7BD0AC7F" w14:textId="77777777" w:rsidTr="00482B66">
        <w:trPr>
          <w:cantSplit/>
        </w:trPr>
        <w:tc>
          <w:tcPr>
            <w:tcW w:w="1843" w:type="dxa"/>
          </w:tcPr>
          <w:p w14:paraId="73198948" w14:textId="77777777" w:rsidR="005B7DC8" w:rsidRPr="006159E6" w:rsidRDefault="005B7DC8" w:rsidP="00482B66">
            <w:pPr>
              <w:pStyle w:val="CellBody"/>
              <w:rPr>
                <w:lang w:val="en-US"/>
              </w:rPr>
            </w:pPr>
            <w:r w:rsidRPr="006159E6">
              <w:rPr>
                <w:lang w:val="en-US"/>
              </w:rPr>
              <w:t>ETD</w:t>
            </w:r>
            <w:r w:rsidRPr="006159E6">
              <w:rPr>
                <w:lang w:val="en-US"/>
              </w:rPr>
              <w:softHyphen/>
              <w:t>Role</w:t>
            </w:r>
            <w:r w:rsidRPr="006159E6">
              <w:rPr>
                <w:lang w:val="en-US"/>
              </w:rPr>
              <w:softHyphen/>
              <w:t>Type</w:t>
            </w:r>
          </w:p>
        </w:tc>
        <w:tc>
          <w:tcPr>
            <w:tcW w:w="5387" w:type="dxa"/>
          </w:tcPr>
          <w:p w14:paraId="35B48279"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68FE2469" w14:textId="77777777" w:rsidR="005B7DC8" w:rsidRDefault="005B7DC8" w:rsidP="00ED3F3F">
            <w:pPr>
              <w:pStyle w:val="values"/>
            </w:pPr>
            <w:r>
              <w:t>Broker</w:t>
            </w:r>
          </w:p>
          <w:p w14:paraId="78C7C2C8" w14:textId="77777777" w:rsidR="005B7DC8" w:rsidRDefault="005B7DC8" w:rsidP="00ED3F3F">
            <w:pPr>
              <w:pStyle w:val="values"/>
            </w:pPr>
            <w:r w:rsidRPr="006159E6">
              <w:t>ClearingBroker</w:t>
            </w:r>
          </w:p>
          <w:p w14:paraId="22886F6A" w14:textId="77777777" w:rsidR="005B7DC8" w:rsidRDefault="005B7DC8" w:rsidP="00ED3F3F">
            <w:pPr>
              <w:pStyle w:val="values"/>
            </w:pPr>
            <w:r w:rsidRPr="006159E6">
              <w:t>ClearingHouse</w:t>
            </w:r>
          </w:p>
          <w:p w14:paraId="6726F99E" w14:textId="77777777" w:rsidR="005B7DC8" w:rsidRDefault="005B7DC8" w:rsidP="00ED3F3F">
            <w:pPr>
              <w:pStyle w:val="values"/>
            </w:pPr>
            <w:r w:rsidRPr="006159E6">
              <w:t>Exchange</w:t>
            </w:r>
          </w:p>
          <w:p w14:paraId="5D430082" w14:textId="77777777" w:rsidR="005B7DC8" w:rsidRPr="006159E6" w:rsidRDefault="005B7DC8" w:rsidP="00ED3F3F">
            <w:pPr>
              <w:pStyle w:val="values"/>
              <w:rPr>
                <w:bCs/>
              </w:rPr>
            </w:pPr>
            <w:r w:rsidRPr="006159E6">
              <w:t>Trader</w:t>
            </w:r>
          </w:p>
        </w:tc>
        <w:tc>
          <w:tcPr>
            <w:tcW w:w="1365" w:type="dxa"/>
          </w:tcPr>
          <w:p w14:paraId="6E775A75" w14:textId="77777777" w:rsidR="005B7DC8" w:rsidRPr="006159E6" w:rsidRDefault="005B7DC8" w:rsidP="00482B66">
            <w:pPr>
              <w:pStyle w:val="CellBody"/>
              <w:rPr>
                <w:lang w:val="en-US"/>
              </w:rPr>
            </w:pPr>
            <w:r w:rsidRPr="006159E6">
              <w:rPr>
                <w:lang w:val="en-US"/>
              </w:rPr>
              <w:t>string</w:t>
            </w:r>
          </w:p>
        </w:tc>
        <w:tc>
          <w:tcPr>
            <w:tcW w:w="903" w:type="dxa"/>
          </w:tcPr>
          <w:p w14:paraId="73D63589" w14:textId="77777777" w:rsidR="005B7DC8" w:rsidRPr="006159E6" w:rsidRDefault="005B7DC8" w:rsidP="00482B66">
            <w:pPr>
              <w:pStyle w:val="CellBody"/>
              <w:rPr>
                <w:lang w:val="en-US"/>
              </w:rPr>
            </w:pPr>
          </w:p>
        </w:tc>
      </w:tr>
      <w:tr w:rsidR="005B7DC8" w:rsidRPr="006159E6" w14:paraId="0F0D83A0" w14:textId="77777777" w:rsidTr="00482B66">
        <w:trPr>
          <w:cantSplit/>
        </w:trPr>
        <w:tc>
          <w:tcPr>
            <w:tcW w:w="1843" w:type="dxa"/>
          </w:tcPr>
          <w:p w14:paraId="0F767B5A" w14:textId="77777777" w:rsidR="005B7DC8" w:rsidRPr="006159E6" w:rsidRDefault="005B7DC8" w:rsidP="00482B66">
            <w:pPr>
              <w:pStyle w:val="CellBody"/>
              <w:rPr>
                <w:lang w:val="en-US"/>
              </w:rPr>
            </w:pPr>
            <w:r w:rsidRPr="006159E6">
              <w:rPr>
                <w:lang w:val="en-US"/>
              </w:rPr>
              <w:t>ETD</w:t>
            </w:r>
            <w:r w:rsidRPr="006159E6">
              <w:rPr>
                <w:lang w:val="en-US"/>
              </w:rPr>
              <w:softHyphen/>
              <w:t>Transaction</w:t>
            </w:r>
            <w:r w:rsidRPr="006159E6">
              <w:rPr>
                <w:lang w:val="en-US"/>
              </w:rPr>
              <w:softHyphen/>
              <w:t>Type</w:t>
            </w:r>
          </w:p>
        </w:tc>
        <w:tc>
          <w:tcPr>
            <w:tcW w:w="5387" w:type="dxa"/>
          </w:tcPr>
          <w:p w14:paraId="4F66DEDF"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3880ED2D" w14:textId="77777777" w:rsidR="005B7DC8" w:rsidRPr="006159E6" w:rsidRDefault="005B7DC8" w:rsidP="00ED3F3F">
            <w:pPr>
              <w:pStyle w:val="values"/>
            </w:pPr>
            <w:r w:rsidRPr="006159E6">
              <w:t xml:space="preserve">FOR: Physical </w:t>
            </w:r>
            <w:r>
              <w:t>f</w:t>
            </w:r>
            <w:r w:rsidRPr="006159E6">
              <w:t>orward that settles against a fixed price</w:t>
            </w:r>
            <w:r>
              <w:t>.</w:t>
            </w:r>
          </w:p>
          <w:p w14:paraId="45179ADC" w14:textId="77777777" w:rsidR="005B7DC8" w:rsidRPr="006159E6" w:rsidRDefault="005B7DC8" w:rsidP="00ED3F3F">
            <w:pPr>
              <w:pStyle w:val="values"/>
            </w:pPr>
            <w:r w:rsidRPr="006159E6">
              <w:t>OPT: Option on a physical forward</w:t>
            </w:r>
            <w:r>
              <w:t>.</w:t>
            </w:r>
            <w:r w:rsidRPr="006159E6">
              <w:t xml:space="preserve"> </w:t>
            </w:r>
          </w:p>
          <w:p w14:paraId="359CB6A6" w14:textId="77777777" w:rsidR="005B7DC8" w:rsidRPr="006159E6" w:rsidRDefault="005B7DC8" w:rsidP="00ED3F3F">
            <w:pPr>
              <w:pStyle w:val="values"/>
            </w:pPr>
            <w:r w:rsidRPr="006159E6">
              <w:t>PHYS_INX: Physical forward that settles against an index</w:t>
            </w:r>
            <w:r>
              <w:t>.</w:t>
            </w:r>
            <w:r w:rsidRPr="006159E6">
              <w:t xml:space="preserve"> </w:t>
            </w:r>
          </w:p>
          <w:p w14:paraId="5817D824" w14:textId="77777777" w:rsidR="005B7DC8" w:rsidRPr="006159E6" w:rsidRDefault="005B7DC8" w:rsidP="00ED3F3F">
            <w:pPr>
              <w:pStyle w:val="values"/>
            </w:pPr>
            <w:r w:rsidRPr="006159E6">
              <w:t>OPT_PHYS_INX: Option on a physical forward that settles against an index</w:t>
            </w:r>
            <w:r>
              <w:t>.</w:t>
            </w:r>
          </w:p>
          <w:p w14:paraId="25CBD51D" w14:textId="77777777" w:rsidR="005B7DC8" w:rsidRPr="006159E6" w:rsidRDefault="005B7DC8" w:rsidP="00ED3F3F">
            <w:pPr>
              <w:pStyle w:val="values"/>
            </w:pPr>
            <w:r w:rsidRPr="006159E6">
              <w:t>FXD_SWP: Fixed/float swap</w:t>
            </w:r>
            <w:r>
              <w:t>.</w:t>
            </w:r>
          </w:p>
          <w:p w14:paraId="17BB92ED" w14:textId="77777777" w:rsidR="005B7DC8" w:rsidRPr="006159E6" w:rsidRDefault="005B7DC8" w:rsidP="00ED3F3F">
            <w:pPr>
              <w:pStyle w:val="values"/>
            </w:pPr>
            <w:r w:rsidRPr="006159E6">
              <w:t>FXD_FXD_SWP: Fixed/fixed swap</w:t>
            </w:r>
            <w:r>
              <w:t>.</w:t>
            </w:r>
            <w:r w:rsidRPr="006159E6">
              <w:t xml:space="preserve"> </w:t>
            </w:r>
          </w:p>
          <w:p w14:paraId="12005C53" w14:textId="77777777" w:rsidR="005B7DC8" w:rsidRPr="006159E6" w:rsidRDefault="005B7DC8" w:rsidP="00ED3F3F">
            <w:pPr>
              <w:pStyle w:val="values"/>
            </w:pPr>
            <w:r w:rsidRPr="006159E6">
              <w:t>FLT_SWP: Float/float swap</w:t>
            </w:r>
            <w:r>
              <w:t>.</w:t>
            </w:r>
          </w:p>
          <w:p w14:paraId="32E2A7E8" w14:textId="77777777" w:rsidR="005B7DC8" w:rsidRPr="006159E6" w:rsidRDefault="005B7DC8" w:rsidP="00ED3F3F">
            <w:pPr>
              <w:pStyle w:val="values"/>
            </w:pPr>
            <w:r w:rsidRPr="006159E6">
              <w:t>OPT_FXD_SWP: Fixed/float swaption</w:t>
            </w:r>
            <w:r>
              <w:t>.</w:t>
            </w:r>
          </w:p>
          <w:p w14:paraId="3C503B42" w14:textId="77777777" w:rsidR="005B7DC8" w:rsidRPr="006159E6" w:rsidRDefault="005B7DC8" w:rsidP="00ED3F3F">
            <w:pPr>
              <w:pStyle w:val="values"/>
            </w:pPr>
            <w:r w:rsidRPr="006159E6">
              <w:t>OPT_FXD_FXD_SWP: Fixed/fixed swaption</w:t>
            </w:r>
            <w:r>
              <w:t>.</w:t>
            </w:r>
          </w:p>
          <w:p w14:paraId="6CFE33DB" w14:textId="77777777" w:rsidR="005B7DC8" w:rsidRPr="006159E6" w:rsidRDefault="005B7DC8" w:rsidP="00ED3F3F">
            <w:pPr>
              <w:pStyle w:val="values"/>
            </w:pPr>
            <w:r>
              <w:t>OPT_FLT_SWP:</w:t>
            </w:r>
            <w:r w:rsidRPr="006159E6">
              <w:t xml:space="preserve"> Float/float swaption</w:t>
            </w:r>
            <w:r>
              <w:t>.</w:t>
            </w:r>
          </w:p>
          <w:p w14:paraId="6F185370" w14:textId="77777777" w:rsidR="005B7DC8" w:rsidRPr="006159E6" w:rsidRDefault="005B7DC8" w:rsidP="00ED3F3F">
            <w:pPr>
              <w:pStyle w:val="values"/>
            </w:pPr>
            <w:r w:rsidRPr="006159E6">
              <w:t>OPT_FIN_INX: Option on an index.</w:t>
            </w:r>
          </w:p>
          <w:p w14:paraId="1345EBB2" w14:textId="77777777" w:rsidR="005B7DC8" w:rsidRPr="006159E6" w:rsidRDefault="005B7DC8" w:rsidP="00ED3F3F">
            <w:pPr>
              <w:pStyle w:val="values"/>
            </w:pPr>
            <w:r>
              <w:t>FUT: Exchange-</w:t>
            </w:r>
            <w:r w:rsidRPr="006159E6">
              <w:t>traded future (can be traded off exchange but under the terms of the Regulated Market)</w:t>
            </w:r>
            <w:r>
              <w:t>.</w:t>
            </w:r>
          </w:p>
          <w:p w14:paraId="7C6FD6D0" w14:textId="77777777" w:rsidR="005B7DC8" w:rsidRPr="006159E6" w:rsidRDefault="005B7DC8" w:rsidP="00ED3F3F">
            <w:pPr>
              <w:pStyle w:val="values"/>
            </w:pPr>
            <w:r>
              <w:t>OPT_FUT: Exchange-</w:t>
            </w:r>
            <w:r w:rsidRPr="006159E6">
              <w:t>traded option (can be traded off exchange but under the terms of the Regulated Market)</w:t>
            </w:r>
            <w:r>
              <w:t>.</w:t>
            </w:r>
          </w:p>
          <w:p w14:paraId="6990F0E1" w14:textId="77777777" w:rsidR="005B7DC8" w:rsidRPr="006159E6" w:rsidRDefault="005B7DC8" w:rsidP="00ED3F3F">
            <w:pPr>
              <w:pStyle w:val="values"/>
            </w:pPr>
            <w:r w:rsidRPr="006159E6">
              <w:t>SPT: Spot transaction.</w:t>
            </w:r>
          </w:p>
        </w:tc>
        <w:tc>
          <w:tcPr>
            <w:tcW w:w="1365" w:type="dxa"/>
          </w:tcPr>
          <w:p w14:paraId="7875E9BC" w14:textId="77777777" w:rsidR="005B7DC8" w:rsidRPr="006159E6" w:rsidRDefault="005B7DC8" w:rsidP="00482B66">
            <w:pPr>
              <w:pStyle w:val="CellBody"/>
              <w:rPr>
                <w:lang w:val="en-US"/>
              </w:rPr>
            </w:pPr>
            <w:r w:rsidRPr="006159E6">
              <w:rPr>
                <w:lang w:val="en-US"/>
              </w:rPr>
              <w:t>string</w:t>
            </w:r>
          </w:p>
        </w:tc>
        <w:tc>
          <w:tcPr>
            <w:tcW w:w="903" w:type="dxa"/>
          </w:tcPr>
          <w:p w14:paraId="5E94D71E" w14:textId="77777777" w:rsidR="005B7DC8" w:rsidRPr="006159E6" w:rsidRDefault="005B7DC8" w:rsidP="00482B66">
            <w:pPr>
              <w:pStyle w:val="CellBody"/>
              <w:rPr>
                <w:lang w:val="en-US"/>
              </w:rPr>
            </w:pPr>
          </w:p>
        </w:tc>
      </w:tr>
      <w:tr w:rsidR="005B7DC8" w:rsidRPr="006159E6" w14:paraId="49724284" w14:textId="77777777" w:rsidTr="00482B66">
        <w:trPr>
          <w:cantSplit/>
        </w:trPr>
        <w:tc>
          <w:tcPr>
            <w:tcW w:w="1843" w:type="dxa"/>
          </w:tcPr>
          <w:p w14:paraId="147F4FEB" w14:textId="77777777" w:rsidR="005B7DC8" w:rsidRPr="006159E6" w:rsidRDefault="005B7DC8" w:rsidP="00482B66">
            <w:pPr>
              <w:pStyle w:val="CellBody"/>
              <w:rPr>
                <w:lang w:val="en-US"/>
              </w:rPr>
            </w:pPr>
            <w:r w:rsidRPr="006159E6">
              <w:rPr>
                <w:lang w:val="en-US"/>
              </w:rPr>
              <w:t>EUA</w:t>
            </w:r>
            <w:r w:rsidRPr="006159E6">
              <w:rPr>
                <w:lang w:val="en-US"/>
              </w:rPr>
              <w:softHyphen/>
              <w:t>Account</w:t>
            </w:r>
            <w:r w:rsidRPr="006159E6">
              <w:rPr>
                <w:lang w:val="en-US"/>
              </w:rPr>
              <w:softHyphen/>
              <w:t>Code</w:t>
            </w:r>
            <w:r w:rsidRPr="006159E6">
              <w:rPr>
                <w:lang w:val="en-US"/>
              </w:rPr>
              <w:softHyphen/>
              <w:t>Type</w:t>
            </w:r>
          </w:p>
        </w:tc>
        <w:tc>
          <w:tcPr>
            <w:tcW w:w="5387" w:type="dxa"/>
          </w:tcPr>
          <w:p w14:paraId="7329A616" w14:textId="77777777" w:rsidR="005B7DC8" w:rsidRPr="006159E6" w:rsidRDefault="005B7DC8" w:rsidP="00482B66">
            <w:pPr>
              <w:pStyle w:val="CellBody"/>
              <w:rPr>
                <w:lang w:val="en-US"/>
              </w:rPr>
            </w:pPr>
            <w:r>
              <w:rPr>
                <w:lang w:val="en-US"/>
              </w:rPr>
              <w:t>EUA account code that</w:t>
            </w:r>
            <w:r w:rsidRPr="006159E6">
              <w:rPr>
                <w:lang w:val="en-US"/>
              </w:rPr>
              <w:t xml:space="preserve"> must conform to the following </w:t>
            </w:r>
            <w:r>
              <w:rPr>
                <w:lang w:val="en-US"/>
              </w:rPr>
              <w:t>pattern</w:t>
            </w:r>
            <w:r w:rsidRPr="006159E6">
              <w:rPr>
                <w:lang w:val="en-US"/>
              </w:rPr>
              <w:t>:</w:t>
            </w:r>
          </w:p>
          <w:p w14:paraId="1FD59148" w14:textId="77777777" w:rsidR="005B7DC8" w:rsidRPr="001F337D" w:rsidRDefault="005B7DC8" w:rsidP="00ED3F3F">
            <w:pPr>
              <w:pStyle w:val="values"/>
            </w:pPr>
            <w:r w:rsidRPr="001F337D">
              <w:t>CC-nnn-nnn-0</w:t>
            </w:r>
          </w:p>
          <w:p w14:paraId="5F333139" w14:textId="77777777" w:rsidR="005B7DC8" w:rsidRPr="001F337D" w:rsidRDefault="005B7DC8" w:rsidP="00ED3F3F">
            <w:pPr>
              <w:pStyle w:val="values"/>
            </w:pPr>
            <w:r w:rsidRPr="001F337D">
              <w:t>CC-nnn-nnnn</w:t>
            </w:r>
          </w:p>
          <w:p w14:paraId="49F44F24" w14:textId="77777777" w:rsidR="005B7DC8" w:rsidRPr="006159E6" w:rsidRDefault="005B7DC8" w:rsidP="00ED3F3F">
            <w:pPr>
              <w:pStyle w:val="values"/>
            </w:pPr>
            <w:r w:rsidRPr="006159E6">
              <w:t>CC-nnn-nnn</w:t>
            </w:r>
          </w:p>
          <w:p w14:paraId="3C8D0673" w14:textId="77777777" w:rsidR="005B7DC8" w:rsidRDefault="005B7DC8" w:rsidP="00482B66">
            <w:pPr>
              <w:pStyle w:val="CellBody"/>
              <w:rPr>
                <w:lang w:val="en-US"/>
              </w:rPr>
            </w:pPr>
            <w:r>
              <w:rPr>
                <w:lang w:val="en-US"/>
              </w:rPr>
              <w:t xml:space="preserve">where </w:t>
            </w:r>
          </w:p>
          <w:p w14:paraId="093D329C" w14:textId="77777777" w:rsidR="005B7DC8" w:rsidRPr="006159E6" w:rsidRDefault="005B7DC8" w:rsidP="00ED3F3F">
            <w:pPr>
              <w:pStyle w:val="condition1"/>
            </w:pPr>
            <w:r w:rsidRPr="006159E6">
              <w:t xml:space="preserve">CC </w:t>
            </w:r>
            <w:r>
              <w:t>= c</w:t>
            </w:r>
            <w:r w:rsidRPr="006159E6">
              <w:t xml:space="preserve">ountry </w:t>
            </w:r>
            <w:r>
              <w:t>c</w:t>
            </w:r>
            <w:r w:rsidRPr="006159E6">
              <w:t xml:space="preserve">ode </w:t>
            </w:r>
            <w:r>
              <w:t xml:space="preserve">according to </w:t>
            </w:r>
            <w:r w:rsidRPr="006159E6">
              <w:t>ISO 3166-1 2 alpha codes</w:t>
            </w:r>
          </w:p>
          <w:p w14:paraId="0BCB536E" w14:textId="77777777" w:rsidR="005B7DC8" w:rsidRPr="006159E6" w:rsidRDefault="005B7DC8" w:rsidP="00ED3F3F">
            <w:pPr>
              <w:pStyle w:val="condition1"/>
            </w:pPr>
            <w:r w:rsidRPr="006159E6">
              <w:t xml:space="preserve">n </w:t>
            </w:r>
            <w:r>
              <w:t xml:space="preserve">= </w:t>
            </w:r>
            <w:r w:rsidRPr="006159E6">
              <w:t xml:space="preserve">any single digit integer </w:t>
            </w:r>
          </w:p>
          <w:p w14:paraId="124C64C0" w14:textId="77777777" w:rsidR="005B7DC8" w:rsidRPr="006159E6" w:rsidRDefault="005B7DC8" w:rsidP="00ED3F3F">
            <w:pPr>
              <w:pStyle w:val="condition1"/>
            </w:pPr>
            <w:r w:rsidRPr="006159E6">
              <w:t xml:space="preserve">0 </w:t>
            </w:r>
            <w:r>
              <w:t xml:space="preserve">= the </w:t>
            </w:r>
            <w:r w:rsidRPr="006159E6">
              <w:t>character for zero</w:t>
            </w:r>
          </w:p>
        </w:tc>
        <w:tc>
          <w:tcPr>
            <w:tcW w:w="1365" w:type="dxa"/>
          </w:tcPr>
          <w:p w14:paraId="17C1DFA9" w14:textId="77777777" w:rsidR="005B7DC8" w:rsidRPr="006159E6" w:rsidRDefault="005B7DC8" w:rsidP="00482B66">
            <w:pPr>
              <w:pStyle w:val="CellBody"/>
              <w:rPr>
                <w:lang w:val="en-US"/>
              </w:rPr>
            </w:pPr>
            <w:r w:rsidRPr="006159E6">
              <w:rPr>
                <w:lang w:val="en-US"/>
              </w:rPr>
              <w:t>string</w:t>
            </w:r>
          </w:p>
        </w:tc>
        <w:tc>
          <w:tcPr>
            <w:tcW w:w="903" w:type="dxa"/>
          </w:tcPr>
          <w:p w14:paraId="03AE1BEF" w14:textId="77777777" w:rsidR="005B7DC8" w:rsidRPr="006159E6" w:rsidRDefault="005B7DC8" w:rsidP="00482B66">
            <w:pPr>
              <w:pStyle w:val="CellBody"/>
              <w:rPr>
                <w:lang w:val="en-US"/>
              </w:rPr>
            </w:pPr>
            <w:r w:rsidRPr="006159E6">
              <w:rPr>
                <w:lang w:val="en-US"/>
              </w:rPr>
              <w:t>12</w:t>
            </w:r>
          </w:p>
        </w:tc>
      </w:tr>
      <w:tr w:rsidR="005B7DC8" w:rsidRPr="006159E6" w14:paraId="7DC9EDF2" w14:textId="77777777" w:rsidTr="00482B66">
        <w:trPr>
          <w:cantSplit/>
        </w:trPr>
        <w:tc>
          <w:tcPr>
            <w:tcW w:w="1843" w:type="dxa"/>
          </w:tcPr>
          <w:p w14:paraId="3F6E9F9D" w14:textId="77777777" w:rsidR="005B7DC8" w:rsidRPr="006159E6" w:rsidRDefault="005B7DC8" w:rsidP="00482B66">
            <w:pPr>
              <w:pStyle w:val="CellBody"/>
              <w:rPr>
                <w:lang w:val="en-US"/>
              </w:rPr>
            </w:pPr>
            <w:r w:rsidRPr="006159E6">
              <w:rPr>
                <w:lang w:val="en-US"/>
              </w:rPr>
              <w:t>ExecutionVenue</w:t>
            </w:r>
            <w:r w:rsidRPr="006159E6">
              <w:rPr>
                <w:lang w:val="en-US"/>
              </w:rPr>
              <w:softHyphen/>
              <w:t>Type</w:t>
            </w:r>
          </w:p>
        </w:tc>
        <w:tc>
          <w:tcPr>
            <w:tcW w:w="5387" w:type="dxa"/>
          </w:tcPr>
          <w:p w14:paraId="11EE25D3" w14:textId="77777777" w:rsidR="005B7DC8" w:rsidRDefault="005B7DC8" w:rsidP="00482B66">
            <w:pPr>
              <w:pStyle w:val="CellBody"/>
              <w:rPr>
                <w:lang w:val="en-US"/>
              </w:rPr>
            </w:pPr>
            <w:r w:rsidRPr="006159E6">
              <w:rPr>
                <w:lang w:val="en-US"/>
              </w:rPr>
              <w:t>Enumeration for the different execution venue types</w:t>
            </w:r>
            <w:r>
              <w:rPr>
                <w:lang w:val="en-US"/>
              </w:rPr>
              <w:t>.</w:t>
            </w:r>
            <w:r w:rsidRPr="006159E6">
              <w:rPr>
                <w:lang w:val="en-US"/>
              </w:rPr>
              <w:t xml:space="preserve"> </w:t>
            </w:r>
          </w:p>
          <w:p w14:paraId="782DD6AE"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1191D8E9" w14:textId="77777777" w:rsidR="005B7DC8" w:rsidRPr="006159E6" w:rsidRDefault="005B7DC8" w:rsidP="00ED3F3F">
            <w:pPr>
              <w:pStyle w:val="values"/>
            </w:pPr>
            <w:r w:rsidRPr="006159E6">
              <w:t>SEF</w:t>
            </w:r>
          </w:p>
          <w:p w14:paraId="233B1453" w14:textId="77777777" w:rsidR="005B7DC8" w:rsidRPr="006159E6" w:rsidRDefault="005B7DC8" w:rsidP="00ED3F3F">
            <w:pPr>
              <w:pStyle w:val="values"/>
            </w:pPr>
            <w:r w:rsidRPr="006159E6">
              <w:t>DCM</w:t>
            </w:r>
          </w:p>
          <w:p w14:paraId="2C87780A" w14:textId="77777777" w:rsidR="005B7DC8" w:rsidRPr="006159E6" w:rsidRDefault="005B7DC8" w:rsidP="00ED3F3F">
            <w:pPr>
              <w:pStyle w:val="values"/>
            </w:pPr>
            <w:r w:rsidRPr="006159E6">
              <w:t>Off-Facility</w:t>
            </w:r>
          </w:p>
          <w:p w14:paraId="6414E0D6" w14:textId="77777777" w:rsidR="005B7DC8" w:rsidRPr="006159E6" w:rsidRDefault="005B7DC8" w:rsidP="00ED3F3F">
            <w:pPr>
              <w:pStyle w:val="values"/>
            </w:pPr>
            <w:r w:rsidRPr="006159E6">
              <w:t>LEI</w:t>
            </w:r>
          </w:p>
        </w:tc>
        <w:tc>
          <w:tcPr>
            <w:tcW w:w="1365" w:type="dxa"/>
          </w:tcPr>
          <w:p w14:paraId="10025D58" w14:textId="77777777" w:rsidR="005B7DC8" w:rsidRPr="006159E6" w:rsidRDefault="005B7DC8" w:rsidP="00482B66">
            <w:pPr>
              <w:pStyle w:val="CellBody"/>
              <w:rPr>
                <w:lang w:val="en-US"/>
              </w:rPr>
            </w:pPr>
            <w:r w:rsidRPr="006159E6">
              <w:rPr>
                <w:lang w:val="en-US"/>
              </w:rPr>
              <w:t>string</w:t>
            </w:r>
          </w:p>
        </w:tc>
        <w:tc>
          <w:tcPr>
            <w:tcW w:w="903" w:type="dxa"/>
          </w:tcPr>
          <w:p w14:paraId="45C3A627" w14:textId="77777777" w:rsidR="005B7DC8" w:rsidRPr="006159E6" w:rsidRDefault="005B7DC8" w:rsidP="00482B66">
            <w:pPr>
              <w:pStyle w:val="CellBody"/>
              <w:rPr>
                <w:lang w:val="en-US"/>
              </w:rPr>
            </w:pPr>
          </w:p>
        </w:tc>
      </w:tr>
      <w:tr w:rsidR="005B7DC8" w:rsidRPr="006159E6" w14:paraId="0D14547C" w14:textId="2CFA012A" w:rsidTr="00482B66">
        <w:trPr>
          <w:cantSplit/>
        </w:trPr>
        <w:tc>
          <w:tcPr>
            <w:tcW w:w="1843" w:type="dxa"/>
          </w:tcPr>
          <w:p w14:paraId="46BA5D91" w14:textId="17A842D6" w:rsidR="005B7DC8" w:rsidRPr="006159E6" w:rsidRDefault="005B7DC8" w:rsidP="00C3243C">
            <w:pPr>
              <w:pStyle w:val="CellBody"/>
              <w:rPr>
                <w:lang w:val="en-US"/>
              </w:rPr>
            </w:pPr>
            <w:r w:rsidRPr="006159E6">
              <w:rPr>
                <w:lang w:val="en-US"/>
              </w:rPr>
              <w:t>Frequency</w:t>
            </w:r>
            <w:r w:rsidRPr="006159E6">
              <w:rPr>
                <w:lang w:val="en-US"/>
              </w:rPr>
              <w:softHyphen/>
              <w:t>Period</w:t>
            </w:r>
            <w:r w:rsidR="00C3243C">
              <w:rPr>
                <w:lang w:val="en-US"/>
              </w:rPr>
              <w:softHyphen/>
            </w:r>
            <w:r w:rsidRPr="006159E6">
              <w:rPr>
                <w:lang w:val="en-US"/>
              </w:rPr>
              <w:t>Type</w:t>
            </w:r>
          </w:p>
        </w:tc>
        <w:tc>
          <w:tcPr>
            <w:tcW w:w="5387" w:type="dxa"/>
          </w:tcPr>
          <w:p w14:paraId="76A458DE" w14:textId="25C5B4FC" w:rsidR="005B7DC8" w:rsidRDefault="005B7DC8" w:rsidP="00312F2A">
            <w:pPr>
              <w:pStyle w:val="CellBody"/>
              <w:rPr>
                <w:lang w:val="en-US"/>
              </w:rPr>
            </w:pPr>
            <w:r w:rsidRPr="006159E6">
              <w:rPr>
                <w:lang w:val="en-US"/>
              </w:rPr>
              <w:t xml:space="preserve">A specific time period comprised of the concatenation of a </w:t>
            </w:r>
            <w:r w:rsidR="004525DE">
              <w:rPr>
                <w:lang w:val="en-US"/>
              </w:rPr>
              <w:t>‘</w:t>
            </w:r>
            <w:r w:rsidRPr="006159E6">
              <w:rPr>
                <w:lang w:val="en-US"/>
              </w:rPr>
              <w:t>PeriodMultiplierType</w:t>
            </w:r>
            <w:r w:rsidR="004525DE">
              <w:rPr>
                <w:lang w:val="en-US"/>
              </w:rPr>
              <w:t>’</w:t>
            </w:r>
            <w:r w:rsidRPr="006159E6">
              <w:rPr>
                <w:lang w:val="en-US"/>
              </w:rPr>
              <w:t xml:space="preserve"> and a </w:t>
            </w:r>
            <w:r w:rsidR="004525DE">
              <w:rPr>
                <w:lang w:val="en-US"/>
              </w:rPr>
              <w:t>‘</w:t>
            </w:r>
            <w:r w:rsidRPr="006159E6">
              <w:rPr>
                <w:lang w:val="en-US"/>
              </w:rPr>
              <w:t>PeriodType</w:t>
            </w:r>
            <w:r w:rsidR="004525DE">
              <w:rPr>
                <w:lang w:val="en-US"/>
              </w:rPr>
              <w:t>’</w:t>
            </w:r>
            <w:r>
              <w:rPr>
                <w:lang w:val="en-US"/>
              </w:rPr>
              <w:t>, following this pattern</w:t>
            </w:r>
            <w:r w:rsidRPr="006159E6">
              <w:rPr>
                <w:lang w:val="en-US"/>
              </w:rPr>
              <w:t xml:space="preserve">: </w:t>
            </w:r>
          </w:p>
          <w:p w14:paraId="281CA417" w14:textId="3E662D48" w:rsidR="00312F2A" w:rsidRDefault="005B7DC8" w:rsidP="004525DE">
            <w:pPr>
              <w:pStyle w:val="values"/>
            </w:pPr>
            <w:r w:rsidRPr="006159E6">
              <w:t xml:space="preserve">nnnA </w:t>
            </w:r>
          </w:p>
          <w:p w14:paraId="7A5AC84A" w14:textId="77507E94" w:rsidR="005B7DC8" w:rsidRDefault="005B7DC8" w:rsidP="00312F2A">
            <w:pPr>
              <w:pStyle w:val="CellBody"/>
              <w:rPr>
                <w:lang w:val="en-US"/>
              </w:rPr>
            </w:pPr>
            <w:r w:rsidRPr="006159E6">
              <w:rPr>
                <w:lang w:val="en-US"/>
              </w:rPr>
              <w:t xml:space="preserve">where </w:t>
            </w:r>
          </w:p>
          <w:p w14:paraId="07C2C29C" w14:textId="6A4D0609" w:rsidR="005B7DC8" w:rsidRPr="004525DE" w:rsidRDefault="005B7DC8" w:rsidP="004525DE">
            <w:pPr>
              <w:pStyle w:val="condition1"/>
            </w:pPr>
            <w:r w:rsidRPr="006159E6">
              <w:t>nn</w:t>
            </w:r>
            <w:r w:rsidRPr="004525DE">
              <w:t xml:space="preserve">n = the PeriodMultiplierType </w:t>
            </w:r>
          </w:p>
          <w:p w14:paraId="55B09ABC" w14:textId="512F3D41" w:rsidR="005B7DC8" w:rsidRPr="005C3D77" w:rsidRDefault="005B7DC8" w:rsidP="004525DE">
            <w:pPr>
              <w:pStyle w:val="condition1"/>
            </w:pPr>
            <w:r w:rsidRPr="004525DE">
              <w:t>A = Per</w:t>
            </w:r>
            <w:r w:rsidRPr="006159E6">
              <w:t>iodType</w:t>
            </w:r>
            <w:r>
              <w:t xml:space="preserve"> (for values, see the field type description) </w:t>
            </w:r>
          </w:p>
        </w:tc>
        <w:tc>
          <w:tcPr>
            <w:tcW w:w="1365" w:type="dxa"/>
          </w:tcPr>
          <w:p w14:paraId="732D03BF" w14:textId="31EB71E6" w:rsidR="005B7DC8" w:rsidRPr="006159E6" w:rsidRDefault="005B7DC8" w:rsidP="00482B66">
            <w:pPr>
              <w:pStyle w:val="CellBody"/>
              <w:rPr>
                <w:lang w:val="en-US"/>
              </w:rPr>
            </w:pPr>
            <w:r w:rsidRPr="006159E6">
              <w:rPr>
                <w:lang w:val="en-US"/>
              </w:rPr>
              <w:t>string</w:t>
            </w:r>
          </w:p>
        </w:tc>
        <w:tc>
          <w:tcPr>
            <w:tcW w:w="903" w:type="dxa"/>
          </w:tcPr>
          <w:p w14:paraId="20F5B458" w14:textId="6176FDF8" w:rsidR="005B7DC8" w:rsidRPr="006159E6" w:rsidRDefault="005B7DC8" w:rsidP="00482B66">
            <w:pPr>
              <w:pStyle w:val="CellBody"/>
              <w:rPr>
                <w:lang w:val="en-US"/>
              </w:rPr>
            </w:pPr>
            <w:r w:rsidRPr="006159E6">
              <w:rPr>
                <w:lang w:val="en-US"/>
              </w:rPr>
              <w:t>4</w:t>
            </w:r>
          </w:p>
        </w:tc>
      </w:tr>
      <w:tr w:rsidR="005B7DC8" w:rsidRPr="006159E6" w14:paraId="14974B44" w14:textId="77777777" w:rsidTr="00482B66">
        <w:trPr>
          <w:cantSplit/>
        </w:trPr>
        <w:tc>
          <w:tcPr>
            <w:tcW w:w="1843" w:type="dxa"/>
          </w:tcPr>
          <w:p w14:paraId="5FF9DB95" w14:textId="77777777" w:rsidR="005B7DC8" w:rsidRPr="006159E6" w:rsidRDefault="005B7DC8" w:rsidP="00482B66">
            <w:pPr>
              <w:pStyle w:val="CellBody"/>
              <w:rPr>
                <w:lang w:val="en-US"/>
              </w:rPr>
            </w:pPr>
            <w:r w:rsidRPr="006159E6">
              <w:rPr>
                <w:lang w:val="en-US"/>
              </w:rPr>
              <w:t>FilenameType</w:t>
            </w:r>
          </w:p>
        </w:tc>
        <w:tc>
          <w:tcPr>
            <w:tcW w:w="5387" w:type="dxa"/>
          </w:tcPr>
          <w:p w14:paraId="0F69C85C" w14:textId="77777777" w:rsidR="005B7DC8" w:rsidRPr="006159E6" w:rsidRDefault="005B7DC8" w:rsidP="00482B66">
            <w:pPr>
              <w:pStyle w:val="CellBody"/>
              <w:rPr>
                <w:lang w:val="en-US"/>
              </w:rPr>
            </w:pPr>
            <w:r>
              <w:rPr>
                <w:lang w:val="en-US"/>
              </w:rPr>
              <w:t xml:space="preserve">Character string that represents a </w:t>
            </w:r>
            <w:r w:rsidRPr="006159E6">
              <w:rPr>
                <w:lang w:val="en-US"/>
              </w:rPr>
              <w:t xml:space="preserve">file name </w:t>
            </w:r>
            <w:r>
              <w:rPr>
                <w:lang w:val="en-US"/>
              </w:rPr>
              <w:t>including file extension</w:t>
            </w:r>
            <w:r w:rsidRPr="006159E6">
              <w:rPr>
                <w:lang w:val="en-US"/>
              </w:rPr>
              <w:t>.</w:t>
            </w:r>
          </w:p>
        </w:tc>
        <w:tc>
          <w:tcPr>
            <w:tcW w:w="1365" w:type="dxa"/>
          </w:tcPr>
          <w:p w14:paraId="6838341B" w14:textId="77777777" w:rsidR="005B7DC8" w:rsidRPr="006159E6" w:rsidRDefault="005B7DC8" w:rsidP="00482B66">
            <w:pPr>
              <w:pStyle w:val="CellBody"/>
              <w:rPr>
                <w:lang w:val="en-US"/>
              </w:rPr>
            </w:pPr>
            <w:r w:rsidRPr="006159E6">
              <w:rPr>
                <w:lang w:val="en-US"/>
              </w:rPr>
              <w:t>string</w:t>
            </w:r>
          </w:p>
        </w:tc>
        <w:tc>
          <w:tcPr>
            <w:tcW w:w="903" w:type="dxa"/>
          </w:tcPr>
          <w:p w14:paraId="4F33E2F9" w14:textId="77777777" w:rsidR="005B7DC8" w:rsidRPr="006159E6" w:rsidRDefault="005B7DC8" w:rsidP="00482B66">
            <w:pPr>
              <w:pStyle w:val="CellBody"/>
              <w:rPr>
                <w:lang w:val="en-US"/>
              </w:rPr>
            </w:pPr>
            <w:r w:rsidRPr="006159E6">
              <w:rPr>
                <w:lang w:val="en-US"/>
              </w:rPr>
              <w:t>255</w:t>
            </w:r>
          </w:p>
        </w:tc>
      </w:tr>
      <w:tr w:rsidR="005B7DC8" w:rsidRPr="006159E6" w14:paraId="0349C795" w14:textId="77777777" w:rsidTr="00482B66">
        <w:trPr>
          <w:cantSplit/>
        </w:trPr>
        <w:tc>
          <w:tcPr>
            <w:tcW w:w="1843" w:type="dxa"/>
          </w:tcPr>
          <w:p w14:paraId="0B2F3D42" w14:textId="77777777" w:rsidR="005B7DC8" w:rsidRPr="006159E6" w:rsidRDefault="005B7DC8" w:rsidP="00482B66">
            <w:pPr>
              <w:pStyle w:val="CellBody"/>
              <w:rPr>
                <w:lang w:val="en-US"/>
              </w:rPr>
            </w:pPr>
            <w:r w:rsidRPr="006159E6">
              <w:rPr>
                <w:lang w:val="en-US"/>
              </w:rPr>
              <w:lastRenderedPageBreak/>
              <w:t>FXConversion</w:t>
            </w:r>
            <w:r w:rsidRPr="006159E6">
              <w:rPr>
                <w:lang w:val="en-US"/>
              </w:rPr>
              <w:softHyphen/>
              <w:t>MethodType</w:t>
            </w:r>
          </w:p>
        </w:tc>
        <w:tc>
          <w:tcPr>
            <w:tcW w:w="5387" w:type="dxa"/>
          </w:tcPr>
          <w:p w14:paraId="2E4DC061"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77DA13F0" w14:textId="77777777" w:rsidR="005B7DC8" w:rsidRPr="006159E6" w:rsidRDefault="005B7DC8" w:rsidP="00ED3F3F">
            <w:pPr>
              <w:pStyle w:val="values"/>
            </w:pPr>
            <w:r w:rsidRPr="006159E6">
              <w:t>Daily</w:t>
            </w:r>
            <w:r>
              <w:t xml:space="preserve">: </w:t>
            </w:r>
            <w:r w:rsidRPr="006159E6">
              <w:t>daily in</w:t>
            </w:r>
            <w:r>
              <w:t>dex rate * daily exchange rate</w:t>
            </w:r>
          </w:p>
          <w:p w14:paraId="043BE211" w14:textId="77777777" w:rsidR="005B7DC8" w:rsidRPr="006159E6" w:rsidRDefault="005B7DC8" w:rsidP="00ED3F3F">
            <w:pPr>
              <w:pStyle w:val="values"/>
            </w:pPr>
            <w:r w:rsidRPr="006159E6">
              <w:t>Monthly</w:t>
            </w:r>
            <w:r>
              <w:t xml:space="preserve">: </w:t>
            </w:r>
            <w:r w:rsidRPr="006159E6">
              <w:t>monthly average index * monthly average exchange rate</w:t>
            </w:r>
          </w:p>
          <w:p w14:paraId="085C4DAB" w14:textId="77777777" w:rsidR="005B7DC8" w:rsidRPr="006159E6" w:rsidRDefault="005B7DC8" w:rsidP="00ED3F3F">
            <w:pPr>
              <w:pStyle w:val="values"/>
            </w:pPr>
            <w:r>
              <w:t xml:space="preserve">Mixed: </w:t>
            </w:r>
            <w:r w:rsidRPr="006159E6">
              <w:t>monthly aver</w:t>
            </w:r>
            <w:r>
              <w:t>age index * daily exchange rate</w:t>
            </w:r>
          </w:p>
          <w:p w14:paraId="581C4208" w14:textId="77777777" w:rsidR="005B7DC8" w:rsidRPr="006159E6" w:rsidRDefault="005B7DC8" w:rsidP="00482B66">
            <w:pPr>
              <w:pStyle w:val="CellBody"/>
              <w:rPr>
                <w:lang w:val="en-US"/>
              </w:rPr>
            </w:pPr>
            <w:r w:rsidRPr="000C3B8A">
              <w:rPr>
                <w:rStyle w:val="Fett"/>
              </w:rPr>
              <w:t>Important:</w:t>
            </w:r>
            <w:r w:rsidRPr="006159E6">
              <w:rPr>
                <w:lang w:val="en-US"/>
              </w:rPr>
              <w:t xml:space="preserve"> These definitions use </w:t>
            </w:r>
            <w:r>
              <w:rPr>
                <w:lang w:val="en-US"/>
              </w:rPr>
              <w:t>‘</w:t>
            </w:r>
            <w:r w:rsidRPr="006159E6">
              <w:rPr>
                <w:lang w:val="en-US"/>
              </w:rPr>
              <w:t>PricingDateType</w:t>
            </w:r>
            <w:r>
              <w:rPr>
                <w:lang w:val="en-US"/>
              </w:rPr>
              <w:t>’</w:t>
            </w:r>
            <w:r w:rsidRPr="006159E6">
              <w:rPr>
                <w:lang w:val="en-US"/>
              </w:rPr>
              <w:t xml:space="preserve"> to identify valid days upon which prices can be collected</w:t>
            </w:r>
            <w:r>
              <w:rPr>
                <w:lang w:val="en-US"/>
              </w:rPr>
              <w:t>, meaning that</w:t>
            </w:r>
            <w:r w:rsidRPr="006159E6">
              <w:rPr>
                <w:lang w:val="en-US"/>
              </w:rPr>
              <w:t xml:space="preserve"> rates will only be collected for valid </w:t>
            </w:r>
            <w:r>
              <w:rPr>
                <w:lang w:val="en-US"/>
              </w:rPr>
              <w:t>p</w:t>
            </w:r>
            <w:r w:rsidRPr="006159E6">
              <w:rPr>
                <w:lang w:val="en-US"/>
              </w:rPr>
              <w:t xml:space="preserve">ricing </w:t>
            </w:r>
            <w:r>
              <w:rPr>
                <w:lang w:val="en-US"/>
              </w:rPr>
              <w:t>d</w:t>
            </w:r>
            <w:r w:rsidRPr="006159E6">
              <w:rPr>
                <w:lang w:val="en-US"/>
              </w:rPr>
              <w:t>ates</w:t>
            </w:r>
            <w:r>
              <w:rPr>
                <w:lang w:val="en-US"/>
              </w:rPr>
              <w:t>.</w:t>
            </w:r>
            <w:r w:rsidRPr="006159E6">
              <w:rPr>
                <w:lang w:val="en-US"/>
              </w:rPr>
              <w:t xml:space="preserve"> </w:t>
            </w:r>
          </w:p>
          <w:p w14:paraId="4F1E0D7D" w14:textId="77777777" w:rsidR="005B7DC8" w:rsidRPr="006159E6" w:rsidRDefault="005B7DC8" w:rsidP="00482B66">
            <w:pPr>
              <w:pStyle w:val="CellBody"/>
              <w:rPr>
                <w:lang w:val="en-US"/>
              </w:rPr>
            </w:pPr>
            <w:r w:rsidRPr="000C3B8A">
              <w:rPr>
                <w:rStyle w:val="Fett"/>
              </w:rPr>
              <w:t>Important:</w:t>
            </w:r>
            <w:r w:rsidRPr="006159E6">
              <w:rPr>
                <w:lang w:val="en-US"/>
              </w:rPr>
              <w:t xml:space="preserve"> The value “Monthly” is applicable in all averaging cases regardless of the time period of the calculation period</w:t>
            </w:r>
            <w:r>
              <w:rPr>
                <w:lang w:val="en-US"/>
              </w:rPr>
              <w:t>. Example: I</w:t>
            </w:r>
            <w:r w:rsidRPr="006159E6">
              <w:rPr>
                <w:lang w:val="en-US"/>
              </w:rPr>
              <w:t xml:space="preserve">f the calculation period for the transaction is a week, then the value </w:t>
            </w:r>
            <w:r>
              <w:rPr>
                <w:lang w:val="en-US"/>
              </w:rPr>
              <w:t>“</w:t>
            </w:r>
            <w:r w:rsidRPr="006159E6">
              <w:rPr>
                <w:lang w:val="en-US"/>
              </w:rPr>
              <w:t>Monthly</w:t>
            </w:r>
            <w:r>
              <w:rPr>
                <w:lang w:val="en-US"/>
              </w:rPr>
              <w:t>”</w:t>
            </w:r>
            <w:r w:rsidRPr="006159E6">
              <w:rPr>
                <w:lang w:val="en-US"/>
              </w:rPr>
              <w:t xml:space="preserve"> should be used</w:t>
            </w:r>
            <w:r>
              <w:rPr>
                <w:lang w:val="en-US"/>
              </w:rPr>
              <w:t>,</w:t>
            </w:r>
            <w:r w:rsidRPr="006159E6">
              <w:rPr>
                <w:lang w:val="en-US"/>
              </w:rPr>
              <w:t xml:space="preserve"> but in this context would in actual fact refer to a period of a week since this is the period of the calculation period.</w:t>
            </w:r>
          </w:p>
        </w:tc>
        <w:tc>
          <w:tcPr>
            <w:tcW w:w="1365" w:type="dxa"/>
          </w:tcPr>
          <w:p w14:paraId="4EF8536B" w14:textId="77777777" w:rsidR="005B7DC8" w:rsidRPr="006159E6" w:rsidRDefault="005B7DC8" w:rsidP="00482B66">
            <w:pPr>
              <w:pStyle w:val="CellBody"/>
              <w:rPr>
                <w:lang w:val="en-US"/>
              </w:rPr>
            </w:pPr>
            <w:r w:rsidRPr="006159E6">
              <w:rPr>
                <w:lang w:val="en-US"/>
              </w:rPr>
              <w:t>NMTOKEN</w:t>
            </w:r>
          </w:p>
        </w:tc>
        <w:tc>
          <w:tcPr>
            <w:tcW w:w="903" w:type="dxa"/>
          </w:tcPr>
          <w:p w14:paraId="27A51600" w14:textId="77777777" w:rsidR="005B7DC8" w:rsidRPr="006159E6" w:rsidRDefault="005B7DC8" w:rsidP="00482B66">
            <w:pPr>
              <w:pStyle w:val="CellBody"/>
              <w:rPr>
                <w:lang w:val="en-US"/>
              </w:rPr>
            </w:pPr>
          </w:p>
        </w:tc>
      </w:tr>
      <w:tr w:rsidR="005B7DC8" w:rsidRPr="006159E6" w14:paraId="13C3F084" w14:textId="77777777" w:rsidTr="00482B66">
        <w:trPr>
          <w:cantSplit/>
        </w:trPr>
        <w:tc>
          <w:tcPr>
            <w:tcW w:w="1843" w:type="dxa"/>
          </w:tcPr>
          <w:p w14:paraId="407A60D7" w14:textId="77777777" w:rsidR="005B7DC8" w:rsidRPr="006159E6" w:rsidRDefault="005B7DC8" w:rsidP="00482B66">
            <w:pPr>
              <w:pStyle w:val="CellBody"/>
              <w:rPr>
                <w:lang w:val="en-US"/>
              </w:rPr>
            </w:pPr>
            <w:r w:rsidRPr="006159E6">
              <w:rPr>
                <w:lang w:val="en-US"/>
              </w:rPr>
              <w:t>FXProductType</w:t>
            </w:r>
          </w:p>
        </w:tc>
        <w:tc>
          <w:tcPr>
            <w:tcW w:w="5387" w:type="dxa"/>
          </w:tcPr>
          <w:p w14:paraId="31E1FD69"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45C385CD" w14:textId="77777777" w:rsidR="005B7DC8" w:rsidRPr="006159E6" w:rsidRDefault="005B7DC8" w:rsidP="00ED3F3F">
            <w:pPr>
              <w:pStyle w:val="values"/>
            </w:pPr>
            <w:r>
              <w:t>FXSpot</w:t>
            </w:r>
          </w:p>
          <w:p w14:paraId="78F0EF72" w14:textId="77777777" w:rsidR="005B7DC8" w:rsidRPr="006159E6" w:rsidRDefault="005B7DC8" w:rsidP="00ED3F3F">
            <w:pPr>
              <w:pStyle w:val="values"/>
            </w:pPr>
            <w:r>
              <w:t>FXForward</w:t>
            </w:r>
          </w:p>
          <w:p w14:paraId="4E1EF0C8" w14:textId="77777777" w:rsidR="005B7DC8" w:rsidRPr="006159E6" w:rsidRDefault="005B7DC8" w:rsidP="00ED3F3F">
            <w:pPr>
              <w:pStyle w:val="values"/>
            </w:pPr>
            <w:r>
              <w:t>FXSwap</w:t>
            </w:r>
          </w:p>
          <w:p w14:paraId="140818FA" w14:textId="77777777" w:rsidR="005B7DC8" w:rsidRPr="006159E6" w:rsidRDefault="005B7DC8" w:rsidP="00ED3F3F">
            <w:pPr>
              <w:pStyle w:val="values"/>
            </w:pPr>
            <w:r>
              <w:t>FXOption</w:t>
            </w:r>
          </w:p>
          <w:p w14:paraId="15B2ED04" w14:textId="77777777" w:rsidR="005B7DC8" w:rsidRPr="006159E6" w:rsidRDefault="005B7DC8" w:rsidP="00ED3F3F">
            <w:pPr>
              <w:pStyle w:val="values"/>
            </w:pPr>
            <w:r>
              <w:t>FXForward_Non_Delivererable</w:t>
            </w:r>
          </w:p>
          <w:p w14:paraId="0C3B5CCB" w14:textId="77777777" w:rsidR="005B7DC8" w:rsidRPr="006159E6" w:rsidRDefault="005B7DC8" w:rsidP="00ED3F3F">
            <w:pPr>
              <w:pStyle w:val="values"/>
            </w:pPr>
            <w:r>
              <w:t>FXOption_Non_Deliverable</w:t>
            </w:r>
          </w:p>
        </w:tc>
        <w:tc>
          <w:tcPr>
            <w:tcW w:w="1365" w:type="dxa"/>
          </w:tcPr>
          <w:p w14:paraId="5C637CE9" w14:textId="77777777" w:rsidR="005B7DC8" w:rsidRPr="006159E6" w:rsidRDefault="005B7DC8" w:rsidP="00482B66">
            <w:pPr>
              <w:pStyle w:val="CellBody"/>
              <w:rPr>
                <w:lang w:val="en-US"/>
              </w:rPr>
            </w:pPr>
            <w:r w:rsidRPr="006159E6">
              <w:rPr>
                <w:lang w:val="en-US"/>
              </w:rPr>
              <w:t>string</w:t>
            </w:r>
          </w:p>
        </w:tc>
        <w:tc>
          <w:tcPr>
            <w:tcW w:w="903" w:type="dxa"/>
          </w:tcPr>
          <w:p w14:paraId="6FBBD414" w14:textId="77777777" w:rsidR="005B7DC8" w:rsidRPr="006159E6" w:rsidRDefault="005B7DC8" w:rsidP="00482B66">
            <w:pPr>
              <w:pStyle w:val="CellBody"/>
              <w:rPr>
                <w:lang w:val="en-US"/>
              </w:rPr>
            </w:pPr>
          </w:p>
        </w:tc>
      </w:tr>
      <w:tr w:rsidR="005B7DC8" w:rsidRPr="006159E6" w14:paraId="7020DA81" w14:textId="77777777" w:rsidTr="00482B66">
        <w:trPr>
          <w:cantSplit/>
        </w:trPr>
        <w:tc>
          <w:tcPr>
            <w:tcW w:w="1843" w:type="dxa"/>
          </w:tcPr>
          <w:p w14:paraId="5EEEA522" w14:textId="77777777" w:rsidR="005B7DC8" w:rsidRPr="006159E6" w:rsidRDefault="005B7DC8" w:rsidP="00482B66">
            <w:pPr>
              <w:pStyle w:val="CellBody"/>
              <w:rPr>
                <w:lang w:val="en-US"/>
              </w:rPr>
            </w:pPr>
            <w:r w:rsidRPr="006159E6">
              <w:rPr>
                <w:lang w:val="en-US"/>
              </w:rPr>
              <w:t>FXRateSource</w:t>
            </w:r>
            <w:r w:rsidRPr="006159E6">
              <w:rPr>
                <w:lang w:val="en-US"/>
              </w:rPr>
              <w:softHyphen/>
              <w:t>PageHeading</w:t>
            </w:r>
            <w:r w:rsidRPr="006159E6">
              <w:rPr>
                <w:lang w:val="en-US"/>
              </w:rPr>
              <w:softHyphen/>
              <w:t>Type</w:t>
            </w:r>
          </w:p>
        </w:tc>
        <w:tc>
          <w:tcPr>
            <w:tcW w:w="5387" w:type="dxa"/>
          </w:tcPr>
          <w:p w14:paraId="0441F780" w14:textId="77777777" w:rsidR="005B7DC8" w:rsidRPr="006159E6" w:rsidRDefault="005B7DC8" w:rsidP="00482B66">
            <w:pPr>
              <w:pStyle w:val="CellBody"/>
              <w:rPr>
                <w:lang w:val="en-US"/>
              </w:rPr>
            </w:pPr>
            <w:r>
              <w:rPr>
                <w:lang w:val="en-US"/>
              </w:rPr>
              <w:t xml:space="preserve">Character string representing </w:t>
            </w:r>
            <w:r w:rsidRPr="006159E6">
              <w:rPr>
                <w:lang w:val="en-US"/>
              </w:rPr>
              <w:t>the heading of a page of a reference source where an FX spot price is published.</w:t>
            </w:r>
          </w:p>
        </w:tc>
        <w:tc>
          <w:tcPr>
            <w:tcW w:w="1365" w:type="dxa"/>
          </w:tcPr>
          <w:p w14:paraId="71C09D6C" w14:textId="77777777" w:rsidR="005B7DC8" w:rsidRPr="006159E6" w:rsidRDefault="005B7DC8" w:rsidP="00482B66">
            <w:pPr>
              <w:pStyle w:val="CellBody"/>
              <w:rPr>
                <w:lang w:val="en-US"/>
              </w:rPr>
            </w:pPr>
            <w:r w:rsidRPr="006159E6">
              <w:rPr>
                <w:lang w:val="en-US"/>
              </w:rPr>
              <w:t>string</w:t>
            </w:r>
          </w:p>
        </w:tc>
        <w:tc>
          <w:tcPr>
            <w:tcW w:w="903" w:type="dxa"/>
          </w:tcPr>
          <w:p w14:paraId="056433B8" w14:textId="77777777" w:rsidR="005B7DC8" w:rsidRPr="006159E6" w:rsidRDefault="005B7DC8" w:rsidP="00482B66">
            <w:pPr>
              <w:pStyle w:val="CellBody"/>
              <w:rPr>
                <w:lang w:val="en-US"/>
              </w:rPr>
            </w:pPr>
            <w:r w:rsidRPr="006159E6">
              <w:rPr>
                <w:lang w:val="en-US"/>
              </w:rPr>
              <w:t>255</w:t>
            </w:r>
          </w:p>
        </w:tc>
      </w:tr>
      <w:tr w:rsidR="005B7DC8" w:rsidRPr="006159E6" w14:paraId="6F24E1EE" w14:textId="77777777" w:rsidTr="00482B66">
        <w:trPr>
          <w:cantSplit/>
        </w:trPr>
        <w:tc>
          <w:tcPr>
            <w:tcW w:w="1843" w:type="dxa"/>
          </w:tcPr>
          <w:p w14:paraId="376B7DB3" w14:textId="77777777" w:rsidR="005B7DC8" w:rsidRPr="006159E6" w:rsidRDefault="005B7DC8" w:rsidP="00482B66">
            <w:pPr>
              <w:pStyle w:val="CellBody"/>
              <w:rPr>
                <w:lang w:val="en-US"/>
              </w:rPr>
            </w:pPr>
            <w:r w:rsidRPr="006159E6">
              <w:rPr>
                <w:lang w:val="en-US"/>
              </w:rPr>
              <w:t>FXRate</w:t>
            </w:r>
            <w:r w:rsidRPr="006159E6">
              <w:rPr>
                <w:lang w:val="en-US"/>
              </w:rPr>
              <w:softHyphen/>
              <w:t>Source</w:t>
            </w:r>
            <w:r w:rsidRPr="006159E6">
              <w:rPr>
                <w:lang w:val="en-US"/>
              </w:rPr>
              <w:softHyphen/>
              <w:t>PageType</w:t>
            </w:r>
          </w:p>
        </w:tc>
        <w:tc>
          <w:tcPr>
            <w:tcW w:w="5387" w:type="dxa"/>
          </w:tcPr>
          <w:p w14:paraId="31C2192A" w14:textId="77777777" w:rsidR="005B7DC8" w:rsidRPr="006159E6" w:rsidRDefault="005B7DC8" w:rsidP="00482B66">
            <w:pPr>
              <w:pStyle w:val="CellBody"/>
              <w:rPr>
                <w:lang w:val="en-US"/>
              </w:rPr>
            </w:pPr>
            <w:r>
              <w:rPr>
                <w:lang w:val="en-US"/>
              </w:rPr>
              <w:t xml:space="preserve">Character string representing </w:t>
            </w:r>
            <w:r w:rsidRPr="006159E6">
              <w:rPr>
                <w:lang w:val="en-US"/>
              </w:rPr>
              <w:t xml:space="preserve">a reference to a page of a reference source where an FX spot price is published. </w:t>
            </w:r>
          </w:p>
        </w:tc>
        <w:tc>
          <w:tcPr>
            <w:tcW w:w="1365" w:type="dxa"/>
          </w:tcPr>
          <w:p w14:paraId="7E4C31A0" w14:textId="77777777" w:rsidR="005B7DC8" w:rsidRPr="006159E6" w:rsidRDefault="005B7DC8" w:rsidP="00482B66">
            <w:pPr>
              <w:pStyle w:val="CellBody"/>
              <w:rPr>
                <w:lang w:val="en-US"/>
              </w:rPr>
            </w:pPr>
            <w:r w:rsidRPr="006159E6">
              <w:rPr>
                <w:lang w:val="en-US"/>
              </w:rPr>
              <w:t>string</w:t>
            </w:r>
          </w:p>
        </w:tc>
        <w:tc>
          <w:tcPr>
            <w:tcW w:w="903" w:type="dxa"/>
          </w:tcPr>
          <w:p w14:paraId="4C18D15E" w14:textId="77777777" w:rsidR="005B7DC8" w:rsidRPr="006159E6" w:rsidRDefault="005B7DC8" w:rsidP="00482B66">
            <w:pPr>
              <w:pStyle w:val="CellBody"/>
              <w:rPr>
                <w:lang w:val="en-US"/>
              </w:rPr>
            </w:pPr>
            <w:r w:rsidRPr="006159E6">
              <w:rPr>
                <w:lang w:val="en-US"/>
              </w:rPr>
              <w:t>255</w:t>
            </w:r>
          </w:p>
        </w:tc>
      </w:tr>
      <w:tr w:rsidR="005B7DC8" w:rsidRPr="006159E6" w14:paraId="5E6000F1" w14:textId="77777777" w:rsidTr="00482B66">
        <w:trPr>
          <w:cantSplit/>
        </w:trPr>
        <w:tc>
          <w:tcPr>
            <w:tcW w:w="1843" w:type="dxa"/>
          </w:tcPr>
          <w:p w14:paraId="74FC5F0B" w14:textId="77777777" w:rsidR="005B7DC8" w:rsidRPr="006159E6" w:rsidRDefault="005B7DC8" w:rsidP="00482B66">
            <w:pPr>
              <w:pStyle w:val="CellBody"/>
              <w:rPr>
                <w:lang w:val="en-US"/>
              </w:rPr>
            </w:pPr>
            <w:r w:rsidRPr="006159E6">
              <w:rPr>
                <w:lang w:val="en-US"/>
              </w:rPr>
              <w:t>FXReferenceType</w:t>
            </w:r>
          </w:p>
        </w:tc>
        <w:tc>
          <w:tcPr>
            <w:tcW w:w="5387" w:type="dxa"/>
          </w:tcPr>
          <w:p w14:paraId="10D7254E" w14:textId="77777777" w:rsidR="005B7DC8" w:rsidRPr="006159E6" w:rsidRDefault="005B7DC8" w:rsidP="00482B66">
            <w:pPr>
              <w:pStyle w:val="CellBody"/>
              <w:rPr>
                <w:lang w:val="en-US"/>
              </w:rPr>
            </w:pPr>
            <w:r>
              <w:rPr>
                <w:lang w:val="en-US"/>
              </w:rPr>
              <w:t xml:space="preserve">Character string representing </w:t>
            </w:r>
            <w:r w:rsidRPr="006159E6">
              <w:rPr>
                <w:lang w:val="en-US"/>
              </w:rPr>
              <w:t>a reference to a spot price</w:t>
            </w:r>
            <w:r>
              <w:rPr>
                <w:lang w:val="en-US"/>
              </w:rPr>
              <w:t xml:space="preserve"> index</w:t>
            </w:r>
            <w:r w:rsidRPr="006159E6">
              <w:rPr>
                <w:lang w:val="en-US"/>
              </w:rPr>
              <w:t>.</w:t>
            </w:r>
          </w:p>
        </w:tc>
        <w:tc>
          <w:tcPr>
            <w:tcW w:w="1365" w:type="dxa"/>
          </w:tcPr>
          <w:p w14:paraId="28BEE200" w14:textId="77777777" w:rsidR="005B7DC8" w:rsidRPr="006159E6" w:rsidRDefault="005B7DC8" w:rsidP="00482B66">
            <w:pPr>
              <w:pStyle w:val="CellBody"/>
              <w:rPr>
                <w:lang w:val="en-US"/>
              </w:rPr>
            </w:pPr>
            <w:r w:rsidRPr="006159E6">
              <w:rPr>
                <w:lang w:val="en-US"/>
              </w:rPr>
              <w:t>string</w:t>
            </w:r>
          </w:p>
        </w:tc>
        <w:tc>
          <w:tcPr>
            <w:tcW w:w="903" w:type="dxa"/>
          </w:tcPr>
          <w:p w14:paraId="3DF0EA79" w14:textId="77777777" w:rsidR="005B7DC8" w:rsidRPr="006159E6" w:rsidRDefault="005B7DC8" w:rsidP="00482B66">
            <w:pPr>
              <w:pStyle w:val="CellBody"/>
              <w:rPr>
                <w:lang w:val="en-US"/>
              </w:rPr>
            </w:pPr>
            <w:r w:rsidRPr="006159E6">
              <w:rPr>
                <w:lang w:val="en-US"/>
              </w:rPr>
              <w:t>255</w:t>
            </w:r>
          </w:p>
        </w:tc>
      </w:tr>
      <w:tr w:rsidR="005B7DC8" w:rsidRPr="006159E6" w14:paraId="5A244E90" w14:textId="77777777" w:rsidTr="00482B66">
        <w:trPr>
          <w:cantSplit/>
        </w:trPr>
        <w:tc>
          <w:tcPr>
            <w:tcW w:w="1843" w:type="dxa"/>
          </w:tcPr>
          <w:p w14:paraId="2411075A" w14:textId="77777777" w:rsidR="005B7DC8" w:rsidRPr="006159E6" w:rsidRDefault="005B7DC8" w:rsidP="00482B66">
            <w:pPr>
              <w:pStyle w:val="CellBody"/>
              <w:rPr>
                <w:lang w:val="en-US"/>
              </w:rPr>
            </w:pPr>
            <w:r w:rsidRPr="006159E6">
              <w:rPr>
                <w:lang w:val="en-US"/>
              </w:rPr>
              <w:t>FXTransaction</w:t>
            </w:r>
            <w:r w:rsidRPr="006159E6">
              <w:rPr>
                <w:lang w:val="en-US"/>
              </w:rPr>
              <w:softHyphen/>
              <w:t>Type</w:t>
            </w:r>
          </w:p>
        </w:tc>
        <w:tc>
          <w:tcPr>
            <w:tcW w:w="5387" w:type="dxa"/>
          </w:tcPr>
          <w:p w14:paraId="3C53CD74"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75FDB919" w14:textId="77777777" w:rsidR="005B7DC8" w:rsidRPr="006159E6" w:rsidRDefault="005B7DC8" w:rsidP="00ED3F3F">
            <w:pPr>
              <w:pStyle w:val="values"/>
            </w:pPr>
            <w:r w:rsidRPr="006159E6">
              <w:t xml:space="preserve">FOR: Physical </w:t>
            </w:r>
            <w:r>
              <w:t>f</w:t>
            </w:r>
            <w:r w:rsidRPr="006159E6">
              <w:t>orward that settles against a fixed price</w:t>
            </w:r>
          </w:p>
          <w:p w14:paraId="21B2EBBF" w14:textId="77777777" w:rsidR="005B7DC8" w:rsidRPr="006159E6" w:rsidRDefault="005B7DC8" w:rsidP="00ED3F3F">
            <w:pPr>
              <w:pStyle w:val="values"/>
            </w:pPr>
            <w:r w:rsidRPr="006159E6">
              <w:t xml:space="preserve">OPT: Option on a physical forward </w:t>
            </w:r>
          </w:p>
          <w:p w14:paraId="680AB502" w14:textId="77777777" w:rsidR="005B7DC8" w:rsidRPr="006159E6" w:rsidRDefault="005B7DC8" w:rsidP="00ED3F3F">
            <w:pPr>
              <w:pStyle w:val="values"/>
            </w:pPr>
            <w:r w:rsidRPr="006159E6">
              <w:t xml:space="preserve">FXD_FXD_SWP: Fixed/fixed swap </w:t>
            </w:r>
          </w:p>
          <w:p w14:paraId="7DCEF786" w14:textId="77777777" w:rsidR="005B7DC8" w:rsidRPr="006159E6" w:rsidRDefault="005B7DC8" w:rsidP="00ED3F3F">
            <w:pPr>
              <w:pStyle w:val="values"/>
            </w:pPr>
            <w:r w:rsidRPr="006159E6">
              <w:t>OPT_FXD_FXD_SWP: Fixed/fixed swaption</w:t>
            </w:r>
          </w:p>
          <w:p w14:paraId="07FABBCE" w14:textId="77777777" w:rsidR="005B7DC8" w:rsidRPr="006159E6" w:rsidRDefault="005B7DC8" w:rsidP="00ED3F3F">
            <w:pPr>
              <w:pStyle w:val="values"/>
            </w:pPr>
            <w:r w:rsidRPr="006159E6">
              <w:t>SPT: Spot transaction</w:t>
            </w:r>
          </w:p>
        </w:tc>
        <w:tc>
          <w:tcPr>
            <w:tcW w:w="1365" w:type="dxa"/>
          </w:tcPr>
          <w:p w14:paraId="39038582" w14:textId="77777777" w:rsidR="005B7DC8" w:rsidRPr="006159E6" w:rsidRDefault="005B7DC8" w:rsidP="00482B66">
            <w:pPr>
              <w:pStyle w:val="CellBody"/>
              <w:rPr>
                <w:lang w:val="en-US"/>
              </w:rPr>
            </w:pPr>
            <w:r w:rsidRPr="006159E6">
              <w:rPr>
                <w:lang w:val="en-US"/>
              </w:rPr>
              <w:t>string</w:t>
            </w:r>
          </w:p>
        </w:tc>
        <w:tc>
          <w:tcPr>
            <w:tcW w:w="903" w:type="dxa"/>
          </w:tcPr>
          <w:p w14:paraId="5725A47E" w14:textId="77777777" w:rsidR="005B7DC8" w:rsidRPr="006159E6" w:rsidRDefault="005B7DC8" w:rsidP="00482B66">
            <w:pPr>
              <w:pStyle w:val="CellBody"/>
              <w:rPr>
                <w:lang w:val="en-US"/>
              </w:rPr>
            </w:pPr>
          </w:p>
        </w:tc>
      </w:tr>
      <w:tr w:rsidR="005B7DC8" w:rsidRPr="006159E6" w14:paraId="2E07DFCC" w14:textId="77777777" w:rsidTr="00482B66">
        <w:trPr>
          <w:cantSplit/>
        </w:trPr>
        <w:tc>
          <w:tcPr>
            <w:tcW w:w="1843" w:type="dxa"/>
          </w:tcPr>
          <w:p w14:paraId="3DE6CD85" w14:textId="77777777" w:rsidR="005B7DC8" w:rsidRPr="006159E6" w:rsidRDefault="005B7DC8" w:rsidP="00482B66">
            <w:pPr>
              <w:pStyle w:val="CellBody"/>
              <w:rPr>
                <w:lang w:val="en-US"/>
              </w:rPr>
            </w:pPr>
            <w:r w:rsidRPr="006159E6">
              <w:rPr>
                <w:lang w:val="en-US"/>
              </w:rPr>
              <w:t>Hedging</w:t>
            </w:r>
            <w:r w:rsidRPr="006159E6">
              <w:rPr>
                <w:lang w:val="en-US"/>
              </w:rPr>
              <w:softHyphen/>
              <w:t>ExemptionType</w:t>
            </w:r>
          </w:p>
        </w:tc>
        <w:tc>
          <w:tcPr>
            <w:tcW w:w="5387" w:type="dxa"/>
          </w:tcPr>
          <w:p w14:paraId="5A672DAC" w14:textId="77777777" w:rsidR="005B7DC8" w:rsidRDefault="005B7DC8" w:rsidP="00482B66">
            <w:pPr>
              <w:pStyle w:val="CellBody"/>
              <w:rPr>
                <w:lang w:val="en-US"/>
              </w:rPr>
            </w:pPr>
            <w:r w:rsidRPr="006159E6">
              <w:rPr>
                <w:lang w:val="en-US"/>
              </w:rPr>
              <w:t>Enumeration for hedging exemption types.</w:t>
            </w:r>
          </w:p>
          <w:p w14:paraId="43500ED4"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7155B1B4" w14:textId="77777777" w:rsidR="005B7DC8" w:rsidRPr="006159E6" w:rsidRDefault="005B7DC8" w:rsidP="00ED3F3F">
            <w:pPr>
              <w:pStyle w:val="values"/>
            </w:pPr>
            <w:r w:rsidRPr="006159E6">
              <w:t>Bona_Fide_Hedge</w:t>
            </w:r>
          </w:p>
          <w:p w14:paraId="7F8F4CA9" w14:textId="77777777" w:rsidR="005B7DC8" w:rsidRPr="006159E6" w:rsidRDefault="005B7DC8" w:rsidP="00ED3F3F">
            <w:pPr>
              <w:pStyle w:val="values"/>
            </w:pPr>
            <w:r w:rsidRPr="006159E6">
              <w:t>Pass-Through_Swap</w:t>
            </w:r>
          </w:p>
          <w:p w14:paraId="377CDC6B" w14:textId="77777777" w:rsidR="005B7DC8" w:rsidRPr="006159E6" w:rsidRDefault="005B7DC8" w:rsidP="00ED3F3F">
            <w:pPr>
              <w:pStyle w:val="values"/>
            </w:pPr>
            <w:r w:rsidRPr="006159E6">
              <w:t>Anticipated_Production</w:t>
            </w:r>
          </w:p>
          <w:p w14:paraId="4C20B370" w14:textId="77777777" w:rsidR="005B7DC8" w:rsidRPr="006159E6" w:rsidRDefault="005B7DC8" w:rsidP="00ED3F3F">
            <w:pPr>
              <w:pStyle w:val="values"/>
            </w:pPr>
            <w:r w:rsidRPr="006159E6">
              <w:t>Anticipated_Requirement</w:t>
            </w:r>
          </w:p>
          <w:p w14:paraId="1D909CDE" w14:textId="77777777" w:rsidR="005B7DC8" w:rsidRPr="006159E6" w:rsidRDefault="005B7DC8" w:rsidP="00ED3F3F">
            <w:pPr>
              <w:pStyle w:val="values"/>
            </w:pPr>
            <w:r w:rsidRPr="006159E6">
              <w:t>Anticipated_Merchandising</w:t>
            </w:r>
          </w:p>
          <w:p w14:paraId="4FDEA792" w14:textId="77777777" w:rsidR="005B7DC8" w:rsidRPr="006159E6" w:rsidRDefault="005B7DC8" w:rsidP="00ED3F3F">
            <w:pPr>
              <w:pStyle w:val="values"/>
            </w:pPr>
            <w:r w:rsidRPr="006159E6">
              <w:t>Anticipated_Royalty</w:t>
            </w:r>
          </w:p>
          <w:p w14:paraId="2BCF6B59" w14:textId="77777777" w:rsidR="005B7DC8" w:rsidRPr="006159E6" w:rsidRDefault="005B7DC8" w:rsidP="00ED3F3F">
            <w:pPr>
              <w:pStyle w:val="values"/>
            </w:pPr>
            <w:r w:rsidRPr="006159E6">
              <w:t>Anticipated_Service</w:t>
            </w:r>
          </w:p>
        </w:tc>
        <w:tc>
          <w:tcPr>
            <w:tcW w:w="1365" w:type="dxa"/>
          </w:tcPr>
          <w:p w14:paraId="4F5610F8" w14:textId="77777777" w:rsidR="005B7DC8" w:rsidRPr="006159E6" w:rsidRDefault="005B7DC8" w:rsidP="00482B66">
            <w:pPr>
              <w:pStyle w:val="CellBody"/>
              <w:rPr>
                <w:lang w:val="en-US"/>
              </w:rPr>
            </w:pPr>
            <w:r w:rsidRPr="006159E6">
              <w:rPr>
                <w:lang w:val="en-US"/>
              </w:rPr>
              <w:t>NMTOKEN</w:t>
            </w:r>
          </w:p>
        </w:tc>
        <w:tc>
          <w:tcPr>
            <w:tcW w:w="903" w:type="dxa"/>
          </w:tcPr>
          <w:p w14:paraId="33D5D98E" w14:textId="77777777" w:rsidR="005B7DC8" w:rsidRPr="006159E6" w:rsidRDefault="005B7DC8" w:rsidP="00482B66">
            <w:pPr>
              <w:pStyle w:val="CellBody"/>
              <w:rPr>
                <w:lang w:val="en-US"/>
              </w:rPr>
            </w:pPr>
          </w:p>
        </w:tc>
      </w:tr>
      <w:tr w:rsidR="00210B0F" w:rsidRPr="006159E6" w14:paraId="1E34977C" w14:textId="77777777" w:rsidTr="00210B0F">
        <w:trPr>
          <w:cantSplit/>
          <w:ins w:id="2180" w:author="Autor"/>
        </w:trPr>
        <w:tc>
          <w:tcPr>
            <w:tcW w:w="1843" w:type="dxa"/>
            <w:tcBorders>
              <w:top w:val="single" w:sz="4" w:space="0" w:color="auto"/>
              <w:left w:val="single" w:sz="4" w:space="0" w:color="auto"/>
              <w:bottom w:val="single" w:sz="4" w:space="0" w:color="auto"/>
              <w:right w:val="single" w:sz="4" w:space="0" w:color="auto"/>
            </w:tcBorders>
          </w:tcPr>
          <w:p w14:paraId="27B488A2" w14:textId="53388FA2" w:rsidR="00210B0F" w:rsidRPr="006159E6" w:rsidRDefault="00210B0F" w:rsidP="00EB5596">
            <w:pPr>
              <w:pStyle w:val="CellBody"/>
              <w:rPr>
                <w:ins w:id="2181" w:author="Autor"/>
                <w:lang w:val="en-US"/>
              </w:rPr>
            </w:pPr>
            <w:ins w:id="2182" w:author="Autor">
              <w:r>
                <w:rPr>
                  <w:lang w:val="en-US"/>
                </w:rPr>
                <w:t>IdentificationOf</w:t>
              </w:r>
              <w:r>
                <w:rPr>
                  <w:lang w:val="en-US"/>
                </w:rPr>
                <w:softHyphen/>
                <w:t>Product</w:t>
              </w:r>
              <w:r>
                <w:rPr>
                  <w:lang w:val="en-US"/>
                </w:rPr>
                <w:softHyphen/>
                <w:t>Type</w:t>
              </w:r>
            </w:ins>
          </w:p>
        </w:tc>
        <w:tc>
          <w:tcPr>
            <w:tcW w:w="5387" w:type="dxa"/>
            <w:tcBorders>
              <w:top w:val="single" w:sz="4" w:space="0" w:color="auto"/>
              <w:left w:val="single" w:sz="4" w:space="0" w:color="auto"/>
              <w:bottom w:val="single" w:sz="4" w:space="0" w:color="auto"/>
              <w:right w:val="single" w:sz="4" w:space="0" w:color="auto"/>
            </w:tcBorders>
          </w:tcPr>
          <w:p w14:paraId="53EA6E3D" w14:textId="75051CF5" w:rsidR="005B3D64" w:rsidRPr="006159E6" w:rsidRDefault="005B3D64" w:rsidP="005B3D64">
            <w:pPr>
              <w:pStyle w:val="CellBody"/>
              <w:rPr>
                <w:ins w:id="2183" w:author="Autor"/>
              </w:rPr>
            </w:pPr>
            <w:ins w:id="2184" w:author="Autor">
              <w:r>
                <w:t xml:space="preserve">A valid ISIN as defined in </w:t>
              </w:r>
              <w:r w:rsidRPr="005B3D64">
                <w:t xml:space="preserve">ISO 6166 </w:t>
              </w:r>
              <w:r>
                <w:t>or a valid Aii.</w:t>
              </w:r>
            </w:ins>
          </w:p>
        </w:tc>
        <w:tc>
          <w:tcPr>
            <w:tcW w:w="1365" w:type="dxa"/>
            <w:tcBorders>
              <w:top w:val="single" w:sz="4" w:space="0" w:color="auto"/>
              <w:left w:val="single" w:sz="4" w:space="0" w:color="auto"/>
              <w:bottom w:val="single" w:sz="4" w:space="0" w:color="auto"/>
              <w:right w:val="single" w:sz="4" w:space="0" w:color="auto"/>
            </w:tcBorders>
          </w:tcPr>
          <w:p w14:paraId="63940D9F" w14:textId="56504D97" w:rsidR="00210B0F" w:rsidRPr="006159E6" w:rsidRDefault="005B3D64" w:rsidP="005B3D64">
            <w:pPr>
              <w:pStyle w:val="CellBody"/>
              <w:rPr>
                <w:ins w:id="2185" w:author="Autor"/>
                <w:lang w:val="en-US"/>
              </w:rPr>
            </w:pPr>
            <w:ins w:id="2186" w:author="Autor">
              <w:r>
                <w:rPr>
                  <w:lang w:val="en-US"/>
                </w:rPr>
                <w:t>string</w:t>
              </w:r>
            </w:ins>
          </w:p>
        </w:tc>
        <w:tc>
          <w:tcPr>
            <w:tcW w:w="903" w:type="dxa"/>
            <w:tcBorders>
              <w:top w:val="single" w:sz="4" w:space="0" w:color="auto"/>
              <w:left w:val="single" w:sz="4" w:space="0" w:color="auto"/>
              <w:bottom w:val="single" w:sz="4" w:space="0" w:color="auto"/>
              <w:right w:val="single" w:sz="4" w:space="0" w:color="auto"/>
            </w:tcBorders>
          </w:tcPr>
          <w:p w14:paraId="41DB8971" w14:textId="1239D8DC" w:rsidR="00210B0F" w:rsidRPr="006159E6" w:rsidRDefault="00B850A1" w:rsidP="00AB6B6E">
            <w:pPr>
              <w:pStyle w:val="CellBody"/>
              <w:rPr>
                <w:ins w:id="2187" w:author="Autor"/>
                <w:lang w:val="en-US"/>
              </w:rPr>
            </w:pPr>
            <w:ins w:id="2188" w:author="Autor">
              <w:r>
                <w:rPr>
                  <w:lang w:val="en-US"/>
                </w:rPr>
                <w:t>48</w:t>
              </w:r>
            </w:ins>
          </w:p>
        </w:tc>
      </w:tr>
      <w:tr w:rsidR="00210B0F" w:rsidRPr="006159E6" w14:paraId="09DFA358" w14:textId="77777777" w:rsidTr="00210B0F">
        <w:trPr>
          <w:cantSplit/>
          <w:ins w:id="2189" w:author="Autor"/>
        </w:trPr>
        <w:tc>
          <w:tcPr>
            <w:tcW w:w="1843" w:type="dxa"/>
            <w:tcBorders>
              <w:top w:val="single" w:sz="4" w:space="0" w:color="auto"/>
              <w:left w:val="single" w:sz="4" w:space="0" w:color="auto"/>
              <w:bottom w:val="single" w:sz="4" w:space="0" w:color="auto"/>
              <w:right w:val="single" w:sz="4" w:space="0" w:color="auto"/>
            </w:tcBorders>
          </w:tcPr>
          <w:p w14:paraId="62A424F2" w14:textId="482AD343" w:rsidR="00210B0F" w:rsidRPr="006159E6" w:rsidRDefault="00210B0F" w:rsidP="00EB5596">
            <w:pPr>
              <w:pStyle w:val="CellBody"/>
              <w:rPr>
                <w:ins w:id="2190" w:author="Autor"/>
                <w:lang w:val="en-US"/>
              </w:rPr>
            </w:pPr>
            <w:ins w:id="2191" w:author="Autor">
              <w:r>
                <w:rPr>
                  <w:lang w:val="en-US"/>
                </w:rPr>
                <w:t>IdentificationOf</w:t>
              </w:r>
              <w:r>
                <w:rPr>
                  <w:lang w:val="en-US"/>
                </w:rPr>
                <w:softHyphen/>
                <w:t>Product</w:t>
              </w:r>
              <w:r>
                <w:rPr>
                  <w:lang w:val="en-US"/>
                </w:rPr>
                <w:softHyphen/>
                <w:t>Type</w:t>
              </w:r>
              <w:r>
                <w:rPr>
                  <w:lang w:val="en-US"/>
                </w:rPr>
                <w:softHyphen/>
                <w:t>Type</w:t>
              </w:r>
            </w:ins>
          </w:p>
        </w:tc>
        <w:tc>
          <w:tcPr>
            <w:tcW w:w="5387" w:type="dxa"/>
            <w:tcBorders>
              <w:top w:val="single" w:sz="4" w:space="0" w:color="auto"/>
              <w:left w:val="single" w:sz="4" w:space="0" w:color="auto"/>
              <w:bottom w:val="single" w:sz="4" w:space="0" w:color="auto"/>
              <w:right w:val="single" w:sz="4" w:space="0" w:color="auto"/>
            </w:tcBorders>
          </w:tcPr>
          <w:p w14:paraId="4E2A3AE5" w14:textId="77777777" w:rsidR="00210B0F" w:rsidRDefault="00210B0F" w:rsidP="00AB6B6E">
            <w:pPr>
              <w:pStyle w:val="CellBody"/>
              <w:rPr>
                <w:ins w:id="2192" w:author="Autor"/>
                <w:lang w:val="en-US"/>
              </w:rPr>
            </w:pPr>
            <w:ins w:id="2193" w:author="Autor">
              <w:r>
                <w:rPr>
                  <w:lang w:val="en-US"/>
                </w:rPr>
                <w:t>The following values are allowed:</w:t>
              </w:r>
            </w:ins>
          </w:p>
          <w:p w14:paraId="45223B02" w14:textId="77777777" w:rsidR="00210B0F" w:rsidRDefault="00210B0F" w:rsidP="00AB6B6E">
            <w:pPr>
              <w:pStyle w:val="values"/>
              <w:rPr>
                <w:ins w:id="2194" w:author="Autor"/>
              </w:rPr>
            </w:pPr>
            <w:ins w:id="2195" w:author="Autor">
              <w:r>
                <w:t>I = ISIN</w:t>
              </w:r>
            </w:ins>
          </w:p>
          <w:p w14:paraId="4D3E9112" w14:textId="77777777" w:rsidR="00210B0F" w:rsidRPr="006159E6" w:rsidRDefault="00210B0F" w:rsidP="00AB6B6E">
            <w:pPr>
              <w:pStyle w:val="values"/>
              <w:rPr>
                <w:ins w:id="2196" w:author="Autor"/>
              </w:rPr>
            </w:pPr>
            <w:ins w:id="2197" w:author="Autor">
              <w:r>
                <w:t>A = Aii</w:t>
              </w:r>
            </w:ins>
          </w:p>
        </w:tc>
        <w:tc>
          <w:tcPr>
            <w:tcW w:w="1365" w:type="dxa"/>
            <w:tcBorders>
              <w:top w:val="single" w:sz="4" w:space="0" w:color="auto"/>
              <w:left w:val="single" w:sz="4" w:space="0" w:color="auto"/>
              <w:bottom w:val="single" w:sz="4" w:space="0" w:color="auto"/>
              <w:right w:val="single" w:sz="4" w:space="0" w:color="auto"/>
            </w:tcBorders>
          </w:tcPr>
          <w:p w14:paraId="7450351B" w14:textId="0EA78AA7" w:rsidR="00210B0F" w:rsidRPr="006159E6" w:rsidRDefault="001F7FB5" w:rsidP="00AB6B6E">
            <w:pPr>
              <w:pStyle w:val="CellBody"/>
              <w:rPr>
                <w:ins w:id="2198" w:author="Autor"/>
                <w:lang w:val="en-US"/>
              </w:rPr>
            </w:pPr>
            <w:ins w:id="2199" w:author="Autor">
              <w:r>
                <w:rPr>
                  <w:lang w:val="en-US"/>
                </w:rPr>
                <w:t>string</w:t>
              </w:r>
            </w:ins>
          </w:p>
        </w:tc>
        <w:tc>
          <w:tcPr>
            <w:tcW w:w="903" w:type="dxa"/>
            <w:tcBorders>
              <w:top w:val="single" w:sz="4" w:space="0" w:color="auto"/>
              <w:left w:val="single" w:sz="4" w:space="0" w:color="auto"/>
              <w:bottom w:val="single" w:sz="4" w:space="0" w:color="auto"/>
              <w:right w:val="single" w:sz="4" w:space="0" w:color="auto"/>
            </w:tcBorders>
          </w:tcPr>
          <w:p w14:paraId="44123748" w14:textId="77777777" w:rsidR="00210B0F" w:rsidRPr="006159E6" w:rsidRDefault="00210B0F" w:rsidP="00AB6B6E">
            <w:pPr>
              <w:pStyle w:val="CellBody"/>
              <w:rPr>
                <w:ins w:id="2200" w:author="Autor"/>
                <w:lang w:val="en-US"/>
              </w:rPr>
            </w:pPr>
          </w:p>
        </w:tc>
      </w:tr>
      <w:tr w:rsidR="00210B0F" w:rsidRPr="006159E6" w14:paraId="50B63138" w14:textId="77777777" w:rsidTr="00AB6B6E">
        <w:trPr>
          <w:cantSplit/>
        </w:trPr>
        <w:tc>
          <w:tcPr>
            <w:tcW w:w="1843" w:type="dxa"/>
          </w:tcPr>
          <w:p w14:paraId="51BDD6FF" w14:textId="77777777" w:rsidR="00210B0F" w:rsidRPr="006159E6" w:rsidRDefault="00210B0F" w:rsidP="00AB6B6E">
            <w:pPr>
              <w:pStyle w:val="CellBody"/>
              <w:rPr>
                <w:lang w:val="en-US"/>
              </w:rPr>
            </w:pPr>
            <w:r w:rsidRPr="006159E6">
              <w:rPr>
                <w:lang w:val="en-US"/>
              </w:rPr>
              <w:t>Identification</w:t>
            </w:r>
            <w:r w:rsidRPr="006159E6">
              <w:rPr>
                <w:lang w:val="en-US"/>
              </w:rPr>
              <w:softHyphen/>
              <w:t>Type</w:t>
            </w:r>
          </w:p>
        </w:tc>
        <w:tc>
          <w:tcPr>
            <w:tcW w:w="5387" w:type="dxa"/>
          </w:tcPr>
          <w:p w14:paraId="7AEDE51A" w14:textId="77777777" w:rsidR="00210B0F" w:rsidRPr="006159E6" w:rsidRDefault="00210B0F" w:rsidP="00AB6B6E">
            <w:pPr>
              <w:pStyle w:val="CellBody"/>
              <w:rPr>
                <w:lang w:val="en-US"/>
              </w:rPr>
            </w:pPr>
            <w:r w:rsidRPr="006159E6">
              <w:rPr>
                <w:lang w:val="en-US"/>
              </w:rPr>
              <w:t>A code to uniquely distinguish one occurrence of an entity from another.</w:t>
            </w:r>
          </w:p>
        </w:tc>
        <w:tc>
          <w:tcPr>
            <w:tcW w:w="1365" w:type="dxa"/>
          </w:tcPr>
          <w:p w14:paraId="137B08F0" w14:textId="77777777" w:rsidR="00210B0F" w:rsidRPr="006159E6" w:rsidRDefault="00210B0F" w:rsidP="00AB6B6E">
            <w:pPr>
              <w:pStyle w:val="CellBody"/>
              <w:rPr>
                <w:lang w:val="en-US"/>
              </w:rPr>
            </w:pPr>
            <w:r w:rsidRPr="006159E6">
              <w:rPr>
                <w:lang w:val="en-US"/>
              </w:rPr>
              <w:t>string</w:t>
            </w:r>
          </w:p>
        </w:tc>
        <w:tc>
          <w:tcPr>
            <w:tcW w:w="903" w:type="dxa"/>
          </w:tcPr>
          <w:p w14:paraId="7212A7A4" w14:textId="77777777" w:rsidR="00210B0F" w:rsidRPr="006159E6" w:rsidRDefault="00210B0F" w:rsidP="00AB6B6E">
            <w:pPr>
              <w:pStyle w:val="CellBody"/>
              <w:rPr>
                <w:lang w:val="en-US"/>
              </w:rPr>
            </w:pPr>
            <w:r w:rsidRPr="006159E6">
              <w:rPr>
                <w:lang w:val="en-US"/>
              </w:rPr>
              <w:t>255</w:t>
            </w:r>
          </w:p>
        </w:tc>
      </w:tr>
      <w:tr w:rsidR="005B7DC8" w:rsidRPr="006159E6" w14:paraId="0F4A4718" w14:textId="77777777" w:rsidTr="00482B66">
        <w:trPr>
          <w:cantSplit/>
        </w:trPr>
        <w:tc>
          <w:tcPr>
            <w:tcW w:w="1843" w:type="dxa"/>
          </w:tcPr>
          <w:p w14:paraId="56454A72" w14:textId="77777777" w:rsidR="005B7DC8" w:rsidRPr="006159E6" w:rsidRDefault="005B7DC8" w:rsidP="00482B66">
            <w:pPr>
              <w:pStyle w:val="CellBody"/>
              <w:rPr>
                <w:lang w:val="en-US"/>
              </w:rPr>
            </w:pPr>
            <w:r w:rsidRPr="006159E6">
              <w:rPr>
                <w:lang w:val="en-US"/>
              </w:rPr>
              <w:t>IncotermsType</w:t>
            </w:r>
          </w:p>
        </w:tc>
        <w:tc>
          <w:tcPr>
            <w:tcW w:w="5387" w:type="dxa"/>
          </w:tcPr>
          <w:p w14:paraId="3B45DFF1" w14:textId="77777777" w:rsidR="005B7DC8" w:rsidRPr="006159E6" w:rsidRDefault="005B7DC8" w:rsidP="00482B66">
            <w:pPr>
              <w:pStyle w:val="CellBody"/>
              <w:rPr>
                <w:lang w:val="en-US"/>
              </w:rPr>
            </w:pPr>
            <w:r w:rsidRPr="006159E6">
              <w:rPr>
                <w:lang w:val="en-US"/>
              </w:rPr>
              <w:t>Delivery terms defined by the International Chamber of Commerce (ICC). Valid values are available from the ICC web</w:t>
            </w:r>
            <w:r>
              <w:rPr>
                <w:lang w:val="en-US"/>
              </w:rPr>
              <w:t xml:space="preserve"> </w:t>
            </w:r>
            <w:r w:rsidRPr="006159E6">
              <w:rPr>
                <w:lang w:val="en-US"/>
              </w:rPr>
              <w:t xml:space="preserve">site </w:t>
            </w:r>
            <w:r>
              <w:rPr>
                <w:lang w:val="en-US"/>
              </w:rPr>
              <w:t xml:space="preserve">at </w:t>
            </w:r>
            <w:hyperlink r:id="rId47" w:history="1">
              <w:r w:rsidRPr="006159E6">
                <w:rPr>
                  <w:rStyle w:val="Hyperlink"/>
                  <w:lang w:val="en-US"/>
                </w:rPr>
                <w:t>http://www.iccwbo.org/incoterms/id3040/index.html</w:t>
              </w:r>
            </w:hyperlink>
            <w:r>
              <w:rPr>
                <w:rStyle w:val="Hyperlink"/>
                <w:lang w:val="en-US"/>
              </w:rPr>
              <w:t>.</w:t>
            </w:r>
          </w:p>
          <w:p w14:paraId="02ACE2F1" w14:textId="77777777" w:rsidR="005B7DC8" w:rsidRPr="006159E6" w:rsidRDefault="005B7DC8" w:rsidP="00482B66">
            <w:pPr>
              <w:pStyle w:val="CellBody"/>
              <w:rPr>
                <w:lang w:val="en-US"/>
              </w:rPr>
            </w:pPr>
            <w:r w:rsidRPr="006159E6">
              <w:rPr>
                <w:lang w:val="en-US"/>
              </w:rPr>
              <w:t>The version of the Incoterms is as defined in the relevant master agreement for the contract.</w:t>
            </w:r>
            <w:r>
              <w:rPr>
                <w:lang w:val="en-US"/>
              </w:rPr>
              <w:t xml:space="preserve"> </w:t>
            </w:r>
          </w:p>
        </w:tc>
        <w:tc>
          <w:tcPr>
            <w:tcW w:w="1365" w:type="dxa"/>
          </w:tcPr>
          <w:p w14:paraId="3D8AE87B" w14:textId="77777777" w:rsidR="005B7DC8" w:rsidRPr="006159E6" w:rsidRDefault="005B7DC8" w:rsidP="00482B66">
            <w:pPr>
              <w:pStyle w:val="CellBody"/>
              <w:rPr>
                <w:lang w:val="en-US"/>
              </w:rPr>
            </w:pPr>
            <w:r w:rsidRPr="006159E6">
              <w:rPr>
                <w:lang w:val="en-US"/>
              </w:rPr>
              <w:t>string</w:t>
            </w:r>
          </w:p>
        </w:tc>
        <w:tc>
          <w:tcPr>
            <w:tcW w:w="903" w:type="dxa"/>
          </w:tcPr>
          <w:p w14:paraId="1505819E" w14:textId="77777777" w:rsidR="005B7DC8" w:rsidRPr="006159E6" w:rsidRDefault="005B7DC8" w:rsidP="00482B66">
            <w:pPr>
              <w:pStyle w:val="CellBody"/>
              <w:rPr>
                <w:lang w:val="en-US"/>
              </w:rPr>
            </w:pPr>
            <w:r w:rsidRPr="006159E6">
              <w:rPr>
                <w:lang w:val="en-US"/>
              </w:rPr>
              <w:t>3</w:t>
            </w:r>
          </w:p>
        </w:tc>
      </w:tr>
      <w:tr w:rsidR="005B7DC8" w:rsidRPr="006159E6" w14:paraId="41E9E2DF" w14:textId="77777777" w:rsidTr="00482B66">
        <w:trPr>
          <w:cantSplit/>
        </w:trPr>
        <w:tc>
          <w:tcPr>
            <w:tcW w:w="1843" w:type="dxa"/>
          </w:tcPr>
          <w:p w14:paraId="2F961C24" w14:textId="77777777" w:rsidR="005B7DC8" w:rsidRPr="006159E6" w:rsidRDefault="005B7DC8" w:rsidP="00482B66">
            <w:pPr>
              <w:pStyle w:val="CellBody"/>
              <w:rPr>
                <w:lang w:val="en-US"/>
              </w:rPr>
            </w:pPr>
            <w:r w:rsidRPr="006159E6">
              <w:rPr>
                <w:lang w:val="en-US"/>
              </w:rPr>
              <w:lastRenderedPageBreak/>
              <w:t>IndexCommodity</w:t>
            </w:r>
            <w:r w:rsidRPr="006159E6">
              <w:rPr>
                <w:lang w:val="en-US"/>
              </w:rPr>
              <w:softHyphen/>
              <w:t>Type</w:t>
            </w:r>
          </w:p>
        </w:tc>
        <w:tc>
          <w:tcPr>
            <w:tcW w:w="5387" w:type="dxa"/>
          </w:tcPr>
          <w:p w14:paraId="2CC2624D" w14:textId="21E8DC59" w:rsidR="005B7DC8" w:rsidRPr="006159E6" w:rsidRDefault="005B7DC8" w:rsidP="00B206D3">
            <w:pPr>
              <w:pStyle w:val="CellBody"/>
              <w:rPr>
                <w:lang w:val="en-US"/>
              </w:rPr>
            </w:pPr>
            <w:r w:rsidRPr="006159E6">
              <w:rPr>
                <w:lang w:val="en-US"/>
              </w:rPr>
              <w:t xml:space="preserve">The set of valid values </w:t>
            </w:r>
            <w:r>
              <w:rPr>
                <w:lang w:val="en-US"/>
              </w:rPr>
              <w:t>is</w:t>
            </w:r>
            <w:r w:rsidRPr="006159E6">
              <w:rPr>
                <w:lang w:val="en-US"/>
              </w:rPr>
              <w:t xml:space="preserve"> specified on</w:t>
            </w:r>
            <w:r>
              <w:rPr>
                <w:lang w:val="en-US"/>
              </w:rPr>
              <w:t xml:space="preserve"> the EFET web site </w:t>
            </w:r>
            <w:r w:rsidR="00B206D3">
              <w:rPr>
                <w:lang w:val="en-US"/>
              </w:rPr>
              <w:t xml:space="preserve">in the </w:t>
            </w:r>
            <w:r w:rsidR="00B206D3" w:rsidRPr="006159E6">
              <w:rPr>
                <w:lang w:val="en-US"/>
              </w:rPr>
              <w:t>Static Data section</w:t>
            </w:r>
            <w:r w:rsidR="00B206D3">
              <w:rPr>
                <w:lang w:val="en-US"/>
              </w:rPr>
              <w:t xml:space="preserve"> (see ref ID </w:t>
            </w:r>
            <w:r w:rsidR="00B206D3">
              <w:rPr>
                <w:lang w:val="en-US"/>
              </w:rPr>
              <w:fldChar w:fldCharType="begin"/>
            </w:r>
            <w:r w:rsidR="00B206D3">
              <w:rPr>
                <w:lang w:val="en-US"/>
              </w:rPr>
              <w:instrText xml:space="preserve"> REF _Ref454200837 \r \h </w:instrText>
            </w:r>
            <w:r w:rsidR="00B206D3">
              <w:rPr>
                <w:lang w:val="en-US"/>
              </w:rPr>
            </w:r>
            <w:r w:rsidR="00B206D3">
              <w:rPr>
                <w:lang w:val="en-US"/>
              </w:rPr>
              <w:fldChar w:fldCharType="separate"/>
            </w:r>
            <w:r w:rsidR="00D7069B">
              <w:rPr>
                <w:lang w:val="en-US"/>
              </w:rPr>
              <w:t>[1]</w:t>
            </w:r>
            <w:r w:rsidR="00B206D3">
              <w:rPr>
                <w:lang w:val="en-US"/>
              </w:rPr>
              <w:fldChar w:fldCharType="end"/>
            </w:r>
            <w:r w:rsidR="00B206D3">
              <w:rPr>
                <w:lang w:val="en-US"/>
              </w:rPr>
              <w:t xml:space="preserve">), </w:t>
            </w:r>
            <w:r>
              <w:rPr>
                <w:lang w:val="en-US"/>
              </w:rPr>
              <w:t>IndexCommodity table</w:t>
            </w:r>
            <w:r w:rsidR="00B206D3">
              <w:rPr>
                <w:lang w:val="en-US"/>
              </w:rPr>
              <w:t xml:space="preserve">, </w:t>
            </w:r>
            <w:r w:rsidR="00B206D3" w:rsidRPr="00B206D3">
              <w:rPr>
                <w:lang w:val="en-US"/>
              </w:rPr>
              <w:t>Index Commodity Description</w:t>
            </w:r>
            <w:r w:rsidR="00B206D3">
              <w:rPr>
                <w:lang w:val="en-US"/>
              </w:rPr>
              <w:t xml:space="preserve"> column.</w:t>
            </w:r>
            <w:r>
              <w:rPr>
                <w:lang w:val="en-US"/>
              </w:rPr>
              <w:t xml:space="preserve"> </w:t>
            </w:r>
          </w:p>
        </w:tc>
        <w:tc>
          <w:tcPr>
            <w:tcW w:w="1365" w:type="dxa"/>
          </w:tcPr>
          <w:p w14:paraId="3841F9EB" w14:textId="77777777" w:rsidR="005B7DC8" w:rsidRPr="006159E6" w:rsidRDefault="005B7DC8" w:rsidP="00482B66">
            <w:pPr>
              <w:pStyle w:val="CellBody"/>
              <w:rPr>
                <w:lang w:val="en-US"/>
              </w:rPr>
            </w:pPr>
            <w:r w:rsidRPr="006159E6">
              <w:rPr>
                <w:lang w:val="en-US"/>
              </w:rPr>
              <w:t>string</w:t>
            </w:r>
          </w:p>
        </w:tc>
        <w:tc>
          <w:tcPr>
            <w:tcW w:w="903" w:type="dxa"/>
          </w:tcPr>
          <w:p w14:paraId="561D6CF5" w14:textId="77777777" w:rsidR="005B7DC8" w:rsidRPr="006159E6" w:rsidRDefault="005B7DC8" w:rsidP="00482B66">
            <w:pPr>
              <w:pStyle w:val="CellBody"/>
              <w:rPr>
                <w:lang w:val="en-US"/>
              </w:rPr>
            </w:pPr>
            <w:r w:rsidRPr="006159E6">
              <w:rPr>
                <w:lang w:val="en-US"/>
              </w:rPr>
              <w:t>30</w:t>
            </w:r>
          </w:p>
        </w:tc>
      </w:tr>
      <w:tr w:rsidR="005B7DC8" w:rsidRPr="006159E6" w14:paraId="20553A85" w14:textId="77777777" w:rsidTr="00482B66">
        <w:trPr>
          <w:cantSplit/>
        </w:trPr>
        <w:tc>
          <w:tcPr>
            <w:tcW w:w="1843" w:type="dxa"/>
          </w:tcPr>
          <w:p w14:paraId="44B1661E" w14:textId="77777777" w:rsidR="005B7DC8" w:rsidRPr="006159E6" w:rsidRDefault="005B7DC8" w:rsidP="00482B66">
            <w:pPr>
              <w:pStyle w:val="CellBody"/>
              <w:rPr>
                <w:lang w:val="en-US"/>
              </w:rPr>
            </w:pPr>
            <w:r w:rsidRPr="006159E6">
              <w:rPr>
                <w:lang w:val="en-US"/>
              </w:rPr>
              <w:t>IndexStrike</w:t>
            </w:r>
            <w:r w:rsidRPr="006159E6">
              <w:rPr>
                <w:lang w:val="en-US"/>
              </w:rPr>
              <w:softHyphen/>
              <w:t>Price</w:t>
            </w:r>
            <w:r w:rsidRPr="006159E6">
              <w:rPr>
                <w:lang w:val="en-US"/>
              </w:rPr>
              <w:softHyphen/>
              <w:t>StyleType</w:t>
            </w:r>
          </w:p>
        </w:tc>
        <w:tc>
          <w:tcPr>
            <w:tcW w:w="5387" w:type="dxa"/>
          </w:tcPr>
          <w:p w14:paraId="64A77652"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07731770" w14:textId="77777777" w:rsidR="005B7DC8" w:rsidRPr="006159E6" w:rsidRDefault="005B7DC8" w:rsidP="00ED3F3F">
            <w:pPr>
              <w:pStyle w:val="values"/>
            </w:pPr>
            <w:r w:rsidRPr="006159E6">
              <w:t>Index_Following</w:t>
            </w:r>
            <w:r>
              <w:t>: T</w:t>
            </w:r>
            <w:r w:rsidRPr="006159E6">
              <w:t>he strike price of the option is the current state of the index at the present time, meaning that the option is always at the money</w:t>
            </w:r>
            <w:r>
              <w:t>.</w:t>
            </w:r>
          </w:p>
          <w:p w14:paraId="6556C986" w14:textId="77777777" w:rsidR="005B7DC8" w:rsidRPr="006159E6" w:rsidRDefault="005B7DC8" w:rsidP="00ED3F3F">
            <w:pPr>
              <w:pStyle w:val="values"/>
            </w:pPr>
            <w:r w:rsidRPr="006159E6">
              <w:t>Index_Dated</w:t>
            </w:r>
            <w:r>
              <w:t>: T</w:t>
            </w:r>
            <w:r w:rsidRPr="006159E6">
              <w:t>he strike price for the option is the state of the index on the trade date, meaning that the option can vary in and out of the money based on the relative performance of the index compared with the historic value on the trade date.</w:t>
            </w:r>
          </w:p>
        </w:tc>
        <w:tc>
          <w:tcPr>
            <w:tcW w:w="1365" w:type="dxa"/>
          </w:tcPr>
          <w:p w14:paraId="4D7E0F77" w14:textId="77777777" w:rsidR="005B7DC8" w:rsidRPr="006159E6" w:rsidRDefault="005B7DC8" w:rsidP="00482B66">
            <w:pPr>
              <w:pStyle w:val="CellBody"/>
              <w:rPr>
                <w:lang w:val="en-US"/>
              </w:rPr>
            </w:pPr>
            <w:r w:rsidRPr="006159E6">
              <w:rPr>
                <w:lang w:val="en-US"/>
              </w:rPr>
              <w:t>NMTOKEN</w:t>
            </w:r>
          </w:p>
        </w:tc>
        <w:tc>
          <w:tcPr>
            <w:tcW w:w="903" w:type="dxa"/>
          </w:tcPr>
          <w:p w14:paraId="782436BF" w14:textId="77777777" w:rsidR="005B7DC8" w:rsidRPr="006159E6" w:rsidRDefault="005B7DC8" w:rsidP="00482B66">
            <w:pPr>
              <w:pStyle w:val="CellBody"/>
              <w:rPr>
                <w:lang w:val="en-US"/>
              </w:rPr>
            </w:pPr>
          </w:p>
        </w:tc>
      </w:tr>
      <w:tr w:rsidR="005B7DC8" w:rsidRPr="006159E6" w:rsidDel="00515EA8" w14:paraId="0FBBA197" w14:textId="31DC383D" w:rsidTr="00482B66">
        <w:trPr>
          <w:cantSplit/>
          <w:del w:id="2201" w:author="Autor"/>
        </w:trPr>
        <w:tc>
          <w:tcPr>
            <w:tcW w:w="1843" w:type="dxa"/>
          </w:tcPr>
          <w:p w14:paraId="00B2C0FC" w14:textId="623D9D16" w:rsidR="005B7DC8" w:rsidRPr="006159E6" w:rsidDel="00515EA8" w:rsidRDefault="005B7DC8" w:rsidP="00482B66">
            <w:pPr>
              <w:pStyle w:val="CellBody"/>
              <w:rPr>
                <w:del w:id="2202" w:author="Autor"/>
                <w:lang w:val="en-US"/>
              </w:rPr>
            </w:pPr>
            <w:del w:id="2203" w:author="Autor">
              <w:r w:rsidRPr="006159E6" w:rsidDel="00515EA8">
                <w:rPr>
                  <w:lang w:val="en-US"/>
                </w:rPr>
                <w:delText>IProduct1</w:delText>
              </w:r>
              <w:r w:rsidRPr="006159E6" w:rsidDel="00515EA8">
                <w:rPr>
                  <w:lang w:val="en-US"/>
                </w:rPr>
                <w:softHyphen/>
                <w:delText>Code</w:delText>
              </w:r>
              <w:r w:rsidRPr="006159E6" w:rsidDel="00515EA8">
                <w:rPr>
                  <w:lang w:val="en-US"/>
                </w:rPr>
                <w:softHyphen/>
                <w:delText>Type</w:delText>
              </w:r>
            </w:del>
          </w:p>
        </w:tc>
        <w:tc>
          <w:tcPr>
            <w:tcW w:w="5387" w:type="dxa"/>
          </w:tcPr>
          <w:p w14:paraId="64A22DA8" w14:textId="3F06D471" w:rsidR="005B7DC8" w:rsidRPr="006159E6" w:rsidDel="00515EA8" w:rsidRDefault="005B7DC8" w:rsidP="00482B66">
            <w:pPr>
              <w:pStyle w:val="CellBody"/>
              <w:rPr>
                <w:del w:id="2204" w:author="Autor"/>
                <w:lang w:val="en-US"/>
              </w:rPr>
            </w:pPr>
            <w:del w:id="2205" w:author="Autor">
              <w:r w:rsidDel="00515EA8">
                <w:rPr>
                  <w:lang w:val="en-US"/>
                </w:rPr>
                <w:delText xml:space="preserve">A </w:delText>
              </w:r>
              <w:r w:rsidRPr="006159E6" w:rsidDel="00515EA8">
                <w:rPr>
                  <w:lang w:val="en-US"/>
                </w:rPr>
                <w:delText>12 digit alphanumerical code</w:delText>
              </w:r>
              <w:r w:rsidDel="00515EA8">
                <w:rPr>
                  <w:lang w:val="en-US"/>
                </w:rPr>
                <w:delText xml:space="preserve"> representing an </w:delText>
              </w:r>
              <w:r w:rsidRPr="006159E6" w:rsidDel="00515EA8">
                <w:rPr>
                  <w:lang w:val="en-US"/>
                </w:rPr>
                <w:delText>ISIN or A</w:delText>
              </w:r>
              <w:r w:rsidDel="00515EA8">
                <w:rPr>
                  <w:lang w:val="en-US"/>
                </w:rPr>
                <w:delText>ii</w:delText>
              </w:r>
              <w:r w:rsidRPr="006159E6" w:rsidDel="00515EA8">
                <w:rPr>
                  <w:lang w:val="en-US"/>
                </w:rPr>
                <w:delText>.</w:delText>
              </w:r>
            </w:del>
          </w:p>
        </w:tc>
        <w:tc>
          <w:tcPr>
            <w:tcW w:w="1365" w:type="dxa"/>
          </w:tcPr>
          <w:p w14:paraId="3CBE6305" w14:textId="12B98234" w:rsidR="005B7DC8" w:rsidRPr="006159E6" w:rsidDel="00515EA8" w:rsidRDefault="005B7DC8" w:rsidP="00482B66">
            <w:pPr>
              <w:pStyle w:val="CellBody"/>
              <w:rPr>
                <w:del w:id="2206" w:author="Autor"/>
                <w:lang w:val="en-US"/>
              </w:rPr>
            </w:pPr>
            <w:del w:id="2207" w:author="Autor">
              <w:r w:rsidRPr="006159E6" w:rsidDel="00515EA8">
                <w:rPr>
                  <w:lang w:val="en-US"/>
                </w:rPr>
                <w:delText>string</w:delText>
              </w:r>
            </w:del>
          </w:p>
        </w:tc>
        <w:tc>
          <w:tcPr>
            <w:tcW w:w="903" w:type="dxa"/>
          </w:tcPr>
          <w:p w14:paraId="6EE985B7" w14:textId="2323DCD9" w:rsidR="005B7DC8" w:rsidRPr="006159E6" w:rsidDel="00515EA8" w:rsidRDefault="005B7DC8" w:rsidP="00482B66">
            <w:pPr>
              <w:pStyle w:val="CellBody"/>
              <w:rPr>
                <w:del w:id="2208" w:author="Autor"/>
                <w:lang w:val="en-US"/>
              </w:rPr>
            </w:pPr>
            <w:del w:id="2209" w:author="Autor">
              <w:r w:rsidRPr="006159E6" w:rsidDel="00515EA8">
                <w:rPr>
                  <w:lang w:val="en-US"/>
                </w:rPr>
                <w:delText>12</w:delText>
              </w:r>
            </w:del>
          </w:p>
        </w:tc>
      </w:tr>
      <w:tr w:rsidR="005B7DC8" w:rsidRPr="006159E6" w:rsidDel="00515EA8" w14:paraId="1B9D121B" w14:textId="4AF0C968" w:rsidTr="00482B66">
        <w:trPr>
          <w:cantSplit/>
          <w:del w:id="2210" w:author="Autor"/>
        </w:trPr>
        <w:tc>
          <w:tcPr>
            <w:tcW w:w="1843" w:type="dxa"/>
          </w:tcPr>
          <w:p w14:paraId="2C32C4BF" w14:textId="2CFD366F" w:rsidR="005B7DC8" w:rsidRPr="006159E6" w:rsidDel="00515EA8" w:rsidRDefault="005B7DC8" w:rsidP="00482B66">
            <w:pPr>
              <w:pStyle w:val="CellBody"/>
              <w:rPr>
                <w:del w:id="2211" w:author="Autor"/>
                <w:lang w:val="en-US"/>
              </w:rPr>
            </w:pPr>
            <w:del w:id="2212" w:author="Autor">
              <w:r w:rsidRPr="006159E6" w:rsidDel="00515EA8">
                <w:rPr>
                  <w:lang w:val="en-US"/>
                </w:rPr>
                <w:delText>IProduct2</w:delText>
              </w:r>
              <w:r w:rsidRPr="006159E6" w:rsidDel="00515EA8">
                <w:rPr>
                  <w:lang w:val="en-US"/>
                </w:rPr>
                <w:softHyphen/>
                <w:delText>Code</w:delText>
              </w:r>
              <w:r w:rsidRPr="006159E6" w:rsidDel="00515EA8">
                <w:rPr>
                  <w:lang w:val="en-US"/>
                </w:rPr>
                <w:softHyphen/>
                <w:delText>Type</w:delText>
              </w:r>
            </w:del>
          </w:p>
        </w:tc>
        <w:tc>
          <w:tcPr>
            <w:tcW w:w="5387" w:type="dxa"/>
          </w:tcPr>
          <w:p w14:paraId="32B29147" w14:textId="4F26572A" w:rsidR="005B7DC8" w:rsidRPr="006159E6" w:rsidDel="00515EA8" w:rsidRDefault="005B7DC8" w:rsidP="00482B66">
            <w:pPr>
              <w:pStyle w:val="CellBody"/>
              <w:rPr>
                <w:del w:id="2213" w:author="Autor"/>
                <w:lang w:val="en-US"/>
              </w:rPr>
            </w:pPr>
            <w:del w:id="2214" w:author="Autor">
              <w:r w:rsidDel="00515EA8">
                <w:rPr>
                  <w:lang w:val="en-US"/>
                </w:rPr>
                <w:delText xml:space="preserve">A </w:delText>
              </w:r>
              <w:r w:rsidRPr="006159E6" w:rsidDel="00515EA8">
                <w:rPr>
                  <w:lang w:val="en-US"/>
                </w:rPr>
                <w:delText>6 digit alphanumerical code</w:delText>
              </w:r>
              <w:r w:rsidDel="00515EA8">
                <w:rPr>
                  <w:lang w:val="en-US"/>
                </w:rPr>
                <w:delText xml:space="preserve"> representing a CFI</w:delText>
              </w:r>
              <w:r w:rsidRPr="006159E6" w:rsidDel="00515EA8">
                <w:rPr>
                  <w:lang w:val="en-US"/>
                </w:rPr>
                <w:delText>.</w:delText>
              </w:r>
            </w:del>
          </w:p>
        </w:tc>
        <w:tc>
          <w:tcPr>
            <w:tcW w:w="1365" w:type="dxa"/>
          </w:tcPr>
          <w:p w14:paraId="077C2BFC" w14:textId="278FF175" w:rsidR="005B7DC8" w:rsidRPr="006159E6" w:rsidDel="00515EA8" w:rsidRDefault="005B7DC8" w:rsidP="00482B66">
            <w:pPr>
              <w:pStyle w:val="CellBody"/>
              <w:rPr>
                <w:del w:id="2215" w:author="Autor"/>
                <w:lang w:val="en-US"/>
              </w:rPr>
            </w:pPr>
            <w:del w:id="2216" w:author="Autor">
              <w:r w:rsidRPr="006159E6" w:rsidDel="00515EA8">
                <w:rPr>
                  <w:lang w:val="en-US"/>
                </w:rPr>
                <w:delText>string</w:delText>
              </w:r>
            </w:del>
          </w:p>
        </w:tc>
        <w:tc>
          <w:tcPr>
            <w:tcW w:w="903" w:type="dxa"/>
          </w:tcPr>
          <w:p w14:paraId="41B01832" w14:textId="1B955529" w:rsidR="005B7DC8" w:rsidRPr="006159E6" w:rsidDel="00515EA8" w:rsidRDefault="005B7DC8" w:rsidP="00482B66">
            <w:pPr>
              <w:pStyle w:val="CellBody"/>
              <w:rPr>
                <w:del w:id="2217" w:author="Autor"/>
                <w:lang w:val="en-US"/>
              </w:rPr>
            </w:pPr>
            <w:del w:id="2218" w:author="Autor">
              <w:r w:rsidRPr="006159E6" w:rsidDel="00515EA8">
                <w:rPr>
                  <w:lang w:val="en-US"/>
                </w:rPr>
                <w:delText>6</w:delText>
              </w:r>
            </w:del>
          </w:p>
        </w:tc>
      </w:tr>
      <w:tr w:rsidR="005B7DC8" w:rsidRPr="006159E6" w14:paraId="79DBE9D1" w14:textId="77777777" w:rsidTr="00482B66">
        <w:trPr>
          <w:cantSplit/>
        </w:trPr>
        <w:tc>
          <w:tcPr>
            <w:tcW w:w="1843" w:type="dxa"/>
          </w:tcPr>
          <w:p w14:paraId="73CC4469" w14:textId="77777777" w:rsidR="005B7DC8" w:rsidRPr="006159E6" w:rsidRDefault="005B7DC8" w:rsidP="00482B66">
            <w:pPr>
              <w:pStyle w:val="CellBody"/>
              <w:rPr>
                <w:lang w:val="en-US"/>
              </w:rPr>
            </w:pPr>
            <w:r w:rsidRPr="006159E6">
              <w:rPr>
                <w:lang w:val="en-US"/>
              </w:rPr>
              <w:t>IRSProductType</w:t>
            </w:r>
          </w:p>
        </w:tc>
        <w:tc>
          <w:tcPr>
            <w:tcW w:w="5387" w:type="dxa"/>
          </w:tcPr>
          <w:p w14:paraId="7E696F98"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2DEB1960" w14:textId="77777777" w:rsidR="005B7DC8" w:rsidRPr="006159E6" w:rsidRDefault="005B7DC8" w:rsidP="00ED3F3F">
            <w:pPr>
              <w:pStyle w:val="values"/>
            </w:pPr>
            <w:r>
              <w:t>IRSwap</w:t>
            </w:r>
          </w:p>
          <w:p w14:paraId="2F3934CB" w14:textId="77777777" w:rsidR="005B7DC8" w:rsidRPr="006159E6" w:rsidRDefault="005B7DC8" w:rsidP="00ED3F3F">
            <w:pPr>
              <w:pStyle w:val="values"/>
            </w:pPr>
            <w:r>
              <w:t>Basis</w:t>
            </w:r>
          </w:p>
          <w:p w14:paraId="40AB1D13" w14:textId="77777777" w:rsidR="005B7DC8" w:rsidRPr="006159E6" w:rsidRDefault="005B7DC8" w:rsidP="00ED3F3F">
            <w:pPr>
              <w:pStyle w:val="values"/>
            </w:pPr>
            <w:r>
              <w:t>CrossCurrency</w:t>
            </w:r>
          </w:p>
        </w:tc>
        <w:tc>
          <w:tcPr>
            <w:tcW w:w="1365" w:type="dxa"/>
          </w:tcPr>
          <w:p w14:paraId="7F8726C2" w14:textId="77777777" w:rsidR="005B7DC8" w:rsidRPr="006159E6" w:rsidRDefault="005B7DC8" w:rsidP="00482B66">
            <w:pPr>
              <w:pStyle w:val="CellBody"/>
              <w:rPr>
                <w:lang w:val="en-US"/>
              </w:rPr>
            </w:pPr>
            <w:r w:rsidRPr="006159E6">
              <w:rPr>
                <w:lang w:val="en-US"/>
              </w:rPr>
              <w:t>string</w:t>
            </w:r>
          </w:p>
        </w:tc>
        <w:tc>
          <w:tcPr>
            <w:tcW w:w="903" w:type="dxa"/>
          </w:tcPr>
          <w:p w14:paraId="7EE6DDE7" w14:textId="77777777" w:rsidR="005B7DC8" w:rsidRPr="006159E6" w:rsidRDefault="005B7DC8" w:rsidP="00482B66">
            <w:pPr>
              <w:pStyle w:val="CellBody"/>
              <w:rPr>
                <w:lang w:val="en-US"/>
              </w:rPr>
            </w:pPr>
          </w:p>
        </w:tc>
      </w:tr>
      <w:tr w:rsidR="005B7DC8" w:rsidRPr="006159E6" w14:paraId="17BE2CBD" w14:textId="77777777" w:rsidTr="00482B66">
        <w:trPr>
          <w:cantSplit/>
        </w:trPr>
        <w:tc>
          <w:tcPr>
            <w:tcW w:w="1843" w:type="dxa"/>
          </w:tcPr>
          <w:p w14:paraId="04A5DD5B" w14:textId="77777777" w:rsidR="005B7DC8" w:rsidRPr="006159E6" w:rsidRDefault="005B7DC8" w:rsidP="00482B66">
            <w:pPr>
              <w:pStyle w:val="CellBody"/>
              <w:rPr>
                <w:lang w:val="en-US"/>
              </w:rPr>
            </w:pPr>
            <w:r w:rsidRPr="006159E6">
              <w:rPr>
                <w:lang w:val="en-US"/>
              </w:rPr>
              <w:t>IRSTransaction</w:t>
            </w:r>
            <w:r w:rsidRPr="006159E6">
              <w:rPr>
                <w:lang w:val="en-US"/>
              </w:rPr>
              <w:softHyphen/>
              <w:t>Type</w:t>
            </w:r>
          </w:p>
        </w:tc>
        <w:tc>
          <w:tcPr>
            <w:tcW w:w="5387" w:type="dxa"/>
          </w:tcPr>
          <w:p w14:paraId="6A29AB39"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5B9A8844" w14:textId="77777777" w:rsidR="005B7DC8" w:rsidRPr="006159E6" w:rsidRDefault="005B7DC8" w:rsidP="00ED3F3F">
            <w:pPr>
              <w:pStyle w:val="values"/>
            </w:pPr>
            <w:r w:rsidRPr="006159E6">
              <w:t>FXD_SWP: Fixed/float swap</w:t>
            </w:r>
          </w:p>
          <w:p w14:paraId="526A7B62" w14:textId="77777777" w:rsidR="005B7DC8" w:rsidRPr="006159E6" w:rsidRDefault="005B7DC8" w:rsidP="00ED3F3F">
            <w:pPr>
              <w:pStyle w:val="values"/>
            </w:pPr>
            <w:r w:rsidRPr="006159E6">
              <w:t xml:space="preserve">FXD_FXD_SWP: Fixed/fixed swap </w:t>
            </w:r>
          </w:p>
          <w:p w14:paraId="5A0C40E8" w14:textId="77777777" w:rsidR="005B7DC8" w:rsidRPr="006159E6" w:rsidRDefault="005B7DC8" w:rsidP="00ED3F3F">
            <w:pPr>
              <w:pStyle w:val="values"/>
            </w:pPr>
            <w:r w:rsidRPr="006159E6">
              <w:t>FLT_SWP: Float/float swap</w:t>
            </w:r>
          </w:p>
          <w:p w14:paraId="2322EA1C" w14:textId="77777777" w:rsidR="005B7DC8" w:rsidRPr="006159E6" w:rsidRDefault="005B7DC8" w:rsidP="00ED3F3F">
            <w:pPr>
              <w:pStyle w:val="values"/>
            </w:pPr>
            <w:r w:rsidRPr="006159E6">
              <w:t>OPT_FXD_SWP: Fixed/float swaption</w:t>
            </w:r>
          </w:p>
          <w:p w14:paraId="0D7C083F" w14:textId="77777777" w:rsidR="005B7DC8" w:rsidRPr="006159E6" w:rsidRDefault="005B7DC8" w:rsidP="00ED3F3F">
            <w:pPr>
              <w:pStyle w:val="values"/>
            </w:pPr>
            <w:r w:rsidRPr="006159E6">
              <w:t>OPT_FXD_FXD_SWP: Fixed/fixed swaption</w:t>
            </w:r>
          </w:p>
          <w:p w14:paraId="6A5504B8" w14:textId="77777777" w:rsidR="005B7DC8" w:rsidRPr="006159E6" w:rsidRDefault="005B7DC8" w:rsidP="00ED3F3F">
            <w:pPr>
              <w:pStyle w:val="values"/>
            </w:pPr>
            <w:r w:rsidRPr="006159E6">
              <w:t>OPT_FLT_SWP: Float/float swaption</w:t>
            </w:r>
          </w:p>
        </w:tc>
        <w:tc>
          <w:tcPr>
            <w:tcW w:w="1365" w:type="dxa"/>
          </w:tcPr>
          <w:p w14:paraId="5AA2EAA6" w14:textId="77777777" w:rsidR="005B7DC8" w:rsidRPr="006159E6" w:rsidRDefault="005B7DC8" w:rsidP="00482B66">
            <w:pPr>
              <w:pStyle w:val="CellBody"/>
              <w:rPr>
                <w:lang w:val="en-US"/>
              </w:rPr>
            </w:pPr>
            <w:r w:rsidRPr="006159E6">
              <w:rPr>
                <w:lang w:val="en-US"/>
              </w:rPr>
              <w:t>string</w:t>
            </w:r>
          </w:p>
        </w:tc>
        <w:tc>
          <w:tcPr>
            <w:tcW w:w="903" w:type="dxa"/>
          </w:tcPr>
          <w:p w14:paraId="3710BA0C" w14:textId="77777777" w:rsidR="005B7DC8" w:rsidRPr="006159E6" w:rsidRDefault="005B7DC8" w:rsidP="00482B66">
            <w:pPr>
              <w:pStyle w:val="CellBody"/>
              <w:rPr>
                <w:lang w:val="en-US"/>
              </w:rPr>
            </w:pPr>
          </w:p>
        </w:tc>
      </w:tr>
      <w:tr w:rsidR="005B7DC8" w:rsidRPr="006159E6" w14:paraId="6B563D4C" w14:textId="77777777" w:rsidTr="00482B66">
        <w:trPr>
          <w:cantSplit/>
        </w:trPr>
        <w:tc>
          <w:tcPr>
            <w:tcW w:w="1843" w:type="dxa"/>
          </w:tcPr>
          <w:p w14:paraId="75C701FC" w14:textId="77777777" w:rsidR="005B7DC8" w:rsidRPr="006159E6" w:rsidRDefault="005B7DC8" w:rsidP="00482B66">
            <w:pPr>
              <w:pStyle w:val="CellBody"/>
              <w:rPr>
                <w:lang w:val="en-US"/>
              </w:rPr>
            </w:pPr>
            <w:r w:rsidRPr="006159E6">
              <w:rPr>
                <w:lang w:val="en-US"/>
              </w:rPr>
              <w:t>ISDACommodity</w:t>
            </w:r>
            <w:r w:rsidRPr="006159E6">
              <w:rPr>
                <w:lang w:val="en-US"/>
              </w:rPr>
              <w:softHyphen/>
              <w:t>DefinitionsType</w:t>
            </w:r>
          </w:p>
        </w:tc>
        <w:tc>
          <w:tcPr>
            <w:tcW w:w="5387" w:type="dxa"/>
          </w:tcPr>
          <w:p w14:paraId="6EA40AA5" w14:textId="77777777" w:rsidR="005B7DC8" w:rsidRDefault="005B7DC8" w:rsidP="00482B66">
            <w:pPr>
              <w:pStyle w:val="CellBody"/>
              <w:rPr>
                <w:lang w:val="en-US"/>
              </w:rPr>
            </w:pPr>
            <w:r>
              <w:rPr>
                <w:lang w:val="en-US"/>
              </w:rPr>
              <w:t>The following values are allowed:</w:t>
            </w:r>
          </w:p>
          <w:p w14:paraId="26393D93" w14:textId="77777777" w:rsidR="005B7DC8" w:rsidRDefault="005B7DC8" w:rsidP="00ED3F3F">
            <w:pPr>
              <w:pStyle w:val="values"/>
            </w:pPr>
            <w:r>
              <w:t>A</w:t>
            </w:r>
            <w:r w:rsidRPr="006159E6">
              <w:t>ll values defined in Sub-Annex A to the 2005 ISDA Commodity Definitions</w:t>
            </w:r>
            <w:r>
              <w:t>.</w:t>
            </w:r>
          </w:p>
          <w:p w14:paraId="7CFBFDF3" w14:textId="77777777" w:rsidR="005B7DC8" w:rsidRPr="006159E6" w:rsidRDefault="005B7DC8" w:rsidP="00ED3F3F">
            <w:pPr>
              <w:pStyle w:val="values"/>
            </w:pPr>
            <w:r>
              <w:t>O</w:t>
            </w:r>
            <w:r w:rsidRPr="006159E6">
              <w:t xml:space="preserve">ther explicitly defined indices published on </w:t>
            </w:r>
            <w:r>
              <w:t xml:space="preserve">the EFET web site in the CommodityReferences table in the </w:t>
            </w:r>
            <w:r w:rsidRPr="006159E6">
              <w:t xml:space="preserve">Static Data </w:t>
            </w:r>
            <w:r>
              <w:t xml:space="preserve">section (see ref ID </w:t>
            </w:r>
            <w:r>
              <w:fldChar w:fldCharType="begin"/>
            </w:r>
            <w:r>
              <w:instrText xml:space="preserve"> REF _Ref454200837 \r \h </w:instrText>
            </w:r>
            <w:r>
              <w:fldChar w:fldCharType="separate"/>
            </w:r>
            <w:r w:rsidR="00D7069B">
              <w:t>[1]</w:t>
            </w:r>
            <w:r>
              <w:fldChar w:fldCharType="end"/>
            </w:r>
            <w:r>
              <w:t>).</w:t>
            </w:r>
            <w:r w:rsidRPr="006159E6">
              <w:t xml:space="preserve"> </w:t>
            </w:r>
          </w:p>
        </w:tc>
        <w:tc>
          <w:tcPr>
            <w:tcW w:w="1365" w:type="dxa"/>
          </w:tcPr>
          <w:p w14:paraId="6A4A5367" w14:textId="77777777" w:rsidR="005B7DC8" w:rsidRPr="006159E6" w:rsidRDefault="005B7DC8" w:rsidP="00482B66">
            <w:pPr>
              <w:pStyle w:val="CellBody"/>
              <w:rPr>
                <w:lang w:val="en-US"/>
              </w:rPr>
            </w:pPr>
            <w:r w:rsidRPr="006159E6">
              <w:rPr>
                <w:lang w:val="en-US"/>
              </w:rPr>
              <w:t>string</w:t>
            </w:r>
          </w:p>
        </w:tc>
        <w:tc>
          <w:tcPr>
            <w:tcW w:w="903" w:type="dxa"/>
          </w:tcPr>
          <w:p w14:paraId="406E87A3" w14:textId="77777777" w:rsidR="005B7DC8" w:rsidRPr="006159E6" w:rsidRDefault="005B7DC8" w:rsidP="00482B66">
            <w:pPr>
              <w:pStyle w:val="CellBody"/>
              <w:rPr>
                <w:lang w:val="en-US"/>
              </w:rPr>
            </w:pPr>
            <w:r w:rsidRPr="006159E6">
              <w:rPr>
                <w:lang w:val="en-US"/>
              </w:rPr>
              <w:t>255</w:t>
            </w:r>
          </w:p>
        </w:tc>
      </w:tr>
      <w:tr w:rsidR="00C42A78" w:rsidRPr="006159E6" w14:paraId="61085736" w14:textId="77777777" w:rsidTr="00482B66">
        <w:trPr>
          <w:cantSplit/>
          <w:ins w:id="2219" w:author="Autor"/>
        </w:trPr>
        <w:tc>
          <w:tcPr>
            <w:tcW w:w="1843" w:type="dxa"/>
          </w:tcPr>
          <w:p w14:paraId="02467BB0" w14:textId="18069081" w:rsidR="00C42A78" w:rsidRPr="006159E6" w:rsidRDefault="00C42A78" w:rsidP="00C42A78">
            <w:pPr>
              <w:pStyle w:val="CellBody"/>
              <w:rPr>
                <w:ins w:id="2220" w:author="Autor"/>
                <w:lang w:val="en-US"/>
              </w:rPr>
            </w:pPr>
            <w:ins w:id="2221" w:author="Autor">
              <w:r w:rsidRPr="006159E6">
                <w:rPr>
                  <w:lang w:val="en-US"/>
                </w:rPr>
                <w:t>Load</w:t>
              </w:r>
              <w:r>
                <w:rPr>
                  <w:lang w:val="en-US"/>
                </w:rPr>
                <w:softHyphen/>
                <w:t>Delivery</w:t>
              </w:r>
              <w:r>
                <w:rPr>
                  <w:lang w:val="en-US"/>
                </w:rPr>
                <w:softHyphen/>
                <w:t xml:space="preserve">IntervalType </w:t>
              </w:r>
            </w:ins>
          </w:p>
        </w:tc>
        <w:tc>
          <w:tcPr>
            <w:tcW w:w="5387" w:type="dxa"/>
          </w:tcPr>
          <w:p w14:paraId="6D9B0B8C" w14:textId="45B395FD" w:rsidR="00C42A78" w:rsidRDefault="00C42A78" w:rsidP="00C42A78">
            <w:pPr>
              <w:pStyle w:val="CellBody"/>
              <w:rPr>
                <w:ins w:id="2222" w:author="Autor"/>
                <w:lang w:val="en-US"/>
              </w:rPr>
            </w:pPr>
            <w:ins w:id="2223" w:author="Autor">
              <w:r>
                <w:rPr>
                  <w:lang w:val="en-US"/>
                </w:rPr>
                <w:t>A four-digit time value to indicate hours and minutes:</w:t>
              </w:r>
            </w:ins>
          </w:p>
          <w:p w14:paraId="6503B35A" w14:textId="7016F783" w:rsidR="00C42A78" w:rsidRDefault="00C42A78" w:rsidP="00C42A78">
            <w:pPr>
              <w:pStyle w:val="values"/>
              <w:rPr>
                <w:ins w:id="2224" w:author="Autor"/>
              </w:rPr>
            </w:pPr>
            <w:ins w:id="2225" w:author="Autor">
              <w:r>
                <w:t>00:00, 01:00, … , 23:00, 24:00</w:t>
              </w:r>
            </w:ins>
          </w:p>
        </w:tc>
        <w:tc>
          <w:tcPr>
            <w:tcW w:w="1365" w:type="dxa"/>
          </w:tcPr>
          <w:p w14:paraId="5A04682D" w14:textId="7406E15D" w:rsidR="00C42A78" w:rsidRPr="006159E6" w:rsidRDefault="00C42A78" w:rsidP="00C42A78">
            <w:pPr>
              <w:pStyle w:val="CellBody"/>
              <w:rPr>
                <w:ins w:id="2226" w:author="Autor"/>
                <w:lang w:val="en-US"/>
              </w:rPr>
            </w:pPr>
            <w:ins w:id="2227" w:author="Autor">
              <w:r>
                <w:rPr>
                  <w:lang w:val="en-US"/>
                </w:rPr>
                <w:t>string</w:t>
              </w:r>
            </w:ins>
          </w:p>
        </w:tc>
        <w:tc>
          <w:tcPr>
            <w:tcW w:w="903" w:type="dxa"/>
          </w:tcPr>
          <w:p w14:paraId="761D6714" w14:textId="7A77DB6A" w:rsidR="00C42A78" w:rsidRPr="006159E6" w:rsidRDefault="00C42A78" w:rsidP="00C42A78">
            <w:pPr>
              <w:pStyle w:val="CellBody"/>
              <w:rPr>
                <w:ins w:id="2228" w:author="Autor"/>
                <w:lang w:val="en-US"/>
              </w:rPr>
            </w:pPr>
            <w:ins w:id="2229" w:author="Autor">
              <w:r>
                <w:rPr>
                  <w:lang w:val="en-US"/>
                </w:rPr>
                <w:t>5</w:t>
              </w:r>
            </w:ins>
          </w:p>
        </w:tc>
      </w:tr>
      <w:tr w:rsidR="005B7DC8" w:rsidRPr="006159E6" w14:paraId="3CFBB2C2" w14:textId="77777777" w:rsidTr="00482B66">
        <w:trPr>
          <w:cantSplit/>
        </w:trPr>
        <w:tc>
          <w:tcPr>
            <w:tcW w:w="1843" w:type="dxa"/>
          </w:tcPr>
          <w:p w14:paraId="667A7894" w14:textId="7880B8F2" w:rsidR="005B7DC8" w:rsidRPr="006159E6" w:rsidRDefault="005B7DC8" w:rsidP="00482B66">
            <w:pPr>
              <w:pStyle w:val="CellBody"/>
              <w:rPr>
                <w:lang w:val="en-US"/>
              </w:rPr>
            </w:pPr>
            <w:r w:rsidRPr="006159E6">
              <w:rPr>
                <w:lang w:val="en-US"/>
              </w:rPr>
              <w:t>LoadTypeType</w:t>
            </w:r>
          </w:p>
        </w:tc>
        <w:tc>
          <w:tcPr>
            <w:tcW w:w="5387" w:type="dxa"/>
          </w:tcPr>
          <w:p w14:paraId="0370BC3B"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16F1DD95" w14:textId="77777777" w:rsidR="005B7DC8" w:rsidRPr="006159E6" w:rsidRDefault="005B7DC8" w:rsidP="00ED3F3F">
            <w:pPr>
              <w:pStyle w:val="values"/>
            </w:pPr>
            <w:r w:rsidRPr="006159E6">
              <w:t>BL =</w:t>
            </w:r>
            <w:r>
              <w:t xml:space="preserve"> </w:t>
            </w:r>
            <w:r w:rsidRPr="006159E6">
              <w:t>Base Load</w:t>
            </w:r>
          </w:p>
          <w:p w14:paraId="57CE4ECE" w14:textId="77777777" w:rsidR="005B7DC8" w:rsidRPr="006159E6" w:rsidRDefault="005B7DC8" w:rsidP="00ED3F3F">
            <w:pPr>
              <w:pStyle w:val="values"/>
            </w:pPr>
            <w:r w:rsidRPr="006159E6">
              <w:t>PL</w:t>
            </w:r>
            <w:r>
              <w:t xml:space="preserve"> </w:t>
            </w:r>
            <w:r w:rsidRPr="006159E6">
              <w:t xml:space="preserve">= Peak Load </w:t>
            </w:r>
          </w:p>
          <w:p w14:paraId="20B21F16" w14:textId="77777777" w:rsidR="005B7DC8" w:rsidRPr="006159E6" w:rsidRDefault="005B7DC8" w:rsidP="00ED3F3F">
            <w:pPr>
              <w:pStyle w:val="values"/>
            </w:pPr>
            <w:r w:rsidRPr="006159E6">
              <w:t>OP</w:t>
            </w:r>
            <w:r>
              <w:t xml:space="preserve"> </w:t>
            </w:r>
            <w:r w:rsidRPr="006159E6">
              <w:t>= Off-Peak</w:t>
            </w:r>
          </w:p>
          <w:p w14:paraId="6C5F5832" w14:textId="77777777" w:rsidR="005B7DC8" w:rsidRPr="006159E6" w:rsidRDefault="005B7DC8" w:rsidP="00ED3F3F">
            <w:pPr>
              <w:pStyle w:val="values"/>
            </w:pPr>
            <w:r w:rsidRPr="006159E6">
              <w:t>BH</w:t>
            </w:r>
            <w:r>
              <w:t xml:space="preserve"> </w:t>
            </w:r>
            <w:r w:rsidRPr="006159E6">
              <w:t>= Block Hours</w:t>
            </w:r>
          </w:p>
          <w:p w14:paraId="20C761C3" w14:textId="77777777" w:rsidR="005B7DC8" w:rsidRPr="006159E6" w:rsidRDefault="005B7DC8" w:rsidP="00ED3F3F">
            <w:pPr>
              <w:pStyle w:val="values"/>
            </w:pPr>
            <w:r w:rsidRPr="006159E6">
              <w:t>SH</w:t>
            </w:r>
            <w:r>
              <w:t xml:space="preserve"> </w:t>
            </w:r>
            <w:r w:rsidRPr="006159E6">
              <w:t>= Shaped</w:t>
            </w:r>
          </w:p>
          <w:p w14:paraId="1BFE4963" w14:textId="77777777" w:rsidR="005B7DC8" w:rsidRPr="006159E6" w:rsidRDefault="005B7DC8" w:rsidP="00ED3F3F">
            <w:pPr>
              <w:pStyle w:val="values"/>
            </w:pPr>
            <w:r w:rsidRPr="006159E6">
              <w:t>GD</w:t>
            </w:r>
            <w:r>
              <w:t xml:space="preserve"> </w:t>
            </w:r>
            <w:r w:rsidRPr="006159E6">
              <w:t>= Gas Day</w:t>
            </w:r>
          </w:p>
          <w:p w14:paraId="055222C0" w14:textId="77777777" w:rsidR="005B7DC8" w:rsidRPr="006159E6" w:rsidRDefault="005B7DC8" w:rsidP="00ED3F3F">
            <w:pPr>
              <w:pStyle w:val="values"/>
            </w:pPr>
            <w:r w:rsidRPr="006159E6">
              <w:t>OT</w:t>
            </w:r>
            <w:r>
              <w:t xml:space="preserve"> </w:t>
            </w:r>
            <w:r w:rsidRPr="006159E6">
              <w:t>= Other</w:t>
            </w:r>
          </w:p>
        </w:tc>
        <w:tc>
          <w:tcPr>
            <w:tcW w:w="1365" w:type="dxa"/>
          </w:tcPr>
          <w:p w14:paraId="3B0BD3AD" w14:textId="77777777" w:rsidR="005B7DC8" w:rsidRPr="006159E6" w:rsidRDefault="005B7DC8" w:rsidP="00482B66">
            <w:pPr>
              <w:pStyle w:val="CellBody"/>
              <w:rPr>
                <w:lang w:val="en-US"/>
              </w:rPr>
            </w:pPr>
            <w:r w:rsidRPr="006159E6">
              <w:rPr>
                <w:lang w:val="en-US"/>
              </w:rPr>
              <w:t>string</w:t>
            </w:r>
          </w:p>
        </w:tc>
        <w:tc>
          <w:tcPr>
            <w:tcW w:w="903" w:type="dxa"/>
          </w:tcPr>
          <w:p w14:paraId="4FC468F7" w14:textId="77777777" w:rsidR="005B7DC8" w:rsidRPr="006159E6" w:rsidRDefault="005B7DC8" w:rsidP="00482B66">
            <w:pPr>
              <w:pStyle w:val="CellBody"/>
              <w:rPr>
                <w:lang w:val="en-US"/>
              </w:rPr>
            </w:pPr>
          </w:p>
        </w:tc>
      </w:tr>
      <w:tr w:rsidR="005B7DC8" w:rsidRPr="006159E6" w14:paraId="017574B5" w14:textId="77777777" w:rsidTr="00482B66">
        <w:trPr>
          <w:cantSplit/>
        </w:trPr>
        <w:tc>
          <w:tcPr>
            <w:tcW w:w="1843" w:type="dxa"/>
          </w:tcPr>
          <w:p w14:paraId="1F058CF4" w14:textId="77777777" w:rsidR="005B7DC8" w:rsidRPr="006159E6" w:rsidRDefault="005B7DC8" w:rsidP="00482B66">
            <w:pPr>
              <w:pStyle w:val="CellBody"/>
              <w:rPr>
                <w:lang w:val="en-US"/>
              </w:rPr>
            </w:pPr>
            <w:r w:rsidRPr="006159E6">
              <w:rPr>
                <w:lang w:val="en-US"/>
              </w:rPr>
              <w:t>LotsType</w:t>
            </w:r>
          </w:p>
        </w:tc>
        <w:tc>
          <w:tcPr>
            <w:tcW w:w="5387" w:type="dxa"/>
          </w:tcPr>
          <w:p w14:paraId="32FD2344" w14:textId="7CC35478" w:rsidR="005B7DC8" w:rsidRPr="006159E6" w:rsidRDefault="005B7DC8" w:rsidP="00482B66">
            <w:pPr>
              <w:pStyle w:val="CellBody"/>
              <w:rPr>
                <w:lang w:val="en-US"/>
              </w:rPr>
            </w:pPr>
            <w:r>
              <w:rPr>
                <w:lang w:val="en-US"/>
              </w:rPr>
              <w:t>0 or p</w:t>
            </w:r>
            <w:r w:rsidRPr="006159E6">
              <w:rPr>
                <w:lang w:val="en-US"/>
              </w:rPr>
              <w:t>ositive integer</w:t>
            </w:r>
            <w:r>
              <w:rPr>
                <w:lang w:val="en-US"/>
              </w:rPr>
              <w:t xml:space="preserve"> up to </w:t>
            </w:r>
            <w:r w:rsidRPr="00CB79C3">
              <w:rPr>
                <w:lang w:val="en-US"/>
              </w:rPr>
              <w:t>9999999999999999</w:t>
            </w:r>
            <w:ins w:id="2230" w:author="Autor">
              <w:r w:rsidR="00B51FDB">
                <w:rPr>
                  <w:lang w:val="en-US"/>
                </w:rPr>
                <w:t>9999</w:t>
              </w:r>
            </w:ins>
            <w:r w:rsidRPr="006159E6">
              <w:rPr>
                <w:lang w:val="en-US"/>
              </w:rPr>
              <w:t>.</w:t>
            </w:r>
          </w:p>
        </w:tc>
        <w:tc>
          <w:tcPr>
            <w:tcW w:w="1365" w:type="dxa"/>
          </w:tcPr>
          <w:p w14:paraId="343EAB24" w14:textId="77777777" w:rsidR="005B7DC8" w:rsidRPr="006159E6" w:rsidRDefault="005B7DC8" w:rsidP="00482B66">
            <w:pPr>
              <w:pStyle w:val="CellBody"/>
              <w:rPr>
                <w:lang w:val="en-US"/>
              </w:rPr>
            </w:pPr>
            <w:r w:rsidRPr="006159E6">
              <w:rPr>
                <w:lang w:val="en-US"/>
              </w:rPr>
              <w:t>integer</w:t>
            </w:r>
          </w:p>
        </w:tc>
        <w:tc>
          <w:tcPr>
            <w:tcW w:w="903" w:type="dxa"/>
          </w:tcPr>
          <w:p w14:paraId="633849D6" w14:textId="0E8CCBBE" w:rsidR="005B7DC8" w:rsidRPr="006159E6" w:rsidRDefault="00B51FDB" w:rsidP="00482B66">
            <w:pPr>
              <w:pStyle w:val="CellBody"/>
              <w:rPr>
                <w:lang w:val="en-US"/>
              </w:rPr>
            </w:pPr>
            <w:ins w:id="2231" w:author="Autor">
              <w:r>
                <w:rPr>
                  <w:lang w:val="en-US"/>
                </w:rPr>
                <w:t>20</w:t>
              </w:r>
            </w:ins>
            <w:del w:id="2232" w:author="Autor">
              <w:r w:rsidR="005B7DC8" w:rsidRPr="006159E6" w:rsidDel="00B51FDB">
                <w:rPr>
                  <w:lang w:val="en-US"/>
                </w:rPr>
                <w:delText>16</w:delText>
              </w:r>
            </w:del>
          </w:p>
        </w:tc>
      </w:tr>
    </w:tbl>
    <w:p w14:paraId="120AEEB1" w14:textId="77777777" w:rsidR="00EC6647" w:rsidRDefault="00EC6647" w:rsidP="00EC6647">
      <w:pPr>
        <w:pStyle w:val="berschrift2"/>
        <w:rPr>
          <w:lang w:val="en-US"/>
        </w:rPr>
      </w:pPr>
      <w:bookmarkStart w:id="2233" w:name="_Toc489975935"/>
      <w:r w:rsidRPr="006159E6">
        <w:rPr>
          <w:lang w:val="en-US"/>
        </w:rPr>
        <w:lastRenderedPageBreak/>
        <w:t>M–R</w:t>
      </w:r>
      <w:bookmarkEnd w:id="2233"/>
    </w:p>
    <w:tbl>
      <w:tblPr>
        <w:tblW w:w="949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20" w:firstRow="1" w:lastRow="0" w:firstColumn="0" w:lastColumn="0" w:noHBand="0" w:noVBand="0"/>
      </w:tblPr>
      <w:tblGrid>
        <w:gridCol w:w="1843"/>
        <w:gridCol w:w="5473"/>
        <w:gridCol w:w="1331"/>
        <w:gridCol w:w="851"/>
      </w:tblGrid>
      <w:tr w:rsidR="005B7DC8" w:rsidRPr="006159E6" w14:paraId="5807AB5C" w14:textId="77777777" w:rsidTr="00482B66">
        <w:trPr>
          <w:cantSplit/>
          <w:tblHeader/>
        </w:trPr>
        <w:tc>
          <w:tcPr>
            <w:tcW w:w="1843" w:type="dxa"/>
            <w:shd w:val="clear" w:color="auto" w:fill="E6E6E6"/>
          </w:tcPr>
          <w:p w14:paraId="4873B2D9" w14:textId="77777777" w:rsidR="005B7DC8" w:rsidRPr="006159E6" w:rsidRDefault="005B7DC8" w:rsidP="00243A80">
            <w:pPr>
              <w:pStyle w:val="CellBody"/>
              <w:keepNext/>
              <w:rPr>
                <w:rStyle w:val="Fett"/>
                <w:lang w:val="en-US"/>
              </w:rPr>
            </w:pPr>
            <w:r w:rsidRPr="006159E6">
              <w:rPr>
                <w:rStyle w:val="Fett"/>
                <w:lang w:val="en-US"/>
              </w:rPr>
              <w:t xml:space="preserve">Field Type </w:t>
            </w:r>
          </w:p>
        </w:tc>
        <w:tc>
          <w:tcPr>
            <w:tcW w:w="5473" w:type="dxa"/>
            <w:shd w:val="clear" w:color="auto" w:fill="E6E6E6"/>
          </w:tcPr>
          <w:p w14:paraId="19A11D2B" w14:textId="77777777" w:rsidR="005B7DC8" w:rsidRPr="006159E6" w:rsidRDefault="005B7DC8" w:rsidP="00482B66">
            <w:pPr>
              <w:pStyle w:val="CellBody"/>
              <w:rPr>
                <w:rStyle w:val="Fett"/>
                <w:lang w:val="en-US"/>
              </w:rPr>
            </w:pPr>
            <w:r w:rsidRPr="006159E6">
              <w:rPr>
                <w:rStyle w:val="Fett"/>
                <w:lang w:val="en-US"/>
              </w:rPr>
              <w:t>Definition</w:t>
            </w:r>
          </w:p>
        </w:tc>
        <w:tc>
          <w:tcPr>
            <w:tcW w:w="1331" w:type="dxa"/>
            <w:shd w:val="clear" w:color="auto" w:fill="E6E6E6"/>
          </w:tcPr>
          <w:p w14:paraId="54E8ACD2" w14:textId="77777777" w:rsidR="005B7DC8" w:rsidRPr="006159E6" w:rsidRDefault="005B7DC8" w:rsidP="00482B66">
            <w:pPr>
              <w:pStyle w:val="CellBody"/>
              <w:rPr>
                <w:rStyle w:val="Fett"/>
                <w:lang w:val="en-US"/>
              </w:rPr>
            </w:pPr>
            <w:r w:rsidRPr="006159E6">
              <w:rPr>
                <w:rStyle w:val="Fett"/>
                <w:lang w:val="en-US"/>
              </w:rPr>
              <w:t>Base Type</w:t>
            </w:r>
          </w:p>
        </w:tc>
        <w:tc>
          <w:tcPr>
            <w:tcW w:w="851" w:type="dxa"/>
            <w:shd w:val="clear" w:color="auto" w:fill="E6E6E6"/>
          </w:tcPr>
          <w:p w14:paraId="7D3AE8F3" w14:textId="77777777" w:rsidR="005B7DC8" w:rsidRPr="006159E6" w:rsidRDefault="005B7DC8" w:rsidP="00482B66">
            <w:pPr>
              <w:pStyle w:val="CellBody"/>
              <w:rPr>
                <w:rStyle w:val="Fett"/>
                <w:lang w:val="en-US"/>
              </w:rPr>
            </w:pPr>
            <w:r>
              <w:rPr>
                <w:rStyle w:val="Fett"/>
                <w:lang w:val="en-US"/>
              </w:rPr>
              <w:t>Length</w:t>
            </w:r>
          </w:p>
        </w:tc>
      </w:tr>
      <w:tr w:rsidR="005B7DC8" w:rsidRPr="006159E6" w14:paraId="3035B0C4" w14:textId="77777777" w:rsidTr="00482B66">
        <w:trPr>
          <w:cantSplit/>
        </w:trPr>
        <w:tc>
          <w:tcPr>
            <w:tcW w:w="1843" w:type="dxa"/>
          </w:tcPr>
          <w:p w14:paraId="3945D6A4" w14:textId="77777777" w:rsidR="005B7DC8" w:rsidRPr="006159E6" w:rsidRDefault="005B7DC8" w:rsidP="00243A80">
            <w:pPr>
              <w:pStyle w:val="CellBody"/>
              <w:keepNext/>
              <w:rPr>
                <w:lang w:val="en-US"/>
              </w:rPr>
            </w:pPr>
            <w:r w:rsidRPr="006159E6">
              <w:rPr>
                <w:lang w:val="en-US"/>
              </w:rPr>
              <w:t>Master</w:t>
            </w:r>
            <w:r w:rsidRPr="006159E6">
              <w:rPr>
                <w:lang w:val="en-US"/>
              </w:rPr>
              <w:softHyphen/>
              <w:t>Agreement</w:t>
            </w:r>
            <w:r w:rsidRPr="006159E6">
              <w:rPr>
                <w:lang w:val="en-US"/>
              </w:rPr>
              <w:softHyphen/>
              <w:t>Version</w:t>
            </w:r>
            <w:r w:rsidRPr="006159E6">
              <w:rPr>
                <w:lang w:val="en-US"/>
              </w:rPr>
              <w:softHyphen/>
              <w:t>Type</w:t>
            </w:r>
          </w:p>
        </w:tc>
        <w:tc>
          <w:tcPr>
            <w:tcW w:w="5473" w:type="dxa"/>
          </w:tcPr>
          <w:p w14:paraId="474832D6" w14:textId="77777777" w:rsidR="005B7DC8" w:rsidRPr="006159E6" w:rsidRDefault="005B7DC8" w:rsidP="00482B66">
            <w:pPr>
              <w:pStyle w:val="CellBody"/>
              <w:rPr>
                <w:lang w:val="en-US"/>
              </w:rPr>
            </w:pPr>
            <w:r w:rsidRPr="006159E6">
              <w:rPr>
                <w:lang w:val="en-US"/>
              </w:rPr>
              <w:t>The version of the master trading agreement defined by the year</w:t>
            </w:r>
            <w:r>
              <w:rPr>
                <w:lang w:val="en-US"/>
              </w:rPr>
              <w:t xml:space="preserve">, for example, </w:t>
            </w:r>
            <w:r w:rsidRPr="006159E6">
              <w:rPr>
                <w:lang w:val="en-US"/>
              </w:rPr>
              <w:t>2005</w:t>
            </w:r>
            <w:r>
              <w:rPr>
                <w:lang w:val="en-US"/>
              </w:rPr>
              <w:t>.</w:t>
            </w:r>
          </w:p>
        </w:tc>
        <w:tc>
          <w:tcPr>
            <w:tcW w:w="1331" w:type="dxa"/>
          </w:tcPr>
          <w:p w14:paraId="37D30CBE" w14:textId="77777777" w:rsidR="005B7DC8" w:rsidRPr="006159E6" w:rsidRDefault="005B7DC8" w:rsidP="00482B66">
            <w:pPr>
              <w:pStyle w:val="CellBody"/>
              <w:rPr>
                <w:lang w:val="en-US"/>
              </w:rPr>
            </w:pPr>
            <w:r w:rsidRPr="006159E6">
              <w:rPr>
                <w:lang w:val="en-US"/>
              </w:rPr>
              <w:t>string</w:t>
            </w:r>
          </w:p>
        </w:tc>
        <w:tc>
          <w:tcPr>
            <w:tcW w:w="851" w:type="dxa"/>
          </w:tcPr>
          <w:p w14:paraId="369C9610" w14:textId="77777777" w:rsidR="005B7DC8" w:rsidRPr="006159E6" w:rsidRDefault="005B7DC8" w:rsidP="00482B66">
            <w:pPr>
              <w:pStyle w:val="CellBody"/>
              <w:rPr>
                <w:lang w:val="en-US"/>
              </w:rPr>
            </w:pPr>
            <w:r w:rsidRPr="006159E6">
              <w:rPr>
                <w:lang w:val="en-US"/>
              </w:rPr>
              <w:t>4</w:t>
            </w:r>
          </w:p>
        </w:tc>
      </w:tr>
      <w:tr w:rsidR="005B7DC8" w:rsidRPr="006159E6" w14:paraId="3511C85C" w14:textId="77777777" w:rsidTr="00482B66">
        <w:trPr>
          <w:cantSplit/>
        </w:trPr>
        <w:tc>
          <w:tcPr>
            <w:tcW w:w="1843" w:type="dxa"/>
          </w:tcPr>
          <w:p w14:paraId="16CB1796" w14:textId="77777777" w:rsidR="005B7DC8" w:rsidRPr="006159E6" w:rsidRDefault="005B7DC8" w:rsidP="00482B66">
            <w:pPr>
              <w:pStyle w:val="CellBody"/>
              <w:rPr>
                <w:lang w:val="en-US"/>
              </w:rPr>
            </w:pPr>
            <w:r w:rsidRPr="006159E6">
              <w:rPr>
                <w:lang w:val="en-US"/>
              </w:rPr>
              <w:t>MetalMaterial</w:t>
            </w:r>
            <w:r w:rsidRPr="006159E6">
              <w:rPr>
                <w:lang w:val="en-US"/>
              </w:rPr>
              <w:softHyphen/>
              <w:t>Type</w:t>
            </w:r>
          </w:p>
        </w:tc>
        <w:tc>
          <w:tcPr>
            <w:tcW w:w="5473" w:type="dxa"/>
          </w:tcPr>
          <w:p w14:paraId="08549ACE"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30C384FD" w14:textId="77777777" w:rsidR="005B7DC8" w:rsidRPr="006159E6" w:rsidRDefault="005B7DC8" w:rsidP="00ED3F3F">
            <w:pPr>
              <w:pStyle w:val="values"/>
            </w:pPr>
            <w:r w:rsidRPr="006159E6">
              <w:t>Aluminum-Primary</w:t>
            </w:r>
          </w:p>
          <w:p w14:paraId="57D1A192" w14:textId="77777777" w:rsidR="005B7DC8" w:rsidRPr="006159E6" w:rsidRDefault="005B7DC8" w:rsidP="00ED3F3F">
            <w:pPr>
              <w:pStyle w:val="values"/>
            </w:pPr>
            <w:r w:rsidRPr="006159E6">
              <w:t>Cobalt</w:t>
            </w:r>
          </w:p>
          <w:p w14:paraId="203038B4" w14:textId="77777777" w:rsidR="005B7DC8" w:rsidRPr="006159E6" w:rsidRDefault="005B7DC8" w:rsidP="00ED3F3F">
            <w:pPr>
              <w:pStyle w:val="values"/>
            </w:pPr>
            <w:r w:rsidRPr="006159E6">
              <w:t>Copper</w:t>
            </w:r>
          </w:p>
          <w:p w14:paraId="74FC22FC" w14:textId="77777777" w:rsidR="005B7DC8" w:rsidRPr="006159E6" w:rsidRDefault="005B7DC8" w:rsidP="00ED3F3F">
            <w:pPr>
              <w:pStyle w:val="values"/>
            </w:pPr>
            <w:r w:rsidRPr="006159E6">
              <w:t>Lead</w:t>
            </w:r>
          </w:p>
          <w:p w14:paraId="07D71656" w14:textId="77777777" w:rsidR="005B7DC8" w:rsidRPr="006159E6" w:rsidRDefault="005B7DC8" w:rsidP="00ED3F3F">
            <w:pPr>
              <w:pStyle w:val="values"/>
            </w:pPr>
            <w:r w:rsidRPr="006159E6">
              <w:t>Molybdenum</w:t>
            </w:r>
          </w:p>
          <w:p w14:paraId="61808D39" w14:textId="77777777" w:rsidR="005B7DC8" w:rsidRPr="006159E6" w:rsidRDefault="005B7DC8" w:rsidP="00ED3F3F">
            <w:pPr>
              <w:pStyle w:val="values"/>
            </w:pPr>
            <w:r w:rsidRPr="006159E6">
              <w:t>NASAA</w:t>
            </w:r>
          </w:p>
          <w:p w14:paraId="1BB6B573" w14:textId="77777777" w:rsidR="005B7DC8" w:rsidRPr="006159E6" w:rsidRDefault="005B7DC8" w:rsidP="00ED3F3F">
            <w:pPr>
              <w:pStyle w:val="values"/>
            </w:pPr>
            <w:r w:rsidRPr="006159E6">
              <w:t>Nickel</w:t>
            </w:r>
          </w:p>
          <w:p w14:paraId="4B5BCC47" w14:textId="77777777" w:rsidR="005B7DC8" w:rsidRPr="006159E6" w:rsidRDefault="005B7DC8" w:rsidP="00ED3F3F">
            <w:pPr>
              <w:pStyle w:val="values"/>
            </w:pPr>
            <w:r w:rsidRPr="006159E6">
              <w:t>Steel</w:t>
            </w:r>
          </w:p>
          <w:p w14:paraId="1BB88EEB" w14:textId="77777777" w:rsidR="005B7DC8" w:rsidRPr="006159E6" w:rsidRDefault="005B7DC8" w:rsidP="00ED3F3F">
            <w:pPr>
              <w:pStyle w:val="values"/>
            </w:pPr>
            <w:r w:rsidRPr="006159E6">
              <w:t>Tin</w:t>
            </w:r>
          </w:p>
          <w:p w14:paraId="124FA005" w14:textId="77777777" w:rsidR="005B7DC8" w:rsidRPr="006159E6" w:rsidRDefault="005B7DC8" w:rsidP="00ED3F3F">
            <w:pPr>
              <w:pStyle w:val="values"/>
            </w:pPr>
            <w:r w:rsidRPr="006159E6">
              <w:t>Uranium</w:t>
            </w:r>
          </w:p>
          <w:p w14:paraId="13BAA0B5" w14:textId="77777777" w:rsidR="005B7DC8" w:rsidRPr="006159E6" w:rsidRDefault="005B7DC8" w:rsidP="00ED3F3F">
            <w:pPr>
              <w:pStyle w:val="values"/>
              <w:rPr>
                <w:snapToGrid w:val="0"/>
                <w:lang w:eastAsia="fr-FR"/>
              </w:rPr>
            </w:pPr>
            <w:r w:rsidRPr="006159E6">
              <w:t>Zinc</w:t>
            </w:r>
          </w:p>
        </w:tc>
        <w:tc>
          <w:tcPr>
            <w:tcW w:w="1331" w:type="dxa"/>
          </w:tcPr>
          <w:p w14:paraId="79B3FEC4" w14:textId="77777777" w:rsidR="005B7DC8" w:rsidRPr="006159E6" w:rsidRDefault="005B7DC8" w:rsidP="00482B66">
            <w:pPr>
              <w:pStyle w:val="CellBody"/>
              <w:rPr>
                <w:lang w:val="en-US"/>
              </w:rPr>
            </w:pPr>
            <w:r w:rsidRPr="006159E6">
              <w:rPr>
                <w:lang w:val="en-US"/>
              </w:rPr>
              <w:t>NMTOKEN</w:t>
            </w:r>
          </w:p>
        </w:tc>
        <w:tc>
          <w:tcPr>
            <w:tcW w:w="851" w:type="dxa"/>
          </w:tcPr>
          <w:p w14:paraId="09419C31" w14:textId="77777777" w:rsidR="005B7DC8" w:rsidRPr="006159E6" w:rsidRDefault="005B7DC8" w:rsidP="00482B66">
            <w:pPr>
              <w:pStyle w:val="CellBody"/>
              <w:rPr>
                <w:lang w:val="en-US"/>
              </w:rPr>
            </w:pPr>
          </w:p>
        </w:tc>
      </w:tr>
      <w:tr w:rsidR="005B7DC8" w:rsidRPr="006159E6" w14:paraId="15B05C68" w14:textId="77777777" w:rsidTr="00482B66">
        <w:trPr>
          <w:cantSplit/>
        </w:trPr>
        <w:tc>
          <w:tcPr>
            <w:tcW w:w="1843" w:type="dxa"/>
          </w:tcPr>
          <w:p w14:paraId="064052FB" w14:textId="77777777" w:rsidR="005B7DC8" w:rsidRPr="006159E6" w:rsidRDefault="005B7DC8" w:rsidP="00482B66">
            <w:pPr>
              <w:pStyle w:val="CellBody"/>
              <w:rPr>
                <w:lang w:val="en-US"/>
              </w:rPr>
            </w:pPr>
            <w:r w:rsidRPr="006159E6">
              <w:rPr>
                <w:lang w:val="en-US"/>
              </w:rPr>
              <w:t>NameType</w:t>
            </w:r>
          </w:p>
        </w:tc>
        <w:tc>
          <w:tcPr>
            <w:tcW w:w="5473" w:type="dxa"/>
          </w:tcPr>
          <w:p w14:paraId="6CBC2DB0" w14:textId="77777777" w:rsidR="005B7DC8" w:rsidRPr="006159E6" w:rsidRDefault="005B7DC8" w:rsidP="00482B66">
            <w:pPr>
              <w:pStyle w:val="CellBody"/>
              <w:rPr>
                <w:snapToGrid w:val="0"/>
                <w:lang w:val="en-US" w:eastAsia="fr-FR"/>
              </w:rPr>
            </w:pPr>
            <w:r w:rsidRPr="006159E6">
              <w:rPr>
                <w:snapToGrid w:val="0"/>
                <w:lang w:val="en-US" w:eastAsia="fr-FR"/>
              </w:rPr>
              <w:t>A word or combination of words by which a person, animal, place or thing is known.</w:t>
            </w:r>
          </w:p>
        </w:tc>
        <w:tc>
          <w:tcPr>
            <w:tcW w:w="1331" w:type="dxa"/>
          </w:tcPr>
          <w:p w14:paraId="0A31B639" w14:textId="77777777" w:rsidR="005B7DC8" w:rsidRPr="006159E6" w:rsidRDefault="005B7DC8" w:rsidP="00482B66">
            <w:pPr>
              <w:pStyle w:val="CellBody"/>
              <w:rPr>
                <w:lang w:val="en-US"/>
              </w:rPr>
            </w:pPr>
            <w:r w:rsidRPr="006159E6">
              <w:rPr>
                <w:lang w:val="en-US"/>
              </w:rPr>
              <w:t>string</w:t>
            </w:r>
          </w:p>
        </w:tc>
        <w:tc>
          <w:tcPr>
            <w:tcW w:w="851" w:type="dxa"/>
          </w:tcPr>
          <w:p w14:paraId="302850CC" w14:textId="77777777" w:rsidR="005B7DC8" w:rsidRPr="006159E6" w:rsidRDefault="005B7DC8" w:rsidP="00482B66">
            <w:pPr>
              <w:pStyle w:val="CellBody"/>
              <w:rPr>
                <w:lang w:val="en-US"/>
              </w:rPr>
            </w:pPr>
            <w:r w:rsidRPr="006159E6">
              <w:rPr>
                <w:lang w:val="en-US"/>
              </w:rPr>
              <w:t>35</w:t>
            </w:r>
          </w:p>
        </w:tc>
      </w:tr>
      <w:tr w:rsidR="005B7DC8" w:rsidRPr="006159E6" w14:paraId="7B1CDE2D" w14:textId="77777777" w:rsidTr="00482B66">
        <w:trPr>
          <w:cantSplit/>
        </w:trPr>
        <w:tc>
          <w:tcPr>
            <w:tcW w:w="1843" w:type="dxa"/>
          </w:tcPr>
          <w:p w14:paraId="29D5C166" w14:textId="77777777" w:rsidR="005B7DC8" w:rsidRPr="006159E6" w:rsidRDefault="005B7DC8" w:rsidP="00482B66">
            <w:pPr>
              <w:pStyle w:val="CellBody"/>
              <w:rPr>
                <w:lang w:val="en-US"/>
              </w:rPr>
            </w:pPr>
            <w:r w:rsidRPr="006159E6">
              <w:rPr>
                <w:lang w:val="en-US"/>
              </w:rPr>
              <w:t>OnBehalfOfType</w:t>
            </w:r>
          </w:p>
        </w:tc>
        <w:tc>
          <w:tcPr>
            <w:tcW w:w="5473" w:type="dxa"/>
          </w:tcPr>
          <w:p w14:paraId="086921B4"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443E99FB" w14:textId="77777777" w:rsidR="005B7DC8" w:rsidRPr="006159E6" w:rsidRDefault="005B7DC8" w:rsidP="00ED3F3F">
            <w:pPr>
              <w:pStyle w:val="values"/>
            </w:pPr>
            <w:r w:rsidRPr="006159E6">
              <w:t>Buyer</w:t>
            </w:r>
          </w:p>
          <w:p w14:paraId="30A616BD" w14:textId="77777777" w:rsidR="005B7DC8" w:rsidRPr="006159E6" w:rsidRDefault="005B7DC8" w:rsidP="00ED3F3F">
            <w:pPr>
              <w:pStyle w:val="values"/>
            </w:pPr>
            <w:r w:rsidRPr="006159E6">
              <w:t>Seller</w:t>
            </w:r>
          </w:p>
          <w:p w14:paraId="6EC3215B" w14:textId="77777777" w:rsidR="005B7DC8" w:rsidRPr="006159E6" w:rsidRDefault="005B7DC8" w:rsidP="00ED3F3F">
            <w:pPr>
              <w:pStyle w:val="values"/>
            </w:pPr>
            <w:r w:rsidRPr="006159E6">
              <w:t>Buyer_And_Seller</w:t>
            </w:r>
          </w:p>
        </w:tc>
        <w:tc>
          <w:tcPr>
            <w:tcW w:w="1331" w:type="dxa"/>
          </w:tcPr>
          <w:p w14:paraId="4EE391F3" w14:textId="77777777" w:rsidR="005B7DC8" w:rsidRPr="006159E6" w:rsidRDefault="005B7DC8" w:rsidP="00482B66">
            <w:pPr>
              <w:pStyle w:val="CellBody"/>
              <w:rPr>
                <w:lang w:val="en-US"/>
              </w:rPr>
            </w:pPr>
            <w:r w:rsidRPr="006159E6">
              <w:rPr>
                <w:lang w:val="en-US"/>
              </w:rPr>
              <w:t>string</w:t>
            </w:r>
          </w:p>
        </w:tc>
        <w:tc>
          <w:tcPr>
            <w:tcW w:w="851" w:type="dxa"/>
          </w:tcPr>
          <w:p w14:paraId="0B62F4B7" w14:textId="77777777" w:rsidR="005B7DC8" w:rsidRPr="006159E6" w:rsidRDefault="005B7DC8" w:rsidP="00482B66">
            <w:pPr>
              <w:pStyle w:val="CellBody"/>
              <w:rPr>
                <w:lang w:val="en-US"/>
              </w:rPr>
            </w:pPr>
          </w:p>
          <w:p w14:paraId="6E52D75C" w14:textId="77777777" w:rsidR="005B7DC8" w:rsidRPr="006159E6" w:rsidRDefault="005B7DC8" w:rsidP="00482B66">
            <w:pPr>
              <w:pStyle w:val="CellBody"/>
              <w:rPr>
                <w:lang w:val="en-US"/>
              </w:rPr>
            </w:pPr>
          </w:p>
        </w:tc>
      </w:tr>
      <w:tr w:rsidR="005B7DC8" w:rsidRPr="006159E6" w14:paraId="7106FF3E" w14:textId="77777777" w:rsidTr="00482B66">
        <w:trPr>
          <w:cantSplit/>
        </w:trPr>
        <w:tc>
          <w:tcPr>
            <w:tcW w:w="1843" w:type="dxa"/>
          </w:tcPr>
          <w:p w14:paraId="1D846AFF" w14:textId="77777777" w:rsidR="005B7DC8" w:rsidRPr="006159E6" w:rsidRDefault="005B7DC8" w:rsidP="00482B66">
            <w:pPr>
              <w:pStyle w:val="CellBody"/>
              <w:rPr>
                <w:lang w:val="en-US"/>
              </w:rPr>
            </w:pPr>
            <w:r w:rsidRPr="006159E6">
              <w:rPr>
                <w:lang w:val="en-US"/>
              </w:rPr>
              <w:t>Option</w:t>
            </w:r>
            <w:r w:rsidRPr="006159E6">
              <w:rPr>
                <w:lang w:val="en-US"/>
              </w:rPr>
              <w:softHyphen/>
              <w:t>Style</w:t>
            </w:r>
            <w:r w:rsidRPr="006159E6">
              <w:rPr>
                <w:lang w:val="en-US"/>
              </w:rPr>
              <w:softHyphen/>
              <w:t>Type</w:t>
            </w:r>
          </w:p>
        </w:tc>
        <w:tc>
          <w:tcPr>
            <w:tcW w:w="5473" w:type="dxa"/>
          </w:tcPr>
          <w:p w14:paraId="7C097BD8"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12E10B0D" w14:textId="77777777" w:rsidR="005B7DC8" w:rsidRDefault="005B7DC8" w:rsidP="00ED3F3F">
            <w:pPr>
              <w:pStyle w:val="values"/>
            </w:pPr>
            <w:r w:rsidRPr="006159E6">
              <w:t>American</w:t>
            </w:r>
          </w:p>
          <w:p w14:paraId="5E71B5AE" w14:textId="77777777" w:rsidR="005B7DC8" w:rsidRDefault="005B7DC8" w:rsidP="00ED3F3F">
            <w:pPr>
              <w:pStyle w:val="values"/>
            </w:pPr>
            <w:r w:rsidRPr="006159E6">
              <w:t>European</w:t>
            </w:r>
          </w:p>
          <w:p w14:paraId="4B53CABF" w14:textId="77777777" w:rsidR="005B7DC8" w:rsidRDefault="005B7DC8" w:rsidP="00ED3F3F">
            <w:pPr>
              <w:pStyle w:val="values"/>
            </w:pPr>
            <w:r w:rsidRPr="006159E6">
              <w:t>Asian</w:t>
            </w:r>
          </w:p>
          <w:p w14:paraId="6895E8DC" w14:textId="77777777" w:rsidR="005B7DC8" w:rsidRDefault="005B7DC8" w:rsidP="00ED3F3F">
            <w:pPr>
              <w:pStyle w:val="values"/>
            </w:pPr>
            <w:r w:rsidRPr="006159E6">
              <w:t>Cap</w:t>
            </w:r>
          </w:p>
          <w:p w14:paraId="5A133A34" w14:textId="77777777" w:rsidR="005B7DC8" w:rsidRDefault="005B7DC8" w:rsidP="00ED3F3F">
            <w:pPr>
              <w:pStyle w:val="values"/>
            </w:pPr>
            <w:r w:rsidRPr="006159E6">
              <w:t>Floor</w:t>
            </w:r>
          </w:p>
          <w:p w14:paraId="2EACC784" w14:textId="77777777" w:rsidR="005B7DC8" w:rsidRDefault="005B7DC8" w:rsidP="00ED3F3F">
            <w:pPr>
              <w:pStyle w:val="values"/>
            </w:pPr>
            <w:r w:rsidRPr="006159E6">
              <w:t>Collar</w:t>
            </w:r>
          </w:p>
          <w:p w14:paraId="356ED8A3" w14:textId="77777777" w:rsidR="005B7DC8" w:rsidRPr="006159E6" w:rsidRDefault="005B7DC8" w:rsidP="00ED3F3F">
            <w:pPr>
              <w:pStyle w:val="values"/>
            </w:pPr>
            <w:r w:rsidRPr="006159E6">
              <w:t>Bermudan</w:t>
            </w:r>
          </w:p>
          <w:p w14:paraId="7879BC34" w14:textId="77777777" w:rsidR="005B7DC8" w:rsidRPr="006159E6" w:rsidRDefault="005B7DC8" w:rsidP="00482B66">
            <w:pPr>
              <w:pStyle w:val="CellBody"/>
              <w:rPr>
                <w:lang w:val="en-US"/>
              </w:rPr>
            </w:pPr>
            <w:r w:rsidRPr="000C3B8A">
              <w:rPr>
                <w:rStyle w:val="Fett"/>
              </w:rPr>
              <w:t>Important:</w:t>
            </w:r>
            <w:r w:rsidRPr="006159E6">
              <w:rPr>
                <w:lang w:val="en-US"/>
              </w:rPr>
              <w:t xml:space="preserve"> “Cap”, “Floor” and “Collar” refer to an exercise style </w:t>
            </w:r>
            <w:r>
              <w:rPr>
                <w:lang w:val="en-US"/>
              </w:rPr>
              <w:t xml:space="preserve">that </w:t>
            </w:r>
            <w:r w:rsidRPr="006159E6">
              <w:rPr>
                <w:lang w:val="en-US"/>
              </w:rPr>
              <w:t xml:space="preserve">can be equated to a strip of automatically exercised optlets with a strike price equal to the </w:t>
            </w:r>
            <w:r>
              <w:rPr>
                <w:lang w:val="en-US"/>
              </w:rPr>
              <w:t>c</w:t>
            </w:r>
            <w:r w:rsidRPr="006159E6">
              <w:rPr>
                <w:lang w:val="en-US"/>
              </w:rPr>
              <w:t>ap</w:t>
            </w:r>
            <w:r>
              <w:rPr>
                <w:lang w:val="en-US"/>
              </w:rPr>
              <w:t xml:space="preserve"> p</w:t>
            </w:r>
            <w:r w:rsidRPr="006159E6">
              <w:rPr>
                <w:lang w:val="en-US"/>
              </w:rPr>
              <w:t>rice</w:t>
            </w:r>
            <w:r>
              <w:rPr>
                <w:lang w:val="en-US"/>
              </w:rPr>
              <w:t xml:space="preserve"> or f</w:t>
            </w:r>
            <w:r w:rsidRPr="006159E6">
              <w:rPr>
                <w:lang w:val="en-US"/>
              </w:rPr>
              <w:t xml:space="preserve">loor </w:t>
            </w:r>
            <w:r>
              <w:rPr>
                <w:lang w:val="en-US"/>
              </w:rPr>
              <w:t>p</w:t>
            </w:r>
            <w:r w:rsidRPr="006159E6">
              <w:rPr>
                <w:lang w:val="en-US"/>
              </w:rPr>
              <w:t>rice.</w:t>
            </w:r>
          </w:p>
        </w:tc>
        <w:tc>
          <w:tcPr>
            <w:tcW w:w="1331" w:type="dxa"/>
          </w:tcPr>
          <w:p w14:paraId="713612AB" w14:textId="77777777" w:rsidR="005B7DC8" w:rsidRPr="006159E6" w:rsidRDefault="005B7DC8" w:rsidP="00482B66">
            <w:pPr>
              <w:pStyle w:val="CellBody"/>
              <w:rPr>
                <w:lang w:val="en-US"/>
              </w:rPr>
            </w:pPr>
            <w:r w:rsidRPr="006159E6">
              <w:rPr>
                <w:lang w:val="en-US"/>
              </w:rPr>
              <w:t>NMTOKEN</w:t>
            </w:r>
          </w:p>
        </w:tc>
        <w:tc>
          <w:tcPr>
            <w:tcW w:w="851" w:type="dxa"/>
          </w:tcPr>
          <w:p w14:paraId="42772D05" w14:textId="77777777" w:rsidR="005B7DC8" w:rsidRPr="006159E6" w:rsidRDefault="005B7DC8" w:rsidP="00482B66">
            <w:pPr>
              <w:pStyle w:val="CellBody"/>
              <w:rPr>
                <w:lang w:val="en-US"/>
              </w:rPr>
            </w:pPr>
          </w:p>
        </w:tc>
      </w:tr>
      <w:tr w:rsidR="005B7DC8" w:rsidRPr="006159E6" w14:paraId="4C42D3F5" w14:textId="77777777" w:rsidTr="00482B66">
        <w:trPr>
          <w:cantSplit/>
        </w:trPr>
        <w:tc>
          <w:tcPr>
            <w:tcW w:w="1843" w:type="dxa"/>
          </w:tcPr>
          <w:p w14:paraId="347AD2FA" w14:textId="77777777" w:rsidR="005B7DC8" w:rsidRPr="006159E6" w:rsidRDefault="005B7DC8" w:rsidP="00482B66">
            <w:pPr>
              <w:pStyle w:val="CellBody"/>
              <w:rPr>
                <w:lang w:val="en-US"/>
              </w:rPr>
            </w:pPr>
            <w:r w:rsidRPr="006159E6">
              <w:rPr>
                <w:lang w:val="en-US"/>
              </w:rPr>
              <w:t>Option</w:t>
            </w:r>
            <w:r w:rsidRPr="006159E6">
              <w:rPr>
                <w:lang w:val="en-US"/>
              </w:rPr>
              <w:softHyphen/>
              <w:t>Type</w:t>
            </w:r>
          </w:p>
        </w:tc>
        <w:tc>
          <w:tcPr>
            <w:tcW w:w="5473" w:type="dxa"/>
          </w:tcPr>
          <w:p w14:paraId="66FC988F" w14:textId="77777777" w:rsidR="005B7DC8" w:rsidRDefault="005B7DC8" w:rsidP="00482B66">
            <w:pPr>
              <w:pStyle w:val="CellBody"/>
              <w:rPr>
                <w:lang w:val="en-US"/>
              </w:rPr>
            </w:pPr>
            <w:r>
              <w:rPr>
                <w:lang w:val="en-US"/>
              </w:rPr>
              <w:t>The type of option contract.</w:t>
            </w:r>
          </w:p>
          <w:p w14:paraId="03759AB1"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51BC2BA0" w14:textId="77777777" w:rsidR="005B7DC8" w:rsidRDefault="005B7DC8" w:rsidP="00ED3F3F">
            <w:pPr>
              <w:pStyle w:val="values"/>
            </w:pPr>
            <w:r>
              <w:t>Call</w:t>
            </w:r>
          </w:p>
          <w:p w14:paraId="3AE28339" w14:textId="77777777" w:rsidR="005B7DC8" w:rsidRDefault="005B7DC8" w:rsidP="00ED3F3F">
            <w:pPr>
              <w:pStyle w:val="values"/>
            </w:pPr>
            <w:r w:rsidRPr="006159E6">
              <w:t>Put</w:t>
            </w:r>
          </w:p>
          <w:p w14:paraId="1ED10357" w14:textId="77777777" w:rsidR="005B7DC8" w:rsidRDefault="005B7DC8" w:rsidP="00ED3F3F">
            <w:pPr>
              <w:pStyle w:val="values"/>
            </w:pPr>
            <w:r w:rsidRPr="006159E6">
              <w:t>Capped_Call</w:t>
            </w:r>
          </w:p>
          <w:p w14:paraId="5379EE15" w14:textId="77777777" w:rsidR="005B7DC8" w:rsidRPr="006159E6" w:rsidRDefault="005B7DC8" w:rsidP="00ED3F3F">
            <w:pPr>
              <w:pStyle w:val="values"/>
            </w:pPr>
            <w:r>
              <w:t>Floored_Put</w:t>
            </w:r>
          </w:p>
          <w:p w14:paraId="07AF6E6E" w14:textId="77777777" w:rsidR="005B7DC8" w:rsidRPr="006159E6" w:rsidRDefault="005B7DC8" w:rsidP="00482B66">
            <w:pPr>
              <w:pStyle w:val="CellBody"/>
              <w:rPr>
                <w:lang w:val="en-US"/>
              </w:rPr>
            </w:pPr>
            <w:r w:rsidRPr="000C3B8A">
              <w:rPr>
                <w:rStyle w:val="Fett"/>
              </w:rPr>
              <w:t>Important:</w:t>
            </w:r>
            <w:r w:rsidRPr="006159E6">
              <w:rPr>
                <w:lang w:val="en-US"/>
              </w:rPr>
              <w:t xml:space="preserve"> </w:t>
            </w:r>
            <w:r>
              <w:rPr>
                <w:lang w:val="en-US"/>
              </w:rPr>
              <w:t>Capped c</w:t>
            </w:r>
            <w:r w:rsidRPr="006159E6">
              <w:rPr>
                <w:lang w:val="en-US"/>
              </w:rPr>
              <w:t xml:space="preserve">alls and </w:t>
            </w:r>
            <w:r>
              <w:rPr>
                <w:lang w:val="en-US"/>
              </w:rPr>
              <w:t>f</w:t>
            </w:r>
            <w:r w:rsidRPr="006159E6">
              <w:rPr>
                <w:lang w:val="en-US"/>
              </w:rPr>
              <w:t>loored</w:t>
            </w:r>
            <w:r>
              <w:rPr>
                <w:lang w:val="en-US"/>
              </w:rPr>
              <w:t xml:space="preserve"> </w:t>
            </w:r>
            <w:r w:rsidRPr="006159E6">
              <w:rPr>
                <w:lang w:val="en-US"/>
              </w:rPr>
              <w:t>puts contain a cap/floor on the upside/downside which effectively limits the explicit value of an in the money option.</w:t>
            </w:r>
          </w:p>
        </w:tc>
        <w:tc>
          <w:tcPr>
            <w:tcW w:w="1331" w:type="dxa"/>
          </w:tcPr>
          <w:p w14:paraId="702C1A6B" w14:textId="77777777" w:rsidR="005B7DC8" w:rsidRPr="006159E6" w:rsidRDefault="005B7DC8" w:rsidP="00482B66">
            <w:pPr>
              <w:pStyle w:val="CellBody"/>
              <w:rPr>
                <w:lang w:val="en-US"/>
              </w:rPr>
            </w:pPr>
            <w:r w:rsidRPr="006159E6">
              <w:rPr>
                <w:lang w:val="en-US"/>
              </w:rPr>
              <w:t>NMTOKEN</w:t>
            </w:r>
          </w:p>
        </w:tc>
        <w:tc>
          <w:tcPr>
            <w:tcW w:w="851" w:type="dxa"/>
          </w:tcPr>
          <w:p w14:paraId="66FE7E5E" w14:textId="77777777" w:rsidR="005B7DC8" w:rsidRPr="006159E6" w:rsidRDefault="005B7DC8" w:rsidP="00482B66">
            <w:pPr>
              <w:pStyle w:val="CellBody"/>
              <w:rPr>
                <w:lang w:val="en-US"/>
              </w:rPr>
            </w:pPr>
          </w:p>
        </w:tc>
      </w:tr>
      <w:tr w:rsidR="005B7DC8" w:rsidRPr="006159E6" w14:paraId="4B147B9B" w14:textId="77777777" w:rsidTr="00482B66">
        <w:trPr>
          <w:cantSplit/>
        </w:trPr>
        <w:tc>
          <w:tcPr>
            <w:tcW w:w="1843" w:type="dxa"/>
          </w:tcPr>
          <w:p w14:paraId="3ACA48DA" w14:textId="77777777" w:rsidR="005B7DC8" w:rsidRPr="006159E6" w:rsidRDefault="005B7DC8" w:rsidP="00482B66">
            <w:pPr>
              <w:pStyle w:val="CellBody"/>
              <w:rPr>
                <w:lang w:val="en-US"/>
              </w:rPr>
            </w:pPr>
            <w:r w:rsidRPr="006159E6">
              <w:rPr>
                <w:lang w:val="en-US"/>
              </w:rPr>
              <w:t>PartyType</w:t>
            </w:r>
          </w:p>
        </w:tc>
        <w:tc>
          <w:tcPr>
            <w:tcW w:w="5473" w:type="dxa"/>
          </w:tcPr>
          <w:p w14:paraId="7D59ADC8" w14:textId="76A2FA5E" w:rsidR="005B7DC8" w:rsidRDefault="005B7DC8" w:rsidP="00482B66">
            <w:pPr>
              <w:pStyle w:val="CellBody"/>
              <w:rPr>
                <w:lang w:val="en-US"/>
              </w:rPr>
            </w:pPr>
            <w:r w:rsidRPr="006159E6">
              <w:rPr>
                <w:lang w:val="en-US"/>
              </w:rPr>
              <w:t xml:space="preserve">The identification of an actor in the </w:t>
            </w:r>
            <w:r>
              <w:rPr>
                <w:lang w:val="en-US"/>
              </w:rPr>
              <w:t>e</w:t>
            </w:r>
            <w:r w:rsidRPr="006159E6">
              <w:rPr>
                <w:lang w:val="en-US"/>
              </w:rPr>
              <w:t>nergy market. Uses EIC codes or LEI</w:t>
            </w:r>
            <w:r w:rsidR="00F77F18">
              <w:rPr>
                <w:lang w:val="en-US"/>
              </w:rPr>
              <w:t>s</w:t>
            </w:r>
            <w:r w:rsidRPr="006159E6">
              <w:rPr>
                <w:lang w:val="en-US"/>
              </w:rPr>
              <w:t xml:space="preserve">. </w:t>
            </w:r>
          </w:p>
          <w:p w14:paraId="746CC2A5" w14:textId="77777777" w:rsidR="005B7DC8" w:rsidRPr="006159E6" w:rsidRDefault="005B7DC8" w:rsidP="00482B66">
            <w:pPr>
              <w:pStyle w:val="CellBody"/>
              <w:rPr>
                <w:lang w:val="en-US"/>
              </w:rPr>
            </w:pPr>
            <w:r>
              <w:rPr>
                <w:lang w:val="en-US"/>
              </w:rPr>
              <w:t xml:space="preserve">The set of valid values is published on the EFET web site in the Counterparty table in the Static Data section (see ref ID </w:t>
            </w:r>
            <w:r>
              <w:rPr>
                <w:lang w:val="en-US"/>
              </w:rPr>
              <w:fldChar w:fldCharType="begin"/>
            </w:r>
            <w:r>
              <w:rPr>
                <w:lang w:val="en-US"/>
              </w:rPr>
              <w:instrText xml:space="preserve"> REF _Ref454200837 \r \h </w:instrText>
            </w:r>
            <w:r>
              <w:rPr>
                <w:lang w:val="en-US"/>
              </w:rPr>
            </w:r>
            <w:r>
              <w:rPr>
                <w:lang w:val="en-US"/>
              </w:rPr>
              <w:fldChar w:fldCharType="separate"/>
            </w:r>
            <w:r w:rsidR="00D7069B">
              <w:rPr>
                <w:lang w:val="en-US"/>
              </w:rPr>
              <w:t>[1]</w:t>
            </w:r>
            <w:r>
              <w:rPr>
                <w:lang w:val="en-US"/>
              </w:rPr>
              <w:fldChar w:fldCharType="end"/>
            </w:r>
            <w:r>
              <w:rPr>
                <w:lang w:val="en-US"/>
              </w:rPr>
              <w:t>).</w:t>
            </w:r>
          </w:p>
        </w:tc>
        <w:tc>
          <w:tcPr>
            <w:tcW w:w="1331" w:type="dxa"/>
          </w:tcPr>
          <w:p w14:paraId="0B7430DA" w14:textId="77777777" w:rsidR="005B7DC8" w:rsidRPr="006159E6" w:rsidRDefault="005B7DC8" w:rsidP="00482B66">
            <w:pPr>
              <w:pStyle w:val="CellBody"/>
              <w:rPr>
                <w:lang w:val="en-US"/>
              </w:rPr>
            </w:pPr>
            <w:r w:rsidRPr="006159E6">
              <w:rPr>
                <w:lang w:val="en-US"/>
              </w:rPr>
              <w:t>string</w:t>
            </w:r>
          </w:p>
        </w:tc>
        <w:tc>
          <w:tcPr>
            <w:tcW w:w="851" w:type="dxa"/>
          </w:tcPr>
          <w:p w14:paraId="0382C6E2" w14:textId="77777777" w:rsidR="005B7DC8" w:rsidRPr="006159E6" w:rsidRDefault="005B7DC8" w:rsidP="00482B66">
            <w:pPr>
              <w:pStyle w:val="CellBody"/>
              <w:rPr>
                <w:lang w:val="en-US"/>
              </w:rPr>
            </w:pPr>
            <w:r w:rsidRPr="006159E6">
              <w:rPr>
                <w:lang w:val="en-US"/>
              </w:rPr>
              <w:t>20</w:t>
            </w:r>
          </w:p>
        </w:tc>
      </w:tr>
      <w:tr w:rsidR="005B7DC8" w:rsidRPr="006159E6" w14:paraId="3A72E6FB" w14:textId="77777777" w:rsidTr="00482B66">
        <w:trPr>
          <w:cantSplit/>
        </w:trPr>
        <w:tc>
          <w:tcPr>
            <w:tcW w:w="1843" w:type="dxa"/>
          </w:tcPr>
          <w:p w14:paraId="6BD6C94A" w14:textId="77777777" w:rsidR="005B7DC8" w:rsidRPr="006159E6" w:rsidRDefault="005B7DC8" w:rsidP="00482B66">
            <w:pPr>
              <w:pStyle w:val="CellBody"/>
              <w:rPr>
                <w:lang w:val="en-US"/>
              </w:rPr>
            </w:pPr>
            <w:r w:rsidRPr="006159E6">
              <w:rPr>
                <w:lang w:val="en-US"/>
              </w:rPr>
              <w:t>PaymentEvent</w:t>
            </w:r>
            <w:r w:rsidRPr="006159E6">
              <w:rPr>
                <w:lang w:val="en-US"/>
              </w:rPr>
              <w:softHyphen/>
              <w:t>Type</w:t>
            </w:r>
          </w:p>
        </w:tc>
        <w:tc>
          <w:tcPr>
            <w:tcW w:w="5473" w:type="dxa"/>
          </w:tcPr>
          <w:p w14:paraId="29F50FE0" w14:textId="77777777" w:rsidR="005B7DC8" w:rsidRPr="006159E6" w:rsidRDefault="005B7DC8" w:rsidP="00482B66">
            <w:pPr>
              <w:pStyle w:val="CellBody"/>
            </w:pPr>
            <w:r>
              <w:rPr>
                <w:lang w:val="en-US"/>
              </w:rPr>
              <w:t>The set of v</w:t>
            </w:r>
            <w:r w:rsidRPr="006159E6">
              <w:rPr>
                <w:lang w:val="en-US"/>
              </w:rPr>
              <w:t xml:space="preserve">alid values </w:t>
            </w:r>
            <w:r>
              <w:rPr>
                <w:lang w:val="en-US"/>
              </w:rPr>
              <w:t xml:space="preserve">is </w:t>
            </w:r>
            <w:r w:rsidRPr="006159E6">
              <w:rPr>
                <w:lang w:val="en-US"/>
              </w:rPr>
              <w:t xml:space="preserve">published on </w:t>
            </w:r>
            <w:r>
              <w:rPr>
                <w:lang w:val="en-US"/>
              </w:rPr>
              <w:t xml:space="preserve">the EFET web site in the </w:t>
            </w:r>
            <w:r w:rsidRPr="00F06880">
              <w:rPr>
                <w:lang w:val="en-US"/>
              </w:rPr>
              <w:t>PaymentEventType</w:t>
            </w:r>
            <w:r>
              <w:rPr>
                <w:lang w:val="en-US"/>
              </w:rPr>
              <w:t xml:space="preserve"> table in the</w:t>
            </w:r>
            <w:r w:rsidRPr="00F06880">
              <w:rPr>
                <w:lang w:val="en-US"/>
              </w:rPr>
              <w:t xml:space="preserve"> </w:t>
            </w:r>
            <w:r w:rsidRPr="006159E6">
              <w:rPr>
                <w:lang w:val="en-US"/>
              </w:rPr>
              <w:t xml:space="preserve">Static Data </w:t>
            </w:r>
            <w:r>
              <w:rPr>
                <w:lang w:val="en-US"/>
              </w:rPr>
              <w:t xml:space="preserve">section (see ref ID </w:t>
            </w:r>
            <w:r>
              <w:rPr>
                <w:lang w:val="en-US"/>
              </w:rPr>
              <w:fldChar w:fldCharType="begin"/>
            </w:r>
            <w:r>
              <w:rPr>
                <w:lang w:val="en-US"/>
              </w:rPr>
              <w:instrText xml:space="preserve"> REF _Ref454200837 \r \h </w:instrText>
            </w:r>
            <w:r>
              <w:rPr>
                <w:lang w:val="en-US"/>
              </w:rPr>
            </w:r>
            <w:r>
              <w:rPr>
                <w:lang w:val="en-US"/>
              </w:rPr>
              <w:fldChar w:fldCharType="separate"/>
            </w:r>
            <w:r w:rsidR="00D7069B">
              <w:rPr>
                <w:lang w:val="en-US"/>
              </w:rPr>
              <w:t>[1]</w:t>
            </w:r>
            <w:r>
              <w:rPr>
                <w:lang w:val="en-US"/>
              </w:rPr>
              <w:fldChar w:fldCharType="end"/>
            </w:r>
            <w:r>
              <w:rPr>
                <w:lang w:val="en-US"/>
              </w:rPr>
              <w:t>).</w:t>
            </w:r>
            <w:r w:rsidRPr="006159E6" w:rsidDel="001B5BF2">
              <w:rPr>
                <w:lang w:val="en-US"/>
              </w:rPr>
              <w:t xml:space="preserve"> </w:t>
            </w:r>
          </w:p>
        </w:tc>
        <w:tc>
          <w:tcPr>
            <w:tcW w:w="1331" w:type="dxa"/>
          </w:tcPr>
          <w:p w14:paraId="396EBEBF" w14:textId="77777777" w:rsidR="005B7DC8" w:rsidRPr="006159E6" w:rsidRDefault="005B7DC8" w:rsidP="00482B66">
            <w:pPr>
              <w:pStyle w:val="CellBody"/>
              <w:rPr>
                <w:lang w:val="en-US"/>
              </w:rPr>
            </w:pPr>
            <w:r w:rsidRPr="006159E6">
              <w:rPr>
                <w:lang w:val="en-US"/>
              </w:rPr>
              <w:t>string</w:t>
            </w:r>
          </w:p>
        </w:tc>
        <w:tc>
          <w:tcPr>
            <w:tcW w:w="851" w:type="dxa"/>
          </w:tcPr>
          <w:p w14:paraId="68986BF8" w14:textId="77777777" w:rsidR="005B7DC8" w:rsidRPr="006159E6" w:rsidRDefault="005B7DC8" w:rsidP="00482B66">
            <w:pPr>
              <w:pStyle w:val="CellBody"/>
              <w:rPr>
                <w:lang w:val="en-US"/>
              </w:rPr>
            </w:pPr>
            <w:r w:rsidRPr="006159E6">
              <w:rPr>
                <w:lang w:val="en-US"/>
              </w:rPr>
              <w:t>32</w:t>
            </w:r>
          </w:p>
        </w:tc>
      </w:tr>
      <w:tr w:rsidR="005B7DC8" w:rsidRPr="006159E6" w14:paraId="65A91406" w14:textId="77777777" w:rsidTr="00482B66">
        <w:trPr>
          <w:cantSplit/>
        </w:trPr>
        <w:tc>
          <w:tcPr>
            <w:tcW w:w="1843" w:type="dxa"/>
          </w:tcPr>
          <w:p w14:paraId="6513F583" w14:textId="77777777" w:rsidR="005B7DC8" w:rsidRPr="006159E6" w:rsidRDefault="005B7DC8" w:rsidP="00482B66">
            <w:pPr>
              <w:pStyle w:val="CellBody"/>
              <w:rPr>
                <w:lang w:val="en-US"/>
              </w:rPr>
            </w:pPr>
            <w:r w:rsidRPr="006159E6">
              <w:rPr>
                <w:lang w:val="en-US"/>
              </w:rPr>
              <w:lastRenderedPageBreak/>
              <w:t>PayRelativeTo</w:t>
            </w:r>
            <w:r w:rsidRPr="006159E6">
              <w:rPr>
                <w:lang w:val="en-US"/>
              </w:rPr>
              <w:softHyphen/>
              <w:t>Type</w:t>
            </w:r>
          </w:p>
        </w:tc>
        <w:tc>
          <w:tcPr>
            <w:tcW w:w="5473" w:type="dxa"/>
          </w:tcPr>
          <w:p w14:paraId="49BE839F"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2CCC4D38" w14:textId="77777777" w:rsidR="005B7DC8" w:rsidRDefault="005B7DC8" w:rsidP="00ED3F3F">
            <w:pPr>
              <w:pStyle w:val="values"/>
            </w:pPr>
            <w:r w:rsidRPr="006159E6">
              <w:t>CalculationPeriodStartDate</w:t>
            </w:r>
            <w:r>
              <w:t xml:space="preserve">: </w:t>
            </w:r>
            <w:r w:rsidRPr="006159E6">
              <w:t>Payments will occur relative to the first day of each calculation period.</w:t>
            </w:r>
          </w:p>
          <w:p w14:paraId="34BB2ABF" w14:textId="77777777" w:rsidR="005B7DC8" w:rsidRDefault="005B7DC8" w:rsidP="00ED3F3F">
            <w:pPr>
              <w:pStyle w:val="values"/>
            </w:pPr>
            <w:r w:rsidRPr="006159E6">
              <w:t>CalculationPeriodEndDate</w:t>
            </w:r>
            <w:r>
              <w:t xml:space="preserve">: </w:t>
            </w:r>
            <w:r w:rsidRPr="006159E6">
              <w:t>Payments will occur relative to the last day of each calculation period.</w:t>
            </w:r>
          </w:p>
          <w:p w14:paraId="0B63AD38" w14:textId="77777777" w:rsidR="005B7DC8" w:rsidRPr="006159E6" w:rsidRDefault="005B7DC8" w:rsidP="00ED3F3F">
            <w:pPr>
              <w:pStyle w:val="values"/>
            </w:pPr>
            <w:r w:rsidRPr="006159E6">
              <w:t>LastPricingDate</w:t>
            </w:r>
            <w:r>
              <w:t xml:space="preserve">: </w:t>
            </w:r>
            <w:r w:rsidRPr="006159E6">
              <w:t xml:space="preserve">Payments will occur relative to the last </w:t>
            </w:r>
            <w:r>
              <w:t>p</w:t>
            </w:r>
            <w:r w:rsidRPr="006159E6">
              <w:t xml:space="preserve">ricing </w:t>
            </w:r>
            <w:r>
              <w:t>d</w:t>
            </w:r>
            <w:r w:rsidRPr="006159E6">
              <w:t xml:space="preserve">ate of each </w:t>
            </w:r>
            <w:r>
              <w:t>c</w:t>
            </w:r>
            <w:r w:rsidRPr="006159E6">
              <w:t xml:space="preserve">alculation </w:t>
            </w:r>
            <w:r>
              <w:t>p</w:t>
            </w:r>
            <w:r w:rsidRPr="006159E6">
              <w:t>eriod.</w:t>
            </w:r>
          </w:p>
          <w:p w14:paraId="09F8E9EE" w14:textId="77777777" w:rsidR="005B7DC8" w:rsidRPr="006159E6" w:rsidRDefault="005B7DC8" w:rsidP="00ED3F3F">
            <w:pPr>
              <w:pStyle w:val="values"/>
            </w:pPr>
            <w:r w:rsidRPr="006159E6">
              <w:t>ResetDate</w:t>
            </w:r>
            <w:r>
              <w:t xml:space="preserve">: </w:t>
            </w:r>
            <w:r w:rsidRPr="006159E6">
              <w:t>Payments will occur relative to the reset date.</w:t>
            </w:r>
          </w:p>
          <w:p w14:paraId="2D3305DC" w14:textId="77777777" w:rsidR="005B7DC8" w:rsidRPr="006159E6" w:rsidRDefault="005B7DC8" w:rsidP="00ED3F3F">
            <w:pPr>
              <w:pStyle w:val="values"/>
            </w:pPr>
            <w:r w:rsidRPr="006159E6">
              <w:t>ValuationDate</w:t>
            </w:r>
            <w:r>
              <w:t xml:space="preserve">: </w:t>
            </w:r>
            <w:r w:rsidRPr="006159E6">
              <w:t>Payments will occur relative to the valuation date.</w:t>
            </w:r>
          </w:p>
          <w:p w14:paraId="19749DD1" w14:textId="77777777" w:rsidR="005B7DC8" w:rsidRPr="006159E6" w:rsidRDefault="005B7DC8" w:rsidP="00482B66">
            <w:pPr>
              <w:pStyle w:val="CellBody"/>
              <w:rPr>
                <w:bCs/>
                <w:lang w:val="en-US"/>
              </w:rPr>
            </w:pPr>
            <w:r>
              <w:rPr>
                <w:bCs/>
                <w:lang w:val="en-US"/>
              </w:rPr>
              <w:t xml:space="preserve">For more information, see the FpML web site (ref ID </w:t>
            </w:r>
            <w:r>
              <w:rPr>
                <w:bCs/>
                <w:lang w:val="en-US"/>
              </w:rPr>
              <w:fldChar w:fldCharType="begin"/>
            </w:r>
            <w:r>
              <w:rPr>
                <w:bCs/>
                <w:lang w:val="en-US"/>
              </w:rPr>
              <w:instrText xml:space="preserve"> REF _Ref455157935 \r \h </w:instrText>
            </w:r>
            <w:r>
              <w:rPr>
                <w:bCs/>
                <w:lang w:val="en-US"/>
              </w:rPr>
            </w:r>
            <w:r>
              <w:rPr>
                <w:bCs/>
                <w:lang w:val="en-US"/>
              </w:rPr>
              <w:fldChar w:fldCharType="separate"/>
            </w:r>
            <w:r w:rsidR="00D7069B">
              <w:rPr>
                <w:bCs/>
                <w:lang w:val="en-US"/>
              </w:rPr>
              <w:t>[7]</w:t>
            </w:r>
            <w:r>
              <w:rPr>
                <w:bCs/>
                <w:lang w:val="en-US"/>
              </w:rPr>
              <w:fldChar w:fldCharType="end"/>
            </w:r>
            <w:r>
              <w:rPr>
                <w:bCs/>
                <w:lang w:val="en-US"/>
              </w:rPr>
              <w:t>).</w:t>
            </w:r>
          </w:p>
        </w:tc>
        <w:tc>
          <w:tcPr>
            <w:tcW w:w="1331" w:type="dxa"/>
          </w:tcPr>
          <w:p w14:paraId="29D72D0D" w14:textId="77777777" w:rsidR="005B7DC8" w:rsidRPr="006159E6" w:rsidRDefault="005B7DC8" w:rsidP="00482B66">
            <w:pPr>
              <w:pStyle w:val="CellBody"/>
              <w:rPr>
                <w:lang w:val="en-US"/>
              </w:rPr>
            </w:pPr>
            <w:r w:rsidRPr="006159E6">
              <w:rPr>
                <w:lang w:val="en-US"/>
              </w:rPr>
              <w:t>string</w:t>
            </w:r>
          </w:p>
        </w:tc>
        <w:tc>
          <w:tcPr>
            <w:tcW w:w="851" w:type="dxa"/>
          </w:tcPr>
          <w:p w14:paraId="3EE80232" w14:textId="77777777" w:rsidR="005B7DC8" w:rsidRPr="006159E6" w:rsidRDefault="005B7DC8" w:rsidP="00482B66">
            <w:pPr>
              <w:pStyle w:val="CellBody"/>
              <w:rPr>
                <w:lang w:val="en-US"/>
              </w:rPr>
            </w:pPr>
          </w:p>
        </w:tc>
      </w:tr>
      <w:tr w:rsidR="005B7DC8" w:rsidRPr="006159E6" w14:paraId="44916A68" w14:textId="77777777" w:rsidTr="00482B66">
        <w:trPr>
          <w:cantSplit/>
        </w:trPr>
        <w:tc>
          <w:tcPr>
            <w:tcW w:w="1843" w:type="dxa"/>
          </w:tcPr>
          <w:p w14:paraId="22721E8C" w14:textId="77777777" w:rsidR="005B7DC8" w:rsidRPr="006159E6" w:rsidRDefault="005B7DC8" w:rsidP="00482B66">
            <w:pPr>
              <w:pStyle w:val="CellBody"/>
              <w:rPr>
                <w:lang w:val="en-US"/>
              </w:rPr>
            </w:pPr>
            <w:r w:rsidRPr="006159E6">
              <w:rPr>
                <w:lang w:val="en-US"/>
              </w:rPr>
              <w:t>PeriodMultiplier</w:t>
            </w:r>
            <w:r w:rsidRPr="006159E6">
              <w:rPr>
                <w:lang w:val="en-US"/>
              </w:rPr>
              <w:softHyphen/>
              <w:t>Type</w:t>
            </w:r>
          </w:p>
        </w:tc>
        <w:tc>
          <w:tcPr>
            <w:tcW w:w="5473" w:type="dxa"/>
          </w:tcPr>
          <w:p w14:paraId="0F0A97B6" w14:textId="77777777" w:rsidR="005B7DC8" w:rsidRPr="006159E6" w:rsidRDefault="005B7DC8" w:rsidP="00482B66">
            <w:pPr>
              <w:pStyle w:val="CellBody"/>
              <w:rPr>
                <w:lang w:val="en-US"/>
              </w:rPr>
            </w:pPr>
            <w:r w:rsidRPr="006159E6">
              <w:rPr>
                <w:lang w:val="en-US"/>
              </w:rPr>
              <w:t>Typ</w:t>
            </w:r>
            <w:r>
              <w:rPr>
                <w:lang w:val="en-US"/>
              </w:rPr>
              <w:t>e</w:t>
            </w:r>
            <w:r w:rsidRPr="006159E6">
              <w:rPr>
                <w:lang w:val="en-US"/>
              </w:rPr>
              <w:t xml:space="preserve"> of time period multiplier, for example,</w:t>
            </w:r>
            <w:r w:rsidR="003B4B01">
              <w:rPr>
                <w:lang w:val="en-US"/>
              </w:rPr>
              <w:t xml:space="preserve"> </w:t>
            </w:r>
            <w:r w:rsidRPr="006159E6">
              <w:rPr>
                <w:lang w:val="en-US"/>
              </w:rPr>
              <w:t xml:space="preserve">“1”, “2” or “3”. </w:t>
            </w:r>
          </w:p>
        </w:tc>
        <w:tc>
          <w:tcPr>
            <w:tcW w:w="1331" w:type="dxa"/>
          </w:tcPr>
          <w:p w14:paraId="246AD319" w14:textId="77777777" w:rsidR="005B7DC8" w:rsidRPr="006159E6" w:rsidRDefault="005B7DC8" w:rsidP="00482B66">
            <w:pPr>
              <w:pStyle w:val="CellBody"/>
              <w:rPr>
                <w:lang w:val="en-US"/>
              </w:rPr>
            </w:pPr>
            <w:r w:rsidRPr="006159E6">
              <w:rPr>
                <w:lang w:val="en-US"/>
              </w:rPr>
              <w:t>integer</w:t>
            </w:r>
          </w:p>
        </w:tc>
        <w:tc>
          <w:tcPr>
            <w:tcW w:w="851" w:type="dxa"/>
          </w:tcPr>
          <w:p w14:paraId="31311F7A" w14:textId="77777777" w:rsidR="005B7DC8" w:rsidRPr="006159E6" w:rsidRDefault="005B7DC8" w:rsidP="00482B66">
            <w:pPr>
              <w:pStyle w:val="CellBody"/>
              <w:rPr>
                <w:lang w:val="en-US"/>
              </w:rPr>
            </w:pPr>
            <w:r w:rsidRPr="006159E6">
              <w:rPr>
                <w:lang w:val="en-US"/>
              </w:rPr>
              <w:t>3</w:t>
            </w:r>
          </w:p>
        </w:tc>
      </w:tr>
      <w:tr w:rsidR="005B7DC8" w:rsidRPr="006159E6" w14:paraId="75A67048" w14:textId="77777777" w:rsidTr="00482B66">
        <w:trPr>
          <w:cantSplit/>
        </w:trPr>
        <w:tc>
          <w:tcPr>
            <w:tcW w:w="1843" w:type="dxa"/>
          </w:tcPr>
          <w:p w14:paraId="19ABDE84" w14:textId="77777777" w:rsidR="005B7DC8" w:rsidRPr="006159E6" w:rsidRDefault="005B7DC8" w:rsidP="00482B66">
            <w:pPr>
              <w:pStyle w:val="CellBody"/>
              <w:rPr>
                <w:lang w:val="en-US"/>
              </w:rPr>
            </w:pPr>
            <w:r w:rsidRPr="006159E6">
              <w:rPr>
                <w:lang w:val="en-US"/>
              </w:rPr>
              <w:t>PeriodType</w:t>
            </w:r>
          </w:p>
        </w:tc>
        <w:tc>
          <w:tcPr>
            <w:tcW w:w="5473" w:type="dxa"/>
          </w:tcPr>
          <w:p w14:paraId="71843369"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77B52B97" w14:textId="77777777" w:rsidR="005B7DC8" w:rsidRPr="006159E6" w:rsidRDefault="005B7DC8" w:rsidP="00ED3F3F">
            <w:pPr>
              <w:pStyle w:val="values"/>
            </w:pPr>
            <w:r w:rsidRPr="006159E6">
              <w:t>D</w:t>
            </w:r>
            <w:r>
              <w:t xml:space="preserve"> = Day</w:t>
            </w:r>
          </w:p>
          <w:p w14:paraId="7C564826" w14:textId="77777777" w:rsidR="005B7DC8" w:rsidRPr="006159E6" w:rsidRDefault="005B7DC8" w:rsidP="00ED3F3F">
            <w:pPr>
              <w:pStyle w:val="values"/>
            </w:pPr>
            <w:r w:rsidRPr="006159E6">
              <w:t>W</w:t>
            </w:r>
            <w:r>
              <w:t xml:space="preserve"> = Week</w:t>
            </w:r>
          </w:p>
          <w:p w14:paraId="151AC33B" w14:textId="77777777" w:rsidR="005B7DC8" w:rsidRPr="006159E6" w:rsidRDefault="005B7DC8" w:rsidP="00ED3F3F">
            <w:pPr>
              <w:pStyle w:val="values"/>
            </w:pPr>
            <w:r w:rsidRPr="006159E6">
              <w:t>M</w:t>
            </w:r>
            <w:r>
              <w:t xml:space="preserve"> = Month</w:t>
            </w:r>
          </w:p>
          <w:p w14:paraId="3EC077CA" w14:textId="77777777" w:rsidR="005B7DC8" w:rsidRPr="006159E6" w:rsidRDefault="005B7DC8" w:rsidP="00ED3F3F">
            <w:pPr>
              <w:pStyle w:val="values"/>
            </w:pPr>
            <w:r w:rsidRPr="006159E6">
              <w:t>Y</w:t>
            </w:r>
            <w:r>
              <w:t xml:space="preserve"> = Year</w:t>
            </w:r>
          </w:p>
          <w:p w14:paraId="78C0538D" w14:textId="77777777" w:rsidR="005B7DC8" w:rsidRPr="006159E6" w:rsidRDefault="005B7DC8" w:rsidP="00ED3F3F">
            <w:pPr>
              <w:pStyle w:val="values"/>
            </w:pPr>
            <w:r w:rsidRPr="006159E6">
              <w:t>T</w:t>
            </w:r>
            <w:r>
              <w:t xml:space="preserve"> = Term</w:t>
            </w:r>
          </w:p>
          <w:p w14:paraId="055239E5" w14:textId="77777777" w:rsidR="005B7DC8" w:rsidRPr="006159E6" w:rsidRDefault="005B7DC8" w:rsidP="00482B66">
            <w:pPr>
              <w:pStyle w:val="CellBody"/>
              <w:rPr>
                <w:bCs/>
                <w:lang w:val="en-US"/>
              </w:rPr>
            </w:pPr>
            <w:r>
              <w:rPr>
                <w:bCs/>
                <w:lang w:val="en-US"/>
              </w:rPr>
              <w:t xml:space="preserve">For more information, see the FpML web site (ref ID </w:t>
            </w:r>
            <w:r>
              <w:rPr>
                <w:bCs/>
                <w:lang w:val="en-US"/>
              </w:rPr>
              <w:fldChar w:fldCharType="begin"/>
            </w:r>
            <w:r>
              <w:rPr>
                <w:bCs/>
                <w:lang w:val="en-US"/>
              </w:rPr>
              <w:instrText xml:space="preserve"> REF _Ref455157935 \r \h </w:instrText>
            </w:r>
            <w:r>
              <w:rPr>
                <w:bCs/>
                <w:lang w:val="en-US"/>
              </w:rPr>
            </w:r>
            <w:r>
              <w:rPr>
                <w:bCs/>
                <w:lang w:val="en-US"/>
              </w:rPr>
              <w:fldChar w:fldCharType="separate"/>
            </w:r>
            <w:r w:rsidR="00D7069B">
              <w:rPr>
                <w:bCs/>
                <w:lang w:val="en-US"/>
              </w:rPr>
              <w:t>[7]</w:t>
            </w:r>
            <w:r>
              <w:rPr>
                <w:bCs/>
                <w:lang w:val="en-US"/>
              </w:rPr>
              <w:fldChar w:fldCharType="end"/>
            </w:r>
            <w:r>
              <w:rPr>
                <w:bCs/>
                <w:lang w:val="en-US"/>
              </w:rPr>
              <w:t>).</w:t>
            </w:r>
          </w:p>
        </w:tc>
        <w:tc>
          <w:tcPr>
            <w:tcW w:w="1331" w:type="dxa"/>
          </w:tcPr>
          <w:p w14:paraId="3E83A86F" w14:textId="77777777" w:rsidR="005B7DC8" w:rsidRPr="006159E6" w:rsidRDefault="005B7DC8" w:rsidP="00482B66">
            <w:pPr>
              <w:pStyle w:val="CellBody"/>
              <w:rPr>
                <w:lang w:val="en-US"/>
              </w:rPr>
            </w:pPr>
            <w:r w:rsidRPr="006159E6">
              <w:rPr>
                <w:lang w:val="en-US"/>
              </w:rPr>
              <w:t>string</w:t>
            </w:r>
          </w:p>
        </w:tc>
        <w:tc>
          <w:tcPr>
            <w:tcW w:w="851" w:type="dxa"/>
          </w:tcPr>
          <w:p w14:paraId="5BE18489" w14:textId="77777777" w:rsidR="005B7DC8" w:rsidRPr="006159E6" w:rsidRDefault="005B7DC8" w:rsidP="00482B66">
            <w:pPr>
              <w:pStyle w:val="CellBody"/>
              <w:rPr>
                <w:lang w:val="en-US"/>
              </w:rPr>
            </w:pPr>
          </w:p>
        </w:tc>
      </w:tr>
      <w:tr w:rsidR="005B7DC8" w:rsidRPr="006159E6" w14:paraId="700D7186" w14:textId="77777777" w:rsidTr="00482B66">
        <w:trPr>
          <w:cantSplit/>
        </w:trPr>
        <w:tc>
          <w:tcPr>
            <w:tcW w:w="1843" w:type="dxa"/>
          </w:tcPr>
          <w:p w14:paraId="0D2E654F" w14:textId="77777777" w:rsidR="005B7DC8" w:rsidRPr="006159E6" w:rsidRDefault="005B7DC8" w:rsidP="00482B66">
            <w:pPr>
              <w:pStyle w:val="CellBody"/>
              <w:rPr>
                <w:lang w:val="en-US"/>
              </w:rPr>
            </w:pPr>
            <w:r w:rsidRPr="006159E6">
              <w:rPr>
                <w:lang w:val="en-US"/>
              </w:rPr>
              <w:t>PipelineName</w:t>
            </w:r>
            <w:r w:rsidRPr="006159E6">
              <w:rPr>
                <w:lang w:val="en-US"/>
              </w:rPr>
              <w:softHyphen/>
              <w:t>Type</w:t>
            </w:r>
          </w:p>
        </w:tc>
        <w:tc>
          <w:tcPr>
            <w:tcW w:w="5473" w:type="dxa"/>
          </w:tcPr>
          <w:p w14:paraId="47F13195" w14:textId="77777777" w:rsidR="005B7DC8" w:rsidRPr="006159E6" w:rsidRDefault="005B7DC8" w:rsidP="00482B66">
            <w:pPr>
              <w:pStyle w:val="CellBody"/>
              <w:rPr>
                <w:lang w:val="en-US"/>
              </w:rPr>
            </w:pPr>
            <w:r w:rsidRPr="006159E6">
              <w:rPr>
                <w:lang w:val="en-US"/>
              </w:rPr>
              <w:t xml:space="preserve">The set of valid values </w:t>
            </w:r>
            <w:r>
              <w:rPr>
                <w:lang w:val="en-US"/>
              </w:rPr>
              <w:t>is</w:t>
            </w:r>
            <w:r w:rsidRPr="006159E6">
              <w:rPr>
                <w:lang w:val="en-US"/>
              </w:rPr>
              <w:t xml:space="preserve"> specified on</w:t>
            </w:r>
            <w:r>
              <w:rPr>
                <w:lang w:val="en-US"/>
              </w:rPr>
              <w:t xml:space="preserve"> the EFET web site </w:t>
            </w:r>
            <w:r w:rsidRPr="006159E6">
              <w:rPr>
                <w:lang w:val="en-US"/>
              </w:rPr>
              <w:t xml:space="preserve">in </w:t>
            </w:r>
            <w:r w:rsidRPr="00465DD3">
              <w:rPr>
                <w:lang w:val="en-US"/>
              </w:rPr>
              <w:t xml:space="preserve">PipelineNameType </w:t>
            </w:r>
            <w:r>
              <w:rPr>
                <w:lang w:val="en-US"/>
              </w:rPr>
              <w:t xml:space="preserve">table in </w:t>
            </w:r>
            <w:r w:rsidRPr="006159E6">
              <w:rPr>
                <w:lang w:val="en-US"/>
              </w:rPr>
              <w:t>the Static Data section</w:t>
            </w:r>
            <w:r>
              <w:rPr>
                <w:lang w:val="en-US"/>
              </w:rPr>
              <w:t xml:space="preserve"> (see ref ID </w:t>
            </w:r>
            <w:r>
              <w:rPr>
                <w:lang w:val="en-US"/>
              </w:rPr>
              <w:fldChar w:fldCharType="begin"/>
            </w:r>
            <w:r>
              <w:rPr>
                <w:lang w:val="en-US"/>
              </w:rPr>
              <w:instrText xml:space="preserve"> REF _Ref454200837 \r \h </w:instrText>
            </w:r>
            <w:r>
              <w:rPr>
                <w:lang w:val="en-US"/>
              </w:rPr>
            </w:r>
            <w:r>
              <w:rPr>
                <w:lang w:val="en-US"/>
              </w:rPr>
              <w:fldChar w:fldCharType="separate"/>
            </w:r>
            <w:r w:rsidR="00D7069B">
              <w:rPr>
                <w:lang w:val="en-US"/>
              </w:rPr>
              <w:t>[1]</w:t>
            </w:r>
            <w:r>
              <w:rPr>
                <w:lang w:val="en-US"/>
              </w:rPr>
              <w:fldChar w:fldCharType="end"/>
            </w:r>
            <w:r>
              <w:rPr>
                <w:lang w:val="en-US"/>
              </w:rPr>
              <w:t>)</w:t>
            </w:r>
            <w:r w:rsidRPr="006159E6">
              <w:rPr>
                <w:lang w:val="en-US"/>
              </w:rPr>
              <w:t>.</w:t>
            </w:r>
          </w:p>
        </w:tc>
        <w:tc>
          <w:tcPr>
            <w:tcW w:w="1331" w:type="dxa"/>
          </w:tcPr>
          <w:p w14:paraId="0B080F94" w14:textId="77777777" w:rsidR="005B7DC8" w:rsidRPr="006159E6" w:rsidRDefault="005B7DC8" w:rsidP="00482B66">
            <w:pPr>
              <w:pStyle w:val="CellBody"/>
              <w:rPr>
                <w:lang w:val="en-US"/>
              </w:rPr>
            </w:pPr>
            <w:r w:rsidRPr="006159E6">
              <w:rPr>
                <w:lang w:val="en-US"/>
              </w:rPr>
              <w:t>string</w:t>
            </w:r>
          </w:p>
        </w:tc>
        <w:tc>
          <w:tcPr>
            <w:tcW w:w="851" w:type="dxa"/>
          </w:tcPr>
          <w:p w14:paraId="4F4A4A33" w14:textId="77777777" w:rsidR="005B7DC8" w:rsidRPr="006159E6" w:rsidRDefault="005B7DC8" w:rsidP="00482B66">
            <w:pPr>
              <w:pStyle w:val="CellBody"/>
              <w:rPr>
                <w:lang w:val="en-US"/>
              </w:rPr>
            </w:pPr>
            <w:r w:rsidRPr="006159E6">
              <w:rPr>
                <w:lang w:val="en-US"/>
              </w:rPr>
              <w:t>255</w:t>
            </w:r>
          </w:p>
        </w:tc>
      </w:tr>
      <w:tr w:rsidR="005B7DC8" w:rsidRPr="006159E6" w14:paraId="112D5DCF" w14:textId="77777777" w:rsidTr="00482B66">
        <w:trPr>
          <w:cantSplit/>
        </w:trPr>
        <w:tc>
          <w:tcPr>
            <w:tcW w:w="1843" w:type="dxa"/>
          </w:tcPr>
          <w:p w14:paraId="4EC90A34" w14:textId="77777777" w:rsidR="005B7DC8" w:rsidRPr="006159E6" w:rsidRDefault="005B7DC8" w:rsidP="00482B66">
            <w:pPr>
              <w:pStyle w:val="CellBody"/>
              <w:rPr>
                <w:lang w:val="en-US"/>
              </w:rPr>
            </w:pPr>
            <w:r w:rsidRPr="006159E6">
              <w:rPr>
                <w:lang w:val="en-US"/>
              </w:rPr>
              <w:t>PortfolioCode</w:t>
            </w:r>
            <w:r w:rsidRPr="006159E6">
              <w:rPr>
                <w:lang w:val="en-US"/>
              </w:rPr>
              <w:softHyphen/>
              <w:t>Type</w:t>
            </w:r>
          </w:p>
        </w:tc>
        <w:tc>
          <w:tcPr>
            <w:tcW w:w="5473" w:type="dxa"/>
          </w:tcPr>
          <w:p w14:paraId="555BBF32" w14:textId="77777777" w:rsidR="002D4F04" w:rsidRDefault="005B7DC8" w:rsidP="00482B66">
            <w:pPr>
              <w:pStyle w:val="CellBody"/>
              <w:rPr>
                <w:ins w:id="2234" w:author="Autor"/>
                <w:lang w:val="en-US"/>
              </w:rPr>
            </w:pPr>
            <w:r w:rsidRPr="006159E6">
              <w:rPr>
                <w:lang w:val="en-US"/>
              </w:rPr>
              <w:t>An internal code identifying a portfolio</w:t>
            </w:r>
            <w:ins w:id="2235" w:author="Autor">
              <w:r w:rsidR="002D4F04">
                <w:rPr>
                  <w:lang w:val="en-US"/>
                </w:rPr>
                <w:t>. The following characters are allowed:</w:t>
              </w:r>
            </w:ins>
          </w:p>
          <w:p w14:paraId="3CB1F38B" w14:textId="79D7333A" w:rsidR="005B7DC8" w:rsidRDefault="0076028F" w:rsidP="002D4F04">
            <w:pPr>
              <w:pStyle w:val="values"/>
              <w:rPr>
                <w:ins w:id="2236" w:author="Autor"/>
              </w:rPr>
            </w:pPr>
            <w:ins w:id="2237" w:author="Autor">
              <w:r>
                <w:t>A</w:t>
              </w:r>
              <w:r w:rsidR="002D4F04">
                <w:t>lphanumeric characters</w:t>
              </w:r>
            </w:ins>
          </w:p>
          <w:p w14:paraId="51963280" w14:textId="77777777" w:rsidR="002D4F04" w:rsidRDefault="0076028F" w:rsidP="0076028F">
            <w:pPr>
              <w:pStyle w:val="values"/>
              <w:rPr>
                <w:ins w:id="2238" w:author="Autor"/>
              </w:rPr>
            </w:pPr>
            <w:ins w:id="2239" w:author="Autor">
              <w:r>
                <w:t>C</w:t>
              </w:r>
              <w:r w:rsidR="00DE0035">
                <w:t xml:space="preserve">olon (:), </w:t>
              </w:r>
              <w:r w:rsidR="002D4F04">
                <w:t>period (</w:t>
              </w:r>
              <w:r w:rsidR="002D4F04" w:rsidRPr="00B56615">
                <w:t>.</w:t>
              </w:r>
              <w:r w:rsidR="002D4F04">
                <w:t>), hyphen</w:t>
              </w:r>
              <w:r w:rsidR="002D4F04" w:rsidRPr="00B56615">
                <w:t xml:space="preserve"> </w:t>
              </w:r>
              <w:r w:rsidR="002D4F04">
                <w:t>(</w:t>
              </w:r>
              <w:r w:rsidR="002D4F04" w:rsidRPr="00B56615">
                <w:t>-</w:t>
              </w:r>
              <w:r w:rsidR="00DE0035">
                <w:t>) and</w:t>
              </w:r>
              <w:r w:rsidR="002D4F04">
                <w:t xml:space="preserve"> underscore (_)</w:t>
              </w:r>
            </w:ins>
          </w:p>
          <w:p w14:paraId="119955B8" w14:textId="446EB60D" w:rsidR="00FA0A30" w:rsidRPr="006159E6" w:rsidRDefault="00FA0A30" w:rsidP="00FA0A30">
            <w:pPr>
              <w:pStyle w:val="CellBody"/>
            </w:pPr>
            <w:ins w:id="2240" w:author="Autor">
              <w:r w:rsidRPr="006505AC">
                <w:rPr>
                  <w:rStyle w:val="Fett"/>
                </w:rPr>
                <w:t>Note</w:t>
              </w:r>
              <w:r>
                <w:t>: The special characters may not be present at the beginning or end of the string.</w:t>
              </w:r>
            </w:ins>
          </w:p>
        </w:tc>
        <w:tc>
          <w:tcPr>
            <w:tcW w:w="1331" w:type="dxa"/>
          </w:tcPr>
          <w:p w14:paraId="427A2BBE" w14:textId="77777777" w:rsidR="005B7DC8" w:rsidRPr="006159E6" w:rsidRDefault="005B7DC8" w:rsidP="00482B66">
            <w:pPr>
              <w:pStyle w:val="CellBody"/>
              <w:rPr>
                <w:lang w:val="en-US"/>
              </w:rPr>
            </w:pPr>
            <w:r w:rsidRPr="006159E6">
              <w:rPr>
                <w:lang w:val="en-US"/>
              </w:rPr>
              <w:t>string</w:t>
            </w:r>
          </w:p>
        </w:tc>
        <w:tc>
          <w:tcPr>
            <w:tcW w:w="851" w:type="dxa"/>
          </w:tcPr>
          <w:p w14:paraId="63ECDED4" w14:textId="5EA2521C" w:rsidR="005B7DC8" w:rsidRPr="006159E6" w:rsidRDefault="00F863C3" w:rsidP="00482B66">
            <w:pPr>
              <w:pStyle w:val="CellBody"/>
              <w:rPr>
                <w:lang w:val="en-US"/>
              </w:rPr>
            </w:pPr>
            <w:ins w:id="2241" w:author="Autor">
              <w:r>
                <w:rPr>
                  <w:lang w:val="en-US"/>
                </w:rPr>
                <w:t>52</w:t>
              </w:r>
            </w:ins>
            <w:del w:id="2242" w:author="Autor">
              <w:r w:rsidR="005B7DC8" w:rsidRPr="006159E6" w:rsidDel="00F863C3">
                <w:rPr>
                  <w:lang w:val="en-US"/>
                </w:rPr>
                <w:delText>20</w:delText>
              </w:r>
            </w:del>
          </w:p>
        </w:tc>
      </w:tr>
      <w:tr w:rsidR="005B7DC8" w:rsidRPr="006159E6" w14:paraId="17B48F99" w14:textId="77777777" w:rsidTr="00482B66">
        <w:trPr>
          <w:cantSplit/>
        </w:trPr>
        <w:tc>
          <w:tcPr>
            <w:tcW w:w="1843" w:type="dxa"/>
          </w:tcPr>
          <w:p w14:paraId="14748C2B" w14:textId="3BC2BFF3" w:rsidR="005B7DC8" w:rsidRPr="006159E6" w:rsidRDefault="005B7DC8" w:rsidP="00482B66">
            <w:pPr>
              <w:pStyle w:val="CellBody"/>
              <w:rPr>
                <w:lang w:val="en-US"/>
              </w:rPr>
            </w:pPr>
            <w:r w:rsidRPr="006159E6">
              <w:rPr>
                <w:lang w:val="en-US"/>
              </w:rPr>
              <w:t>PriceNotation</w:t>
            </w:r>
            <w:r w:rsidRPr="006159E6">
              <w:rPr>
                <w:lang w:val="en-US"/>
              </w:rPr>
              <w:softHyphen/>
              <w:t>Type</w:t>
            </w:r>
          </w:p>
        </w:tc>
        <w:tc>
          <w:tcPr>
            <w:tcW w:w="5473" w:type="dxa"/>
          </w:tcPr>
          <w:p w14:paraId="5632096A" w14:textId="1AB6FF0E" w:rsidR="00F5136F" w:rsidRPr="006159E6" w:rsidRDefault="005B7DC8" w:rsidP="00ED3F3F">
            <w:pPr>
              <w:pStyle w:val="condition1"/>
            </w:pPr>
            <w:r>
              <w:t>Three-</w:t>
            </w:r>
            <w:r w:rsidRPr="006159E6">
              <w:t>character currency code</w:t>
            </w:r>
            <w:r>
              <w:t xml:space="preserve"> as defined by </w:t>
            </w:r>
            <w:r w:rsidRPr="006159E6">
              <w:t xml:space="preserve">ISO 4217 </w:t>
            </w:r>
            <w:r>
              <w:t xml:space="preserve">or </w:t>
            </w:r>
            <w:r w:rsidRPr="006159E6">
              <w:t>the value “100” to represent ‘percentage’.</w:t>
            </w:r>
          </w:p>
        </w:tc>
        <w:tc>
          <w:tcPr>
            <w:tcW w:w="1331" w:type="dxa"/>
          </w:tcPr>
          <w:p w14:paraId="589FFF66" w14:textId="7963716F" w:rsidR="005B7DC8" w:rsidRPr="006159E6" w:rsidRDefault="005B7DC8" w:rsidP="00482B66">
            <w:pPr>
              <w:pStyle w:val="CellBody"/>
              <w:rPr>
                <w:lang w:val="en-US"/>
              </w:rPr>
            </w:pPr>
            <w:r w:rsidRPr="006159E6">
              <w:rPr>
                <w:lang w:val="en-US"/>
              </w:rPr>
              <w:t>string</w:t>
            </w:r>
          </w:p>
        </w:tc>
        <w:tc>
          <w:tcPr>
            <w:tcW w:w="851" w:type="dxa"/>
          </w:tcPr>
          <w:p w14:paraId="0D15C85F" w14:textId="77777777" w:rsidR="005B7DC8" w:rsidRPr="006159E6" w:rsidRDefault="005B7DC8" w:rsidP="00482B66">
            <w:pPr>
              <w:pStyle w:val="CellBody"/>
              <w:rPr>
                <w:lang w:val="en-US"/>
              </w:rPr>
            </w:pPr>
          </w:p>
        </w:tc>
      </w:tr>
      <w:tr w:rsidR="005B7DC8" w:rsidRPr="006159E6" w14:paraId="71505ECD" w14:textId="77777777" w:rsidTr="00482B66">
        <w:trPr>
          <w:cantSplit/>
        </w:trPr>
        <w:tc>
          <w:tcPr>
            <w:tcW w:w="1843" w:type="dxa"/>
          </w:tcPr>
          <w:p w14:paraId="04F5A512" w14:textId="77777777" w:rsidR="005B7DC8" w:rsidRPr="006159E6" w:rsidRDefault="005B7DC8" w:rsidP="00482B66">
            <w:pPr>
              <w:pStyle w:val="CellBody"/>
              <w:rPr>
                <w:lang w:val="en-US"/>
              </w:rPr>
            </w:pPr>
            <w:r w:rsidRPr="006159E6">
              <w:rPr>
                <w:lang w:val="en-US"/>
              </w:rPr>
              <w:t>PriceType</w:t>
            </w:r>
          </w:p>
        </w:tc>
        <w:tc>
          <w:tcPr>
            <w:tcW w:w="5473" w:type="dxa"/>
          </w:tcPr>
          <w:p w14:paraId="5ECA57C3" w14:textId="77777777" w:rsidR="005B7DC8" w:rsidRPr="006159E6" w:rsidRDefault="005B7DC8" w:rsidP="00482B66">
            <w:pPr>
              <w:pStyle w:val="CellBody"/>
              <w:rPr>
                <w:lang w:val="en-US"/>
              </w:rPr>
            </w:pPr>
            <w:r w:rsidRPr="006159E6">
              <w:rPr>
                <w:lang w:val="en-US"/>
              </w:rPr>
              <w:t xml:space="preserve">The price in some currency. Positive </w:t>
            </w:r>
            <w:r>
              <w:rPr>
                <w:lang w:val="en-US"/>
              </w:rPr>
              <w:t>and negative values are permitted</w:t>
            </w:r>
            <w:r w:rsidRPr="006159E6">
              <w:rPr>
                <w:lang w:val="en-US"/>
              </w:rPr>
              <w:t>.</w:t>
            </w:r>
          </w:p>
        </w:tc>
        <w:tc>
          <w:tcPr>
            <w:tcW w:w="1331" w:type="dxa"/>
          </w:tcPr>
          <w:p w14:paraId="1395C4D6" w14:textId="77777777" w:rsidR="005B7DC8" w:rsidRPr="006159E6" w:rsidRDefault="005B7DC8" w:rsidP="00482B66">
            <w:pPr>
              <w:pStyle w:val="CellBody"/>
              <w:rPr>
                <w:lang w:val="en-US"/>
              </w:rPr>
            </w:pPr>
            <w:r w:rsidRPr="006159E6">
              <w:rPr>
                <w:lang w:val="en-US"/>
              </w:rPr>
              <w:t>decimal</w:t>
            </w:r>
          </w:p>
        </w:tc>
        <w:tc>
          <w:tcPr>
            <w:tcW w:w="851" w:type="dxa"/>
          </w:tcPr>
          <w:p w14:paraId="73ACF5EB" w14:textId="77777777" w:rsidR="005B7DC8" w:rsidRDefault="005B7DC8" w:rsidP="00482B66">
            <w:pPr>
              <w:pStyle w:val="CellBody"/>
              <w:rPr>
                <w:lang w:val="en-US"/>
              </w:rPr>
            </w:pPr>
          </w:p>
          <w:p w14:paraId="4D6330B5" w14:textId="77777777" w:rsidR="005B7DC8" w:rsidRPr="006159E6" w:rsidRDefault="005B7DC8" w:rsidP="00482B66">
            <w:pPr>
              <w:pStyle w:val="CellBody"/>
              <w:rPr>
                <w:lang w:val="en-US"/>
              </w:rPr>
            </w:pPr>
          </w:p>
        </w:tc>
      </w:tr>
      <w:tr w:rsidR="005B7DC8" w:rsidRPr="006159E6" w14:paraId="7E08C1CD" w14:textId="77777777" w:rsidTr="00482B66">
        <w:trPr>
          <w:cantSplit/>
        </w:trPr>
        <w:tc>
          <w:tcPr>
            <w:tcW w:w="1843" w:type="dxa"/>
          </w:tcPr>
          <w:p w14:paraId="3351D084" w14:textId="77777777" w:rsidR="005B7DC8" w:rsidRPr="006159E6" w:rsidRDefault="005B7DC8" w:rsidP="00482B66">
            <w:pPr>
              <w:pStyle w:val="CellBody"/>
              <w:rPr>
                <w:lang w:val="en-US"/>
              </w:rPr>
            </w:pPr>
            <w:r w:rsidRPr="006159E6">
              <w:rPr>
                <w:lang w:val="en-US"/>
              </w:rPr>
              <w:t>PricingDateType</w:t>
            </w:r>
          </w:p>
        </w:tc>
        <w:tc>
          <w:tcPr>
            <w:tcW w:w="5473" w:type="dxa"/>
          </w:tcPr>
          <w:p w14:paraId="64B91D1C"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2C9EAE1D" w14:textId="77777777" w:rsidR="005B7DC8" w:rsidRPr="006159E6" w:rsidRDefault="005B7DC8" w:rsidP="00ED3F3F">
            <w:pPr>
              <w:pStyle w:val="values"/>
            </w:pPr>
            <w:r w:rsidRPr="006159E6">
              <w:t>CBD: Each commodity business day</w:t>
            </w:r>
          </w:p>
          <w:p w14:paraId="5E8A5A70" w14:textId="77777777" w:rsidR="005B7DC8" w:rsidRPr="006159E6" w:rsidRDefault="005B7DC8" w:rsidP="00ED3F3F">
            <w:pPr>
              <w:pStyle w:val="values"/>
            </w:pPr>
            <w:r w:rsidRPr="006159E6">
              <w:t xml:space="preserve">Monday: Each Monday if it is a commodity business day </w:t>
            </w:r>
          </w:p>
          <w:p w14:paraId="7CBC5499" w14:textId="77777777" w:rsidR="005B7DC8" w:rsidRPr="006159E6" w:rsidRDefault="005B7DC8" w:rsidP="00ED3F3F">
            <w:pPr>
              <w:pStyle w:val="values"/>
            </w:pPr>
            <w:r w:rsidRPr="006159E6">
              <w:t xml:space="preserve">Tuesday: Each Tuesday if it is a commodity business day </w:t>
            </w:r>
          </w:p>
          <w:p w14:paraId="60067095" w14:textId="77777777" w:rsidR="005B7DC8" w:rsidRPr="006159E6" w:rsidRDefault="005B7DC8" w:rsidP="00ED3F3F">
            <w:pPr>
              <w:pStyle w:val="values"/>
            </w:pPr>
            <w:r w:rsidRPr="006159E6">
              <w:t xml:space="preserve">Wednesday: Each Wednesday if it is a commodity business day </w:t>
            </w:r>
          </w:p>
          <w:p w14:paraId="7219FFD5" w14:textId="77777777" w:rsidR="005B7DC8" w:rsidRPr="006159E6" w:rsidRDefault="005B7DC8" w:rsidP="00ED3F3F">
            <w:pPr>
              <w:pStyle w:val="values"/>
            </w:pPr>
            <w:r w:rsidRPr="006159E6">
              <w:t xml:space="preserve">Thursday: Each Thursday if it is a commodity business day </w:t>
            </w:r>
          </w:p>
          <w:p w14:paraId="6A788A4F" w14:textId="77777777" w:rsidR="005B7DC8" w:rsidRPr="006159E6" w:rsidRDefault="005B7DC8" w:rsidP="00ED3F3F">
            <w:pPr>
              <w:pStyle w:val="values"/>
            </w:pPr>
            <w:r w:rsidRPr="006159E6">
              <w:t xml:space="preserve">Friday: Each Friday if it is a commodity business day </w:t>
            </w:r>
          </w:p>
          <w:p w14:paraId="2D5EE353" w14:textId="77777777" w:rsidR="005B7DC8" w:rsidRPr="006159E6" w:rsidRDefault="005B7DC8" w:rsidP="00ED3F3F">
            <w:pPr>
              <w:pStyle w:val="values"/>
            </w:pPr>
            <w:r w:rsidRPr="006159E6">
              <w:t xml:space="preserve">Saturday: Each Saturday if it is a commodity business day </w:t>
            </w:r>
          </w:p>
          <w:p w14:paraId="2C43ACD6" w14:textId="77777777" w:rsidR="005B7DC8" w:rsidRPr="006159E6" w:rsidRDefault="005B7DC8" w:rsidP="00ED3F3F">
            <w:pPr>
              <w:pStyle w:val="values"/>
            </w:pPr>
            <w:r w:rsidRPr="006159E6">
              <w:t xml:space="preserve">Sunday: Each Sunday if it is a commodity business day </w:t>
            </w:r>
          </w:p>
          <w:p w14:paraId="3B4A64BC" w14:textId="77777777" w:rsidR="005B7DC8" w:rsidRPr="006159E6" w:rsidRDefault="005B7DC8" w:rsidP="00ED3F3F">
            <w:pPr>
              <w:pStyle w:val="values"/>
            </w:pPr>
            <w:r w:rsidRPr="006159E6">
              <w:t>Monthly: On the same day each month</w:t>
            </w:r>
            <w:r>
              <w:t>. T</w:t>
            </w:r>
            <w:r w:rsidRPr="006159E6">
              <w:t xml:space="preserve">he actual day is not defined but is considered to be known to the counterparties and </w:t>
            </w:r>
            <w:r>
              <w:t xml:space="preserve">the </w:t>
            </w:r>
            <w:r w:rsidRPr="006159E6">
              <w:t>broker</w:t>
            </w:r>
            <w:r>
              <w:t>.</w:t>
            </w:r>
          </w:p>
        </w:tc>
        <w:tc>
          <w:tcPr>
            <w:tcW w:w="1331" w:type="dxa"/>
          </w:tcPr>
          <w:p w14:paraId="300755B7" w14:textId="77777777" w:rsidR="005B7DC8" w:rsidRPr="006159E6" w:rsidRDefault="005B7DC8" w:rsidP="00482B66">
            <w:pPr>
              <w:pStyle w:val="CellBody"/>
              <w:rPr>
                <w:lang w:val="en-US"/>
              </w:rPr>
            </w:pPr>
            <w:r w:rsidRPr="006159E6">
              <w:rPr>
                <w:lang w:val="en-US"/>
              </w:rPr>
              <w:t>NMTOKEN</w:t>
            </w:r>
          </w:p>
        </w:tc>
        <w:tc>
          <w:tcPr>
            <w:tcW w:w="851" w:type="dxa"/>
          </w:tcPr>
          <w:p w14:paraId="24702A05" w14:textId="77777777" w:rsidR="005B7DC8" w:rsidRPr="006159E6" w:rsidRDefault="005B7DC8" w:rsidP="00482B66">
            <w:pPr>
              <w:pStyle w:val="CellBody"/>
              <w:rPr>
                <w:lang w:val="en-US"/>
              </w:rPr>
            </w:pPr>
          </w:p>
        </w:tc>
      </w:tr>
      <w:tr w:rsidR="00A04BF6" w:rsidRPr="006159E6" w14:paraId="728AD504" w14:textId="77777777" w:rsidTr="00482B66">
        <w:trPr>
          <w:cantSplit/>
        </w:trPr>
        <w:tc>
          <w:tcPr>
            <w:tcW w:w="1843" w:type="dxa"/>
          </w:tcPr>
          <w:p w14:paraId="30FFDA52" w14:textId="469CF6BD" w:rsidR="00A04BF6" w:rsidRPr="006159E6" w:rsidRDefault="00A04BF6" w:rsidP="00482B66">
            <w:pPr>
              <w:pStyle w:val="CellBody"/>
              <w:rPr>
                <w:lang w:val="en-US"/>
              </w:rPr>
            </w:pPr>
            <w:r w:rsidRPr="006159E6">
              <w:rPr>
                <w:lang w:val="en-US"/>
              </w:rPr>
              <w:t>ProductGrade</w:t>
            </w:r>
            <w:r w:rsidRPr="006159E6">
              <w:rPr>
                <w:lang w:val="en-US"/>
              </w:rPr>
              <w:softHyphen/>
              <w:t>Type</w:t>
            </w:r>
          </w:p>
        </w:tc>
        <w:tc>
          <w:tcPr>
            <w:tcW w:w="5473" w:type="dxa"/>
          </w:tcPr>
          <w:p w14:paraId="62675793" w14:textId="77777777" w:rsidR="00A04BF6" w:rsidRPr="006159E6" w:rsidRDefault="00A04BF6" w:rsidP="00482B66">
            <w:pPr>
              <w:pStyle w:val="CellBody"/>
              <w:rPr>
                <w:lang w:val="en-US"/>
              </w:rPr>
            </w:pPr>
            <w:r w:rsidRPr="006159E6">
              <w:rPr>
                <w:lang w:val="en-US"/>
              </w:rPr>
              <w:t xml:space="preserve">The set of valid values </w:t>
            </w:r>
            <w:r>
              <w:rPr>
                <w:lang w:val="en-US"/>
              </w:rPr>
              <w:t>is</w:t>
            </w:r>
            <w:r w:rsidRPr="006159E6">
              <w:rPr>
                <w:lang w:val="en-US"/>
              </w:rPr>
              <w:t xml:space="preserve"> specified on</w:t>
            </w:r>
            <w:r>
              <w:rPr>
                <w:lang w:val="en-US"/>
              </w:rPr>
              <w:t xml:space="preserve"> the EFET web site </w:t>
            </w:r>
            <w:r w:rsidRPr="006159E6">
              <w:rPr>
                <w:lang w:val="en-US"/>
              </w:rPr>
              <w:t xml:space="preserve">in the </w:t>
            </w:r>
            <w:r>
              <w:t xml:space="preserve">ProductGradeType table in the </w:t>
            </w:r>
            <w:r w:rsidRPr="006159E6">
              <w:rPr>
                <w:lang w:val="en-US"/>
              </w:rPr>
              <w:t>Static Data section</w:t>
            </w:r>
            <w:r>
              <w:rPr>
                <w:lang w:val="en-US"/>
              </w:rPr>
              <w:t xml:space="preserve"> (see ref ID </w:t>
            </w:r>
            <w:r>
              <w:rPr>
                <w:lang w:val="en-US"/>
              </w:rPr>
              <w:fldChar w:fldCharType="begin"/>
            </w:r>
            <w:r>
              <w:rPr>
                <w:lang w:val="en-US"/>
              </w:rPr>
              <w:instrText xml:space="preserve"> REF _Ref454200837 \r \h </w:instrText>
            </w:r>
            <w:r>
              <w:rPr>
                <w:lang w:val="en-US"/>
              </w:rPr>
            </w:r>
            <w:r>
              <w:rPr>
                <w:lang w:val="en-US"/>
              </w:rPr>
              <w:fldChar w:fldCharType="separate"/>
            </w:r>
            <w:r w:rsidR="00D7069B">
              <w:rPr>
                <w:lang w:val="en-US"/>
              </w:rPr>
              <w:t>[1]</w:t>
            </w:r>
            <w:r>
              <w:rPr>
                <w:lang w:val="en-US"/>
              </w:rPr>
              <w:fldChar w:fldCharType="end"/>
            </w:r>
            <w:r>
              <w:rPr>
                <w:lang w:val="en-US"/>
              </w:rPr>
              <w:t>)</w:t>
            </w:r>
            <w:r w:rsidRPr="006159E6">
              <w:rPr>
                <w:lang w:val="en-US"/>
              </w:rPr>
              <w:t>.</w:t>
            </w:r>
          </w:p>
        </w:tc>
        <w:tc>
          <w:tcPr>
            <w:tcW w:w="1331" w:type="dxa"/>
          </w:tcPr>
          <w:p w14:paraId="31978FCD" w14:textId="77777777" w:rsidR="00A04BF6" w:rsidRPr="006159E6" w:rsidRDefault="00A04BF6" w:rsidP="00482B66">
            <w:pPr>
              <w:pStyle w:val="CellBody"/>
              <w:rPr>
                <w:lang w:val="en-US"/>
              </w:rPr>
            </w:pPr>
            <w:r w:rsidRPr="006159E6">
              <w:rPr>
                <w:lang w:val="en-US"/>
              </w:rPr>
              <w:t>string</w:t>
            </w:r>
          </w:p>
        </w:tc>
        <w:tc>
          <w:tcPr>
            <w:tcW w:w="851" w:type="dxa"/>
          </w:tcPr>
          <w:p w14:paraId="1E746672" w14:textId="77777777" w:rsidR="00A04BF6" w:rsidRPr="006159E6" w:rsidRDefault="00A04BF6" w:rsidP="00482B66">
            <w:pPr>
              <w:pStyle w:val="CellBody"/>
              <w:rPr>
                <w:lang w:val="en-US"/>
              </w:rPr>
            </w:pPr>
            <w:r w:rsidRPr="006159E6">
              <w:rPr>
                <w:lang w:val="en-US"/>
              </w:rPr>
              <w:t>255</w:t>
            </w:r>
          </w:p>
        </w:tc>
      </w:tr>
      <w:tr w:rsidR="00A04BF6" w:rsidRPr="006159E6" w14:paraId="077E051B" w14:textId="77777777" w:rsidTr="00482B66">
        <w:trPr>
          <w:cantSplit/>
        </w:trPr>
        <w:tc>
          <w:tcPr>
            <w:tcW w:w="1843" w:type="dxa"/>
          </w:tcPr>
          <w:p w14:paraId="531ADDBB" w14:textId="77777777" w:rsidR="00A04BF6" w:rsidRPr="006159E6" w:rsidRDefault="00A04BF6" w:rsidP="00482B66">
            <w:pPr>
              <w:pStyle w:val="CellBody"/>
              <w:rPr>
                <w:lang w:val="en-US"/>
              </w:rPr>
            </w:pPr>
            <w:r w:rsidRPr="006159E6">
              <w:rPr>
                <w:lang w:val="en-US"/>
              </w:rPr>
              <w:t>ProductIDPrefix</w:t>
            </w:r>
            <w:r w:rsidRPr="006159E6">
              <w:rPr>
                <w:lang w:val="en-US"/>
              </w:rPr>
              <w:softHyphen/>
              <w:t>Type</w:t>
            </w:r>
          </w:p>
        </w:tc>
        <w:tc>
          <w:tcPr>
            <w:tcW w:w="5473" w:type="dxa"/>
          </w:tcPr>
          <w:p w14:paraId="48B942B3" w14:textId="77777777" w:rsidR="00A04BF6" w:rsidRDefault="00A04BF6" w:rsidP="00482B66">
            <w:pPr>
              <w:pStyle w:val="CellBody"/>
              <w:rPr>
                <w:lang w:val="en-US"/>
              </w:rPr>
            </w:pPr>
            <w:r w:rsidRPr="006159E6">
              <w:rPr>
                <w:lang w:val="en-US"/>
              </w:rPr>
              <w:t>Enumerated list of prefixes for the product ID value.</w:t>
            </w:r>
          </w:p>
          <w:p w14:paraId="064098DC" w14:textId="77777777" w:rsidR="00A04BF6" w:rsidRPr="006159E6" w:rsidRDefault="00A04BF6" w:rsidP="00482B66">
            <w:pPr>
              <w:pStyle w:val="CellBody"/>
              <w:rPr>
                <w:lang w:val="en-US"/>
              </w:rPr>
            </w:pPr>
            <w:r>
              <w:rPr>
                <w:lang w:val="en-US"/>
              </w:rPr>
              <w:t>The following values are allowed:</w:t>
            </w:r>
            <w:r w:rsidRPr="006159E6">
              <w:rPr>
                <w:lang w:val="en-US"/>
              </w:rPr>
              <w:t xml:space="preserve"> </w:t>
            </w:r>
          </w:p>
          <w:p w14:paraId="7734DC80" w14:textId="77777777" w:rsidR="00A04BF6" w:rsidRPr="006159E6" w:rsidRDefault="00A04BF6" w:rsidP="00ED3F3F">
            <w:pPr>
              <w:pStyle w:val="values"/>
            </w:pPr>
            <w:r w:rsidRPr="006159E6">
              <w:t>UPI</w:t>
            </w:r>
            <w:r>
              <w:t xml:space="preserve">: The ‘ProductID’ value must be a valid UPI. </w:t>
            </w:r>
          </w:p>
          <w:p w14:paraId="41FC1DA0" w14:textId="77777777" w:rsidR="00A04BF6" w:rsidRPr="006159E6" w:rsidRDefault="00A04BF6" w:rsidP="00ED3F3F">
            <w:pPr>
              <w:pStyle w:val="values"/>
            </w:pPr>
            <w:r w:rsidRPr="006159E6">
              <w:t>ISDA</w:t>
            </w:r>
            <w:r>
              <w:t>: The ‘ProductID’ value must be a valid valid node from the ISDA product taxonomy.</w:t>
            </w:r>
          </w:p>
          <w:p w14:paraId="0009582C" w14:textId="77777777" w:rsidR="00A04BF6" w:rsidRPr="002148D6" w:rsidRDefault="00A04BF6" w:rsidP="00ED3F3F">
            <w:pPr>
              <w:pStyle w:val="values"/>
            </w:pPr>
            <w:r w:rsidRPr="006159E6">
              <w:t>GTR</w:t>
            </w:r>
            <w:r>
              <w:t>: The ‘ProductID’ value must</w:t>
            </w:r>
            <w:r w:rsidRPr="006159E6">
              <w:t xml:space="preserve"> be a valid node from the GTR product taxonomy.</w:t>
            </w:r>
          </w:p>
        </w:tc>
        <w:tc>
          <w:tcPr>
            <w:tcW w:w="1331" w:type="dxa"/>
          </w:tcPr>
          <w:p w14:paraId="018849AF" w14:textId="77777777" w:rsidR="00A04BF6" w:rsidRPr="006159E6" w:rsidRDefault="00A04BF6" w:rsidP="00482B66">
            <w:pPr>
              <w:pStyle w:val="CellBody"/>
              <w:rPr>
                <w:lang w:val="en-US"/>
              </w:rPr>
            </w:pPr>
            <w:r w:rsidRPr="006159E6">
              <w:rPr>
                <w:lang w:val="en-US"/>
              </w:rPr>
              <w:t>string</w:t>
            </w:r>
          </w:p>
        </w:tc>
        <w:tc>
          <w:tcPr>
            <w:tcW w:w="851" w:type="dxa"/>
          </w:tcPr>
          <w:p w14:paraId="647F6CCE" w14:textId="77777777" w:rsidR="00A04BF6" w:rsidRPr="006159E6" w:rsidRDefault="00A04BF6" w:rsidP="00482B66">
            <w:pPr>
              <w:pStyle w:val="CellBody"/>
              <w:rPr>
                <w:lang w:val="en-US"/>
              </w:rPr>
            </w:pPr>
          </w:p>
        </w:tc>
      </w:tr>
      <w:tr w:rsidR="00A04BF6" w:rsidRPr="006159E6" w14:paraId="1108651B" w14:textId="77777777" w:rsidTr="00482B66">
        <w:trPr>
          <w:cantSplit/>
        </w:trPr>
        <w:tc>
          <w:tcPr>
            <w:tcW w:w="1843" w:type="dxa"/>
          </w:tcPr>
          <w:p w14:paraId="089692B0" w14:textId="77777777" w:rsidR="00A04BF6" w:rsidRPr="006159E6" w:rsidRDefault="00A04BF6" w:rsidP="00482B66">
            <w:pPr>
              <w:pStyle w:val="CellBody"/>
              <w:rPr>
                <w:lang w:val="en-US"/>
              </w:rPr>
            </w:pPr>
            <w:r w:rsidRPr="006159E6">
              <w:rPr>
                <w:lang w:val="en-US"/>
              </w:rPr>
              <w:lastRenderedPageBreak/>
              <w:t>ProductName</w:t>
            </w:r>
            <w:r w:rsidRPr="006159E6">
              <w:rPr>
                <w:lang w:val="en-US"/>
              </w:rPr>
              <w:softHyphen/>
              <w:t>Type</w:t>
            </w:r>
          </w:p>
        </w:tc>
        <w:tc>
          <w:tcPr>
            <w:tcW w:w="5473" w:type="dxa"/>
          </w:tcPr>
          <w:p w14:paraId="13860E0E" w14:textId="77777777" w:rsidR="00A04BF6" w:rsidRPr="006159E6" w:rsidRDefault="00A04BF6" w:rsidP="00482B66">
            <w:pPr>
              <w:pStyle w:val="CellBody"/>
              <w:rPr>
                <w:lang w:val="en-US"/>
              </w:rPr>
            </w:pPr>
            <w:r>
              <w:rPr>
                <w:lang w:val="en-US"/>
              </w:rPr>
              <w:t>A character string</w:t>
            </w:r>
            <w:r w:rsidRPr="006159E6">
              <w:rPr>
                <w:lang w:val="en-US"/>
              </w:rPr>
              <w:t>.</w:t>
            </w:r>
          </w:p>
        </w:tc>
        <w:tc>
          <w:tcPr>
            <w:tcW w:w="1331" w:type="dxa"/>
          </w:tcPr>
          <w:p w14:paraId="18D5F7B2" w14:textId="77777777" w:rsidR="00A04BF6" w:rsidRPr="006159E6" w:rsidRDefault="00A04BF6" w:rsidP="00482B66">
            <w:pPr>
              <w:pStyle w:val="CellBody"/>
              <w:rPr>
                <w:lang w:val="en-US"/>
              </w:rPr>
            </w:pPr>
            <w:r w:rsidRPr="006159E6">
              <w:rPr>
                <w:lang w:val="en-US"/>
              </w:rPr>
              <w:t>string</w:t>
            </w:r>
          </w:p>
        </w:tc>
        <w:tc>
          <w:tcPr>
            <w:tcW w:w="851" w:type="dxa"/>
          </w:tcPr>
          <w:p w14:paraId="638C1B83" w14:textId="77777777" w:rsidR="00A04BF6" w:rsidRPr="006159E6" w:rsidRDefault="00A04BF6" w:rsidP="00482B66">
            <w:pPr>
              <w:pStyle w:val="CellBody"/>
              <w:rPr>
                <w:lang w:val="en-US"/>
              </w:rPr>
            </w:pPr>
            <w:r w:rsidRPr="006159E6">
              <w:rPr>
                <w:lang w:val="en-US"/>
              </w:rPr>
              <w:t>255</w:t>
            </w:r>
          </w:p>
        </w:tc>
      </w:tr>
      <w:tr w:rsidR="00A04BF6" w:rsidRPr="006159E6" w14:paraId="6BAAAF88" w14:textId="77777777" w:rsidTr="00482B66">
        <w:trPr>
          <w:cantSplit/>
        </w:trPr>
        <w:tc>
          <w:tcPr>
            <w:tcW w:w="1843" w:type="dxa"/>
          </w:tcPr>
          <w:p w14:paraId="0A1B8199" w14:textId="77777777" w:rsidR="00A04BF6" w:rsidRPr="006159E6" w:rsidRDefault="00A04BF6" w:rsidP="00482B66">
            <w:pPr>
              <w:pStyle w:val="CellBody"/>
              <w:rPr>
                <w:lang w:val="en-US"/>
              </w:rPr>
            </w:pPr>
            <w:r w:rsidRPr="006159E6">
              <w:rPr>
                <w:lang w:val="en-US"/>
              </w:rPr>
              <w:t>ProductType</w:t>
            </w:r>
          </w:p>
        </w:tc>
        <w:tc>
          <w:tcPr>
            <w:tcW w:w="5473" w:type="dxa"/>
          </w:tcPr>
          <w:p w14:paraId="5C477451" w14:textId="77777777" w:rsidR="00A04BF6" w:rsidRPr="006159E6" w:rsidRDefault="00A04BF6" w:rsidP="00482B66">
            <w:pPr>
              <w:pStyle w:val="CellBody"/>
              <w:rPr>
                <w:lang w:val="en-US"/>
              </w:rPr>
            </w:pPr>
            <w:r w:rsidRPr="006159E6">
              <w:rPr>
                <w:lang w:val="en-US"/>
              </w:rPr>
              <w:t xml:space="preserve">The set of valid values </w:t>
            </w:r>
            <w:r>
              <w:rPr>
                <w:lang w:val="en-US"/>
              </w:rPr>
              <w:t>is</w:t>
            </w:r>
            <w:r w:rsidRPr="006159E6">
              <w:rPr>
                <w:lang w:val="en-US"/>
              </w:rPr>
              <w:t xml:space="preserve"> specified on</w:t>
            </w:r>
            <w:r>
              <w:rPr>
                <w:lang w:val="en-US"/>
              </w:rPr>
              <w:t xml:space="preserve"> the EFET web site </w:t>
            </w:r>
            <w:r w:rsidRPr="006159E6">
              <w:rPr>
                <w:lang w:val="en-US"/>
              </w:rPr>
              <w:t>in</w:t>
            </w:r>
            <w:r>
              <w:rPr>
                <w:lang w:val="en-US"/>
              </w:rPr>
              <w:t xml:space="preserve"> any of the product-type tables in</w:t>
            </w:r>
            <w:r w:rsidRPr="006159E6">
              <w:rPr>
                <w:lang w:val="en-US"/>
              </w:rPr>
              <w:t xml:space="preserve"> the Static Data section</w:t>
            </w:r>
            <w:r>
              <w:rPr>
                <w:lang w:val="en-US"/>
              </w:rPr>
              <w:t xml:space="preserve"> (see ref ID </w:t>
            </w:r>
            <w:r>
              <w:rPr>
                <w:lang w:val="en-US"/>
              </w:rPr>
              <w:fldChar w:fldCharType="begin"/>
            </w:r>
            <w:r>
              <w:rPr>
                <w:lang w:val="en-US"/>
              </w:rPr>
              <w:instrText xml:space="preserve"> REF _Ref454200837 \r \h </w:instrText>
            </w:r>
            <w:r>
              <w:rPr>
                <w:lang w:val="en-US"/>
              </w:rPr>
            </w:r>
            <w:r>
              <w:rPr>
                <w:lang w:val="en-US"/>
              </w:rPr>
              <w:fldChar w:fldCharType="separate"/>
            </w:r>
            <w:r w:rsidR="00D7069B">
              <w:rPr>
                <w:lang w:val="en-US"/>
              </w:rPr>
              <w:t>[1]</w:t>
            </w:r>
            <w:r>
              <w:rPr>
                <w:lang w:val="en-US"/>
              </w:rPr>
              <w:fldChar w:fldCharType="end"/>
            </w:r>
            <w:r>
              <w:rPr>
                <w:lang w:val="en-US"/>
              </w:rPr>
              <w:t>)</w:t>
            </w:r>
            <w:r w:rsidRPr="006159E6">
              <w:rPr>
                <w:lang w:val="en-US"/>
              </w:rPr>
              <w:t>.</w:t>
            </w:r>
          </w:p>
        </w:tc>
        <w:tc>
          <w:tcPr>
            <w:tcW w:w="1331" w:type="dxa"/>
          </w:tcPr>
          <w:p w14:paraId="3C4627EF" w14:textId="77777777" w:rsidR="00A04BF6" w:rsidRPr="006159E6" w:rsidRDefault="00A04BF6" w:rsidP="00482B66">
            <w:pPr>
              <w:pStyle w:val="CellBody"/>
              <w:rPr>
                <w:lang w:val="en-US"/>
              </w:rPr>
            </w:pPr>
            <w:r w:rsidRPr="006159E6">
              <w:rPr>
                <w:lang w:val="en-US"/>
              </w:rPr>
              <w:t>string</w:t>
            </w:r>
          </w:p>
        </w:tc>
        <w:tc>
          <w:tcPr>
            <w:tcW w:w="851" w:type="dxa"/>
          </w:tcPr>
          <w:p w14:paraId="6A76D3DD" w14:textId="77777777" w:rsidR="00A04BF6" w:rsidRPr="006159E6" w:rsidRDefault="00A04BF6" w:rsidP="00482B66">
            <w:pPr>
              <w:pStyle w:val="CellBody"/>
              <w:rPr>
                <w:lang w:val="en-US"/>
              </w:rPr>
            </w:pPr>
            <w:r w:rsidRPr="006159E6">
              <w:rPr>
                <w:lang w:val="en-US"/>
              </w:rPr>
              <w:t>255</w:t>
            </w:r>
          </w:p>
        </w:tc>
      </w:tr>
      <w:tr w:rsidR="00A04BF6" w:rsidRPr="006159E6" w14:paraId="11B45259" w14:textId="77777777" w:rsidTr="00482B66">
        <w:trPr>
          <w:cantSplit/>
        </w:trPr>
        <w:tc>
          <w:tcPr>
            <w:tcW w:w="1843" w:type="dxa"/>
          </w:tcPr>
          <w:p w14:paraId="0E1CE3FA" w14:textId="77777777" w:rsidR="00A04BF6" w:rsidRPr="006159E6" w:rsidRDefault="00A04BF6" w:rsidP="00482B66">
            <w:pPr>
              <w:pStyle w:val="CellBody"/>
              <w:rPr>
                <w:lang w:val="en-US"/>
              </w:rPr>
            </w:pPr>
            <w:r w:rsidRPr="006159E6">
              <w:rPr>
                <w:lang w:val="en-US"/>
              </w:rPr>
              <w:t>QuantityType</w:t>
            </w:r>
          </w:p>
        </w:tc>
        <w:tc>
          <w:tcPr>
            <w:tcW w:w="5473" w:type="dxa"/>
          </w:tcPr>
          <w:p w14:paraId="0562B322" w14:textId="77777777" w:rsidR="00A04BF6" w:rsidRPr="006159E6" w:rsidRDefault="00A04BF6" w:rsidP="00482B66">
            <w:pPr>
              <w:pStyle w:val="CellBody"/>
              <w:rPr>
                <w:lang w:val="en-US"/>
              </w:rPr>
            </w:pPr>
            <w:r w:rsidRPr="006159E6">
              <w:rPr>
                <w:lang w:val="en-US"/>
              </w:rPr>
              <w:t xml:space="preserve">The number of occurrences of an object. Positive </w:t>
            </w:r>
            <w:r>
              <w:rPr>
                <w:lang w:val="en-US"/>
              </w:rPr>
              <w:t>and negative values are allowed.</w:t>
            </w:r>
            <w:r w:rsidRPr="006159E6" w:rsidDel="004A324C">
              <w:rPr>
                <w:lang w:val="en-US"/>
              </w:rPr>
              <w:t xml:space="preserve"> </w:t>
            </w:r>
          </w:p>
        </w:tc>
        <w:tc>
          <w:tcPr>
            <w:tcW w:w="1331" w:type="dxa"/>
          </w:tcPr>
          <w:p w14:paraId="367ED381" w14:textId="77777777" w:rsidR="00A04BF6" w:rsidRPr="006159E6" w:rsidRDefault="00A04BF6" w:rsidP="00482B66">
            <w:pPr>
              <w:pStyle w:val="CellBody"/>
              <w:rPr>
                <w:lang w:val="en-US"/>
              </w:rPr>
            </w:pPr>
            <w:r w:rsidRPr="006159E6">
              <w:rPr>
                <w:lang w:val="en-US"/>
              </w:rPr>
              <w:t>decimal</w:t>
            </w:r>
          </w:p>
        </w:tc>
        <w:tc>
          <w:tcPr>
            <w:tcW w:w="851" w:type="dxa"/>
          </w:tcPr>
          <w:p w14:paraId="3A84BF86" w14:textId="77777777" w:rsidR="00A04BF6" w:rsidRPr="006159E6" w:rsidRDefault="00A04BF6" w:rsidP="00482B66">
            <w:pPr>
              <w:pStyle w:val="CellBody"/>
              <w:rPr>
                <w:lang w:val="en-US"/>
              </w:rPr>
            </w:pPr>
          </w:p>
        </w:tc>
      </w:tr>
      <w:tr w:rsidR="00A04BF6" w:rsidRPr="006159E6" w14:paraId="2F79E3D9" w14:textId="77777777" w:rsidTr="00482B66">
        <w:trPr>
          <w:cantSplit/>
        </w:trPr>
        <w:tc>
          <w:tcPr>
            <w:tcW w:w="1843" w:type="dxa"/>
          </w:tcPr>
          <w:p w14:paraId="4DC7CB91" w14:textId="77777777" w:rsidR="00A04BF6" w:rsidRPr="006159E6" w:rsidRDefault="00A04BF6" w:rsidP="00482B66">
            <w:pPr>
              <w:pStyle w:val="CellBody"/>
              <w:rPr>
                <w:lang w:val="en-US"/>
              </w:rPr>
            </w:pPr>
            <w:r w:rsidRPr="006159E6">
              <w:rPr>
                <w:lang w:val="en-US"/>
              </w:rPr>
              <w:t>QuoteBasisType</w:t>
            </w:r>
          </w:p>
        </w:tc>
        <w:tc>
          <w:tcPr>
            <w:tcW w:w="5473" w:type="dxa"/>
          </w:tcPr>
          <w:p w14:paraId="04D94C1A" w14:textId="77777777" w:rsidR="00A04BF6" w:rsidRPr="006159E6" w:rsidRDefault="00A04BF6" w:rsidP="00482B66">
            <w:pPr>
              <w:pStyle w:val="CellBody"/>
              <w:rPr>
                <w:lang w:val="en-US"/>
              </w:rPr>
            </w:pPr>
            <w:r>
              <w:rPr>
                <w:lang w:val="en-US"/>
              </w:rPr>
              <w:t>The following values are allowed:</w:t>
            </w:r>
            <w:r w:rsidRPr="006159E6">
              <w:rPr>
                <w:lang w:val="en-US"/>
              </w:rPr>
              <w:t xml:space="preserve"> </w:t>
            </w:r>
          </w:p>
          <w:p w14:paraId="1F492D6E" w14:textId="77777777" w:rsidR="00A04BF6" w:rsidRPr="006159E6" w:rsidRDefault="00A04BF6" w:rsidP="00ED3F3F">
            <w:pPr>
              <w:pStyle w:val="values"/>
            </w:pPr>
            <w:r w:rsidRPr="006159E6">
              <w:t>Currency1PerCurrency2</w:t>
            </w:r>
            <w:r>
              <w:t xml:space="preserve">: </w:t>
            </w:r>
            <w:r w:rsidRPr="006159E6">
              <w:t>The amount of currency</w:t>
            </w:r>
            <w:r>
              <w:t xml:space="preserve"> </w:t>
            </w:r>
            <w:r w:rsidRPr="006159E6">
              <w:t>1 for one unit of currency</w:t>
            </w:r>
            <w:r>
              <w:t> </w:t>
            </w:r>
            <w:r w:rsidRPr="006159E6">
              <w:t>2</w:t>
            </w:r>
            <w:r>
              <w:t>.</w:t>
            </w:r>
            <w:r w:rsidRPr="006159E6">
              <w:t xml:space="preserve"> </w:t>
            </w:r>
          </w:p>
          <w:p w14:paraId="5560A056" w14:textId="77777777" w:rsidR="00A04BF6" w:rsidRPr="006159E6" w:rsidRDefault="00A04BF6" w:rsidP="00ED3F3F">
            <w:pPr>
              <w:pStyle w:val="values"/>
            </w:pPr>
            <w:r w:rsidRPr="006159E6">
              <w:t>Currency2PerCurrency1</w:t>
            </w:r>
            <w:r>
              <w:t xml:space="preserve">: </w:t>
            </w:r>
            <w:r w:rsidRPr="006159E6">
              <w:t>The amount of currency</w:t>
            </w:r>
            <w:r>
              <w:t> </w:t>
            </w:r>
            <w:r w:rsidRPr="006159E6">
              <w:t>2 for one unit of currency</w:t>
            </w:r>
            <w:r>
              <w:t> </w:t>
            </w:r>
            <w:r w:rsidRPr="006159E6">
              <w:t>1</w:t>
            </w:r>
            <w:r>
              <w:t>.</w:t>
            </w:r>
          </w:p>
          <w:p w14:paraId="76F3F91A" w14:textId="77777777" w:rsidR="00A04BF6" w:rsidRPr="006159E6" w:rsidRDefault="00A04BF6" w:rsidP="00ED3F3F">
            <w:pPr>
              <w:pStyle w:val="values"/>
            </w:pPr>
            <w:r w:rsidRPr="006159E6">
              <w:t>PutCurrencyPerCallCurrency</w:t>
            </w:r>
            <w:r>
              <w:t>:</w:t>
            </w:r>
            <w:r w:rsidRPr="006159E6">
              <w:t xml:space="preserve"> </w:t>
            </w:r>
            <w:r>
              <w:t>The amount of the put currency per one unit of the call currency.</w:t>
            </w:r>
          </w:p>
          <w:p w14:paraId="08A84FF0" w14:textId="77777777" w:rsidR="00A04BF6" w:rsidRPr="006159E6" w:rsidRDefault="00A04BF6" w:rsidP="00ED3F3F">
            <w:pPr>
              <w:pStyle w:val="values"/>
            </w:pPr>
            <w:r w:rsidRPr="006159E6">
              <w:t>CallCurrencyPerPutCurrency</w:t>
            </w:r>
            <w:r>
              <w:t>:</w:t>
            </w:r>
            <w:r w:rsidRPr="006159E6">
              <w:t xml:space="preserve"> </w:t>
            </w:r>
            <w:r>
              <w:t>The amount of the call currency per one unit of the put currency.</w:t>
            </w:r>
          </w:p>
        </w:tc>
        <w:tc>
          <w:tcPr>
            <w:tcW w:w="1331" w:type="dxa"/>
          </w:tcPr>
          <w:p w14:paraId="3C0F5678" w14:textId="77777777" w:rsidR="00A04BF6" w:rsidRPr="006159E6" w:rsidRDefault="00A04BF6" w:rsidP="00482B66">
            <w:pPr>
              <w:pStyle w:val="CellBody"/>
              <w:rPr>
                <w:lang w:val="en-US"/>
              </w:rPr>
            </w:pPr>
            <w:r w:rsidRPr="006159E6">
              <w:rPr>
                <w:lang w:val="en-US"/>
              </w:rPr>
              <w:t>string</w:t>
            </w:r>
          </w:p>
        </w:tc>
        <w:tc>
          <w:tcPr>
            <w:tcW w:w="851" w:type="dxa"/>
          </w:tcPr>
          <w:p w14:paraId="337520D9" w14:textId="77777777" w:rsidR="00A04BF6" w:rsidRPr="006159E6" w:rsidRDefault="00A04BF6" w:rsidP="00482B66">
            <w:pPr>
              <w:pStyle w:val="CellBody"/>
              <w:rPr>
                <w:lang w:val="en-US"/>
              </w:rPr>
            </w:pPr>
          </w:p>
        </w:tc>
      </w:tr>
      <w:tr w:rsidR="00A04BF6" w:rsidRPr="006159E6" w14:paraId="5C7FE3C6" w14:textId="77777777" w:rsidTr="00482B66">
        <w:trPr>
          <w:cantSplit/>
        </w:trPr>
        <w:tc>
          <w:tcPr>
            <w:tcW w:w="1843" w:type="dxa"/>
          </w:tcPr>
          <w:p w14:paraId="7226CC74" w14:textId="77777777" w:rsidR="00A04BF6" w:rsidRPr="006159E6" w:rsidRDefault="00A04BF6" w:rsidP="00482B66">
            <w:pPr>
              <w:pStyle w:val="CellBody"/>
              <w:rPr>
                <w:lang w:val="en-US"/>
              </w:rPr>
            </w:pPr>
            <w:r w:rsidRPr="006159E6">
              <w:rPr>
                <w:lang w:val="en-US"/>
              </w:rPr>
              <w:t>RateIndexType</w:t>
            </w:r>
          </w:p>
        </w:tc>
        <w:tc>
          <w:tcPr>
            <w:tcW w:w="5473" w:type="dxa"/>
          </w:tcPr>
          <w:p w14:paraId="557E6910" w14:textId="77777777" w:rsidR="00A04BF6" w:rsidRPr="006159E6" w:rsidRDefault="00A04BF6" w:rsidP="00482B66">
            <w:pPr>
              <w:pStyle w:val="CellBody"/>
              <w:rPr>
                <w:lang w:val="en-US"/>
              </w:rPr>
            </w:pPr>
            <w:r>
              <w:rPr>
                <w:lang w:val="en-US"/>
              </w:rPr>
              <w:t xml:space="preserve">The list of </w:t>
            </w:r>
            <w:r w:rsidRPr="006159E6">
              <w:rPr>
                <w:lang w:val="en-US"/>
              </w:rPr>
              <w:t xml:space="preserve">permitted values </w:t>
            </w:r>
            <w:r>
              <w:rPr>
                <w:lang w:val="en-US"/>
              </w:rPr>
              <w:t>is described on the FpML web site at</w:t>
            </w:r>
            <w:r w:rsidRPr="006159E6">
              <w:rPr>
                <w:lang w:val="en-US"/>
              </w:rPr>
              <w:t xml:space="preserve"> </w:t>
            </w:r>
            <w:hyperlink r:id="rId48" w:history="1">
              <w:r w:rsidRPr="006159E6">
                <w:rPr>
                  <w:rStyle w:val="Hyperlink"/>
                  <w:bCs/>
                  <w:lang w:val="en-US"/>
                </w:rPr>
                <w:t>http://www.fpml.org/coding-scheme/floating-rate-index</w:t>
              </w:r>
            </w:hyperlink>
            <w:r>
              <w:rPr>
                <w:rStyle w:val="Hyperlink"/>
                <w:bCs/>
                <w:lang w:val="en-US"/>
              </w:rPr>
              <w:t>.</w:t>
            </w:r>
            <w:r w:rsidRPr="006159E6">
              <w:rPr>
                <w:lang w:val="en-US"/>
              </w:rPr>
              <w:t xml:space="preserve"> </w:t>
            </w:r>
          </w:p>
        </w:tc>
        <w:tc>
          <w:tcPr>
            <w:tcW w:w="1331" w:type="dxa"/>
          </w:tcPr>
          <w:p w14:paraId="6D916C71" w14:textId="77777777" w:rsidR="00A04BF6" w:rsidRPr="006159E6" w:rsidRDefault="00A04BF6" w:rsidP="00482B66">
            <w:pPr>
              <w:pStyle w:val="CellBody"/>
              <w:rPr>
                <w:lang w:val="en-US"/>
              </w:rPr>
            </w:pPr>
            <w:r w:rsidRPr="006159E6">
              <w:rPr>
                <w:lang w:val="en-US"/>
              </w:rPr>
              <w:t>string</w:t>
            </w:r>
          </w:p>
        </w:tc>
        <w:tc>
          <w:tcPr>
            <w:tcW w:w="851" w:type="dxa"/>
          </w:tcPr>
          <w:p w14:paraId="7EFA1EE3" w14:textId="77777777" w:rsidR="00A04BF6" w:rsidRPr="006159E6" w:rsidRDefault="00A04BF6" w:rsidP="00482B66">
            <w:pPr>
              <w:pStyle w:val="CellBody"/>
              <w:rPr>
                <w:lang w:val="en-US"/>
              </w:rPr>
            </w:pPr>
            <w:r w:rsidRPr="006159E6">
              <w:rPr>
                <w:lang w:val="en-US"/>
              </w:rPr>
              <w:t>63</w:t>
            </w:r>
          </w:p>
        </w:tc>
      </w:tr>
      <w:tr w:rsidR="00A04BF6" w:rsidRPr="006159E6" w14:paraId="5D38954A" w14:textId="77777777" w:rsidTr="00482B66">
        <w:trPr>
          <w:cantSplit/>
        </w:trPr>
        <w:tc>
          <w:tcPr>
            <w:tcW w:w="1843" w:type="dxa"/>
          </w:tcPr>
          <w:p w14:paraId="3151FFC4" w14:textId="77777777" w:rsidR="00A04BF6" w:rsidRPr="006159E6" w:rsidRDefault="00A04BF6" w:rsidP="00482B66">
            <w:pPr>
              <w:pStyle w:val="CellBody"/>
              <w:rPr>
                <w:lang w:val="en-US"/>
              </w:rPr>
            </w:pPr>
            <w:r w:rsidRPr="006159E6">
              <w:rPr>
                <w:lang w:val="en-US"/>
              </w:rPr>
              <w:t>ReasonText</w:t>
            </w:r>
            <w:r w:rsidRPr="006159E6">
              <w:rPr>
                <w:lang w:val="en-US"/>
              </w:rPr>
              <w:softHyphen/>
              <w:t>Type</w:t>
            </w:r>
          </w:p>
        </w:tc>
        <w:tc>
          <w:tcPr>
            <w:tcW w:w="5473" w:type="dxa"/>
          </w:tcPr>
          <w:p w14:paraId="31CDDE11" w14:textId="77777777" w:rsidR="00A04BF6" w:rsidRPr="006159E6" w:rsidRDefault="00A04BF6" w:rsidP="00482B66">
            <w:pPr>
              <w:pStyle w:val="CellBody"/>
              <w:rPr>
                <w:lang w:val="en-US"/>
              </w:rPr>
            </w:pPr>
            <w:r w:rsidRPr="006159E6">
              <w:rPr>
                <w:lang w:val="en-US"/>
              </w:rPr>
              <w:t>The textual explanation of an act.</w:t>
            </w:r>
          </w:p>
        </w:tc>
        <w:tc>
          <w:tcPr>
            <w:tcW w:w="1331" w:type="dxa"/>
          </w:tcPr>
          <w:p w14:paraId="41CD002D" w14:textId="77777777" w:rsidR="00A04BF6" w:rsidRPr="006159E6" w:rsidRDefault="00A04BF6" w:rsidP="00482B66">
            <w:pPr>
              <w:pStyle w:val="CellBody"/>
              <w:rPr>
                <w:lang w:val="en-US"/>
              </w:rPr>
            </w:pPr>
            <w:r w:rsidRPr="006159E6">
              <w:rPr>
                <w:lang w:val="en-US"/>
              </w:rPr>
              <w:t>string</w:t>
            </w:r>
          </w:p>
        </w:tc>
        <w:tc>
          <w:tcPr>
            <w:tcW w:w="851" w:type="dxa"/>
          </w:tcPr>
          <w:p w14:paraId="708C9B8E" w14:textId="77777777" w:rsidR="00A04BF6" w:rsidRPr="006159E6" w:rsidRDefault="00A04BF6" w:rsidP="00482B66">
            <w:pPr>
              <w:pStyle w:val="CellBody"/>
              <w:rPr>
                <w:lang w:val="en-US"/>
              </w:rPr>
            </w:pPr>
            <w:r w:rsidRPr="006159E6">
              <w:rPr>
                <w:lang w:val="en-US"/>
              </w:rPr>
              <w:t>512</w:t>
            </w:r>
          </w:p>
        </w:tc>
      </w:tr>
      <w:tr w:rsidR="00A04BF6" w:rsidRPr="006159E6" w14:paraId="5CC4FB35" w14:textId="77777777" w:rsidTr="00482B66">
        <w:trPr>
          <w:cantSplit/>
        </w:trPr>
        <w:tc>
          <w:tcPr>
            <w:tcW w:w="1843" w:type="dxa"/>
          </w:tcPr>
          <w:p w14:paraId="5EC417B7" w14:textId="77777777" w:rsidR="00A04BF6" w:rsidRPr="006159E6" w:rsidRDefault="00A04BF6" w:rsidP="00482B66">
            <w:pPr>
              <w:pStyle w:val="CellBody"/>
              <w:rPr>
                <w:lang w:val="en-US"/>
              </w:rPr>
            </w:pPr>
            <w:r w:rsidRPr="006159E6">
              <w:rPr>
                <w:lang w:val="en-US"/>
              </w:rPr>
              <w:t>Reporting</w:t>
            </w:r>
            <w:r w:rsidRPr="006159E6">
              <w:rPr>
                <w:lang w:val="en-US"/>
              </w:rPr>
              <w:softHyphen/>
              <w:t>Jurisdiction</w:t>
            </w:r>
            <w:r w:rsidRPr="006159E6">
              <w:rPr>
                <w:lang w:val="en-US"/>
              </w:rPr>
              <w:softHyphen/>
              <w:t>Type</w:t>
            </w:r>
          </w:p>
        </w:tc>
        <w:tc>
          <w:tcPr>
            <w:tcW w:w="5473" w:type="dxa"/>
          </w:tcPr>
          <w:p w14:paraId="23CEAD89" w14:textId="77777777" w:rsidR="00A04BF6" w:rsidRPr="006159E6" w:rsidRDefault="00A04BF6" w:rsidP="00482B66">
            <w:pPr>
              <w:pStyle w:val="CellBody"/>
              <w:rPr>
                <w:lang w:val="en-US"/>
              </w:rPr>
            </w:pPr>
            <w:r>
              <w:rPr>
                <w:lang w:val="en-US"/>
              </w:rPr>
              <w:t>The following values are allowed:</w:t>
            </w:r>
            <w:r w:rsidRPr="006159E6">
              <w:rPr>
                <w:lang w:val="en-US"/>
              </w:rPr>
              <w:t xml:space="preserve"> </w:t>
            </w:r>
          </w:p>
          <w:p w14:paraId="4AE42361" w14:textId="77777777" w:rsidR="00A04BF6" w:rsidRDefault="00A04BF6" w:rsidP="00ED3F3F">
            <w:pPr>
              <w:pStyle w:val="values"/>
            </w:pPr>
            <w:r w:rsidRPr="006159E6">
              <w:t>SEC</w:t>
            </w:r>
          </w:p>
          <w:p w14:paraId="2D2E2C70" w14:textId="77777777" w:rsidR="00A04BF6" w:rsidRDefault="00A04BF6" w:rsidP="00ED3F3F">
            <w:pPr>
              <w:pStyle w:val="values"/>
            </w:pPr>
            <w:r w:rsidRPr="006159E6">
              <w:t>CFTC</w:t>
            </w:r>
          </w:p>
          <w:p w14:paraId="5F6B8340" w14:textId="77777777" w:rsidR="00A04BF6" w:rsidRDefault="00A04BF6" w:rsidP="00ED3F3F">
            <w:pPr>
              <w:pStyle w:val="values"/>
            </w:pPr>
            <w:r w:rsidRPr="006159E6">
              <w:t>HKMA</w:t>
            </w:r>
          </w:p>
          <w:p w14:paraId="3A9721CA" w14:textId="77777777" w:rsidR="00A04BF6" w:rsidRDefault="00A04BF6" w:rsidP="00ED3F3F">
            <w:pPr>
              <w:pStyle w:val="values"/>
            </w:pPr>
            <w:r w:rsidRPr="006159E6">
              <w:t>Other</w:t>
            </w:r>
          </w:p>
          <w:p w14:paraId="52F81FAB" w14:textId="77777777" w:rsidR="00A04BF6" w:rsidRDefault="00A04BF6" w:rsidP="00ED3F3F">
            <w:pPr>
              <w:pStyle w:val="values"/>
            </w:pPr>
            <w:r w:rsidRPr="006159E6">
              <w:t>ESMA</w:t>
            </w:r>
          </w:p>
          <w:p w14:paraId="13E3C26F" w14:textId="77777777" w:rsidR="00A04BF6" w:rsidRPr="006159E6" w:rsidRDefault="00A04BF6" w:rsidP="00ED3F3F">
            <w:pPr>
              <w:pStyle w:val="values"/>
            </w:pPr>
            <w:r w:rsidRPr="006159E6">
              <w:t>ODRF</w:t>
            </w:r>
          </w:p>
        </w:tc>
        <w:tc>
          <w:tcPr>
            <w:tcW w:w="1331" w:type="dxa"/>
          </w:tcPr>
          <w:p w14:paraId="23A6D19A" w14:textId="77777777" w:rsidR="00A04BF6" w:rsidRPr="006159E6" w:rsidRDefault="00A04BF6" w:rsidP="00482B66">
            <w:pPr>
              <w:pStyle w:val="CellBody"/>
              <w:rPr>
                <w:lang w:val="en-US"/>
              </w:rPr>
            </w:pPr>
            <w:r w:rsidRPr="006159E6">
              <w:rPr>
                <w:lang w:val="en-US"/>
              </w:rPr>
              <w:t>string</w:t>
            </w:r>
          </w:p>
        </w:tc>
        <w:tc>
          <w:tcPr>
            <w:tcW w:w="851" w:type="dxa"/>
          </w:tcPr>
          <w:p w14:paraId="51C3BA0A" w14:textId="77777777" w:rsidR="00A04BF6" w:rsidRPr="006159E6" w:rsidRDefault="00A04BF6" w:rsidP="00482B66">
            <w:pPr>
              <w:pStyle w:val="CellBody"/>
              <w:rPr>
                <w:lang w:val="en-US"/>
              </w:rPr>
            </w:pPr>
          </w:p>
        </w:tc>
      </w:tr>
      <w:tr w:rsidR="00A04BF6" w:rsidRPr="006159E6" w14:paraId="028F6AB5" w14:textId="77777777" w:rsidTr="00482B66">
        <w:trPr>
          <w:cantSplit/>
        </w:trPr>
        <w:tc>
          <w:tcPr>
            <w:tcW w:w="1843" w:type="dxa"/>
          </w:tcPr>
          <w:p w14:paraId="0BE5F779" w14:textId="77777777" w:rsidR="00A04BF6" w:rsidRPr="006159E6" w:rsidRDefault="00A04BF6" w:rsidP="00482B66">
            <w:pPr>
              <w:pStyle w:val="CellBody"/>
              <w:rPr>
                <w:bCs/>
                <w:lang w:val="en-US"/>
              </w:rPr>
            </w:pPr>
            <w:r w:rsidRPr="006159E6">
              <w:rPr>
                <w:lang w:val="en-US"/>
              </w:rPr>
              <w:t>Reporting</w:t>
            </w:r>
            <w:r w:rsidRPr="006159E6">
              <w:rPr>
                <w:lang w:val="en-US"/>
              </w:rPr>
              <w:softHyphen/>
              <w:t>Role</w:t>
            </w:r>
            <w:r w:rsidRPr="006159E6">
              <w:rPr>
                <w:lang w:val="en-US"/>
              </w:rPr>
              <w:softHyphen/>
              <w:t>Type</w:t>
            </w:r>
          </w:p>
        </w:tc>
        <w:tc>
          <w:tcPr>
            <w:tcW w:w="5473" w:type="dxa"/>
          </w:tcPr>
          <w:p w14:paraId="1053A0EC" w14:textId="77777777" w:rsidR="00A04BF6" w:rsidRPr="006159E6" w:rsidRDefault="00A04BF6" w:rsidP="00482B66">
            <w:pPr>
              <w:pStyle w:val="CellBody"/>
              <w:rPr>
                <w:lang w:val="en-US"/>
              </w:rPr>
            </w:pPr>
            <w:r>
              <w:rPr>
                <w:lang w:val="en-US"/>
              </w:rPr>
              <w:t>The following values are allowed:</w:t>
            </w:r>
            <w:r w:rsidRPr="006159E6">
              <w:rPr>
                <w:lang w:val="en-US"/>
              </w:rPr>
              <w:t xml:space="preserve"> </w:t>
            </w:r>
          </w:p>
          <w:p w14:paraId="7351278B" w14:textId="77777777" w:rsidR="00A04BF6" w:rsidRPr="006159E6" w:rsidRDefault="00A04BF6" w:rsidP="00ED3F3F">
            <w:pPr>
              <w:pStyle w:val="values"/>
            </w:pPr>
            <w:r w:rsidRPr="006159E6">
              <w:rPr>
                <w:bCs/>
              </w:rPr>
              <w:t>Trader</w:t>
            </w:r>
            <w:r>
              <w:rPr>
                <w:bCs/>
              </w:rPr>
              <w:t>:</w:t>
            </w:r>
            <w:r w:rsidRPr="006159E6">
              <w:rPr>
                <w:bCs/>
              </w:rPr>
              <w:t xml:space="preserve"> </w:t>
            </w:r>
            <w:r>
              <w:rPr>
                <w:bCs/>
              </w:rPr>
              <w:t>C</w:t>
            </w:r>
            <w:r w:rsidRPr="006159E6">
              <w:t>an report on behalf of themselves</w:t>
            </w:r>
            <w:r>
              <w:t>.</w:t>
            </w:r>
          </w:p>
          <w:p w14:paraId="0B66E6FA" w14:textId="77777777" w:rsidR="00A04BF6" w:rsidRPr="006159E6" w:rsidRDefault="00A04BF6" w:rsidP="00ED3F3F">
            <w:pPr>
              <w:pStyle w:val="values"/>
            </w:pPr>
            <w:r>
              <w:t>CP_Agent:</w:t>
            </w:r>
            <w:r w:rsidRPr="006159E6">
              <w:t xml:space="preserve"> </w:t>
            </w:r>
            <w:r>
              <w:t>C</w:t>
            </w:r>
            <w:r w:rsidRPr="006159E6">
              <w:t>an report on behalf of a counterparty and themselves including internal counterparty transactions to which they are a party</w:t>
            </w:r>
            <w:r>
              <w:t>.</w:t>
            </w:r>
          </w:p>
          <w:p w14:paraId="05B7B275" w14:textId="77777777" w:rsidR="00A04BF6" w:rsidRPr="006159E6" w:rsidRDefault="00A04BF6" w:rsidP="00ED3F3F">
            <w:pPr>
              <w:pStyle w:val="values"/>
            </w:pPr>
            <w:r>
              <w:t>Internal_Agent:</w:t>
            </w:r>
            <w:r w:rsidRPr="006159E6">
              <w:t xml:space="preserve"> </w:t>
            </w:r>
            <w:r>
              <w:t>C</w:t>
            </w:r>
            <w:r w:rsidRPr="006159E6">
              <w:t>an report on behalf of either or both counterparties to an intragroup transaction.</w:t>
            </w:r>
          </w:p>
          <w:p w14:paraId="7345D75E" w14:textId="77777777" w:rsidR="00A04BF6" w:rsidRPr="006159E6" w:rsidRDefault="00A04BF6" w:rsidP="00ED3F3F">
            <w:pPr>
              <w:pStyle w:val="values"/>
            </w:pPr>
            <w:r>
              <w:t>Execution_Agent</w:t>
            </w:r>
          </w:p>
          <w:p w14:paraId="59641913" w14:textId="77777777" w:rsidR="00A04BF6" w:rsidRPr="006159E6" w:rsidRDefault="00A04BF6" w:rsidP="00ED3F3F">
            <w:pPr>
              <w:pStyle w:val="values"/>
              <w:rPr>
                <w:bCs/>
              </w:rPr>
            </w:pPr>
            <w:r w:rsidRPr="006159E6">
              <w:t>Clearing_Agent</w:t>
            </w:r>
          </w:p>
        </w:tc>
        <w:tc>
          <w:tcPr>
            <w:tcW w:w="1331" w:type="dxa"/>
          </w:tcPr>
          <w:p w14:paraId="7022C557" w14:textId="77777777" w:rsidR="00A04BF6" w:rsidRPr="006159E6" w:rsidRDefault="00A04BF6" w:rsidP="00482B66">
            <w:pPr>
              <w:pStyle w:val="CellBody"/>
              <w:rPr>
                <w:b/>
                <w:lang w:val="en-US"/>
              </w:rPr>
            </w:pPr>
            <w:r w:rsidRPr="006159E6">
              <w:rPr>
                <w:lang w:val="en-US"/>
              </w:rPr>
              <w:t>string</w:t>
            </w:r>
          </w:p>
        </w:tc>
        <w:tc>
          <w:tcPr>
            <w:tcW w:w="851" w:type="dxa"/>
          </w:tcPr>
          <w:p w14:paraId="00F999D7" w14:textId="77777777" w:rsidR="00A04BF6" w:rsidRPr="006159E6" w:rsidRDefault="00A04BF6" w:rsidP="00482B66">
            <w:pPr>
              <w:pStyle w:val="CellBody"/>
              <w:rPr>
                <w:lang w:val="en-US"/>
              </w:rPr>
            </w:pPr>
          </w:p>
        </w:tc>
      </w:tr>
      <w:tr w:rsidR="00A04BF6" w:rsidRPr="006159E6" w14:paraId="322719DE" w14:textId="77777777" w:rsidTr="00482B66">
        <w:trPr>
          <w:cantSplit/>
        </w:trPr>
        <w:tc>
          <w:tcPr>
            <w:tcW w:w="1843" w:type="dxa"/>
          </w:tcPr>
          <w:p w14:paraId="52FD4B90" w14:textId="77777777" w:rsidR="00A04BF6" w:rsidRPr="006159E6" w:rsidRDefault="00A04BF6" w:rsidP="00482B66">
            <w:pPr>
              <w:pStyle w:val="CellBody"/>
              <w:rPr>
                <w:lang w:val="en-US"/>
              </w:rPr>
            </w:pPr>
            <w:r w:rsidRPr="006159E6">
              <w:rPr>
                <w:lang w:val="en-US"/>
              </w:rPr>
              <w:t>ReportModeType</w:t>
            </w:r>
          </w:p>
        </w:tc>
        <w:tc>
          <w:tcPr>
            <w:tcW w:w="5473" w:type="dxa"/>
          </w:tcPr>
          <w:p w14:paraId="5A48C649" w14:textId="77777777" w:rsidR="00A04BF6" w:rsidRPr="006159E6" w:rsidRDefault="00A04BF6" w:rsidP="00482B66">
            <w:pPr>
              <w:pStyle w:val="CellBody"/>
              <w:rPr>
                <w:lang w:val="en-US"/>
              </w:rPr>
            </w:pPr>
            <w:r>
              <w:rPr>
                <w:lang w:val="en-US"/>
              </w:rPr>
              <w:t>The following values are allowed:</w:t>
            </w:r>
            <w:r w:rsidRPr="006159E6">
              <w:rPr>
                <w:lang w:val="en-US"/>
              </w:rPr>
              <w:t xml:space="preserve"> </w:t>
            </w:r>
          </w:p>
          <w:p w14:paraId="34EBD07D" w14:textId="77777777" w:rsidR="00A04BF6" w:rsidRPr="006159E6" w:rsidRDefault="00A04BF6" w:rsidP="00ED3F3F">
            <w:pPr>
              <w:pStyle w:val="values"/>
            </w:pPr>
            <w:r w:rsidRPr="006159E6">
              <w:t>Report</w:t>
            </w:r>
            <w:r>
              <w:t>: R</w:t>
            </w:r>
            <w:r w:rsidRPr="006159E6">
              <w:t>eport this transaction to the relevant regime</w:t>
            </w:r>
            <w:r>
              <w:t>.</w:t>
            </w:r>
          </w:p>
          <w:p w14:paraId="55AA0973" w14:textId="77777777" w:rsidR="00A04BF6" w:rsidRPr="006159E6" w:rsidRDefault="00A04BF6" w:rsidP="00ED3F3F">
            <w:pPr>
              <w:pStyle w:val="values"/>
            </w:pPr>
            <w:r w:rsidRPr="006159E6">
              <w:t>NoReport</w:t>
            </w:r>
            <w:r>
              <w:t>: D</w:t>
            </w:r>
            <w:r w:rsidRPr="006159E6">
              <w:t>o not report this transaction to the relevant regime</w:t>
            </w:r>
            <w:r>
              <w:t>.</w:t>
            </w:r>
          </w:p>
          <w:p w14:paraId="773969E6" w14:textId="77777777" w:rsidR="00A04BF6" w:rsidRPr="006159E6" w:rsidRDefault="00A04BF6" w:rsidP="00ED3F3F">
            <w:pPr>
              <w:pStyle w:val="values"/>
            </w:pPr>
            <w:r w:rsidRPr="006159E6">
              <w:t>CmsReport</w:t>
            </w:r>
            <w:r>
              <w:t>: A</w:t>
            </w:r>
            <w:r w:rsidRPr="006159E6">
              <w:t>pply the standard filtering and routing rules for the relevant regime.</w:t>
            </w:r>
          </w:p>
        </w:tc>
        <w:tc>
          <w:tcPr>
            <w:tcW w:w="1331" w:type="dxa"/>
          </w:tcPr>
          <w:p w14:paraId="70A096AF" w14:textId="77777777" w:rsidR="00A04BF6" w:rsidRPr="006159E6" w:rsidRDefault="00A04BF6" w:rsidP="00482B66">
            <w:pPr>
              <w:pStyle w:val="CellBody"/>
              <w:rPr>
                <w:lang w:val="en-US"/>
              </w:rPr>
            </w:pPr>
            <w:r w:rsidRPr="006159E6">
              <w:rPr>
                <w:lang w:val="en-US"/>
              </w:rPr>
              <w:t>string</w:t>
            </w:r>
          </w:p>
        </w:tc>
        <w:tc>
          <w:tcPr>
            <w:tcW w:w="851" w:type="dxa"/>
          </w:tcPr>
          <w:p w14:paraId="5BC1BAC6" w14:textId="77777777" w:rsidR="00A04BF6" w:rsidRPr="006159E6" w:rsidRDefault="00A04BF6" w:rsidP="00482B66">
            <w:pPr>
              <w:pStyle w:val="CellBody"/>
              <w:rPr>
                <w:lang w:val="en-US"/>
              </w:rPr>
            </w:pPr>
          </w:p>
        </w:tc>
      </w:tr>
      <w:tr w:rsidR="00DE1B53" w:rsidRPr="006159E6" w14:paraId="45E0EB16" w14:textId="77777777" w:rsidTr="00AB6B6E">
        <w:trPr>
          <w:cantSplit/>
          <w:ins w:id="2243" w:author="Autor"/>
        </w:trPr>
        <w:tc>
          <w:tcPr>
            <w:tcW w:w="1843" w:type="dxa"/>
          </w:tcPr>
          <w:p w14:paraId="07131B6D" w14:textId="77777777" w:rsidR="00DE1B53" w:rsidRPr="006159E6" w:rsidRDefault="00DE1B53" w:rsidP="00AB6B6E">
            <w:pPr>
              <w:pStyle w:val="CellBody"/>
              <w:rPr>
                <w:ins w:id="2244" w:author="Autor"/>
                <w:lang w:val="en-US"/>
              </w:rPr>
            </w:pPr>
            <w:ins w:id="2245" w:author="Autor">
              <w:r>
                <w:rPr>
                  <w:lang w:val="en-US"/>
                </w:rPr>
                <w:t>ReportTracking</w:t>
              </w:r>
              <w:r>
                <w:rPr>
                  <w:lang w:val="en-US"/>
                </w:rPr>
                <w:softHyphen/>
                <w:t>Number</w:t>
              </w:r>
              <w:r>
                <w:rPr>
                  <w:lang w:val="en-US"/>
                </w:rPr>
                <w:softHyphen/>
                <w:t>Type</w:t>
              </w:r>
            </w:ins>
          </w:p>
        </w:tc>
        <w:tc>
          <w:tcPr>
            <w:tcW w:w="5473" w:type="dxa"/>
          </w:tcPr>
          <w:p w14:paraId="030FDB13" w14:textId="3DA03291" w:rsidR="00DE1B53" w:rsidRPr="006159E6" w:rsidRDefault="00B56615" w:rsidP="00AB6B6E">
            <w:pPr>
              <w:pStyle w:val="CellBody"/>
              <w:rPr>
                <w:ins w:id="2246" w:author="Autor"/>
                <w:lang w:val="en-US"/>
              </w:rPr>
            </w:pPr>
            <w:ins w:id="2247" w:author="Autor">
              <w:r>
                <w:rPr>
                  <w:lang w:val="en-US"/>
                </w:rPr>
                <w:t>An alphanumeric string.</w:t>
              </w:r>
            </w:ins>
          </w:p>
        </w:tc>
        <w:tc>
          <w:tcPr>
            <w:tcW w:w="1331" w:type="dxa"/>
          </w:tcPr>
          <w:p w14:paraId="12541D67" w14:textId="23953D68" w:rsidR="00DE1B53" w:rsidRPr="006159E6" w:rsidRDefault="00DE1B53" w:rsidP="00AB6B6E">
            <w:pPr>
              <w:pStyle w:val="CellBody"/>
              <w:rPr>
                <w:ins w:id="2248" w:author="Autor"/>
                <w:lang w:val="en-US"/>
              </w:rPr>
            </w:pPr>
            <w:ins w:id="2249" w:author="Autor">
              <w:r>
                <w:rPr>
                  <w:lang w:val="en-US"/>
                </w:rPr>
                <w:t>string</w:t>
              </w:r>
            </w:ins>
          </w:p>
        </w:tc>
        <w:tc>
          <w:tcPr>
            <w:tcW w:w="851" w:type="dxa"/>
          </w:tcPr>
          <w:p w14:paraId="3FF8C66C" w14:textId="497628B2" w:rsidR="00DE1B53" w:rsidRPr="006159E6" w:rsidRDefault="00017D5C" w:rsidP="007E6069">
            <w:pPr>
              <w:pStyle w:val="CellBody"/>
              <w:rPr>
                <w:ins w:id="2250" w:author="Autor"/>
                <w:lang w:val="en-US"/>
              </w:rPr>
            </w:pPr>
            <w:ins w:id="2251" w:author="Autor">
              <w:r>
                <w:rPr>
                  <w:lang w:val="en-US"/>
                </w:rPr>
                <w:t>52</w:t>
              </w:r>
            </w:ins>
          </w:p>
        </w:tc>
      </w:tr>
      <w:tr w:rsidR="00A04BF6" w:rsidRPr="006159E6" w14:paraId="0393452F" w14:textId="77777777" w:rsidTr="00482B66">
        <w:trPr>
          <w:cantSplit/>
        </w:trPr>
        <w:tc>
          <w:tcPr>
            <w:tcW w:w="1843" w:type="dxa"/>
          </w:tcPr>
          <w:p w14:paraId="21182E9F" w14:textId="77777777" w:rsidR="00A04BF6" w:rsidRPr="006159E6" w:rsidRDefault="00A04BF6" w:rsidP="00482B66">
            <w:pPr>
              <w:pStyle w:val="CellBody"/>
              <w:rPr>
                <w:lang w:val="en-US"/>
              </w:rPr>
            </w:pPr>
            <w:r w:rsidRPr="006159E6">
              <w:rPr>
                <w:lang w:val="en-US"/>
              </w:rPr>
              <w:t>RepositoryType</w:t>
            </w:r>
          </w:p>
        </w:tc>
        <w:tc>
          <w:tcPr>
            <w:tcW w:w="5473" w:type="dxa"/>
          </w:tcPr>
          <w:p w14:paraId="37C13C7D" w14:textId="77777777" w:rsidR="00A04BF6" w:rsidRDefault="00A04BF6" w:rsidP="00482B66">
            <w:pPr>
              <w:pStyle w:val="CellBody"/>
              <w:rPr>
                <w:lang w:val="en-US"/>
              </w:rPr>
            </w:pPr>
            <w:r w:rsidRPr="006159E6">
              <w:rPr>
                <w:lang w:val="en-US"/>
              </w:rPr>
              <w:t xml:space="preserve">The set of valid values </w:t>
            </w:r>
            <w:r>
              <w:rPr>
                <w:lang w:val="en-US"/>
              </w:rPr>
              <w:t xml:space="preserve">is </w:t>
            </w:r>
            <w:r w:rsidRPr="006159E6">
              <w:rPr>
                <w:lang w:val="en-US"/>
              </w:rPr>
              <w:t>specified on</w:t>
            </w:r>
            <w:r>
              <w:rPr>
                <w:lang w:val="en-US"/>
              </w:rPr>
              <w:t xml:space="preserve"> the EFET web site in the </w:t>
            </w:r>
            <w:r w:rsidRPr="006159E6">
              <w:rPr>
                <w:lang w:val="en-US"/>
              </w:rPr>
              <w:t xml:space="preserve">RepositoryReference </w:t>
            </w:r>
            <w:r>
              <w:rPr>
                <w:lang w:val="en-US"/>
              </w:rPr>
              <w:t xml:space="preserve">table in the </w:t>
            </w:r>
            <w:r w:rsidRPr="006159E6">
              <w:rPr>
                <w:lang w:val="en-US"/>
              </w:rPr>
              <w:t>Static Data section</w:t>
            </w:r>
            <w:r>
              <w:rPr>
                <w:lang w:val="en-US"/>
              </w:rPr>
              <w:t xml:space="preserve"> (see ref ID </w:t>
            </w:r>
            <w:r>
              <w:rPr>
                <w:lang w:val="en-US"/>
              </w:rPr>
              <w:fldChar w:fldCharType="begin"/>
            </w:r>
            <w:r>
              <w:rPr>
                <w:lang w:val="en-US"/>
              </w:rPr>
              <w:instrText xml:space="preserve"> REF _Ref454200837 \r \h </w:instrText>
            </w:r>
            <w:r>
              <w:rPr>
                <w:lang w:val="en-US"/>
              </w:rPr>
            </w:r>
            <w:r>
              <w:rPr>
                <w:lang w:val="en-US"/>
              </w:rPr>
              <w:fldChar w:fldCharType="separate"/>
            </w:r>
            <w:r w:rsidR="00D7069B">
              <w:rPr>
                <w:lang w:val="en-US"/>
              </w:rPr>
              <w:t>[1]</w:t>
            </w:r>
            <w:r>
              <w:rPr>
                <w:lang w:val="en-US"/>
              </w:rPr>
              <w:fldChar w:fldCharType="end"/>
            </w:r>
            <w:r>
              <w:rPr>
                <w:lang w:val="en-US"/>
              </w:rPr>
              <w:t>)</w:t>
            </w:r>
            <w:r w:rsidRPr="006159E6">
              <w:rPr>
                <w:lang w:val="en-US"/>
              </w:rPr>
              <w:t>, which must at least include:</w:t>
            </w:r>
            <w:r>
              <w:rPr>
                <w:lang w:val="en-US"/>
              </w:rPr>
              <w:t xml:space="preserve"> </w:t>
            </w:r>
          </w:p>
          <w:p w14:paraId="0B3A6021" w14:textId="77777777" w:rsidR="00A04BF6" w:rsidRPr="006159E6" w:rsidRDefault="00A04BF6" w:rsidP="00ED3F3F">
            <w:pPr>
              <w:pStyle w:val="values"/>
            </w:pPr>
            <w:r>
              <w:t>DTCC-EU</w:t>
            </w:r>
          </w:p>
          <w:p w14:paraId="598687DC" w14:textId="77777777" w:rsidR="00A04BF6" w:rsidRPr="006159E6" w:rsidRDefault="00A04BF6" w:rsidP="00ED3F3F">
            <w:pPr>
              <w:pStyle w:val="values"/>
            </w:pPr>
            <w:r>
              <w:t>REGIS-TR</w:t>
            </w:r>
          </w:p>
          <w:p w14:paraId="1916F3C4" w14:textId="77777777" w:rsidR="00A04BF6" w:rsidRPr="006159E6" w:rsidRDefault="00A04BF6" w:rsidP="00ED3F3F">
            <w:pPr>
              <w:pStyle w:val="values"/>
            </w:pPr>
            <w:r>
              <w:t>UNAVISTA</w:t>
            </w:r>
          </w:p>
          <w:p w14:paraId="20926ED0" w14:textId="77777777" w:rsidR="00A04BF6" w:rsidRPr="006159E6" w:rsidRDefault="00A04BF6" w:rsidP="00ED3F3F">
            <w:pPr>
              <w:pStyle w:val="values"/>
            </w:pPr>
            <w:r w:rsidRPr="006159E6">
              <w:t>ICE</w:t>
            </w:r>
          </w:p>
        </w:tc>
        <w:tc>
          <w:tcPr>
            <w:tcW w:w="1331" w:type="dxa"/>
          </w:tcPr>
          <w:p w14:paraId="2CB1D56A" w14:textId="77777777" w:rsidR="00A04BF6" w:rsidRPr="006159E6" w:rsidRDefault="00A04BF6" w:rsidP="00482B66">
            <w:pPr>
              <w:pStyle w:val="CellBody"/>
              <w:rPr>
                <w:lang w:val="en-US"/>
              </w:rPr>
            </w:pPr>
            <w:r w:rsidRPr="006159E6">
              <w:rPr>
                <w:lang w:val="en-US"/>
              </w:rPr>
              <w:t>string</w:t>
            </w:r>
          </w:p>
        </w:tc>
        <w:tc>
          <w:tcPr>
            <w:tcW w:w="851" w:type="dxa"/>
          </w:tcPr>
          <w:p w14:paraId="3D5511A9" w14:textId="77777777" w:rsidR="00A04BF6" w:rsidRPr="006159E6" w:rsidRDefault="00A04BF6" w:rsidP="00482B66">
            <w:pPr>
              <w:pStyle w:val="CellBody"/>
              <w:rPr>
                <w:lang w:val="en-US"/>
              </w:rPr>
            </w:pPr>
            <w:r w:rsidRPr="006159E6">
              <w:rPr>
                <w:lang w:val="en-US"/>
              </w:rPr>
              <w:t>20</w:t>
            </w:r>
          </w:p>
        </w:tc>
      </w:tr>
      <w:tr w:rsidR="00A04BF6" w:rsidRPr="006159E6" w14:paraId="66BCE6F7" w14:textId="77777777" w:rsidTr="00482B66">
        <w:trPr>
          <w:cantSplit/>
        </w:trPr>
        <w:tc>
          <w:tcPr>
            <w:tcW w:w="1843" w:type="dxa"/>
          </w:tcPr>
          <w:p w14:paraId="43D1C5CF" w14:textId="77777777" w:rsidR="00A04BF6" w:rsidRPr="006159E6" w:rsidRDefault="00A04BF6" w:rsidP="00482B66">
            <w:pPr>
              <w:pStyle w:val="CellBody"/>
              <w:rPr>
                <w:lang w:val="en-US"/>
              </w:rPr>
            </w:pPr>
            <w:r w:rsidRPr="006159E6">
              <w:rPr>
                <w:lang w:val="en-US"/>
              </w:rPr>
              <w:lastRenderedPageBreak/>
              <w:t>Reset</w:t>
            </w:r>
            <w:r w:rsidRPr="006159E6">
              <w:rPr>
                <w:lang w:val="en-US"/>
              </w:rPr>
              <w:softHyphen/>
              <w:t>Relative</w:t>
            </w:r>
            <w:r w:rsidRPr="006159E6">
              <w:rPr>
                <w:lang w:val="en-US"/>
              </w:rPr>
              <w:softHyphen/>
              <w:t>ToType</w:t>
            </w:r>
          </w:p>
        </w:tc>
        <w:tc>
          <w:tcPr>
            <w:tcW w:w="5473" w:type="dxa"/>
          </w:tcPr>
          <w:p w14:paraId="619E76B5" w14:textId="77777777" w:rsidR="00A04BF6" w:rsidRPr="006159E6" w:rsidRDefault="00A04BF6" w:rsidP="00482B66">
            <w:pPr>
              <w:pStyle w:val="CellBody"/>
              <w:rPr>
                <w:lang w:val="en-US"/>
              </w:rPr>
            </w:pPr>
            <w:r>
              <w:rPr>
                <w:lang w:val="en-US"/>
              </w:rPr>
              <w:t>The following values are allowed:</w:t>
            </w:r>
            <w:r w:rsidRPr="006159E6">
              <w:rPr>
                <w:lang w:val="en-US"/>
              </w:rPr>
              <w:t xml:space="preserve"> </w:t>
            </w:r>
          </w:p>
          <w:p w14:paraId="173CD5CC" w14:textId="77777777" w:rsidR="00A04BF6" w:rsidRDefault="00A04BF6" w:rsidP="00ED3F3F">
            <w:pPr>
              <w:pStyle w:val="values"/>
            </w:pPr>
            <w:r w:rsidRPr="006159E6">
              <w:t>CalculationPeriodStartDate”</w:t>
            </w:r>
            <w:r>
              <w:t xml:space="preserve">: </w:t>
            </w:r>
            <w:r w:rsidRPr="006159E6">
              <w:t>Payments will occur relative to the first day of each calculation period.</w:t>
            </w:r>
          </w:p>
          <w:p w14:paraId="13E2B6FF" w14:textId="77777777" w:rsidR="00A04BF6" w:rsidRPr="006159E6" w:rsidRDefault="00A04BF6" w:rsidP="00ED3F3F">
            <w:pPr>
              <w:pStyle w:val="values"/>
            </w:pPr>
            <w:r w:rsidRPr="006159E6">
              <w:t>CalculationPeriodEndDate</w:t>
            </w:r>
            <w:r>
              <w:t xml:space="preserve">: </w:t>
            </w:r>
            <w:r w:rsidRPr="006159E6">
              <w:t>Payments will occur relative to the last day of each calculation period.</w:t>
            </w:r>
          </w:p>
          <w:p w14:paraId="7B931DD7" w14:textId="77777777" w:rsidR="00A04BF6" w:rsidRPr="006159E6" w:rsidRDefault="00A04BF6" w:rsidP="00482B66">
            <w:pPr>
              <w:pStyle w:val="CellBody"/>
              <w:rPr>
                <w:bCs/>
                <w:lang w:val="en-US"/>
              </w:rPr>
            </w:pPr>
            <w:r>
              <w:rPr>
                <w:bCs/>
                <w:lang w:val="en-US"/>
              </w:rPr>
              <w:t xml:space="preserve">For more information, see the FpML web site (ref ID </w:t>
            </w:r>
            <w:r>
              <w:rPr>
                <w:bCs/>
                <w:lang w:val="en-US"/>
              </w:rPr>
              <w:fldChar w:fldCharType="begin"/>
            </w:r>
            <w:r>
              <w:rPr>
                <w:bCs/>
                <w:lang w:val="en-US"/>
              </w:rPr>
              <w:instrText xml:space="preserve"> REF _Ref455157935 \r \h </w:instrText>
            </w:r>
            <w:r>
              <w:rPr>
                <w:bCs/>
                <w:lang w:val="en-US"/>
              </w:rPr>
            </w:r>
            <w:r>
              <w:rPr>
                <w:bCs/>
                <w:lang w:val="en-US"/>
              </w:rPr>
              <w:fldChar w:fldCharType="separate"/>
            </w:r>
            <w:r w:rsidR="00D7069B">
              <w:rPr>
                <w:bCs/>
                <w:lang w:val="en-US"/>
              </w:rPr>
              <w:t>[7]</w:t>
            </w:r>
            <w:r>
              <w:rPr>
                <w:bCs/>
                <w:lang w:val="en-US"/>
              </w:rPr>
              <w:fldChar w:fldCharType="end"/>
            </w:r>
            <w:r>
              <w:rPr>
                <w:bCs/>
                <w:lang w:val="en-US"/>
              </w:rPr>
              <w:t>).</w:t>
            </w:r>
          </w:p>
        </w:tc>
        <w:tc>
          <w:tcPr>
            <w:tcW w:w="1331" w:type="dxa"/>
          </w:tcPr>
          <w:p w14:paraId="55ECACB4" w14:textId="77777777" w:rsidR="00A04BF6" w:rsidRPr="006159E6" w:rsidRDefault="00A04BF6" w:rsidP="00482B66">
            <w:pPr>
              <w:pStyle w:val="CellBody"/>
              <w:rPr>
                <w:lang w:val="en-US"/>
              </w:rPr>
            </w:pPr>
            <w:r w:rsidRPr="006159E6">
              <w:rPr>
                <w:lang w:val="en-US"/>
              </w:rPr>
              <w:t>string</w:t>
            </w:r>
          </w:p>
        </w:tc>
        <w:tc>
          <w:tcPr>
            <w:tcW w:w="851" w:type="dxa"/>
          </w:tcPr>
          <w:p w14:paraId="73AA48EF" w14:textId="77777777" w:rsidR="00A04BF6" w:rsidRPr="006159E6" w:rsidRDefault="00A04BF6" w:rsidP="00482B66">
            <w:pPr>
              <w:pStyle w:val="CellBody"/>
              <w:rPr>
                <w:lang w:val="en-US"/>
              </w:rPr>
            </w:pPr>
          </w:p>
        </w:tc>
      </w:tr>
      <w:tr w:rsidR="00A04BF6" w:rsidRPr="006159E6" w14:paraId="78C7C24B" w14:textId="77777777" w:rsidTr="00482B66">
        <w:trPr>
          <w:cantSplit/>
        </w:trPr>
        <w:tc>
          <w:tcPr>
            <w:tcW w:w="1843" w:type="dxa"/>
          </w:tcPr>
          <w:p w14:paraId="77F59287" w14:textId="77777777" w:rsidR="00A04BF6" w:rsidRPr="006159E6" w:rsidRDefault="00A04BF6" w:rsidP="00482B66">
            <w:pPr>
              <w:pStyle w:val="CellBody"/>
              <w:rPr>
                <w:lang w:val="en-US"/>
              </w:rPr>
            </w:pPr>
            <w:r w:rsidRPr="006159E6">
              <w:rPr>
                <w:lang w:val="en-US"/>
              </w:rPr>
              <w:t>RoleType</w:t>
            </w:r>
          </w:p>
        </w:tc>
        <w:tc>
          <w:tcPr>
            <w:tcW w:w="5473" w:type="dxa"/>
          </w:tcPr>
          <w:p w14:paraId="23034E77" w14:textId="77777777" w:rsidR="00A04BF6" w:rsidRDefault="00A04BF6" w:rsidP="00482B66">
            <w:pPr>
              <w:pStyle w:val="CellBody"/>
              <w:rPr>
                <w:lang w:val="en-US"/>
              </w:rPr>
            </w:pPr>
            <w:r>
              <w:rPr>
                <w:lang w:val="en-US"/>
              </w:rPr>
              <w:t>The following values are allowed:</w:t>
            </w:r>
          </w:p>
          <w:p w14:paraId="50E5E3CD" w14:textId="77777777" w:rsidR="00A04BF6" w:rsidRDefault="00A04BF6" w:rsidP="00ED3F3F">
            <w:pPr>
              <w:pStyle w:val="values"/>
            </w:pPr>
            <w:r>
              <w:t>T</w:t>
            </w:r>
            <w:r w:rsidRPr="006159E6">
              <w:t>rader</w:t>
            </w:r>
          </w:p>
          <w:p w14:paraId="1E610EA2" w14:textId="77777777" w:rsidR="00A04BF6" w:rsidRDefault="00A04BF6" w:rsidP="00ED3F3F">
            <w:pPr>
              <w:pStyle w:val="values"/>
            </w:pPr>
            <w:r>
              <w:t>B</w:t>
            </w:r>
            <w:r w:rsidRPr="006159E6">
              <w:t>roker</w:t>
            </w:r>
          </w:p>
          <w:p w14:paraId="0C7B2A8E" w14:textId="77777777" w:rsidR="00A04BF6" w:rsidRDefault="00A04BF6" w:rsidP="00ED3F3F">
            <w:pPr>
              <w:pStyle w:val="values"/>
            </w:pPr>
            <w:r>
              <w:t>C</w:t>
            </w:r>
            <w:r w:rsidRPr="006159E6">
              <w:t>learing</w:t>
            </w:r>
            <w:r>
              <w:t>H</w:t>
            </w:r>
            <w:r w:rsidRPr="006159E6">
              <w:t xml:space="preserve">ouse </w:t>
            </w:r>
          </w:p>
          <w:p w14:paraId="6C1C4AEC" w14:textId="77777777" w:rsidR="00A04BF6" w:rsidRPr="006159E6" w:rsidRDefault="00A04BF6" w:rsidP="00ED3F3F">
            <w:pPr>
              <w:pStyle w:val="values"/>
            </w:pPr>
            <w:r w:rsidRPr="006159E6">
              <w:t>ECVNA</w:t>
            </w:r>
          </w:p>
        </w:tc>
        <w:tc>
          <w:tcPr>
            <w:tcW w:w="1331" w:type="dxa"/>
          </w:tcPr>
          <w:p w14:paraId="14732890" w14:textId="77777777" w:rsidR="00A04BF6" w:rsidRPr="006159E6" w:rsidRDefault="00A04BF6" w:rsidP="00482B66">
            <w:pPr>
              <w:pStyle w:val="CellBody"/>
              <w:rPr>
                <w:lang w:val="en-US"/>
              </w:rPr>
            </w:pPr>
            <w:r w:rsidRPr="006159E6">
              <w:rPr>
                <w:lang w:val="en-US"/>
              </w:rPr>
              <w:t>NMTOKEN</w:t>
            </w:r>
          </w:p>
        </w:tc>
        <w:tc>
          <w:tcPr>
            <w:tcW w:w="851" w:type="dxa"/>
          </w:tcPr>
          <w:p w14:paraId="20E7D449" w14:textId="77777777" w:rsidR="00A04BF6" w:rsidRPr="006159E6" w:rsidRDefault="00A04BF6" w:rsidP="00482B66">
            <w:pPr>
              <w:pStyle w:val="CellBody"/>
              <w:rPr>
                <w:lang w:val="en-US"/>
              </w:rPr>
            </w:pPr>
          </w:p>
        </w:tc>
      </w:tr>
      <w:tr w:rsidR="00A04BF6" w:rsidRPr="006159E6" w14:paraId="0F87981B" w14:textId="77777777" w:rsidTr="00482B66">
        <w:tc>
          <w:tcPr>
            <w:tcW w:w="1843" w:type="dxa"/>
          </w:tcPr>
          <w:p w14:paraId="2275A5EB" w14:textId="77777777" w:rsidR="00A04BF6" w:rsidRPr="006159E6" w:rsidRDefault="00A04BF6" w:rsidP="00482B66">
            <w:pPr>
              <w:pStyle w:val="CellBody"/>
              <w:rPr>
                <w:lang w:val="en-US"/>
              </w:rPr>
            </w:pPr>
            <w:r w:rsidRPr="006159E6">
              <w:rPr>
                <w:lang w:val="en-US"/>
              </w:rPr>
              <w:t>RollConvention</w:t>
            </w:r>
            <w:r w:rsidRPr="006159E6">
              <w:rPr>
                <w:lang w:val="en-US"/>
              </w:rPr>
              <w:softHyphen/>
              <w:t>Type</w:t>
            </w:r>
          </w:p>
        </w:tc>
        <w:tc>
          <w:tcPr>
            <w:tcW w:w="5473" w:type="dxa"/>
          </w:tcPr>
          <w:p w14:paraId="166AE6CA" w14:textId="77777777" w:rsidR="00A04BF6" w:rsidRPr="006159E6" w:rsidRDefault="00A04BF6" w:rsidP="00482B66">
            <w:pPr>
              <w:pStyle w:val="CellBody"/>
              <w:rPr>
                <w:lang w:val="en-US"/>
              </w:rPr>
            </w:pPr>
            <w:r>
              <w:rPr>
                <w:lang w:val="en-US"/>
              </w:rPr>
              <w:t>The following values are allowed:</w:t>
            </w:r>
            <w:r w:rsidRPr="006159E6">
              <w:rPr>
                <w:lang w:val="en-US"/>
              </w:rPr>
              <w:t xml:space="preserve"> </w:t>
            </w:r>
          </w:p>
          <w:p w14:paraId="1E2492A0" w14:textId="77777777" w:rsidR="00A04BF6" w:rsidRPr="006159E6" w:rsidRDefault="00A04BF6" w:rsidP="00ED3F3F">
            <w:pPr>
              <w:pStyle w:val="values"/>
            </w:pPr>
            <w:r w:rsidRPr="006159E6">
              <w:t>EOM</w:t>
            </w:r>
          </w:p>
          <w:p w14:paraId="7C19C349" w14:textId="77777777" w:rsidR="00A04BF6" w:rsidRPr="006159E6" w:rsidRDefault="00A04BF6" w:rsidP="00ED3F3F">
            <w:pPr>
              <w:pStyle w:val="values"/>
            </w:pPr>
            <w:r w:rsidRPr="006159E6">
              <w:t>FRN</w:t>
            </w:r>
          </w:p>
          <w:p w14:paraId="0365CC72" w14:textId="77777777" w:rsidR="00A04BF6" w:rsidRPr="006159E6" w:rsidRDefault="00A04BF6" w:rsidP="00ED3F3F">
            <w:pPr>
              <w:pStyle w:val="values"/>
            </w:pPr>
            <w:r w:rsidRPr="006159E6">
              <w:t>IMM</w:t>
            </w:r>
          </w:p>
          <w:p w14:paraId="7360EDE1" w14:textId="77777777" w:rsidR="00A04BF6" w:rsidRPr="006159E6" w:rsidRDefault="00A04BF6" w:rsidP="00ED3F3F">
            <w:pPr>
              <w:pStyle w:val="values"/>
            </w:pPr>
            <w:r w:rsidRPr="006159E6">
              <w:t>IMMCAD</w:t>
            </w:r>
          </w:p>
          <w:p w14:paraId="6892C0FB" w14:textId="77777777" w:rsidR="00A04BF6" w:rsidRPr="006159E6" w:rsidRDefault="00A04BF6" w:rsidP="00ED3F3F">
            <w:pPr>
              <w:pStyle w:val="values"/>
            </w:pPr>
            <w:r w:rsidRPr="006159E6">
              <w:t>IMMAUD</w:t>
            </w:r>
          </w:p>
          <w:p w14:paraId="61023AEB" w14:textId="77777777" w:rsidR="00A04BF6" w:rsidRPr="006159E6" w:rsidRDefault="00A04BF6" w:rsidP="00ED3F3F">
            <w:pPr>
              <w:pStyle w:val="values"/>
            </w:pPr>
            <w:r w:rsidRPr="006159E6">
              <w:t>IMMNZD</w:t>
            </w:r>
          </w:p>
          <w:p w14:paraId="2D9B2C21" w14:textId="77777777" w:rsidR="00A04BF6" w:rsidRPr="006159E6" w:rsidRDefault="00A04BF6" w:rsidP="00ED3F3F">
            <w:pPr>
              <w:pStyle w:val="values"/>
            </w:pPr>
            <w:r w:rsidRPr="006159E6">
              <w:t>SFE</w:t>
            </w:r>
          </w:p>
          <w:p w14:paraId="34F8B0E6" w14:textId="77777777" w:rsidR="00A04BF6" w:rsidRPr="006159E6" w:rsidRDefault="00A04BF6" w:rsidP="00ED3F3F">
            <w:pPr>
              <w:pStyle w:val="values"/>
            </w:pPr>
            <w:r>
              <w:t>NONE:</w:t>
            </w:r>
            <w:r w:rsidRPr="006159E6">
              <w:t xml:space="preserve"> The roll convention is not required. For example, in the case of a daily calculation frequency.</w:t>
            </w:r>
          </w:p>
          <w:p w14:paraId="43A74943" w14:textId="77777777" w:rsidR="00A04BF6" w:rsidRPr="006159E6" w:rsidRDefault="00A04BF6" w:rsidP="00ED3F3F">
            <w:pPr>
              <w:pStyle w:val="values"/>
            </w:pPr>
            <w:r w:rsidRPr="006159E6">
              <w:t>TBILL</w:t>
            </w:r>
          </w:p>
          <w:p w14:paraId="03B263CA" w14:textId="77777777" w:rsidR="00A04BF6" w:rsidRPr="006159E6" w:rsidRDefault="00A04BF6" w:rsidP="00ED3F3F">
            <w:pPr>
              <w:pStyle w:val="values"/>
            </w:pPr>
            <w:r w:rsidRPr="006159E6">
              <w:t>1</w:t>
            </w:r>
            <w:r>
              <w:t xml:space="preserve">, 2, … 31: </w:t>
            </w:r>
            <w:r w:rsidRPr="006159E6">
              <w:t xml:space="preserve">Rolls on the </w:t>
            </w:r>
            <w:r>
              <w:t xml:space="preserve">corresponding day </w:t>
            </w:r>
            <w:r w:rsidRPr="006159E6">
              <w:t>of the month.</w:t>
            </w:r>
          </w:p>
          <w:p w14:paraId="6DAAE4B1" w14:textId="77777777" w:rsidR="00A04BF6" w:rsidRPr="006159E6" w:rsidRDefault="00A04BF6" w:rsidP="00ED3F3F">
            <w:pPr>
              <w:pStyle w:val="values"/>
            </w:pPr>
            <w:r w:rsidRPr="006159E6">
              <w:t>MON</w:t>
            </w:r>
            <w:r>
              <w:t xml:space="preserve">: </w:t>
            </w:r>
            <w:r w:rsidRPr="006159E6">
              <w:t>Rolling weekly on a Monday.</w:t>
            </w:r>
          </w:p>
          <w:p w14:paraId="50144FDD" w14:textId="77777777" w:rsidR="00A04BF6" w:rsidRPr="006159E6" w:rsidRDefault="00A04BF6" w:rsidP="00ED3F3F">
            <w:pPr>
              <w:pStyle w:val="values"/>
            </w:pPr>
            <w:r w:rsidRPr="006159E6">
              <w:t>TUE</w:t>
            </w:r>
            <w:r>
              <w:t xml:space="preserve">: </w:t>
            </w:r>
            <w:r w:rsidRPr="006159E6">
              <w:t>Rolling weekly on a Tuesday.</w:t>
            </w:r>
          </w:p>
          <w:p w14:paraId="3648AAFA" w14:textId="77777777" w:rsidR="00A04BF6" w:rsidRPr="006159E6" w:rsidRDefault="00A04BF6" w:rsidP="00ED3F3F">
            <w:pPr>
              <w:pStyle w:val="values"/>
            </w:pPr>
            <w:r w:rsidRPr="006159E6">
              <w:t>WED</w:t>
            </w:r>
            <w:r>
              <w:t xml:space="preserve">: </w:t>
            </w:r>
            <w:r w:rsidRPr="006159E6">
              <w:t>Rolling weekly on a Wednesday.</w:t>
            </w:r>
          </w:p>
          <w:p w14:paraId="1CD3FC8F" w14:textId="77777777" w:rsidR="00A04BF6" w:rsidRPr="006159E6" w:rsidRDefault="00A04BF6" w:rsidP="00ED3F3F">
            <w:pPr>
              <w:pStyle w:val="values"/>
            </w:pPr>
            <w:r w:rsidRPr="006159E6">
              <w:t>THU</w:t>
            </w:r>
            <w:r>
              <w:t xml:space="preserve">: </w:t>
            </w:r>
            <w:r w:rsidRPr="006159E6">
              <w:t>Rolling weekly on a Thursday.</w:t>
            </w:r>
          </w:p>
          <w:p w14:paraId="0B8CB539" w14:textId="77777777" w:rsidR="00A04BF6" w:rsidRPr="006159E6" w:rsidRDefault="00A04BF6" w:rsidP="00ED3F3F">
            <w:pPr>
              <w:pStyle w:val="values"/>
            </w:pPr>
            <w:r w:rsidRPr="006159E6">
              <w:t>FRI</w:t>
            </w:r>
            <w:r>
              <w:t xml:space="preserve">: </w:t>
            </w:r>
            <w:r w:rsidRPr="006159E6">
              <w:t>Rolling weekly on a Friday.</w:t>
            </w:r>
          </w:p>
          <w:p w14:paraId="3010F2D2" w14:textId="77777777" w:rsidR="00A04BF6" w:rsidRPr="006159E6" w:rsidRDefault="00A04BF6" w:rsidP="00ED3F3F">
            <w:pPr>
              <w:pStyle w:val="values"/>
            </w:pPr>
            <w:r w:rsidRPr="006159E6">
              <w:t>SAT</w:t>
            </w:r>
            <w:r>
              <w:t xml:space="preserve">: </w:t>
            </w:r>
            <w:r w:rsidRPr="006159E6">
              <w:t>Rolling weekly on a Saturday.</w:t>
            </w:r>
          </w:p>
          <w:p w14:paraId="15403516" w14:textId="77777777" w:rsidR="00A04BF6" w:rsidRPr="006159E6" w:rsidRDefault="00A04BF6" w:rsidP="00ED3F3F">
            <w:pPr>
              <w:pStyle w:val="values"/>
            </w:pPr>
            <w:r w:rsidRPr="006159E6">
              <w:t>SUN</w:t>
            </w:r>
            <w:r>
              <w:t xml:space="preserve">: </w:t>
            </w:r>
            <w:r w:rsidRPr="006159E6">
              <w:t>Rolling weekly on a Sunday.</w:t>
            </w:r>
          </w:p>
          <w:p w14:paraId="5B415BD1" w14:textId="77777777" w:rsidR="00A04BF6" w:rsidRPr="006159E6" w:rsidRDefault="00A04BF6" w:rsidP="00482B66">
            <w:pPr>
              <w:pStyle w:val="CellBody"/>
              <w:rPr>
                <w:bCs/>
                <w:lang w:val="en-US"/>
              </w:rPr>
            </w:pPr>
            <w:r>
              <w:rPr>
                <w:bCs/>
                <w:lang w:val="en-US"/>
              </w:rPr>
              <w:t xml:space="preserve">For more information, see the FpML web site (ref ID </w:t>
            </w:r>
            <w:r>
              <w:rPr>
                <w:bCs/>
                <w:lang w:val="en-US"/>
              </w:rPr>
              <w:fldChar w:fldCharType="begin"/>
            </w:r>
            <w:r>
              <w:rPr>
                <w:bCs/>
                <w:lang w:val="en-US"/>
              </w:rPr>
              <w:instrText xml:space="preserve"> REF _Ref455157935 \r \h </w:instrText>
            </w:r>
            <w:r>
              <w:rPr>
                <w:bCs/>
                <w:lang w:val="en-US"/>
              </w:rPr>
            </w:r>
            <w:r>
              <w:rPr>
                <w:bCs/>
                <w:lang w:val="en-US"/>
              </w:rPr>
              <w:fldChar w:fldCharType="separate"/>
            </w:r>
            <w:r w:rsidR="00D7069B">
              <w:rPr>
                <w:bCs/>
                <w:lang w:val="en-US"/>
              </w:rPr>
              <w:t>[7]</w:t>
            </w:r>
            <w:r>
              <w:rPr>
                <w:bCs/>
                <w:lang w:val="en-US"/>
              </w:rPr>
              <w:fldChar w:fldCharType="end"/>
            </w:r>
            <w:r>
              <w:rPr>
                <w:bCs/>
                <w:lang w:val="en-US"/>
              </w:rPr>
              <w:t>).</w:t>
            </w:r>
          </w:p>
        </w:tc>
        <w:tc>
          <w:tcPr>
            <w:tcW w:w="1331" w:type="dxa"/>
          </w:tcPr>
          <w:p w14:paraId="756C3E0F" w14:textId="77777777" w:rsidR="00A04BF6" w:rsidRPr="006159E6" w:rsidRDefault="00A04BF6" w:rsidP="00482B66">
            <w:pPr>
              <w:pStyle w:val="CellBody"/>
              <w:rPr>
                <w:lang w:val="en-US"/>
              </w:rPr>
            </w:pPr>
            <w:r w:rsidRPr="006159E6">
              <w:rPr>
                <w:lang w:val="en-US"/>
              </w:rPr>
              <w:t>string</w:t>
            </w:r>
          </w:p>
        </w:tc>
        <w:tc>
          <w:tcPr>
            <w:tcW w:w="851" w:type="dxa"/>
          </w:tcPr>
          <w:p w14:paraId="5495BD2F" w14:textId="77777777" w:rsidR="00A04BF6" w:rsidRPr="006159E6" w:rsidRDefault="00A04BF6" w:rsidP="00482B66">
            <w:pPr>
              <w:pStyle w:val="CellBody"/>
              <w:rPr>
                <w:lang w:val="en-US"/>
              </w:rPr>
            </w:pPr>
            <w:r w:rsidRPr="006159E6">
              <w:rPr>
                <w:lang w:val="en-US"/>
              </w:rPr>
              <w:t>255</w:t>
            </w:r>
          </w:p>
        </w:tc>
      </w:tr>
      <w:tr w:rsidR="00A04BF6" w:rsidRPr="006159E6" w14:paraId="4433A4E2" w14:textId="77777777" w:rsidTr="00482B66">
        <w:trPr>
          <w:cantSplit/>
        </w:trPr>
        <w:tc>
          <w:tcPr>
            <w:tcW w:w="1843" w:type="dxa"/>
          </w:tcPr>
          <w:p w14:paraId="5FE30A17" w14:textId="77777777" w:rsidR="00A04BF6" w:rsidRPr="006159E6" w:rsidRDefault="00A04BF6" w:rsidP="00482B66">
            <w:pPr>
              <w:pStyle w:val="CellBody"/>
              <w:rPr>
                <w:lang w:val="en-US"/>
              </w:rPr>
            </w:pPr>
            <w:r w:rsidRPr="006159E6">
              <w:rPr>
                <w:lang w:val="en-US"/>
              </w:rPr>
              <w:t>RoundingType</w:t>
            </w:r>
          </w:p>
        </w:tc>
        <w:tc>
          <w:tcPr>
            <w:tcW w:w="5473" w:type="dxa"/>
          </w:tcPr>
          <w:p w14:paraId="2406FCBC" w14:textId="77777777" w:rsidR="00A04BF6" w:rsidRPr="006159E6" w:rsidRDefault="00A04BF6" w:rsidP="00482B66">
            <w:pPr>
              <w:pStyle w:val="CellBody"/>
              <w:rPr>
                <w:lang w:val="en-US"/>
              </w:rPr>
            </w:pPr>
            <w:r w:rsidRPr="006159E6">
              <w:rPr>
                <w:lang w:val="en-US"/>
              </w:rPr>
              <w:t>Indicates the number of decimal places to round to</w:t>
            </w:r>
            <w:r>
              <w:rPr>
                <w:lang w:val="en-US"/>
              </w:rPr>
              <w:t>. The following values are allowed:</w:t>
            </w:r>
            <w:r w:rsidRPr="006159E6">
              <w:rPr>
                <w:lang w:val="en-US"/>
              </w:rPr>
              <w:t xml:space="preserve"> </w:t>
            </w:r>
          </w:p>
          <w:p w14:paraId="3B1A6CBF" w14:textId="77777777" w:rsidR="00A04BF6" w:rsidRDefault="00A04BF6" w:rsidP="00ED3F3F">
            <w:pPr>
              <w:pStyle w:val="values"/>
            </w:pPr>
            <w:r w:rsidRPr="006159E6">
              <w:t xml:space="preserve">0, 1, </w:t>
            </w:r>
            <w:r>
              <w:t>…</w:t>
            </w:r>
            <w:r w:rsidRPr="006159E6">
              <w:t xml:space="preserve"> 9</w:t>
            </w:r>
          </w:p>
          <w:p w14:paraId="7FCABAEB" w14:textId="77777777" w:rsidR="00A04BF6" w:rsidRPr="006159E6" w:rsidRDefault="00A04BF6" w:rsidP="00ED3F3F">
            <w:pPr>
              <w:pStyle w:val="values"/>
            </w:pPr>
            <w:r w:rsidRPr="006159E6">
              <w:t>N_A</w:t>
            </w:r>
            <w:r>
              <w:t>: T</w:t>
            </w:r>
            <w:r w:rsidRPr="006159E6">
              <w:t xml:space="preserve">here is no agreement to the number of </w:t>
            </w:r>
            <w:r>
              <w:t>decimal places.</w:t>
            </w:r>
          </w:p>
        </w:tc>
        <w:tc>
          <w:tcPr>
            <w:tcW w:w="1331" w:type="dxa"/>
          </w:tcPr>
          <w:p w14:paraId="1F71B9EA" w14:textId="77777777" w:rsidR="00A04BF6" w:rsidRPr="006159E6" w:rsidRDefault="00A04BF6" w:rsidP="00482B66">
            <w:pPr>
              <w:pStyle w:val="CellBody"/>
              <w:rPr>
                <w:lang w:val="en-US"/>
              </w:rPr>
            </w:pPr>
            <w:r w:rsidRPr="006159E6">
              <w:rPr>
                <w:lang w:val="en-US"/>
              </w:rPr>
              <w:t>NMTOKEN</w:t>
            </w:r>
          </w:p>
        </w:tc>
        <w:tc>
          <w:tcPr>
            <w:tcW w:w="851" w:type="dxa"/>
          </w:tcPr>
          <w:p w14:paraId="68F61940" w14:textId="77777777" w:rsidR="00A04BF6" w:rsidRPr="006159E6" w:rsidRDefault="00A04BF6" w:rsidP="00482B66">
            <w:pPr>
              <w:pStyle w:val="CellBody"/>
              <w:rPr>
                <w:lang w:val="en-US"/>
              </w:rPr>
            </w:pPr>
          </w:p>
        </w:tc>
      </w:tr>
      <w:tr w:rsidR="00A04BF6" w:rsidRPr="006159E6" w14:paraId="0E5A46B8" w14:textId="77777777" w:rsidTr="00482B66">
        <w:trPr>
          <w:cantSplit/>
        </w:trPr>
        <w:tc>
          <w:tcPr>
            <w:tcW w:w="1843" w:type="dxa"/>
          </w:tcPr>
          <w:p w14:paraId="0C495CE1" w14:textId="77777777" w:rsidR="00A04BF6" w:rsidRPr="006159E6" w:rsidRDefault="00A04BF6" w:rsidP="00482B66">
            <w:pPr>
              <w:pStyle w:val="CellBody"/>
              <w:rPr>
                <w:lang w:val="en-US"/>
              </w:rPr>
            </w:pPr>
            <w:r w:rsidRPr="006159E6">
              <w:rPr>
                <w:lang w:val="en-US"/>
              </w:rPr>
              <w:t>RSSType</w:t>
            </w:r>
          </w:p>
        </w:tc>
        <w:tc>
          <w:tcPr>
            <w:tcW w:w="5473" w:type="dxa"/>
          </w:tcPr>
          <w:p w14:paraId="757CD0FE" w14:textId="77777777" w:rsidR="00A04BF6" w:rsidRPr="006159E6" w:rsidRDefault="00A04BF6" w:rsidP="00482B66">
            <w:pPr>
              <w:pStyle w:val="CellBody"/>
              <w:rPr>
                <w:lang w:val="en-US"/>
              </w:rPr>
            </w:pPr>
            <w:r w:rsidRPr="006159E6">
              <w:rPr>
                <w:lang w:val="en-US"/>
              </w:rPr>
              <w:t>Must be either a SCoTA RSS code</w:t>
            </w:r>
            <w:r>
              <w:rPr>
                <w:lang w:val="en-US"/>
              </w:rPr>
              <w:t xml:space="preserve"> (see ref ID </w:t>
            </w:r>
            <w:r>
              <w:rPr>
                <w:lang w:val="en-US"/>
              </w:rPr>
              <w:fldChar w:fldCharType="begin"/>
            </w:r>
            <w:r>
              <w:rPr>
                <w:lang w:val="en-US"/>
              </w:rPr>
              <w:instrText xml:space="preserve"> REF _Ref454201394 \r \h </w:instrText>
            </w:r>
            <w:r>
              <w:rPr>
                <w:lang w:val="en-US"/>
              </w:rPr>
            </w:r>
            <w:r>
              <w:rPr>
                <w:lang w:val="en-US"/>
              </w:rPr>
              <w:fldChar w:fldCharType="separate"/>
            </w:r>
            <w:r w:rsidR="00D7069B">
              <w:rPr>
                <w:lang w:val="en-US"/>
              </w:rPr>
              <w:t>[6]</w:t>
            </w:r>
            <w:r>
              <w:rPr>
                <w:lang w:val="en-US"/>
              </w:rPr>
              <w:fldChar w:fldCharType="end"/>
            </w:r>
            <w:r>
              <w:rPr>
                <w:lang w:val="en-US"/>
              </w:rPr>
              <w:t xml:space="preserve">) </w:t>
            </w:r>
            <w:r w:rsidRPr="006159E6">
              <w:rPr>
                <w:lang w:val="en-US"/>
              </w:rPr>
              <w:t xml:space="preserve">or a valid value specified </w:t>
            </w:r>
            <w:r>
              <w:rPr>
                <w:lang w:val="en-US"/>
              </w:rPr>
              <w:t>on the EFET web site</w:t>
            </w:r>
            <w:r w:rsidRPr="006159E6">
              <w:rPr>
                <w:lang w:val="en-US"/>
              </w:rPr>
              <w:t xml:space="preserve"> in the </w:t>
            </w:r>
            <w:r>
              <w:t xml:space="preserve">ProductTypeCoal table in the </w:t>
            </w:r>
            <w:r w:rsidRPr="006159E6">
              <w:rPr>
                <w:lang w:val="en-US"/>
              </w:rPr>
              <w:t>Static Data section</w:t>
            </w:r>
            <w:r>
              <w:rPr>
                <w:lang w:val="en-US"/>
              </w:rPr>
              <w:t xml:space="preserve"> (see ref ID </w:t>
            </w:r>
            <w:r>
              <w:rPr>
                <w:lang w:val="en-US"/>
              </w:rPr>
              <w:fldChar w:fldCharType="begin"/>
            </w:r>
            <w:r>
              <w:rPr>
                <w:lang w:val="en-US"/>
              </w:rPr>
              <w:instrText xml:space="preserve"> REF _Ref454200837 \r \h </w:instrText>
            </w:r>
            <w:r>
              <w:rPr>
                <w:lang w:val="en-US"/>
              </w:rPr>
            </w:r>
            <w:r>
              <w:rPr>
                <w:lang w:val="en-US"/>
              </w:rPr>
              <w:fldChar w:fldCharType="separate"/>
            </w:r>
            <w:r w:rsidR="00D7069B">
              <w:rPr>
                <w:lang w:val="en-US"/>
              </w:rPr>
              <w:t>[1]</w:t>
            </w:r>
            <w:r>
              <w:rPr>
                <w:lang w:val="en-US"/>
              </w:rPr>
              <w:fldChar w:fldCharType="end"/>
            </w:r>
            <w:r>
              <w:rPr>
                <w:lang w:val="en-US"/>
              </w:rPr>
              <w:t>).</w:t>
            </w:r>
          </w:p>
        </w:tc>
        <w:tc>
          <w:tcPr>
            <w:tcW w:w="1331" w:type="dxa"/>
          </w:tcPr>
          <w:p w14:paraId="506A9563" w14:textId="77777777" w:rsidR="00A04BF6" w:rsidRPr="006159E6" w:rsidRDefault="00A04BF6" w:rsidP="00482B66">
            <w:pPr>
              <w:pStyle w:val="CellBody"/>
              <w:rPr>
                <w:lang w:val="en-US"/>
              </w:rPr>
            </w:pPr>
            <w:r w:rsidRPr="006159E6">
              <w:rPr>
                <w:lang w:val="en-US"/>
              </w:rPr>
              <w:t>string</w:t>
            </w:r>
          </w:p>
        </w:tc>
        <w:tc>
          <w:tcPr>
            <w:tcW w:w="851" w:type="dxa"/>
          </w:tcPr>
          <w:p w14:paraId="23F1CD36" w14:textId="77777777" w:rsidR="00A04BF6" w:rsidRPr="006159E6" w:rsidRDefault="00A04BF6" w:rsidP="00482B66">
            <w:pPr>
              <w:pStyle w:val="CellBody"/>
              <w:rPr>
                <w:lang w:val="en-US"/>
              </w:rPr>
            </w:pPr>
            <w:r w:rsidRPr="006159E6">
              <w:rPr>
                <w:lang w:val="en-US"/>
              </w:rPr>
              <w:t>32</w:t>
            </w:r>
          </w:p>
        </w:tc>
      </w:tr>
    </w:tbl>
    <w:p w14:paraId="3857B9DD" w14:textId="77777777" w:rsidR="00EC6647" w:rsidRDefault="00EC6647" w:rsidP="00EC6647">
      <w:pPr>
        <w:pStyle w:val="berschrift2"/>
        <w:rPr>
          <w:lang w:val="en-US"/>
        </w:rPr>
      </w:pPr>
      <w:bookmarkStart w:id="2252" w:name="_Toc489975936"/>
      <w:r w:rsidRPr="006159E6">
        <w:rPr>
          <w:lang w:val="en-US"/>
        </w:rPr>
        <w:t>S–Z</w:t>
      </w:r>
      <w:bookmarkEnd w:id="2252"/>
    </w:p>
    <w:tbl>
      <w:tblPr>
        <w:tblW w:w="949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20" w:firstRow="1" w:lastRow="0" w:firstColumn="0" w:lastColumn="0" w:noHBand="0" w:noVBand="0"/>
      </w:tblPr>
      <w:tblGrid>
        <w:gridCol w:w="1843"/>
        <w:gridCol w:w="5473"/>
        <w:gridCol w:w="1331"/>
        <w:gridCol w:w="851"/>
      </w:tblGrid>
      <w:tr w:rsidR="005B7DC8" w:rsidRPr="006159E6" w14:paraId="3E4573FF" w14:textId="77777777" w:rsidTr="00482B66">
        <w:trPr>
          <w:cantSplit/>
          <w:tblHeader/>
        </w:trPr>
        <w:tc>
          <w:tcPr>
            <w:tcW w:w="1843" w:type="dxa"/>
            <w:shd w:val="clear" w:color="auto" w:fill="E6E6E6"/>
          </w:tcPr>
          <w:p w14:paraId="188235E5" w14:textId="77777777" w:rsidR="005B7DC8" w:rsidRPr="006159E6" w:rsidRDefault="005B7DC8" w:rsidP="00E6774D">
            <w:pPr>
              <w:pStyle w:val="CellBody"/>
              <w:keepNext/>
              <w:rPr>
                <w:rStyle w:val="Fett"/>
                <w:lang w:val="en-US"/>
              </w:rPr>
            </w:pPr>
            <w:r w:rsidRPr="006159E6">
              <w:rPr>
                <w:rStyle w:val="Fett"/>
                <w:lang w:val="en-US"/>
              </w:rPr>
              <w:t xml:space="preserve">Field Type </w:t>
            </w:r>
          </w:p>
        </w:tc>
        <w:tc>
          <w:tcPr>
            <w:tcW w:w="5473" w:type="dxa"/>
            <w:shd w:val="clear" w:color="auto" w:fill="E6E6E6"/>
          </w:tcPr>
          <w:p w14:paraId="565A472A" w14:textId="77777777" w:rsidR="005B7DC8" w:rsidRPr="006159E6" w:rsidRDefault="005B7DC8" w:rsidP="00482B66">
            <w:pPr>
              <w:pStyle w:val="CellBody"/>
              <w:rPr>
                <w:rStyle w:val="Fett"/>
                <w:lang w:val="en-US"/>
              </w:rPr>
            </w:pPr>
            <w:r w:rsidRPr="006159E6">
              <w:rPr>
                <w:rStyle w:val="Fett"/>
                <w:lang w:val="en-US"/>
              </w:rPr>
              <w:t>Definition</w:t>
            </w:r>
          </w:p>
        </w:tc>
        <w:tc>
          <w:tcPr>
            <w:tcW w:w="1331" w:type="dxa"/>
            <w:shd w:val="clear" w:color="auto" w:fill="E6E6E6"/>
          </w:tcPr>
          <w:p w14:paraId="60690034" w14:textId="77777777" w:rsidR="005B7DC8" w:rsidRPr="006159E6" w:rsidRDefault="005B7DC8" w:rsidP="00482B66">
            <w:pPr>
              <w:pStyle w:val="CellBody"/>
              <w:rPr>
                <w:rStyle w:val="Fett"/>
                <w:lang w:val="en-US"/>
              </w:rPr>
            </w:pPr>
            <w:r w:rsidRPr="006159E6">
              <w:rPr>
                <w:rStyle w:val="Fett"/>
                <w:lang w:val="en-US"/>
              </w:rPr>
              <w:t>Base Type</w:t>
            </w:r>
          </w:p>
        </w:tc>
        <w:tc>
          <w:tcPr>
            <w:tcW w:w="851" w:type="dxa"/>
            <w:shd w:val="clear" w:color="auto" w:fill="E6E6E6"/>
          </w:tcPr>
          <w:p w14:paraId="3739C4F3" w14:textId="77777777" w:rsidR="005B7DC8" w:rsidRPr="006159E6" w:rsidRDefault="005B7DC8" w:rsidP="00482B66">
            <w:pPr>
              <w:pStyle w:val="CellBody"/>
              <w:rPr>
                <w:rStyle w:val="Fett"/>
                <w:lang w:val="en-US"/>
              </w:rPr>
            </w:pPr>
            <w:r>
              <w:rPr>
                <w:rStyle w:val="Fett"/>
                <w:lang w:val="en-US"/>
              </w:rPr>
              <w:t>Length</w:t>
            </w:r>
          </w:p>
        </w:tc>
      </w:tr>
      <w:tr w:rsidR="005B7DC8" w:rsidRPr="006159E6" w14:paraId="739828DA" w14:textId="77777777" w:rsidTr="00482B66">
        <w:trPr>
          <w:cantSplit/>
        </w:trPr>
        <w:tc>
          <w:tcPr>
            <w:tcW w:w="1843" w:type="dxa"/>
          </w:tcPr>
          <w:p w14:paraId="097FCFB0" w14:textId="77777777" w:rsidR="005B7DC8" w:rsidRPr="006159E6" w:rsidRDefault="005B7DC8" w:rsidP="00482B66">
            <w:pPr>
              <w:pStyle w:val="CellBody"/>
              <w:rPr>
                <w:lang w:val="en-US"/>
              </w:rPr>
            </w:pPr>
            <w:r w:rsidRPr="006159E6">
              <w:rPr>
                <w:lang w:val="en-US"/>
              </w:rPr>
              <w:t>ScotaOriginType</w:t>
            </w:r>
          </w:p>
        </w:tc>
        <w:tc>
          <w:tcPr>
            <w:tcW w:w="5473" w:type="dxa"/>
          </w:tcPr>
          <w:p w14:paraId="074F4272" w14:textId="77777777" w:rsidR="005B7DC8" w:rsidRPr="006159E6" w:rsidRDefault="005B7DC8" w:rsidP="00482B66">
            <w:pPr>
              <w:pStyle w:val="CellBody"/>
              <w:rPr>
                <w:lang w:val="en-US"/>
              </w:rPr>
            </w:pPr>
            <w:r w:rsidRPr="006159E6">
              <w:rPr>
                <w:lang w:val="en-US"/>
              </w:rPr>
              <w:t xml:space="preserve">The origin code for a Relative Standard Specification (RSS) coal product </w:t>
            </w:r>
            <w:r>
              <w:rPr>
                <w:lang w:val="en-US"/>
              </w:rPr>
              <w:t xml:space="preserve">(see ref ID </w:t>
            </w:r>
            <w:r>
              <w:rPr>
                <w:lang w:val="en-US"/>
              </w:rPr>
              <w:fldChar w:fldCharType="begin"/>
            </w:r>
            <w:r>
              <w:rPr>
                <w:lang w:val="en-US"/>
              </w:rPr>
              <w:instrText xml:space="preserve"> REF _Ref454201394 \r \h </w:instrText>
            </w:r>
            <w:r>
              <w:rPr>
                <w:lang w:val="en-US"/>
              </w:rPr>
            </w:r>
            <w:r>
              <w:rPr>
                <w:lang w:val="en-US"/>
              </w:rPr>
              <w:fldChar w:fldCharType="separate"/>
            </w:r>
            <w:r w:rsidR="00D7069B">
              <w:rPr>
                <w:lang w:val="en-US"/>
              </w:rPr>
              <w:t>[6]</w:t>
            </w:r>
            <w:r>
              <w:rPr>
                <w:lang w:val="en-US"/>
              </w:rPr>
              <w:fldChar w:fldCharType="end"/>
            </w:r>
            <w:r>
              <w:rPr>
                <w:lang w:val="en-US"/>
              </w:rPr>
              <w:t xml:space="preserve">) </w:t>
            </w:r>
            <w:r w:rsidRPr="006159E6">
              <w:rPr>
                <w:lang w:val="en-US"/>
              </w:rPr>
              <w:t>and including:</w:t>
            </w:r>
          </w:p>
          <w:p w14:paraId="06B4C90A" w14:textId="77777777" w:rsidR="005B7DC8" w:rsidRPr="006159E6" w:rsidRDefault="005B7DC8" w:rsidP="00ED3F3F">
            <w:pPr>
              <w:pStyle w:val="values"/>
            </w:pPr>
            <w:r w:rsidRPr="006159E6">
              <w:t>CRAPS</w:t>
            </w:r>
          </w:p>
          <w:p w14:paraId="60912BE5" w14:textId="77777777" w:rsidR="005B7DC8" w:rsidRPr="006159E6" w:rsidRDefault="005B7DC8" w:rsidP="00ED3F3F">
            <w:pPr>
              <w:pStyle w:val="values"/>
            </w:pPr>
            <w:r w:rsidRPr="006159E6">
              <w:t>RB</w:t>
            </w:r>
          </w:p>
          <w:p w14:paraId="3C4DD0ED" w14:textId="77777777" w:rsidR="005B7DC8" w:rsidRPr="006159E6" w:rsidRDefault="005B7DC8" w:rsidP="00ED3F3F">
            <w:pPr>
              <w:pStyle w:val="values"/>
            </w:pPr>
            <w:r w:rsidRPr="006159E6">
              <w:t>AUS</w:t>
            </w:r>
          </w:p>
          <w:p w14:paraId="1054DAAF" w14:textId="77777777" w:rsidR="005B7DC8" w:rsidRPr="006159E6" w:rsidRDefault="005B7DC8" w:rsidP="00ED3F3F">
            <w:pPr>
              <w:pStyle w:val="values"/>
            </w:pPr>
            <w:r w:rsidRPr="006159E6">
              <w:t>COL</w:t>
            </w:r>
          </w:p>
          <w:p w14:paraId="22562319" w14:textId="77777777" w:rsidR="005B7DC8" w:rsidRPr="006159E6" w:rsidRDefault="005B7DC8" w:rsidP="00ED3F3F">
            <w:pPr>
              <w:pStyle w:val="values"/>
            </w:pPr>
            <w:r w:rsidRPr="006159E6">
              <w:t>POL</w:t>
            </w:r>
          </w:p>
          <w:p w14:paraId="5D8D4069" w14:textId="77777777" w:rsidR="005B7DC8" w:rsidRPr="006159E6" w:rsidRDefault="005B7DC8" w:rsidP="00ED3F3F">
            <w:pPr>
              <w:pStyle w:val="values"/>
            </w:pPr>
            <w:r w:rsidRPr="006159E6">
              <w:t>RUSS</w:t>
            </w:r>
          </w:p>
          <w:p w14:paraId="0EECDD2E" w14:textId="77777777" w:rsidR="005B7DC8" w:rsidRPr="006159E6" w:rsidRDefault="005B7DC8" w:rsidP="00ED3F3F">
            <w:pPr>
              <w:pStyle w:val="values"/>
            </w:pPr>
            <w:r w:rsidRPr="006159E6">
              <w:t>US</w:t>
            </w:r>
          </w:p>
          <w:p w14:paraId="2FEDE9CE" w14:textId="77777777" w:rsidR="005B7DC8" w:rsidRPr="006159E6" w:rsidRDefault="005B7DC8" w:rsidP="00ED3F3F">
            <w:pPr>
              <w:pStyle w:val="values"/>
            </w:pPr>
            <w:r w:rsidRPr="006159E6">
              <w:t>BOL</w:t>
            </w:r>
          </w:p>
        </w:tc>
        <w:tc>
          <w:tcPr>
            <w:tcW w:w="1331" w:type="dxa"/>
          </w:tcPr>
          <w:p w14:paraId="552F513C" w14:textId="77777777" w:rsidR="005B7DC8" w:rsidRPr="006159E6" w:rsidRDefault="005B7DC8" w:rsidP="00482B66">
            <w:pPr>
              <w:pStyle w:val="CellBody"/>
              <w:rPr>
                <w:lang w:val="en-US"/>
              </w:rPr>
            </w:pPr>
            <w:r w:rsidRPr="006159E6">
              <w:rPr>
                <w:lang w:val="en-US"/>
              </w:rPr>
              <w:t>string</w:t>
            </w:r>
          </w:p>
        </w:tc>
        <w:tc>
          <w:tcPr>
            <w:tcW w:w="851" w:type="dxa"/>
          </w:tcPr>
          <w:p w14:paraId="134C5CFE" w14:textId="77777777" w:rsidR="005B7DC8" w:rsidRPr="006159E6" w:rsidRDefault="005B7DC8" w:rsidP="00482B66">
            <w:pPr>
              <w:pStyle w:val="CellBody"/>
              <w:rPr>
                <w:lang w:val="en-US"/>
              </w:rPr>
            </w:pPr>
            <w:r w:rsidRPr="006159E6">
              <w:rPr>
                <w:lang w:val="en-US"/>
              </w:rPr>
              <w:t>8</w:t>
            </w:r>
          </w:p>
        </w:tc>
      </w:tr>
      <w:tr w:rsidR="005B7DC8" w:rsidRPr="006159E6" w14:paraId="0352B90C" w14:textId="77777777" w:rsidTr="00482B66">
        <w:trPr>
          <w:cantSplit/>
        </w:trPr>
        <w:tc>
          <w:tcPr>
            <w:tcW w:w="1843" w:type="dxa"/>
          </w:tcPr>
          <w:p w14:paraId="2F643652" w14:textId="77777777" w:rsidR="005B7DC8" w:rsidRPr="006159E6" w:rsidRDefault="005B7DC8" w:rsidP="00482B66">
            <w:pPr>
              <w:pStyle w:val="CellBody"/>
              <w:rPr>
                <w:lang w:val="en-US"/>
              </w:rPr>
            </w:pPr>
            <w:r w:rsidRPr="006159E6">
              <w:rPr>
                <w:lang w:val="en-US"/>
              </w:rPr>
              <w:t>Settlement</w:t>
            </w:r>
            <w:r w:rsidRPr="006159E6">
              <w:rPr>
                <w:lang w:val="en-US"/>
              </w:rPr>
              <w:softHyphen/>
              <w:t>DisruptionType</w:t>
            </w:r>
          </w:p>
        </w:tc>
        <w:tc>
          <w:tcPr>
            <w:tcW w:w="5473" w:type="dxa"/>
          </w:tcPr>
          <w:p w14:paraId="3284BCD5" w14:textId="77777777" w:rsidR="005B7DC8" w:rsidRPr="006159E6" w:rsidRDefault="005B7DC8" w:rsidP="00482B66">
            <w:pPr>
              <w:pStyle w:val="CellBody"/>
              <w:rPr>
                <w:lang w:val="en-US"/>
              </w:rPr>
            </w:pPr>
            <w:r w:rsidRPr="006159E6">
              <w:rPr>
                <w:lang w:val="en-US"/>
              </w:rPr>
              <w:t>Valid values for bullion settlement disruptions</w:t>
            </w:r>
            <w:r>
              <w:rPr>
                <w:lang w:val="en-US"/>
              </w:rPr>
              <w:t>. The following values are allowed:</w:t>
            </w:r>
            <w:r w:rsidRPr="006159E6">
              <w:rPr>
                <w:lang w:val="en-US"/>
              </w:rPr>
              <w:t xml:space="preserve"> </w:t>
            </w:r>
          </w:p>
          <w:p w14:paraId="294D1770" w14:textId="77777777" w:rsidR="005B7DC8" w:rsidRPr="006159E6" w:rsidRDefault="005B7DC8" w:rsidP="00ED3F3F">
            <w:pPr>
              <w:pStyle w:val="values"/>
            </w:pPr>
            <w:r w:rsidRPr="006159E6">
              <w:t>Negotiation</w:t>
            </w:r>
          </w:p>
          <w:p w14:paraId="0D88F849" w14:textId="77777777" w:rsidR="005B7DC8" w:rsidRPr="006159E6" w:rsidRDefault="005B7DC8" w:rsidP="00ED3F3F">
            <w:pPr>
              <w:pStyle w:val="values"/>
            </w:pPr>
            <w:r w:rsidRPr="006159E6">
              <w:t>Cancellation_And_Payment</w:t>
            </w:r>
          </w:p>
        </w:tc>
        <w:tc>
          <w:tcPr>
            <w:tcW w:w="1331" w:type="dxa"/>
          </w:tcPr>
          <w:p w14:paraId="5AA9BEC4" w14:textId="77777777" w:rsidR="005B7DC8" w:rsidRPr="006159E6" w:rsidRDefault="005B7DC8" w:rsidP="00482B66">
            <w:pPr>
              <w:pStyle w:val="CellBody"/>
              <w:rPr>
                <w:lang w:val="en-US"/>
              </w:rPr>
            </w:pPr>
            <w:r w:rsidRPr="006159E6">
              <w:rPr>
                <w:lang w:val="en-US"/>
              </w:rPr>
              <w:t>NMTOKEN</w:t>
            </w:r>
          </w:p>
        </w:tc>
        <w:tc>
          <w:tcPr>
            <w:tcW w:w="851" w:type="dxa"/>
          </w:tcPr>
          <w:p w14:paraId="3D085286" w14:textId="77777777" w:rsidR="005B7DC8" w:rsidRPr="006159E6" w:rsidRDefault="005B7DC8" w:rsidP="00482B66">
            <w:pPr>
              <w:pStyle w:val="CellBody"/>
              <w:rPr>
                <w:lang w:val="en-US"/>
              </w:rPr>
            </w:pPr>
          </w:p>
        </w:tc>
      </w:tr>
      <w:tr w:rsidR="005B7DC8" w:rsidRPr="006159E6" w14:paraId="1276DD23" w14:textId="77777777" w:rsidTr="00482B66">
        <w:trPr>
          <w:cantSplit/>
        </w:trPr>
        <w:tc>
          <w:tcPr>
            <w:tcW w:w="1843" w:type="dxa"/>
          </w:tcPr>
          <w:p w14:paraId="1791B716" w14:textId="77777777" w:rsidR="005B7DC8" w:rsidRPr="006159E6" w:rsidRDefault="005B7DC8" w:rsidP="00482B66">
            <w:pPr>
              <w:pStyle w:val="CellBody"/>
              <w:rPr>
                <w:lang w:val="en-US"/>
              </w:rPr>
            </w:pPr>
            <w:r w:rsidRPr="006159E6">
              <w:rPr>
                <w:lang w:val="en-US"/>
              </w:rPr>
              <w:lastRenderedPageBreak/>
              <w:t>SettlementType</w:t>
            </w:r>
          </w:p>
        </w:tc>
        <w:tc>
          <w:tcPr>
            <w:tcW w:w="5473" w:type="dxa"/>
          </w:tcPr>
          <w:p w14:paraId="4C298389" w14:textId="77777777" w:rsidR="005B7DC8" w:rsidRPr="006159E6" w:rsidRDefault="005B7DC8" w:rsidP="00482B66">
            <w:pPr>
              <w:pStyle w:val="CellBody"/>
              <w:rPr>
                <w:lang w:val="en-US"/>
              </w:rPr>
            </w:pPr>
            <w:r>
              <w:rPr>
                <w:lang w:val="en-US"/>
              </w:rPr>
              <w:t>The following values are allowed:</w:t>
            </w:r>
          </w:p>
          <w:p w14:paraId="6FA8069E" w14:textId="77777777" w:rsidR="005B7DC8" w:rsidRPr="006159E6" w:rsidRDefault="005B7DC8" w:rsidP="00ED3F3F">
            <w:pPr>
              <w:pStyle w:val="values"/>
            </w:pPr>
            <w:r w:rsidRPr="006159E6">
              <w:t>C</w:t>
            </w:r>
            <w:r>
              <w:t xml:space="preserve"> = </w:t>
            </w:r>
            <w:r w:rsidRPr="006159E6">
              <w:t>Cash</w:t>
            </w:r>
          </w:p>
          <w:p w14:paraId="1C12D22A" w14:textId="77777777" w:rsidR="005B7DC8" w:rsidRPr="006159E6" w:rsidRDefault="005B7DC8" w:rsidP="00ED3F3F">
            <w:pPr>
              <w:pStyle w:val="values"/>
            </w:pPr>
            <w:r w:rsidRPr="006159E6">
              <w:t>P</w:t>
            </w:r>
            <w:r>
              <w:t xml:space="preserve"> = </w:t>
            </w:r>
            <w:r w:rsidRPr="006159E6">
              <w:t>Physical</w:t>
            </w:r>
          </w:p>
          <w:p w14:paraId="191544FD" w14:textId="77777777" w:rsidR="005B7DC8" w:rsidRPr="006159E6" w:rsidRDefault="005B7DC8" w:rsidP="00ED3F3F">
            <w:pPr>
              <w:pStyle w:val="values"/>
            </w:pPr>
            <w:r w:rsidRPr="006159E6">
              <w:t>O</w:t>
            </w:r>
            <w:r>
              <w:t xml:space="preserve"> = </w:t>
            </w:r>
            <w:r w:rsidRPr="006159E6">
              <w:t>Optional</w:t>
            </w:r>
          </w:p>
        </w:tc>
        <w:tc>
          <w:tcPr>
            <w:tcW w:w="1331" w:type="dxa"/>
          </w:tcPr>
          <w:p w14:paraId="60046C6F" w14:textId="77777777" w:rsidR="005B7DC8" w:rsidRPr="006159E6" w:rsidRDefault="005B7DC8" w:rsidP="00482B66">
            <w:pPr>
              <w:pStyle w:val="CellBody"/>
              <w:rPr>
                <w:lang w:val="en-US"/>
              </w:rPr>
            </w:pPr>
            <w:r w:rsidRPr="006159E6">
              <w:rPr>
                <w:lang w:val="en-US"/>
              </w:rPr>
              <w:t>string</w:t>
            </w:r>
          </w:p>
        </w:tc>
        <w:tc>
          <w:tcPr>
            <w:tcW w:w="851" w:type="dxa"/>
          </w:tcPr>
          <w:p w14:paraId="24C0C5F4" w14:textId="77777777" w:rsidR="005B7DC8" w:rsidRPr="006159E6" w:rsidRDefault="005B7DC8" w:rsidP="00482B66">
            <w:pPr>
              <w:pStyle w:val="CellBody"/>
              <w:rPr>
                <w:lang w:val="en-US"/>
              </w:rPr>
            </w:pPr>
          </w:p>
        </w:tc>
      </w:tr>
      <w:tr w:rsidR="005B7DC8" w:rsidRPr="006159E6" w14:paraId="750340EA" w14:textId="77777777" w:rsidTr="00482B66">
        <w:trPr>
          <w:cantSplit/>
        </w:trPr>
        <w:tc>
          <w:tcPr>
            <w:tcW w:w="1843" w:type="dxa"/>
          </w:tcPr>
          <w:p w14:paraId="750E43BB" w14:textId="77777777" w:rsidR="005B7DC8" w:rsidRPr="006159E6" w:rsidRDefault="005B7DC8" w:rsidP="00482B66">
            <w:pPr>
              <w:pStyle w:val="CellBody"/>
              <w:rPr>
                <w:lang w:val="en-US"/>
              </w:rPr>
            </w:pPr>
            <w:r w:rsidRPr="006159E6">
              <w:rPr>
                <w:lang w:val="en-US"/>
              </w:rPr>
              <w:t>SO2Quality</w:t>
            </w:r>
            <w:r w:rsidRPr="006159E6">
              <w:rPr>
                <w:lang w:val="en-US"/>
              </w:rPr>
              <w:softHyphen/>
              <w:t>AdjustmentType</w:t>
            </w:r>
          </w:p>
        </w:tc>
        <w:tc>
          <w:tcPr>
            <w:tcW w:w="5473" w:type="dxa"/>
          </w:tcPr>
          <w:p w14:paraId="3F4949BB" w14:textId="77777777" w:rsidR="005B7DC8" w:rsidRPr="006159E6" w:rsidRDefault="005B7DC8" w:rsidP="00482B66">
            <w:pPr>
              <w:pStyle w:val="CellBody"/>
              <w:rPr>
                <w:lang w:val="en-US"/>
              </w:rPr>
            </w:pPr>
            <w:r w:rsidRPr="006159E6">
              <w:rPr>
                <w:lang w:val="en-US"/>
              </w:rPr>
              <w:t xml:space="preserve">The set of valid values </w:t>
            </w:r>
            <w:r>
              <w:rPr>
                <w:lang w:val="en-US"/>
              </w:rPr>
              <w:t>is</w:t>
            </w:r>
            <w:r w:rsidRPr="006159E6">
              <w:rPr>
                <w:lang w:val="en-US"/>
              </w:rPr>
              <w:t xml:space="preserve"> specified on</w:t>
            </w:r>
            <w:r>
              <w:rPr>
                <w:lang w:val="en-US"/>
              </w:rPr>
              <w:t xml:space="preserve"> the EFET web site </w:t>
            </w:r>
            <w:r w:rsidRPr="006159E6">
              <w:rPr>
                <w:lang w:val="en-US"/>
              </w:rPr>
              <w:t>in the Static Data section</w:t>
            </w:r>
            <w:r>
              <w:rPr>
                <w:lang w:val="en-US"/>
              </w:rPr>
              <w:t xml:space="preserve"> (see ref ID </w:t>
            </w:r>
            <w:r>
              <w:rPr>
                <w:lang w:val="en-US"/>
              </w:rPr>
              <w:fldChar w:fldCharType="begin"/>
            </w:r>
            <w:r>
              <w:rPr>
                <w:lang w:val="en-US"/>
              </w:rPr>
              <w:instrText xml:space="preserve"> REF _Ref454200837 \r \h </w:instrText>
            </w:r>
            <w:r>
              <w:rPr>
                <w:lang w:val="en-US"/>
              </w:rPr>
            </w:r>
            <w:r>
              <w:rPr>
                <w:lang w:val="en-US"/>
              </w:rPr>
              <w:fldChar w:fldCharType="separate"/>
            </w:r>
            <w:r w:rsidR="00D7069B">
              <w:rPr>
                <w:lang w:val="en-US"/>
              </w:rPr>
              <w:t>[1]</w:t>
            </w:r>
            <w:r>
              <w:rPr>
                <w:lang w:val="en-US"/>
              </w:rPr>
              <w:fldChar w:fldCharType="end"/>
            </w:r>
            <w:r>
              <w:rPr>
                <w:lang w:val="en-US"/>
              </w:rPr>
              <w:t>)</w:t>
            </w:r>
            <w:r w:rsidRPr="006159E6">
              <w:rPr>
                <w:lang w:val="en-US"/>
              </w:rPr>
              <w:t>.</w:t>
            </w:r>
          </w:p>
        </w:tc>
        <w:tc>
          <w:tcPr>
            <w:tcW w:w="1331" w:type="dxa"/>
          </w:tcPr>
          <w:p w14:paraId="799E5AE1" w14:textId="77777777" w:rsidR="005B7DC8" w:rsidRPr="006159E6" w:rsidRDefault="005B7DC8" w:rsidP="00482B66">
            <w:pPr>
              <w:pStyle w:val="CellBody"/>
              <w:rPr>
                <w:lang w:val="en-US"/>
              </w:rPr>
            </w:pPr>
            <w:r w:rsidRPr="006159E6">
              <w:rPr>
                <w:lang w:val="en-US"/>
              </w:rPr>
              <w:t>string</w:t>
            </w:r>
          </w:p>
        </w:tc>
        <w:tc>
          <w:tcPr>
            <w:tcW w:w="851" w:type="dxa"/>
          </w:tcPr>
          <w:p w14:paraId="4B1162AC" w14:textId="77777777" w:rsidR="005B7DC8" w:rsidRPr="006159E6" w:rsidRDefault="005B7DC8" w:rsidP="00482B66">
            <w:pPr>
              <w:pStyle w:val="CellBody"/>
              <w:rPr>
                <w:lang w:val="en-US"/>
              </w:rPr>
            </w:pPr>
            <w:r w:rsidRPr="006159E6">
              <w:rPr>
                <w:lang w:val="en-US"/>
              </w:rPr>
              <w:t>255</w:t>
            </w:r>
          </w:p>
        </w:tc>
      </w:tr>
      <w:tr w:rsidR="005B7DC8" w:rsidRPr="006159E6" w14:paraId="45CC3FC4" w14:textId="77777777" w:rsidTr="00482B66">
        <w:trPr>
          <w:cantSplit/>
        </w:trPr>
        <w:tc>
          <w:tcPr>
            <w:tcW w:w="1843" w:type="dxa"/>
          </w:tcPr>
          <w:p w14:paraId="18DE4872" w14:textId="77777777" w:rsidR="005B7DC8" w:rsidRPr="006159E6" w:rsidRDefault="005B7DC8" w:rsidP="00482B66">
            <w:pPr>
              <w:pStyle w:val="CellBody"/>
              <w:rPr>
                <w:lang w:val="en-US"/>
              </w:rPr>
            </w:pPr>
            <w:r w:rsidRPr="006159E6">
              <w:rPr>
                <w:lang w:val="en-US"/>
              </w:rPr>
              <w:t>SpecifiedPrice</w:t>
            </w:r>
            <w:r w:rsidRPr="006159E6">
              <w:rPr>
                <w:lang w:val="en-US"/>
              </w:rPr>
              <w:softHyphen/>
              <w:t>Type</w:t>
            </w:r>
          </w:p>
        </w:tc>
        <w:tc>
          <w:tcPr>
            <w:tcW w:w="5473" w:type="dxa"/>
          </w:tcPr>
          <w:p w14:paraId="228E0592"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3D7888CE" w14:textId="77777777" w:rsidR="005B7DC8" w:rsidRPr="006159E6" w:rsidRDefault="005B7DC8" w:rsidP="00ED3F3F">
            <w:pPr>
              <w:pStyle w:val="values"/>
            </w:pPr>
            <w:r w:rsidRPr="006159E6">
              <w:t xml:space="preserve">High: </w:t>
            </w:r>
            <w:r>
              <w:t>T</w:t>
            </w:r>
            <w:r w:rsidRPr="006159E6">
              <w:t>he high price</w:t>
            </w:r>
            <w:r>
              <w:t>.</w:t>
            </w:r>
            <w:r w:rsidRPr="006159E6">
              <w:t xml:space="preserve"> </w:t>
            </w:r>
          </w:p>
          <w:p w14:paraId="54252DB6" w14:textId="77777777" w:rsidR="005B7DC8" w:rsidRPr="006159E6" w:rsidRDefault="005B7DC8" w:rsidP="00ED3F3F">
            <w:pPr>
              <w:pStyle w:val="values"/>
            </w:pPr>
            <w:r w:rsidRPr="006159E6">
              <w:t>Low</w:t>
            </w:r>
            <w:r>
              <w:t>: The low price.</w:t>
            </w:r>
            <w:r w:rsidRPr="006159E6">
              <w:t xml:space="preserve"> </w:t>
            </w:r>
          </w:p>
          <w:p w14:paraId="31578805" w14:textId="77777777" w:rsidR="005B7DC8" w:rsidRPr="006159E6" w:rsidRDefault="005B7DC8" w:rsidP="00ED3F3F">
            <w:pPr>
              <w:pStyle w:val="values"/>
            </w:pPr>
            <w:r w:rsidRPr="006159E6">
              <w:t xml:space="preserve">Average: </w:t>
            </w:r>
            <w:r>
              <w:t>T</w:t>
            </w:r>
            <w:r w:rsidRPr="006159E6">
              <w:t>he average of the high price and the low price</w:t>
            </w:r>
            <w:r>
              <w:t>.</w:t>
            </w:r>
            <w:r w:rsidRPr="006159E6">
              <w:t xml:space="preserve"> </w:t>
            </w:r>
          </w:p>
          <w:p w14:paraId="0609E6AF" w14:textId="77777777" w:rsidR="005B7DC8" w:rsidRPr="006159E6" w:rsidRDefault="005B7DC8" w:rsidP="00ED3F3F">
            <w:pPr>
              <w:pStyle w:val="values"/>
            </w:pPr>
            <w:r w:rsidRPr="006159E6">
              <w:t xml:space="preserve">Closing: </w:t>
            </w:r>
            <w:r>
              <w:t>T</w:t>
            </w:r>
            <w:r w:rsidRPr="006159E6">
              <w:t>he closing price</w:t>
            </w:r>
            <w:r>
              <w:t>.</w:t>
            </w:r>
            <w:r w:rsidRPr="006159E6">
              <w:t xml:space="preserve"> </w:t>
            </w:r>
          </w:p>
          <w:p w14:paraId="44E38A43" w14:textId="77777777" w:rsidR="005B7DC8" w:rsidRPr="006159E6" w:rsidRDefault="005B7DC8" w:rsidP="00ED3F3F">
            <w:pPr>
              <w:pStyle w:val="values"/>
            </w:pPr>
            <w:r w:rsidRPr="006159E6">
              <w:t>Opening:</w:t>
            </w:r>
            <w:r>
              <w:t xml:space="preserve"> T</w:t>
            </w:r>
            <w:r w:rsidRPr="006159E6">
              <w:t>he opening price</w:t>
            </w:r>
            <w:r>
              <w:t>.</w:t>
            </w:r>
            <w:r w:rsidRPr="006159E6">
              <w:t xml:space="preserve"> </w:t>
            </w:r>
          </w:p>
          <w:p w14:paraId="683BF924" w14:textId="77777777" w:rsidR="005B7DC8" w:rsidRPr="006159E6" w:rsidRDefault="005B7DC8" w:rsidP="00ED3F3F">
            <w:pPr>
              <w:pStyle w:val="values"/>
            </w:pPr>
            <w:r w:rsidRPr="006159E6">
              <w:t xml:space="preserve">Bid: </w:t>
            </w:r>
            <w:r>
              <w:t>T</w:t>
            </w:r>
            <w:r w:rsidRPr="006159E6">
              <w:t>he bid price</w:t>
            </w:r>
            <w:r>
              <w:t>.</w:t>
            </w:r>
            <w:r w:rsidRPr="006159E6">
              <w:t xml:space="preserve"> </w:t>
            </w:r>
          </w:p>
          <w:p w14:paraId="5FD1BAE2" w14:textId="77777777" w:rsidR="005B7DC8" w:rsidRPr="006159E6" w:rsidRDefault="005B7DC8" w:rsidP="00ED3F3F">
            <w:pPr>
              <w:pStyle w:val="values"/>
            </w:pPr>
            <w:r w:rsidRPr="006159E6">
              <w:t xml:space="preserve">Ask: </w:t>
            </w:r>
            <w:r>
              <w:t>T</w:t>
            </w:r>
            <w:r w:rsidRPr="006159E6">
              <w:t>he asked price</w:t>
            </w:r>
            <w:r>
              <w:t>.</w:t>
            </w:r>
            <w:r w:rsidRPr="006159E6">
              <w:t xml:space="preserve"> </w:t>
            </w:r>
          </w:p>
          <w:p w14:paraId="0BFB6405" w14:textId="77777777" w:rsidR="005B7DC8" w:rsidRPr="006159E6" w:rsidRDefault="005B7DC8" w:rsidP="00ED3F3F">
            <w:pPr>
              <w:pStyle w:val="values"/>
            </w:pPr>
            <w:r w:rsidRPr="006159E6">
              <w:t xml:space="preserve">Ave_Bid_Ask: </w:t>
            </w:r>
            <w:r>
              <w:t>T</w:t>
            </w:r>
            <w:r w:rsidRPr="006159E6">
              <w:t>he average of the bid price and the asked price</w:t>
            </w:r>
            <w:r>
              <w:t>.</w:t>
            </w:r>
            <w:r w:rsidRPr="006159E6">
              <w:t xml:space="preserve"> </w:t>
            </w:r>
          </w:p>
          <w:p w14:paraId="4638C738" w14:textId="77777777" w:rsidR="005B7DC8" w:rsidRPr="006159E6" w:rsidRDefault="005B7DC8" w:rsidP="00ED3F3F">
            <w:pPr>
              <w:pStyle w:val="values"/>
            </w:pPr>
            <w:r w:rsidRPr="006159E6">
              <w:t xml:space="preserve">Settlement: </w:t>
            </w:r>
            <w:r>
              <w:t>T</w:t>
            </w:r>
            <w:r w:rsidRPr="006159E6">
              <w:t>he settlement price</w:t>
            </w:r>
            <w:r>
              <w:t>.</w:t>
            </w:r>
            <w:r w:rsidRPr="006159E6">
              <w:t xml:space="preserve"> </w:t>
            </w:r>
          </w:p>
          <w:p w14:paraId="0B3F7A0D" w14:textId="77777777" w:rsidR="005B7DC8" w:rsidRPr="006159E6" w:rsidRDefault="005B7DC8" w:rsidP="00ED3F3F">
            <w:pPr>
              <w:pStyle w:val="values"/>
            </w:pPr>
            <w:r w:rsidRPr="006159E6">
              <w:t xml:space="preserve">Off_Settlement: </w:t>
            </w:r>
            <w:r>
              <w:t>T</w:t>
            </w:r>
            <w:r w:rsidRPr="006159E6">
              <w:t>he official settlement price</w:t>
            </w:r>
            <w:r>
              <w:t>.</w:t>
            </w:r>
            <w:r w:rsidRPr="006159E6">
              <w:t xml:space="preserve"> </w:t>
            </w:r>
          </w:p>
          <w:p w14:paraId="1D39FBDF" w14:textId="77777777" w:rsidR="005B7DC8" w:rsidRPr="006159E6" w:rsidRDefault="005B7DC8" w:rsidP="00ED3F3F">
            <w:pPr>
              <w:pStyle w:val="values"/>
            </w:pPr>
            <w:r w:rsidRPr="006159E6">
              <w:t xml:space="preserve">Official: </w:t>
            </w:r>
            <w:r>
              <w:t>T</w:t>
            </w:r>
            <w:r w:rsidRPr="006159E6">
              <w:t>he official price</w:t>
            </w:r>
            <w:r>
              <w:t>.</w:t>
            </w:r>
            <w:r w:rsidRPr="006159E6">
              <w:t xml:space="preserve"> </w:t>
            </w:r>
          </w:p>
          <w:p w14:paraId="548067DC" w14:textId="77777777" w:rsidR="005B7DC8" w:rsidRPr="006159E6" w:rsidRDefault="005B7DC8" w:rsidP="00ED3F3F">
            <w:pPr>
              <w:pStyle w:val="values"/>
            </w:pPr>
            <w:r w:rsidRPr="006159E6">
              <w:t xml:space="preserve">Morning: </w:t>
            </w:r>
            <w:r>
              <w:t>T</w:t>
            </w:r>
            <w:r w:rsidRPr="006159E6">
              <w:t>he morning fixing</w:t>
            </w:r>
            <w:r>
              <w:t>.</w:t>
            </w:r>
            <w:r w:rsidRPr="006159E6">
              <w:t xml:space="preserve"> </w:t>
            </w:r>
          </w:p>
          <w:p w14:paraId="5D1D588F" w14:textId="77777777" w:rsidR="005B7DC8" w:rsidRPr="006159E6" w:rsidRDefault="005B7DC8" w:rsidP="00ED3F3F">
            <w:pPr>
              <w:pStyle w:val="values"/>
            </w:pPr>
            <w:r w:rsidRPr="006159E6">
              <w:t>Afternoon: </w:t>
            </w:r>
            <w:r>
              <w:t>T</w:t>
            </w:r>
            <w:r w:rsidRPr="006159E6">
              <w:t>he afternoon fixing</w:t>
            </w:r>
            <w:r>
              <w:t>.</w:t>
            </w:r>
            <w:r w:rsidRPr="006159E6">
              <w:t xml:space="preserve"> </w:t>
            </w:r>
          </w:p>
          <w:p w14:paraId="49DB4688" w14:textId="77777777" w:rsidR="005B7DC8" w:rsidRPr="006159E6" w:rsidRDefault="005B7DC8" w:rsidP="00ED3F3F">
            <w:pPr>
              <w:pStyle w:val="values"/>
            </w:pPr>
            <w:r>
              <w:t>Spot: T</w:t>
            </w:r>
            <w:r w:rsidRPr="006159E6">
              <w:t>he spot price</w:t>
            </w:r>
            <w:r>
              <w:t>.</w:t>
            </w:r>
            <w:r w:rsidRPr="006159E6">
              <w:t xml:space="preserve"> </w:t>
            </w:r>
          </w:p>
          <w:p w14:paraId="7C2DAE69" w14:textId="77777777" w:rsidR="005B7DC8" w:rsidRPr="006159E6" w:rsidRDefault="005B7DC8" w:rsidP="00ED3F3F">
            <w:pPr>
              <w:pStyle w:val="values"/>
            </w:pPr>
            <w:r w:rsidRPr="006159E6">
              <w:t xml:space="preserve">Other: </w:t>
            </w:r>
            <w:r>
              <w:t>A</w:t>
            </w:r>
            <w:r w:rsidRPr="006159E6">
              <w:t xml:space="preserve">ny other price specified in the relevant </w:t>
            </w:r>
            <w:r>
              <w:t>c</w:t>
            </w:r>
            <w:r w:rsidRPr="006159E6">
              <w:t>onfirmation</w:t>
            </w:r>
            <w:r>
              <w:t>.</w:t>
            </w:r>
          </w:p>
        </w:tc>
        <w:tc>
          <w:tcPr>
            <w:tcW w:w="1331" w:type="dxa"/>
          </w:tcPr>
          <w:p w14:paraId="7F88FEA2" w14:textId="77777777" w:rsidR="005B7DC8" w:rsidRPr="006159E6" w:rsidRDefault="005B7DC8" w:rsidP="00482B66">
            <w:pPr>
              <w:pStyle w:val="CellBody"/>
              <w:rPr>
                <w:lang w:val="en-US"/>
              </w:rPr>
            </w:pPr>
            <w:r w:rsidRPr="006159E6">
              <w:rPr>
                <w:lang w:val="en-US"/>
              </w:rPr>
              <w:t>NMTOKEN</w:t>
            </w:r>
          </w:p>
        </w:tc>
        <w:tc>
          <w:tcPr>
            <w:tcW w:w="851" w:type="dxa"/>
          </w:tcPr>
          <w:p w14:paraId="459D7CDF" w14:textId="77777777" w:rsidR="005B7DC8" w:rsidRPr="006159E6" w:rsidRDefault="005B7DC8" w:rsidP="00482B66">
            <w:pPr>
              <w:pStyle w:val="CellBody"/>
              <w:rPr>
                <w:lang w:val="en-US"/>
              </w:rPr>
            </w:pPr>
          </w:p>
        </w:tc>
      </w:tr>
      <w:tr w:rsidR="005B7DC8" w:rsidRPr="006159E6" w14:paraId="193EEA52" w14:textId="77777777" w:rsidTr="00482B66">
        <w:trPr>
          <w:cantSplit/>
        </w:trPr>
        <w:tc>
          <w:tcPr>
            <w:tcW w:w="1843" w:type="dxa"/>
          </w:tcPr>
          <w:p w14:paraId="47B72A5A" w14:textId="77777777" w:rsidR="005B7DC8" w:rsidRPr="006159E6" w:rsidRDefault="005B7DC8" w:rsidP="00482B66">
            <w:pPr>
              <w:pStyle w:val="CellBody"/>
              <w:rPr>
                <w:lang w:val="en-US"/>
              </w:rPr>
            </w:pPr>
            <w:r w:rsidRPr="006159E6">
              <w:rPr>
                <w:lang w:val="en-US"/>
              </w:rPr>
              <w:t>StrategyType</w:t>
            </w:r>
            <w:r w:rsidRPr="006159E6">
              <w:rPr>
                <w:lang w:val="en-US"/>
              </w:rPr>
              <w:softHyphen/>
              <w:t>Type</w:t>
            </w:r>
          </w:p>
        </w:tc>
        <w:tc>
          <w:tcPr>
            <w:tcW w:w="5473" w:type="dxa"/>
          </w:tcPr>
          <w:p w14:paraId="58E0AAF7" w14:textId="77777777" w:rsidR="005B7DC8" w:rsidRDefault="005B7DC8" w:rsidP="00482B66">
            <w:pPr>
              <w:pStyle w:val="CellBody"/>
              <w:rPr>
                <w:lang w:val="en-US"/>
              </w:rPr>
            </w:pPr>
            <w:r>
              <w:rPr>
                <w:lang w:val="en-US"/>
              </w:rPr>
              <w:t>The set of v</w:t>
            </w:r>
            <w:r w:rsidRPr="006159E6">
              <w:rPr>
                <w:lang w:val="en-US"/>
              </w:rPr>
              <w:t xml:space="preserve">alid values </w:t>
            </w:r>
            <w:r>
              <w:rPr>
                <w:lang w:val="en-US"/>
              </w:rPr>
              <w:t xml:space="preserve">is </w:t>
            </w:r>
            <w:r w:rsidRPr="006159E6">
              <w:rPr>
                <w:lang w:val="en-US"/>
              </w:rPr>
              <w:t>specified on</w:t>
            </w:r>
            <w:r>
              <w:rPr>
                <w:lang w:val="en-US"/>
              </w:rPr>
              <w:t xml:space="preserve"> the EFET web site in </w:t>
            </w:r>
            <w:r w:rsidRPr="006159E6">
              <w:rPr>
                <w:lang w:val="en-US"/>
              </w:rPr>
              <w:t>the S</w:t>
            </w:r>
            <w:r>
              <w:rPr>
                <w:lang w:val="en-US"/>
              </w:rPr>
              <w:t>trategyTypeType table in the S</w:t>
            </w:r>
            <w:r w:rsidRPr="006159E6">
              <w:rPr>
                <w:lang w:val="en-US"/>
              </w:rPr>
              <w:t xml:space="preserve">tatic Data section </w:t>
            </w:r>
            <w:r>
              <w:rPr>
                <w:lang w:val="en-US"/>
              </w:rPr>
              <w:t xml:space="preserve">(see ref ID </w:t>
            </w:r>
            <w:r>
              <w:rPr>
                <w:lang w:val="en-US"/>
              </w:rPr>
              <w:fldChar w:fldCharType="begin"/>
            </w:r>
            <w:r>
              <w:rPr>
                <w:lang w:val="en-US"/>
              </w:rPr>
              <w:instrText xml:space="preserve"> REF _Ref454200837 \r \h </w:instrText>
            </w:r>
            <w:r>
              <w:rPr>
                <w:lang w:val="en-US"/>
              </w:rPr>
            </w:r>
            <w:r>
              <w:rPr>
                <w:lang w:val="en-US"/>
              </w:rPr>
              <w:fldChar w:fldCharType="separate"/>
            </w:r>
            <w:r w:rsidR="00D7069B">
              <w:rPr>
                <w:lang w:val="en-US"/>
              </w:rPr>
              <w:t>[1]</w:t>
            </w:r>
            <w:r>
              <w:rPr>
                <w:lang w:val="en-US"/>
              </w:rPr>
              <w:fldChar w:fldCharType="end"/>
            </w:r>
            <w:r>
              <w:rPr>
                <w:lang w:val="en-US"/>
              </w:rPr>
              <w:t xml:space="preserve">). </w:t>
            </w:r>
          </w:p>
          <w:p w14:paraId="3E0BB1A1" w14:textId="77777777" w:rsidR="005B7DC8" w:rsidRPr="006159E6" w:rsidRDefault="005B7DC8" w:rsidP="00482B66">
            <w:pPr>
              <w:pStyle w:val="CellBody"/>
              <w:rPr>
                <w:lang w:val="en-US"/>
              </w:rPr>
            </w:pPr>
            <w:r>
              <w:rPr>
                <w:lang w:val="en-US"/>
              </w:rPr>
              <w:t xml:space="preserve">The </w:t>
            </w:r>
            <w:r w:rsidRPr="006159E6">
              <w:rPr>
                <w:lang w:val="en-US"/>
              </w:rPr>
              <w:t xml:space="preserve">general case </w:t>
            </w:r>
            <w:r>
              <w:rPr>
                <w:lang w:val="en-US"/>
              </w:rPr>
              <w:t xml:space="preserve">value </w:t>
            </w:r>
            <w:r w:rsidRPr="006159E6">
              <w:rPr>
                <w:lang w:val="en-US"/>
              </w:rPr>
              <w:t>“Simple_Basket” indicat</w:t>
            </w:r>
            <w:r>
              <w:rPr>
                <w:lang w:val="en-US"/>
              </w:rPr>
              <w:t xml:space="preserve">es </w:t>
            </w:r>
            <w:r w:rsidRPr="006159E6">
              <w:rPr>
                <w:lang w:val="en-US"/>
              </w:rPr>
              <w:t>no special settlement behaviour</w:t>
            </w:r>
            <w:r>
              <w:rPr>
                <w:lang w:val="en-US"/>
              </w:rPr>
              <w:t xml:space="preserve">. There can also be </w:t>
            </w:r>
            <w:r w:rsidRPr="006159E6">
              <w:rPr>
                <w:lang w:val="en-US"/>
              </w:rPr>
              <w:t>specific strategies such as “Knock_In_Option” where a defined settlement behaviour is implicit and agreed between the counterparties.</w:t>
            </w:r>
          </w:p>
        </w:tc>
        <w:tc>
          <w:tcPr>
            <w:tcW w:w="1331" w:type="dxa"/>
          </w:tcPr>
          <w:p w14:paraId="61AA368B" w14:textId="77777777" w:rsidR="005B7DC8" w:rsidRPr="006159E6" w:rsidRDefault="005B7DC8" w:rsidP="00482B66">
            <w:pPr>
              <w:pStyle w:val="CellBody"/>
              <w:rPr>
                <w:lang w:val="en-US"/>
              </w:rPr>
            </w:pPr>
            <w:r w:rsidRPr="006159E6">
              <w:rPr>
                <w:lang w:val="en-US"/>
              </w:rPr>
              <w:t>string</w:t>
            </w:r>
          </w:p>
        </w:tc>
        <w:tc>
          <w:tcPr>
            <w:tcW w:w="851" w:type="dxa"/>
          </w:tcPr>
          <w:p w14:paraId="59FB5028" w14:textId="77777777" w:rsidR="005B7DC8" w:rsidRPr="006159E6" w:rsidRDefault="005B7DC8" w:rsidP="00482B66">
            <w:pPr>
              <w:pStyle w:val="CellBody"/>
              <w:rPr>
                <w:lang w:val="en-US"/>
              </w:rPr>
            </w:pPr>
            <w:r w:rsidRPr="006159E6">
              <w:rPr>
                <w:lang w:val="en-US"/>
              </w:rPr>
              <w:t>255</w:t>
            </w:r>
          </w:p>
        </w:tc>
      </w:tr>
      <w:tr w:rsidR="005B7DC8" w:rsidRPr="006159E6" w14:paraId="5BE61E33" w14:textId="77777777" w:rsidTr="00482B66">
        <w:trPr>
          <w:cantSplit/>
        </w:trPr>
        <w:tc>
          <w:tcPr>
            <w:tcW w:w="1843" w:type="dxa"/>
          </w:tcPr>
          <w:p w14:paraId="1DB012D3" w14:textId="77777777" w:rsidR="005B7DC8" w:rsidRPr="006159E6" w:rsidRDefault="005B7DC8" w:rsidP="00482B66">
            <w:pPr>
              <w:pStyle w:val="CellBody"/>
              <w:rPr>
                <w:lang w:val="en-US"/>
              </w:rPr>
            </w:pPr>
            <w:r w:rsidRPr="006159E6">
              <w:rPr>
                <w:lang w:val="en-US"/>
              </w:rPr>
              <w:t>Suppress</w:t>
            </w:r>
            <w:r w:rsidRPr="006159E6">
              <w:rPr>
                <w:lang w:val="en-US"/>
              </w:rPr>
              <w:softHyphen/>
              <w:t>Price</w:t>
            </w:r>
            <w:r w:rsidRPr="006159E6">
              <w:rPr>
                <w:lang w:val="en-US"/>
              </w:rPr>
              <w:softHyphen/>
              <w:t>Dissemination</w:t>
            </w:r>
            <w:r w:rsidRPr="006159E6">
              <w:rPr>
                <w:lang w:val="en-US"/>
              </w:rPr>
              <w:softHyphen/>
              <w:t>Type</w:t>
            </w:r>
          </w:p>
        </w:tc>
        <w:tc>
          <w:tcPr>
            <w:tcW w:w="5473" w:type="dxa"/>
          </w:tcPr>
          <w:p w14:paraId="06CEE3A0"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49FF22BA" w14:textId="77777777" w:rsidR="005B7DC8" w:rsidRPr="006159E6" w:rsidRDefault="005B7DC8" w:rsidP="00ED3F3F">
            <w:pPr>
              <w:pStyle w:val="values"/>
            </w:pPr>
            <w:r w:rsidRPr="006159E6">
              <w:t>None</w:t>
            </w:r>
            <w:r>
              <w:t xml:space="preserve">: The trade is </w:t>
            </w:r>
            <w:r w:rsidRPr="006159E6">
              <w:t>not subject to real-time reporting.</w:t>
            </w:r>
          </w:p>
          <w:p w14:paraId="5BE41CD9" w14:textId="77777777" w:rsidR="005B7DC8" w:rsidRPr="006159E6" w:rsidRDefault="005B7DC8" w:rsidP="00ED3F3F">
            <w:pPr>
              <w:pStyle w:val="values"/>
            </w:pPr>
            <w:r w:rsidRPr="006159E6">
              <w:t>RT</w:t>
            </w:r>
            <w:r>
              <w:t xml:space="preserve">: The trade is subject to </w:t>
            </w:r>
            <w:r w:rsidRPr="006159E6">
              <w:t>real</w:t>
            </w:r>
            <w:r>
              <w:t>-</w:t>
            </w:r>
            <w:r w:rsidRPr="006159E6">
              <w:t>time reporting</w:t>
            </w:r>
            <w:r>
              <w:t>.</w:t>
            </w:r>
          </w:p>
        </w:tc>
        <w:tc>
          <w:tcPr>
            <w:tcW w:w="1331" w:type="dxa"/>
          </w:tcPr>
          <w:p w14:paraId="5933A485" w14:textId="77777777" w:rsidR="005B7DC8" w:rsidRPr="006159E6" w:rsidRDefault="005B7DC8" w:rsidP="00482B66">
            <w:pPr>
              <w:pStyle w:val="CellBody"/>
              <w:rPr>
                <w:lang w:val="en-US"/>
              </w:rPr>
            </w:pPr>
            <w:r w:rsidRPr="006159E6">
              <w:rPr>
                <w:lang w:val="en-US"/>
              </w:rPr>
              <w:t>string</w:t>
            </w:r>
          </w:p>
        </w:tc>
        <w:tc>
          <w:tcPr>
            <w:tcW w:w="851" w:type="dxa"/>
          </w:tcPr>
          <w:p w14:paraId="2D3B6D8A" w14:textId="77777777" w:rsidR="005B7DC8" w:rsidRPr="006159E6" w:rsidRDefault="005B7DC8" w:rsidP="00482B66">
            <w:pPr>
              <w:pStyle w:val="CellBody"/>
              <w:rPr>
                <w:lang w:val="en-US"/>
              </w:rPr>
            </w:pPr>
          </w:p>
        </w:tc>
      </w:tr>
      <w:tr w:rsidR="005B7DC8" w:rsidRPr="006159E6" w:rsidDel="000561FE" w14:paraId="6373CAD8" w14:textId="1116DE9E" w:rsidTr="00482B66">
        <w:trPr>
          <w:cantSplit/>
          <w:del w:id="2253" w:author="Autor"/>
        </w:trPr>
        <w:tc>
          <w:tcPr>
            <w:tcW w:w="1843" w:type="dxa"/>
          </w:tcPr>
          <w:p w14:paraId="262166EA" w14:textId="39920827" w:rsidR="005B7DC8" w:rsidRPr="006159E6" w:rsidDel="000561FE" w:rsidRDefault="005B7DC8" w:rsidP="00482B66">
            <w:pPr>
              <w:pStyle w:val="CellBody"/>
              <w:rPr>
                <w:del w:id="2254" w:author="Autor"/>
                <w:lang w:val="en-US"/>
              </w:rPr>
            </w:pPr>
            <w:del w:id="2255" w:author="Autor">
              <w:r w:rsidRPr="006159E6" w:rsidDel="00083182">
                <w:rPr>
                  <w:lang w:val="en-US"/>
                </w:rPr>
                <w:delText>TaxonomyCode</w:delText>
              </w:r>
              <w:r w:rsidRPr="006159E6" w:rsidDel="00083182">
                <w:rPr>
                  <w:lang w:val="en-US"/>
                </w:rPr>
                <w:softHyphen/>
                <w:delText>Type</w:delText>
              </w:r>
            </w:del>
          </w:p>
        </w:tc>
        <w:tc>
          <w:tcPr>
            <w:tcW w:w="5473" w:type="dxa"/>
          </w:tcPr>
          <w:p w14:paraId="6A75F76C" w14:textId="719CC279" w:rsidR="005B7DC8" w:rsidRPr="006159E6" w:rsidDel="00083182" w:rsidRDefault="005B7DC8" w:rsidP="00482B66">
            <w:pPr>
              <w:pStyle w:val="CellBody"/>
              <w:rPr>
                <w:del w:id="2256" w:author="Autor"/>
                <w:lang w:val="en-US"/>
              </w:rPr>
            </w:pPr>
            <w:del w:id="2257" w:author="Autor">
              <w:r w:rsidDel="00083182">
                <w:rPr>
                  <w:lang w:val="en-US"/>
                </w:rPr>
                <w:delText>The following values are allowed:</w:delText>
              </w:r>
              <w:r w:rsidRPr="006159E6" w:rsidDel="00083182">
                <w:rPr>
                  <w:lang w:val="en-US"/>
                </w:rPr>
                <w:delText xml:space="preserve"> </w:delText>
              </w:r>
            </w:del>
          </w:p>
          <w:p w14:paraId="4AA1D0F6" w14:textId="324F8E8B" w:rsidR="005B7DC8" w:rsidRPr="006159E6" w:rsidDel="000561FE" w:rsidRDefault="005B7DC8" w:rsidP="00ED3F3F">
            <w:pPr>
              <w:pStyle w:val="values"/>
              <w:rPr>
                <w:del w:id="2258" w:author="Autor"/>
              </w:rPr>
            </w:pPr>
            <w:del w:id="2259" w:author="Autor">
              <w:r w:rsidRPr="006159E6" w:rsidDel="00083182">
                <w:delText>EMIR_Taxo</w:delText>
              </w:r>
              <w:r w:rsidRPr="001B661F" w:rsidDel="00083182">
                <w:rPr>
                  <w:rStyle w:val="valuesZchn"/>
                </w:rPr>
                <w:delText>n</w:delText>
              </w:r>
              <w:r w:rsidRPr="006159E6" w:rsidDel="00083182">
                <w:delText>omy</w:delText>
              </w:r>
              <w:r w:rsidDel="00083182">
                <w:delText xml:space="preserve">: </w:delText>
              </w:r>
              <w:r w:rsidRPr="006159E6" w:rsidDel="00083182">
                <w:delText>Taxonomy defined under EMIR for describing the product for the reported transaction.</w:delText>
              </w:r>
            </w:del>
          </w:p>
        </w:tc>
        <w:tc>
          <w:tcPr>
            <w:tcW w:w="1331" w:type="dxa"/>
          </w:tcPr>
          <w:p w14:paraId="3CDA4855" w14:textId="311C4430" w:rsidR="005B7DC8" w:rsidRPr="006159E6" w:rsidDel="000561FE" w:rsidRDefault="005B7DC8" w:rsidP="00482B66">
            <w:pPr>
              <w:pStyle w:val="CellBody"/>
              <w:rPr>
                <w:del w:id="2260" w:author="Autor"/>
                <w:lang w:val="en-US"/>
              </w:rPr>
            </w:pPr>
            <w:del w:id="2261" w:author="Autor">
              <w:r w:rsidRPr="006159E6" w:rsidDel="00083182">
                <w:rPr>
                  <w:lang w:val="en-US"/>
                </w:rPr>
                <w:delText>string</w:delText>
              </w:r>
            </w:del>
          </w:p>
        </w:tc>
        <w:tc>
          <w:tcPr>
            <w:tcW w:w="851" w:type="dxa"/>
          </w:tcPr>
          <w:p w14:paraId="1D15ABFD" w14:textId="2470A92D" w:rsidR="005B7DC8" w:rsidRPr="006159E6" w:rsidDel="000561FE" w:rsidRDefault="005B7DC8" w:rsidP="00482B66">
            <w:pPr>
              <w:pStyle w:val="CellBody"/>
              <w:rPr>
                <w:del w:id="2262" w:author="Autor"/>
                <w:lang w:val="en-US"/>
              </w:rPr>
            </w:pPr>
          </w:p>
        </w:tc>
      </w:tr>
      <w:tr w:rsidR="005B7DC8" w:rsidRPr="006159E6" w:rsidDel="000561FE" w14:paraId="6D708BA0" w14:textId="7538F89D" w:rsidTr="00482B66">
        <w:trPr>
          <w:cantSplit/>
          <w:del w:id="2263" w:author="Autor"/>
        </w:trPr>
        <w:tc>
          <w:tcPr>
            <w:tcW w:w="1843" w:type="dxa"/>
          </w:tcPr>
          <w:p w14:paraId="6C39BAAD" w14:textId="356720E0" w:rsidR="005B7DC8" w:rsidRPr="006159E6" w:rsidDel="000561FE" w:rsidRDefault="005B7DC8" w:rsidP="00482B66">
            <w:pPr>
              <w:pStyle w:val="CellBody"/>
              <w:rPr>
                <w:del w:id="2264" w:author="Autor"/>
                <w:lang w:val="en-US"/>
              </w:rPr>
            </w:pPr>
            <w:del w:id="2265" w:author="Autor">
              <w:r w:rsidRPr="006159E6" w:rsidDel="00083182">
                <w:rPr>
                  <w:lang w:val="en-US"/>
                </w:rPr>
                <w:delText>TaxonomyType</w:delText>
              </w:r>
            </w:del>
          </w:p>
        </w:tc>
        <w:tc>
          <w:tcPr>
            <w:tcW w:w="5473" w:type="dxa"/>
          </w:tcPr>
          <w:p w14:paraId="7DBB6280" w14:textId="5EBFDBA9" w:rsidR="005B7DC8" w:rsidRPr="006159E6" w:rsidDel="00083182" w:rsidRDefault="005B7DC8" w:rsidP="00482B66">
            <w:pPr>
              <w:pStyle w:val="CellBody"/>
              <w:rPr>
                <w:del w:id="2266" w:author="Autor"/>
                <w:lang w:val="en-US"/>
              </w:rPr>
            </w:pPr>
            <w:del w:id="2267" w:author="Autor">
              <w:r w:rsidDel="00083182">
                <w:rPr>
                  <w:lang w:val="en-US"/>
                </w:rPr>
                <w:delText>The following values are allowed:</w:delText>
              </w:r>
              <w:r w:rsidRPr="006159E6" w:rsidDel="00083182">
                <w:rPr>
                  <w:lang w:val="en-US"/>
                </w:rPr>
                <w:delText xml:space="preserve"> </w:delText>
              </w:r>
            </w:del>
          </w:p>
          <w:p w14:paraId="18BEB8D2" w14:textId="481F6C0F" w:rsidR="005B7DC8" w:rsidRPr="006159E6" w:rsidDel="00083182" w:rsidRDefault="005B7DC8" w:rsidP="00ED3F3F">
            <w:pPr>
              <w:pStyle w:val="values"/>
              <w:rPr>
                <w:del w:id="2268" w:author="Autor"/>
              </w:rPr>
            </w:pPr>
            <w:del w:id="2269" w:author="Autor">
              <w:r w:rsidRPr="006159E6" w:rsidDel="00083182">
                <w:delText>I</w:delText>
              </w:r>
              <w:r w:rsidDel="00083182">
                <w:delText xml:space="preserve">: </w:delText>
              </w:r>
              <w:r w:rsidRPr="006159E6" w:rsidDel="00083182">
                <w:delText>ISIN or Aii</w:delText>
              </w:r>
            </w:del>
          </w:p>
          <w:p w14:paraId="67C50E8D" w14:textId="5065042C" w:rsidR="005B7DC8" w:rsidRPr="006159E6" w:rsidDel="000561FE" w:rsidRDefault="005B7DC8" w:rsidP="00ED3F3F">
            <w:pPr>
              <w:pStyle w:val="values"/>
              <w:rPr>
                <w:del w:id="2270" w:author="Autor"/>
              </w:rPr>
            </w:pPr>
            <w:del w:id="2271" w:author="Autor">
              <w:r w:rsidRPr="006159E6" w:rsidDel="00083182">
                <w:delText>E</w:delText>
              </w:r>
              <w:r w:rsidDel="00083182">
                <w:delText>: I</w:delText>
              </w:r>
              <w:r w:rsidRPr="006159E6" w:rsidDel="00083182">
                <w:delText>nterim taxonomy</w:delText>
              </w:r>
              <w:r w:rsidDel="00083182">
                <w:delText>, as defined by Esma</w:delText>
              </w:r>
            </w:del>
          </w:p>
        </w:tc>
        <w:tc>
          <w:tcPr>
            <w:tcW w:w="1331" w:type="dxa"/>
          </w:tcPr>
          <w:p w14:paraId="0DCC3541" w14:textId="4E5DDACF" w:rsidR="005B7DC8" w:rsidRPr="006159E6" w:rsidDel="000561FE" w:rsidRDefault="005B7DC8" w:rsidP="00482B66">
            <w:pPr>
              <w:pStyle w:val="CellBody"/>
              <w:rPr>
                <w:del w:id="2272" w:author="Autor"/>
                <w:lang w:val="en-US"/>
              </w:rPr>
            </w:pPr>
            <w:del w:id="2273" w:author="Autor">
              <w:r w:rsidRPr="006159E6" w:rsidDel="00083182">
                <w:rPr>
                  <w:lang w:val="en-US"/>
                </w:rPr>
                <w:delText>string</w:delText>
              </w:r>
            </w:del>
          </w:p>
        </w:tc>
        <w:tc>
          <w:tcPr>
            <w:tcW w:w="851" w:type="dxa"/>
          </w:tcPr>
          <w:p w14:paraId="6E23C604" w14:textId="01A01457" w:rsidR="005B7DC8" w:rsidRPr="006159E6" w:rsidDel="000561FE" w:rsidRDefault="005B7DC8" w:rsidP="00482B66">
            <w:pPr>
              <w:pStyle w:val="CellBody"/>
              <w:rPr>
                <w:del w:id="2274" w:author="Autor"/>
                <w:lang w:val="en-US"/>
              </w:rPr>
            </w:pPr>
          </w:p>
        </w:tc>
      </w:tr>
      <w:tr w:rsidR="005B7DC8" w:rsidRPr="006159E6" w14:paraId="263D6735" w14:textId="77777777" w:rsidTr="00482B66">
        <w:trPr>
          <w:cantSplit/>
        </w:trPr>
        <w:tc>
          <w:tcPr>
            <w:tcW w:w="1843" w:type="dxa"/>
          </w:tcPr>
          <w:p w14:paraId="11A962DA" w14:textId="77777777" w:rsidR="005B7DC8" w:rsidRPr="006159E6" w:rsidRDefault="005B7DC8" w:rsidP="00482B66">
            <w:pPr>
              <w:pStyle w:val="CellBody"/>
              <w:rPr>
                <w:lang w:val="en-US"/>
              </w:rPr>
            </w:pPr>
            <w:r w:rsidRPr="006159E6">
              <w:rPr>
                <w:lang w:val="en-US"/>
              </w:rPr>
              <w:t>TimeType</w:t>
            </w:r>
          </w:p>
        </w:tc>
        <w:tc>
          <w:tcPr>
            <w:tcW w:w="5473" w:type="dxa"/>
          </w:tcPr>
          <w:p w14:paraId="2A420410" w14:textId="77777777" w:rsidR="005B7DC8" w:rsidRDefault="005B7DC8" w:rsidP="00482B66">
            <w:pPr>
              <w:pStyle w:val="CellBody"/>
              <w:rPr>
                <w:lang w:val="en-US"/>
              </w:rPr>
            </w:pPr>
            <w:r w:rsidRPr="006159E6">
              <w:rPr>
                <w:lang w:val="en-US"/>
              </w:rPr>
              <w:t>A point within a unit of time of 24 hours</w:t>
            </w:r>
            <w:r>
              <w:rPr>
                <w:lang w:val="en-US"/>
              </w:rPr>
              <w:t xml:space="preserve"> according to </w:t>
            </w:r>
            <w:r w:rsidRPr="006159E6">
              <w:rPr>
                <w:lang w:val="en-US"/>
              </w:rPr>
              <w:t>ISO 8601</w:t>
            </w:r>
            <w:r>
              <w:rPr>
                <w:lang w:val="en-US"/>
              </w:rPr>
              <w:t>.</w:t>
            </w:r>
            <w:r w:rsidRPr="006159E6">
              <w:rPr>
                <w:lang w:val="en-US"/>
              </w:rPr>
              <w:t xml:space="preserve"> </w:t>
            </w:r>
          </w:p>
          <w:p w14:paraId="41A29C80" w14:textId="77777777" w:rsidR="005B7DC8" w:rsidRPr="0021305F" w:rsidRDefault="005B7DC8" w:rsidP="00482B66">
            <w:pPr>
              <w:pStyle w:val="CellBody"/>
              <w:rPr>
                <w:lang w:val="de-DE"/>
              </w:rPr>
            </w:pPr>
            <w:r w:rsidRPr="0021305F">
              <w:rPr>
                <w:lang w:val="de-DE"/>
              </w:rPr>
              <w:t xml:space="preserve">Pattern: HH:MM:SS(Z) </w:t>
            </w:r>
          </w:p>
        </w:tc>
        <w:tc>
          <w:tcPr>
            <w:tcW w:w="1331" w:type="dxa"/>
          </w:tcPr>
          <w:p w14:paraId="165AA74E" w14:textId="77777777" w:rsidR="005B7DC8" w:rsidRPr="006159E6" w:rsidRDefault="005B7DC8" w:rsidP="00482B66">
            <w:pPr>
              <w:pStyle w:val="CellBody"/>
              <w:rPr>
                <w:lang w:val="en-US"/>
              </w:rPr>
            </w:pPr>
            <w:r w:rsidRPr="006159E6">
              <w:rPr>
                <w:lang w:val="en-US"/>
              </w:rPr>
              <w:t>time</w:t>
            </w:r>
          </w:p>
        </w:tc>
        <w:tc>
          <w:tcPr>
            <w:tcW w:w="851" w:type="dxa"/>
          </w:tcPr>
          <w:p w14:paraId="2ED115C8" w14:textId="77777777" w:rsidR="005B7DC8" w:rsidRPr="006159E6" w:rsidRDefault="005B7DC8" w:rsidP="00482B66">
            <w:pPr>
              <w:pStyle w:val="CellBody"/>
              <w:rPr>
                <w:lang w:val="en-US"/>
              </w:rPr>
            </w:pPr>
          </w:p>
        </w:tc>
      </w:tr>
      <w:tr w:rsidR="005B7DC8" w:rsidRPr="006159E6" w14:paraId="315A6651" w14:textId="77777777" w:rsidTr="00482B66">
        <w:trPr>
          <w:cantSplit/>
        </w:trPr>
        <w:tc>
          <w:tcPr>
            <w:tcW w:w="1843" w:type="dxa"/>
          </w:tcPr>
          <w:p w14:paraId="1CAD3605" w14:textId="77777777" w:rsidR="005B7DC8" w:rsidRPr="006159E6" w:rsidRDefault="005B7DC8" w:rsidP="00482B66">
            <w:pPr>
              <w:pStyle w:val="CellBody"/>
              <w:rPr>
                <w:lang w:val="en-US"/>
              </w:rPr>
            </w:pPr>
            <w:r w:rsidRPr="006159E6">
              <w:rPr>
                <w:lang w:val="en-US"/>
              </w:rPr>
              <w:t>TimeZoneOffset</w:t>
            </w:r>
            <w:r w:rsidRPr="006159E6">
              <w:rPr>
                <w:lang w:val="en-US"/>
              </w:rPr>
              <w:softHyphen/>
              <w:t>Type</w:t>
            </w:r>
          </w:p>
        </w:tc>
        <w:tc>
          <w:tcPr>
            <w:tcW w:w="5473" w:type="dxa"/>
          </w:tcPr>
          <w:p w14:paraId="3BFE2885" w14:textId="29AD0095" w:rsidR="005B7DC8" w:rsidRPr="006159E6" w:rsidRDefault="005B7DC8" w:rsidP="00482B66">
            <w:pPr>
              <w:pStyle w:val="CellBody"/>
              <w:rPr>
                <w:lang w:val="en-US"/>
              </w:rPr>
            </w:pPr>
            <w:r>
              <w:rPr>
                <w:lang w:val="en-US"/>
              </w:rPr>
              <w:t xml:space="preserve">Value for </w:t>
            </w:r>
            <w:r w:rsidRPr="006159E6">
              <w:rPr>
                <w:lang w:val="en-US"/>
              </w:rPr>
              <w:t>time offset from UTC.</w:t>
            </w:r>
          </w:p>
          <w:p w14:paraId="206553D4" w14:textId="77777777" w:rsidR="005B7DC8" w:rsidRPr="006159E6" w:rsidRDefault="005B7DC8" w:rsidP="00482B66">
            <w:pPr>
              <w:pStyle w:val="CellBody"/>
              <w:rPr>
                <w:lang w:val="en-US"/>
              </w:rPr>
            </w:pPr>
            <w:r w:rsidRPr="006159E6">
              <w:rPr>
                <w:lang w:val="en-US"/>
              </w:rPr>
              <w:t xml:space="preserve">Valid values are integers from </w:t>
            </w:r>
            <w:r>
              <w:rPr>
                <w:lang w:val="en-US"/>
              </w:rPr>
              <w:t>-12</w:t>
            </w:r>
            <w:r w:rsidRPr="006159E6">
              <w:rPr>
                <w:lang w:val="en-US"/>
              </w:rPr>
              <w:t xml:space="preserve"> to </w:t>
            </w:r>
            <w:r>
              <w:rPr>
                <w:lang w:val="en-US"/>
              </w:rPr>
              <w:t>12</w:t>
            </w:r>
            <w:r w:rsidRPr="006159E6">
              <w:rPr>
                <w:lang w:val="en-US"/>
              </w:rPr>
              <w:t>. Must be signed if negative.</w:t>
            </w:r>
          </w:p>
        </w:tc>
        <w:tc>
          <w:tcPr>
            <w:tcW w:w="1331" w:type="dxa"/>
          </w:tcPr>
          <w:p w14:paraId="6A4DB9DD" w14:textId="77777777" w:rsidR="005B7DC8" w:rsidRPr="006159E6" w:rsidRDefault="005B7DC8" w:rsidP="00482B66">
            <w:pPr>
              <w:pStyle w:val="CellBody"/>
              <w:rPr>
                <w:lang w:val="en-US"/>
              </w:rPr>
            </w:pPr>
            <w:r w:rsidRPr="006159E6">
              <w:rPr>
                <w:lang w:val="en-US"/>
              </w:rPr>
              <w:t>integer</w:t>
            </w:r>
          </w:p>
        </w:tc>
        <w:tc>
          <w:tcPr>
            <w:tcW w:w="851" w:type="dxa"/>
          </w:tcPr>
          <w:p w14:paraId="42E048EC" w14:textId="77777777" w:rsidR="005B7DC8" w:rsidRPr="006159E6" w:rsidRDefault="005B7DC8" w:rsidP="00482B66">
            <w:pPr>
              <w:pStyle w:val="CellBody"/>
              <w:rPr>
                <w:lang w:val="en-US"/>
              </w:rPr>
            </w:pPr>
            <w:r w:rsidRPr="006159E6">
              <w:rPr>
                <w:lang w:val="en-US"/>
              </w:rPr>
              <w:t>3</w:t>
            </w:r>
          </w:p>
        </w:tc>
      </w:tr>
      <w:tr w:rsidR="005B7DC8" w:rsidRPr="006159E6" w14:paraId="175A5391" w14:textId="77777777" w:rsidTr="00482B66">
        <w:trPr>
          <w:cantSplit/>
        </w:trPr>
        <w:tc>
          <w:tcPr>
            <w:tcW w:w="1843" w:type="dxa"/>
          </w:tcPr>
          <w:p w14:paraId="7414106F" w14:textId="77777777" w:rsidR="005B7DC8" w:rsidRPr="006159E6" w:rsidRDefault="005B7DC8" w:rsidP="00482B66">
            <w:pPr>
              <w:pStyle w:val="CellBody"/>
              <w:rPr>
                <w:lang w:val="en-US"/>
              </w:rPr>
            </w:pPr>
            <w:r w:rsidRPr="006159E6">
              <w:rPr>
                <w:lang w:val="en-US"/>
              </w:rPr>
              <w:t>Title</w:t>
            </w:r>
            <w:r w:rsidRPr="006159E6">
              <w:rPr>
                <w:lang w:val="en-US"/>
              </w:rPr>
              <w:softHyphen/>
              <w:t>Conditions</w:t>
            </w:r>
            <w:r w:rsidRPr="006159E6">
              <w:rPr>
                <w:lang w:val="en-US"/>
              </w:rPr>
              <w:softHyphen/>
              <w:t>Type</w:t>
            </w:r>
          </w:p>
        </w:tc>
        <w:tc>
          <w:tcPr>
            <w:tcW w:w="5473" w:type="dxa"/>
          </w:tcPr>
          <w:p w14:paraId="40C75874" w14:textId="77777777" w:rsidR="005B7DC8" w:rsidRPr="006159E6" w:rsidRDefault="005B7DC8" w:rsidP="00482B66">
            <w:pPr>
              <w:pStyle w:val="CellBody"/>
              <w:rPr>
                <w:lang w:val="en-US"/>
              </w:rPr>
            </w:pPr>
            <w:r w:rsidRPr="006159E6">
              <w:rPr>
                <w:lang w:val="en-US"/>
              </w:rPr>
              <w:t xml:space="preserve">The set of valid values </w:t>
            </w:r>
            <w:r>
              <w:rPr>
                <w:lang w:val="en-US"/>
              </w:rPr>
              <w:t xml:space="preserve">is </w:t>
            </w:r>
            <w:r w:rsidRPr="006159E6">
              <w:rPr>
                <w:lang w:val="en-US"/>
              </w:rPr>
              <w:t>specified on</w:t>
            </w:r>
            <w:r>
              <w:rPr>
                <w:lang w:val="en-US"/>
              </w:rPr>
              <w:t xml:space="preserve"> the EFET web site </w:t>
            </w:r>
            <w:r w:rsidRPr="006159E6">
              <w:rPr>
                <w:lang w:val="en-US"/>
              </w:rPr>
              <w:t xml:space="preserve">in the </w:t>
            </w:r>
            <w:r w:rsidRPr="00BC3F54">
              <w:rPr>
                <w:lang w:val="en-US"/>
              </w:rPr>
              <w:t>Title</w:t>
            </w:r>
            <w:r w:rsidRPr="00BC3F54">
              <w:rPr>
                <w:lang w:val="en-US"/>
              </w:rPr>
              <w:softHyphen/>
              <w:t>Conditions</w:t>
            </w:r>
            <w:r w:rsidRPr="00BC3F54">
              <w:rPr>
                <w:lang w:val="en-US"/>
              </w:rPr>
              <w:softHyphen/>
              <w:t xml:space="preserve">Type in the </w:t>
            </w:r>
            <w:r w:rsidRPr="006159E6">
              <w:rPr>
                <w:lang w:val="en-US"/>
              </w:rPr>
              <w:t>Static Data section</w:t>
            </w:r>
            <w:r>
              <w:rPr>
                <w:lang w:val="en-US"/>
              </w:rPr>
              <w:t xml:space="preserve"> (see ref ID </w:t>
            </w:r>
            <w:r>
              <w:rPr>
                <w:lang w:val="en-US"/>
              </w:rPr>
              <w:fldChar w:fldCharType="begin"/>
            </w:r>
            <w:r>
              <w:rPr>
                <w:lang w:val="en-US"/>
              </w:rPr>
              <w:instrText xml:space="preserve"> REF _Ref454200837 \r \h </w:instrText>
            </w:r>
            <w:r>
              <w:rPr>
                <w:lang w:val="en-US"/>
              </w:rPr>
            </w:r>
            <w:r>
              <w:rPr>
                <w:lang w:val="en-US"/>
              </w:rPr>
              <w:fldChar w:fldCharType="separate"/>
            </w:r>
            <w:r w:rsidR="00D7069B">
              <w:rPr>
                <w:lang w:val="en-US"/>
              </w:rPr>
              <w:t>[1]</w:t>
            </w:r>
            <w:r>
              <w:rPr>
                <w:lang w:val="en-US"/>
              </w:rPr>
              <w:fldChar w:fldCharType="end"/>
            </w:r>
            <w:r>
              <w:rPr>
                <w:lang w:val="en-US"/>
              </w:rPr>
              <w:t>)</w:t>
            </w:r>
            <w:r w:rsidRPr="006159E6">
              <w:rPr>
                <w:lang w:val="en-US"/>
              </w:rPr>
              <w:t>.</w:t>
            </w:r>
          </w:p>
        </w:tc>
        <w:tc>
          <w:tcPr>
            <w:tcW w:w="1331" w:type="dxa"/>
          </w:tcPr>
          <w:p w14:paraId="3A9923CC" w14:textId="77777777" w:rsidR="005B7DC8" w:rsidRPr="006159E6" w:rsidRDefault="005B7DC8" w:rsidP="00482B66">
            <w:pPr>
              <w:pStyle w:val="CellBody"/>
              <w:rPr>
                <w:lang w:val="en-US"/>
              </w:rPr>
            </w:pPr>
            <w:r w:rsidRPr="006159E6">
              <w:rPr>
                <w:lang w:val="en-US"/>
              </w:rPr>
              <w:t>string</w:t>
            </w:r>
          </w:p>
        </w:tc>
        <w:tc>
          <w:tcPr>
            <w:tcW w:w="851" w:type="dxa"/>
          </w:tcPr>
          <w:p w14:paraId="1FFF11CB" w14:textId="77777777" w:rsidR="005B7DC8" w:rsidRPr="006159E6" w:rsidRDefault="005B7DC8" w:rsidP="00482B66">
            <w:pPr>
              <w:pStyle w:val="CellBody"/>
              <w:rPr>
                <w:lang w:val="en-US"/>
              </w:rPr>
            </w:pPr>
            <w:r w:rsidRPr="006159E6">
              <w:rPr>
                <w:lang w:val="en-US"/>
              </w:rPr>
              <w:t>255</w:t>
            </w:r>
          </w:p>
        </w:tc>
      </w:tr>
      <w:tr w:rsidR="005B7DC8" w:rsidRPr="006159E6" w14:paraId="3918687F" w14:textId="77777777" w:rsidTr="00482B66">
        <w:trPr>
          <w:cantSplit/>
        </w:trPr>
        <w:tc>
          <w:tcPr>
            <w:tcW w:w="1843" w:type="dxa"/>
          </w:tcPr>
          <w:p w14:paraId="7F44ABB4" w14:textId="77777777" w:rsidR="005B7DC8" w:rsidRPr="006159E6" w:rsidRDefault="005B7DC8" w:rsidP="00482B66">
            <w:pPr>
              <w:pStyle w:val="CellBody"/>
              <w:rPr>
                <w:lang w:val="en-US"/>
              </w:rPr>
            </w:pPr>
            <w:r w:rsidRPr="006159E6">
              <w:rPr>
                <w:lang w:val="en-US"/>
              </w:rPr>
              <w:t>TradeIDType</w:t>
            </w:r>
          </w:p>
        </w:tc>
        <w:tc>
          <w:tcPr>
            <w:tcW w:w="5473" w:type="dxa"/>
          </w:tcPr>
          <w:p w14:paraId="087C03EB" w14:textId="77777777" w:rsidR="005B7DC8" w:rsidRPr="006159E6" w:rsidRDefault="005B7DC8" w:rsidP="00482B66">
            <w:pPr>
              <w:pStyle w:val="CellBody"/>
              <w:rPr>
                <w:lang w:val="en-US"/>
              </w:rPr>
            </w:pPr>
            <w:r w:rsidRPr="006159E6">
              <w:rPr>
                <w:lang w:val="en-US"/>
              </w:rPr>
              <w:t>An internal locally unique identifier for a transaction</w:t>
            </w:r>
            <w:r>
              <w:rPr>
                <w:lang w:val="en-US"/>
              </w:rPr>
              <w:t>.</w:t>
            </w:r>
          </w:p>
        </w:tc>
        <w:tc>
          <w:tcPr>
            <w:tcW w:w="1331" w:type="dxa"/>
          </w:tcPr>
          <w:p w14:paraId="18AEF4AA" w14:textId="77777777" w:rsidR="005B7DC8" w:rsidRPr="006159E6" w:rsidRDefault="005B7DC8" w:rsidP="00482B66">
            <w:pPr>
              <w:pStyle w:val="CellBody"/>
              <w:rPr>
                <w:lang w:val="en-US"/>
              </w:rPr>
            </w:pPr>
            <w:r w:rsidRPr="006159E6">
              <w:rPr>
                <w:lang w:val="en-US"/>
              </w:rPr>
              <w:t>string</w:t>
            </w:r>
          </w:p>
        </w:tc>
        <w:tc>
          <w:tcPr>
            <w:tcW w:w="851" w:type="dxa"/>
          </w:tcPr>
          <w:p w14:paraId="0AECCA45" w14:textId="77777777" w:rsidR="005B7DC8" w:rsidRPr="006159E6" w:rsidRDefault="005B7DC8" w:rsidP="00482B66">
            <w:pPr>
              <w:pStyle w:val="CellBody"/>
              <w:rPr>
                <w:lang w:val="en-US"/>
              </w:rPr>
            </w:pPr>
            <w:r w:rsidRPr="006159E6">
              <w:rPr>
                <w:lang w:val="en-US"/>
              </w:rPr>
              <w:t>30</w:t>
            </w:r>
          </w:p>
        </w:tc>
      </w:tr>
      <w:tr w:rsidR="005B7DC8" w:rsidRPr="006159E6" w14:paraId="4C425754" w14:textId="77777777" w:rsidTr="00482B66">
        <w:trPr>
          <w:cantSplit/>
        </w:trPr>
        <w:tc>
          <w:tcPr>
            <w:tcW w:w="1843" w:type="dxa"/>
          </w:tcPr>
          <w:p w14:paraId="786DA926" w14:textId="77777777" w:rsidR="005B7DC8" w:rsidRPr="006159E6" w:rsidRDefault="005B7DC8" w:rsidP="00482B66">
            <w:pPr>
              <w:pStyle w:val="CellBody"/>
              <w:rPr>
                <w:lang w:val="en-US"/>
              </w:rPr>
            </w:pPr>
            <w:r w:rsidRPr="006159E6">
              <w:rPr>
                <w:lang w:val="en-US"/>
              </w:rPr>
              <w:t>TradingCapacity</w:t>
            </w:r>
            <w:r w:rsidRPr="006159E6">
              <w:rPr>
                <w:lang w:val="en-US"/>
              </w:rPr>
              <w:softHyphen/>
              <w:t>Type</w:t>
            </w:r>
          </w:p>
        </w:tc>
        <w:tc>
          <w:tcPr>
            <w:tcW w:w="5473" w:type="dxa"/>
          </w:tcPr>
          <w:p w14:paraId="21FF0EEB"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50EC0771" w14:textId="77777777" w:rsidR="005B7DC8" w:rsidRPr="006159E6" w:rsidRDefault="005B7DC8" w:rsidP="00ED3F3F">
            <w:pPr>
              <w:pStyle w:val="values"/>
            </w:pPr>
            <w:r w:rsidRPr="006159E6">
              <w:t>A</w:t>
            </w:r>
            <w:r>
              <w:t>: T</w:t>
            </w:r>
            <w:r w:rsidRPr="006159E6">
              <w:t xml:space="preserve">he counterparty reporting the transaction is acting in the role of an </w:t>
            </w:r>
            <w:r>
              <w:t xml:space="preserve">agent </w:t>
            </w:r>
            <w:r w:rsidRPr="006159E6">
              <w:t>or a third</w:t>
            </w:r>
            <w:r>
              <w:t>-</w:t>
            </w:r>
            <w:r w:rsidRPr="006159E6">
              <w:t>party beneficiary at execution</w:t>
            </w:r>
            <w:r>
              <w:t>.</w:t>
            </w:r>
          </w:p>
          <w:p w14:paraId="09E64B20" w14:textId="77777777" w:rsidR="005B7DC8" w:rsidRPr="006159E6" w:rsidRDefault="005B7DC8" w:rsidP="00ED3F3F">
            <w:pPr>
              <w:pStyle w:val="values"/>
            </w:pPr>
            <w:r w:rsidRPr="006159E6">
              <w:t>P</w:t>
            </w:r>
            <w:r>
              <w:t>: T</w:t>
            </w:r>
            <w:r w:rsidRPr="006159E6">
              <w:t xml:space="preserve">he counterparty reporting the transaction </w:t>
            </w:r>
            <w:r>
              <w:t xml:space="preserve">is </w:t>
            </w:r>
            <w:r w:rsidRPr="006159E6">
              <w:t xml:space="preserve">acting on </w:t>
            </w:r>
            <w:r>
              <w:t xml:space="preserve">its </w:t>
            </w:r>
            <w:r w:rsidRPr="006159E6">
              <w:t>own behalf at execution.</w:t>
            </w:r>
          </w:p>
        </w:tc>
        <w:tc>
          <w:tcPr>
            <w:tcW w:w="1331" w:type="dxa"/>
          </w:tcPr>
          <w:p w14:paraId="62DCD2A1" w14:textId="77777777" w:rsidR="005B7DC8" w:rsidRPr="006159E6" w:rsidRDefault="005B7DC8" w:rsidP="00482B66">
            <w:pPr>
              <w:pStyle w:val="CellBody"/>
              <w:rPr>
                <w:lang w:val="en-US"/>
              </w:rPr>
            </w:pPr>
            <w:r w:rsidRPr="006159E6">
              <w:rPr>
                <w:lang w:val="en-US"/>
              </w:rPr>
              <w:t>string</w:t>
            </w:r>
          </w:p>
        </w:tc>
        <w:tc>
          <w:tcPr>
            <w:tcW w:w="851" w:type="dxa"/>
          </w:tcPr>
          <w:p w14:paraId="4C8959AE" w14:textId="77777777" w:rsidR="005B7DC8" w:rsidRPr="006159E6" w:rsidRDefault="005B7DC8" w:rsidP="00482B66">
            <w:pPr>
              <w:pStyle w:val="CellBody"/>
              <w:rPr>
                <w:lang w:val="en-US"/>
              </w:rPr>
            </w:pPr>
          </w:p>
        </w:tc>
      </w:tr>
      <w:tr w:rsidR="005B7DC8" w:rsidRPr="006159E6" w14:paraId="7E2AD863" w14:textId="77777777" w:rsidTr="00482B66">
        <w:trPr>
          <w:cantSplit/>
        </w:trPr>
        <w:tc>
          <w:tcPr>
            <w:tcW w:w="1843" w:type="dxa"/>
          </w:tcPr>
          <w:p w14:paraId="281D19AB" w14:textId="77777777" w:rsidR="005B7DC8" w:rsidRPr="006159E6" w:rsidRDefault="005B7DC8" w:rsidP="00482B66">
            <w:pPr>
              <w:pStyle w:val="CellBody"/>
              <w:rPr>
                <w:lang w:val="en-US"/>
              </w:rPr>
            </w:pPr>
            <w:r w:rsidRPr="006159E6">
              <w:rPr>
                <w:lang w:val="en-US"/>
              </w:rPr>
              <w:lastRenderedPageBreak/>
              <w:t>TransactionType</w:t>
            </w:r>
          </w:p>
        </w:tc>
        <w:tc>
          <w:tcPr>
            <w:tcW w:w="5473" w:type="dxa"/>
          </w:tcPr>
          <w:p w14:paraId="7F6E7B07"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4C72A770" w14:textId="77777777" w:rsidR="005B7DC8" w:rsidRPr="006159E6" w:rsidRDefault="005B7DC8" w:rsidP="00ED3F3F">
            <w:pPr>
              <w:pStyle w:val="values"/>
            </w:pPr>
            <w:r w:rsidRPr="006159E6">
              <w:t>FOR: Physical Forward that settles against a fixed price</w:t>
            </w:r>
            <w:r>
              <w:t>.</w:t>
            </w:r>
          </w:p>
          <w:p w14:paraId="658E631B" w14:textId="77777777" w:rsidR="005B7DC8" w:rsidRPr="006159E6" w:rsidRDefault="005B7DC8" w:rsidP="00ED3F3F">
            <w:pPr>
              <w:pStyle w:val="values"/>
            </w:pPr>
            <w:r w:rsidRPr="006159E6">
              <w:t>OPT: Option on a physical forward</w:t>
            </w:r>
            <w:r>
              <w:t>.</w:t>
            </w:r>
            <w:r w:rsidRPr="006159E6">
              <w:t xml:space="preserve"> </w:t>
            </w:r>
          </w:p>
          <w:p w14:paraId="227CE079" w14:textId="77777777" w:rsidR="005B7DC8" w:rsidRPr="006159E6" w:rsidRDefault="005B7DC8" w:rsidP="00ED3F3F">
            <w:pPr>
              <w:pStyle w:val="values"/>
            </w:pPr>
            <w:r w:rsidRPr="006159E6">
              <w:t>PHYS_INX: Physical forward that settles against an index</w:t>
            </w:r>
            <w:r>
              <w:t>.</w:t>
            </w:r>
            <w:r w:rsidRPr="006159E6">
              <w:t xml:space="preserve"> </w:t>
            </w:r>
          </w:p>
          <w:p w14:paraId="2BBC3762" w14:textId="77777777" w:rsidR="005B7DC8" w:rsidRPr="006159E6" w:rsidRDefault="005B7DC8" w:rsidP="00ED3F3F">
            <w:pPr>
              <w:pStyle w:val="values"/>
            </w:pPr>
            <w:r w:rsidRPr="006159E6">
              <w:t>OPT_PHYS_INX: Option on a physical forward that settles against an index</w:t>
            </w:r>
            <w:r>
              <w:t>.</w:t>
            </w:r>
          </w:p>
          <w:p w14:paraId="6EA571A2" w14:textId="77777777" w:rsidR="005B7DC8" w:rsidRPr="006159E6" w:rsidRDefault="005B7DC8" w:rsidP="00482B66">
            <w:pPr>
              <w:pStyle w:val="CellBody"/>
            </w:pPr>
            <w:r w:rsidRPr="006159E6">
              <w:t>The following transaction types are collectively termed Financial Transactions:</w:t>
            </w:r>
          </w:p>
          <w:p w14:paraId="5C05352F" w14:textId="77777777" w:rsidR="005B7DC8" w:rsidRPr="006159E6" w:rsidRDefault="005B7DC8" w:rsidP="00ED3F3F">
            <w:pPr>
              <w:pStyle w:val="values"/>
            </w:pPr>
            <w:r w:rsidRPr="006159E6">
              <w:t>FXD_SWP: Fixed/float swap</w:t>
            </w:r>
          </w:p>
          <w:p w14:paraId="4ED6241D" w14:textId="77777777" w:rsidR="005B7DC8" w:rsidRPr="006159E6" w:rsidRDefault="005B7DC8" w:rsidP="00ED3F3F">
            <w:pPr>
              <w:pStyle w:val="values"/>
            </w:pPr>
            <w:r w:rsidRPr="006159E6">
              <w:t>FLT_SWP: Float/float swap</w:t>
            </w:r>
          </w:p>
          <w:p w14:paraId="083456CA" w14:textId="77777777" w:rsidR="005B7DC8" w:rsidRPr="006159E6" w:rsidRDefault="005B7DC8" w:rsidP="00ED3F3F">
            <w:pPr>
              <w:pStyle w:val="values"/>
            </w:pPr>
            <w:r w:rsidRPr="006159E6">
              <w:t>OPT_FXD_SWP: Fixed/float swaption</w:t>
            </w:r>
          </w:p>
          <w:p w14:paraId="5AF22639" w14:textId="77777777" w:rsidR="005B7DC8" w:rsidRPr="006159E6" w:rsidRDefault="005B7DC8" w:rsidP="00ED3F3F">
            <w:pPr>
              <w:pStyle w:val="values"/>
            </w:pPr>
            <w:r w:rsidRPr="006159E6">
              <w:t>OPT_FLT_SWP: Float/float swaption</w:t>
            </w:r>
          </w:p>
          <w:p w14:paraId="481DD806" w14:textId="22840D81" w:rsidR="005B7DC8" w:rsidRPr="005620EC" w:rsidRDefault="005B7DC8" w:rsidP="005620EC">
            <w:pPr>
              <w:pStyle w:val="values"/>
            </w:pPr>
            <w:r w:rsidRPr="006159E6">
              <w:t>OPT_FIN_INX: Option on an index.</w:t>
            </w:r>
          </w:p>
        </w:tc>
        <w:tc>
          <w:tcPr>
            <w:tcW w:w="1331" w:type="dxa"/>
          </w:tcPr>
          <w:p w14:paraId="299637E2" w14:textId="77777777" w:rsidR="005B7DC8" w:rsidRPr="006159E6" w:rsidRDefault="005B7DC8" w:rsidP="00482B66">
            <w:pPr>
              <w:pStyle w:val="CellBody"/>
              <w:rPr>
                <w:lang w:val="en-US"/>
              </w:rPr>
            </w:pPr>
            <w:r w:rsidRPr="006159E6">
              <w:rPr>
                <w:lang w:val="en-US"/>
              </w:rPr>
              <w:t>NMTOKEN</w:t>
            </w:r>
          </w:p>
        </w:tc>
        <w:tc>
          <w:tcPr>
            <w:tcW w:w="851" w:type="dxa"/>
          </w:tcPr>
          <w:p w14:paraId="02EAA0E3" w14:textId="77777777" w:rsidR="005B7DC8" w:rsidRPr="006159E6" w:rsidRDefault="005B7DC8" w:rsidP="00482B66">
            <w:pPr>
              <w:pStyle w:val="CellBody"/>
              <w:rPr>
                <w:lang w:val="en-US"/>
              </w:rPr>
            </w:pPr>
          </w:p>
        </w:tc>
      </w:tr>
      <w:tr w:rsidR="005B7DC8" w:rsidRPr="006159E6" w14:paraId="635F2C16" w14:textId="77777777" w:rsidTr="00482B66">
        <w:trPr>
          <w:cantSplit/>
        </w:trPr>
        <w:tc>
          <w:tcPr>
            <w:tcW w:w="1843" w:type="dxa"/>
          </w:tcPr>
          <w:p w14:paraId="4CBC4973" w14:textId="77777777" w:rsidR="005B7DC8" w:rsidRPr="006159E6" w:rsidRDefault="005B7DC8" w:rsidP="00482B66">
            <w:pPr>
              <w:pStyle w:val="CellBody"/>
              <w:rPr>
                <w:lang w:val="en-US"/>
              </w:rPr>
            </w:pPr>
            <w:r w:rsidRPr="006159E6">
              <w:rPr>
                <w:lang w:val="en-US"/>
              </w:rPr>
              <w:t>TrueFalseType</w:t>
            </w:r>
          </w:p>
        </w:tc>
        <w:tc>
          <w:tcPr>
            <w:tcW w:w="5473" w:type="dxa"/>
          </w:tcPr>
          <w:p w14:paraId="6E5A9884" w14:textId="77777777" w:rsidR="005B7DC8" w:rsidRPr="006159E6" w:rsidRDefault="005B7DC8" w:rsidP="00482B66">
            <w:pPr>
              <w:pStyle w:val="CellBody"/>
              <w:rPr>
                <w:lang w:val="en-US"/>
              </w:rPr>
            </w:pPr>
            <w:r w:rsidRPr="006159E6">
              <w:rPr>
                <w:lang w:val="en-US"/>
              </w:rPr>
              <w:t>Data type used to indicate if a condition is true or false.</w:t>
            </w:r>
          </w:p>
          <w:p w14:paraId="2499F4B2"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414D0424" w14:textId="77777777" w:rsidR="005B7DC8" w:rsidRDefault="005B7DC8" w:rsidP="006943FF">
            <w:pPr>
              <w:pStyle w:val="values"/>
            </w:pPr>
            <w:r>
              <w:t>True</w:t>
            </w:r>
          </w:p>
          <w:p w14:paraId="79BA58C4" w14:textId="7998B541" w:rsidR="005B7DC8" w:rsidRPr="005620EC" w:rsidRDefault="005B7DC8" w:rsidP="005620EC">
            <w:pPr>
              <w:pStyle w:val="values"/>
            </w:pPr>
            <w:r>
              <w:t>False</w:t>
            </w:r>
          </w:p>
        </w:tc>
        <w:tc>
          <w:tcPr>
            <w:tcW w:w="1331" w:type="dxa"/>
          </w:tcPr>
          <w:p w14:paraId="42376124" w14:textId="77777777" w:rsidR="005B7DC8" w:rsidRPr="006159E6" w:rsidRDefault="005B7DC8" w:rsidP="00482B66">
            <w:pPr>
              <w:pStyle w:val="CellBody"/>
              <w:rPr>
                <w:lang w:val="en-US"/>
              </w:rPr>
            </w:pPr>
            <w:r w:rsidRPr="006159E6">
              <w:rPr>
                <w:lang w:val="en-US"/>
              </w:rPr>
              <w:t>NMTOKEN</w:t>
            </w:r>
          </w:p>
        </w:tc>
        <w:tc>
          <w:tcPr>
            <w:tcW w:w="851" w:type="dxa"/>
          </w:tcPr>
          <w:p w14:paraId="6196704D" w14:textId="77777777" w:rsidR="005B7DC8" w:rsidRPr="006159E6" w:rsidRDefault="005B7DC8" w:rsidP="00482B66">
            <w:pPr>
              <w:pStyle w:val="CellBody"/>
              <w:rPr>
                <w:lang w:val="en-US"/>
              </w:rPr>
            </w:pPr>
          </w:p>
        </w:tc>
      </w:tr>
      <w:tr w:rsidR="005B7DC8" w:rsidRPr="006159E6" w14:paraId="28800B36" w14:textId="77777777" w:rsidTr="00482B66">
        <w:trPr>
          <w:cantSplit/>
        </w:trPr>
        <w:tc>
          <w:tcPr>
            <w:tcW w:w="1843" w:type="dxa"/>
          </w:tcPr>
          <w:p w14:paraId="552B3A55" w14:textId="4F945244" w:rsidR="005B7DC8" w:rsidRPr="006159E6" w:rsidRDefault="005B7DC8" w:rsidP="00482B66">
            <w:pPr>
              <w:pStyle w:val="CellBody"/>
              <w:rPr>
                <w:lang w:val="en-US"/>
              </w:rPr>
            </w:pPr>
            <w:r w:rsidRPr="006159E6">
              <w:rPr>
                <w:lang w:val="en-US"/>
              </w:rPr>
              <w:t>Underlying</w:t>
            </w:r>
            <w:r w:rsidRPr="006159E6">
              <w:rPr>
                <w:lang w:val="en-US"/>
              </w:rPr>
              <w:softHyphen/>
              <w:t>Code</w:t>
            </w:r>
            <w:r w:rsidRPr="006159E6">
              <w:rPr>
                <w:lang w:val="en-US"/>
              </w:rPr>
              <w:softHyphen/>
              <w:t>TypeType</w:t>
            </w:r>
          </w:p>
        </w:tc>
        <w:tc>
          <w:tcPr>
            <w:tcW w:w="5473" w:type="dxa"/>
          </w:tcPr>
          <w:p w14:paraId="7669AFC2" w14:textId="77777777" w:rsidR="005B7DC8" w:rsidRPr="006159E6" w:rsidRDefault="005B7DC8" w:rsidP="00482B66">
            <w:pPr>
              <w:pStyle w:val="CellBody"/>
              <w:rPr>
                <w:lang w:val="en-US"/>
              </w:rPr>
            </w:pPr>
            <w:r w:rsidRPr="006159E6">
              <w:rPr>
                <w:lang w:val="en-US"/>
              </w:rPr>
              <w:t xml:space="preserve">The set of valid values </w:t>
            </w:r>
            <w:r>
              <w:rPr>
                <w:lang w:val="en-US"/>
              </w:rPr>
              <w:t xml:space="preserve">is </w:t>
            </w:r>
            <w:r w:rsidRPr="006159E6">
              <w:rPr>
                <w:lang w:val="en-US"/>
              </w:rPr>
              <w:t>specified on</w:t>
            </w:r>
            <w:r>
              <w:rPr>
                <w:lang w:val="en-US"/>
              </w:rPr>
              <w:t xml:space="preserve"> the EFET web site </w:t>
            </w:r>
            <w:r w:rsidRPr="006159E6">
              <w:rPr>
                <w:lang w:val="en-US"/>
              </w:rPr>
              <w:t>in the Static Data section</w:t>
            </w:r>
            <w:r>
              <w:rPr>
                <w:lang w:val="en-US"/>
              </w:rPr>
              <w:t xml:space="preserve"> in the </w:t>
            </w:r>
            <w:r w:rsidRPr="006159E6">
              <w:rPr>
                <w:lang w:val="en-US"/>
              </w:rPr>
              <w:t xml:space="preserve">CommodityReference </w:t>
            </w:r>
            <w:r>
              <w:rPr>
                <w:lang w:val="en-US"/>
              </w:rPr>
              <w:t xml:space="preserve">table (see ref ID </w:t>
            </w:r>
            <w:r>
              <w:rPr>
                <w:lang w:val="en-US"/>
              </w:rPr>
              <w:fldChar w:fldCharType="begin"/>
            </w:r>
            <w:r>
              <w:rPr>
                <w:lang w:val="en-US"/>
              </w:rPr>
              <w:instrText xml:space="preserve"> REF _Ref454200837 \r \h </w:instrText>
            </w:r>
            <w:r>
              <w:rPr>
                <w:lang w:val="en-US"/>
              </w:rPr>
            </w:r>
            <w:r>
              <w:rPr>
                <w:lang w:val="en-US"/>
              </w:rPr>
              <w:fldChar w:fldCharType="separate"/>
            </w:r>
            <w:r w:rsidR="00D7069B">
              <w:rPr>
                <w:lang w:val="en-US"/>
              </w:rPr>
              <w:t>[1]</w:t>
            </w:r>
            <w:r>
              <w:rPr>
                <w:lang w:val="en-US"/>
              </w:rPr>
              <w:fldChar w:fldCharType="end"/>
            </w:r>
            <w:r>
              <w:rPr>
                <w:lang w:val="en-US"/>
              </w:rPr>
              <w:t>)</w:t>
            </w:r>
            <w:r w:rsidRPr="006159E6">
              <w:rPr>
                <w:lang w:val="en-US"/>
              </w:rPr>
              <w:t>, which must at least include:</w:t>
            </w:r>
          </w:p>
          <w:p w14:paraId="4F88A05C" w14:textId="335FD486" w:rsidR="005B7DC8" w:rsidRPr="006159E6" w:rsidDel="00B51FDB" w:rsidRDefault="005B7DC8" w:rsidP="00ED3F3F">
            <w:pPr>
              <w:pStyle w:val="values"/>
              <w:rPr>
                <w:del w:id="2275" w:author="Autor"/>
                <w:bCs/>
              </w:rPr>
            </w:pPr>
            <w:del w:id="2276" w:author="Autor">
              <w:r w:rsidRPr="006159E6" w:rsidDel="00B51FDB">
                <w:delText>ISIN</w:delText>
              </w:r>
              <w:r w:rsidDel="00B51FDB">
                <w:delText>: T</w:delText>
              </w:r>
              <w:r w:rsidRPr="006159E6" w:rsidDel="00B51FDB">
                <w:delText xml:space="preserve">he </w:delText>
              </w:r>
              <w:r w:rsidDel="00B51FDB">
                <w:delText>u</w:delText>
              </w:r>
              <w:r w:rsidRPr="006159E6" w:rsidDel="00B51FDB">
                <w:delText>nderlying coding scheme is ISIN</w:delText>
              </w:r>
              <w:r w:rsidDel="00B51FDB">
                <w:delText>.</w:delText>
              </w:r>
            </w:del>
          </w:p>
          <w:p w14:paraId="477CBF11" w14:textId="7E99AD48" w:rsidR="005B7DC8" w:rsidRPr="006159E6" w:rsidDel="00B51FDB" w:rsidRDefault="005B7DC8" w:rsidP="00ED3F3F">
            <w:pPr>
              <w:pStyle w:val="values"/>
              <w:rPr>
                <w:del w:id="2277" w:author="Autor"/>
                <w:bCs/>
              </w:rPr>
            </w:pPr>
            <w:del w:id="2278" w:author="Autor">
              <w:r w:rsidRPr="006159E6" w:rsidDel="00B51FDB">
                <w:delText>LEI</w:delText>
              </w:r>
              <w:r w:rsidDel="00B51FDB">
                <w:delText>:</w:delText>
              </w:r>
              <w:r w:rsidRPr="006159E6" w:rsidDel="00B51FDB">
                <w:delText xml:space="preserve"> </w:delText>
              </w:r>
              <w:r w:rsidDel="00B51FDB">
                <w:delText>The u</w:delText>
              </w:r>
              <w:r w:rsidRPr="006159E6" w:rsidDel="00B51FDB">
                <w:delText>nderlying coding scheme is LEI</w:delText>
              </w:r>
              <w:r w:rsidDel="00B51FDB">
                <w:delText>.</w:delText>
              </w:r>
            </w:del>
          </w:p>
          <w:p w14:paraId="17BABA42" w14:textId="5C08D61B" w:rsidR="005B7DC8" w:rsidRPr="006159E6" w:rsidDel="00B51FDB" w:rsidRDefault="005B7DC8" w:rsidP="00ED3F3F">
            <w:pPr>
              <w:pStyle w:val="values"/>
              <w:rPr>
                <w:del w:id="2279" w:author="Autor"/>
                <w:bCs/>
              </w:rPr>
            </w:pPr>
            <w:del w:id="2280" w:author="Autor">
              <w:r w:rsidRPr="006159E6" w:rsidDel="00B51FDB">
                <w:delText>IEI</w:delText>
              </w:r>
              <w:r w:rsidDel="00B51FDB">
                <w:delText>: T</w:delText>
              </w:r>
              <w:r w:rsidRPr="006159E6" w:rsidDel="00B51FDB">
                <w:delText xml:space="preserve">he </w:delText>
              </w:r>
              <w:r w:rsidDel="00B51FDB">
                <w:delText>u</w:delText>
              </w:r>
              <w:r w:rsidRPr="006159E6" w:rsidDel="00B51FDB">
                <w:delText>nderlying coding scheme is an interim entity identifier</w:delText>
              </w:r>
              <w:r w:rsidDel="00B51FDB">
                <w:delText>.</w:delText>
              </w:r>
              <w:r w:rsidRPr="006159E6" w:rsidDel="00B51FDB">
                <w:delText xml:space="preserve"> </w:delText>
              </w:r>
            </w:del>
          </w:p>
          <w:p w14:paraId="71882999" w14:textId="3348B134" w:rsidR="005B7DC8" w:rsidRPr="006159E6" w:rsidDel="00B51FDB" w:rsidRDefault="005B7DC8" w:rsidP="00ED3F3F">
            <w:pPr>
              <w:pStyle w:val="values"/>
              <w:rPr>
                <w:del w:id="2281" w:author="Autor"/>
                <w:bCs/>
              </w:rPr>
            </w:pPr>
            <w:del w:id="2282" w:author="Autor">
              <w:r w:rsidRPr="006159E6" w:rsidDel="00B51FDB">
                <w:delText>UPI</w:delText>
              </w:r>
              <w:r w:rsidDel="00B51FDB">
                <w:delText>: T</w:delText>
              </w:r>
              <w:r w:rsidRPr="006159E6" w:rsidDel="00B51FDB">
                <w:delText xml:space="preserve">he </w:delText>
              </w:r>
              <w:r w:rsidDel="00B51FDB">
                <w:delText>u</w:delText>
              </w:r>
              <w:r w:rsidRPr="006159E6" w:rsidDel="00B51FDB">
                <w:delText>nderlying coding scheme is UPI</w:delText>
              </w:r>
              <w:r w:rsidDel="00B51FDB">
                <w:delText>.</w:delText>
              </w:r>
            </w:del>
          </w:p>
          <w:p w14:paraId="0FB0D88F" w14:textId="343138B9" w:rsidR="005B7DC8" w:rsidRPr="006159E6" w:rsidDel="00B51FDB" w:rsidRDefault="005B7DC8" w:rsidP="00ED3F3F">
            <w:pPr>
              <w:pStyle w:val="values"/>
              <w:rPr>
                <w:del w:id="2283" w:author="Autor"/>
                <w:bCs/>
              </w:rPr>
            </w:pPr>
            <w:del w:id="2284" w:author="Autor">
              <w:r w:rsidRPr="006159E6" w:rsidDel="00B51FDB">
                <w:delText>B</w:delText>
              </w:r>
              <w:r w:rsidDel="00B51FDB">
                <w:delText>:</w:delText>
              </w:r>
              <w:r w:rsidRPr="006159E6" w:rsidDel="00B51FDB">
                <w:delText xml:space="preserve"> </w:delText>
              </w:r>
              <w:r w:rsidDel="00B51FDB">
                <w:delText>T</w:delText>
              </w:r>
              <w:r w:rsidRPr="006159E6" w:rsidDel="00B51FDB">
                <w:delText xml:space="preserve">he </w:delText>
              </w:r>
              <w:r w:rsidDel="00B51FDB">
                <w:delText>u</w:delText>
              </w:r>
              <w:r w:rsidRPr="006159E6" w:rsidDel="00B51FDB">
                <w:delText>nderlying is a basket</w:delText>
              </w:r>
              <w:r w:rsidDel="00B51FDB">
                <w:delText>.</w:delText>
              </w:r>
            </w:del>
          </w:p>
          <w:p w14:paraId="06FC71C3" w14:textId="77777777" w:rsidR="00B51FDB" w:rsidRPr="006159E6" w:rsidRDefault="005B7DC8" w:rsidP="00B51FDB">
            <w:pPr>
              <w:pStyle w:val="CellBody"/>
              <w:rPr>
                <w:ins w:id="2285" w:author="Autor"/>
                <w:lang w:val="en-US"/>
              </w:rPr>
            </w:pPr>
            <w:del w:id="2286" w:author="Autor">
              <w:r w:rsidRPr="006159E6" w:rsidDel="00B51FDB">
                <w:delText>I</w:delText>
              </w:r>
              <w:r w:rsidDel="00B51FDB">
                <w:delText>:</w:delText>
              </w:r>
              <w:r w:rsidRPr="006159E6" w:rsidDel="00B51FDB">
                <w:delText xml:space="preserve"> </w:delText>
              </w:r>
              <w:r w:rsidDel="00B51FDB">
                <w:delText>T</w:delText>
              </w:r>
              <w:r w:rsidRPr="006159E6" w:rsidDel="00B51FDB">
                <w:delText xml:space="preserve">he </w:delText>
              </w:r>
              <w:r w:rsidDel="00B51FDB">
                <w:delText>u</w:delText>
              </w:r>
              <w:r w:rsidRPr="006159E6" w:rsidDel="00B51FDB">
                <w:delText>nderlying is an index</w:delText>
              </w:r>
              <w:r w:rsidDel="00B51FDB">
                <w:delText>.</w:delText>
              </w:r>
            </w:del>
          </w:p>
          <w:p w14:paraId="1DA4F220" w14:textId="77777777" w:rsidR="00B51FDB" w:rsidRDefault="00B51FDB" w:rsidP="00B51FDB">
            <w:pPr>
              <w:pStyle w:val="values"/>
              <w:rPr>
                <w:ins w:id="2287" w:author="Autor"/>
              </w:rPr>
            </w:pPr>
            <w:ins w:id="2288" w:author="Autor">
              <w:r>
                <w:t>I = ISIN</w:t>
              </w:r>
            </w:ins>
          </w:p>
          <w:p w14:paraId="5BE97683" w14:textId="1433561F" w:rsidR="00B51FDB" w:rsidRDefault="0024359B" w:rsidP="00B51FDB">
            <w:pPr>
              <w:pStyle w:val="values"/>
              <w:rPr>
                <w:ins w:id="2289" w:author="Autor"/>
              </w:rPr>
            </w:pPr>
            <w:ins w:id="2290" w:author="Autor">
              <w:r>
                <w:t>A = Aii</w:t>
              </w:r>
            </w:ins>
          </w:p>
          <w:p w14:paraId="267464F8" w14:textId="77777777" w:rsidR="00B51FDB" w:rsidRDefault="00B51FDB" w:rsidP="00B51FDB">
            <w:pPr>
              <w:pStyle w:val="values"/>
              <w:rPr>
                <w:ins w:id="2291" w:author="Autor"/>
              </w:rPr>
            </w:pPr>
            <w:ins w:id="2292" w:author="Autor">
              <w:r>
                <w:t>U = UPI</w:t>
              </w:r>
            </w:ins>
          </w:p>
          <w:p w14:paraId="5A524EB7" w14:textId="77777777" w:rsidR="00B51FDB" w:rsidRDefault="00B51FDB" w:rsidP="00B51FDB">
            <w:pPr>
              <w:pStyle w:val="values"/>
              <w:rPr>
                <w:ins w:id="2293" w:author="Autor"/>
              </w:rPr>
            </w:pPr>
            <w:ins w:id="2294" w:author="Autor">
              <w:r>
                <w:t>B = Basket</w:t>
              </w:r>
            </w:ins>
          </w:p>
          <w:p w14:paraId="09F1A9F5" w14:textId="2B7CB334" w:rsidR="005B7DC8" w:rsidRPr="005620EC" w:rsidRDefault="00B51FDB" w:rsidP="005620EC">
            <w:pPr>
              <w:pStyle w:val="values"/>
            </w:pPr>
            <w:ins w:id="2295" w:author="Autor">
              <w:r>
                <w:t>X = Index</w:t>
              </w:r>
            </w:ins>
          </w:p>
        </w:tc>
        <w:tc>
          <w:tcPr>
            <w:tcW w:w="1331" w:type="dxa"/>
          </w:tcPr>
          <w:p w14:paraId="0F6D4B46" w14:textId="77777777" w:rsidR="005B7DC8" w:rsidRPr="006159E6" w:rsidRDefault="005B7DC8" w:rsidP="00482B66">
            <w:pPr>
              <w:pStyle w:val="CellBody"/>
              <w:rPr>
                <w:lang w:val="en-US"/>
              </w:rPr>
            </w:pPr>
            <w:r w:rsidRPr="006159E6">
              <w:rPr>
                <w:lang w:val="en-US"/>
              </w:rPr>
              <w:t>string</w:t>
            </w:r>
          </w:p>
        </w:tc>
        <w:tc>
          <w:tcPr>
            <w:tcW w:w="851" w:type="dxa"/>
          </w:tcPr>
          <w:p w14:paraId="6EED8123" w14:textId="77777777" w:rsidR="005B7DC8" w:rsidRPr="006159E6" w:rsidRDefault="005B7DC8" w:rsidP="00482B66">
            <w:pPr>
              <w:pStyle w:val="CellBody"/>
              <w:rPr>
                <w:lang w:val="en-US"/>
              </w:rPr>
            </w:pPr>
            <w:del w:id="2296" w:author="Autor">
              <w:r w:rsidRPr="006159E6" w:rsidDel="0075151A">
                <w:rPr>
                  <w:lang w:val="en-US"/>
                </w:rPr>
                <w:delText>20</w:delText>
              </w:r>
            </w:del>
          </w:p>
        </w:tc>
      </w:tr>
      <w:tr w:rsidR="0075151A" w:rsidRPr="006159E6" w14:paraId="426DB0AF" w14:textId="77777777" w:rsidTr="00482B66">
        <w:trPr>
          <w:cantSplit/>
        </w:trPr>
        <w:tc>
          <w:tcPr>
            <w:tcW w:w="1843" w:type="dxa"/>
          </w:tcPr>
          <w:p w14:paraId="533AD4E2" w14:textId="77777777" w:rsidR="0075151A" w:rsidRPr="006159E6" w:rsidRDefault="0075151A" w:rsidP="0075151A">
            <w:pPr>
              <w:pStyle w:val="CellBody"/>
              <w:rPr>
                <w:lang w:val="en-US"/>
              </w:rPr>
            </w:pPr>
            <w:r w:rsidRPr="006159E6">
              <w:rPr>
                <w:lang w:val="en-US"/>
              </w:rPr>
              <w:t>UnderlyingType</w:t>
            </w:r>
          </w:p>
        </w:tc>
        <w:tc>
          <w:tcPr>
            <w:tcW w:w="5473" w:type="dxa"/>
          </w:tcPr>
          <w:p w14:paraId="574D5E5D" w14:textId="77777777" w:rsidR="0075151A" w:rsidRPr="006159E6" w:rsidRDefault="0075151A" w:rsidP="0075151A">
            <w:pPr>
              <w:pStyle w:val="CellBody"/>
              <w:rPr>
                <w:lang w:val="en-US"/>
              </w:rPr>
            </w:pPr>
            <w:r>
              <w:rPr>
                <w:lang w:val="en-US"/>
              </w:rPr>
              <w:t>The following values are allowed:</w:t>
            </w:r>
            <w:r w:rsidRPr="006159E6">
              <w:rPr>
                <w:lang w:val="en-US"/>
              </w:rPr>
              <w:t xml:space="preserve"> </w:t>
            </w:r>
          </w:p>
          <w:p w14:paraId="4E29E79B" w14:textId="77777777" w:rsidR="0075151A" w:rsidRPr="006159E6" w:rsidRDefault="0075151A" w:rsidP="0075151A">
            <w:pPr>
              <w:pStyle w:val="values"/>
            </w:pPr>
            <w:r w:rsidRPr="006159E6">
              <w:t>ISIN (12 alphanumerical digits)</w:t>
            </w:r>
          </w:p>
          <w:p w14:paraId="38A70CA3" w14:textId="77777777" w:rsidR="0075151A" w:rsidRPr="006159E6" w:rsidDel="003E02DA" w:rsidRDefault="0075151A" w:rsidP="0075151A">
            <w:pPr>
              <w:pStyle w:val="values"/>
              <w:rPr>
                <w:del w:id="2297" w:author="Autor"/>
              </w:rPr>
            </w:pPr>
            <w:del w:id="2298" w:author="Autor">
              <w:r w:rsidRPr="006159E6" w:rsidDel="003E02DA">
                <w:delText>LEI (20 alphanumerical digits)</w:delText>
              </w:r>
            </w:del>
          </w:p>
          <w:p w14:paraId="7B9C8F32" w14:textId="77777777" w:rsidR="0075151A" w:rsidRPr="006159E6" w:rsidDel="003E02DA" w:rsidRDefault="0075151A" w:rsidP="0075151A">
            <w:pPr>
              <w:pStyle w:val="values"/>
              <w:rPr>
                <w:del w:id="2299" w:author="Autor"/>
              </w:rPr>
            </w:pPr>
            <w:del w:id="2300" w:author="Autor">
              <w:r w:rsidRPr="006159E6" w:rsidDel="003E02DA">
                <w:delText>Interim entity identifier (20 alphanumerical digits)</w:delText>
              </w:r>
            </w:del>
          </w:p>
          <w:p w14:paraId="402E6408" w14:textId="77777777" w:rsidR="0075151A" w:rsidRDefault="0075151A" w:rsidP="0075151A">
            <w:pPr>
              <w:pStyle w:val="values"/>
              <w:rPr>
                <w:ins w:id="2301" w:author="Autor"/>
              </w:rPr>
            </w:pPr>
            <w:ins w:id="2302" w:author="Autor">
              <w:r>
                <w:t>Aii (48 alphanumeric characters)</w:t>
              </w:r>
            </w:ins>
          </w:p>
          <w:p w14:paraId="4EC04BEA" w14:textId="77777777" w:rsidR="0075151A" w:rsidRDefault="0075151A" w:rsidP="0075151A">
            <w:pPr>
              <w:pStyle w:val="values"/>
              <w:rPr>
                <w:ins w:id="2303" w:author="Autor"/>
              </w:rPr>
            </w:pPr>
            <w:r w:rsidRPr="006159E6">
              <w:t>UPI (to be defined)</w:t>
            </w:r>
          </w:p>
          <w:p w14:paraId="422D3503" w14:textId="77777777" w:rsidR="0075151A" w:rsidRDefault="0075151A" w:rsidP="0075151A">
            <w:pPr>
              <w:pStyle w:val="values"/>
              <w:rPr>
                <w:ins w:id="2304" w:author="Autor"/>
              </w:rPr>
            </w:pPr>
            <w:ins w:id="2305" w:author="Autor">
              <w:r>
                <w:t>Basket description (concatenation of ISIN and Aii values, using “-” as a separator character. Alphanumeric characters as well as “-” and “.” are allowed.)</w:t>
              </w:r>
            </w:ins>
          </w:p>
          <w:p w14:paraId="16018BFA" w14:textId="77CB2C59" w:rsidR="0075151A" w:rsidRPr="005620EC" w:rsidRDefault="0075151A" w:rsidP="005620EC">
            <w:pPr>
              <w:pStyle w:val="values"/>
            </w:pPr>
            <w:ins w:id="2306" w:author="Autor">
              <w:r>
                <w:t xml:space="preserve">Index: ISIN </w:t>
              </w:r>
              <w:r w:rsidRPr="002D69F7">
                <w:t>if available, otherwise full name of the index as assigned by the index provider</w:t>
              </w:r>
              <w:r>
                <w:t>.</w:t>
              </w:r>
            </w:ins>
          </w:p>
        </w:tc>
        <w:tc>
          <w:tcPr>
            <w:tcW w:w="1331" w:type="dxa"/>
          </w:tcPr>
          <w:p w14:paraId="6AEB3AB3" w14:textId="77777777" w:rsidR="0075151A" w:rsidRPr="006159E6" w:rsidRDefault="0075151A" w:rsidP="0075151A">
            <w:pPr>
              <w:pStyle w:val="CellBody"/>
              <w:rPr>
                <w:lang w:val="en-US"/>
              </w:rPr>
            </w:pPr>
            <w:r w:rsidRPr="006159E6">
              <w:rPr>
                <w:lang w:val="en-US"/>
              </w:rPr>
              <w:t>string</w:t>
            </w:r>
          </w:p>
        </w:tc>
        <w:tc>
          <w:tcPr>
            <w:tcW w:w="851" w:type="dxa"/>
          </w:tcPr>
          <w:p w14:paraId="5D37D831" w14:textId="77777777" w:rsidR="0075151A" w:rsidRPr="006159E6" w:rsidRDefault="0075151A" w:rsidP="0075151A">
            <w:pPr>
              <w:pStyle w:val="CellBody"/>
              <w:rPr>
                <w:lang w:val="en-US"/>
              </w:rPr>
            </w:pPr>
            <w:r w:rsidRPr="006159E6">
              <w:rPr>
                <w:lang w:val="en-US"/>
              </w:rPr>
              <w:t>255</w:t>
            </w:r>
          </w:p>
        </w:tc>
      </w:tr>
      <w:tr w:rsidR="005B7DC8" w:rsidRPr="006159E6" w14:paraId="33F60892" w14:textId="77777777" w:rsidTr="00482B66">
        <w:trPr>
          <w:cantSplit/>
        </w:trPr>
        <w:tc>
          <w:tcPr>
            <w:tcW w:w="1843" w:type="dxa"/>
          </w:tcPr>
          <w:p w14:paraId="051FFE19" w14:textId="77777777" w:rsidR="005B7DC8" w:rsidRPr="006159E6" w:rsidRDefault="005B7DC8" w:rsidP="00482B66">
            <w:pPr>
              <w:pStyle w:val="CellBody"/>
              <w:rPr>
                <w:lang w:val="en-US"/>
              </w:rPr>
            </w:pPr>
            <w:r w:rsidRPr="006159E6">
              <w:rPr>
                <w:lang w:val="en-US"/>
              </w:rPr>
              <w:lastRenderedPageBreak/>
              <w:t>UnitOfMeasure</w:t>
            </w:r>
            <w:r w:rsidRPr="006159E6">
              <w:rPr>
                <w:lang w:val="en-US"/>
              </w:rPr>
              <w:softHyphen/>
              <w:t>Type</w:t>
            </w:r>
          </w:p>
        </w:tc>
        <w:tc>
          <w:tcPr>
            <w:tcW w:w="5473" w:type="dxa"/>
          </w:tcPr>
          <w:p w14:paraId="3763B45D" w14:textId="77777777" w:rsidR="005B7DC8" w:rsidRPr="006159E6" w:rsidRDefault="005B7DC8" w:rsidP="00482B66">
            <w:pPr>
              <w:pStyle w:val="CellBody"/>
              <w:rPr>
                <w:lang w:val="en-US"/>
              </w:rPr>
            </w:pPr>
            <w:r w:rsidRPr="006159E6">
              <w:rPr>
                <w:lang w:val="en-US"/>
              </w:rPr>
              <w:t xml:space="preserve">The unit of measure that is applied to a quantity. </w:t>
            </w:r>
            <w:r>
              <w:rPr>
                <w:lang w:val="en-US"/>
              </w:rPr>
              <w:t>The following values are allowed:</w:t>
            </w:r>
            <w:r w:rsidRPr="006159E6">
              <w:rPr>
                <w:lang w:val="en-US"/>
              </w:rPr>
              <w:t xml:space="preserve"> </w:t>
            </w:r>
          </w:p>
          <w:p w14:paraId="070B1EDE" w14:textId="77777777" w:rsidR="005B7DC8" w:rsidRDefault="005B7DC8" w:rsidP="00ED3F3F">
            <w:pPr>
              <w:pStyle w:val="values"/>
            </w:pPr>
            <w:r>
              <w:t xml:space="preserve">100MJ, 100MJPerDay </w:t>
            </w:r>
          </w:p>
          <w:p w14:paraId="50ABDE46" w14:textId="77777777" w:rsidR="005B7DC8" w:rsidRDefault="005B7DC8" w:rsidP="00ED3F3F">
            <w:pPr>
              <w:pStyle w:val="values"/>
            </w:pPr>
            <w:r>
              <w:t xml:space="preserve">AAU </w:t>
            </w:r>
          </w:p>
          <w:p w14:paraId="6C7B0309" w14:textId="77777777" w:rsidR="005B7DC8" w:rsidRDefault="005B7DC8" w:rsidP="00ED3F3F">
            <w:pPr>
              <w:pStyle w:val="values"/>
            </w:pPr>
            <w:r>
              <w:t xml:space="preserve">Bag, BBL, BCF, BF, BSH, BTU, BTUPerDay </w:t>
            </w:r>
          </w:p>
          <w:p w14:paraId="463067C8" w14:textId="77777777" w:rsidR="005B7DC8" w:rsidRDefault="005B7DC8" w:rsidP="00ED3F3F">
            <w:pPr>
              <w:pStyle w:val="values"/>
            </w:pPr>
            <w:r>
              <w:t xml:space="preserve">CBU, Celsius, CER, cwt </w:t>
            </w:r>
          </w:p>
          <w:p w14:paraId="4A0A32B5" w14:textId="77777777" w:rsidR="005B7DC8" w:rsidRDefault="005B7DC8" w:rsidP="00ED3F3F">
            <w:pPr>
              <w:pStyle w:val="values"/>
            </w:pPr>
            <w:r>
              <w:t xml:space="preserve">Day, DTH </w:t>
            </w:r>
          </w:p>
          <w:p w14:paraId="0448156F" w14:textId="77777777" w:rsidR="005B7DC8" w:rsidRPr="006159E6" w:rsidRDefault="005B7DC8" w:rsidP="00ED3F3F">
            <w:pPr>
              <w:pStyle w:val="values"/>
            </w:pPr>
            <w:r w:rsidRPr="006159E6">
              <w:t>ERU</w:t>
            </w:r>
          </w:p>
          <w:p w14:paraId="5C6B0855" w14:textId="77777777" w:rsidR="005B7DC8" w:rsidRPr="00762C26" w:rsidRDefault="005B7DC8" w:rsidP="00ED3F3F">
            <w:pPr>
              <w:pStyle w:val="values"/>
            </w:pPr>
            <w:r w:rsidRPr="006159E6">
              <w:t>EUA</w:t>
            </w:r>
            <w:r>
              <w:t xml:space="preserve">, </w:t>
            </w:r>
            <w:r w:rsidRPr="00762C26">
              <w:t>EUAA</w:t>
            </w:r>
          </w:p>
          <w:p w14:paraId="112B89E3" w14:textId="77777777" w:rsidR="005B7DC8" w:rsidRPr="00762C26" w:rsidRDefault="005B7DC8" w:rsidP="00ED3F3F">
            <w:pPr>
              <w:pStyle w:val="values"/>
            </w:pPr>
            <w:r w:rsidRPr="00762C26">
              <w:t>Fahrenheit</w:t>
            </w:r>
          </w:p>
          <w:p w14:paraId="4E55773F" w14:textId="77777777" w:rsidR="005B7DC8" w:rsidRPr="006159E6" w:rsidRDefault="005B7DC8" w:rsidP="00ED3F3F">
            <w:pPr>
              <w:pStyle w:val="values"/>
            </w:pPr>
            <w:r w:rsidRPr="008F5C7D">
              <w:t xml:space="preserve">g, GAL, GJ, GJPerDay, </w:t>
            </w:r>
            <w:r w:rsidRPr="006159E6">
              <w:t>GW</w:t>
            </w:r>
            <w:r>
              <w:t xml:space="preserve">, </w:t>
            </w:r>
            <w:r w:rsidRPr="006159E6">
              <w:t>GWh</w:t>
            </w:r>
            <w:r>
              <w:t xml:space="preserve">, </w:t>
            </w:r>
            <w:r w:rsidRPr="006159E6">
              <w:t>GWhPerDay</w:t>
            </w:r>
          </w:p>
          <w:p w14:paraId="3FCC850D" w14:textId="77777777" w:rsidR="005B7DC8" w:rsidRPr="006159E6" w:rsidRDefault="005B7DC8" w:rsidP="00ED3F3F">
            <w:pPr>
              <w:pStyle w:val="values"/>
            </w:pPr>
            <w:r w:rsidRPr="006159E6">
              <w:t>hL</w:t>
            </w:r>
          </w:p>
          <w:p w14:paraId="24192368" w14:textId="77777777" w:rsidR="005B7DC8" w:rsidRPr="006159E6" w:rsidRDefault="005B7DC8" w:rsidP="00ED3F3F">
            <w:pPr>
              <w:pStyle w:val="values"/>
            </w:pPr>
            <w:r w:rsidRPr="006159E6">
              <w:t>in</w:t>
            </w:r>
            <w:r>
              <w:t xml:space="preserve">, </w:t>
            </w:r>
            <w:r w:rsidRPr="006159E6">
              <w:t>Ingot</w:t>
            </w:r>
          </w:p>
          <w:p w14:paraId="737024E5" w14:textId="32466E80" w:rsidR="005B7DC8" w:rsidRPr="006159E6" w:rsidRDefault="005B7DC8" w:rsidP="00ED3F3F">
            <w:pPr>
              <w:pStyle w:val="values"/>
            </w:pPr>
            <w:r w:rsidRPr="006159E6">
              <w:t>KG</w:t>
            </w:r>
            <w:r>
              <w:t xml:space="preserve">, </w:t>
            </w:r>
            <w:r w:rsidRPr="006159E6">
              <w:t>kL</w:t>
            </w:r>
            <w:r>
              <w:t xml:space="preserve">, </w:t>
            </w:r>
            <w:r w:rsidRPr="006159E6">
              <w:t>KM3</w:t>
            </w:r>
            <w:r>
              <w:t xml:space="preserve">, </w:t>
            </w:r>
            <w:ins w:id="2307" w:author="Autor">
              <w:r w:rsidR="0024359B" w:rsidRPr="00B10E5A">
                <w:t>K</w:t>
              </w:r>
              <w:r w:rsidR="0024359B">
                <w:t>T</w:t>
              </w:r>
              <w:r w:rsidR="0024359B" w:rsidRPr="00B10E5A">
                <w:t>herm</w:t>
              </w:r>
              <w:r w:rsidR="0024359B">
                <w:t xml:space="preserve">, </w:t>
              </w:r>
              <w:r w:rsidR="0024359B" w:rsidRPr="00B10E5A">
                <w:t>KthermPerDay</w:t>
              </w:r>
              <w:r w:rsidR="0024359B">
                <w:t>,</w:t>
              </w:r>
              <w:r w:rsidR="0024359B" w:rsidRPr="00B10E5A">
                <w:t xml:space="preserve"> </w:t>
              </w:r>
            </w:ins>
            <w:r w:rsidRPr="006159E6">
              <w:t>KW</w:t>
            </w:r>
            <w:r>
              <w:t xml:space="preserve">, </w:t>
            </w:r>
            <w:r w:rsidRPr="006159E6">
              <w:t>KWh</w:t>
            </w:r>
            <w:r>
              <w:t xml:space="preserve">, </w:t>
            </w:r>
            <w:r w:rsidRPr="006159E6">
              <w:t>KWhPerDay</w:t>
            </w:r>
          </w:p>
          <w:p w14:paraId="30445669" w14:textId="77777777" w:rsidR="005B7DC8" w:rsidRPr="006159E6" w:rsidRDefault="005B7DC8" w:rsidP="00ED3F3F">
            <w:pPr>
              <w:pStyle w:val="values"/>
            </w:pPr>
            <w:r w:rsidRPr="006159E6">
              <w:t>L</w:t>
            </w:r>
            <w:r>
              <w:t xml:space="preserve">, </w:t>
            </w:r>
            <w:r w:rsidRPr="006159E6">
              <w:t>LB</w:t>
            </w:r>
            <w:r>
              <w:t xml:space="preserve">, </w:t>
            </w:r>
            <w:r w:rsidRPr="006159E6">
              <w:t>LEC</w:t>
            </w:r>
          </w:p>
          <w:p w14:paraId="48B3BF4E" w14:textId="77777777" w:rsidR="005B7DC8" w:rsidRDefault="005B7DC8" w:rsidP="00ED3F3F">
            <w:pPr>
              <w:pStyle w:val="values"/>
            </w:pPr>
            <w:r w:rsidRPr="006159E6">
              <w:t>M3</w:t>
            </w:r>
            <w:r>
              <w:t xml:space="preserve">, </w:t>
            </w:r>
            <w:r w:rsidRPr="006159E6">
              <w:t>M3PerDay</w:t>
            </w:r>
            <w:r>
              <w:t xml:space="preserve">, </w:t>
            </w:r>
            <w:r w:rsidRPr="006159E6">
              <w:t>MCM</w:t>
            </w:r>
            <w:r>
              <w:t xml:space="preserve">, </w:t>
            </w:r>
            <w:r w:rsidRPr="006159E6">
              <w:t>MCMPerDay</w:t>
            </w:r>
            <w:r>
              <w:t xml:space="preserve">, </w:t>
            </w:r>
            <w:r w:rsidRPr="006159E6">
              <w:t>MJ</w:t>
            </w:r>
            <w:r>
              <w:t xml:space="preserve">, </w:t>
            </w:r>
            <w:r w:rsidRPr="006159E6">
              <w:t>MJPerDay</w:t>
            </w:r>
            <w:r>
              <w:t xml:space="preserve">, </w:t>
            </w:r>
            <w:r w:rsidRPr="006159E6">
              <w:t>MMBTU</w:t>
            </w:r>
            <w:r>
              <w:t xml:space="preserve">, </w:t>
            </w:r>
            <w:r w:rsidRPr="006159E6">
              <w:t>MMBTUPerDay</w:t>
            </w:r>
            <w:r>
              <w:t xml:space="preserve">, </w:t>
            </w:r>
            <w:r w:rsidRPr="006159E6">
              <w:t>MMJ</w:t>
            </w:r>
            <w:r>
              <w:t xml:space="preserve">, </w:t>
            </w:r>
            <w:r w:rsidRPr="006159E6">
              <w:t>MMJPerDay</w:t>
            </w:r>
            <w:r>
              <w:t xml:space="preserve">, </w:t>
            </w:r>
            <w:r w:rsidRPr="006159E6">
              <w:t>MT</w:t>
            </w:r>
            <w:r>
              <w:t xml:space="preserve">, </w:t>
            </w:r>
            <w:r w:rsidRPr="006159E6">
              <w:t>MW</w:t>
            </w:r>
            <w:r>
              <w:t xml:space="preserve">, </w:t>
            </w:r>
            <w:r w:rsidRPr="006159E6">
              <w:t>MWh</w:t>
            </w:r>
            <w:r>
              <w:t xml:space="preserve">, </w:t>
            </w:r>
            <w:r w:rsidRPr="006159E6">
              <w:t>MWhPerDay</w:t>
            </w:r>
          </w:p>
          <w:p w14:paraId="32BEDFEA" w14:textId="77777777" w:rsidR="005B7DC8" w:rsidRPr="006159E6" w:rsidRDefault="005B7DC8" w:rsidP="00ED3F3F">
            <w:pPr>
              <w:pStyle w:val="values"/>
            </w:pPr>
            <w:r>
              <w:t>NM3</w:t>
            </w:r>
          </w:p>
          <w:p w14:paraId="5FA0DFE9" w14:textId="77777777" w:rsidR="005B7DC8" w:rsidRPr="00762C26" w:rsidRDefault="005B7DC8" w:rsidP="00ED3F3F">
            <w:pPr>
              <w:pStyle w:val="values"/>
            </w:pPr>
            <w:r w:rsidRPr="00762C26">
              <w:t>OBU, ozt</w:t>
            </w:r>
          </w:p>
          <w:p w14:paraId="39BAC78F" w14:textId="77777777" w:rsidR="005B7DC8" w:rsidRPr="00762C26" w:rsidRDefault="005B7DC8" w:rsidP="00ED3F3F">
            <w:pPr>
              <w:pStyle w:val="values"/>
            </w:pPr>
            <w:r w:rsidRPr="00762C26">
              <w:t>ROC</w:t>
            </w:r>
          </w:p>
          <w:p w14:paraId="4D869197" w14:textId="77777777" w:rsidR="005B7DC8" w:rsidRPr="008F5C7D" w:rsidRDefault="005B7DC8" w:rsidP="00ED3F3F">
            <w:pPr>
              <w:pStyle w:val="values"/>
            </w:pPr>
            <w:r w:rsidRPr="00762C26">
              <w:t xml:space="preserve">SBU, SM3, </w:t>
            </w:r>
            <w:r w:rsidRPr="008F5C7D">
              <w:t>st</w:t>
            </w:r>
          </w:p>
          <w:p w14:paraId="3E8C2320" w14:textId="77777777" w:rsidR="005B7DC8" w:rsidRDefault="005B7DC8" w:rsidP="00ED3F3F">
            <w:pPr>
              <w:pStyle w:val="values"/>
            </w:pPr>
            <w:r w:rsidRPr="008F5C7D">
              <w:t>t</w:t>
            </w:r>
            <w:r>
              <w:t>,</w:t>
            </w:r>
            <w:r w:rsidRPr="008F5C7D">
              <w:t xml:space="preserve"> </w:t>
            </w:r>
            <w:r w:rsidRPr="006159E6">
              <w:t>Therm</w:t>
            </w:r>
            <w:r>
              <w:t xml:space="preserve">, </w:t>
            </w:r>
            <w:r w:rsidRPr="006159E6">
              <w:t>ThermPerDay</w:t>
            </w:r>
            <w:r>
              <w:t xml:space="preserve">, </w:t>
            </w:r>
          </w:p>
          <w:p w14:paraId="212C513A" w14:textId="77777777" w:rsidR="005B7DC8" w:rsidRPr="006159E6" w:rsidRDefault="005B7DC8" w:rsidP="00ED3F3F">
            <w:pPr>
              <w:pStyle w:val="values"/>
            </w:pPr>
            <w:r w:rsidRPr="006159E6">
              <w:t>Vega</w:t>
            </w:r>
          </w:p>
          <w:p w14:paraId="3C34E64D" w14:textId="77777777" w:rsidR="005B7DC8" w:rsidRDefault="005B7DC8" w:rsidP="00ED3F3F">
            <w:pPr>
              <w:pStyle w:val="values"/>
            </w:pPr>
            <w:r w:rsidRPr="006159E6">
              <w:t>WBU</w:t>
            </w:r>
          </w:p>
          <w:p w14:paraId="5473F5B5" w14:textId="77777777" w:rsidR="005B7DC8" w:rsidRDefault="005B7DC8" w:rsidP="00482B66">
            <w:pPr>
              <w:pStyle w:val="CellBody"/>
              <w:rPr>
                <w:lang w:val="en-US"/>
              </w:rPr>
            </w:pPr>
            <w:r>
              <w:rPr>
                <w:rStyle w:val="Fett"/>
              </w:rPr>
              <w:t>Important</w:t>
            </w:r>
            <w:r w:rsidRPr="00CD1D44">
              <w:rPr>
                <w:rStyle w:val="Fett"/>
              </w:rPr>
              <w:t xml:space="preserve">: </w:t>
            </w:r>
            <w:r>
              <w:rPr>
                <w:lang w:val="en-US"/>
              </w:rPr>
              <w:t>The v</w:t>
            </w:r>
            <w:r w:rsidRPr="006159E6">
              <w:rPr>
                <w:lang w:val="en-US"/>
              </w:rPr>
              <w:t>alid value for Emissions (EUA and CER) Trade Confirmation</w:t>
            </w:r>
            <w:r>
              <w:rPr>
                <w:lang w:val="en-US"/>
              </w:rPr>
              <w:t xml:space="preserve">s </w:t>
            </w:r>
            <w:r w:rsidRPr="006159E6">
              <w:rPr>
                <w:lang w:val="en-US"/>
              </w:rPr>
              <w:t>is “EUA”</w:t>
            </w:r>
            <w:r>
              <w:rPr>
                <w:lang w:val="en-US"/>
              </w:rPr>
              <w:t>.</w:t>
            </w:r>
            <w:r w:rsidRPr="006159E6" w:rsidDel="004A0557">
              <w:rPr>
                <w:lang w:val="en-US"/>
              </w:rPr>
              <w:t xml:space="preserve"> </w:t>
            </w:r>
          </w:p>
          <w:p w14:paraId="7FA60381" w14:textId="77777777" w:rsidR="005B7DC8" w:rsidRPr="006159E6" w:rsidRDefault="005B7DC8" w:rsidP="00482B66">
            <w:pPr>
              <w:pStyle w:val="CellBody"/>
              <w:rPr>
                <w:lang w:val="en-US"/>
              </w:rPr>
            </w:pPr>
            <w:r w:rsidRPr="000C3B8A">
              <w:rPr>
                <w:rStyle w:val="Fett"/>
              </w:rPr>
              <w:t>Important:</w:t>
            </w:r>
            <w:r w:rsidRPr="006159E6">
              <w:rPr>
                <w:lang w:val="en-US"/>
              </w:rPr>
              <w:t xml:space="preserve"> 1 EUA = 1 tonne of CO2.</w:t>
            </w:r>
          </w:p>
        </w:tc>
        <w:tc>
          <w:tcPr>
            <w:tcW w:w="1331" w:type="dxa"/>
          </w:tcPr>
          <w:p w14:paraId="1EE17B81" w14:textId="77777777" w:rsidR="005B7DC8" w:rsidRPr="006159E6" w:rsidRDefault="005B7DC8" w:rsidP="00482B66">
            <w:pPr>
              <w:pStyle w:val="CellBody"/>
              <w:rPr>
                <w:lang w:val="en-US"/>
              </w:rPr>
            </w:pPr>
            <w:r w:rsidRPr="006159E6">
              <w:rPr>
                <w:lang w:val="en-US"/>
              </w:rPr>
              <w:t>NMTOKEN</w:t>
            </w:r>
          </w:p>
        </w:tc>
        <w:tc>
          <w:tcPr>
            <w:tcW w:w="851" w:type="dxa"/>
          </w:tcPr>
          <w:p w14:paraId="4B4BBF48" w14:textId="77777777" w:rsidR="005B7DC8" w:rsidRPr="006159E6" w:rsidRDefault="005B7DC8" w:rsidP="00482B66">
            <w:pPr>
              <w:pStyle w:val="CellBody"/>
              <w:rPr>
                <w:lang w:val="en-US"/>
              </w:rPr>
            </w:pPr>
          </w:p>
        </w:tc>
      </w:tr>
      <w:tr w:rsidR="005B7DC8" w:rsidRPr="006159E6" w14:paraId="17B23E47" w14:textId="77777777" w:rsidTr="00482B66">
        <w:trPr>
          <w:cantSplit/>
        </w:trPr>
        <w:tc>
          <w:tcPr>
            <w:tcW w:w="1843" w:type="dxa"/>
          </w:tcPr>
          <w:p w14:paraId="00B39399" w14:textId="77777777" w:rsidR="005B7DC8" w:rsidRPr="006159E6" w:rsidRDefault="005B7DC8" w:rsidP="00482B66">
            <w:pPr>
              <w:pStyle w:val="CellBody"/>
              <w:rPr>
                <w:lang w:val="en-US"/>
              </w:rPr>
            </w:pPr>
            <w:r w:rsidRPr="006159E6">
              <w:rPr>
                <w:lang w:val="en-US"/>
              </w:rPr>
              <w:t>UProductCode</w:t>
            </w:r>
            <w:r w:rsidRPr="006159E6">
              <w:rPr>
                <w:lang w:val="en-US"/>
              </w:rPr>
              <w:softHyphen/>
              <w:t>Type</w:t>
            </w:r>
          </w:p>
        </w:tc>
        <w:tc>
          <w:tcPr>
            <w:tcW w:w="5473" w:type="dxa"/>
          </w:tcPr>
          <w:p w14:paraId="0431FDCC" w14:textId="77777777" w:rsidR="005B7DC8" w:rsidRPr="006159E6" w:rsidRDefault="005B7DC8" w:rsidP="00482B66">
            <w:pPr>
              <w:pStyle w:val="CellBody"/>
              <w:rPr>
                <w:lang w:val="en-US"/>
              </w:rPr>
            </w:pPr>
            <w:r>
              <w:rPr>
                <w:lang w:val="en-US"/>
              </w:rPr>
              <w:t xml:space="preserve">Unique </w:t>
            </w:r>
            <w:r w:rsidRPr="006159E6">
              <w:rPr>
                <w:lang w:val="en-US"/>
              </w:rPr>
              <w:t>Product Identifier (UPI), to be defined under EMIR/REMIT</w:t>
            </w:r>
            <w:r>
              <w:rPr>
                <w:lang w:val="en-US"/>
              </w:rPr>
              <w:t>.</w:t>
            </w:r>
          </w:p>
        </w:tc>
        <w:tc>
          <w:tcPr>
            <w:tcW w:w="1331" w:type="dxa"/>
          </w:tcPr>
          <w:p w14:paraId="0CE22AD8" w14:textId="77777777" w:rsidR="005B7DC8" w:rsidRPr="006159E6" w:rsidRDefault="005B7DC8" w:rsidP="00482B66">
            <w:pPr>
              <w:pStyle w:val="CellBody"/>
              <w:rPr>
                <w:lang w:val="en-US"/>
              </w:rPr>
            </w:pPr>
            <w:r w:rsidRPr="006159E6">
              <w:rPr>
                <w:lang w:val="en-US"/>
              </w:rPr>
              <w:t>string</w:t>
            </w:r>
          </w:p>
        </w:tc>
        <w:tc>
          <w:tcPr>
            <w:tcW w:w="851" w:type="dxa"/>
          </w:tcPr>
          <w:p w14:paraId="5B925420" w14:textId="77777777" w:rsidR="005B7DC8" w:rsidRPr="006159E6" w:rsidRDefault="005B7DC8" w:rsidP="00482B66">
            <w:pPr>
              <w:pStyle w:val="CellBody"/>
              <w:rPr>
                <w:lang w:val="en-US"/>
              </w:rPr>
            </w:pPr>
            <w:r w:rsidRPr="006159E6">
              <w:rPr>
                <w:lang w:val="en-US"/>
              </w:rPr>
              <w:t>255</w:t>
            </w:r>
          </w:p>
        </w:tc>
      </w:tr>
      <w:tr w:rsidR="005B7DC8" w:rsidRPr="006159E6" w14:paraId="3FE05A99" w14:textId="77777777" w:rsidTr="00482B66">
        <w:trPr>
          <w:cantSplit/>
        </w:trPr>
        <w:tc>
          <w:tcPr>
            <w:tcW w:w="1843" w:type="dxa"/>
          </w:tcPr>
          <w:p w14:paraId="2C0BF001" w14:textId="77777777" w:rsidR="005B7DC8" w:rsidRPr="006159E6" w:rsidRDefault="005B7DC8" w:rsidP="00482B66">
            <w:pPr>
              <w:pStyle w:val="CellBody"/>
              <w:rPr>
                <w:lang w:val="en-US"/>
              </w:rPr>
            </w:pPr>
            <w:r w:rsidRPr="006159E6">
              <w:rPr>
                <w:lang w:val="en-US"/>
              </w:rPr>
              <w:t>UsageType</w:t>
            </w:r>
          </w:p>
        </w:tc>
        <w:tc>
          <w:tcPr>
            <w:tcW w:w="5473" w:type="dxa"/>
          </w:tcPr>
          <w:p w14:paraId="61031168"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4DBFA1B7" w14:textId="77777777" w:rsidR="005B7DC8" w:rsidRDefault="005B7DC8" w:rsidP="00ED3F3F">
            <w:pPr>
              <w:pStyle w:val="values"/>
            </w:pPr>
            <w:r w:rsidRPr="006159E6">
              <w:t>Test</w:t>
            </w:r>
          </w:p>
          <w:p w14:paraId="4BABC8A4" w14:textId="77777777" w:rsidR="005B7DC8" w:rsidRPr="006159E6" w:rsidRDefault="005B7DC8" w:rsidP="00ED3F3F">
            <w:pPr>
              <w:pStyle w:val="values"/>
            </w:pPr>
            <w:r w:rsidRPr="006159E6">
              <w:t>Live</w:t>
            </w:r>
          </w:p>
        </w:tc>
        <w:tc>
          <w:tcPr>
            <w:tcW w:w="1331" w:type="dxa"/>
          </w:tcPr>
          <w:p w14:paraId="183D0948" w14:textId="77777777" w:rsidR="005B7DC8" w:rsidRPr="006159E6" w:rsidRDefault="005B7DC8" w:rsidP="00482B66">
            <w:pPr>
              <w:pStyle w:val="CellBody"/>
              <w:rPr>
                <w:lang w:val="en-US"/>
              </w:rPr>
            </w:pPr>
            <w:r w:rsidRPr="006159E6">
              <w:rPr>
                <w:lang w:val="en-US"/>
              </w:rPr>
              <w:t>NMTOKEN</w:t>
            </w:r>
          </w:p>
        </w:tc>
        <w:tc>
          <w:tcPr>
            <w:tcW w:w="851" w:type="dxa"/>
          </w:tcPr>
          <w:p w14:paraId="7899D07E" w14:textId="77777777" w:rsidR="005B7DC8" w:rsidRPr="006159E6" w:rsidRDefault="005B7DC8" w:rsidP="00482B66">
            <w:pPr>
              <w:pStyle w:val="CellBody"/>
              <w:rPr>
                <w:lang w:val="en-US"/>
              </w:rPr>
            </w:pPr>
          </w:p>
        </w:tc>
      </w:tr>
      <w:tr w:rsidR="005B7DC8" w:rsidRPr="006159E6" w14:paraId="4C628425" w14:textId="77777777" w:rsidTr="00482B66">
        <w:trPr>
          <w:cantSplit/>
        </w:trPr>
        <w:tc>
          <w:tcPr>
            <w:tcW w:w="1843" w:type="dxa"/>
          </w:tcPr>
          <w:p w14:paraId="1D007DEB" w14:textId="77777777" w:rsidR="005B7DC8" w:rsidRPr="006159E6" w:rsidRDefault="005B7DC8" w:rsidP="00482B66">
            <w:pPr>
              <w:pStyle w:val="CellBody"/>
              <w:rPr>
                <w:lang w:val="en-US"/>
              </w:rPr>
            </w:pPr>
            <w:r w:rsidRPr="006159E6">
              <w:rPr>
                <w:lang w:val="en-US"/>
              </w:rPr>
              <w:t>USIType</w:t>
            </w:r>
          </w:p>
        </w:tc>
        <w:tc>
          <w:tcPr>
            <w:tcW w:w="5473" w:type="dxa"/>
          </w:tcPr>
          <w:p w14:paraId="36EB6E26" w14:textId="77777777" w:rsidR="005B7DC8" w:rsidRPr="006159E6" w:rsidRDefault="005B7DC8" w:rsidP="00482B66">
            <w:pPr>
              <w:pStyle w:val="CellBody"/>
              <w:rPr>
                <w:lang w:val="en-US"/>
              </w:rPr>
            </w:pPr>
            <w:r w:rsidRPr="006159E6">
              <w:rPr>
                <w:lang w:val="en-US"/>
              </w:rPr>
              <w:t>USI (unique swap identifier) consisting of</w:t>
            </w:r>
          </w:p>
          <w:p w14:paraId="00ED701D" w14:textId="77777777" w:rsidR="005B7DC8" w:rsidRPr="006159E6" w:rsidRDefault="005B7DC8" w:rsidP="00ED3F3F">
            <w:pPr>
              <w:pStyle w:val="condition1"/>
            </w:pPr>
            <w:r>
              <w:t>(a) namespace (10-</w:t>
            </w:r>
            <w:r w:rsidRPr="006159E6">
              <w:t>digit number)</w:t>
            </w:r>
          </w:p>
          <w:p w14:paraId="2FF2C6E0" w14:textId="77777777" w:rsidR="005B7DC8" w:rsidRPr="006159E6" w:rsidRDefault="005B7DC8" w:rsidP="00ED3F3F">
            <w:pPr>
              <w:pStyle w:val="condition1"/>
            </w:pPr>
            <w:r>
              <w:t>(b) value (up to 32 upper-</w:t>
            </w:r>
            <w:r w:rsidRPr="006159E6">
              <w:t>case alpha characters, limited set of special characters allowed)</w:t>
            </w:r>
          </w:p>
          <w:p w14:paraId="0FC45E04" w14:textId="77777777" w:rsidR="005B7DC8" w:rsidRPr="006159E6" w:rsidRDefault="005B7DC8" w:rsidP="00482B66">
            <w:pPr>
              <w:pStyle w:val="CellBody"/>
              <w:rPr>
                <w:lang w:val="en-US"/>
              </w:rPr>
            </w:pPr>
            <w:r w:rsidRPr="006159E6">
              <w:rPr>
                <w:lang w:val="en-US"/>
              </w:rPr>
              <w:t>Example:</w:t>
            </w:r>
          </w:p>
          <w:p w14:paraId="7B5767E0" w14:textId="77777777" w:rsidR="005B7DC8" w:rsidRPr="006159E6" w:rsidRDefault="005B7DC8" w:rsidP="00482B66">
            <w:pPr>
              <w:pStyle w:val="Code"/>
            </w:pPr>
            <w:r w:rsidRPr="006159E6">
              <w:t>&lt;UniqueSwapIdentifier&gt;1011234567T345-1231234566&lt;/UniqueSwapIdentifier&gt;</w:t>
            </w:r>
          </w:p>
        </w:tc>
        <w:tc>
          <w:tcPr>
            <w:tcW w:w="1331" w:type="dxa"/>
          </w:tcPr>
          <w:p w14:paraId="6338E935" w14:textId="77777777" w:rsidR="005B7DC8" w:rsidRPr="006159E6" w:rsidRDefault="005B7DC8" w:rsidP="00482B66">
            <w:pPr>
              <w:pStyle w:val="CellBody"/>
              <w:rPr>
                <w:lang w:val="en-US"/>
              </w:rPr>
            </w:pPr>
            <w:r w:rsidRPr="006159E6">
              <w:rPr>
                <w:lang w:val="en-US"/>
              </w:rPr>
              <w:t>string</w:t>
            </w:r>
          </w:p>
        </w:tc>
        <w:tc>
          <w:tcPr>
            <w:tcW w:w="851" w:type="dxa"/>
          </w:tcPr>
          <w:p w14:paraId="19577CFC" w14:textId="77777777" w:rsidR="005B7DC8" w:rsidRPr="006159E6" w:rsidRDefault="005B7DC8" w:rsidP="00482B66">
            <w:pPr>
              <w:pStyle w:val="CellBody"/>
              <w:rPr>
                <w:lang w:val="en-US"/>
              </w:rPr>
            </w:pPr>
            <w:r w:rsidRPr="006159E6">
              <w:rPr>
                <w:lang w:val="en-US"/>
              </w:rPr>
              <w:t>42</w:t>
            </w:r>
          </w:p>
        </w:tc>
      </w:tr>
      <w:tr w:rsidR="005B7DC8" w:rsidRPr="006159E6" w14:paraId="1B9CC8C3" w14:textId="77777777" w:rsidTr="00482B66">
        <w:trPr>
          <w:cantSplit/>
        </w:trPr>
        <w:tc>
          <w:tcPr>
            <w:tcW w:w="1843" w:type="dxa"/>
          </w:tcPr>
          <w:p w14:paraId="7A746CE9" w14:textId="77777777" w:rsidR="005B7DC8" w:rsidRPr="006159E6" w:rsidRDefault="005B7DC8" w:rsidP="00482B66">
            <w:pPr>
              <w:pStyle w:val="CellBody"/>
              <w:rPr>
                <w:lang w:val="en-US"/>
              </w:rPr>
            </w:pPr>
            <w:r w:rsidRPr="006159E6">
              <w:rPr>
                <w:lang w:val="en-US"/>
              </w:rPr>
              <w:t>UTCTimestamp</w:t>
            </w:r>
            <w:r w:rsidRPr="006159E6">
              <w:rPr>
                <w:lang w:val="en-US"/>
              </w:rPr>
              <w:softHyphen/>
              <w:t>Type</w:t>
            </w:r>
          </w:p>
        </w:tc>
        <w:tc>
          <w:tcPr>
            <w:tcW w:w="5473" w:type="dxa"/>
          </w:tcPr>
          <w:p w14:paraId="5F830EF1" w14:textId="3B5DB384" w:rsidR="005B7DC8" w:rsidRPr="006159E6" w:rsidRDefault="005B7DC8" w:rsidP="00482B66">
            <w:pPr>
              <w:pStyle w:val="CellBody"/>
              <w:rPr>
                <w:lang w:val="en-US"/>
              </w:rPr>
            </w:pPr>
            <w:r>
              <w:rPr>
                <w:lang w:val="en-US"/>
              </w:rPr>
              <w:t>T</w:t>
            </w:r>
            <w:r w:rsidRPr="006159E6">
              <w:rPr>
                <w:lang w:val="en-US"/>
              </w:rPr>
              <w:t>ime stamp</w:t>
            </w:r>
            <w:r>
              <w:rPr>
                <w:lang w:val="en-US"/>
              </w:rPr>
              <w:t xml:space="preserve">, milliseconds </w:t>
            </w:r>
            <w:ins w:id="2308" w:author="Autor">
              <w:r w:rsidR="00A219A6">
                <w:rPr>
                  <w:lang w:val="en-US"/>
                </w:rPr>
                <w:t xml:space="preserve">and </w:t>
              </w:r>
              <w:r w:rsidR="005B3042">
                <w:rPr>
                  <w:lang w:val="en-US"/>
                </w:rPr>
                <w:t>time</w:t>
              </w:r>
              <w:r w:rsidR="00280CA4">
                <w:rPr>
                  <w:lang w:val="en-US"/>
                </w:rPr>
                <w:t xml:space="preserve"> </w:t>
              </w:r>
              <w:r w:rsidR="005B3042">
                <w:rPr>
                  <w:lang w:val="en-US"/>
                </w:rPr>
                <w:t xml:space="preserve">zone </w:t>
              </w:r>
              <w:r w:rsidR="00A219A6">
                <w:rPr>
                  <w:lang w:val="en-US"/>
                </w:rPr>
                <w:t xml:space="preserve">offset </w:t>
              </w:r>
            </w:ins>
            <w:r>
              <w:rPr>
                <w:lang w:val="en-US"/>
              </w:rPr>
              <w:t>are optional.</w:t>
            </w:r>
          </w:p>
          <w:p w14:paraId="41E12DC2" w14:textId="2800134D" w:rsidR="005B7DC8" w:rsidRDefault="005B7DC8" w:rsidP="00482B66">
            <w:pPr>
              <w:pStyle w:val="CellBody"/>
              <w:rPr>
                <w:ins w:id="2309" w:author="Autor"/>
                <w:lang w:val="en-US"/>
              </w:rPr>
            </w:pPr>
            <w:r>
              <w:rPr>
                <w:lang w:val="en-US"/>
              </w:rPr>
              <w:t xml:space="preserve">The flag </w:t>
            </w:r>
            <w:r w:rsidRPr="006159E6">
              <w:rPr>
                <w:lang w:val="en-US"/>
              </w:rPr>
              <w:t xml:space="preserve">“Z” </w:t>
            </w:r>
            <w:r>
              <w:rPr>
                <w:lang w:val="en-US"/>
              </w:rPr>
              <w:t xml:space="preserve">designates </w:t>
            </w:r>
            <w:r w:rsidRPr="006159E6">
              <w:rPr>
                <w:lang w:val="en-US"/>
              </w:rPr>
              <w:t>UTC</w:t>
            </w:r>
            <w:r>
              <w:rPr>
                <w:lang w:val="en-US"/>
              </w:rPr>
              <w:t xml:space="preserve">. Positive or negative offsets indicate other time zones, for example, </w:t>
            </w:r>
            <w:r w:rsidRPr="006159E6">
              <w:rPr>
                <w:lang w:val="en-US"/>
              </w:rPr>
              <w:t>+01:00 (UTC+5)</w:t>
            </w:r>
            <w:r w:rsidR="00054C3D">
              <w:rPr>
                <w:lang w:val="en-US"/>
              </w:rPr>
              <w:t xml:space="preserve"> </w:t>
            </w:r>
            <w:r w:rsidRPr="006159E6">
              <w:rPr>
                <w:lang w:val="en-US"/>
              </w:rPr>
              <w:t>or</w:t>
            </w:r>
            <w:r w:rsidR="00054C3D">
              <w:rPr>
                <w:lang w:val="en-US"/>
              </w:rPr>
              <w:t xml:space="preserve"> </w:t>
            </w:r>
            <w:r>
              <w:rPr>
                <w:lang w:val="en-US"/>
              </w:rPr>
              <w:noBreakHyphen/>
            </w:r>
            <w:r w:rsidRPr="006159E6">
              <w:rPr>
                <w:lang w:val="en-US"/>
              </w:rPr>
              <w:t>05:00</w:t>
            </w:r>
            <w:r>
              <w:rPr>
                <w:lang w:val="en-US"/>
              </w:rPr>
              <w:t> </w:t>
            </w:r>
            <w:r w:rsidRPr="006159E6">
              <w:rPr>
                <w:lang w:val="en-US"/>
              </w:rPr>
              <w:t>(UTC</w:t>
            </w:r>
            <w:r>
              <w:rPr>
                <w:lang w:val="en-US"/>
              </w:rPr>
              <w:noBreakHyphen/>
            </w:r>
            <w:r w:rsidRPr="006159E6">
              <w:rPr>
                <w:lang w:val="en-US"/>
              </w:rPr>
              <w:t>5)</w:t>
            </w:r>
            <w:r>
              <w:rPr>
                <w:lang w:val="en-US"/>
              </w:rPr>
              <w:t>.</w:t>
            </w:r>
          </w:p>
          <w:p w14:paraId="5A0718E2" w14:textId="2F58CD32" w:rsidR="00E22B61" w:rsidRPr="006159E6" w:rsidRDefault="00E22B61" w:rsidP="00482B66">
            <w:pPr>
              <w:pStyle w:val="CellBody"/>
              <w:rPr>
                <w:lang w:val="en-US"/>
              </w:rPr>
            </w:pPr>
            <w:ins w:id="2310" w:author="Autor">
              <w:r>
                <w:rPr>
                  <w:lang w:val="en-US"/>
                </w:rPr>
                <w:t>If no time</w:t>
              </w:r>
              <w:r w:rsidR="00280CA4">
                <w:rPr>
                  <w:lang w:val="en-US"/>
                </w:rPr>
                <w:t xml:space="preserve"> </w:t>
              </w:r>
              <w:r>
                <w:rPr>
                  <w:lang w:val="en-US"/>
                </w:rPr>
                <w:t>zone is indicated, the time</w:t>
              </w:r>
              <w:r w:rsidR="0076028F">
                <w:rPr>
                  <w:lang w:val="en-US"/>
                </w:rPr>
                <w:t xml:space="preserve"> </w:t>
              </w:r>
              <w:r>
                <w:rPr>
                  <w:lang w:val="en-US"/>
                </w:rPr>
                <w:t>stamp is assumed to be UTC time.</w:t>
              </w:r>
            </w:ins>
          </w:p>
          <w:p w14:paraId="76A54F21" w14:textId="77777777" w:rsidR="005B7DC8" w:rsidRPr="006159E6" w:rsidRDefault="005B7DC8" w:rsidP="00482B66">
            <w:pPr>
              <w:pStyle w:val="CellBody"/>
              <w:rPr>
                <w:lang w:val="en-US"/>
              </w:rPr>
            </w:pPr>
            <w:r>
              <w:rPr>
                <w:lang w:val="en-US"/>
              </w:rPr>
              <w:t>E</w:t>
            </w:r>
            <w:r w:rsidRPr="006159E6">
              <w:rPr>
                <w:lang w:val="en-US"/>
              </w:rPr>
              <w:t>xamples:</w:t>
            </w:r>
          </w:p>
          <w:p w14:paraId="3ED99528" w14:textId="77777777" w:rsidR="005B7DC8" w:rsidRPr="006159E6" w:rsidRDefault="005B7DC8" w:rsidP="000E5695">
            <w:pPr>
              <w:pStyle w:val="Listlevel1"/>
              <w:rPr>
                <w:lang w:val="en-US"/>
              </w:rPr>
            </w:pPr>
            <w:r w:rsidRPr="006159E6">
              <w:rPr>
                <w:lang w:val="en-US"/>
              </w:rPr>
              <w:t>2012-07-28T15:27:21.892Z (UTC with milliseconds)</w:t>
            </w:r>
          </w:p>
          <w:p w14:paraId="3C3BF639" w14:textId="77777777" w:rsidR="005B7DC8" w:rsidRPr="006159E6" w:rsidRDefault="005B7DC8" w:rsidP="000E5695">
            <w:pPr>
              <w:pStyle w:val="Listlevel1"/>
              <w:rPr>
                <w:lang w:val="en-US"/>
              </w:rPr>
            </w:pPr>
            <w:r w:rsidRPr="006159E6">
              <w:rPr>
                <w:lang w:val="en-US"/>
              </w:rPr>
              <w:t>2012-07-28T10:27:21.892-05:00 (UTC-5 with milliseconds)</w:t>
            </w:r>
          </w:p>
          <w:p w14:paraId="6361C89D" w14:textId="77777777" w:rsidR="005B7DC8" w:rsidRPr="006159E6" w:rsidRDefault="005B7DC8" w:rsidP="000E5695">
            <w:pPr>
              <w:pStyle w:val="Listlevel1"/>
              <w:rPr>
                <w:lang w:val="en-US"/>
              </w:rPr>
            </w:pPr>
            <w:r w:rsidRPr="006159E6">
              <w:rPr>
                <w:lang w:val="en-US"/>
              </w:rPr>
              <w:t>2012-07-28T16:27:21+01:00 (UTC+1 without milliseconds)</w:t>
            </w:r>
          </w:p>
        </w:tc>
        <w:tc>
          <w:tcPr>
            <w:tcW w:w="1331" w:type="dxa"/>
          </w:tcPr>
          <w:p w14:paraId="395A1C0E" w14:textId="77777777" w:rsidR="005B7DC8" w:rsidRPr="006159E6" w:rsidRDefault="005B7DC8" w:rsidP="00482B66">
            <w:pPr>
              <w:pStyle w:val="CellBody"/>
              <w:rPr>
                <w:lang w:val="en-US"/>
              </w:rPr>
            </w:pPr>
            <w:r w:rsidRPr="006159E6">
              <w:rPr>
                <w:lang w:val="en-US"/>
              </w:rPr>
              <w:t>dateTime</w:t>
            </w:r>
          </w:p>
        </w:tc>
        <w:tc>
          <w:tcPr>
            <w:tcW w:w="851" w:type="dxa"/>
          </w:tcPr>
          <w:p w14:paraId="50F329F0" w14:textId="77777777" w:rsidR="005B7DC8" w:rsidRPr="006159E6" w:rsidRDefault="005B7DC8" w:rsidP="00482B66">
            <w:pPr>
              <w:pStyle w:val="CellBody"/>
              <w:rPr>
                <w:lang w:val="en-US"/>
              </w:rPr>
            </w:pPr>
          </w:p>
        </w:tc>
      </w:tr>
      <w:tr w:rsidR="00385574" w:rsidRPr="006159E6" w14:paraId="01631484" w14:textId="77777777" w:rsidTr="00B01882">
        <w:trPr>
          <w:cantSplit/>
          <w:ins w:id="2311" w:author="Autor"/>
        </w:trPr>
        <w:tc>
          <w:tcPr>
            <w:tcW w:w="1843" w:type="dxa"/>
          </w:tcPr>
          <w:p w14:paraId="3EAE5297" w14:textId="77777777" w:rsidR="00385574" w:rsidRPr="006159E6" w:rsidRDefault="00385574" w:rsidP="00B01882">
            <w:pPr>
              <w:pStyle w:val="CellBody"/>
              <w:rPr>
                <w:ins w:id="2312" w:author="Autor"/>
                <w:lang w:val="en-US"/>
              </w:rPr>
            </w:pPr>
            <w:ins w:id="2313" w:author="Autor">
              <w:r>
                <w:rPr>
                  <w:lang w:val="en-US"/>
                </w:rPr>
                <w:lastRenderedPageBreak/>
                <w:t>UTCOffset</w:t>
              </w:r>
              <w:r w:rsidRPr="006159E6">
                <w:rPr>
                  <w:lang w:val="en-US"/>
                </w:rPr>
                <w:t>Timestamp</w:t>
              </w:r>
              <w:r w:rsidRPr="006159E6">
                <w:rPr>
                  <w:lang w:val="en-US"/>
                </w:rPr>
                <w:softHyphen/>
                <w:t>Type</w:t>
              </w:r>
            </w:ins>
          </w:p>
        </w:tc>
        <w:tc>
          <w:tcPr>
            <w:tcW w:w="5473" w:type="dxa"/>
          </w:tcPr>
          <w:p w14:paraId="40A34D89" w14:textId="26958F0C" w:rsidR="00385574" w:rsidRPr="006159E6" w:rsidRDefault="005B3042" w:rsidP="00B01882">
            <w:pPr>
              <w:pStyle w:val="CellBody"/>
              <w:rPr>
                <w:ins w:id="2314" w:author="Autor"/>
                <w:lang w:val="en-US"/>
              </w:rPr>
            </w:pPr>
            <w:ins w:id="2315" w:author="Autor">
              <w:r>
                <w:rPr>
                  <w:lang w:val="en-US"/>
                </w:rPr>
                <w:t>T</w:t>
              </w:r>
              <w:r w:rsidR="00385574" w:rsidRPr="006159E6">
                <w:rPr>
                  <w:lang w:val="en-US"/>
                </w:rPr>
                <w:t>ime stamp</w:t>
              </w:r>
              <w:r w:rsidR="00385574">
                <w:rPr>
                  <w:lang w:val="en-US"/>
                </w:rPr>
                <w:t xml:space="preserve"> with mandatory </w:t>
              </w:r>
              <w:r>
                <w:rPr>
                  <w:lang w:val="en-US"/>
                </w:rPr>
                <w:t>time</w:t>
              </w:r>
              <w:r w:rsidR="00280CA4">
                <w:rPr>
                  <w:lang w:val="en-US"/>
                </w:rPr>
                <w:t xml:space="preserve"> </w:t>
              </w:r>
              <w:r>
                <w:rPr>
                  <w:lang w:val="en-US"/>
                </w:rPr>
                <w:t xml:space="preserve">zone </w:t>
              </w:r>
              <w:r w:rsidR="00385574">
                <w:rPr>
                  <w:lang w:val="en-US"/>
                </w:rPr>
                <w:t>offset</w:t>
              </w:r>
              <w:r w:rsidR="00A0265B">
                <w:rPr>
                  <w:lang w:val="en-US"/>
                </w:rPr>
                <w:t xml:space="preserve"> and without milliseconds</w:t>
              </w:r>
              <w:r w:rsidR="00385574">
                <w:rPr>
                  <w:lang w:val="en-US"/>
                </w:rPr>
                <w:t>.</w:t>
              </w:r>
            </w:ins>
          </w:p>
          <w:p w14:paraId="53E26313" w14:textId="3E133363" w:rsidR="00385574" w:rsidRDefault="00385574" w:rsidP="00B01882">
            <w:pPr>
              <w:pStyle w:val="CellBody"/>
              <w:rPr>
                <w:ins w:id="2316" w:author="Autor"/>
                <w:lang w:val="en-US"/>
              </w:rPr>
            </w:pPr>
            <w:ins w:id="2317" w:author="Autor">
              <w:r>
                <w:rPr>
                  <w:lang w:val="en-US"/>
                </w:rPr>
                <w:t xml:space="preserve">The flag </w:t>
              </w:r>
              <w:r w:rsidRPr="006159E6">
                <w:rPr>
                  <w:lang w:val="en-US"/>
                </w:rPr>
                <w:t xml:space="preserve">“Z” </w:t>
              </w:r>
              <w:r>
                <w:rPr>
                  <w:lang w:val="en-US"/>
                </w:rPr>
                <w:t xml:space="preserve">designates </w:t>
              </w:r>
              <w:r w:rsidRPr="006159E6">
                <w:rPr>
                  <w:lang w:val="en-US"/>
                </w:rPr>
                <w:t>UTC</w:t>
              </w:r>
              <w:r>
                <w:rPr>
                  <w:lang w:val="en-US"/>
                </w:rPr>
                <w:t xml:space="preserve">. Positive or negative offsets indicate other time zones, for example, </w:t>
              </w:r>
              <w:r w:rsidRPr="006159E6">
                <w:rPr>
                  <w:lang w:val="en-US"/>
                </w:rPr>
                <w:t>+01:00 (UTC+5)</w:t>
              </w:r>
              <w:r w:rsidR="00054C3D">
                <w:rPr>
                  <w:lang w:val="en-US"/>
                </w:rPr>
                <w:t xml:space="preserve"> </w:t>
              </w:r>
              <w:r w:rsidRPr="006159E6">
                <w:rPr>
                  <w:lang w:val="en-US"/>
                </w:rPr>
                <w:t>or</w:t>
              </w:r>
              <w:r>
                <w:rPr>
                  <w:lang w:val="en-US"/>
                </w:rPr>
                <w:t xml:space="preserve"> </w:t>
              </w:r>
              <w:r>
                <w:rPr>
                  <w:lang w:val="en-US"/>
                </w:rPr>
                <w:noBreakHyphen/>
              </w:r>
              <w:r w:rsidRPr="006159E6">
                <w:rPr>
                  <w:lang w:val="en-US"/>
                </w:rPr>
                <w:t>05:00</w:t>
              </w:r>
              <w:r>
                <w:rPr>
                  <w:lang w:val="en-US"/>
                </w:rPr>
                <w:t> </w:t>
              </w:r>
              <w:r w:rsidRPr="006159E6">
                <w:rPr>
                  <w:lang w:val="en-US"/>
                </w:rPr>
                <w:t>(UTC</w:t>
              </w:r>
              <w:r>
                <w:rPr>
                  <w:lang w:val="en-US"/>
                </w:rPr>
                <w:noBreakHyphen/>
              </w:r>
              <w:r w:rsidRPr="006159E6">
                <w:rPr>
                  <w:lang w:val="en-US"/>
                </w:rPr>
                <w:t>5)</w:t>
              </w:r>
              <w:r>
                <w:rPr>
                  <w:lang w:val="en-US"/>
                </w:rPr>
                <w:t>.</w:t>
              </w:r>
            </w:ins>
          </w:p>
          <w:p w14:paraId="6935D24A" w14:textId="0872C5EF" w:rsidR="008F6D82" w:rsidRPr="006159E6" w:rsidRDefault="008F6D82" w:rsidP="00B01882">
            <w:pPr>
              <w:pStyle w:val="CellBody"/>
              <w:rPr>
                <w:ins w:id="2318" w:author="Autor"/>
                <w:lang w:val="en-US"/>
              </w:rPr>
            </w:pPr>
            <w:ins w:id="2319" w:author="Autor">
              <w:r>
                <w:rPr>
                  <w:lang w:val="en-US"/>
                </w:rPr>
                <w:t>Pattern: YYYY</w:t>
              </w:r>
              <w:r w:rsidRPr="008F6D82">
                <w:rPr>
                  <w:lang w:val="en-US"/>
                </w:rPr>
                <w:t>-</w:t>
              </w:r>
              <w:r>
                <w:rPr>
                  <w:lang w:val="en-US"/>
                </w:rPr>
                <w:t>MM</w:t>
              </w:r>
              <w:r w:rsidRPr="008F6D82">
                <w:rPr>
                  <w:lang w:val="en-US"/>
                </w:rPr>
                <w:t>-</w:t>
              </w:r>
              <w:r>
                <w:rPr>
                  <w:lang w:val="en-US"/>
                </w:rPr>
                <w:t>DD</w:t>
              </w:r>
              <w:r w:rsidRPr="008F6D82">
                <w:rPr>
                  <w:lang w:val="en-US"/>
                </w:rPr>
                <w:t>T</w:t>
              </w:r>
              <w:r>
                <w:rPr>
                  <w:lang w:val="en-US"/>
                </w:rPr>
                <w:t>HH</w:t>
              </w:r>
              <w:r w:rsidRPr="008F6D82">
                <w:rPr>
                  <w:lang w:val="en-US"/>
                </w:rPr>
                <w:t>:</w:t>
              </w:r>
              <w:r>
                <w:rPr>
                  <w:lang w:val="en-US"/>
                </w:rPr>
                <w:t>MM</w:t>
              </w:r>
              <w:r w:rsidRPr="008F6D82">
                <w:rPr>
                  <w:lang w:val="en-US"/>
                </w:rPr>
                <w:t>:</w:t>
              </w:r>
              <w:r>
                <w:rPr>
                  <w:lang w:val="en-US"/>
                </w:rPr>
                <w:t>SS(</w:t>
              </w:r>
              <w:r w:rsidRPr="008F6D82">
                <w:rPr>
                  <w:lang w:val="en-US"/>
                </w:rPr>
                <w:t>Z</w:t>
              </w:r>
              <w:r>
                <w:rPr>
                  <w:lang w:val="en-US"/>
                </w:rPr>
                <w:t>)(</w:t>
              </w:r>
              <w:r w:rsidRPr="008F6D82">
                <w:rPr>
                  <w:lang w:val="en-US"/>
                </w:rPr>
                <w:t>+-</w:t>
              </w:r>
              <w:r>
                <w:rPr>
                  <w:lang w:val="en-US"/>
                </w:rPr>
                <w:t>HH:00)</w:t>
              </w:r>
            </w:ins>
          </w:p>
          <w:p w14:paraId="2EFFB5BB" w14:textId="77777777" w:rsidR="00385574" w:rsidRPr="006159E6" w:rsidRDefault="00385574" w:rsidP="00B01882">
            <w:pPr>
              <w:pStyle w:val="CellBody"/>
              <w:rPr>
                <w:ins w:id="2320" w:author="Autor"/>
                <w:lang w:val="en-US"/>
              </w:rPr>
            </w:pPr>
            <w:ins w:id="2321" w:author="Autor">
              <w:r>
                <w:rPr>
                  <w:lang w:val="en-US"/>
                </w:rPr>
                <w:t>E</w:t>
              </w:r>
              <w:r w:rsidRPr="006159E6">
                <w:rPr>
                  <w:lang w:val="en-US"/>
                </w:rPr>
                <w:t>xamples:</w:t>
              </w:r>
            </w:ins>
          </w:p>
          <w:p w14:paraId="22EB9B01" w14:textId="77777777" w:rsidR="00385574" w:rsidRPr="006159E6" w:rsidRDefault="00385574" w:rsidP="000E5695">
            <w:pPr>
              <w:pStyle w:val="Listlevel1"/>
              <w:rPr>
                <w:ins w:id="2322" w:author="Autor"/>
                <w:lang w:val="en-US"/>
              </w:rPr>
            </w:pPr>
            <w:ins w:id="2323" w:author="Autor">
              <w:r>
                <w:rPr>
                  <w:lang w:val="en-US"/>
                </w:rPr>
                <w:t>2012-07-28T15:27:21Z (UTC</w:t>
              </w:r>
              <w:r w:rsidRPr="006159E6">
                <w:rPr>
                  <w:lang w:val="en-US"/>
                </w:rPr>
                <w:t>)</w:t>
              </w:r>
            </w:ins>
          </w:p>
          <w:p w14:paraId="5D141CC1" w14:textId="566C2C92" w:rsidR="00385574" w:rsidRPr="00BA7589" w:rsidRDefault="00385574" w:rsidP="00BA7589">
            <w:pPr>
              <w:pStyle w:val="Listlevel1"/>
              <w:rPr>
                <w:ins w:id="2324" w:author="Autor"/>
                <w:lang w:val="en-US"/>
              </w:rPr>
            </w:pPr>
            <w:ins w:id="2325" w:author="Autor">
              <w:r>
                <w:rPr>
                  <w:lang w:val="en-US"/>
                </w:rPr>
                <w:t>2012-07-28T10:27:21-05:00 (UTC-5</w:t>
              </w:r>
              <w:r w:rsidRPr="006159E6">
                <w:rPr>
                  <w:lang w:val="en-US"/>
                </w:rPr>
                <w:t>)</w:t>
              </w:r>
            </w:ins>
          </w:p>
        </w:tc>
        <w:tc>
          <w:tcPr>
            <w:tcW w:w="1331" w:type="dxa"/>
          </w:tcPr>
          <w:p w14:paraId="679FEFDA" w14:textId="77777777" w:rsidR="00385574" w:rsidRPr="006159E6" w:rsidRDefault="00385574" w:rsidP="00B01882">
            <w:pPr>
              <w:pStyle w:val="CellBody"/>
              <w:rPr>
                <w:ins w:id="2326" w:author="Autor"/>
                <w:lang w:val="en-US"/>
              </w:rPr>
            </w:pPr>
            <w:ins w:id="2327" w:author="Autor">
              <w:r w:rsidRPr="006159E6">
                <w:rPr>
                  <w:lang w:val="en-US"/>
                </w:rPr>
                <w:t>dateTime</w:t>
              </w:r>
            </w:ins>
          </w:p>
        </w:tc>
        <w:tc>
          <w:tcPr>
            <w:tcW w:w="851" w:type="dxa"/>
          </w:tcPr>
          <w:p w14:paraId="7DC172EE" w14:textId="77777777" w:rsidR="00385574" w:rsidRPr="006159E6" w:rsidRDefault="00385574" w:rsidP="00B01882">
            <w:pPr>
              <w:pStyle w:val="CellBody"/>
              <w:rPr>
                <w:ins w:id="2328" w:author="Autor"/>
                <w:lang w:val="en-US"/>
              </w:rPr>
            </w:pPr>
          </w:p>
        </w:tc>
      </w:tr>
      <w:tr w:rsidR="005B7DC8" w:rsidRPr="006159E6" w14:paraId="36BCF419" w14:textId="77777777" w:rsidTr="00482B66">
        <w:trPr>
          <w:cantSplit/>
        </w:trPr>
        <w:tc>
          <w:tcPr>
            <w:tcW w:w="1843" w:type="dxa"/>
          </w:tcPr>
          <w:p w14:paraId="68CE9BE2" w14:textId="77777777" w:rsidR="005B7DC8" w:rsidRPr="006159E6" w:rsidRDefault="005B7DC8" w:rsidP="00482B66">
            <w:pPr>
              <w:pStyle w:val="CellBody"/>
              <w:rPr>
                <w:lang w:val="en-US"/>
              </w:rPr>
            </w:pPr>
            <w:r w:rsidRPr="006159E6">
              <w:rPr>
                <w:lang w:val="en-US"/>
              </w:rPr>
              <w:t>UTIType</w:t>
            </w:r>
          </w:p>
        </w:tc>
        <w:tc>
          <w:tcPr>
            <w:tcW w:w="5473" w:type="dxa"/>
          </w:tcPr>
          <w:p w14:paraId="593F0C09" w14:textId="77777777" w:rsidR="005B7DC8" w:rsidRPr="006159E6" w:rsidRDefault="005B7DC8" w:rsidP="00482B66">
            <w:pPr>
              <w:pStyle w:val="CellBody"/>
              <w:rPr>
                <w:lang w:val="en-US"/>
              </w:rPr>
            </w:pPr>
            <w:r w:rsidRPr="006159E6">
              <w:rPr>
                <w:lang w:val="en-US"/>
              </w:rPr>
              <w:t>Unique Transaction ID under EMIR or REMIT</w:t>
            </w:r>
            <w:r>
              <w:rPr>
                <w:lang w:val="en-US"/>
              </w:rPr>
              <w:t>.</w:t>
            </w:r>
          </w:p>
        </w:tc>
        <w:tc>
          <w:tcPr>
            <w:tcW w:w="1331" w:type="dxa"/>
          </w:tcPr>
          <w:p w14:paraId="62BD946D" w14:textId="77777777" w:rsidR="005B7DC8" w:rsidRPr="006159E6" w:rsidRDefault="005B7DC8" w:rsidP="00482B66">
            <w:pPr>
              <w:pStyle w:val="CellBody"/>
              <w:rPr>
                <w:lang w:val="en-US"/>
              </w:rPr>
            </w:pPr>
            <w:r w:rsidRPr="006159E6">
              <w:rPr>
                <w:lang w:val="en-US"/>
              </w:rPr>
              <w:t>string</w:t>
            </w:r>
          </w:p>
        </w:tc>
        <w:tc>
          <w:tcPr>
            <w:tcW w:w="851" w:type="dxa"/>
          </w:tcPr>
          <w:p w14:paraId="1DF40DAA" w14:textId="77777777" w:rsidR="005B7DC8" w:rsidRPr="006159E6" w:rsidRDefault="005B7DC8" w:rsidP="00482B66">
            <w:pPr>
              <w:pStyle w:val="CellBody"/>
              <w:rPr>
                <w:lang w:val="en-US"/>
              </w:rPr>
            </w:pPr>
            <w:r w:rsidRPr="006159E6">
              <w:rPr>
                <w:lang w:val="en-US"/>
              </w:rPr>
              <w:t>52</w:t>
            </w:r>
          </w:p>
        </w:tc>
      </w:tr>
      <w:tr w:rsidR="005B7DC8" w:rsidRPr="006159E6" w14:paraId="271840C2" w14:textId="77777777" w:rsidTr="00482B66">
        <w:trPr>
          <w:cantSplit/>
        </w:trPr>
        <w:tc>
          <w:tcPr>
            <w:tcW w:w="1843" w:type="dxa"/>
          </w:tcPr>
          <w:p w14:paraId="09ED258C" w14:textId="77777777" w:rsidR="005B7DC8" w:rsidRPr="006159E6" w:rsidRDefault="005B7DC8" w:rsidP="00482B66">
            <w:pPr>
              <w:pStyle w:val="CellBody"/>
              <w:rPr>
                <w:lang w:val="en-US"/>
              </w:rPr>
            </w:pPr>
            <w:r w:rsidRPr="006159E6">
              <w:rPr>
                <w:lang w:val="en-US"/>
              </w:rPr>
              <w:t>VenueOf</w:t>
            </w:r>
            <w:r w:rsidRPr="006159E6">
              <w:rPr>
                <w:lang w:val="en-US"/>
              </w:rPr>
              <w:softHyphen/>
              <w:t>Execution</w:t>
            </w:r>
            <w:r w:rsidRPr="006159E6">
              <w:rPr>
                <w:lang w:val="en-US"/>
              </w:rPr>
              <w:softHyphen/>
              <w:t>Type</w:t>
            </w:r>
          </w:p>
        </w:tc>
        <w:tc>
          <w:tcPr>
            <w:tcW w:w="5473" w:type="dxa"/>
          </w:tcPr>
          <w:p w14:paraId="69C623C1" w14:textId="60B18C49" w:rsidR="005B7DC8" w:rsidRPr="006159E6" w:rsidRDefault="005B7DC8" w:rsidP="00482B66">
            <w:pPr>
              <w:pStyle w:val="CellBody"/>
              <w:rPr>
                <w:lang w:val="en-US"/>
              </w:rPr>
            </w:pPr>
            <w:r>
              <w:rPr>
                <w:lang w:val="en-US"/>
              </w:rPr>
              <w:t xml:space="preserve">4-digit alphabetical MIC as defined by </w:t>
            </w:r>
            <w:r w:rsidRPr="006159E6">
              <w:rPr>
                <w:lang w:val="en-US"/>
              </w:rPr>
              <w:t>ISO 10383</w:t>
            </w:r>
            <w:r>
              <w:rPr>
                <w:lang w:val="en-US"/>
              </w:rPr>
              <w:t xml:space="preserve"> or one of the following values:</w:t>
            </w:r>
          </w:p>
          <w:p w14:paraId="71569048" w14:textId="77777777" w:rsidR="005B7DC8" w:rsidRPr="006159E6" w:rsidRDefault="005B7DC8" w:rsidP="00ED3F3F">
            <w:pPr>
              <w:pStyle w:val="values"/>
            </w:pPr>
            <w:r w:rsidRPr="006159E6">
              <w:t>XOFF</w:t>
            </w:r>
          </w:p>
          <w:p w14:paraId="20EA0CF3" w14:textId="77777777" w:rsidR="005B7DC8" w:rsidRPr="006159E6" w:rsidRDefault="005B7DC8" w:rsidP="00ED3F3F">
            <w:pPr>
              <w:pStyle w:val="values"/>
            </w:pPr>
            <w:r w:rsidRPr="006159E6">
              <w:t xml:space="preserve">XXXX </w:t>
            </w:r>
          </w:p>
          <w:p w14:paraId="4DFF843E" w14:textId="77777777" w:rsidR="005B7DC8" w:rsidRPr="006159E6" w:rsidRDefault="005B7DC8" w:rsidP="00ED3F3F">
            <w:pPr>
              <w:pStyle w:val="values"/>
            </w:pPr>
            <w:r w:rsidRPr="006159E6">
              <w:t>XOTC</w:t>
            </w:r>
          </w:p>
        </w:tc>
        <w:tc>
          <w:tcPr>
            <w:tcW w:w="1331" w:type="dxa"/>
          </w:tcPr>
          <w:p w14:paraId="5E8120AE" w14:textId="77777777" w:rsidR="005B7DC8" w:rsidRPr="006159E6" w:rsidRDefault="005B7DC8" w:rsidP="00482B66">
            <w:pPr>
              <w:pStyle w:val="CellBody"/>
              <w:rPr>
                <w:lang w:val="en-US"/>
              </w:rPr>
            </w:pPr>
            <w:r w:rsidRPr="006159E6">
              <w:rPr>
                <w:lang w:val="en-US"/>
              </w:rPr>
              <w:t>string</w:t>
            </w:r>
          </w:p>
        </w:tc>
        <w:tc>
          <w:tcPr>
            <w:tcW w:w="851" w:type="dxa"/>
          </w:tcPr>
          <w:p w14:paraId="1ACF8B1B" w14:textId="77777777" w:rsidR="005B7DC8" w:rsidRPr="006159E6" w:rsidRDefault="005B7DC8" w:rsidP="00482B66">
            <w:pPr>
              <w:pStyle w:val="CellBody"/>
              <w:rPr>
                <w:lang w:val="en-US"/>
              </w:rPr>
            </w:pPr>
            <w:r w:rsidRPr="006159E6">
              <w:rPr>
                <w:lang w:val="en-US"/>
              </w:rPr>
              <w:t>4</w:t>
            </w:r>
          </w:p>
        </w:tc>
      </w:tr>
      <w:tr w:rsidR="005B7DC8" w:rsidRPr="006159E6" w14:paraId="0978918F" w14:textId="77777777" w:rsidTr="00482B66">
        <w:trPr>
          <w:cantSplit/>
        </w:trPr>
        <w:tc>
          <w:tcPr>
            <w:tcW w:w="1843" w:type="dxa"/>
          </w:tcPr>
          <w:p w14:paraId="687923EC" w14:textId="77777777" w:rsidR="005B7DC8" w:rsidRPr="006159E6" w:rsidRDefault="005B7DC8" w:rsidP="00482B66">
            <w:pPr>
              <w:pStyle w:val="CellBody"/>
              <w:rPr>
                <w:lang w:val="en-US"/>
              </w:rPr>
            </w:pPr>
            <w:r w:rsidRPr="006159E6">
              <w:rPr>
                <w:lang w:val="en-US"/>
              </w:rPr>
              <w:t>VerificationType</w:t>
            </w:r>
          </w:p>
        </w:tc>
        <w:tc>
          <w:tcPr>
            <w:tcW w:w="5473" w:type="dxa"/>
          </w:tcPr>
          <w:p w14:paraId="0A63FF96"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3950D1B8" w14:textId="77777777" w:rsidR="005B7DC8" w:rsidRPr="006159E6" w:rsidRDefault="005B7DC8" w:rsidP="00ED3F3F">
            <w:pPr>
              <w:pStyle w:val="values"/>
            </w:pPr>
            <w:r w:rsidRPr="006159E6">
              <w:t>Electronic</w:t>
            </w:r>
          </w:p>
          <w:p w14:paraId="6C8A4A78" w14:textId="77777777" w:rsidR="005B7DC8" w:rsidRPr="006159E6" w:rsidRDefault="005B7DC8" w:rsidP="00ED3F3F">
            <w:pPr>
              <w:pStyle w:val="values"/>
            </w:pPr>
            <w:r w:rsidRPr="006159E6">
              <w:t>Non-Electronic</w:t>
            </w:r>
          </w:p>
          <w:p w14:paraId="1057DA81" w14:textId="77777777" w:rsidR="005B7DC8" w:rsidRPr="006159E6" w:rsidRDefault="005B7DC8" w:rsidP="00ED3F3F">
            <w:pPr>
              <w:pStyle w:val="values"/>
            </w:pPr>
            <w:r w:rsidRPr="006159E6">
              <w:t>Unverified</w:t>
            </w:r>
          </w:p>
        </w:tc>
        <w:tc>
          <w:tcPr>
            <w:tcW w:w="1331" w:type="dxa"/>
          </w:tcPr>
          <w:p w14:paraId="1566328D" w14:textId="77777777" w:rsidR="005B7DC8" w:rsidRPr="006159E6" w:rsidRDefault="005B7DC8" w:rsidP="00482B66">
            <w:pPr>
              <w:pStyle w:val="CellBody"/>
              <w:rPr>
                <w:lang w:val="en-US"/>
              </w:rPr>
            </w:pPr>
            <w:r w:rsidRPr="006159E6">
              <w:rPr>
                <w:lang w:val="en-US"/>
              </w:rPr>
              <w:t>string</w:t>
            </w:r>
          </w:p>
        </w:tc>
        <w:tc>
          <w:tcPr>
            <w:tcW w:w="851" w:type="dxa"/>
          </w:tcPr>
          <w:p w14:paraId="0CADFABB" w14:textId="77777777" w:rsidR="005B7DC8" w:rsidRPr="006159E6" w:rsidRDefault="005B7DC8" w:rsidP="00482B66">
            <w:pPr>
              <w:pStyle w:val="CellBody"/>
              <w:rPr>
                <w:lang w:val="en-US"/>
              </w:rPr>
            </w:pPr>
          </w:p>
        </w:tc>
      </w:tr>
      <w:tr w:rsidR="005B7DC8" w:rsidRPr="006159E6" w14:paraId="31BBF96F" w14:textId="77777777" w:rsidTr="00482B66">
        <w:trPr>
          <w:cantSplit/>
        </w:trPr>
        <w:tc>
          <w:tcPr>
            <w:tcW w:w="1843" w:type="dxa"/>
          </w:tcPr>
          <w:p w14:paraId="7174C235" w14:textId="77777777" w:rsidR="005B7DC8" w:rsidRPr="006159E6" w:rsidRDefault="005B7DC8" w:rsidP="00482B66">
            <w:pPr>
              <w:pStyle w:val="CellBody"/>
              <w:rPr>
                <w:lang w:val="en-US"/>
              </w:rPr>
            </w:pPr>
            <w:r w:rsidRPr="006159E6">
              <w:rPr>
                <w:lang w:val="en-US"/>
              </w:rPr>
              <w:t>VersionType</w:t>
            </w:r>
          </w:p>
        </w:tc>
        <w:tc>
          <w:tcPr>
            <w:tcW w:w="5473" w:type="dxa"/>
          </w:tcPr>
          <w:p w14:paraId="274B725A" w14:textId="77777777" w:rsidR="005B7DC8" w:rsidRPr="006159E6" w:rsidRDefault="005B7DC8" w:rsidP="00482B66">
            <w:pPr>
              <w:pStyle w:val="CellBody"/>
              <w:rPr>
                <w:lang w:val="en-US"/>
              </w:rPr>
            </w:pPr>
            <w:r w:rsidRPr="006159E6">
              <w:rPr>
                <w:lang w:val="en-US"/>
              </w:rPr>
              <w:t xml:space="preserve">A code that distinguishes one </w:t>
            </w:r>
            <w:r>
              <w:rPr>
                <w:lang w:val="en-US"/>
              </w:rPr>
              <w:t>version</w:t>
            </w:r>
            <w:r w:rsidRPr="006159E6">
              <w:rPr>
                <w:lang w:val="en-US"/>
              </w:rPr>
              <w:t xml:space="preserve"> of an identified object from another. Information about a specific object may be sent several times, each </w:t>
            </w:r>
            <w:r>
              <w:rPr>
                <w:lang w:val="en-US"/>
              </w:rPr>
              <w:t xml:space="preserve">time with </w:t>
            </w:r>
            <w:r w:rsidRPr="006159E6">
              <w:rPr>
                <w:lang w:val="en-US"/>
              </w:rPr>
              <w:t>a different version number.</w:t>
            </w:r>
          </w:p>
        </w:tc>
        <w:tc>
          <w:tcPr>
            <w:tcW w:w="1331" w:type="dxa"/>
          </w:tcPr>
          <w:p w14:paraId="146EAD5B" w14:textId="77777777" w:rsidR="005B7DC8" w:rsidRPr="006159E6" w:rsidRDefault="005B7DC8" w:rsidP="00482B66">
            <w:pPr>
              <w:pStyle w:val="CellBody"/>
              <w:rPr>
                <w:lang w:val="en-US"/>
              </w:rPr>
            </w:pPr>
            <w:r w:rsidRPr="006159E6">
              <w:rPr>
                <w:lang w:val="en-US"/>
              </w:rPr>
              <w:t>integer</w:t>
            </w:r>
          </w:p>
        </w:tc>
        <w:tc>
          <w:tcPr>
            <w:tcW w:w="851" w:type="dxa"/>
          </w:tcPr>
          <w:p w14:paraId="74FD3A8C" w14:textId="77777777" w:rsidR="005B7DC8" w:rsidRPr="006159E6" w:rsidRDefault="005B7DC8" w:rsidP="00482B66">
            <w:pPr>
              <w:pStyle w:val="CellBody"/>
              <w:rPr>
                <w:lang w:val="en-US"/>
              </w:rPr>
            </w:pPr>
            <w:r w:rsidRPr="006159E6">
              <w:rPr>
                <w:lang w:val="en-US"/>
              </w:rPr>
              <w:t>3</w:t>
            </w:r>
          </w:p>
        </w:tc>
      </w:tr>
      <w:tr w:rsidR="005B7DC8" w:rsidRPr="006159E6" w14:paraId="02BC6ADD" w14:textId="77777777" w:rsidTr="00482B66">
        <w:trPr>
          <w:cantSplit/>
        </w:trPr>
        <w:tc>
          <w:tcPr>
            <w:tcW w:w="1843" w:type="dxa"/>
          </w:tcPr>
          <w:p w14:paraId="135CD272" w14:textId="77777777" w:rsidR="005B7DC8" w:rsidRPr="006159E6" w:rsidRDefault="005B7DC8" w:rsidP="00482B66">
            <w:pPr>
              <w:pStyle w:val="CellBody"/>
              <w:rPr>
                <w:lang w:val="en-US"/>
              </w:rPr>
            </w:pPr>
            <w:r w:rsidRPr="006159E6">
              <w:rPr>
                <w:lang w:val="en-US"/>
              </w:rPr>
              <w:t>WeekDayType</w:t>
            </w:r>
          </w:p>
        </w:tc>
        <w:tc>
          <w:tcPr>
            <w:tcW w:w="5473" w:type="dxa"/>
          </w:tcPr>
          <w:p w14:paraId="6B021EF3" w14:textId="77777777" w:rsidR="005B7DC8" w:rsidRPr="006159E6" w:rsidRDefault="005B7DC8" w:rsidP="00482B66">
            <w:pPr>
              <w:pStyle w:val="CellBody"/>
              <w:rPr>
                <w:lang w:val="en-US"/>
              </w:rPr>
            </w:pPr>
            <w:r>
              <w:rPr>
                <w:lang w:val="en-US"/>
              </w:rPr>
              <w:t>The following values are allowed:</w:t>
            </w:r>
            <w:r w:rsidRPr="006159E6">
              <w:rPr>
                <w:lang w:val="en-US"/>
              </w:rPr>
              <w:t xml:space="preserve"> </w:t>
            </w:r>
          </w:p>
          <w:p w14:paraId="4B6A51AE" w14:textId="77777777" w:rsidR="005B7DC8" w:rsidRPr="006159E6" w:rsidRDefault="005B7DC8" w:rsidP="00ED3F3F">
            <w:pPr>
              <w:pStyle w:val="values"/>
            </w:pPr>
            <w:r w:rsidRPr="006159E6">
              <w:t>MON</w:t>
            </w:r>
          </w:p>
          <w:p w14:paraId="48CC4E5C" w14:textId="77777777" w:rsidR="005B7DC8" w:rsidRPr="006159E6" w:rsidRDefault="005B7DC8" w:rsidP="00ED3F3F">
            <w:pPr>
              <w:pStyle w:val="values"/>
            </w:pPr>
            <w:r>
              <w:t>TUE</w:t>
            </w:r>
          </w:p>
          <w:p w14:paraId="60E70A91" w14:textId="77777777" w:rsidR="005B7DC8" w:rsidRPr="006159E6" w:rsidRDefault="005B7DC8" w:rsidP="00ED3F3F">
            <w:pPr>
              <w:pStyle w:val="values"/>
            </w:pPr>
            <w:r w:rsidRPr="006159E6">
              <w:t>WED</w:t>
            </w:r>
          </w:p>
          <w:p w14:paraId="1A8D5324" w14:textId="77777777" w:rsidR="005B7DC8" w:rsidRPr="006159E6" w:rsidRDefault="005B7DC8" w:rsidP="00ED3F3F">
            <w:pPr>
              <w:pStyle w:val="values"/>
            </w:pPr>
            <w:r>
              <w:t>THU</w:t>
            </w:r>
          </w:p>
          <w:p w14:paraId="3ABB4639" w14:textId="77777777" w:rsidR="005B7DC8" w:rsidRPr="006159E6" w:rsidRDefault="005B7DC8" w:rsidP="00ED3F3F">
            <w:pPr>
              <w:pStyle w:val="values"/>
            </w:pPr>
            <w:r>
              <w:t>FRI</w:t>
            </w:r>
          </w:p>
          <w:p w14:paraId="3D81D0C0" w14:textId="77777777" w:rsidR="005B7DC8" w:rsidRPr="006159E6" w:rsidRDefault="005B7DC8" w:rsidP="00ED3F3F">
            <w:pPr>
              <w:pStyle w:val="values"/>
            </w:pPr>
            <w:r w:rsidRPr="006159E6">
              <w:t>SAT</w:t>
            </w:r>
          </w:p>
          <w:p w14:paraId="383219A3" w14:textId="77777777" w:rsidR="005B7DC8" w:rsidRPr="006159E6" w:rsidRDefault="005B7DC8" w:rsidP="00ED3F3F">
            <w:pPr>
              <w:pStyle w:val="values"/>
            </w:pPr>
            <w:r w:rsidRPr="006159E6">
              <w:t>SUN</w:t>
            </w:r>
          </w:p>
          <w:p w14:paraId="750E4B6B" w14:textId="77777777" w:rsidR="005B7DC8" w:rsidRPr="006159E6" w:rsidRDefault="005B7DC8" w:rsidP="00ED3F3F">
            <w:pPr>
              <w:pStyle w:val="values"/>
            </w:pPr>
            <w:r w:rsidRPr="006159E6">
              <w:t>TBIL</w:t>
            </w:r>
            <w:r>
              <w:t>L</w:t>
            </w:r>
          </w:p>
        </w:tc>
        <w:tc>
          <w:tcPr>
            <w:tcW w:w="1331" w:type="dxa"/>
          </w:tcPr>
          <w:p w14:paraId="40703378" w14:textId="77777777" w:rsidR="005B7DC8" w:rsidRPr="006159E6" w:rsidRDefault="005B7DC8" w:rsidP="00482B66">
            <w:pPr>
              <w:pStyle w:val="CellBody"/>
              <w:rPr>
                <w:lang w:val="en-US"/>
              </w:rPr>
            </w:pPr>
            <w:r w:rsidRPr="006159E6">
              <w:rPr>
                <w:lang w:val="en-US"/>
              </w:rPr>
              <w:t>string</w:t>
            </w:r>
          </w:p>
        </w:tc>
        <w:tc>
          <w:tcPr>
            <w:tcW w:w="851" w:type="dxa"/>
          </w:tcPr>
          <w:p w14:paraId="2B735624" w14:textId="77777777" w:rsidR="005B7DC8" w:rsidRPr="006159E6" w:rsidRDefault="005B7DC8" w:rsidP="00482B66">
            <w:pPr>
              <w:pStyle w:val="CellBody"/>
              <w:rPr>
                <w:lang w:val="en-US"/>
              </w:rPr>
            </w:pPr>
          </w:p>
        </w:tc>
      </w:tr>
    </w:tbl>
    <w:p w14:paraId="77B0A161" w14:textId="77777777" w:rsidR="00416F9E" w:rsidRDefault="00416F9E" w:rsidP="00416F9E">
      <w:pPr>
        <w:rPr>
          <w:lang w:val="en-US"/>
        </w:rPr>
        <w:sectPr w:rsidR="00416F9E" w:rsidSect="00712ED9">
          <w:headerReference w:type="default" r:id="rId49"/>
          <w:pgSz w:w="11906" w:h="16838" w:code="9"/>
          <w:pgMar w:top="1701" w:right="1134" w:bottom="1134" w:left="1418" w:header="567" w:footer="454" w:gutter="0"/>
          <w:cols w:space="708"/>
          <w:docGrid w:linePitch="360"/>
        </w:sectPr>
      </w:pPr>
      <w:bookmarkStart w:id="2329" w:name="_Toc70378672"/>
      <w:bookmarkStart w:id="2330" w:name="_Toc179107895"/>
      <w:bookmarkEnd w:id="1359"/>
      <w:bookmarkEnd w:id="1360"/>
      <w:bookmarkEnd w:id="1361"/>
      <w:bookmarkEnd w:id="1362"/>
    </w:p>
    <w:p w14:paraId="115C5437" w14:textId="77777777" w:rsidR="00FA7E9A" w:rsidRPr="006159E6" w:rsidRDefault="00FA7E9A" w:rsidP="001358CE">
      <w:pPr>
        <w:pStyle w:val="1Appendix"/>
        <w:rPr>
          <w:lang w:val="en-US"/>
        </w:rPr>
      </w:pPr>
      <w:r w:rsidRPr="006159E6">
        <w:rPr>
          <w:lang w:val="en-US"/>
        </w:rPr>
        <w:lastRenderedPageBreak/>
        <w:t>Glossary of Terms</w:t>
      </w:r>
      <w:bookmarkEnd w:id="2329"/>
      <w:bookmarkEnd w:id="2330"/>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160"/>
        <w:gridCol w:w="7338"/>
      </w:tblGrid>
      <w:tr w:rsidR="0070670B" w:rsidRPr="006159E6" w14:paraId="13608FED" w14:textId="77777777" w:rsidTr="00943615">
        <w:trPr>
          <w:trHeight w:val="170"/>
          <w:tblHeader/>
        </w:trPr>
        <w:tc>
          <w:tcPr>
            <w:tcW w:w="2160" w:type="dxa"/>
            <w:shd w:val="clear" w:color="auto" w:fill="D9D9D9" w:themeFill="background1" w:themeFillShade="D9"/>
          </w:tcPr>
          <w:p w14:paraId="1E1770BE" w14:textId="77777777" w:rsidR="0070670B" w:rsidRPr="006159E6" w:rsidRDefault="0070670B" w:rsidP="00D02290">
            <w:pPr>
              <w:pStyle w:val="CellBody"/>
              <w:rPr>
                <w:rStyle w:val="Fett"/>
                <w:lang w:val="en-US"/>
              </w:rPr>
            </w:pPr>
            <w:r w:rsidRPr="006159E6">
              <w:rPr>
                <w:rStyle w:val="Fett"/>
                <w:lang w:val="en-US"/>
              </w:rPr>
              <w:t>Term</w:t>
            </w:r>
          </w:p>
        </w:tc>
        <w:tc>
          <w:tcPr>
            <w:tcW w:w="7338" w:type="dxa"/>
            <w:shd w:val="clear" w:color="auto" w:fill="D9D9D9" w:themeFill="background1" w:themeFillShade="D9"/>
          </w:tcPr>
          <w:p w14:paraId="044CDA55" w14:textId="77777777" w:rsidR="0070670B" w:rsidRPr="006159E6" w:rsidRDefault="0070670B" w:rsidP="00D02290">
            <w:pPr>
              <w:pStyle w:val="CellBody"/>
              <w:rPr>
                <w:rStyle w:val="Fett"/>
                <w:lang w:val="en-US"/>
              </w:rPr>
            </w:pPr>
            <w:r w:rsidRPr="006159E6">
              <w:rPr>
                <w:rStyle w:val="Fett"/>
                <w:lang w:val="en-US"/>
              </w:rPr>
              <w:t>Description</w:t>
            </w:r>
          </w:p>
        </w:tc>
      </w:tr>
      <w:tr w:rsidR="0096793E" w:rsidRPr="006159E6" w14:paraId="1F936D93" w14:textId="77777777" w:rsidTr="00943615">
        <w:trPr>
          <w:trHeight w:val="170"/>
        </w:trPr>
        <w:tc>
          <w:tcPr>
            <w:tcW w:w="2160" w:type="dxa"/>
          </w:tcPr>
          <w:p w14:paraId="7A7E2E8B" w14:textId="77777777" w:rsidR="0096793E" w:rsidRDefault="0096793E" w:rsidP="00D02290">
            <w:pPr>
              <w:pStyle w:val="CellBody"/>
              <w:rPr>
                <w:lang w:val="en-US"/>
              </w:rPr>
            </w:pPr>
            <w:r>
              <w:rPr>
                <w:lang w:val="en-US"/>
              </w:rPr>
              <w:t>Aii</w:t>
            </w:r>
          </w:p>
        </w:tc>
        <w:tc>
          <w:tcPr>
            <w:tcW w:w="7338" w:type="dxa"/>
          </w:tcPr>
          <w:p w14:paraId="55CC7438" w14:textId="77777777" w:rsidR="0096793E" w:rsidRDefault="0096793E" w:rsidP="00D02290">
            <w:pPr>
              <w:pStyle w:val="CellBody"/>
            </w:pPr>
            <w:r>
              <w:t>Alternative Instrument Identifier</w:t>
            </w:r>
          </w:p>
        </w:tc>
      </w:tr>
      <w:tr w:rsidR="00226425" w:rsidRPr="006159E6" w14:paraId="2ECF7D6A" w14:textId="77777777" w:rsidTr="00943615">
        <w:trPr>
          <w:trHeight w:val="170"/>
        </w:trPr>
        <w:tc>
          <w:tcPr>
            <w:tcW w:w="2160" w:type="dxa"/>
          </w:tcPr>
          <w:p w14:paraId="75DF6316" w14:textId="77777777" w:rsidR="00226425" w:rsidRDefault="00226425" w:rsidP="007C210A">
            <w:pPr>
              <w:pStyle w:val="CellBody"/>
              <w:rPr>
                <w:lang w:val="en-US"/>
              </w:rPr>
            </w:pPr>
            <w:r>
              <w:rPr>
                <w:lang w:val="en-US"/>
              </w:rPr>
              <w:t>AIFM</w:t>
            </w:r>
          </w:p>
        </w:tc>
        <w:tc>
          <w:tcPr>
            <w:tcW w:w="7338" w:type="dxa"/>
          </w:tcPr>
          <w:p w14:paraId="15E93629" w14:textId="77777777" w:rsidR="00226425" w:rsidRDefault="00226425" w:rsidP="007C210A">
            <w:pPr>
              <w:pStyle w:val="CellBody"/>
            </w:pPr>
            <w:r w:rsidRPr="00226425">
              <w:t>Alternative Investment Fund Manager</w:t>
            </w:r>
            <w:r>
              <w:t xml:space="preserve"> as defined by directive </w:t>
            </w:r>
            <w:r w:rsidRPr="00226425">
              <w:t>2011/61/EU</w:t>
            </w:r>
          </w:p>
        </w:tc>
      </w:tr>
      <w:tr w:rsidR="00BB0FA7" w:rsidRPr="006159E6" w14:paraId="22C34018" w14:textId="77777777" w:rsidTr="00943615">
        <w:trPr>
          <w:trHeight w:val="170"/>
        </w:trPr>
        <w:tc>
          <w:tcPr>
            <w:tcW w:w="2160" w:type="dxa"/>
          </w:tcPr>
          <w:p w14:paraId="690B2006" w14:textId="77777777" w:rsidR="00BB0FA7" w:rsidRDefault="00BB0FA7" w:rsidP="00D02290">
            <w:pPr>
              <w:pStyle w:val="CellBody"/>
              <w:rPr>
                <w:lang w:val="en-US"/>
              </w:rPr>
            </w:pPr>
            <w:r>
              <w:rPr>
                <w:lang w:val="en-US"/>
              </w:rPr>
              <w:t>BSC</w:t>
            </w:r>
          </w:p>
        </w:tc>
        <w:tc>
          <w:tcPr>
            <w:tcW w:w="7338" w:type="dxa"/>
          </w:tcPr>
          <w:p w14:paraId="6AD8822F" w14:textId="77777777" w:rsidR="00BB0FA7" w:rsidRDefault="00BB0FA7" w:rsidP="00BB0FA7">
            <w:pPr>
              <w:pStyle w:val="CellBody"/>
            </w:pPr>
            <w:r>
              <w:t xml:space="preserve">Balancing and Settlement Code (BSC). </w:t>
            </w:r>
          </w:p>
          <w:p w14:paraId="0F073685" w14:textId="17E2C1F1" w:rsidR="00BB0FA7" w:rsidRDefault="00BB0FA7" w:rsidP="00B03E02">
            <w:pPr>
              <w:pStyle w:val="CellBody"/>
            </w:pPr>
            <w:r>
              <w:t xml:space="preserve">The BSC contains the governance arrangements for electricity balancing and settlement in </w:t>
            </w:r>
            <w:r w:rsidR="00B03E02">
              <w:t>the UK</w:t>
            </w:r>
            <w:r>
              <w:t xml:space="preserve">, see also </w:t>
            </w:r>
            <w:hyperlink r:id="rId50" w:history="1">
              <w:r w:rsidRPr="005952F1">
                <w:rPr>
                  <w:rStyle w:val="Hyperlink"/>
                </w:rPr>
                <w:t>https://www.ofgem.gov.uk/licences-codes-and-standards/codes/electricity-codes/balancing-and-settlement-code-bsc</w:t>
              </w:r>
            </w:hyperlink>
            <w:r>
              <w:t>.</w:t>
            </w:r>
          </w:p>
        </w:tc>
      </w:tr>
      <w:tr w:rsidR="00F4702B" w:rsidRPr="006159E6" w14:paraId="33565361" w14:textId="77777777" w:rsidTr="00943615">
        <w:trPr>
          <w:trHeight w:val="170"/>
        </w:trPr>
        <w:tc>
          <w:tcPr>
            <w:tcW w:w="2160" w:type="dxa"/>
          </w:tcPr>
          <w:p w14:paraId="377E9FE7" w14:textId="77777777" w:rsidR="00F4702B" w:rsidRDefault="00F4702B" w:rsidP="00D02290">
            <w:pPr>
              <w:pStyle w:val="CellBody"/>
              <w:rPr>
                <w:lang w:val="en-US"/>
              </w:rPr>
            </w:pPr>
            <w:r w:rsidRPr="00F4702B">
              <w:rPr>
                <w:lang w:val="en-US"/>
              </w:rPr>
              <w:t>BSC Party ID</w:t>
            </w:r>
          </w:p>
        </w:tc>
        <w:tc>
          <w:tcPr>
            <w:tcW w:w="7338" w:type="dxa"/>
          </w:tcPr>
          <w:p w14:paraId="0FC929D4" w14:textId="0BF84C88" w:rsidR="00F4702B" w:rsidRDefault="00F4702B" w:rsidP="00CF2283">
            <w:pPr>
              <w:pStyle w:val="CellBody"/>
            </w:pPr>
            <w:r w:rsidRPr="00F4702B">
              <w:t>Identifies a party t</w:t>
            </w:r>
            <w:r w:rsidRPr="00B03E02">
              <w:t>o the UK Electricity market Balancing and Settlement Code (BSC). For a list of valid values, see</w:t>
            </w:r>
            <w:r>
              <w:t xml:space="preserve"> ref ID </w:t>
            </w:r>
            <w:r>
              <w:fldChar w:fldCharType="begin"/>
            </w:r>
            <w:r>
              <w:instrText xml:space="preserve"> REF _Ref454201047 \w \h </w:instrText>
            </w:r>
            <w:r>
              <w:fldChar w:fldCharType="separate"/>
            </w:r>
            <w:r w:rsidR="00D7069B">
              <w:t>[5]</w:t>
            </w:r>
            <w:r>
              <w:fldChar w:fldCharType="end"/>
            </w:r>
            <w:r>
              <w:t>.</w:t>
            </w:r>
          </w:p>
        </w:tc>
      </w:tr>
      <w:tr w:rsidR="0002363F" w:rsidRPr="006159E6" w14:paraId="098333B1" w14:textId="77777777" w:rsidTr="00943615">
        <w:trPr>
          <w:trHeight w:val="170"/>
        </w:trPr>
        <w:tc>
          <w:tcPr>
            <w:tcW w:w="2160" w:type="dxa"/>
          </w:tcPr>
          <w:p w14:paraId="11C96DE8" w14:textId="77777777" w:rsidR="0002363F" w:rsidRDefault="0002363F" w:rsidP="00D02290">
            <w:pPr>
              <w:pStyle w:val="CellBody"/>
              <w:rPr>
                <w:lang w:val="en-US"/>
              </w:rPr>
            </w:pPr>
            <w:r>
              <w:rPr>
                <w:lang w:val="en-US"/>
              </w:rPr>
              <w:t>CFI</w:t>
            </w:r>
          </w:p>
        </w:tc>
        <w:tc>
          <w:tcPr>
            <w:tcW w:w="7338" w:type="dxa"/>
          </w:tcPr>
          <w:p w14:paraId="778A2390" w14:textId="77777777" w:rsidR="0002363F" w:rsidRPr="00F367B5" w:rsidRDefault="0002363F" w:rsidP="00D02290">
            <w:pPr>
              <w:pStyle w:val="CellBody"/>
            </w:pPr>
            <w:r>
              <w:t>ISO 10962: Classification of Financial Instruments</w:t>
            </w:r>
          </w:p>
        </w:tc>
      </w:tr>
      <w:tr w:rsidR="00F367B5" w:rsidRPr="006159E6" w14:paraId="5C039E96" w14:textId="77777777" w:rsidTr="00943615">
        <w:trPr>
          <w:trHeight w:val="170"/>
        </w:trPr>
        <w:tc>
          <w:tcPr>
            <w:tcW w:w="2160" w:type="dxa"/>
          </w:tcPr>
          <w:p w14:paraId="0962C1D4" w14:textId="77777777" w:rsidR="00F367B5" w:rsidRPr="006159E6" w:rsidRDefault="00F367B5" w:rsidP="00D02290">
            <w:pPr>
              <w:pStyle w:val="CellBody"/>
              <w:rPr>
                <w:lang w:val="en-US"/>
              </w:rPr>
            </w:pPr>
            <w:r>
              <w:rPr>
                <w:lang w:val="en-US"/>
              </w:rPr>
              <w:t>CFTC</w:t>
            </w:r>
          </w:p>
        </w:tc>
        <w:tc>
          <w:tcPr>
            <w:tcW w:w="7338" w:type="dxa"/>
          </w:tcPr>
          <w:p w14:paraId="2CB2A228" w14:textId="77777777" w:rsidR="00967D5C" w:rsidRPr="006159E6" w:rsidRDefault="00F367B5" w:rsidP="00967D5C">
            <w:pPr>
              <w:pStyle w:val="CellBody"/>
              <w:rPr>
                <w:lang w:val="en-US"/>
              </w:rPr>
            </w:pPr>
            <w:r w:rsidRPr="00F367B5">
              <w:t>U.S. Commodity Futures Trading Commission</w:t>
            </w:r>
          </w:p>
        </w:tc>
      </w:tr>
      <w:tr w:rsidR="00FD0D28" w:rsidRPr="006159E6" w14:paraId="173439EE" w14:textId="77777777" w:rsidTr="00943615">
        <w:trPr>
          <w:trHeight w:val="170"/>
        </w:trPr>
        <w:tc>
          <w:tcPr>
            <w:tcW w:w="2160" w:type="dxa"/>
          </w:tcPr>
          <w:p w14:paraId="11E7DA54" w14:textId="77777777" w:rsidR="00FD0D28" w:rsidRPr="006159E6" w:rsidRDefault="00FD0D28" w:rsidP="00D02290">
            <w:pPr>
              <w:pStyle w:val="CellBody"/>
              <w:rPr>
                <w:lang w:val="en-US"/>
              </w:rPr>
            </w:pPr>
            <w:r>
              <w:rPr>
                <w:lang w:val="en-US"/>
              </w:rPr>
              <w:t>CRA</w:t>
            </w:r>
          </w:p>
        </w:tc>
        <w:tc>
          <w:tcPr>
            <w:tcW w:w="7338" w:type="dxa"/>
          </w:tcPr>
          <w:p w14:paraId="06AF8955" w14:textId="77777777" w:rsidR="00FD0D28" w:rsidRPr="006159E6" w:rsidRDefault="00FD0D28" w:rsidP="00D02290">
            <w:pPr>
              <w:pStyle w:val="CellBody"/>
              <w:rPr>
                <w:lang w:val="en-US"/>
              </w:rPr>
            </w:pPr>
            <w:r>
              <w:rPr>
                <w:lang w:val="en-US"/>
              </w:rPr>
              <w:t>Clearing Registration Agent</w:t>
            </w:r>
          </w:p>
        </w:tc>
      </w:tr>
      <w:tr w:rsidR="00FA7E9A" w:rsidRPr="006159E6" w14:paraId="1B117AC0" w14:textId="77777777" w:rsidTr="00943615">
        <w:trPr>
          <w:trHeight w:val="170"/>
        </w:trPr>
        <w:tc>
          <w:tcPr>
            <w:tcW w:w="2160" w:type="dxa"/>
          </w:tcPr>
          <w:p w14:paraId="499F0DD7" w14:textId="77777777" w:rsidR="00FA7E9A" w:rsidRPr="006159E6" w:rsidRDefault="00FA7E9A" w:rsidP="00D02290">
            <w:pPr>
              <w:pStyle w:val="CellBody"/>
              <w:rPr>
                <w:lang w:val="en-US"/>
              </w:rPr>
            </w:pPr>
            <w:r w:rsidRPr="006159E6">
              <w:rPr>
                <w:lang w:val="en-US"/>
              </w:rPr>
              <w:t>eCM</w:t>
            </w:r>
          </w:p>
        </w:tc>
        <w:tc>
          <w:tcPr>
            <w:tcW w:w="7338" w:type="dxa"/>
          </w:tcPr>
          <w:p w14:paraId="75E2DBA7" w14:textId="77777777" w:rsidR="00FA7E9A" w:rsidRPr="006159E6" w:rsidRDefault="00FA7E9A" w:rsidP="00D02290">
            <w:pPr>
              <w:pStyle w:val="CellBody"/>
              <w:rPr>
                <w:lang w:val="en-US"/>
              </w:rPr>
            </w:pPr>
            <w:r w:rsidRPr="006159E6">
              <w:rPr>
                <w:lang w:val="en-US"/>
              </w:rPr>
              <w:t>Electronic Confirmation and/or Matching</w:t>
            </w:r>
          </w:p>
        </w:tc>
      </w:tr>
      <w:tr w:rsidR="00B144FC" w:rsidRPr="006159E6" w14:paraId="59C56172" w14:textId="77777777" w:rsidTr="00943615">
        <w:trPr>
          <w:trHeight w:val="170"/>
        </w:trPr>
        <w:tc>
          <w:tcPr>
            <w:tcW w:w="2160" w:type="dxa"/>
          </w:tcPr>
          <w:p w14:paraId="089ECC94" w14:textId="77777777" w:rsidR="00B144FC" w:rsidRPr="006159E6" w:rsidRDefault="00B144FC" w:rsidP="00D02290">
            <w:pPr>
              <w:pStyle w:val="CellBody"/>
              <w:rPr>
                <w:lang w:val="en-US"/>
              </w:rPr>
            </w:pPr>
            <w:r>
              <w:rPr>
                <w:lang w:val="en-US"/>
              </w:rPr>
              <w:t>DCM</w:t>
            </w:r>
          </w:p>
        </w:tc>
        <w:tc>
          <w:tcPr>
            <w:tcW w:w="7338" w:type="dxa"/>
          </w:tcPr>
          <w:p w14:paraId="4F1AFF6A" w14:textId="77777777" w:rsidR="00B144FC" w:rsidRPr="006159E6" w:rsidRDefault="00B144FC" w:rsidP="00D02290">
            <w:pPr>
              <w:pStyle w:val="CellBody"/>
              <w:rPr>
                <w:lang w:val="en-US"/>
              </w:rPr>
            </w:pPr>
            <w:r>
              <w:rPr>
                <w:lang w:val="en-US"/>
              </w:rPr>
              <w:t>Designated Contract Market</w:t>
            </w:r>
          </w:p>
        </w:tc>
      </w:tr>
      <w:tr w:rsidR="000E184C" w:rsidRPr="006159E6" w14:paraId="68396604" w14:textId="77777777" w:rsidTr="00943615">
        <w:trPr>
          <w:trHeight w:val="170"/>
        </w:trPr>
        <w:tc>
          <w:tcPr>
            <w:tcW w:w="2160" w:type="dxa"/>
          </w:tcPr>
          <w:p w14:paraId="04382763" w14:textId="77777777" w:rsidR="000E184C" w:rsidRPr="006159E6" w:rsidRDefault="000E184C" w:rsidP="00D02290">
            <w:pPr>
              <w:pStyle w:val="CellBody"/>
              <w:rPr>
                <w:lang w:val="en-US"/>
              </w:rPr>
            </w:pPr>
            <w:r>
              <w:rPr>
                <w:lang w:val="en-US"/>
              </w:rPr>
              <w:t>EEI</w:t>
            </w:r>
          </w:p>
        </w:tc>
        <w:tc>
          <w:tcPr>
            <w:tcW w:w="7338" w:type="dxa"/>
          </w:tcPr>
          <w:p w14:paraId="794BB3B0" w14:textId="77777777" w:rsidR="000E184C" w:rsidRPr="006159E6" w:rsidRDefault="000E184C" w:rsidP="00D02290">
            <w:pPr>
              <w:pStyle w:val="CellBody"/>
              <w:rPr>
                <w:lang w:val="en-US"/>
              </w:rPr>
            </w:pPr>
            <w:r>
              <w:t>Edison Electric Institute</w:t>
            </w:r>
          </w:p>
        </w:tc>
      </w:tr>
      <w:tr w:rsidR="00FA7E9A" w:rsidRPr="006159E6" w14:paraId="3913AC6A" w14:textId="77777777" w:rsidTr="00943615">
        <w:trPr>
          <w:trHeight w:val="170"/>
        </w:trPr>
        <w:tc>
          <w:tcPr>
            <w:tcW w:w="2160" w:type="dxa"/>
          </w:tcPr>
          <w:p w14:paraId="7D0B83B0" w14:textId="77777777" w:rsidR="00FA7E9A" w:rsidRPr="006159E6" w:rsidRDefault="00FA7E9A" w:rsidP="00D02290">
            <w:pPr>
              <w:pStyle w:val="CellBody"/>
              <w:rPr>
                <w:lang w:val="en-US"/>
              </w:rPr>
            </w:pPr>
            <w:r w:rsidRPr="006159E6">
              <w:rPr>
                <w:lang w:val="en-US"/>
              </w:rPr>
              <w:t>EFET</w:t>
            </w:r>
          </w:p>
        </w:tc>
        <w:tc>
          <w:tcPr>
            <w:tcW w:w="7338" w:type="dxa"/>
          </w:tcPr>
          <w:p w14:paraId="3DC7E7C8" w14:textId="77777777" w:rsidR="00FA7E9A" w:rsidRPr="006159E6" w:rsidRDefault="00FA7E9A" w:rsidP="00D02290">
            <w:pPr>
              <w:pStyle w:val="CellBody"/>
              <w:rPr>
                <w:lang w:val="en-US"/>
              </w:rPr>
            </w:pPr>
            <w:r w:rsidRPr="006159E6">
              <w:rPr>
                <w:lang w:val="en-US"/>
              </w:rPr>
              <w:t>European Federation of Energy Traders</w:t>
            </w:r>
          </w:p>
        </w:tc>
      </w:tr>
      <w:tr w:rsidR="00FA7E9A" w:rsidRPr="006159E6" w14:paraId="1350B8DA" w14:textId="77777777" w:rsidTr="00943615">
        <w:trPr>
          <w:trHeight w:val="170"/>
        </w:trPr>
        <w:tc>
          <w:tcPr>
            <w:tcW w:w="2160" w:type="dxa"/>
          </w:tcPr>
          <w:p w14:paraId="42CA204C" w14:textId="77777777" w:rsidR="00FA7E9A" w:rsidRPr="006159E6" w:rsidRDefault="00FA7E9A" w:rsidP="00567934">
            <w:pPr>
              <w:pStyle w:val="CellBody"/>
              <w:rPr>
                <w:lang w:val="en-US"/>
              </w:rPr>
            </w:pPr>
            <w:r w:rsidRPr="006159E6">
              <w:rPr>
                <w:lang w:val="en-US"/>
              </w:rPr>
              <w:t xml:space="preserve">EFET </w:t>
            </w:r>
            <w:r w:rsidR="00567934" w:rsidRPr="006159E6">
              <w:rPr>
                <w:lang w:val="en-US"/>
              </w:rPr>
              <w:t>c</w:t>
            </w:r>
            <w:r w:rsidRPr="006159E6">
              <w:rPr>
                <w:lang w:val="en-US"/>
              </w:rPr>
              <w:t>odes</w:t>
            </w:r>
          </w:p>
        </w:tc>
        <w:tc>
          <w:tcPr>
            <w:tcW w:w="7338" w:type="dxa"/>
          </w:tcPr>
          <w:p w14:paraId="5F45C984" w14:textId="59F68123" w:rsidR="009F5137" w:rsidRPr="006159E6" w:rsidRDefault="00FA7E9A" w:rsidP="0095147E">
            <w:pPr>
              <w:pStyle w:val="CellBody"/>
              <w:rPr>
                <w:lang w:val="en-US"/>
              </w:rPr>
            </w:pPr>
            <w:r w:rsidRPr="006159E6">
              <w:rPr>
                <w:lang w:val="en-US"/>
              </w:rPr>
              <w:t>Acceptable values (formats) for specific attributes of an object (e.g. counterparty, currency code, product code</w:t>
            </w:r>
            <w:r w:rsidR="003C6CA0">
              <w:rPr>
                <w:lang w:val="en-US"/>
              </w:rPr>
              <w:t xml:space="preserve"> or</w:t>
            </w:r>
            <w:r w:rsidRPr="006159E6">
              <w:rPr>
                <w:lang w:val="en-US"/>
              </w:rPr>
              <w:t xml:space="preserve"> delivery date)</w:t>
            </w:r>
            <w:r w:rsidR="003C6CA0">
              <w:rPr>
                <w:lang w:val="en-US"/>
              </w:rPr>
              <w:t>. EFET codes are</w:t>
            </w:r>
            <w:r w:rsidRPr="006159E6">
              <w:rPr>
                <w:lang w:val="en-US"/>
              </w:rPr>
              <w:t xml:space="preserve"> published by EFET as part of its EFET standard</w:t>
            </w:r>
            <w:r w:rsidR="003C6CA0">
              <w:rPr>
                <w:lang w:val="en-US"/>
              </w:rPr>
              <w:t xml:space="preserve">, see ref ID </w:t>
            </w:r>
            <w:r w:rsidR="003C6CA0">
              <w:rPr>
                <w:lang w:val="en-US"/>
              </w:rPr>
              <w:fldChar w:fldCharType="begin"/>
            </w:r>
            <w:r w:rsidR="003C6CA0">
              <w:rPr>
                <w:lang w:val="en-US"/>
              </w:rPr>
              <w:instrText xml:space="preserve"> REF _Ref454200837 \w \h </w:instrText>
            </w:r>
            <w:r w:rsidR="003C6CA0">
              <w:rPr>
                <w:lang w:val="en-US"/>
              </w:rPr>
            </w:r>
            <w:r w:rsidR="003C6CA0">
              <w:rPr>
                <w:lang w:val="en-US"/>
              </w:rPr>
              <w:fldChar w:fldCharType="separate"/>
            </w:r>
            <w:r w:rsidR="00D7069B">
              <w:rPr>
                <w:lang w:val="en-US"/>
              </w:rPr>
              <w:t>[1]</w:t>
            </w:r>
            <w:r w:rsidR="003C6CA0">
              <w:rPr>
                <w:lang w:val="en-US"/>
              </w:rPr>
              <w:fldChar w:fldCharType="end"/>
            </w:r>
            <w:r w:rsidRPr="006159E6">
              <w:rPr>
                <w:lang w:val="en-US"/>
              </w:rPr>
              <w:t>.</w:t>
            </w:r>
          </w:p>
        </w:tc>
      </w:tr>
      <w:tr w:rsidR="005B0C68" w:rsidRPr="006159E6" w14:paraId="5137966E" w14:textId="77777777" w:rsidTr="00943615">
        <w:trPr>
          <w:trHeight w:val="170"/>
        </w:trPr>
        <w:tc>
          <w:tcPr>
            <w:tcW w:w="2160" w:type="dxa"/>
          </w:tcPr>
          <w:p w14:paraId="1AD04C41" w14:textId="77777777" w:rsidR="005B0C68" w:rsidRPr="006159E6" w:rsidRDefault="005B0C68" w:rsidP="002F136E">
            <w:pPr>
              <w:pStyle w:val="CellBody"/>
              <w:rPr>
                <w:lang w:val="en-US"/>
              </w:rPr>
            </w:pPr>
            <w:r>
              <w:rPr>
                <w:lang w:val="en-US"/>
              </w:rPr>
              <w:t>EIC</w:t>
            </w:r>
          </w:p>
        </w:tc>
        <w:tc>
          <w:tcPr>
            <w:tcW w:w="7338" w:type="dxa"/>
          </w:tcPr>
          <w:p w14:paraId="440A10E9" w14:textId="77777777" w:rsidR="005B0C68" w:rsidRPr="000030C1" w:rsidRDefault="005B0C68" w:rsidP="005B0C68">
            <w:pPr>
              <w:pStyle w:val="CellBody"/>
              <w:rPr>
                <w:lang w:val="en-US"/>
              </w:rPr>
            </w:pPr>
            <w:r w:rsidRPr="00C423AF">
              <w:rPr>
                <w:lang w:val="en-US"/>
              </w:rPr>
              <w:t xml:space="preserve">The Energy Identification Coding scheme </w:t>
            </w:r>
            <w:r>
              <w:rPr>
                <w:lang w:val="en-US"/>
              </w:rPr>
              <w:t xml:space="preserve">is </w:t>
            </w:r>
            <w:r w:rsidRPr="00C423AF">
              <w:rPr>
                <w:lang w:val="en-US"/>
              </w:rPr>
              <w:t>standardized and maintained by ENTSO-E</w:t>
            </w:r>
            <w:r>
              <w:rPr>
                <w:lang w:val="en-US"/>
              </w:rPr>
              <w:t xml:space="preserve">. It </w:t>
            </w:r>
            <w:r w:rsidRPr="00C423AF">
              <w:rPr>
                <w:lang w:val="en-US"/>
              </w:rPr>
              <w:t xml:space="preserve">provides a unique identification of the market participants and other entities active within the Energy Internal European Market. It is widely used in the Electronic Document Interchange, as well as EU </w:t>
            </w:r>
            <w:r>
              <w:rPr>
                <w:lang w:val="en-US"/>
              </w:rPr>
              <w:t>r</w:t>
            </w:r>
            <w:r w:rsidRPr="00C423AF">
              <w:rPr>
                <w:lang w:val="en-US"/>
              </w:rPr>
              <w:t xml:space="preserve">egulations for transparency and integrity of </w:t>
            </w:r>
            <w:r>
              <w:rPr>
                <w:lang w:val="en-US"/>
              </w:rPr>
              <w:t>the e</w:t>
            </w:r>
            <w:r w:rsidRPr="00C423AF">
              <w:rPr>
                <w:lang w:val="en-US"/>
              </w:rPr>
              <w:t xml:space="preserve">nergy </w:t>
            </w:r>
            <w:r>
              <w:rPr>
                <w:lang w:val="en-US"/>
              </w:rPr>
              <w:t>m</w:t>
            </w:r>
            <w:r w:rsidRPr="00C423AF">
              <w:rPr>
                <w:lang w:val="en-US"/>
              </w:rPr>
              <w:t>arket</w:t>
            </w:r>
            <w:r>
              <w:rPr>
                <w:lang w:val="en-US"/>
              </w:rPr>
              <w:t>. See also “EIC code”.</w:t>
            </w:r>
          </w:p>
        </w:tc>
      </w:tr>
      <w:tr w:rsidR="00FA7E9A" w:rsidRPr="006159E6" w14:paraId="77F97F85" w14:textId="77777777" w:rsidTr="00943615">
        <w:trPr>
          <w:trHeight w:val="170"/>
        </w:trPr>
        <w:tc>
          <w:tcPr>
            <w:tcW w:w="2160" w:type="dxa"/>
          </w:tcPr>
          <w:p w14:paraId="5C92E75B" w14:textId="77777777" w:rsidR="00FA7E9A" w:rsidRPr="006159E6" w:rsidRDefault="00FA7E9A" w:rsidP="002F136E">
            <w:pPr>
              <w:pStyle w:val="CellBody"/>
              <w:rPr>
                <w:lang w:val="en-US"/>
              </w:rPr>
            </w:pPr>
            <w:r w:rsidRPr="006159E6">
              <w:rPr>
                <w:lang w:val="en-US"/>
              </w:rPr>
              <w:t>EIC</w:t>
            </w:r>
            <w:r w:rsidR="000030C1">
              <w:rPr>
                <w:lang w:val="en-US"/>
              </w:rPr>
              <w:t xml:space="preserve"> code</w:t>
            </w:r>
          </w:p>
        </w:tc>
        <w:tc>
          <w:tcPr>
            <w:tcW w:w="7338" w:type="dxa"/>
          </w:tcPr>
          <w:p w14:paraId="0AC26F65" w14:textId="77777777" w:rsidR="00FA7E9A" w:rsidRDefault="000030C1" w:rsidP="007A532D">
            <w:pPr>
              <w:pStyle w:val="CellBody"/>
              <w:rPr>
                <w:lang w:val="en-US"/>
              </w:rPr>
            </w:pPr>
            <w:r w:rsidRPr="000030C1">
              <w:rPr>
                <w:lang w:val="en-US"/>
              </w:rPr>
              <w:t>Energy Identification Code</w:t>
            </w:r>
            <w:r>
              <w:rPr>
                <w:lang w:val="en-US"/>
              </w:rPr>
              <w:t xml:space="preserve"> published by ENTSO-E, see </w:t>
            </w:r>
            <w:r w:rsidR="007A532D">
              <w:rPr>
                <w:lang w:val="en-US"/>
              </w:rPr>
              <w:t xml:space="preserve">ref ID </w:t>
            </w:r>
            <w:r w:rsidR="007A532D">
              <w:rPr>
                <w:lang w:val="en-US"/>
              </w:rPr>
              <w:fldChar w:fldCharType="begin"/>
            </w:r>
            <w:r w:rsidR="007A532D">
              <w:rPr>
                <w:lang w:val="en-US"/>
              </w:rPr>
              <w:instrText xml:space="preserve"> REF _Ref456363049 \r \h </w:instrText>
            </w:r>
            <w:r w:rsidR="007A532D">
              <w:rPr>
                <w:lang w:val="en-US"/>
              </w:rPr>
            </w:r>
            <w:r w:rsidR="007A532D">
              <w:rPr>
                <w:lang w:val="en-US"/>
              </w:rPr>
              <w:fldChar w:fldCharType="separate"/>
            </w:r>
            <w:r w:rsidR="00D7069B">
              <w:rPr>
                <w:lang w:val="en-US"/>
              </w:rPr>
              <w:t>[8]</w:t>
            </w:r>
            <w:r w:rsidR="007A532D">
              <w:rPr>
                <w:lang w:val="en-US"/>
              </w:rPr>
              <w:fldChar w:fldCharType="end"/>
            </w:r>
            <w:r w:rsidR="007A532D">
              <w:rPr>
                <w:lang w:val="en-US"/>
              </w:rPr>
              <w:t>.</w:t>
            </w:r>
          </w:p>
          <w:p w14:paraId="6038274B" w14:textId="77777777" w:rsidR="00C423AF" w:rsidRPr="00C423AF" w:rsidRDefault="00C423AF" w:rsidP="00C423AF">
            <w:pPr>
              <w:pStyle w:val="CellBody"/>
              <w:rPr>
                <w:lang w:val="en-US"/>
              </w:rPr>
            </w:pPr>
            <w:r w:rsidRPr="00C423AF">
              <w:rPr>
                <w:lang w:val="en-US"/>
              </w:rPr>
              <w:t>EIC allocates a unique code to the following object types:</w:t>
            </w:r>
          </w:p>
          <w:p w14:paraId="65484B86" w14:textId="77777777" w:rsidR="00C423AF" w:rsidRPr="005B0C68" w:rsidRDefault="00C423AF" w:rsidP="00ED3F3F">
            <w:pPr>
              <w:pStyle w:val="condition1"/>
            </w:pPr>
            <w:r w:rsidRPr="005B0C68">
              <w:t>Market Participants</w:t>
            </w:r>
            <w:r w:rsidR="005B0C68">
              <w:t xml:space="preserve"> = </w:t>
            </w:r>
            <w:r w:rsidRPr="005B0C68">
              <w:t>X codes</w:t>
            </w:r>
          </w:p>
          <w:p w14:paraId="2186475F" w14:textId="77777777" w:rsidR="00C423AF" w:rsidRPr="005B0C68" w:rsidRDefault="00C423AF" w:rsidP="00ED3F3F">
            <w:pPr>
              <w:pStyle w:val="condition1"/>
            </w:pPr>
            <w:r w:rsidRPr="005B0C68">
              <w:t>Areas</w:t>
            </w:r>
            <w:r w:rsidR="005B0C68">
              <w:t xml:space="preserve"> = </w:t>
            </w:r>
            <w:r w:rsidRPr="005B0C68">
              <w:t>Y codes</w:t>
            </w:r>
            <w:r w:rsidR="005B0C68">
              <w:t>.</w:t>
            </w:r>
            <w:r w:rsidRPr="005B0C68">
              <w:t xml:space="preserve"> Areas for inter</w:t>
            </w:r>
            <w:r w:rsidR="005B0C68">
              <w:t>-s</w:t>
            </w:r>
            <w:r w:rsidRPr="005B0C68">
              <w:t xml:space="preserve">ystem </w:t>
            </w:r>
            <w:r w:rsidR="005B0C68">
              <w:t>o</w:t>
            </w:r>
            <w:r w:rsidRPr="005B0C68">
              <w:t>perator data interchange</w:t>
            </w:r>
          </w:p>
          <w:p w14:paraId="376CCC5F" w14:textId="77777777" w:rsidR="00C423AF" w:rsidRPr="005B0C68" w:rsidRDefault="00C423AF" w:rsidP="00ED3F3F">
            <w:pPr>
              <w:pStyle w:val="condition1"/>
            </w:pPr>
            <w:r w:rsidRPr="005B0C68">
              <w:t xml:space="preserve">Measuring </w:t>
            </w:r>
            <w:r w:rsidR="005B0C68">
              <w:t>p</w:t>
            </w:r>
            <w:r w:rsidRPr="005B0C68">
              <w:t xml:space="preserve">oints </w:t>
            </w:r>
            <w:r w:rsidR="005B0C68">
              <w:t xml:space="preserve">= </w:t>
            </w:r>
            <w:r w:rsidRPr="005B0C68">
              <w:t>Z codes</w:t>
            </w:r>
            <w:r w:rsidR="005B0C68">
              <w:t xml:space="preserve">. </w:t>
            </w:r>
            <w:r w:rsidRPr="005B0C68">
              <w:t>Energy Metering points</w:t>
            </w:r>
          </w:p>
          <w:p w14:paraId="63E92F94" w14:textId="77777777" w:rsidR="00C423AF" w:rsidRPr="005B0C68" w:rsidRDefault="00C423AF" w:rsidP="00ED3F3F">
            <w:pPr>
              <w:pStyle w:val="condition1"/>
            </w:pPr>
            <w:r w:rsidRPr="005B0C68">
              <w:t xml:space="preserve">Resource objects </w:t>
            </w:r>
            <w:r w:rsidR="005B0C68">
              <w:t xml:space="preserve">= </w:t>
            </w:r>
            <w:r w:rsidRPr="005B0C68">
              <w:t>W codes</w:t>
            </w:r>
            <w:r w:rsidR="005B0C68">
              <w:t>. Examples: p</w:t>
            </w:r>
            <w:r w:rsidRPr="005B0C68">
              <w:t>roduction plants, consumption units.</w:t>
            </w:r>
          </w:p>
          <w:p w14:paraId="03D31D28" w14:textId="77777777" w:rsidR="00C423AF" w:rsidRPr="005B0C68" w:rsidRDefault="00C423AF" w:rsidP="00ED3F3F">
            <w:pPr>
              <w:pStyle w:val="condition1"/>
            </w:pPr>
            <w:r w:rsidRPr="005B0C68">
              <w:t xml:space="preserve">Tie-lines </w:t>
            </w:r>
            <w:r w:rsidR="005B0C68">
              <w:t xml:space="preserve">= </w:t>
            </w:r>
            <w:r w:rsidRPr="005B0C68">
              <w:t>T codes</w:t>
            </w:r>
            <w:r w:rsidR="005B0C68">
              <w:t xml:space="preserve">. </w:t>
            </w:r>
            <w:r w:rsidRPr="005B0C68">
              <w:t>International tie lines between areas</w:t>
            </w:r>
          </w:p>
          <w:p w14:paraId="55123995" w14:textId="77777777" w:rsidR="005B0C68" w:rsidRPr="005B0C68" w:rsidRDefault="00C423AF" w:rsidP="00ED3F3F">
            <w:pPr>
              <w:pStyle w:val="condition1"/>
            </w:pPr>
            <w:r w:rsidRPr="005B0C68">
              <w:t xml:space="preserve">Location </w:t>
            </w:r>
            <w:r w:rsidR="005B0C68">
              <w:t xml:space="preserve">= </w:t>
            </w:r>
            <w:r w:rsidRPr="005B0C68">
              <w:t>V codes</w:t>
            </w:r>
            <w:r w:rsidR="005B0C68">
              <w:t xml:space="preserve">. </w:t>
            </w:r>
            <w:r w:rsidRPr="005B0C68">
              <w:t>Physical or logical place where a market participant or IT system is located</w:t>
            </w:r>
            <w:r w:rsidR="005B0C68">
              <w:t>.</w:t>
            </w:r>
          </w:p>
          <w:p w14:paraId="3737EFDB" w14:textId="77777777" w:rsidR="00C423AF" w:rsidRPr="006159E6" w:rsidRDefault="00C423AF" w:rsidP="00ED3F3F">
            <w:pPr>
              <w:pStyle w:val="condition1"/>
            </w:pPr>
            <w:r w:rsidRPr="00C423AF">
              <w:t xml:space="preserve">Substations </w:t>
            </w:r>
            <w:r w:rsidR="005B0C68">
              <w:t xml:space="preserve">= </w:t>
            </w:r>
            <w:r w:rsidRPr="00C423AF">
              <w:t>A codes</w:t>
            </w:r>
          </w:p>
        </w:tc>
      </w:tr>
      <w:tr w:rsidR="004866BD" w:rsidRPr="006159E6" w14:paraId="4059F681" w14:textId="77777777" w:rsidTr="00943615">
        <w:trPr>
          <w:trHeight w:val="170"/>
        </w:trPr>
        <w:tc>
          <w:tcPr>
            <w:tcW w:w="2160" w:type="dxa"/>
          </w:tcPr>
          <w:p w14:paraId="399DFECA" w14:textId="77777777" w:rsidR="004866BD" w:rsidRPr="006159E6" w:rsidRDefault="004866BD" w:rsidP="00D02290">
            <w:pPr>
              <w:pStyle w:val="CellBody"/>
              <w:rPr>
                <w:lang w:val="en-US"/>
              </w:rPr>
            </w:pPr>
            <w:r w:rsidRPr="006159E6">
              <w:rPr>
                <w:lang w:val="en-US"/>
              </w:rPr>
              <w:t>Emissions Commodity</w:t>
            </w:r>
          </w:p>
        </w:tc>
        <w:tc>
          <w:tcPr>
            <w:tcW w:w="7338" w:type="dxa"/>
          </w:tcPr>
          <w:p w14:paraId="7D444D64" w14:textId="77777777" w:rsidR="004866BD" w:rsidRPr="006159E6" w:rsidRDefault="004866BD" w:rsidP="000030C1">
            <w:pPr>
              <w:pStyle w:val="CellBody"/>
              <w:rPr>
                <w:lang w:val="en-US"/>
              </w:rPr>
            </w:pPr>
            <w:r w:rsidRPr="006159E6">
              <w:rPr>
                <w:lang w:val="en-US"/>
              </w:rPr>
              <w:t>Collective term for some values of ‘</w:t>
            </w:r>
            <w:r w:rsidR="004D3F22" w:rsidRPr="006159E6">
              <w:rPr>
                <w:lang w:val="en-US"/>
              </w:rPr>
              <w:t>Commodity’</w:t>
            </w:r>
            <w:r w:rsidRPr="006159E6">
              <w:rPr>
                <w:lang w:val="en-US"/>
              </w:rPr>
              <w:t>. For a list of values, see “</w:t>
            </w:r>
            <w:r w:rsidR="008C10E5" w:rsidRPr="006159E6">
              <w:rPr>
                <w:lang w:val="en-US"/>
              </w:rPr>
              <w:t>EnergyProductType</w:t>
            </w:r>
            <w:r w:rsidRPr="006159E6">
              <w:rPr>
                <w:lang w:val="en-US"/>
              </w:rPr>
              <w:t>” in the section “</w:t>
            </w:r>
            <w:r w:rsidRPr="006159E6">
              <w:rPr>
                <w:lang w:val="en-US"/>
              </w:rPr>
              <w:fldChar w:fldCharType="begin"/>
            </w:r>
            <w:r w:rsidRPr="006159E6">
              <w:rPr>
                <w:lang w:val="en-US"/>
              </w:rPr>
              <w:instrText xml:space="preserve"> REF _Ref447560777 \h </w:instrText>
            </w:r>
            <w:r w:rsidRPr="006159E6">
              <w:rPr>
                <w:lang w:val="en-US"/>
              </w:rPr>
            </w:r>
            <w:r w:rsidRPr="006159E6">
              <w:rPr>
                <w:lang w:val="en-US"/>
              </w:rPr>
              <w:fldChar w:fldCharType="separate"/>
            </w:r>
            <w:r w:rsidR="00D7069B" w:rsidRPr="00416F9E">
              <w:rPr>
                <w:lang w:val="en-US"/>
              </w:rPr>
              <w:t>Description of CpML Field Types</w:t>
            </w:r>
            <w:r w:rsidRPr="006159E6">
              <w:rPr>
                <w:lang w:val="en-US"/>
              </w:rPr>
              <w:fldChar w:fldCharType="end"/>
            </w:r>
            <w:r w:rsidRPr="006159E6">
              <w:rPr>
                <w:lang w:val="en-US"/>
              </w:rPr>
              <w:t>”.</w:t>
            </w:r>
          </w:p>
        </w:tc>
      </w:tr>
      <w:tr w:rsidR="00A00E67" w:rsidRPr="006159E6" w14:paraId="49B959E4" w14:textId="77777777" w:rsidTr="00943615">
        <w:trPr>
          <w:trHeight w:val="170"/>
        </w:trPr>
        <w:tc>
          <w:tcPr>
            <w:tcW w:w="2160" w:type="dxa"/>
          </w:tcPr>
          <w:p w14:paraId="56529265" w14:textId="77777777" w:rsidR="00A00E67" w:rsidRPr="006159E6" w:rsidRDefault="00A00E67" w:rsidP="00D02290">
            <w:pPr>
              <w:pStyle w:val="CellBody"/>
              <w:rPr>
                <w:lang w:val="en-US"/>
              </w:rPr>
            </w:pPr>
            <w:r w:rsidRPr="006159E6">
              <w:rPr>
                <w:lang w:val="en-US"/>
              </w:rPr>
              <w:t>EMIR</w:t>
            </w:r>
          </w:p>
        </w:tc>
        <w:tc>
          <w:tcPr>
            <w:tcW w:w="7338" w:type="dxa"/>
          </w:tcPr>
          <w:p w14:paraId="38C71D3C" w14:textId="77777777" w:rsidR="005B0C68" w:rsidRPr="006159E6" w:rsidRDefault="00A00E67" w:rsidP="005B0C68">
            <w:pPr>
              <w:pStyle w:val="CellBody"/>
              <w:rPr>
                <w:lang w:val="en-US"/>
              </w:rPr>
            </w:pPr>
            <w:r w:rsidRPr="006159E6">
              <w:rPr>
                <w:lang w:val="en-US"/>
              </w:rPr>
              <w:t xml:space="preserve">European </w:t>
            </w:r>
            <w:r w:rsidR="00B84946">
              <w:rPr>
                <w:lang w:val="en-US"/>
              </w:rPr>
              <w:t xml:space="preserve">Market Infrastructure Regulation, </w:t>
            </w:r>
            <w:r w:rsidR="005B0C68" w:rsidRPr="005B0C68">
              <w:rPr>
                <w:lang w:val="en-US"/>
              </w:rPr>
              <w:t>a European Union regulation designed to increase the stability of the over-the-counter (OTC) derivative markets throughout the EU states</w:t>
            </w:r>
            <w:r w:rsidR="005B0C68">
              <w:rPr>
                <w:lang w:val="en-US"/>
              </w:rPr>
              <w:t>.</w:t>
            </w:r>
          </w:p>
        </w:tc>
      </w:tr>
      <w:tr w:rsidR="000030C1" w:rsidRPr="006159E6" w14:paraId="3BD04489" w14:textId="77777777" w:rsidTr="00943615">
        <w:trPr>
          <w:trHeight w:val="170"/>
        </w:trPr>
        <w:tc>
          <w:tcPr>
            <w:tcW w:w="2160" w:type="dxa"/>
          </w:tcPr>
          <w:p w14:paraId="66BA6A86" w14:textId="77777777" w:rsidR="000030C1" w:rsidRPr="006159E6" w:rsidRDefault="000030C1" w:rsidP="00D02290">
            <w:pPr>
              <w:pStyle w:val="CellBody"/>
              <w:rPr>
                <w:lang w:val="en-US"/>
              </w:rPr>
            </w:pPr>
            <w:r>
              <w:rPr>
                <w:lang w:val="en-US"/>
              </w:rPr>
              <w:t>ENTSO-E</w:t>
            </w:r>
          </w:p>
        </w:tc>
        <w:tc>
          <w:tcPr>
            <w:tcW w:w="7338" w:type="dxa"/>
          </w:tcPr>
          <w:p w14:paraId="189589B3" w14:textId="77777777" w:rsidR="000030C1" w:rsidRPr="006159E6" w:rsidRDefault="000030C1" w:rsidP="00A00E67">
            <w:pPr>
              <w:pStyle w:val="CellBody"/>
              <w:rPr>
                <w:lang w:val="en-US"/>
              </w:rPr>
            </w:pPr>
            <w:r>
              <w:t>European Network of Transmission System Operators for Electricity</w:t>
            </w:r>
          </w:p>
        </w:tc>
      </w:tr>
      <w:tr w:rsidR="00A00E67" w:rsidRPr="006159E6" w14:paraId="50D55A43" w14:textId="77777777" w:rsidTr="00943615">
        <w:trPr>
          <w:trHeight w:val="170"/>
        </w:trPr>
        <w:tc>
          <w:tcPr>
            <w:tcW w:w="2160" w:type="dxa"/>
          </w:tcPr>
          <w:p w14:paraId="3FE21190" w14:textId="77777777" w:rsidR="00A00E67" w:rsidRPr="006159E6" w:rsidRDefault="00A00E67" w:rsidP="00D02290">
            <w:pPr>
              <w:pStyle w:val="CellBody"/>
              <w:rPr>
                <w:lang w:val="en-US"/>
              </w:rPr>
            </w:pPr>
            <w:r w:rsidRPr="006159E6">
              <w:rPr>
                <w:lang w:val="en-US"/>
              </w:rPr>
              <w:t>eRR</w:t>
            </w:r>
          </w:p>
        </w:tc>
        <w:tc>
          <w:tcPr>
            <w:tcW w:w="7338" w:type="dxa"/>
          </w:tcPr>
          <w:p w14:paraId="5EC89A53" w14:textId="77777777" w:rsidR="00A00E67" w:rsidRPr="006159E6" w:rsidRDefault="00A00E67" w:rsidP="00A00E67">
            <w:pPr>
              <w:pStyle w:val="CellBody"/>
              <w:rPr>
                <w:lang w:val="en-US"/>
              </w:rPr>
            </w:pPr>
            <w:r w:rsidRPr="006159E6">
              <w:rPr>
                <w:lang w:val="en-US"/>
              </w:rPr>
              <w:t>Electronic Regulatory Reporting</w:t>
            </w:r>
          </w:p>
        </w:tc>
      </w:tr>
      <w:tr w:rsidR="004866BD" w:rsidRPr="006159E6" w14:paraId="0FFE697B" w14:textId="77777777" w:rsidTr="00943615">
        <w:trPr>
          <w:trHeight w:val="170"/>
        </w:trPr>
        <w:tc>
          <w:tcPr>
            <w:tcW w:w="2160" w:type="dxa"/>
          </w:tcPr>
          <w:p w14:paraId="23F49CB3" w14:textId="77777777" w:rsidR="004866BD" w:rsidRPr="006159E6" w:rsidRDefault="004866BD" w:rsidP="00B73DDB">
            <w:pPr>
              <w:pStyle w:val="CellBody"/>
              <w:rPr>
                <w:lang w:val="en-US"/>
              </w:rPr>
            </w:pPr>
            <w:r w:rsidRPr="006159E6">
              <w:rPr>
                <w:lang w:val="en-US"/>
              </w:rPr>
              <w:t xml:space="preserve">ETRM </w:t>
            </w:r>
            <w:r w:rsidR="00B73DDB">
              <w:rPr>
                <w:lang w:val="en-US"/>
              </w:rPr>
              <w:t>s</w:t>
            </w:r>
            <w:r w:rsidRPr="006159E6">
              <w:rPr>
                <w:lang w:val="en-US"/>
              </w:rPr>
              <w:t>ystem</w:t>
            </w:r>
          </w:p>
        </w:tc>
        <w:tc>
          <w:tcPr>
            <w:tcW w:w="7338" w:type="dxa"/>
          </w:tcPr>
          <w:p w14:paraId="7A2C4921" w14:textId="77777777" w:rsidR="004866BD" w:rsidRPr="006159E6" w:rsidRDefault="004866BD" w:rsidP="00D02290">
            <w:pPr>
              <w:pStyle w:val="CellBody"/>
              <w:rPr>
                <w:lang w:val="en-US"/>
              </w:rPr>
            </w:pPr>
            <w:r w:rsidRPr="006159E6">
              <w:rPr>
                <w:lang w:val="en-US"/>
              </w:rPr>
              <w:t>Energy Trading and Risk Management System</w:t>
            </w:r>
          </w:p>
        </w:tc>
      </w:tr>
      <w:tr w:rsidR="00685C44" w:rsidRPr="006159E6" w14:paraId="6AAE602C" w14:textId="77777777" w:rsidTr="00943615">
        <w:trPr>
          <w:trHeight w:val="170"/>
        </w:trPr>
        <w:tc>
          <w:tcPr>
            <w:tcW w:w="2160" w:type="dxa"/>
          </w:tcPr>
          <w:p w14:paraId="2E215C24" w14:textId="77777777" w:rsidR="00685C44" w:rsidRPr="006159E6" w:rsidRDefault="00685C44" w:rsidP="00D02290">
            <w:pPr>
              <w:pStyle w:val="CellBody"/>
              <w:rPr>
                <w:lang w:val="en-US"/>
              </w:rPr>
            </w:pPr>
            <w:r>
              <w:rPr>
                <w:lang w:val="en-US"/>
              </w:rPr>
              <w:t>EUA</w:t>
            </w:r>
          </w:p>
        </w:tc>
        <w:tc>
          <w:tcPr>
            <w:tcW w:w="7338" w:type="dxa"/>
          </w:tcPr>
          <w:p w14:paraId="50D89D5B" w14:textId="77777777" w:rsidR="00685C44" w:rsidRDefault="00685C44" w:rsidP="00685C44">
            <w:pPr>
              <w:pStyle w:val="CellBody"/>
            </w:pPr>
            <w:r>
              <w:t>European Union Allowance</w:t>
            </w:r>
          </w:p>
          <w:p w14:paraId="21198274" w14:textId="77777777" w:rsidR="005D6471" w:rsidRPr="006159E6" w:rsidRDefault="005D6471" w:rsidP="007D0576">
            <w:pPr>
              <w:pStyle w:val="CellBody"/>
              <w:rPr>
                <w:lang w:val="en-US"/>
              </w:rPr>
            </w:pPr>
            <w:r>
              <w:rPr>
                <w:lang w:val="en-US"/>
              </w:rPr>
              <w:lastRenderedPageBreak/>
              <w:t>T</w:t>
            </w:r>
            <w:r w:rsidRPr="005D6471">
              <w:rPr>
                <w:lang w:val="en-US"/>
              </w:rPr>
              <w:t>he tradable unit under the EU ETS, giving the holder the right</w:t>
            </w:r>
            <w:r w:rsidR="003B4B01">
              <w:rPr>
                <w:lang w:val="en-US"/>
              </w:rPr>
              <w:t xml:space="preserve"> </w:t>
            </w:r>
            <w:r w:rsidRPr="005D6471">
              <w:rPr>
                <w:lang w:val="en-US"/>
              </w:rPr>
              <w:t>to</w:t>
            </w:r>
            <w:r w:rsidR="003B4B01">
              <w:rPr>
                <w:lang w:val="en-US"/>
              </w:rPr>
              <w:t xml:space="preserve"> </w:t>
            </w:r>
            <w:r w:rsidRPr="005D6471">
              <w:rPr>
                <w:lang w:val="en-US"/>
              </w:rPr>
              <w:t>emit</w:t>
            </w:r>
            <w:r w:rsidR="003B4B01">
              <w:rPr>
                <w:lang w:val="en-US"/>
              </w:rPr>
              <w:t xml:space="preserve"> </w:t>
            </w:r>
            <w:r w:rsidRPr="005D6471">
              <w:rPr>
                <w:lang w:val="en-US"/>
              </w:rPr>
              <w:t>one</w:t>
            </w:r>
            <w:r w:rsidR="003B4B01">
              <w:rPr>
                <w:lang w:val="en-US"/>
              </w:rPr>
              <w:t xml:space="preserve"> </w:t>
            </w:r>
            <w:r w:rsidRPr="005D6471">
              <w:rPr>
                <w:lang w:val="en-US"/>
              </w:rPr>
              <w:t>tonne of</w:t>
            </w:r>
            <w:r w:rsidR="003B4B01">
              <w:rPr>
                <w:lang w:val="en-US"/>
              </w:rPr>
              <w:t xml:space="preserve"> </w:t>
            </w:r>
            <w:r w:rsidRPr="005D6471">
              <w:rPr>
                <w:lang w:val="en-US"/>
              </w:rPr>
              <w:t>carbon</w:t>
            </w:r>
            <w:r w:rsidR="003B4B01">
              <w:rPr>
                <w:lang w:val="en-US"/>
              </w:rPr>
              <w:t xml:space="preserve"> </w:t>
            </w:r>
            <w:r w:rsidRPr="005D6471">
              <w:rPr>
                <w:lang w:val="en-US"/>
              </w:rPr>
              <w:t>dioxide</w:t>
            </w:r>
            <w:r w:rsidR="003B4B01">
              <w:rPr>
                <w:lang w:val="en-US"/>
              </w:rPr>
              <w:t xml:space="preserve"> </w:t>
            </w:r>
            <w:r w:rsidRPr="005D6471">
              <w:rPr>
                <w:lang w:val="en-US"/>
              </w:rPr>
              <w:t>(CO2) or the</w:t>
            </w:r>
            <w:r w:rsidR="003B4B01">
              <w:rPr>
                <w:lang w:val="en-US"/>
              </w:rPr>
              <w:t xml:space="preserve"> </w:t>
            </w:r>
            <w:r w:rsidRPr="005D6471">
              <w:rPr>
                <w:lang w:val="en-US"/>
              </w:rPr>
              <w:t>equivalent</w:t>
            </w:r>
            <w:r w:rsidR="003B4B01">
              <w:rPr>
                <w:lang w:val="en-US"/>
              </w:rPr>
              <w:t xml:space="preserve"> </w:t>
            </w:r>
            <w:r w:rsidRPr="005D6471">
              <w:rPr>
                <w:lang w:val="en-US"/>
              </w:rPr>
              <w:t>amount</w:t>
            </w:r>
            <w:r w:rsidR="003B4B01">
              <w:rPr>
                <w:lang w:val="en-US"/>
              </w:rPr>
              <w:t xml:space="preserve"> </w:t>
            </w:r>
            <w:r w:rsidRPr="005D6471">
              <w:rPr>
                <w:lang w:val="en-US"/>
              </w:rPr>
              <w:t>of two more powerful greenhouse gases, nitrous oxide (N2O) and perfluorocarbons (PFCs).</w:t>
            </w:r>
          </w:p>
        </w:tc>
      </w:tr>
      <w:tr w:rsidR="004866BD" w:rsidRPr="006159E6" w14:paraId="79E3767F" w14:textId="77777777" w:rsidTr="00943615">
        <w:trPr>
          <w:trHeight w:val="170"/>
        </w:trPr>
        <w:tc>
          <w:tcPr>
            <w:tcW w:w="2160" w:type="dxa"/>
          </w:tcPr>
          <w:p w14:paraId="3EAC757D" w14:textId="77777777" w:rsidR="004866BD" w:rsidRPr="006159E6" w:rsidRDefault="004866BD" w:rsidP="00D02290">
            <w:pPr>
              <w:pStyle w:val="CellBody"/>
              <w:rPr>
                <w:lang w:val="en-US"/>
              </w:rPr>
            </w:pPr>
            <w:r w:rsidRPr="006159E6">
              <w:rPr>
                <w:lang w:val="en-US"/>
              </w:rPr>
              <w:lastRenderedPageBreak/>
              <w:t>Financial Transaction</w:t>
            </w:r>
          </w:p>
        </w:tc>
        <w:tc>
          <w:tcPr>
            <w:tcW w:w="7338" w:type="dxa"/>
          </w:tcPr>
          <w:p w14:paraId="79241FC3" w14:textId="77777777" w:rsidR="004866BD" w:rsidRPr="006159E6" w:rsidRDefault="004866BD" w:rsidP="004833E3">
            <w:pPr>
              <w:pStyle w:val="CellBody"/>
              <w:rPr>
                <w:lang w:val="en-US"/>
              </w:rPr>
            </w:pPr>
            <w:r w:rsidRPr="006159E6">
              <w:rPr>
                <w:lang w:val="en-US"/>
              </w:rPr>
              <w:t>Collective term for some values of ‘TransactionType’. For a list of values, see “TransactionType” in the section “</w:t>
            </w:r>
            <w:r w:rsidRPr="006159E6">
              <w:rPr>
                <w:lang w:val="en-US"/>
              </w:rPr>
              <w:fldChar w:fldCharType="begin"/>
            </w:r>
            <w:r w:rsidRPr="006159E6">
              <w:rPr>
                <w:lang w:val="en-US"/>
              </w:rPr>
              <w:instrText xml:space="preserve"> REF _Ref447560777 \h </w:instrText>
            </w:r>
            <w:r w:rsidRPr="006159E6">
              <w:rPr>
                <w:lang w:val="en-US"/>
              </w:rPr>
            </w:r>
            <w:r w:rsidRPr="006159E6">
              <w:rPr>
                <w:lang w:val="en-US"/>
              </w:rPr>
              <w:fldChar w:fldCharType="separate"/>
            </w:r>
            <w:r w:rsidR="00D7069B" w:rsidRPr="00416F9E">
              <w:rPr>
                <w:lang w:val="en-US"/>
              </w:rPr>
              <w:t>Description of CpML Field Types</w:t>
            </w:r>
            <w:r w:rsidRPr="006159E6">
              <w:rPr>
                <w:lang w:val="en-US"/>
              </w:rPr>
              <w:fldChar w:fldCharType="end"/>
            </w:r>
            <w:r w:rsidRPr="006159E6">
              <w:rPr>
                <w:lang w:val="en-US"/>
              </w:rPr>
              <w:t>”.</w:t>
            </w:r>
          </w:p>
        </w:tc>
      </w:tr>
      <w:tr w:rsidR="002E36C9" w:rsidRPr="006159E6" w14:paraId="3FE97977" w14:textId="77777777" w:rsidTr="00943615">
        <w:trPr>
          <w:trHeight w:val="170"/>
        </w:trPr>
        <w:tc>
          <w:tcPr>
            <w:tcW w:w="2160" w:type="dxa"/>
          </w:tcPr>
          <w:p w14:paraId="2645CD51" w14:textId="77777777" w:rsidR="002E36C9" w:rsidRDefault="002E36C9" w:rsidP="003F0943">
            <w:pPr>
              <w:pStyle w:val="CellBody"/>
              <w:rPr>
                <w:lang w:val="en-US"/>
              </w:rPr>
            </w:pPr>
            <w:r>
              <w:rPr>
                <w:lang w:val="en-US"/>
              </w:rPr>
              <w:t>Hub Shipper Code</w:t>
            </w:r>
          </w:p>
        </w:tc>
        <w:tc>
          <w:tcPr>
            <w:tcW w:w="7338" w:type="dxa"/>
          </w:tcPr>
          <w:p w14:paraId="5EE2548C" w14:textId="77777777" w:rsidR="002E36C9" w:rsidRDefault="002E36C9" w:rsidP="002E36C9">
            <w:pPr>
              <w:pStyle w:val="CellBody"/>
              <w:rPr>
                <w:lang w:val="en-US"/>
              </w:rPr>
            </w:pPr>
            <w:r w:rsidRPr="002E36C9">
              <w:rPr>
                <w:lang w:val="en-US"/>
              </w:rPr>
              <w:t xml:space="preserve">The shipper code of the </w:t>
            </w:r>
            <w:r>
              <w:rPr>
                <w:lang w:val="en-US"/>
              </w:rPr>
              <w:t>b</w:t>
            </w:r>
            <w:r w:rsidRPr="002E36C9">
              <w:rPr>
                <w:lang w:val="en-US"/>
              </w:rPr>
              <w:t>uyer/</w:t>
            </w:r>
            <w:r>
              <w:rPr>
                <w:lang w:val="en-US"/>
              </w:rPr>
              <w:t>s</w:t>
            </w:r>
            <w:r w:rsidRPr="002E36C9">
              <w:rPr>
                <w:lang w:val="en-US"/>
              </w:rPr>
              <w:t xml:space="preserve">eller at the hub where the trade will deliver and the capacity is needed for physical </w:t>
            </w:r>
            <w:r>
              <w:rPr>
                <w:lang w:val="en-US"/>
              </w:rPr>
              <w:t>g</w:t>
            </w:r>
            <w:r w:rsidRPr="002E36C9">
              <w:rPr>
                <w:lang w:val="en-US"/>
              </w:rPr>
              <w:t>as trades.</w:t>
            </w:r>
          </w:p>
          <w:p w14:paraId="2BD25A93" w14:textId="77777777" w:rsidR="002E36C9" w:rsidRDefault="002E36C9" w:rsidP="002E36C9">
            <w:pPr>
              <w:pStyle w:val="CellBody"/>
              <w:rPr>
                <w:lang w:val="en-US"/>
              </w:rPr>
            </w:pPr>
            <w:r w:rsidRPr="002E36C9">
              <w:rPr>
                <w:lang w:val="en-US"/>
              </w:rPr>
              <w:t xml:space="preserve">Gas shippers arrange with </w:t>
            </w:r>
            <w:r>
              <w:rPr>
                <w:lang w:val="en-US"/>
              </w:rPr>
              <w:t>g</w:t>
            </w:r>
            <w:r w:rsidRPr="002E36C9">
              <w:rPr>
                <w:lang w:val="en-US"/>
              </w:rPr>
              <w:t xml:space="preserve">as </w:t>
            </w:r>
            <w:r>
              <w:rPr>
                <w:lang w:val="en-US"/>
              </w:rPr>
              <w:t>t</w:t>
            </w:r>
            <w:r w:rsidRPr="002E36C9">
              <w:rPr>
                <w:lang w:val="en-US"/>
              </w:rPr>
              <w:t xml:space="preserve">ransporters for gas to be introduced into, conveyed through, or taken out of a network operated by that </w:t>
            </w:r>
            <w:r>
              <w:rPr>
                <w:lang w:val="en-US"/>
              </w:rPr>
              <w:t>g</w:t>
            </w:r>
            <w:r w:rsidRPr="002E36C9">
              <w:rPr>
                <w:lang w:val="en-US"/>
              </w:rPr>
              <w:t xml:space="preserve">as </w:t>
            </w:r>
            <w:r>
              <w:rPr>
                <w:lang w:val="en-US"/>
              </w:rPr>
              <w:t>t</w:t>
            </w:r>
            <w:r w:rsidRPr="002E36C9">
              <w:rPr>
                <w:lang w:val="en-US"/>
              </w:rPr>
              <w:t>ransporter.</w:t>
            </w:r>
            <w:r>
              <w:rPr>
                <w:lang w:val="en-US"/>
              </w:rPr>
              <w:t xml:space="preserve"> </w:t>
            </w:r>
            <w:r w:rsidRPr="002E36C9">
              <w:rPr>
                <w:lang w:val="en-US"/>
              </w:rPr>
              <w:t xml:space="preserve">See </w:t>
            </w:r>
            <w:r>
              <w:rPr>
                <w:lang w:val="en-US"/>
              </w:rPr>
              <w:t xml:space="preserve">also </w:t>
            </w:r>
            <w:r w:rsidRPr="002E36C9">
              <w:rPr>
                <w:lang w:val="en-US"/>
              </w:rPr>
              <w:t xml:space="preserve">the CpML definition at </w:t>
            </w:r>
            <w:r>
              <w:rPr>
                <w:lang w:val="en-US"/>
              </w:rPr>
              <w:t xml:space="preserve">ref ID </w:t>
            </w:r>
            <w:r>
              <w:rPr>
                <w:lang w:val="en-US"/>
              </w:rPr>
              <w:fldChar w:fldCharType="begin"/>
            </w:r>
            <w:r>
              <w:rPr>
                <w:lang w:val="en-US"/>
              </w:rPr>
              <w:instrText xml:space="preserve"> REF _Ref456779450 \w \h </w:instrText>
            </w:r>
            <w:r>
              <w:rPr>
                <w:lang w:val="en-US"/>
              </w:rPr>
            </w:r>
            <w:r>
              <w:rPr>
                <w:lang w:val="en-US"/>
              </w:rPr>
              <w:fldChar w:fldCharType="separate"/>
            </w:r>
            <w:r w:rsidR="00D7069B">
              <w:rPr>
                <w:lang w:val="en-US"/>
              </w:rPr>
              <w:t>[3]</w:t>
            </w:r>
            <w:r>
              <w:rPr>
                <w:lang w:val="en-US"/>
              </w:rPr>
              <w:fldChar w:fldCharType="end"/>
            </w:r>
            <w:r>
              <w:rPr>
                <w:lang w:val="en-US"/>
              </w:rPr>
              <w:t>.</w:t>
            </w:r>
          </w:p>
        </w:tc>
      </w:tr>
      <w:tr w:rsidR="004E2A3F" w:rsidRPr="006159E6" w14:paraId="6653C622" w14:textId="77777777" w:rsidTr="00943615">
        <w:trPr>
          <w:trHeight w:val="170"/>
        </w:trPr>
        <w:tc>
          <w:tcPr>
            <w:tcW w:w="2160" w:type="dxa"/>
          </w:tcPr>
          <w:p w14:paraId="7AE5AFAE" w14:textId="77777777" w:rsidR="004E2A3F" w:rsidRPr="006159E6" w:rsidRDefault="004E2A3F" w:rsidP="003F0943">
            <w:pPr>
              <w:pStyle w:val="CellBody"/>
              <w:rPr>
                <w:lang w:val="en-US"/>
              </w:rPr>
            </w:pPr>
            <w:r>
              <w:rPr>
                <w:lang w:val="en-US"/>
              </w:rPr>
              <w:t>IDD</w:t>
            </w:r>
          </w:p>
        </w:tc>
        <w:tc>
          <w:tcPr>
            <w:tcW w:w="7338" w:type="dxa"/>
          </w:tcPr>
          <w:p w14:paraId="5891A42A" w14:textId="77777777" w:rsidR="004E2A3F" w:rsidRPr="006159E6" w:rsidRDefault="004E2A3F" w:rsidP="00DC5E4A">
            <w:pPr>
              <w:pStyle w:val="CellBody"/>
              <w:rPr>
                <w:lang w:val="en-US"/>
              </w:rPr>
            </w:pPr>
            <w:r>
              <w:rPr>
                <w:lang w:val="en-US"/>
              </w:rPr>
              <w:t>Interface Definition Document</w:t>
            </w:r>
          </w:p>
        </w:tc>
      </w:tr>
      <w:tr w:rsidR="003F0943" w:rsidRPr="006159E6" w14:paraId="37E4E45F" w14:textId="77777777" w:rsidTr="00943615">
        <w:trPr>
          <w:trHeight w:val="170"/>
        </w:trPr>
        <w:tc>
          <w:tcPr>
            <w:tcW w:w="2160" w:type="dxa"/>
          </w:tcPr>
          <w:p w14:paraId="36E4EF41" w14:textId="77777777" w:rsidR="003F0943" w:rsidRPr="006159E6" w:rsidRDefault="003F0943" w:rsidP="003F0943">
            <w:pPr>
              <w:pStyle w:val="CellBody"/>
              <w:rPr>
                <w:lang w:val="en-US"/>
              </w:rPr>
            </w:pPr>
            <w:r w:rsidRPr="006159E6">
              <w:rPr>
                <w:lang w:val="en-US"/>
              </w:rPr>
              <w:t>ISDA</w:t>
            </w:r>
          </w:p>
        </w:tc>
        <w:tc>
          <w:tcPr>
            <w:tcW w:w="7338" w:type="dxa"/>
          </w:tcPr>
          <w:p w14:paraId="07BB4F7B" w14:textId="77777777" w:rsidR="003F0943" w:rsidRPr="006159E6" w:rsidRDefault="003F0943" w:rsidP="00DC5E4A">
            <w:pPr>
              <w:pStyle w:val="CellBody"/>
              <w:rPr>
                <w:lang w:val="en-US"/>
              </w:rPr>
            </w:pPr>
            <w:r w:rsidRPr="006159E6">
              <w:rPr>
                <w:lang w:val="en-US"/>
              </w:rPr>
              <w:t>International Swaps and Derivatives Association</w:t>
            </w:r>
          </w:p>
        </w:tc>
      </w:tr>
      <w:tr w:rsidR="0096793E" w:rsidRPr="006159E6" w14:paraId="6E7C068F" w14:textId="77777777" w:rsidTr="00943615">
        <w:trPr>
          <w:trHeight w:val="170"/>
        </w:trPr>
        <w:tc>
          <w:tcPr>
            <w:tcW w:w="2160" w:type="dxa"/>
          </w:tcPr>
          <w:p w14:paraId="6319DD50" w14:textId="77777777" w:rsidR="0096793E" w:rsidRPr="006159E6" w:rsidRDefault="0096793E" w:rsidP="00D02290">
            <w:pPr>
              <w:pStyle w:val="CellBody"/>
              <w:rPr>
                <w:lang w:val="en-US"/>
              </w:rPr>
            </w:pPr>
            <w:r>
              <w:rPr>
                <w:lang w:val="en-US"/>
              </w:rPr>
              <w:t>ISIN</w:t>
            </w:r>
          </w:p>
        </w:tc>
        <w:tc>
          <w:tcPr>
            <w:tcW w:w="7338" w:type="dxa"/>
          </w:tcPr>
          <w:p w14:paraId="724C26DE" w14:textId="77777777" w:rsidR="0096793E" w:rsidRPr="006159E6" w:rsidRDefault="0096793E" w:rsidP="0096793E">
            <w:pPr>
              <w:pStyle w:val="CellBody"/>
              <w:rPr>
                <w:lang w:val="en-US"/>
              </w:rPr>
            </w:pPr>
            <w:r>
              <w:t>International Securities Identification Number, as defined by ISO 6166.</w:t>
            </w:r>
          </w:p>
        </w:tc>
      </w:tr>
      <w:tr w:rsidR="004866BD" w:rsidRPr="006159E6" w14:paraId="0067D25F" w14:textId="77777777" w:rsidTr="00943615">
        <w:trPr>
          <w:trHeight w:val="170"/>
        </w:trPr>
        <w:tc>
          <w:tcPr>
            <w:tcW w:w="2160" w:type="dxa"/>
          </w:tcPr>
          <w:p w14:paraId="27149C27" w14:textId="77777777" w:rsidR="004866BD" w:rsidRPr="006159E6" w:rsidRDefault="004866BD" w:rsidP="007D0576">
            <w:pPr>
              <w:pStyle w:val="CellBody"/>
              <w:rPr>
                <w:lang w:val="en-US"/>
              </w:rPr>
            </w:pPr>
            <w:r w:rsidRPr="006159E6">
              <w:rPr>
                <w:lang w:val="en-US"/>
              </w:rPr>
              <w:t xml:space="preserve">ISO </w:t>
            </w:r>
            <w:r w:rsidR="007D0576">
              <w:rPr>
                <w:lang w:val="en-US"/>
              </w:rPr>
              <w:t>c</w:t>
            </w:r>
            <w:r w:rsidRPr="006159E6">
              <w:rPr>
                <w:lang w:val="en-US"/>
              </w:rPr>
              <w:t>ode</w:t>
            </w:r>
          </w:p>
        </w:tc>
        <w:tc>
          <w:tcPr>
            <w:tcW w:w="7338" w:type="dxa"/>
          </w:tcPr>
          <w:p w14:paraId="5CB755EA" w14:textId="77777777" w:rsidR="004866BD" w:rsidRPr="006159E6" w:rsidRDefault="004866BD" w:rsidP="00D02290">
            <w:pPr>
              <w:pStyle w:val="CellBody"/>
              <w:rPr>
                <w:lang w:val="en-US"/>
              </w:rPr>
            </w:pPr>
            <w:r w:rsidRPr="006159E6">
              <w:rPr>
                <w:lang w:val="en-US"/>
              </w:rPr>
              <w:t>Codes published by the International Organization for Standardization</w:t>
            </w:r>
          </w:p>
        </w:tc>
      </w:tr>
      <w:tr w:rsidR="002F136E" w:rsidRPr="006159E6" w14:paraId="3E400EDE" w14:textId="77777777" w:rsidTr="00943615">
        <w:trPr>
          <w:trHeight w:val="170"/>
        </w:trPr>
        <w:tc>
          <w:tcPr>
            <w:tcW w:w="2160" w:type="dxa"/>
          </w:tcPr>
          <w:p w14:paraId="29FE2A41" w14:textId="772424B9" w:rsidR="002F136E" w:rsidRPr="006159E6" w:rsidRDefault="002F136E" w:rsidP="00150888">
            <w:pPr>
              <w:pStyle w:val="CellBody"/>
              <w:rPr>
                <w:lang w:val="en-US"/>
              </w:rPr>
            </w:pPr>
            <w:r w:rsidRPr="006159E6">
              <w:rPr>
                <w:lang w:val="en-US"/>
              </w:rPr>
              <w:t>LEI</w:t>
            </w:r>
          </w:p>
        </w:tc>
        <w:tc>
          <w:tcPr>
            <w:tcW w:w="7338" w:type="dxa"/>
          </w:tcPr>
          <w:p w14:paraId="16A7CBBF" w14:textId="25DC165D" w:rsidR="002F136E" w:rsidRPr="006159E6" w:rsidRDefault="007D0576" w:rsidP="00B02E87">
            <w:pPr>
              <w:pStyle w:val="CellBody"/>
              <w:rPr>
                <w:lang w:val="en-US"/>
              </w:rPr>
            </w:pPr>
            <w:r w:rsidRPr="007D0576">
              <w:rPr>
                <w:lang w:val="en-US"/>
              </w:rPr>
              <w:t>Legal Entity Identifier</w:t>
            </w:r>
            <w:r w:rsidR="00B02E87">
              <w:rPr>
                <w:lang w:val="en-US"/>
              </w:rPr>
              <w:t xml:space="preserve">. </w:t>
            </w:r>
            <w:r w:rsidR="00B02E87" w:rsidRPr="00B02E87">
              <w:rPr>
                <w:lang w:val="en-US"/>
              </w:rPr>
              <w:t>A</w:t>
            </w:r>
            <w:r w:rsidR="00F77F18">
              <w:rPr>
                <w:lang w:val="en-US"/>
              </w:rPr>
              <w:t>n</w:t>
            </w:r>
            <w:r w:rsidR="00B02E87" w:rsidRPr="00B02E87">
              <w:rPr>
                <w:lang w:val="en-US"/>
              </w:rPr>
              <w:t xml:space="preserve"> </w:t>
            </w:r>
            <w:r w:rsidR="00B02E87">
              <w:rPr>
                <w:lang w:val="en-US"/>
              </w:rPr>
              <w:t xml:space="preserve">LEI </w:t>
            </w:r>
            <w:r w:rsidR="00B02E87" w:rsidRPr="00B02E87">
              <w:rPr>
                <w:lang w:val="en-US"/>
              </w:rPr>
              <w:t>is a unique ID associated with a single corporate entity. Although no common entity ID convention exists in the market today, a range of regulatory initiatives are driving the creation of universal LEI standard for financial markets</w:t>
            </w:r>
            <w:r w:rsidR="00B02E87">
              <w:rPr>
                <w:lang w:val="en-US"/>
              </w:rPr>
              <w:t>.</w:t>
            </w:r>
          </w:p>
        </w:tc>
      </w:tr>
      <w:tr w:rsidR="0033306D" w:rsidRPr="006159E6" w14:paraId="2C9CB4CF" w14:textId="77777777" w:rsidTr="00943615">
        <w:trPr>
          <w:trHeight w:val="170"/>
        </w:trPr>
        <w:tc>
          <w:tcPr>
            <w:tcW w:w="2160" w:type="dxa"/>
          </w:tcPr>
          <w:p w14:paraId="3A872221" w14:textId="77777777" w:rsidR="0033306D" w:rsidRPr="006159E6" w:rsidRDefault="0033306D" w:rsidP="00D02290">
            <w:pPr>
              <w:pStyle w:val="CellBody"/>
              <w:rPr>
                <w:lang w:val="en-US"/>
              </w:rPr>
            </w:pPr>
            <w:r w:rsidRPr="006159E6">
              <w:rPr>
                <w:lang w:val="en-US"/>
              </w:rPr>
              <w:t>MP</w:t>
            </w:r>
          </w:p>
        </w:tc>
        <w:tc>
          <w:tcPr>
            <w:tcW w:w="7338" w:type="dxa"/>
          </w:tcPr>
          <w:p w14:paraId="6D3530C4" w14:textId="77777777" w:rsidR="0033306D" w:rsidRPr="006159E6" w:rsidRDefault="0033306D" w:rsidP="0033306D">
            <w:pPr>
              <w:pStyle w:val="CellBody"/>
              <w:rPr>
                <w:lang w:val="en-US"/>
              </w:rPr>
            </w:pPr>
            <w:r w:rsidRPr="006159E6">
              <w:rPr>
                <w:lang w:val="en-US"/>
              </w:rPr>
              <w:t>Market Participant</w:t>
            </w:r>
          </w:p>
        </w:tc>
      </w:tr>
      <w:tr w:rsidR="00A36AC3" w:rsidRPr="006159E6" w14:paraId="772B50A5" w14:textId="77777777" w:rsidTr="00943615">
        <w:trPr>
          <w:trHeight w:val="170"/>
        </w:trPr>
        <w:tc>
          <w:tcPr>
            <w:tcW w:w="2160" w:type="dxa"/>
          </w:tcPr>
          <w:p w14:paraId="12D1285E" w14:textId="77777777" w:rsidR="00A36AC3" w:rsidRPr="006159E6" w:rsidRDefault="00A36AC3" w:rsidP="00D02290">
            <w:pPr>
              <w:pStyle w:val="CellBody"/>
              <w:rPr>
                <w:lang w:val="en-US"/>
              </w:rPr>
            </w:pPr>
            <w:r>
              <w:rPr>
                <w:lang w:val="en-US"/>
              </w:rPr>
              <w:t>MIC</w:t>
            </w:r>
          </w:p>
        </w:tc>
        <w:tc>
          <w:tcPr>
            <w:tcW w:w="7338" w:type="dxa"/>
          </w:tcPr>
          <w:p w14:paraId="7D065657" w14:textId="77777777" w:rsidR="00A36AC3" w:rsidRPr="006159E6" w:rsidRDefault="00A36AC3" w:rsidP="00A36AC3">
            <w:pPr>
              <w:pStyle w:val="CellBody"/>
              <w:rPr>
                <w:lang w:val="en-US"/>
              </w:rPr>
            </w:pPr>
            <w:r>
              <w:rPr>
                <w:lang w:val="en-US"/>
              </w:rPr>
              <w:t xml:space="preserve">Market Identifier Code, as defined by </w:t>
            </w:r>
            <w:r w:rsidRPr="00A36AC3">
              <w:rPr>
                <w:lang w:val="en-US"/>
              </w:rPr>
              <w:t>ISO 10383</w:t>
            </w:r>
            <w:r>
              <w:rPr>
                <w:lang w:val="en-US"/>
              </w:rPr>
              <w:t xml:space="preserve"> </w:t>
            </w:r>
          </w:p>
        </w:tc>
      </w:tr>
      <w:tr w:rsidR="006F5203" w:rsidRPr="006159E6" w14:paraId="1DA43755" w14:textId="77777777" w:rsidTr="00943615">
        <w:trPr>
          <w:trHeight w:val="170"/>
        </w:trPr>
        <w:tc>
          <w:tcPr>
            <w:tcW w:w="2160" w:type="dxa"/>
          </w:tcPr>
          <w:p w14:paraId="53C1D2AF" w14:textId="77777777" w:rsidR="006F5203" w:rsidRPr="006159E6" w:rsidRDefault="006F5203" w:rsidP="00D02290">
            <w:pPr>
              <w:pStyle w:val="CellBody"/>
              <w:rPr>
                <w:lang w:val="en-US"/>
              </w:rPr>
            </w:pPr>
            <w:r>
              <w:rPr>
                <w:lang w:val="en-US"/>
              </w:rPr>
              <w:t>MiFID</w:t>
            </w:r>
          </w:p>
        </w:tc>
        <w:tc>
          <w:tcPr>
            <w:tcW w:w="7338" w:type="dxa"/>
          </w:tcPr>
          <w:p w14:paraId="4DBC7072" w14:textId="77777777" w:rsidR="006F5203" w:rsidRDefault="006F5203" w:rsidP="00D02290">
            <w:pPr>
              <w:pStyle w:val="CellBody"/>
              <w:rPr>
                <w:lang w:val="en-US"/>
              </w:rPr>
            </w:pPr>
            <w:r w:rsidRPr="006F5203">
              <w:rPr>
                <w:lang w:val="en-US"/>
              </w:rPr>
              <w:t xml:space="preserve">Markets in Financial Instruments Directive (Directive 2004/39/EC). </w:t>
            </w:r>
          </w:p>
          <w:p w14:paraId="51329C55" w14:textId="77777777" w:rsidR="006F5203" w:rsidRPr="006159E6" w:rsidRDefault="006F5203" w:rsidP="006F5203">
            <w:pPr>
              <w:pStyle w:val="CellBody"/>
              <w:rPr>
                <w:lang w:val="en-US"/>
              </w:rPr>
            </w:pPr>
            <w:r>
              <w:rPr>
                <w:lang w:val="en-US"/>
              </w:rPr>
              <w:t xml:space="preserve">The MiFID directive </w:t>
            </w:r>
            <w:r w:rsidRPr="006F5203">
              <w:rPr>
                <w:lang w:val="en-US"/>
              </w:rPr>
              <w:t>replaced the Investment Services Directive (ISD) adopted in 1993. MiFID was adopted in April 2004 and came into force in November 2007. Its aim is to improve the competitiveness of EU financial markets by creating a single market for investment services and activities, and ensuring a high degree of harmonised protection for investors in financial instruments, such as shares, bonds, derivatives and various structured products.</w:t>
            </w:r>
          </w:p>
        </w:tc>
      </w:tr>
      <w:tr w:rsidR="008D738F" w:rsidRPr="006159E6" w14:paraId="66DAAA5F" w14:textId="77777777" w:rsidTr="00943615">
        <w:trPr>
          <w:trHeight w:val="170"/>
        </w:trPr>
        <w:tc>
          <w:tcPr>
            <w:tcW w:w="2160" w:type="dxa"/>
          </w:tcPr>
          <w:p w14:paraId="3FEB722C" w14:textId="77777777" w:rsidR="008D738F" w:rsidRPr="006159E6" w:rsidRDefault="008D738F" w:rsidP="00D02290">
            <w:pPr>
              <w:pStyle w:val="CellBody"/>
              <w:rPr>
                <w:lang w:val="en-US"/>
              </w:rPr>
            </w:pPr>
            <w:r w:rsidRPr="006159E6">
              <w:rPr>
                <w:lang w:val="en-US"/>
              </w:rPr>
              <w:t>MTF</w:t>
            </w:r>
          </w:p>
        </w:tc>
        <w:tc>
          <w:tcPr>
            <w:tcW w:w="7338" w:type="dxa"/>
          </w:tcPr>
          <w:p w14:paraId="4687E7F6" w14:textId="77777777" w:rsidR="008D738F" w:rsidRPr="006159E6" w:rsidRDefault="008D738F" w:rsidP="00D02290">
            <w:pPr>
              <w:pStyle w:val="CellBody"/>
              <w:rPr>
                <w:lang w:val="en-US"/>
              </w:rPr>
            </w:pPr>
            <w:r w:rsidRPr="006159E6">
              <w:rPr>
                <w:lang w:val="en-US"/>
              </w:rPr>
              <w:t>Multilateral Trading Facility</w:t>
            </w:r>
          </w:p>
        </w:tc>
      </w:tr>
      <w:tr w:rsidR="004866BD" w:rsidRPr="006159E6" w14:paraId="3C58F4E3" w14:textId="77777777" w:rsidTr="00943615">
        <w:trPr>
          <w:trHeight w:val="170"/>
        </w:trPr>
        <w:tc>
          <w:tcPr>
            <w:tcW w:w="2160" w:type="dxa"/>
          </w:tcPr>
          <w:p w14:paraId="6DC6EED4" w14:textId="77777777" w:rsidR="004866BD" w:rsidRPr="006159E6" w:rsidRDefault="004866BD" w:rsidP="00D02290">
            <w:pPr>
              <w:pStyle w:val="CellBody"/>
              <w:rPr>
                <w:lang w:val="en-US"/>
              </w:rPr>
            </w:pPr>
            <w:r w:rsidRPr="006159E6">
              <w:rPr>
                <w:lang w:val="en-US"/>
              </w:rPr>
              <w:t>Trade Confirmation</w:t>
            </w:r>
          </w:p>
        </w:tc>
        <w:tc>
          <w:tcPr>
            <w:tcW w:w="7338" w:type="dxa"/>
          </w:tcPr>
          <w:p w14:paraId="03C51F93" w14:textId="77777777" w:rsidR="004866BD" w:rsidRPr="006159E6" w:rsidRDefault="004866BD" w:rsidP="00D02290">
            <w:pPr>
              <w:pStyle w:val="CellBody"/>
              <w:rPr>
                <w:lang w:val="en-US"/>
              </w:rPr>
            </w:pPr>
            <w:r w:rsidRPr="006159E6">
              <w:rPr>
                <w:lang w:val="en-US"/>
              </w:rPr>
              <w:t>A legal document describing all the material terms of a trade. It often refers to a Master</w:t>
            </w:r>
            <w:r w:rsidR="002F136E" w:rsidRPr="006159E6">
              <w:rPr>
                <w:lang w:val="en-US"/>
              </w:rPr>
              <w:t xml:space="preserve"> Agreement</w:t>
            </w:r>
            <w:r w:rsidRPr="006159E6">
              <w:rPr>
                <w:lang w:val="en-US"/>
              </w:rPr>
              <w:t xml:space="preserve"> or other Agreement in place between both parties or contains some legal terms.</w:t>
            </w:r>
          </w:p>
        </w:tc>
      </w:tr>
      <w:tr w:rsidR="0033306D" w:rsidRPr="006159E6" w14:paraId="4AEF60AA" w14:textId="77777777" w:rsidTr="00943615">
        <w:trPr>
          <w:trHeight w:val="170"/>
        </w:trPr>
        <w:tc>
          <w:tcPr>
            <w:tcW w:w="2160" w:type="dxa"/>
          </w:tcPr>
          <w:p w14:paraId="3BB781EE" w14:textId="77777777" w:rsidR="0033306D" w:rsidRPr="006159E6" w:rsidRDefault="0033306D" w:rsidP="00D02290">
            <w:pPr>
              <w:pStyle w:val="CellBody"/>
              <w:rPr>
                <w:lang w:val="en-US"/>
              </w:rPr>
            </w:pPr>
            <w:r w:rsidRPr="006159E6">
              <w:rPr>
                <w:lang w:val="en-US"/>
              </w:rPr>
              <w:t>OMP</w:t>
            </w:r>
          </w:p>
        </w:tc>
        <w:tc>
          <w:tcPr>
            <w:tcW w:w="7338" w:type="dxa"/>
          </w:tcPr>
          <w:p w14:paraId="0A005CA8" w14:textId="77777777" w:rsidR="0033306D" w:rsidRPr="006159E6" w:rsidRDefault="0033306D" w:rsidP="0033306D">
            <w:pPr>
              <w:pStyle w:val="CellBody"/>
              <w:rPr>
                <w:lang w:val="en-US"/>
              </w:rPr>
            </w:pPr>
            <w:r w:rsidRPr="006159E6">
              <w:rPr>
                <w:lang w:val="en-US"/>
              </w:rPr>
              <w:t>Organised Market Place (REMIT terminology)</w:t>
            </w:r>
          </w:p>
        </w:tc>
      </w:tr>
      <w:tr w:rsidR="004866BD" w:rsidRPr="006159E6" w14:paraId="5EF590AF" w14:textId="77777777" w:rsidTr="00943615">
        <w:trPr>
          <w:trHeight w:val="170"/>
        </w:trPr>
        <w:tc>
          <w:tcPr>
            <w:tcW w:w="2160" w:type="dxa"/>
          </w:tcPr>
          <w:p w14:paraId="5C5C261C" w14:textId="77777777" w:rsidR="004866BD" w:rsidRPr="006159E6" w:rsidRDefault="004866BD" w:rsidP="00D02290">
            <w:pPr>
              <w:pStyle w:val="CellBody"/>
              <w:rPr>
                <w:lang w:val="en-US"/>
              </w:rPr>
            </w:pPr>
            <w:r w:rsidRPr="006159E6">
              <w:rPr>
                <w:lang w:val="en-US"/>
              </w:rPr>
              <w:t>Party code</w:t>
            </w:r>
          </w:p>
        </w:tc>
        <w:tc>
          <w:tcPr>
            <w:tcW w:w="7338" w:type="dxa"/>
          </w:tcPr>
          <w:p w14:paraId="562EDD88" w14:textId="77777777" w:rsidR="004866BD" w:rsidRPr="006159E6" w:rsidRDefault="004C2773" w:rsidP="00172247">
            <w:pPr>
              <w:pStyle w:val="CellBody"/>
              <w:rPr>
                <w:lang w:val="en-US"/>
              </w:rPr>
            </w:pPr>
            <w:r>
              <w:rPr>
                <w:lang w:val="en-US"/>
              </w:rPr>
              <w:t>Code used to identify the legal entity that is a party to the transaction being described</w:t>
            </w:r>
            <w:r w:rsidR="007303D1">
              <w:rPr>
                <w:lang w:val="en-US"/>
              </w:rPr>
              <w:t>, that is, the buyer</w:t>
            </w:r>
            <w:r w:rsidR="00172247">
              <w:rPr>
                <w:lang w:val="en-US"/>
              </w:rPr>
              <w:t xml:space="preserve">, </w:t>
            </w:r>
            <w:r w:rsidR="007303D1">
              <w:rPr>
                <w:lang w:val="en-US"/>
              </w:rPr>
              <w:t>the seller</w:t>
            </w:r>
            <w:r w:rsidR="00172247">
              <w:rPr>
                <w:lang w:val="en-US"/>
              </w:rPr>
              <w:t xml:space="preserve"> and/or other agent</w:t>
            </w:r>
            <w:r w:rsidR="007303D1">
              <w:rPr>
                <w:lang w:val="en-US"/>
              </w:rPr>
              <w:t>.</w:t>
            </w:r>
          </w:p>
        </w:tc>
      </w:tr>
      <w:tr w:rsidR="00A00E67" w:rsidRPr="006159E6" w14:paraId="4AA64662" w14:textId="77777777" w:rsidTr="00943615">
        <w:trPr>
          <w:trHeight w:val="170"/>
        </w:trPr>
        <w:tc>
          <w:tcPr>
            <w:tcW w:w="2160" w:type="dxa"/>
          </w:tcPr>
          <w:p w14:paraId="0DBC6118" w14:textId="77777777" w:rsidR="00A00E67" w:rsidRPr="006159E6" w:rsidRDefault="00A00E67" w:rsidP="00B67DAB">
            <w:pPr>
              <w:pStyle w:val="CellBody"/>
              <w:rPr>
                <w:lang w:val="en-US"/>
              </w:rPr>
            </w:pPr>
            <w:r w:rsidRPr="006159E6">
              <w:rPr>
                <w:lang w:val="en-US"/>
              </w:rPr>
              <w:t>REMIT</w:t>
            </w:r>
          </w:p>
        </w:tc>
        <w:tc>
          <w:tcPr>
            <w:tcW w:w="7338" w:type="dxa"/>
          </w:tcPr>
          <w:p w14:paraId="0EE58F31" w14:textId="77777777" w:rsidR="00A00E67" w:rsidRPr="005979BD" w:rsidRDefault="008B6CBC" w:rsidP="005979BD">
            <w:pPr>
              <w:pStyle w:val="CellBody"/>
            </w:pPr>
            <w:r w:rsidRPr="005979BD">
              <w:t>Regulation on Wholesale Energy Market Integrity and Transparency, EU Regulation No. 1227/2011</w:t>
            </w:r>
            <w:r w:rsidR="005979BD" w:rsidRPr="005979BD">
              <w:t>.</w:t>
            </w:r>
          </w:p>
          <w:p w14:paraId="17B30A7E" w14:textId="77777777" w:rsidR="005979BD" w:rsidRPr="005979BD" w:rsidRDefault="005979BD" w:rsidP="005979BD">
            <w:pPr>
              <w:pStyle w:val="CellBody"/>
            </w:pPr>
            <w:r w:rsidRPr="005979BD">
              <w:t>REMIT is designed to increase the transparency and stability of the European energy markets while combating insider trading and market manipulation.</w:t>
            </w:r>
          </w:p>
        </w:tc>
      </w:tr>
      <w:tr w:rsidR="006500CD" w:rsidRPr="006159E6" w14:paraId="4A8D98CF" w14:textId="77777777" w:rsidTr="00943615">
        <w:trPr>
          <w:trHeight w:val="170"/>
        </w:trPr>
        <w:tc>
          <w:tcPr>
            <w:tcW w:w="2160" w:type="dxa"/>
          </w:tcPr>
          <w:p w14:paraId="67E709CC" w14:textId="77777777" w:rsidR="006500CD" w:rsidRDefault="006500CD" w:rsidP="008B54D0">
            <w:pPr>
              <w:pStyle w:val="CellBody"/>
              <w:rPr>
                <w:lang w:val="en-US"/>
              </w:rPr>
            </w:pPr>
            <w:r>
              <w:rPr>
                <w:lang w:val="en-US"/>
              </w:rPr>
              <w:t>RSS</w:t>
            </w:r>
          </w:p>
        </w:tc>
        <w:tc>
          <w:tcPr>
            <w:tcW w:w="7338" w:type="dxa"/>
          </w:tcPr>
          <w:p w14:paraId="256FBC0A" w14:textId="77777777" w:rsidR="006500CD" w:rsidRDefault="006500CD" w:rsidP="00DF67E1">
            <w:pPr>
              <w:pStyle w:val="CellBody"/>
              <w:rPr>
                <w:lang w:val="en-US"/>
              </w:rPr>
            </w:pPr>
            <w:r>
              <w:rPr>
                <w:lang w:val="en-US"/>
              </w:rPr>
              <w:t>Rel</w:t>
            </w:r>
            <w:r w:rsidR="00DF67E1">
              <w:rPr>
                <w:lang w:val="en-US"/>
              </w:rPr>
              <w:t>e</w:t>
            </w:r>
            <w:r w:rsidR="005B7DC8">
              <w:rPr>
                <w:lang w:val="en-US"/>
              </w:rPr>
              <w:t xml:space="preserve">vant </w:t>
            </w:r>
            <w:r>
              <w:rPr>
                <w:lang w:val="en-US"/>
              </w:rPr>
              <w:t>Standard Specification</w:t>
            </w:r>
            <w:r w:rsidR="00FA7E19">
              <w:rPr>
                <w:lang w:val="en-US"/>
              </w:rPr>
              <w:t>, a SCoTa term.</w:t>
            </w:r>
          </w:p>
        </w:tc>
      </w:tr>
      <w:tr w:rsidR="00FA7E19" w:rsidRPr="006159E6" w14:paraId="55920CB2" w14:textId="77777777" w:rsidTr="00943615">
        <w:trPr>
          <w:trHeight w:val="170"/>
        </w:trPr>
        <w:tc>
          <w:tcPr>
            <w:tcW w:w="2160" w:type="dxa"/>
          </w:tcPr>
          <w:p w14:paraId="352C1A7C" w14:textId="77777777" w:rsidR="00FA7E19" w:rsidRDefault="00FA7E19" w:rsidP="008B54D0">
            <w:pPr>
              <w:pStyle w:val="CellBody"/>
              <w:rPr>
                <w:lang w:val="en-US"/>
              </w:rPr>
            </w:pPr>
            <w:r>
              <w:rPr>
                <w:lang w:val="en-US"/>
              </w:rPr>
              <w:t>SCoTa</w:t>
            </w:r>
          </w:p>
        </w:tc>
        <w:tc>
          <w:tcPr>
            <w:tcW w:w="7338" w:type="dxa"/>
          </w:tcPr>
          <w:p w14:paraId="7800E65A" w14:textId="77777777" w:rsidR="00FA7E19" w:rsidRDefault="00FA7E19" w:rsidP="008B54D0">
            <w:pPr>
              <w:pStyle w:val="CellBody"/>
              <w:rPr>
                <w:lang w:val="en-US"/>
              </w:rPr>
            </w:pPr>
            <w:r>
              <w:rPr>
                <w:lang w:val="en-US"/>
              </w:rPr>
              <w:t>Standard Coal Trading Agreement</w:t>
            </w:r>
          </w:p>
        </w:tc>
      </w:tr>
      <w:tr w:rsidR="00967D5C" w:rsidRPr="006159E6" w14:paraId="1B8B10DA" w14:textId="77777777" w:rsidTr="00943615">
        <w:trPr>
          <w:trHeight w:val="170"/>
        </w:trPr>
        <w:tc>
          <w:tcPr>
            <w:tcW w:w="2160" w:type="dxa"/>
          </w:tcPr>
          <w:p w14:paraId="5EFDE832" w14:textId="77777777" w:rsidR="00967D5C" w:rsidRPr="006159E6" w:rsidRDefault="00967D5C" w:rsidP="008B54D0">
            <w:pPr>
              <w:pStyle w:val="CellBody"/>
              <w:rPr>
                <w:lang w:val="en-US"/>
              </w:rPr>
            </w:pPr>
            <w:r>
              <w:rPr>
                <w:lang w:val="en-US"/>
              </w:rPr>
              <w:t>SDR</w:t>
            </w:r>
          </w:p>
        </w:tc>
        <w:tc>
          <w:tcPr>
            <w:tcW w:w="7338" w:type="dxa"/>
          </w:tcPr>
          <w:p w14:paraId="4DC1B6B5" w14:textId="77777777" w:rsidR="00967D5C" w:rsidRPr="006159E6" w:rsidRDefault="00967D5C" w:rsidP="008B54D0">
            <w:pPr>
              <w:pStyle w:val="CellBody"/>
              <w:rPr>
                <w:lang w:val="en-US"/>
              </w:rPr>
            </w:pPr>
            <w:r>
              <w:rPr>
                <w:lang w:val="en-US"/>
              </w:rPr>
              <w:t>Swap Data Repository</w:t>
            </w:r>
          </w:p>
        </w:tc>
      </w:tr>
      <w:tr w:rsidR="00340CF0" w:rsidRPr="006159E6" w14:paraId="73C73F51" w14:textId="77777777" w:rsidTr="00943615">
        <w:trPr>
          <w:trHeight w:val="170"/>
        </w:trPr>
        <w:tc>
          <w:tcPr>
            <w:tcW w:w="2160" w:type="dxa"/>
          </w:tcPr>
          <w:p w14:paraId="41123F88" w14:textId="77777777" w:rsidR="00340CF0" w:rsidRDefault="00340CF0" w:rsidP="00B67DAB">
            <w:pPr>
              <w:pStyle w:val="CellBody"/>
              <w:rPr>
                <w:lang w:val="en-US"/>
              </w:rPr>
            </w:pPr>
            <w:r>
              <w:rPr>
                <w:lang w:val="en-US"/>
              </w:rPr>
              <w:t>SEC</w:t>
            </w:r>
          </w:p>
        </w:tc>
        <w:tc>
          <w:tcPr>
            <w:tcW w:w="7338" w:type="dxa"/>
          </w:tcPr>
          <w:p w14:paraId="741C110E" w14:textId="77777777" w:rsidR="00340CF0" w:rsidRDefault="00340CF0" w:rsidP="00B67DAB">
            <w:pPr>
              <w:pStyle w:val="CellBody"/>
              <w:rPr>
                <w:lang w:val="en-US"/>
              </w:rPr>
            </w:pPr>
            <w:r>
              <w:rPr>
                <w:lang w:val="en-US"/>
              </w:rPr>
              <w:t>U.S. Securities and Exchange Commission</w:t>
            </w:r>
          </w:p>
        </w:tc>
      </w:tr>
      <w:tr w:rsidR="00180B3A" w:rsidRPr="006159E6" w14:paraId="58CFFBD7" w14:textId="77777777" w:rsidTr="00943615">
        <w:trPr>
          <w:trHeight w:val="170"/>
        </w:trPr>
        <w:tc>
          <w:tcPr>
            <w:tcW w:w="2160" w:type="dxa"/>
          </w:tcPr>
          <w:p w14:paraId="3DD502BB" w14:textId="77777777" w:rsidR="00180B3A" w:rsidRDefault="00180B3A" w:rsidP="00B67DAB">
            <w:pPr>
              <w:pStyle w:val="CellBody"/>
              <w:rPr>
                <w:lang w:val="en-US"/>
              </w:rPr>
            </w:pPr>
            <w:r>
              <w:rPr>
                <w:lang w:val="en-US"/>
              </w:rPr>
              <w:t>SEF</w:t>
            </w:r>
          </w:p>
        </w:tc>
        <w:tc>
          <w:tcPr>
            <w:tcW w:w="7338" w:type="dxa"/>
          </w:tcPr>
          <w:p w14:paraId="2FD6A6F6" w14:textId="77777777" w:rsidR="00180B3A" w:rsidRDefault="00180B3A" w:rsidP="00B67DAB">
            <w:pPr>
              <w:pStyle w:val="CellBody"/>
              <w:rPr>
                <w:lang w:val="en-US"/>
              </w:rPr>
            </w:pPr>
            <w:r>
              <w:rPr>
                <w:lang w:val="en-US"/>
              </w:rPr>
              <w:t>Swap Execution Facility</w:t>
            </w:r>
          </w:p>
        </w:tc>
      </w:tr>
      <w:tr w:rsidR="00943615" w:rsidRPr="006159E6" w14:paraId="40BA944A" w14:textId="77777777" w:rsidTr="00943615">
        <w:trPr>
          <w:trHeight w:val="170"/>
        </w:trPr>
        <w:tc>
          <w:tcPr>
            <w:tcW w:w="2160" w:type="dxa"/>
          </w:tcPr>
          <w:p w14:paraId="3DFD4418" w14:textId="77777777" w:rsidR="00943615" w:rsidRPr="006159E6" w:rsidRDefault="00943615" w:rsidP="00B67DAB">
            <w:pPr>
              <w:pStyle w:val="CellBody"/>
              <w:rPr>
                <w:lang w:val="en-US"/>
              </w:rPr>
            </w:pPr>
            <w:r>
              <w:rPr>
                <w:lang w:val="en-US"/>
              </w:rPr>
              <w:lastRenderedPageBreak/>
              <w:t>UCITS</w:t>
            </w:r>
          </w:p>
        </w:tc>
        <w:tc>
          <w:tcPr>
            <w:tcW w:w="7338" w:type="dxa"/>
          </w:tcPr>
          <w:p w14:paraId="382A1028" w14:textId="77777777" w:rsidR="00943615" w:rsidRPr="006159E6" w:rsidRDefault="00943615" w:rsidP="00943615">
            <w:pPr>
              <w:pStyle w:val="CellBody"/>
              <w:rPr>
                <w:lang w:val="en-US"/>
              </w:rPr>
            </w:pPr>
            <w:r w:rsidRPr="00943615">
              <w:rPr>
                <w:lang w:val="en-US"/>
              </w:rPr>
              <w:t>Undertakings for Collective Investment in Transferable Securities</w:t>
            </w:r>
            <w:r>
              <w:rPr>
                <w:lang w:val="en-US"/>
              </w:rPr>
              <w:t>,</w:t>
            </w:r>
            <w:r w:rsidRPr="00943615">
              <w:rPr>
                <w:lang w:val="en-US"/>
              </w:rPr>
              <w:t xml:space="preserve"> Directive 2009/65/EC</w:t>
            </w:r>
          </w:p>
        </w:tc>
      </w:tr>
      <w:tr w:rsidR="005D0B5C" w:rsidRPr="006159E6" w14:paraId="33C5C71E" w14:textId="77777777" w:rsidTr="00943615">
        <w:trPr>
          <w:trHeight w:val="170"/>
        </w:trPr>
        <w:tc>
          <w:tcPr>
            <w:tcW w:w="2160" w:type="dxa"/>
          </w:tcPr>
          <w:p w14:paraId="50D7B8D8" w14:textId="77777777" w:rsidR="005D0B5C" w:rsidRPr="006159E6" w:rsidRDefault="005D0B5C" w:rsidP="00B67DAB">
            <w:pPr>
              <w:pStyle w:val="CellBody"/>
              <w:rPr>
                <w:lang w:val="en-US"/>
              </w:rPr>
            </w:pPr>
            <w:r w:rsidRPr="006159E6">
              <w:rPr>
                <w:lang w:val="en-US"/>
              </w:rPr>
              <w:t>UoM</w:t>
            </w:r>
          </w:p>
        </w:tc>
        <w:tc>
          <w:tcPr>
            <w:tcW w:w="7338" w:type="dxa"/>
          </w:tcPr>
          <w:p w14:paraId="7EDB07C3" w14:textId="77777777" w:rsidR="005D0B5C" w:rsidRPr="006159E6" w:rsidRDefault="005D0B5C" w:rsidP="00B67DAB">
            <w:pPr>
              <w:pStyle w:val="CellBody"/>
              <w:rPr>
                <w:lang w:val="en-US"/>
              </w:rPr>
            </w:pPr>
            <w:r w:rsidRPr="006159E6">
              <w:rPr>
                <w:lang w:val="en-US"/>
              </w:rPr>
              <w:t>unit of measure</w:t>
            </w:r>
          </w:p>
        </w:tc>
      </w:tr>
      <w:tr w:rsidR="004866BD" w:rsidRPr="006159E6" w14:paraId="7A7C8020" w14:textId="77777777" w:rsidTr="00943615">
        <w:trPr>
          <w:trHeight w:val="170"/>
        </w:trPr>
        <w:tc>
          <w:tcPr>
            <w:tcW w:w="2160" w:type="dxa"/>
          </w:tcPr>
          <w:p w14:paraId="4574865E" w14:textId="77777777" w:rsidR="004866BD" w:rsidRPr="006159E6" w:rsidRDefault="004866BD" w:rsidP="00D02290">
            <w:pPr>
              <w:pStyle w:val="CellBody"/>
              <w:rPr>
                <w:lang w:val="en-US"/>
              </w:rPr>
            </w:pPr>
            <w:r w:rsidRPr="006159E6">
              <w:rPr>
                <w:lang w:val="en-US"/>
              </w:rPr>
              <w:t>UTC</w:t>
            </w:r>
          </w:p>
        </w:tc>
        <w:tc>
          <w:tcPr>
            <w:tcW w:w="7338" w:type="dxa"/>
          </w:tcPr>
          <w:p w14:paraId="22538E08" w14:textId="77777777" w:rsidR="004866BD" w:rsidRPr="006159E6" w:rsidRDefault="004866BD" w:rsidP="00D02290">
            <w:pPr>
              <w:pStyle w:val="CellBody"/>
              <w:rPr>
                <w:lang w:val="en-US"/>
              </w:rPr>
            </w:pPr>
            <w:r w:rsidRPr="006159E6">
              <w:rPr>
                <w:lang w:val="en-US"/>
              </w:rPr>
              <w:t>Coordinated Universal Time. Previously referred to as GMT or Z (Zulu time).</w:t>
            </w:r>
          </w:p>
        </w:tc>
      </w:tr>
      <w:tr w:rsidR="00A27193" w:rsidRPr="006159E6" w14:paraId="6EAB5927" w14:textId="77777777" w:rsidTr="00943615">
        <w:trPr>
          <w:trHeight w:val="170"/>
        </w:trPr>
        <w:tc>
          <w:tcPr>
            <w:tcW w:w="2160" w:type="dxa"/>
          </w:tcPr>
          <w:p w14:paraId="154C46CF" w14:textId="77777777" w:rsidR="00A27193" w:rsidRPr="006159E6" w:rsidRDefault="00A27193" w:rsidP="00D02290">
            <w:pPr>
              <w:pStyle w:val="CellBody"/>
              <w:rPr>
                <w:lang w:val="en-US"/>
              </w:rPr>
            </w:pPr>
            <w:r>
              <w:rPr>
                <w:lang w:val="en-US"/>
              </w:rPr>
              <w:t>UTI</w:t>
            </w:r>
          </w:p>
        </w:tc>
        <w:tc>
          <w:tcPr>
            <w:tcW w:w="7338" w:type="dxa"/>
          </w:tcPr>
          <w:p w14:paraId="2A453E5B" w14:textId="77777777" w:rsidR="00A27193" w:rsidRDefault="00A27193" w:rsidP="00D02290">
            <w:pPr>
              <w:pStyle w:val="CellBody"/>
              <w:rPr>
                <w:lang w:val="en-US"/>
              </w:rPr>
            </w:pPr>
            <w:r w:rsidRPr="00A27193">
              <w:rPr>
                <w:lang w:val="en-US"/>
              </w:rPr>
              <w:t>Unique Trade Identifier</w:t>
            </w:r>
            <w:r>
              <w:rPr>
                <w:lang w:val="en-US"/>
              </w:rPr>
              <w:t>.</w:t>
            </w:r>
            <w:r w:rsidRPr="00A27193">
              <w:rPr>
                <w:lang w:val="en-US"/>
              </w:rPr>
              <w:t xml:space="preserve"> </w:t>
            </w:r>
          </w:p>
          <w:p w14:paraId="3D75E3A7" w14:textId="77777777" w:rsidR="00A27193" w:rsidRPr="006159E6" w:rsidRDefault="00A27193" w:rsidP="00A27193">
            <w:pPr>
              <w:pStyle w:val="CellBody"/>
              <w:rPr>
                <w:lang w:val="en-US"/>
              </w:rPr>
            </w:pPr>
            <w:r>
              <w:rPr>
                <w:lang w:val="en-US"/>
              </w:rPr>
              <w:t xml:space="preserve">A </w:t>
            </w:r>
            <w:r w:rsidRPr="00A27193">
              <w:rPr>
                <w:lang w:val="en-US"/>
              </w:rPr>
              <w:t xml:space="preserve">UTI is an identifier used to uniquely identify </w:t>
            </w:r>
            <w:r>
              <w:rPr>
                <w:lang w:val="en-US"/>
              </w:rPr>
              <w:t xml:space="preserve">the </w:t>
            </w:r>
            <w:r w:rsidRPr="00A27193">
              <w:rPr>
                <w:lang w:val="en-US"/>
              </w:rPr>
              <w:t>report of an transaction (trade or order) eligible for reporting under one or more applicable regulatory regimes.</w:t>
            </w:r>
          </w:p>
        </w:tc>
      </w:tr>
      <w:tr w:rsidR="004866BD" w:rsidRPr="006159E6" w14:paraId="5C986599" w14:textId="77777777" w:rsidTr="00943615">
        <w:trPr>
          <w:trHeight w:val="170"/>
        </w:trPr>
        <w:tc>
          <w:tcPr>
            <w:tcW w:w="2160" w:type="dxa"/>
          </w:tcPr>
          <w:p w14:paraId="3E88250E" w14:textId="77777777" w:rsidR="004866BD" w:rsidRPr="006159E6" w:rsidRDefault="004866BD" w:rsidP="00D02290">
            <w:pPr>
              <w:pStyle w:val="CellBody"/>
              <w:rPr>
                <w:lang w:val="en-US"/>
              </w:rPr>
            </w:pPr>
            <w:r w:rsidRPr="006159E6">
              <w:rPr>
                <w:lang w:val="en-US"/>
              </w:rPr>
              <w:t>XML</w:t>
            </w:r>
          </w:p>
        </w:tc>
        <w:tc>
          <w:tcPr>
            <w:tcW w:w="7338" w:type="dxa"/>
          </w:tcPr>
          <w:p w14:paraId="0802558B" w14:textId="77777777" w:rsidR="004866BD" w:rsidRPr="006159E6" w:rsidRDefault="004866BD" w:rsidP="00D02290">
            <w:pPr>
              <w:pStyle w:val="CellBody"/>
              <w:rPr>
                <w:lang w:val="en-US"/>
              </w:rPr>
            </w:pPr>
            <w:r w:rsidRPr="006159E6">
              <w:rPr>
                <w:lang w:val="en-US"/>
              </w:rPr>
              <w:t>eXtensible Markup Language</w:t>
            </w:r>
          </w:p>
        </w:tc>
      </w:tr>
    </w:tbl>
    <w:p w14:paraId="5D7E8FF2" w14:textId="4C78F8B0" w:rsidR="00B51F00" w:rsidRPr="00416F9E" w:rsidRDefault="00416F9E" w:rsidP="00416F9E">
      <w:pPr>
        <w:pStyle w:val="1Appendix"/>
      </w:pPr>
      <w:r>
        <w:lastRenderedPageBreak/>
        <w:t>Vanilla and Complex Products</w:t>
      </w:r>
    </w:p>
    <w:p w14:paraId="5B65304C" w14:textId="77777777" w:rsidR="001A2E8D" w:rsidRPr="006159E6" w:rsidRDefault="001A2E8D" w:rsidP="00507F61">
      <w:pPr>
        <w:rPr>
          <w:lang w:val="en-US"/>
        </w:rPr>
      </w:pPr>
      <w:r w:rsidRPr="006159E6">
        <w:rPr>
          <w:lang w:val="en-US"/>
        </w:rPr>
        <w:t xml:space="preserve">The </w:t>
      </w:r>
      <w:r w:rsidR="007D0576">
        <w:rPr>
          <w:lang w:val="en-US"/>
        </w:rPr>
        <w:t xml:space="preserve">‘TradeConfirmation’ </w:t>
      </w:r>
      <w:r w:rsidRPr="006159E6">
        <w:rPr>
          <w:lang w:val="en-US"/>
        </w:rPr>
        <w:t xml:space="preserve">and </w:t>
      </w:r>
      <w:r w:rsidR="007D0576">
        <w:rPr>
          <w:lang w:val="en-US"/>
        </w:rPr>
        <w:t>‘BrokerConfirmation’ sections allow to define</w:t>
      </w:r>
      <w:r w:rsidRPr="006159E6">
        <w:rPr>
          <w:lang w:val="en-US"/>
        </w:rPr>
        <w:t xml:space="preserve"> standard (or </w:t>
      </w:r>
      <w:r w:rsidRPr="007D0576">
        <w:rPr>
          <w:i/>
          <w:lang w:val="en-US"/>
        </w:rPr>
        <w:t>vanilla</w:t>
      </w:r>
      <w:r w:rsidRPr="006159E6">
        <w:rPr>
          <w:lang w:val="en-US"/>
        </w:rPr>
        <w:t xml:space="preserve">) and </w:t>
      </w:r>
      <w:r w:rsidRPr="007D0576">
        <w:rPr>
          <w:i/>
          <w:lang w:val="en-US"/>
        </w:rPr>
        <w:t>complex</w:t>
      </w:r>
      <w:r w:rsidRPr="006159E6">
        <w:rPr>
          <w:lang w:val="en-US"/>
        </w:rPr>
        <w:t xml:space="preserve"> financial products. These two </w:t>
      </w:r>
      <w:r w:rsidR="00117C16" w:rsidRPr="006159E6">
        <w:rPr>
          <w:lang w:val="en-US"/>
        </w:rPr>
        <w:t>categories</w:t>
      </w:r>
      <w:r w:rsidRPr="006159E6">
        <w:rPr>
          <w:lang w:val="en-US"/>
        </w:rPr>
        <w:t xml:space="preserve"> of </w:t>
      </w:r>
      <w:r w:rsidR="0000249A">
        <w:rPr>
          <w:lang w:val="en-US"/>
        </w:rPr>
        <w:t xml:space="preserve">trades </w:t>
      </w:r>
      <w:r w:rsidRPr="006159E6">
        <w:rPr>
          <w:lang w:val="en-US"/>
        </w:rPr>
        <w:t>are defined as follows:</w:t>
      </w:r>
    </w:p>
    <w:p w14:paraId="53FAB757" w14:textId="77777777" w:rsidR="00306C82" w:rsidRDefault="001A2E8D" w:rsidP="00BD54E4">
      <w:pPr>
        <w:numPr>
          <w:ilvl w:val="0"/>
          <w:numId w:val="22"/>
        </w:numPr>
        <w:ind w:left="426"/>
        <w:rPr>
          <w:lang w:val="en-US"/>
        </w:rPr>
      </w:pPr>
      <w:r w:rsidRPr="007D0576">
        <w:rPr>
          <w:i/>
          <w:lang w:val="en-US"/>
        </w:rPr>
        <w:t>Vanilla</w:t>
      </w:r>
      <w:r w:rsidRPr="006159E6">
        <w:rPr>
          <w:lang w:val="en-US"/>
        </w:rPr>
        <w:t xml:space="preserve"> </w:t>
      </w:r>
      <w:r w:rsidR="0000249A">
        <w:rPr>
          <w:lang w:val="en-US"/>
        </w:rPr>
        <w:t xml:space="preserve">trades </w:t>
      </w:r>
      <w:r w:rsidRPr="006159E6">
        <w:rPr>
          <w:lang w:val="en-US"/>
        </w:rPr>
        <w:t>have explicitly confirmed pricing terms</w:t>
      </w:r>
      <w:r w:rsidR="007D0576">
        <w:rPr>
          <w:lang w:val="en-US"/>
        </w:rPr>
        <w:t>. N</w:t>
      </w:r>
      <w:r w:rsidRPr="006159E6">
        <w:rPr>
          <w:lang w:val="en-US"/>
        </w:rPr>
        <w:t>o formulas are used</w:t>
      </w:r>
      <w:r w:rsidR="001E7486" w:rsidRPr="006159E6">
        <w:rPr>
          <w:lang w:val="en-US"/>
        </w:rPr>
        <w:t>, but</w:t>
      </w:r>
      <w:r w:rsidRPr="006159E6">
        <w:rPr>
          <w:lang w:val="en-US"/>
        </w:rPr>
        <w:t xml:space="preserve"> only actual commodity references </w:t>
      </w:r>
      <w:r w:rsidR="00306C82">
        <w:rPr>
          <w:lang w:val="en-US"/>
        </w:rPr>
        <w:t xml:space="preserve">that are </w:t>
      </w:r>
      <w:r w:rsidRPr="006159E6">
        <w:rPr>
          <w:lang w:val="en-US"/>
        </w:rPr>
        <w:t>not subject to any calculation.</w:t>
      </w:r>
    </w:p>
    <w:p w14:paraId="54585561" w14:textId="77777777" w:rsidR="001A2E8D" w:rsidRPr="00306C82" w:rsidRDefault="001A2E8D" w:rsidP="00BD54E4">
      <w:pPr>
        <w:numPr>
          <w:ilvl w:val="0"/>
          <w:numId w:val="22"/>
        </w:numPr>
        <w:ind w:left="426"/>
        <w:rPr>
          <w:lang w:val="en-US"/>
        </w:rPr>
      </w:pPr>
      <w:r w:rsidRPr="00306C82">
        <w:rPr>
          <w:i/>
          <w:lang w:val="en-US"/>
        </w:rPr>
        <w:t>Complex</w:t>
      </w:r>
      <w:r w:rsidRPr="00306C82">
        <w:rPr>
          <w:lang w:val="en-US"/>
        </w:rPr>
        <w:t xml:space="preserve"> </w:t>
      </w:r>
      <w:r w:rsidR="0000249A" w:rsidRPr="00306C82">
        <w:rPr>
          <w:lang w:val="en-US"/>
        </w:rPr>
        <w:t>trade</w:t>
      </w:r>
      <w:r w:rsidRPr="00306C82">
        <w:rPr>
          <w:lang w:val="en-US"/>
        </w:rPr>
        <w:t xml:space="preserve">s comprise </w:t>
      </w:r>
      <w:r w:rsidR="0000249A" w:rsidRPr="00306C82">
        <w:rPr>
          <w:lang w:val="en-US"/>
        </w:rPr>
        <w:t>trade</w:t>
      </w:r>
      <w:r w:rsidRPr="00306C82">
        <w:rPr>
          <w:lang w:val="en-US"/>
        </w:rPr>
        <w:t xml:space="preserve">s with </w:t>
      </w:r>
      <w:r w:rsidR="001E7486" w:rsidRPr="00306C82">
        <w:rPr>
          <w:lang w:val="en-US"/>
        </w:rPr>
        <w:t xml:space="preserve">simple </w:t>
      </w:r>
      <w:r w:rsidRPr="00306C82">
        <w:rPr>
          <w:lang w:val="en-US"/>
        </w:rPr>
        <w:t>derived prices such as look-back avera</w:t>
      </w:r>
      <w:r w:rsidR="001E7486" w:rsidRPr="00306C82">
        <w:rPr>
          <w:lang w:val="en-US"/>
        </w:rPr>
        <w:t xml:space="preserve">ges, differences and aggregations of </w:t>
      </w:r>
      <w:r w:rsidRPr="00306C82">
        <w:rPr>
          <w:lang w:val="en-US"/>
        </w:rPr>
        <w:t>baskets</w:t>
      </w:r>
      <w:r w:rsidR="001E7486" w:rsidRPr="00306C82">
        <w:rPr>
          <w:lang w:val="en-US"/>
        </w:rPr>
        <w:t xml:space="preserve"> of prices,</w:t>
      </w:r>
      <w:r w:rsidRPr="00306C82">
        <w:rPr>
          <w:lang w:val="en-US"/>
        </w:rPr>
        <w:t xml:space="preserve"> for which the </w:t>
      </w:r>
      <w:r w:rsidR="001E7486" w:rsidRPr="00306C82">
        <w:rPr>
          <w:lang w:val="en-US"/>
        </w:rPr>
        <w:t>underlying</w:t>
      </w:r>
      <w:r w:rsidRPr="00306C82">
        <w:rPr>
          <w:lang w:val="en-US"/>
        </w:rPr>
        <w:t xml:space="preserve"> </w:t>
      </w:r>
      <w:r w:rsidR="00E06869" w:rsidRPr="00306C82">
        <w:rPr>
          <w:lang w:val="en-US"/>
        </w:rPr>
        <w:t>commodity references</w:t>
      </w:r>
      <w:r w:rsidRPr="00306C82">
        <w:rPr>
          <w:lang w:val="en-US"/>
        </w:rPr>
        <w:t xml:space="preserve"> and other </w:t>
      </w:r>
      <w:r w:rsidR="00E06869" w:rsidRPr="00306C82">
        <w:rPr>
          <w:lang w:val="en-US"/>
        </w:rPr>
        <w:t>p</w:t>
      </w:r>
      <w:r w:rsidR="001E7486" w:rsidRPr="00306C82">
        <w:rPr>
          <w:lang w:val="en-US"/>
        </w:rPr>
        <w:t xml:space="preserve">arameters </w:t>
      </w:r>
      <w:r w:rsidR="00E06869" w:rsidRPr="00306C82">
        <w:rPr>
          <w:lang w:val="en-US"/>
        </w:rPr>
        <w:t>used in</w:t>
      </w:r>
      <w:r w:rsidR="001E7486" w:rsidRPr="00306C82">
        <w:rPr>
          <w:lang w:val="en-US"/>
        </w:rPr>
        <w:t xml:space="preserve"> the settlement calculation may be confirmed. Complex </w:t>
      </w:r>
      <w:r w:rsidR="0000249A" w:rsidRPr="00306C82">
        <w:rPr>
          <w:lang w:val="en-US"/>
        </w:rPr>
        <w:t>trade</w:t>
      </w:r>
      <w:r w:rsidR="001E7486" w:rsidRPr="00306C82">
        <w:rPr>
          <w:lang w:val="en-US"/>
        </w:rPr>
        <w:t xml:space="preserve">s also support </w:t>
      </w:r>
      <w:r w:rsidR="007D0576" w:rsidRPr="00306C82">
        <w:rPr>
          <w:lang w:val="en-US"/>
        </w:rPr>
        <w:t xml:space="preserve">the </w:t>
      </w:r>
      <w:r w:rsidR="001E7486" w:rsidRPr="00306C82">
        <w:rPr>
          <w:lang w:val="en-US"/>
        </w:rPr>
        <w:t xml:space="preserve">confirmation of supporting data for highly complex </w:t>
      </w:r>
      <w:r w:rsidR="007D0576" w:rsidRPr="00306C82">
        <w:rPr>
          <w:lang w:val="en-US"/>
        </w:rPr>
        <w:t xml:space="preserve">algorithms that are </w:t>
      </w:r>
      <w:r w:rsidR="001E7486" w:rsidRPr="00306C82">
        <w:rPr>
          <w:lang w:val="en-US"/>
        </w:rPr>
        <w:t>externally referenced</w:t>
      </w:r>
      <w:r w:rsidR="007D0576" w:rsidRPr="00306C82">
        <w:rPr>
          <w:lang w:val="en-US"/>
        </w:rPr>
        <w:t xml:space="preserve"> and </w:t>
      </w:r>
      <w:r w:rsidR="001E7486" w:rsidRPr="00306C82">
        <w:rPr>
          <w:lang w:val="en-US"/>
        </w:rPr>
        <w:t>bilaterally agreed.</w:t>
      </w:r>
    </w:p>
    <w:p w14:paraId="5BD03CBC" w14:textId="77777777" w:rsidR="00AD648F" w:rsidRDefault="00E06869" w:rsidP="00CA0518">
      <w:pPr>
        <w:rPr>
          <w:lang w:val="en-US"/>
        </w:rPr>
      </w:pPr>
      <w:r w:rsidRPr="006159E6">
        <w:rPr>
          <w:lang w:val="en-US"/>
        </w:rPr>
        <w:t xml:space="preserve">These definitions place certain limitations on the structure of </w:t>
      </w:r>
      <w:r w:rsidR="007D0576">
        <w:rPr>
          <w:lang w:val="en-US"/>
        </w:rPr>
        <w:t xml:space="preserve">the ‘TradeConfirmation’ or the ‘BrokerConfirmation’ section for </w:t>
      </w:r>
      <w:r w:rsidRPr="006159E6">
        <w:rPr>
          <w:lang w:val="en-US"/>
        </w:rPr>
        <w:t>vanilla</w:t>
      </w:r>
      <w:r w:rsidR="007D0576">
        <w:rPr>
          <w:lang w:val="en-US"/>
        </w:rPr>
        <w:t xml:space="preserve"> trades. The following table </w:t>
      </w:r>
      <w:r w:rsidRPr="006159E6">
        <w:rPr>
          <w:lang w:val="en-US"/>
        </w:rPr>
        <w:t>specif</w:t>
      </w:r>
      <w:r w:rsidR="00271798" w:rsidRPr="006159E6">
        <w:rPr>
          <w:lang w:val="en-US"/>
        </w:rPr>
        <w:t>i</w:t>
      </w:r>
      <w:r w:rsidRPr="006159E6">
        <w:rPr>
          <w:lang w:val="en-US"/>
        </w:rPr>
        <w:t xml:space="preserve">es these limitations </w:t>
      </w:r>
      <w:r w:rsidR="007D0576">
        <w:rPr>
          <w:lang w:val="en-US"/>
        </w:rPr>
        <w:t>for each major type of vanilla trade</w:t>
      </w:r>
      <w:r w:rsidRPr="006159E6">
        <w:rPr>
          <w:lang w:val="en-US"/>
        </w:rPr>
        <w:t>.</w:t>
      </w:r>
      <w:r w:rsidR="00271798" w:rsidRPr="006159E6">
        <w:rPr>
          <w:lang w:val="en-US"/>
        </w:rPr>
        <w:t xml:space="preserve"> </w:t>
      </w:r>
      <w:r w:rsidR="00AD648F" w:rsidRPr="006159E6">
        <w:rPr>
          <w:lang w:val="en-US"/>
        </w:rPr>
        <w:t xml:space="preserve">Vanilla options comprise vanilla </w:t>
      </w:r>
      <w:r w:rsidR="0000249A">
        <w:rPr>
          <w:lang w:val="en-US"/>
        </w:rPr>
        <w:t>trade</w:t>
      </w:r>
      <w:r w:rsidR="00AD648F" w:rsidRPr="006159E6">
        <w:rPr>
          <w:lang w:val="en-US"/>
        </w:rPr>
        <w:t xml:space="preserve">s with the addition of an appropriately completed </w:t>
      </w:r>
      <w:r w:rsidR="007D0576">
        <w:rPr>
          <w:lang w:val="en-US"/>
        </w:rPr>
        <w:t>‘</w:t>
      </w:r>
      <w:r w:rsidR="00AD648F" w:rsidRPr="006159E6">
        <w:rPr>
          <w:lang w:val="en-US"/>
        </w:rPr>
        <w:t>Options</w:t>
      </w:r>
      <w:r w:rsidR="007D0576">
        <w:rPr>
          <w:lang w:val="en-US"/>
        </w:rPr>
        <w:t>’</w:t>
      </w:r>
      <w:r w:rsidR="00AD648F" w:rsidRPr="006159E6">
        <w:rPr>
          <w:lang w:val="en-US"/>
        </w:rPr>
        <w:t xml:space="preserve"> </w:t>
      </w:r>
      <w:r w:rsidR="007D0576">
        <w:rPr>
          <w:lang w:val="en-US"/>
        </w:rPr>
        <w:t>s</w:t>
      </w:r>
      <w:r w:rsidR="00AD648F" w:rsidRPr="006159E6">
        <w:rPr>
          <w:lang w:val="en-US"/>
        </w:rPr>
        <w:t>ection.</w:t>
      </w:r>
    </w:p>
    <w:tbl>
      <w:tblPr>
        <w:tblStyle w:val="Tabellenraster"/>
        <w:tblW w:w="9497" w:type="dxa"/>
        <w:tblInd w:w="68" w:type="dxa"/>
        <w:tblCellMar>
          <w:left w:w="68" w:type="dxa"/>
          <w:right w:w="68" w:type="dxa"/>
        </w:tblCellMar>
        <w:tblLook w:val="04A0" w:firstRow="1" w:lastRow="0" w:firstColumn="1" w:lastColumn="0" w:noHBand="0" w:noVBand="1"/>
      </w:tblPr>
      <w:tblGrid>
        <w:gridCol w:w="1952"/>
        <w:gridCol w:w="7545"/>
      </w:tblGrid>
      <w:tr w:rsidR="00FF4A74" w:rsidRPr="00FF4A74" w14:paraId="1FB37C1F" w14:textId="77777777" w:rsidTr="00571EF6">
        <w:trPr>
          <w:cantSplit/>
          <w:tblHeader/>
        </w:trPr>
        <w:tc>
          <w:tcPr>
            <w:tcW w:w="1952" w:type="dxa"/>
            <w:shd w:val="clear" w:color="auto" w:fill="BFBFBF" w:themeFill="background1" w:themeFillShade="BF"/>
          </w:tcPr>
          <w:p w14:paraId="5EB6D19C" w14:textId="77777777" w:rsidR="00FF4A74" w:rsidRPr="000C3B8A" w:rsidRDefault="00FF4A74" w:rsidP="00FF4A74">
            <w:pPr>
              <w:pStyle w:val="CellBody"/>
              <w:rPr>
                <w:rStyle w:val="Fett"/>
              </w:rPr>
            </w:pPr>
            <w:r w:rsidRPr="000C3B8A">
              <w:rPr>
                <w:rStyle w:val="Fett"/>
              </w:rPr>
              <w:t>Trade types</w:t>
            </w:r>
          </w:p>
        </w:tc>
        <w:tc>
          <w:tcPr>
            <w:tcW w:w="7545" w:type="dxa"/>
            <w:shd w:val="clear" w:color="auto" w:fill="BFBFBF" w:themeFill="background1" w:themeFillShade="BF"/>
          </w:tcPr>
          <w:p w14:paraId="26943B4B" w14:textId="77777777" w:rsidR="00FF4A74" w:rsidRPr="000C3B8A" w:rsidRDefault="00FF4A74" w:rsidP="00FF4A74">
            <w:pPr>
              <w:pStyle w:val="CellBody"/>
              <w:rPr>
                <w:rStyle w:val="Fett"/>
              </w:rPr>
            </w:pPr>
            <w:r w:rsidRPr="000C3B8A">
              <w:rPr>
                <w:rStyle w:val="Fett"/>
              </w:rPr>
              <w:t>Definition</w:t>
            </w:r>
          </w:p>
        </w:tc>
      </w:tr>
      <w:tr w:rsidR="00FF4A74" w14:paraId="01C301B9" w14:textId="77777777" w:rsidTr="00571EF6">
        <w:trPr>
          <w:cantSplit/>
          <w:tblHeader/>
        </w:trPr>
        <w:tc>
          <w:tcPr>
            <w:tcW w:w="1952" w:type="dxa"/>
          </w:tcPr>
          <w:p w14:paraId="43AD7CDD" w14:textId="77777777" w:rsidR="00FF4A74" w:rsidRDefault="00FF4A74" w:rsidP="00FF4A74">
            <w:pPr>
              <w:pStyle w:val="CellBody"/>
              <w:rPr>
                <w:lang w:val="en-US"/>
              </w:rPr>
            </w:pPr>
            <w:r w:rsidRPr="006159E6">
              <w:rPr>
                <w:lang w:val="en-US" w:eastAsia="x-none"/>
              </w:rPr>
              <w:t>Vanilla Fixed/Float</w:t>
            </w:r>
          </w:p>
        </w:tc>
        <w:tc>
          <w:tcPr>
            <w:tcW w:w="7545" w:type="dxa"/>
          </w:tcPr>
          <w:p w14:paraId="719C0EB0" w14:textId="77777777" w:rsidR="00FF4A74" w:rsidRPr="00FF4A74" w:rsidRDefault="00FF4A74" w:rsidP="00FF4A74">
            <w:pPr>
              <w:pStyle w:val="CellBody"/>
              <w:rPr>
                <w:lang w:val="en-US"/>
              </w:rPr>
            </w:pPr>
            <w:r w:rsidRPr="00FF4A74">
              <w:rPr>
                <w:lang w:val="en-US"/>
              </w:rPr>
              <w:t>Must comprise only the following sections:</w:t>
            </w:r>
          </w:p>
          <w:p w14:paraId="0AEC5F11" w14:textId="77777777" w:rsidR="00FF4A74" w:rsidRPr="00FF4A74" w:rsidRDefault="00FF4A74" w:rsidP="00FF4A74">
            <w:pPr>
              <w:pStyle w:val="Listlevel1"/>
              <w:rPr>
                <w:lang w:val="en-US"/>
              </w:rPr>
            </w:pPr>
            <w:r w:rsidRPr="00FF4A74">
              <w:rPr>
                <w:lang w:val="en-US"/>
              </w:rPr>
              <w:t>Header</w:t>
            </w:r>
            <w:r>
              <w:rPr>
                <w:lang w:val="en-US"/>
              </w:rPr>
              <w:t>:</w:t>
            </w:r>
            <w:r w:rsidRPr="00FF4A74">
              <w:rPr>
                <w:lang w:val="en-US"/>
              </w:rPr>
              <w:t xml:space="preserve"> 1 (</w:t>
            </w:r>
            <w:r>
              <w:rPr>
                <w:lang w:val="en-US"/>
              </w:rPr>
              <w:t>m</w:t>
            </w:r>
            <w:r w:rsidRPr="00FF4A74">
              <w:rPr>
                <w:lang w:val="en-US"/>
              </w:rPr>
              <w:t>andatory)</w:t>
            </w:r>
          </w:p>
          <w:p w14:paraId="2907BCA9" w14:textId="77777777" w:rsidR="00FF4A74" w:rsidRPr="00FF4A74" w:rsidRDefault="00FF4A74" w:rsidP="00FF4A74">
            <w:pPr>
              <w:pStyle w:val="Listlevel1"/>
              <w:rPr>
                <w:lang w:val="en-US"/>
              </w:rPr>
            </w:pPr>
            <w:r>
              <w:rPr>
                <w:lang w:val="en-US"/>
              </w:rPr>
              <w:t>‘</w:t>
            </w:r>
            <w:r w:rsidRPr="00FF4A74">
              <w:rPr>
                <w:lang w:val="en-US"/>
              </w:rPr>
              <w:t>Agents</w:t>
            </w:r>
            <w:r>
              <w:rPr>
                <w:lang w:val="en-US"/>
              </w:rPr>
              <w:t>’:</w:t>
            </w:r>
            <w:r w:rsidRPr="00FF4A74">
              <w:rPr>
                <w:lang w:val="en-US"/>
              </w:rPr>
              <w:t xml:space="preserve"> 1-n (</w:t>
            </w:r>
            <w:r>
              <w:rPr>
                <w:lang w:val="en-US"/>
              </w:rPr>
              <w:t>m</w:t>
            </w:r>
            <w:r w:rsidRPr="00FF4A74">
              <w:rPr>
                <w:lang w:val="en-US"/>
              </w:rPr>
              <w:t xml:space="preserve">andatory if </w:t>
            </w:r>
            <w:r>
              <w:rPr>
                <w:lang w:val="en-US"/>
              </w:rPr>
              <w:t>b</w:t>
            </w:r>
            <w:r w:rsidRPr="00FF4A74">
              <w:rPr>
                <w:lang w:val="en-US"/>
              </w:rPr>
              <w:t>rokered)</w:t>
            </w:r>
          </w:p>
          <w:p w14:paraId="28DD5CB0" w14:textId="77777777" w:rsidR="00FF4A74" w:rsidRPr="00B03E02" w:rsidRDefault="00FF4A74" w:rsidP="00FF4A74">
            <w:pPr>
              <w:pStyle w:val="Listlevel1"/>
              <w:rPr>
                <w:lang w:val="en-US"/>
              </w:rPr>
            </w:pPr>
            <w:r>
              <w:rPr>
                <w:lang w:val="en-US"/>
              </w:rPr>
              <w:t>‘</w:t>
            </w:r>
            <w:r w:rsidRPr="00FF4A74">
              <w:rPr>
                <w:lang w:val="en-US"/>
              </w:rPr>
              <w:t>Deliver</w:t>
            </w:r>
            <w:r w:rsidRPr="00B03E02">
              <w:rPr>
                <w:lang w:val="en-US"/>
              </w:rPr>
              <w:t>yPeriods’: 1-n (mandatory)</w:t>
            </w:r>
          </w:p>
          <w:p w14:paraId="4F3995BE" w14:textId="77777777" w:rsidR="00FF4A74" w:rsidRPr="00B03E02" w:rsidRDefault="00FF4A74" w:rsidP="00FF4A74">
            <w:pPr>
              <w:pStyle w:val="Listlevel1"/>
              <w:rPr>
                <w:lang w:val="en-US"/>
              </w:rPr>
            </w:pPr>
            <w:r w:rsidRPr="00B03E02">
              <w:rPr>
                <w:lang w:val="en-US"/>
              </w:rPr>
              <w:t>‘FixedPriceInformation’: 1 (mandatory)</w:t>
            </w:r>
          </w:p>
          <w:p w14:paraId="6F3270A3" w14:textId="77777777" w:rsidR="00FF4A74" w:rsidRPr="00FF4A74" w:rsidRDefault="00FF4A74" w:rsidP="00FF4A74">
            <w:pPr>
              <w:pStyle w:val="Listlevel1"/>
              <w:rPr>
                <w:lang w:val="en-US"/>
              </w:rPr>
            </w:pPr>
            <w:r w:rsidRPr="00B03E02">
              <w:rPr>
                <w:lang w:val="en-US"/>
              </w:rPr>
              <w:t>‘FXInformation’</w:t>
            </w:r>
            <w:r>
              <w:rPr>
                <w:lang w:val="en-US"/>
              </w:rPr>
              <w:t>:</w:t>
            </w:r>
            <w:r w:rsidRPr="00FF4A74">
              <w:rPr>
                <w:lang w:val="en-US"/>
              </w:rPr>
              <w:t xml:space="preserve"> 0-1 (</w:t>
            </w:r>
            <w:r>
              <w:rPr>
                <w:lang w:val="en-US"/>
              </w:rPr>
              <w:t>c</w:t>
            </w:r>
            <w:r w:rsidRPr="00FF4A74">
              <w:rPr>
                <w:lang w:val="en-US"/>
              </w:rPr>
              <w:t>onditional)</w:t>
            </w:r>
          </w:p>
          <w:p w14:paraId="7D181C84" w14:textId="77777777" w:rsidR="00FF4A74" w:rsidRPr="00FF4A74" w:rsidRDefault="00FF4A74" w:rsidP="00FF4A74">
            <w:pPr>
              <w:pStyle w:val="Listlevel1"/>
              <w:rPr>
                <w:lang w:val="en-US"/>
              </w:rPr>
            </w:pPr>
            <w:r>
              <w:rPr>
                <w:lang w:val="en-US"/>
              </w:rPr>
              <w:t>‘</w:t>
            </w:r>
            <w:r w:rsidRPr="00FF4A74">
              <w:rPr>
                <w:lang w:val="en-US"/>
              </w:rPr>
              <w:t>FloatPriceInformation</w:t>
            </w:r>
            <w:r>
              <w:rPr>
                <w:lang w:val="en-US"/>
              </w:rPr>
              <w:t>’:</w:t>
            </w:r>
            <w:r w:rsidRPr="00FF4A74">
              <w:rPr>
                <w:lang w:val="en-US"/>
              </w:rPr>
              <w:t xml:space="preserve"> 1 (</w:t>
            </w:r>
            <w:r>
              <w:rPr>
                <w:lang w:val="en-US"/>
              </w:rPr>
              <w:t>m</w:t>
            </w:r>
            <w:r w:rsidRPr="00FF4A74">
              <w:rPr>
                <w:lang w:val="en-US"/>
              </w:rPr>
              <w:t>andatory)</w:t>
            </w:r>
          </w:p>
          <w:p w14:paraId="210AE52C" w14:textId="77777777" w:rsidR="00FF4A74" w:rsidRPr="00FF4A74" w:rsidRDefault="00FF4A74" w:rsidP="00FF4A74">
            <w:pPr>
              <w:pStyle w:val="Listlevel1"/>
              <w:rPr>
                <w:lang w:val="en-US"/>
              </w:rPr>
            </w:pPr>
            <w:r>
              <w:rPr>
                <w:lang w:val="en-US"/>
              </w:rPr>
              <w:t>‘</w:t>
            </w:r>
            <w:r w:rsidRPr="00FF4A74">
              <w:rPr>
                <w:lang w:val="en-US"/>
              </w:rPr>
              <w:t>CommodityReference</w:t>
            </w:r>
            <w:r>
              <w:rPr>
                <w:lang w:val="en-US"/>
              </w:rPr>
              <w:t>’:</w:t>
            </w:r>
            <w:r w:rsidRPr="00FF4A74">
              <w:rPr>
                <w:lang w:val="en-US"/>
              </w:rPr>
              <w:t xml:space="preserve"> 1 (</w:t>
            </w:r>
            <w:r>
              <w:rPr>
                <w:lang w:val="en-US"/>
              </w:rPr>
              <w:t>m</w:t>
            </w:r>
            <w:r w:rsidRPr="00FF4A74">
              <w:rPr>
                <w:lang w:val="en-US"/>
              </w:rPr>
              <w:t>andatory)</w:t>
            </w:r>
          </w:p>
          <w:p w14:paraId="2887EE05" w14:textId="65567276" w:rsidR="00FF4A74" w:rsidRDefault="00FF4A74" w:rsidP="00FF4A74">
            <w:pPr>
              <w:pStyle w:val="Listlevel1"/>
              <w:rPr>
                <w:lang w:val="en-US"/>
              </w:rPr>
            </w:pPr>
            <w:r>
              <w:rPr>
                <w:lang w:val="en-US"/>
              </w:rPr>
              <w:t>‘</w:t>
            </w:r>
            <w:r w:rsidRPr="00FF4A74">
              <w:rPr>
                <w:lang w:val="en-US"/>
              </w:rPr>
              <w:t>CalculationPeriods</w:t>
            </w:r>
            <w:r>
              <w:rPr>
                <w:lang w:val="en-US"/>
              </w:rPr>
              <w:t>’:</w:t>
            </w:r>
            <w:r w:rsidRPr="00FF4A74">
              <w:rPr>
                <w:lang w:val="en-US"/>
              </w:rPr>
              <w:t xml:space="preserve"> 1-n (</w:t>
            </w:r>
            <w:r>
              <w:rPr>
                <w:lang w:val="en-US"/>
              </w:rPr>
              <w:t>m</w:t>
            </w:r>
            <w:r w:rsidRPr="00FF4A74">
              <w:rPr>
                <w:lang w:val="en-US"/>
              </w:rPr>
              <w:t xml:space="preserve">andatory with exactly one </w:t>
            </w:r>
            <w:r>
              <w:rPr>
                <w:lang w:val="en-US"/>
              </w:rPr>
              <w:t xml:space="preserve">occurrence </w:t>
            </w:r>
            <w:r w:rsidRPr="00FF4A74">
              <w:rPr>
                <w:lang w:val="en-US"/>
              </w:rPr>
              <w:t xml:space="preserve">for each </w:t>
            </w:r>
            <w:r>
              <w:rPr>
                <w:lang w:val="en-US"/>
              </w:rPr>
              <w:t>d</w:t>
            </w:r>
            <w:r w:rsidRPr="00FF4A74">
              <w:rPr>
                <w:lang w:val="en-US"/>
              </w:rPr>
              <w:t xml:space="preserve">elivery </w:t>
            </w:r>
            <w:r>
              <w:rPr>
                <w:lang w:val="en-US"/>
              </w:rPr>
              <w:t>p</w:t>
            </w:r>
            <w:r w:rsidRPr="00FF4A74">
              <w:rPr>
                <w:lang w:val="en-US"/>
              </w:rPr>
              <w:t>eriod)</w:t>
            </w:r>
          </w:p>
        </w:tc>
      </w:tr>
      <w:tr w:rsidR="00FF4A74" w14:paraId="5E6FCDE9" w14:textId="77777777" w:rsidTr="00571EF6">
        <w:trPr>
          <w:cantSplit/>
          <w:tblHeader/>
        </w:trPr>
        <w:tc>
          <w:tcPr>
            <w:tcW w:w="1952" w:type="dxa"/>
          </w:tcPr>
          <w:p w14:paraId="3125C9C2" w14:textId="77777777" w:rsidR="00FF4A74" w:rsidRDefault="00FF4A74" w:rsidP="00FF4A74">
            <w:pPr>
              <w:pStyle w:val="CellBody"/>
              <w:rPr>
                <w:lang w:val="en-US"/>
              </w:rPr>
            </w:pPr>
            <w:r w:rsidRPr="006159E6">
              <w:rPr>
                <w:lang w:val="en-US" w:eastAsia="x-none"/>
              </w:rPr>
              <w:t>Vanilla Float/Float</w:t>
            </w:r>
          </w:p>
        </w:tc>
        <w:tc>
          <w:tcPr>
            <w:tcW w:w="7545" w:type="dxa"/>
          </w:tcPr>
          <w:p w14:paraId="11B9F01F" w14:textId="77777777" w:rsidR="00FF4A74" w:rsidRPr="006159E6" w:rsidRDefault="00FF4A74" w:rsidP="00FF4A74">
            <w:pPr>
              <w:pStyle w:val="CellBody"/>
              <w:rPr>
                <w:lang w:val="en-US" w:eastAsia="x-none"/>
              </w:rPr>
            </w:pPr>
            <w:r w:rsidRPr="006159E6">
              <w:rPr>
                <w:lang w:val="en-US" w:eastAsia="x-none"/>
              </w:rPr>
              <w:t>Must comprise only the following sections:</w:t>
            </w:r>
          </w:p>
          <w:p w14:paraId="253D9B2C" w14:textId="77777777" w:rsidR="00FF4A74" w:rsidRPr="006159E6" w:rsidRDefault="00FF4A74" w:rsidP="00FF4A74">
            <w:pPr>
              <w:pStyle w:val="Listlevel1"/>
              <w:rPr>
                <w:lang w:val="en-US"/>
              </w:rPr>
            </w:pPr>
            <w:r w:rsidRPr="006159E6">
              <w:rPr>
                <w:lang w:val="en-US"/>
              </w:rPr>
              <w:t>Header</w:t>
            </w:r>
            <w:r>
              <w:rPr>
                <w:lang w:val="en-US"/>
              </w:rPr>
              <w:t>:</w:t>
            </w:r>
            <w:r w:rsidRPr="006159E6">
              <w:rPr>
                <w:lang w:val="en-US"/>
              </w:rPr>
              <w:t xml:space="preserve"> 1 (</w:t>
            </w:r>
            <w:r>
              <w:rPr>
                <w:lang w:val="en-US"/>
              </w:rPr>
              <w:t>m</w:t>
            </w:r>
            <w:r w:rsidRPr="006159E6">
              <w:rPr>
                <w:lang w:val="en-US"/>
              </w:rPr>
              <w:t>andatory)</w:t>
            </w:r>
          </w:p>
          <w:p w14:paraId="4776AC85" w14:textId="77777777" w:rsidR="00FF4A74" w:rsidRPr="006159E6" w:rsidRDefault="00FF4A74" w:rsidP="00FF4A74">
            <w:pPr>
              <w:pStyle w:val="Listlevel1"/>
              <w:rPr>
                <w:lang w:val="en-US"/>
              </w:rPr>
            </w:pPr>
            <w:r>
              <w:rPr>
                <w:lang w:val="en-US"/>
              </w:rPr>
              <w:t>‘</w:t>
            </w:r>
            <w:r w:rsidRPr="006159E6">
              <w:rPr>
                <w:lang w:val="en-US"/>
              </w:rPr>
              <w:t>Agents</w:t>
            </w:r>
            <w:r>
              <w:rPr>
                <w:lang w:val="en-US"/>
              </w:rPr>
              <w:t>’:</w:t>
            </w:r>
            <w:r w:rsidRPr="006159E6">
              <w:rPr>
                <w:lang w:val="en-US"/>
              </w:rPr>
              <w:t xml:space="preserve"> 1-n (</w:t>
            </w:r>
            <w:r>
              <w:rPr>
                <w:lang w:val="en-US"/>
              </w:rPr>
              <w:t>m</w:t>
            </w:r>
            <w:r w:rsidRPr="006159E6">
              <w:rPr>
                <w:lang w:val="en-US"/>
              </w:rPr>
              <w:t xml:space="preserve">andatory if </w:t>
            </w:r>
            <w:r>
              <w:rPr>
                <w:lang w:val="en-US"/>
              </w:rPr>
              <w:t>b</w:t>
            </w:r>
            <w:r w:rsidRPr="006159E6">
              <w:rPr>
                <w:lang w:val="en-US"/>
              </w:rPr>
              <w:t>rokered)</w:t>
            </w:r>
          </w:p>
          <w:p w14:paraId="2EC5335F" w14:textId="77777777" w:rsidR="00FF4A74" w:rsidRPr="006159E6" w:rsidRDefault="00FF4A74" w:rsidP="00FF4A74">
            <w:pPr>
              <w:pStyle w:val="Listlevel1"/>
              <w:rPr>
                <w:lang w:val="en-US"/>
              </w:rPr>
            </w:pPr>
            <w:r>
              <w:rPr>
                <w:lang w:val="en-US"/>
              </w:rPr>
              <w:t>‘</w:t>
            </w:r>
            <w:r w:rsidRPr="006159E6">
              <w:rPr>
                <w:lang w:val="en-US"/>
              </w:rPr>
              <w:t>DeliveryPeriods</w:t>
            </w:r>
            <w:r>
              <w:rPr>
                <w:lang w:val="en-US"/>
              </w:rPr>
              <w:t>’:</w:t>
            </w:r>
            <w:r w:rsidRPr="006159E6">
              <w:rPr>
                <w:lang w:val="en-US"/>
              </w:rPr>
              <w:t xml:space="preserve"> 1-n (</w:t>
            </w:r>
            <w:r>
              <w:rPr>
                <w:lang w:val="en-US"/>
              </w:rPr>
              <w:t>m</w:t>
            </w:r>
            <w:r w:rsidRPr="006159E6">
              <w:rPr>
                <w:lang w:val="en-US"/>
              </w:rPr>
              <w:t>andatory)</w:t>
            </w:r>
          </w:p>
          <w:p w14:paraId="5E50A12C" w14:textId="77777777" w:rsidR="00FF4A74" w:rsidRPr="006159E6" w:rsidRDefault="00FF4A74" w:rsidP="00FF4A74">
            <w:pPr>
              <w:pStyle w:val="Listlevel1"/>
              <w:rPr>
                <w:lang w:val="en-US"/>
              </w:rPr>
            </w:pPr>
            <w:r>
              <w:rPr>
                <w:lang w:val="en-US"/>
              </w:rPr>
              <w:t>‘</w:t>
            </w:r>
            <w:r w:rsidRPr="006159E6">
              <w:rPr>
                <w:lang w:val="en-US"/>
              </w:rPr>
              <w:t>FloatPriceInformation</w:t>
            </w:r>
            <w:r>
              <w:rPr>
                <w:lang w:val="en-US"/>
              </w:rPr>
              <w:t>’:</w:t>
            </w:r>
            <w:r w:rsidRPr="006159E6">
              <w:rPr>
                <w:lang w:val="en-US"/>
              </w:rPr>
              <w:t xml:space="preserve"> 2 (</w:t>
            </w:r>
            <w:r>
              <w:rPr>
                <w:lang w:val="en-US"/>
              </w:rPr>
              <w:t>m</w:t>
            </w:r>
            <w:r w:rsidRPr="006159E6">
              <w:rPr>
                <w:lang w:val="en-US"/>
              </w:rPr>
              <w:t>andatory)</w:t>
            </w:r>
          </w:p>
          <w:p w14:paraId="5643F0C5" w14:textId="77777777" w:rsidR="00FF4A74" w:rsidRPr="006159E6" w:rsidRDefault="00FF4A74" w:rsidP="00FF4A74">
            <w:pPr>
              <w:pStyle w:val="Listlevel1"/>
              <w:rPr>
                <w:lang w:val="en-US"/>
              </w:rPr>
            </w:pPr>
            <w:r>
              <w:rPr>
                <w:lang w:val="en-US"/>
              </w:rPr>
              <w:t>‘</w:t>
            </w:r>
            <w:r w:rsidRPr="006159E6">
              <w:rPr>
                <w:lang w:val="en-US"/>
              </w:rPr>
              <w:t>CommodityReference</w:t>
            </w:r>
            <w:r>
              <w:rPr>
                <w:lang w:val="en-US"/>
              </w:rPr>
              <w:t>’:</w:t>
            </w:r>
            <w:r w:rsidRPr="006159E6">
              <w:rPr>
                <w:lang w:val="en-US"/>
              </w:rPr>
              <w:t xml:space="preserve"> 1 (</w:t>
            </w:r>
            <w:r>
              <w:rPr>
                <w:lang w:val="en-US"/>
              </w:rPr>
              <w:t>m</w:t>
            </w:r>
            <w:r w:rsidRPr="006159E6">
              <w:rPr>
                <w:lang w:val="en-US"/>
              </w:rPr>
              <w:t>andatory)</w:t>
            </w:r>
          </w:p>
          <w:p w14:paraId="0778A2F7" w14:textId="77777777" w:rsidR="00FF4A74" w:rsidRPr="006159E6" w:rsidRDefault="00FF4A74" w:rsidP="00FF4A74">
            <w:pPr>
              <w:pStyle w:val="Listlevel1"/>
              <w:rPr>
                <w:lang w:val="en-US"/>
              </w:rPr>
            </w:pPr>
            <w:r>
              <w:rPr>
                <w:lang w:val="en-US"/>
              </w:rPr>
              <w:t>‘</w:t>
            </w:r>
            <w:r w:rsidRPr="006159E6">
              <w:rPr>
                <w:lang w:val="en-US"/>
              </w:rPr>
              <w:t>FXInformation</w:t>
            </w:r>
            <w:r>
              <w:rPr>
                <w:lang w:val="en-US"/>
              </w:rPr>
              <w:t>’:</w:t>
            </w:r>
            <w:r w:rsidRPr="006159E6">
              <w:rPr>
                <w:lang w:val="en-US"/>
              </w:rPr>
              <w:t xml:space="preserve"> 0-1 (</w:t>
            </w:r>
            <w:r>
              <w:rPr>
                <w:lang w:val="en-US"/>
              </w:rPr>
              <w:t xml:space="preserve"> c</w:t>
            </w:r>
            <w:r w:rsidRPr="006159E6">
              <w:rPr>
                <w:lang w:val="en-US"/>
              </w:rPr>
              <w:t>onditional)</w:t>
            </w:r>
          </w:p>
          <w:p w14:paraId="3A1098B3" w14:textId="77777777" w:rsidR="00FF4A74" w:rsidRPr="006159E6" w:rsidRDefault="00FF4A74" w:rsidP="00FF4A74">
            <w:pPr>
              <w:pStyle w:val="Listlevel1"/>
              <w:rPr>
                <w:lang w:val="en-US"/>
              </w:rPr>
            </w:pPr>
            <w:r>
              <w:rPr>
                <w:lang w:val="en-US"/>
              </w:rPr>
              <w:t>‘</w:t>
            </w:r>
            <w:r w:rsidRPr="006159E6">
              <w:rPr>
                <w:lang w:val="en-US"/>
              </w:rPr>
              <w:t>SpreadPriceInformation</w:t>
            </w:r>
            <w:r>
              <w:rPr>
                <w:lang w:val="en-US"/>
              </w:rPr>
              <w:t>’:</w:t>
            </w:r>
            <w:r w:rsidRPr="006159E6">
              <w:rPr>
                <w:lang w:val="en-US"/>
              </w:rPr>
              <w:t xml:space="preserve"> 0-1 (</w:t>
            </w:r>
            <w:r>
              <w:rPr>
                <w:lang w:val="en-US"/>
              </w:rPr>
              <w:t>m</w:t>
            </w:r>
            <w:r w:rsidRPr="006159E6">
              <w:rPr>
                <w:lang w:val="en-US"/>
              </w:rPr>
              <w:t>andatory if this leg carries a positive spread)</w:t>
            </w:r>
          </w:p>
          <w:p w14:paraId="29BEE2FF" w14:textId="77777777" w:rsidR="00FF4A74" w:rsidRPr="006159E6" w:rsidRDefault="00FF4A74" w:rsidP="00FF4A74">
            <w:pPr>
              <w:pStyle w:val="Listlevel1"/>
              <w:rPr>
                <w:lang w:val="en-US"/>
              </w:rPr>
            </w:pPr>
            <w:r>
              <w:rPr>
                <w:lang w:val="en-US"/>
              </w:rPr>
              <w:t>‘</w:t>
            </w:r>
            <w:r w:rsidRPr="006159E6">
              <w:rPr>
                <w:lang w:val="en-US"/>
              </w:rPr>
              <w:t>FXInformation</w:t>
            </w:r>
            <w:r>
              <w:rPr>
                <w:lang w:val="en-US"/>
              </w:rPr>
              <w:t>’:</w:t>
            </w:r>
            <w:r w:rsidRPr="006159E6">
              <w:rPr>
                <w:lang w:val="en-US"/>
              </w:rPr>
              <w:t xml:space="preserve"> 0-1 (</w:t>
            </w:r>
            <w:r>
              <w:rPr>
                <w:lang w:val="en-US"/>
              </w:rPr>
              <w:t>c</w:t>
            </w:r>
            <w:r w:rsidRPr="006159E6">
              <w:rPr>
                <w:lang w:val="en-US"/>
              </w:rPr>
              <w:t>onditional)</w:t>
            </w:r>
          </w:p>
          <w:p w14:paraId="1B170D8E" w14:textId="77777777" w:rsidR="00FF4A74" w:rsidRDefault="00FF4A74" w:rsidP="00FF4A74">
            <w:pPr>
              <w:pStyle w:val="Listlevel1"/>
              <w:rPr>
                <w:lang w:val="en-US"/>
              </w:rPr>
            </w:pPr>
            <w:r>
              <w:rPr>
                <w:lang w:val="en-US"/>
              </w:rPr>
              <w:t>‘</w:t>
            </w:r>
            <w:r w:rsidRPr="006159E6">
              <w:rPr>
                <w:lang w:val="en-US"/>
              </w:rPr>
              <w:t>CalculationPeriods</w:t>
            </w:r>
            <w:r>
              <w:rPr>
                <w:lang w:val="en-US"/>
              </w:rPr>
              <w:t>’:</w:t>
            </w:r>
            <w:r w:rsidRPr="006159E6">
              <w:rPr>
                <w:lang w:val="en-US"/>
              </w:rPr>
              <w:t xml:space="preserve"> 1-n (</w:t>
            </w:r>
            <w:r>
              <w:rPr>
                <w:lang w:val="en-US"/>
              </w:rPr>
              <w:t>m</w:t>
            </w:r>
            <w:r w:rsidRPr="006159E6">
              <w:rPr>
                <w:lang w:val="en-US"/>
              </w:rPr>
              <w:t xml:space="preserve">andatory with exactly one </w:t>
            </w:r>
            <w:r>
              <w:rPr>
                <w:lang w:val="en-US"/>
              </w:rPr>
              <w:t xml:space="preserve">occurrence </w:t>
            </w:r>
            <w:r w:rsidRPr="006159E6">
              <w:rPr>
                <w:lang w:val="en-US"/>
              </w:rPr>
              <w:t xml:space="preserve">for each </w:t>
            </w:r>
            <w:r>
              <w:rPr>
                <w:lang w:val="en-US"/>
              </w:rPr>
              <w:t>d</w:t>
            </w:r>
            <w:r w:rsidRPr="006159E6">
              <w:rPr>
                <w:lang w:val="en-US"/>
              </w:rPr>
              <w:t xml:space="preserve">elivery </w:t>
            </w:r>
            <w:r>
              <w:rPr>
                <w:lang w:val="en-US"/>
              </w:rPr>
              <w:t>p</w:t>
            </w:r>
            <w:r w:rsidRPr="006159E6">
              <w:rPr>
                <w:lang w:val="en-US"/>
              </w:rPr>
              <w:t>eriod)</w:t>
            </w:r>
          </w:p>
        </w:tc>
      </w:tr>
      <w:tr w:rsidR="00FF4A74" w14:paraId="6C8455A0" w14:textId="77777777" w:rsidTr="00571EF6">
        <w:trPr>
          <w:cantSplit/>
          <w:tblHeader/>
        </w:trPr>
        <w:tc>
          <w:tcPr>
            <w:tcW w:w="1952" w:type="dxa"/>
          </w:tcPr>
          <w:p w14:paraId="023B4EDF" w14:textId="77777777" w:rsidR="00FF4A74" w:rsidRDefault="00FF4A74" w:rsidP="00FF4A74">
            <w:pPr>
              <w:pStyle w:val="CellBody"/>
              <w:rPr>
                <w:lang w:val="en-US"/>
              </w:rPr>
            </w:pPr>
            <w:r w:rsidRPr="006159E6">
              <w:rPr>
                <w:lang w:val="en-US" w:eastAsia="x-none"/>
              </w:rPr>
              <w:lastRenderedPageBreak/>
              <w:t>Vanilla Physical Inx</w:t>
            </w:r>
          </w:p>
        </w:tc>
        <w:tc>
          <w:tcPr>
            <w:tcW w:w="7545" w:type="dxa"/>
          </w:tcPr>
          <w:p w14:paraId="384D71B7" w14:textId="77777777" w:rsidR="00FF4A74" w:rsidRPr="006159E6" w:rsidRDefault="00FF4A74" w:rsidP="00FF4A74">
            <w:pPr>
              <w:pStyle w:val="CellBody"/>
              <w:rPr>
                <w:lang w:val="en-US" w:eastAsia="x-none"/>
              </w:rPr>
            </w:pPr>
            <w:r w:rsidRPr="006159E6">
              <w:rPr>
                <w:lang w:val="en-US" w:eastAsia="x-none"/>
              </w:rPr>
              <w:t>Must comprise only the following sections:</w:t>
            </w:r>
          </w:p>
          <w:p w14:paraId="0E1055DF" w14:textId="77777777" w:rsidR="00FF4A74" w:rsidRPr="006159E6" w:rsidRDefault="00FF4A74" w:rsidP="00CB59C8">
            <w:pPr>
              <w:pStyle w:val="Listlevel1"/>
              <w:rPr>
                <w:lang w:val="en-US"/>
              </w:rPr>
            </w:pPr>
            <w:r w:rsidRPr="006159E6">
              <w:rPr>
                <w:lang w:val="en-US"/>
              </w:rPr>
              <w:t>Header</w:t>
            </w:r>
            <w:r w:rsidR="00CB59C8">
              <w:rPr>
                <w:lang w:val="en-US"/>
              </w:rPr>
              <w:t>:</w:t>
            </w:r>
            <w:r w:rsidRPr="006159E6">
              <w:rPr>
                <w:lang w:val="en-US"/>
              </w:rPr>
              <w:t xml:space="preserve"> 1 (Mandatory)</w:t>
            </w:r>
          </w:p>
          <w:p w14:paraId="23BB1512" w14:textId="77777777" w:rsidR="00FF4A74" w:rsidRPr="006159E6" w:rsidRDefault="00CB59C8" w:rsidP="00CB59C8">
            <w:pPr>
              <w:pStyle w:val="Listlevel1"/>
              <w:rPr>
                <w:lang w:val="en-US"/>
              </w:rPr>
            </w:pPr>
            <w:r>
              <w:rPr>
                <w:lang w:val="en-US"/>
              </w:rPr>
              <w:t>‘</w:t>
            </w:r>
            <w:r w:rsidR="00FF4A74" w:rsidRPr="006159E6">
              <w:rPr>
                <w:lang w:val="en-US"/>
              </w:rPr>
              <w:t>TimeIntervalQuantities</w:t>
            </w:r>
            <w:r>
              <w:rPr>
                <w:lang w:val="en-US"/>
              </w:rPr>
              <w:t>’:</w:t>
            </w:r>
            <w:r w:rsidR="00FF4A74" w:rsidRPr="006159E6">
              <w:rPr>
                <w:lang w:val="en-US"/>
              </w:rPr>
              <w:t xml:space="preserve"> 1-n OR </w:t>
            </w:r>
            <w:r>
              <w:rPr>
                <w:lang w:val="en-US"/>
              </w:rPr>
              <w:t>‘</w:t>
            </w:r>
            <w:r w:rsidR="00FF4A74" w:rsidRPr="006159E6">
              <w:rPr>
                <w:lang w:val="en-US"/>
              </w:rPr>
              <w:t>EUATradeDetail</w:t>
            </w:r>
            <w:r>
              <w:rPr>
                <w:lang w:val="en-US"/>
              </w:rPr>
              <w:t>’:</w:t>
            </w:r>
            <w:r w:rsidR="00FF4A74" w:rsidRPr="006159E6">
              <w:rPr>
                <w:lang w:val="en-US"/>
              </w:rPr>
              <w:t xml:space="preserve"> 1 (</w:t>
            </w:r>
            <w:r>
              <w:rPr>
                <w:lang w:val="en-US"/>
              </w:rPr>
              <w:t>m</w:t>
            </w:r>
            <w:r w:rsidR="00FF4A74" w:rsidRPr="006159E6">
              <w:rPr>
                <w:lang w:val="en-US"/>
              </w:rPr>
              <w:t>andatory)</w:t>
            </w:r>
          </w:p>
          <w:p w14:paraId="5B240AD6" w14:textId="3E668859" w:rsidR="00FF4A74" w:rsidRPr="006159E6" w:rsidRDefault="00CB59C8" w:rsidP="00CB59C8">
            <w:pPr>
              <w:pStyle w:val="Listlevel1"/>
              <w:rPr>
                <w:lang w:val="en-US"/>
              </w:rPr>
            </w:pPr>
            <w:r>
              <w:rPr>
                <w:lang w:val="en-US"/>
              </w:rPr>
              <w:t>‘</w:t>
            </w:r>
            <w:r w:rsidR="00FF4A74" w:rsidRPr="006159E6">
              <w:rPr>
                <w:lang w:val="en-US"/>
              </w:rPr>
              <w:t>Agents</w:t>
            </w:r>
            <w:r>
              <w:rPr>
                <w:lang w:val="en-US"/>
              </w:rPr>
              <w:t>’:</w:t>
            </w:r>
            <w:r w:rsidR="00FF4A74" w:rsidRPr="006159E6">
              <w:rPr>
                <w:lang w:val="en-US"/>
              </w:rPr>
              <w:t xml:space="preserve"> 1-n (</w:t>
            </w:r>
            <w:r>
              <w:rPr>
                <w:lang w:val="en-US"/>
              </w:rPr>
              <w:t>m</w:t>
            </w:r>
            <w:r w:rsidR="00FF4A74" w:rsidRPr="006159E6">
              <w:rPr>
                <w:lang w:val="en-US"/>
              </w:rPr>
              <w:t xml:space="preserve">andatory if </w:t>
            </w:r>
            <w:r>
              <w:rPr>
                <w:lang w:val="en-US"/>
              </w:rPr>
              <w:t>b</w:t>
            </w:r>
            <w:r w:rsidR="00FF4A74" w:rsidRPr="006159E6">
              <w:rPr>
                <w:lang w:val="en-US"/>
              </w:rPr>
              <w:t xml:space="preserve">rokered and/or </w:t>
            </w:r>
            <w:r w:rsidR="00B03E02">
              <w:rPr>
                <w:lang w:val="en-US"/>
              </w:rPr>
              <w:t xml:space="preserve">UK </w:t>
            </w:r>
            <w:r w:rsidR="00FF4A74" w:rsidRPr="006159E6">
              <w:rPr>
                <w:lang w:val="en-US"/>
              </w:rPr>
              <w:t>Power)</w:t>
            </w:r>
          </w:p>
          <w:p w14:paraId="10C08F88" w14:textId="77777777" w:rsidR="00FF4A74" w:rsidRPr="006159E6" w:rsidRDefault="00CB59C8" w:rsidP="00CB59C8">
            <w:pPr>
              <w:pStyle w:val="Listlevel1"/>
              <w:rPr>
                <w:lang w:val="en-US"/>
              </w:rPr>
            </w:pPr>
            <w:r>
              <w:rPr>
                <w:lang w:val="en-US"/>
              </w:rPr>
              <w:t>‘</w:t>
            </w:r>
            <w:r w:rsidR="00FF4A74" w:rsidRPr="006159E6">
              <w:rPr>
                <w:lang w:val="en-US"/>
              </w:rPr>
              <w:t>HubCodificationInformation</w:t>
            </w:r>
            <w:r>
              <w:rPr>
                <w:lang w:val="en-US"/>
              </w:rPr>
              <w:t>’:</w:t>
            </w:r>
            <w:r w:rsidR="00FF4A74" w:rsidRPr="006159E6">
              <w:rPr>
                <w:lang w:val="en-US"/>
              </w:rPr>
              <w:t xml:space="preserve"> 1 (</w:t>
            </w:r>
            <w:r>
              <w:rPr>
                <w:lang w:val="en-US"/>
              </w:rPr>
              <w:t>m</w:t>
            </w:r>
            <w:r w:rsidR="00FF4A74" w:rsidRPr="006159E6">
              <w:rPr>
                <w:lang w:val="en-US"/>
              </w:rPr>
              <w:t xml:space="preserve">andatory for </w:t>
            </w:r>
            <w:r>
              <w:rPr>
                <w:lang w:val="en-US"/>
              </w:rPr>
              <w:t>g</w:t>
            </w:r>
            <w:r w:rsidR="00FF4A74" w:rsidRPr="006159E6">
              <w:rPr>
                <w:lang w:val="en-US"/>
              </w:rPr>
              <w:t>as)</w:t>
            </w:r>
          </w:p>
          <w:p w14:paraId="464F1B70" w14:textId="74BDA3FC" w:rsidR="00FF4A74" w:rsidRPr="006159E6" w:rsidRDefault="00CB59C8" w:rsidP="00CB59C8">
            <w:pPr>
              <w:pStyle w:val="Listlevel1"/>
              <w:rPr>
                <w:lang w:val="en-US"/>
              </w:rPr>
            </w:pPr>
            <w:r>
              <w:rPr>
                <w:lang w:val="en-US"/>
              </w:rPr>
              <w:t>‘</w:t>
            </w:r>
            <w:r w:rsidR="00FF4A74" w:rsidRPr="006159E6">
              <w:rPr>
                <w:lang w:val="en-US"/>
              </w:rPr>
              <w:t>AccountAndChargeInformation</w:t>
            </w:r>
            <w:r>
              <w:rPr>
                <w:lang w:val="en-US"/>
              </w:rPr>
              <w:t>’:</w:t>
            </w:r>
            <w:r w:rsidR="00FF4A74" w:rsidRPr="006159E6">
              <w:rPr>
                <w:lang w:val="en-US"/>
              </w:rPr>
              <w:t xml:space="preserve"> 1 (</w:t>
            </w:r>
            <w:r>
              <w:rPr>
                <w:lang w:val="en-US"/>
              </w:rPr>
              <w:t>m</w:t>
            </w:r>
            <w:r w:rsidR="00FF4A74" w:rsidRPr="006159E6">
              <w:rPr>
                <w:lang w:val="en-US"/>
              </w:rPr>
              <w:t xml:space="preserve">andatory if </w:t>
            </w:r>
            <w:r>
              <w:rPr>
                <w:lang w:val="en-US"/>
              </w:rPr>
              <w:t>b</w:t>
            </w:r>
            <w:r w:rsidR="00FF4A74" w:rsidRPr="006159E6">
              <w:rPr>
                <w:lang w:val="en-US"/>
              </w:rPr>
              <w:t xml:space="preserve">rokered and/or </w:t>
            </w:r>
            <w:r w:rsidR="00B03E02">
              <w:rPr>
                <w:lang w:val="en-US"/>
              </w:rPr>
              <w:t>UK</w:t>
            </w:r>
            <w:r w:rsidR="00FF4A74" w:rsidRPr="006159E6">
              <w:rPr>
                <w:lang w:val="en-US"/>
              </w:rPr>
              <w:t xml:space="preserve"> Power)</w:t>
            </w:r>
          </w:p>
          <w:p w14:paraId="63DC7904" w14:textId="77777777" w:rsidR="00FF4A74" w:rsidRPr="006159E6" w:rsidRDefault="00CB59C8" w:rsidP="00CB59C8">
            <w:pPr>
              <w:pStyle w:val="Listlevel1"/>
              <w:rPr>
                <w:lang w:val="en-US"/>
              </w:rPr>
            </w:pPr>
            <w:r>
              <w:rPr>
                <w:lang w:val="en-US"/>
              </w:rPr>
              <w:t>‘</w:t>
            </w:r>
            <w:r w:rsidR="00FF4A74" w:rsidRPr="006159E6">
              <w:rPr>
                <w:lang w:val="en-US"/>
              </w:rPr>
              <w:t>DeliveryPeriods</w:t>
            </w:r>
            <w:r>
              <w:rPr>
                <w:lang w:val="en-US"/>
              </w:rPr>
              <w:t>’:</w:t>
            </w:r>
            <w:r w:rsidR="00FF4A74" w:rsidRPr="006159E6">
              <w:rPr>
                <w:lang w:val="en-US"/>
              </w:rPr>
              <w:t xml:space="preserve"> 1-n (</w:t>
            </w:r>
            <w:r>
              <w:rPr>
                <w:lang w:val="en-US"/>
              </w:rPr>
              <w:t>m</w:t>
            </w:r>
            <w:r w:rsidR="00FF4A74" w:rsidRPr="006159E6">
              <w:rPr>
                <w:lang w:val="en-US"/>
              </w:rPr>
              <w:t>andatory)</w:t>
            </w:r>
          </w:p>
          <w:p w14:paraId="1C1B8CC9" w14:textId="77777777" w:rsidR="00FF4A74" w:rsidRPr="006159E6" w:rsidRDefault="00CB59C8" w:rsidP="00CB59C8">
            <w:pPr>
              <w:pStyle w:val="Listlevel1"/>
              <w:rPr>
                <w:lang w:val="en-US"/>
              </w:rPr>
            </w:pPr>
            <w:r>
              <w:rPr>
                <w:lang w:val="en-US"/>
              </w:rPr>
              <w:t>‘</w:t>
            </w:r>
            <w:r w:rsidR="00FF4A74" w:rsidRPr="006159E6">
              <w:rPr>
                <w:lang w:val="en-US"/>
              </w:rPr>
              <w:t>FloatPriceInformation</w:t>
            </w:r>
            <w:r>
              <w:rPr>
                <w:lang w:val="en-US"/>
              </w:rPr>
              <w:t>’:</w:t>
            </w:r>
            <w:r w:rsidR="00FF4A74" w:rsidRPr="006159E6">
              <w:rPr>
                <w:lang w:val="en-US"/>
              </w:rPr>
              <w:t xml:space="preserve"> 1 (</w:t>
            </w:r>
            <w:r>
              <w:rPr>
                <w:lang w:val="en-US"/>
              </w:rPr>
              <w:t>m</w:t>
            </w:r>
            <w:r w:rsidR="00FF4A74" w:rsidRPr="006159E6">
              <w:rPr>
                <w:lang w:val="en-US"/>
              </w:rPr>
              <w:t>andatory)</w:t>
            </w:r>
          </w:p>
          <w:p w14:paraId="67F4B7EF" w14:textId="77777777" w:rsidR="00FF4A74" w:rsidRPr="006159E6" w:rsidRDefault="00CB59C8" w:rsidP="00CB59C8">
            <w:pPr>
              <w:pStyle w:val="Listlevel1"/>
              <w:rPr>
                <w:lang w:val="en-US"/>
              </w:rPr>
            </w:pPr>
            <w:r>
              <w:rPr>
                <w:lang w:val="en-US"/>
              </w:rPr>
              <w:t>‘</w:t>
            </w:r>
            <w:r w:rsidR="00FF4A74" w:rsidRPr="006159E6">
              <w:rPr>
                <w:lang w:val="en-US"/>
              </w:rPr>
              <w:t>CommodityReference</w:t>
            </w:r>
            <w:r>
              <w:rPr>
                <w:lang w:val="en-US"/>
              </w:rPr>
              <w:t>’:</w:t>
            </w:r>
            <w:r w:rsidR="00FF4A74" w:rsidRPr="006159E6">
              <w:rPr>
                <w:lang w:val="en-US"/>
              </w:rPr>
              <w:t xml:space="preserve"> only 1 (</w:t>
            </w:r>
            <w:r>
              <w:rPr>
                <w:lang w:val="en-US"/>
              </w:rPr>
              <w:t>m</w:t>
            </w:r>
            <w:r w:rsidR="00FF4A74" w:rsidRPr="006159E6">
              <w:rPr>
                <w:lang w:val="en-US"/>
              </w:rPr>
              <w:t>andatory)</w:t>
            </w:r>
          </w:p>
          <w:p w14:paraId="32413F84" w14:textId="77777777" w:rsidR="00FF4A74" w:rsidRPr="006159E6" w:rsidRDefault="00CB59C8" w:rsidP="00CB59C8">
            <w:pPr>
              <w:pStyle w:val="Listlevel1"/>
              <w:rPr>
                <w:lang w:val="en-US"/>
              </w:rPr>
            </w:pPr>
            <w:r>
              <w:rPr>
                <w:lang w:val="en-US"/>
              </w:rPr>
              <w:t>‘</w:t>
            </w:r>
            <w:r w:rsidR="00FF4A74" w:rsidRPr="006159E6">
              <w:rPr>
                <w:lang w:val="en-US"/>
              </w:rPr>
              <w:t>FXInformation</w:t>
            </w:r>
            <w:r>
              <w:rPr>
                <w:lang w:val="en-US"/>
              </w:rPr>
              <w:t>’:</w:t>
            </w:r>
            <w:r w:rsidR="00FF4A74" w:rsidRPr="006159E6">
              <w:rPr>
                <w:lang w:val="en-US"/>
              </w:rPr>
              <w:t xml:space="preserve"> 0-1 (</w:t>
            </w:r>
            <w:r>
              <w:rPr>
                <w:lang w:val="en-US"/>
              </w:rPr>
              <w:t>c</w:t>
            </w:r>
            <w:r w:rsidR="00FF4A74" w:rsidRPr="006159E6">
              <w:rPr>
                <w:lang w:val="en-US"/>
              </w:rPr>
              <w:t>onditional)</w:t>
            </w:r>
          </w:p>
          <w:p w14:paraId="0C2E6FD1" w14:textId="77777777" w:rsidR="00FF4A74" w:rsidRDefault="00CB59C8" w:rsidP="00CB59C8">
            <w:pPr>
              <w:pStyle w:val="Listlevel1"/>
              <w:rPr>
                <w:lang w:val="en-US"/>
              </w:rPr>
            </w:pPr>
            <w:r>
              <w:rPr>
                <w:lang w:val="en-US"/>
              </w:rPr>
              <w:t>‘</w:t>
            </w:r>
            <w:r w:rsidR="00FF4A74" w:rsidRPr="006159E6">
              <w:rPr>
                <w:lang w:val="en-US"/>
              </w:rPr>
              <w:t>CalculationPeriods</w:t>
            </w:r>
            <w:r>
              <w:rPr>
                <w:lang w:val="en-US"/>
              </w:rPr>
              <w:t>’:</w:t>
            </w:r>
            <w:r w:rsidR="00FF4A74" w:rsidRPr="006159E6">
              <w:rPr>
                <w:lang w:val="en-US"/>
              </w:rPr>
              <w:t xml:space="preserve"> 1-n (</w:t>
            </w:r>
            <w:r>
              <w:rPr>
                <w:lang w:val="en-US"/>
              </w:rPr>
              <w:t>m</w:t>
            </w:r>
            <w:r w:rsidR="00FF4A74" w:rsidRPr="006159E6">
              <w:rPr>
                <w:lang w:val="en-US"/>
              </w:rPr>
              <w:t xml:space="preserve">andatory with exactly one </w:t>
            </w:r>
            <w:r>
              <w:rPr>
                <w:lang w:val="en-US"/>
              </w:rPr>
              <w:t xml:space="preserve">occurrence </w:t>
            </w:r>
            <w:r w:rsidR="00FF4A74" w:rsidRPr="006159E6">
              <w:rPr>
                <w:lang w:val="en-US"/>
              </w:rPr>
              <w:t xml:space="preserve">for each </w:t>
            </w:r>
            <w:r>
              <w:rPr>
                <w:lang w:val="en-US"/>
              </w:rPr>
              <w:t>d</w:t>
            </w:r>
            <w:r w:rsidR="00FF4A74" w:rsidRPr="006159E6">
              <w:rPr>
                <w:lang w:val="en-US"/>
              </w:rPr>
              <w:t xml:space="preserve">elivery </w:t>
            </w:r>
            <w:r>
              <w:rPr>
                <w:lang w:val="en-US"/>
              </w:rPr>
              <w:t>p</w:t>
            </w:r>
            <w:r w:rsidR="00FF4A74" w:rsidRPr="006159E6">
              <w:rPr>
                <w:lang w:val="en-US"/>
              </w:rPr>
              <w:t>eriod)</w:t>
            </w:r>
          </w:p>
        </w:tc>
      </w:tr>
    </w:tbl>
    <w:p w14:paraId="5847A389" w14:textId="77777777" w:rsidR="00571EF6" w:rsidRPr="006159E6" w:rsidRDefault="00571EF6" w:rsidP="00571EF6">
      <w:pPr>
        <w:pStyle w:val="berschrift4"/>
        <w:rPr>
          <w:snapToGrid w:val="0"/>
        </w:rPr>
      </w:pPr>
      <w:bookmarkStart w:id="2331" w:name="_Toc179107778"/>
      <w:r w:rsidRPr="006159E6">
        <w:rPr>
          <w:snapToGrid w:val="0"/>
        </w:rPr>
        <w:t>Calculation and Delivery</w:t>
      </w:r>
      <w:r w:rsidRPr="009D721E">
        <w:rPr>
          <w:snapToGrid w:val="0"/>
          <w:lang w:val="en-US"/>
        </w:rPr>
        <w:t xml:space="preserve"> </w:t>
      </w:r>
      <w:r w:rsidRPr="006159E6">
        <w:rPr>
          <w:snapToGrid w:val="0"/>
        </w:rPr>
        <w:t>Periods for Vanilla and Complex Swaps</w:t>
      </w:r>
      <w:bookmarkEnd w:id="2331"/>
    </w:p>
    <w:p w14:paraId="3B2C4B40" w14:textId="77777777" w:rsidR="00571EF6" w:rsidRDefault="00571EF6" w:rsidP="00571EF6">
      <w:pPr>
        <w:rPr>
          <w:lang w:val="en-US"/>
        </w:rPr>
      </w:pPr>
      <w:r w:rsidRPr="006159E6">
        <w:rPr>
          <w:lang w:val="en-US"/>
        </w:rPr>
        <w:t xml:space="preserve">The </w:t>
      </w:r>
      <w:r>
        <w:rPr>
          <w:lang w:val="en-US"/>
        </w:rPr>
        <w:t>‘T</w:t>
      </w:r>
      <w:r w:rsidRPr="006159E6">
        <w:rPr>
          <w:lang w:val="en-US"/>
        </w:rPr>
        <w:t>rade</w:t>
      </w:r>
      <w:r>
        <w:rPr>
          <w:lang w:val="en-US"/>
        </w:rPr>
        <w:t>C</w:t>
      </w:r>
      <w:r w:rsidRPr="006159E6">
        <w:rPr>
          <w:lang w:val="en-US"/>
        </w:rPr>
        <w:t>onfirmation</w:t>
      </w:r>
      <w:r>
        <w:rPr>
          <w:lang w:val="en-US"/>
        </w:rPr>
        <w:t xml:space="preserve">’ section can express </w:t>
      </w:r>
      <w:r w:rsidRPr="006159E6">
        <w:rPr>
          <w:lang w:val="en-US"/>
        </w:rPr>
        <w:t xml:space="preserve">both vanilla and complex swaps within the same structure. To achieve this, a </w:t>
      </w:r>
      <w:r>
        <w:rPr>
          <w:lang w:val="en-US"/>
        </w:rPr>
        <w:t xml:space="preserve">the </w:t>
      </w:r>
      <w:r w:rsidRPr="006159E6">
        <w:rPr>
          <w:lang w:val="en-US"/>
        </w:rPr>
        <w:t xml:space="preserve">‘DeliveryPeriod’ section </w:t>
      </w:r>
      <w:r>
        <w:rPr>
          <w:lang w:val="en-US"/>
        </w:rPr>
        <w:t xml:space="preserve">is used </w:t>
      </w:r>
      <w:r w:rsidRPr="006159E6">
        <w:rPr>
          <w:lang w:val="en-US"/>
        </w:rPr>
        <w:t>in addition to the ‘CalculationPeriod’ section</w:t>
      </w:r>
      <w:r>
        <w:rPr>
          <w:lang w:val="en-US"/>
        </w:rPr>
        <w:t>,</w:t>
      </w:r>
      <w:r w:rsidRPr="006159E6">
        <w:rPr>
          <w:lang w:val="en-US"/>
        </w:rPr>
        <w:t xml:space="preserve"> which is commonly used in confirmation of vanilla ISDA swaps. </w:t>
      </w:r>
    </w:p>
    <w:p w14:paraId="2D4FA620" w14:textId="77777777" w:rsidR="00571EF6" w:rsidRDefault="00571EF6" w:rsidP="00571EF6">
      <w:pPr>
        <w:rPr>
          <w:lang w:val="en-US"/>
        </w:rPr>
      </w:pPr>
      <w:r w:rsidRPr="006159E6">
        <w:rPr>
          <w:lang w:val="en-US"/>
        </w:rPr>
        <w:t>For vanilla swaps</w:t>
      </w:r>
      <w:r>
        <w:rPr>
          <w:lang w:val="en-US"/>
        </w:rPr>
        <w:t>,</w:t>
      </w:r>
      <w:r w:rsidRPr="006159E6">
        <w:rPr>
          <w:lang w:val="en-US"/>
        </w:rPr>
        <w:t xml:space="preserve"> the ‘DeliveryPeriod’ and ‘CalculationPeriod’ contain the same set of dates but for complex swaps the two sets of dates can be separately specified and confirmed.</w:t>
      </w:r>
    </w:p>
    <w:p w14:paraId="63A4E53A" w14:textId="77777777" w:rsidR="00571EF6" w:rsidRDefault="00571EF6" w:rsidP="00571EF6">
      <w:pPr>
        <w:rPr>
          <w:lang w:val="en-US"/>
        </w:rPr>
      </w:pPr>
      <w:r>
        <w:rPr>
          <w:lang w:val="en-US"/>
        </w:rPr>
        <w:t xml:space="preserve">For </w:t>
      </w:r>
      <w:r w:rsidRPr="006159E6">
        <w:rPr>
          <w:lang w:val="en-US"/>
        </w:rPr>
        <w:t>vanilla swaps</w:t>
      </w:r>
      <w:r>
        <w:rPr>
          <w:lang w:val="en-US"/>
        </w:rPr>
        <w:t>,</w:t>
      </w:r>
      <w:r w:rsidRPr="006159E6">
        <w:rPr>
          <w:lang w:val="en-US"/>
        </w:rPr>
        <w:t xml:space="preserve"> the pricing data is collected in the ‘CalculationPeriod’ </w:t>
      </w:r>
      <w:r>
        <w:rPr>
          <w:lang w:val="en-US"/>
        </w:rPr>
        <w:t xml:space="preserve">section. The ‘CalculationPeriod’ </w:t>
      </w:r>
      <w:r w:rsidRPr="006159E6">
        <w:rPr>
          <w:lang w:val="en-US"/>
        </w:rPr>
        <w:t>is the period for which the swap typically settles</w:t>
      </w:r>
      <w:r>
        <w:rPr>
          <w:lang w:val="en-US"/>
        </w:rPr>
        <w:t xml:space="preserve">, that is, </w:t>
      </w:r>
      <w:r w:rsidRPr="006159E6">
        <w:rPr>
          <w:lang w:val="en-US"/>
        </w:rPr>
        <w:t>the current month. For complex swaps</w:t>
      </w:r>
      <w:r>
        <w:rPr>
          <w:lang w:val="en-US"/>
        </w:rPr>
        <w:t>,</w:t>
      </w:r>
      <w:r w:rsidRPr="006159E6">
        <w:rPr>
          <w:lang w:val="en-US"/>
        </w:rPr>
        <w:t xml:space="preserve"> the pricing data is also collected </w:t>
      </w:r>
      <w:r>
        <w:rPr>
          <w:lang w:val="en-US"/>
        </w:rPr>
        <w:t xml:space="preserve">in </w:t>
      </w:r>
      <w:r w:rsidRPr="006159E6">
        <w:rPr>
          <w:lang w:val="en-US"/>
        </w:rPr>
        <w:t xml:space="preserve">the ‘CalculationPeriod’ </w:t>
      </w:r>
      <w:r>
        <w:rPr>
          <w:lang w:val="en-US"/>
        </w:rPr>
        <w:t xml:space="preserve">section, </w:t>
      </w:r>
      <w:r w:rsidRPr="006159E6">
        <w:rPr>
          <w:lang w:val="en-US"/>
        </w:rPr>
        <w:t>but the ‘Calculation</w:t>
      </w:r>
      <w:r w:rsidRPr="006159E6">
        <w:rPr>
          <w:lang w:val="en-US"/>
        </w:rPr>
        <w:softHyphen/>
        <w:t>Period’ does not need to be the period for which the swap settles</w:t>
      </w:r>
      <w:r>
        <w:rPr>
          <w:lang w:val="en-US"/>
        </w:rPr>
        <w:t>.</w:t>
      </w:r>
      <w:r w:rsidRPr="006159E6">
        <w:rPr>
          <w:lang w:val="en-US"/>
        </w:rPr>
        <w:t xml:space="preserve"> </w:t>
      </w:r>
    </w:p>
    <w:p w14:paraId="47FAC679" w14:textId="77777777" w:rsidR="00571EF6" w:rsidRPr="006159E6" w:rsidRDefault="00571EF6" w:rsidP="00571EF6">
      <w:pPr>
        <w:rPr>
          <w:lang w:val="en-US"/>
        </w:rPr>
      </w:pPr>
      <w:r w:rsidRPr="006159E6">
        <w:rPr>
          <w:lang w:val="en-US"/>
        </w:rPr>
        <w:t>The ‘DeliveryPeriod’ section contain</w:t>
      </w:r>
      <w:r>
        <w:rPr>
          <w:lang w:val="en-US"/>
        </w:rPr>
        <w:t>s</w:t>
      </w:r>
      <w:r w:rsidRPr="006159E6">
        <w:rPr>
          <w:lang w:val="en-US"/>
        </w:rPr>
        <w:t xml:space="preserve"> the information used in </w:t>
      </w:r>
      <w:r>
        <w:rPr>
          <w:lang w:val="en-US"/>
        </w:rPr>
        <w:t xml:space="preserve">a </w:t>
      </w:r>
      <w:r w:rsidRPr="006159E6">
        <w:rPr>
          <w:lang w:val="en-US"/>
        </w:rPr>
        <w:t>typica</w:t>
      </w:r>
      <w:r>
        <w:rPr>
          <w:lang w:val="en-US"/>
        </w:rPr>
        <w:t>l</w:t>
      </w:r>
      <w:r w:rsidRPr="006159E6">
        <w:rPr>
          <w:lang w:val="en-US"/>
        </w:rPr>
        <w:t xml:space="preserve"> monthly settlement, such as the payment date and the notional quantity </w:t>
      </w:r>
      <w:r>
        <w:rPr>
          <w:lang w:val="en-US"/>
        </w:rPr>
        <w:t>delivered</w:t>
      </w:r>
      <w:r w:rsidRPr="006159E6">
        <w:rPr>
          <w:lang w:val="en-US"/>
        </w:rPr>
        <w:t xml:space="preserve"> in that </w:t>
      </w:r>
      <w:r>
        <w:rPr>
          <w:lang w:val="en-US"/>
        </w:rPr>
        <w:t>month</w:t>
      </w:r>
      <w:r w:rsidRPr="006159E6">
        <w:rPr>
          <w:lang w:val="en-US"/>
        </w:rPr>
        <w:t>. The range of dates contained in the ‘CalculationPeriod’ can then be defined separately</w:t>
      </w:r>
      <w:r>
        <w:rPr>
          <w:lang w:val="en-US"/>
        </w:rPr>
        <w:t xml:space="preserve"> so that </w:t>
      </w:r>
      <w:r w:rsidRPr="006159E6">
        <w:rPr>
          <w:lang w:val="en-US"/>
        </w:rPr>
        <w:t xml:space="preserve">pricing data </w:t>
      </w:r>
      <w:r>
        <w:rPr>
          <w:lang w:val="en-US"/>
        </w:rPr>
        <w:t xml:space="preserve">can be </w:t>
      </w:r>
      <w:r w:rsidRPr="006159E6">
        <w:rPr>
          <w:lang w:val="en-US"/>
        </w:rPr>
        <w:t>collected over other times</w:t>
      </w:r>
      <w:r>
        <w:rPr>
          <w:lang w:val="en-US"/>
        </w:rPr>
        <w:t>frames</w:t>
      </w:r>
      <w:r w:rsidRPr="006159E6">
        <w:rPr>
          <w:lang w:val="en-US"/>
        </w:rPr>
        <w:t>. This is often necessary in complex swaps which price on an average of prices over the previous 3 month</w:t>
      </w:r>
      <w:r>
        <w:rPr>
          <w:lang w:val="en-US"/>
        </w:rPr>
        <w:t xml:space="preserve">s, for example, </w:t>
      </w:r>
      <w:r w:rsidRPr="006159E6">
        <w:rPr>
          <w:lang w:val="en-US"/>
        </w:rPr>
        <w:t>but which still settle on a rolling monthly basis.</w:t>
      </w:r>
      <w:bookmarkStart w:id="2332" w:name="_Toc377562384"/>
      <w:bookmarkStart w:id="2333" w:name="_Toc377562386"/>
      <w:bookmarkStart w:id="2334" w:name="_Toc377562387"/>
      <w:bookmarkStart w:id="2335" w:name="_Toc377562460"/>
      <w:bookmarkEnd w:id="2332"/>
      <w:bookmarkEnd w:id="2333"/>
      <w:bookmarkEnd w:id="2334"/>
      <w:bookmarkEnd w:id="2335"/>
    </w:p>
    <w:p w14:paraId="2BD5DDE0" w14:textId="77777777" w:rsidR="00FF4A74" w:rsidRPr="006159E6" w:rsidRDefault="00FF4A74" w:rsidP="00FF4A74">
      <w:pPr>
        <w:rPr>
          <w:lang w:val="en-US"/>
        </w:rPr>
      </w:pPr>
    </w:p>
    <w:sectPr w:rsidR="00FF4A74" w:rsidRPr="006159E6" w:rsidSect="00712ED9">
      <w:headerReference w:type="default" r:id="rId51"/>
      <w:pgSz w:w="11906" w:h="16838" w:code="9"/>
      <w:pgMar w:top="1701" w:right="1134" w:bottom="1134" w:left="1418" w:header="567"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DA4424" w14:textId="77777777" w:rsidR="003C55CA" w:rsidRDefault="003C55CA" w:rsidP="00507F61">
      <w:r>
        <w:separator/>
      </w:r>
    </w:p>
  </w:endnote>
  <w:endnote w:type="continuationSeparator" w:id="0">
    <w:p w14:paraId="5DB2D6F0" w14:textId="77777777" w:rsidR="003C55CA" w:rsidRDefault="003C55CA" w:rsidP="00507F61">
      <w:r>
        <w:continuationSeparator/>
      </w:r>
    </w:p>
  </w:endnote>
  <w:endnote w:type="continuationNotice" w:id="1">
    <w:p w14:paraId="006E17BE" w14:textId="77777777" w:rsidR="003C55CA" w:rsidRDefault="003C55CA" w:rsidP="00507F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Eurostile LT">
    <w:altName w:val="Agency FB"/>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42B83" w14:textId="2A798DDD" w:rsidR="000B0C45" w:rsidRPr="00B64048" w:rsidRDefault="000B0C45" w:rsidP="005170D1">
    <w:pPr>
      <w:pStyle w:val="Fuzeile"/>
      <w:tabs>
        <w:tab w:val="clear" w:pos="9072"/>
        <w:tab w:val="right" w:pos="9356"/>
      </w:tabs>
    </w:pPr>
    <w:r w:rsidRPr="00B64048">
      <w:t xml:space="preserve">EFET CpML – Commodity product Markup Language Version </w:t>
    </w:r>
    <w:ins w:id="9" w:author="Autor">
      <w:r w:rsidR="00871FC2" w:rsidRPr="00B64048">
        <w:t>6.</w:t>
      </w:r>
      <w:r w:rsidR="00871FC2" w:rsidRPr="00F11312">
        <w:rPr>
          <w:lang w:val="en-US"/>
        </w:rPr>
        <w:t>4</w:t>
      </w:r>
      <w:r w:rsidR="00871FC2" w:rsidRPr="00B64048">
        <w:t xml:space="preserve"> </w:t>
      </w:r>
      <w:r w:rsidR="000809AC">
        <w:rPr>
          <w:lang w:val="en-US"/>
        </w:rPr>
        <w:t>September</w:t>
      </w:r>
      <w:r w:rsidR="00BA0758" w:rsidRPr="00747388">
        <w:rPr>
          <w:lang w:val="en-US"/>
        </w:rPr>
        <w:t xml:space="preserve"> </w:t>
      </w:r>
      <w:r w:rsidR="00871FC2" w:rsidRPr="00F11312">
        <w:rPr>
          <w:lang w:val="en-US"/>
        </w:rPr>
        <w:t>2017</w:t>
      </w:r>
    </w:ins>
    <w:del w:id="10" w:author="Autor">
      <w:r w:rsidRPr="00B64048" w:rsidDel="00871FC2">
        <w:delText>6.</w:delText>
      </w:r>
      <w:r w:rsidRPr="000076F8" w:rsidDel="00203FC5">
        <w:rPr>
          <w:lang w:val="en-US"/>
        </w:rPr>
        <w:delText>3</w:delText>
      </w:r>
      <w:r w:rsidRPr="00B64048" w:rsidDel="00871FC2">
        <w:delText xml:space="preserve"> </w:delText>
      </w:r>
      <w:r w:rsidRPr="00F11312" w:rsidDel="00203FC5">
        <w:rPr>
          <w:lang w:val="en-US"/>
        </w:rPr>
        <w:delText xml:space="preserve">July </w:delText>
      </w:r>
      <w:r w:rsidRPr="00B64048" w:rsidDel="00203FC5">
        <w:delText>2016</w:delText>
      </w:r>
    </w:del>
    <w:r>
      <w:rPr>
        <w:noProof/>
        <w:sz w:val="20"/>
        <w:lang w:val="de-DE" w:eastAsia="de-DE"/>
      </w:rPr>
      <mc:AlternateContent>
        <mc:Choice Requires="wps">
          <w:drawing>
            <wp:anchor distT="0" distB="0" distL="114300" distR="114300" simplePos="0" relativeHeight="251658240" behindDoc="0" locked="0" layoutInCell="1" allowOverlap="1" wp14:anchorId="01F52B12" wp14:editId="4A891E69">
              <wp:simplePos x="0" y="0"/>
              <wp:positionH relativeFrom="column">
                <wp:posOffset>0</wp:posOffset>
              </wp:positionH>
              <wp:positionV relativeFrom="paragraph">
                <wp:posOffset>29845</wp:posOffset>
              </wp:positionV>
              <wp:extent cx="6057900" cy="0"/>
              <wp:effectExtent l="9525" t="10795" r="9525" b="8255"/>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0B3C44"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5pt" to="477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P7A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"/>
          </w:pict>
        </mc:Fallback>
      </mc:AlternateContent>
    </w:r>
    <w:r w:rsidRPr="00B64048">
      <w:tab/>
      <w:t xml:space="preserve">Page </w:t>
    </w:r>
    <w:r w:rsidRPr="00B64048">
      <w:rPr>
        <w:rStyle w:val="Seitenzahl"/>
        <w:lang w:val="en-GB"/>
      </w:rPr>
      <w:fldChar w:fldCharType="begin"/>
    </w:r>
    <w:r w:rsidRPr="00B64048">
      <w:rPr>
        <w:rStyle w:val="Seitenzahl"/>
        <w:lang w:val="en-GB"/>
      </w:rPr>
      <w:instrText xml:space="preserve"> PAGE </w:instrText>
    </w:r>
    <w:r w:rsidRPr="00B64048">
      <w:rPr>
        <w:rStyle w:val="Seitenzahl"/>
        <w:lang w:val="en-GB"/>
      </w:rPr>
      <w:fldChar w:fldCharType="separate"/>
    </w:r>
    <w:r w:rsidR="00241324">
      <w:rPr>
        <w:rStyle w:val="Seitenzahl"/>
        <w:noProof/>
        <w:lang w:val="en-GB"/>
      </w:rPr>
      <w:t>136</w:t>
    </w:r>
    <w:r w:rsidRPr="00B64048">
      <w:rPr>
        <w:rStyle w:val="Seitenzahl"/>
        <w:lang w:val="en-GB"/>
      </w:rPr>
      <w:fldChar w:fldCharType="end"/>
    </w:r>
    <w:r w:rsidRPr="00B64048">
      <w:rPr>
        <w:rStyle w:val="Seitenzahl"/>
        <w:lang w:val="en-GB"/>
      </w:rPr>
      <w:t xml:space="preserve"> of </w:t>
    </w:r>
    <w:r w:rsidRPr="00B64048">
      <w:rPr>
        <w:rStyle w:val="Seitenzahl"/>
        <w:lang w:val="en-GB"/>
      </w:rPr>
      <w:fldChar w:fldCharType="begin"/>
    </w:r>
    <w:r w:rsidRPr="00B64048">
      <w:rPr>
        <w:rStyle w:val="Seitenzahl"/>
        <w:lang w:val="en-GB"/>
      </w:rPr>
      <w:instrText xml:space="preserve"> NUMPAGES </w:instrText>
    </w:r>
    <w:r w:rsidRPr="00B64048">
      <w:rPr>
        <w:rStyle w:val="Seitenzahl"/>
        <w:lang w:val="en-GB"/>
      </w:rPr>
      <w:fldChar w:fldCharType="separate"/>
    </w:r>
    <w:r w:rsidR="00241324">
      <w:rPr>
        <w:rStyle w:val="Seitenzahl"/>
        <w:noProof/>
        <w:lang w:val="en-GB"/>
      </w:rPr>
      <w:t>146</w:t>
    </w:r>
    <w:r w:rsidRPr="00B64048">
      <w:rPr>
        <w:rStyle w:val="Seitenzahl"/>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1DBA75" w14:textId="77777777" w:rsidR="003C55CA" w:rsidRDefault="003C55CA" w:rsidP="00507F61">
      <w:r>
        <w:separator/>
      </w:r>
    </w:p>
  </w:footnote>
  <w:footnote w:type="continuationSeparator" w:id="0">
    <w:p w14:paraId="14F387B7" w14:textId="77777777" w:rsidR="003C55CA" w:rsidRDefault="003C55CA" w:rsidP="00507F61">
      <w:r>
        <w:continuationSeparator/>
      </w:r>
    </w:p>
  </w:footnote>
  <w:footnote w:type="continuationNotice" w:id="1">
    <w:p w14:paraId="65ABDA40" w14:textId="77777777" w:rsidR="003C55CA" w:rsidRDefault="003C55CA" w:rsidP="00507F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54AA8" w14:textId="70BF884C" w:rsidR="000B0C45" w:rsidRDefault="000B0C45" w:rsidP="00507F61">
    <w:pPr>
      <w:pStyle w:val="Kopfzeile"/>
    </w:pPr>
    <w:r>
      <w:rPr>
        <w:noProof/>
        <w:lang w:val="de-DE" w:eastAsia="de-DE"/>
      </w:rPr>
      <mc:AlternateContent>
        <mc:Choice Requires="wps">
          <w:drawing>
            <wp:anchor distT="0" distB="0" distL="114300" distR="114300" simplePos="0" relativeHeight="251655168" behindDoc="0" locked="0" layoutInCell="1" allowOverlap="1" wp14:anchorId="0F81CF2A" wp14:editId="5516C2C3">
              <wp:simplePos x="0" y="0"/>
              <wp:positionH relativeFrom="column">
                <wp:posOffset>0</wp:posOffset>
              </wp:positionH>
              <wp:positionV relativeFrom="paragraph">
                <wp:posOffset>221615</wp:posOffset>
              </wp:positionV>
              <wp:extent cx="6057900" cy="0"/>
              <wp:effectExtent l="9525" t="12065" r="9525" b="6985"/>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4D563E"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45pt" to="477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0wP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"/>
          </w:pict>
        </mc:Fallback>
      </mc:AlternateContent>
    </w:r>
  </w:p>
  <w:p w14:paraId="2CFDBB8A" w14:textId="77777777" w:rsidR="000B0C45" w:rsidRPr="00B64048" w:rsidRDefault="000B0C45" w:rsidP="00507F6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534A8C" w14:textId="01904C9B" w:rsidR="000B0C45" w:rsidRPr="006D73D3" w:rsidRDefault="003C55CA" w:rsidP="00507F61">
    <w:pPr>
      <w:pStyle w:val="Kopfzeile"/>
      <w:rPr>
        <w:noProof/>
        <w:lang w:val="en-US"/>
      </w:rPr>
    </w:pPr>
    <w:r>
      <w:fldChar w:fldCharType="begin"/>
    </w:r>
    <w:r>
      <w:instrText xml:space="preserve"> STYLEREF  "Überschrift 1"  \* MERGEFORMAT </w:instrText>
    </w:r>
    <w:r>
      <w:fldChar w:fldCharType="separate"/>
    </w:r>
    <w:r w:rsidR="00241324">
      <w:rPr>
        <w:noProof/>
      </w:rPr>
      <w:t>About this Document</w:t>
    </w:r>
    <w:r>
      <w:rPr>
        <w:noProof/>
      </w:rPr>
      <w:fldChar w:fldCharType="end"/>
    </w:r>
    <w:r w:rsidR="000B0C45">
      <w:rPr>
        <w:noProof/>
        <w:lang w:val="de-DE" w:eastAsia="de-DE"/>
      </w:rPr>
      <mc:AlternateContent>
        <mc:Choice Requires="wps">
          <w:drawing>
            <wp:anchor distT="0" distB="0" distL="114300" distR="114300" simplePos="0" relativeHeight="251656192" behindDoc="0" locked="0" layoutInCell="1" allowOverlap="1" wp14:anchorId="173E493B" wp14:editId="165B5109">
              <wp:simplePos x="0" y="0"/>
              <wp:positionH relativeFrom="column">
                <wp:posOffset>0</wp:posOffset>
              </wp:positionH>
              <wp:positionV relativeFrom="paragraph">
                <wp:posOffset>221615</wp:posOffset>
              </wp:positionV>
              <wp:extent cx="6057900" cy="0"/>
              <wp:effectExtent l="9525" t="12065" r="9525" b="6985"/>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7D0A12" id="Line 7"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45pt" to="477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GV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"/>
          </w:pict>
        </mc:Fallback>
      </mc:AlternateContent>
    </w:r>
  </w:p>
  <w:p w14:paraId="605FC3F6" w14:textId="71130EF8" w:rsidR="000B0C45" w:rsidRPr="008E1625" w:rsidRDefault="000B0C45" w:rsidP="008E1625">
    <w:pPr>
      <w:pStyle w:val="Kopfzeile"/>
      <w:jc w:val="right"/>
      <w:rPr>
        <w:lang w:val="de-D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B0A24" w14:textId="1348047D" w:rsidR="000B0C45" w:rsidRPr="006D73D3" w:rsidRDefault="003C55CA" w:rsidP="00507F61">
    <w:pPr>
      <w:pStyle w:val="Kopfzeile"/>
      <w:rPr>
        <w:noProof/>
        <w:lang w:val="en-US"/>
      </w:rPr>
    </w:pPr>
    <w:r>
      <w:fldChar w:fldCharType="begin"/>
    </w:r>
    <w:r>
      <w:instrText xml:space="preserve"> STYLEREF  "Überschrift 1"  \* MERGEFORMAT </w:instrText>
    </w:r>
    <w:r>
      <w:fldChar w:fldCharType="separate"/>
    </w:r>
    <w:r w:rsidR="00241324">
      <w:rPr>
        <w:noProof/>
      </w:rPr>
      <w:t>Description of CpML Field Names</w:t>
    </w:r>
    <w:r>
      <w:rPr>
        <w:noProof/>
      </w:rPr>
      <w:fldChar w:fldCharType="end"/>
    </w:r>
    <w:r w:rsidR="000B0C45">
      <w:rPr>
        <w:noProof/>
        <w:lang w:val="de-DE" w:eastAsia="de-DE"/>
      </w:rPr>
      <mc:AlternateContent>
        <mc:Choice Requires="wps">
          <w:drawing>
            <wp:anchor distT="0" distB="0" distL="114300" distR="114300" simplePos="0" relativeHeight="251659264" behindDoc="0" locked="0" layoutInCell="1" allowOverlap="1" wp14:anchorId="45B7DF67" wp14:editId="48408309">
              <wp:simplePos x="0" y="0"/>
              <wp:positionH relativeFrom="column">
                <wp:posOffset>0</wp:posOffset>
              </wp:positionH>
              <wp:positionV relativeFrom="paragraph">
                <wp:posOffset>221615</wp:posOffset>
              </wp:positionV>
              <wp:extent cx="6057900" cy="0"/>
              <wp:effectExtent l="9525" t="12065" r="9525" b="6985"/>
              <wp:wrapNone/>
              <wp:docPr id="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DD1DBE" id="Line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45pt" to="477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tA9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"/>
          </w:pict>
        </mc:Fallback>
      </mc:AlternateContent>
    </w:r>
    <w:r w:rsidR="000B0C45" w:rsidRPr="00416F9E">
      <w:rPr>
        <w:noProof/>
        <w:lang w:val="en-US"/>
      </w:rPr>
      <w:t>:</w:t>
    </w:r>
    <w:r w:rsidR="000B0C45" w:rsidRPr="006D73D3">
      <w:rPr>
        <w:noProof/>
        <w:lang w:val="en-US"/>
      </w:rPr>
      <w:t xml:space="preserve"> </w:t>
    </w:r>
    <w:r w:rsidR="000B0C45">
      <w:rPr>
        <w:noProof/>
        <w:lang w:val="de-DE"/>
      </w:rPr>
      <w:fldChar w:fldCharType="begin"/>
    </w:r>
    <w:r w:rsidR="000B0C45" w:rsidRPr="006D73D3">
      <w:rPr>
        <w:noProof/>
        <w:lang w:val="en-US"/>
      </w:rPr>
      <w:instrText xml:space="preserve"> STYLEREF  "Überschrift 2"  \* MERGEFORMAT </w:instrText>
    </w:r>
    <w:r w:rsidR="000B0C45">
      <w:rPr>
        <w:noProof/>
        <w:lang w:val="de-DE"/>
      </w:rPr>
      <w:fldChar w:fldCharType="separate"/>
    </w:r>
    <w:r w:rsidR="00241324">
      <w:rPr>
        <w:noProof/>
        <w:lang w:val="en-US"/>
      </w:rPr>
      <w:t>S–Z</w:t>
    </w:r>
    <w:r w:rsidR="000B0C45">
      <w:rPr>
        <w:noProof/>
        <w:lang w:val="de-DE"/>
      </w:rPr>
      <w:fldChar w:fldCharType="end"/>
    </w:r>
  </w:p>
  <w:p w14:paraId="43D10BA0" w14:textId="6C38DB71" w:rsidR="000B0C45" w:rsidRPr="00A7731E" w:rsidRDefault="000B0C45" w:rsidP="008E1625">
    <w:pPr>
      <w:pStyle w:val="Kopfzeile"/>
      <w:jc w:val="right"/>
      <w:rPr>
        <w:lang w:val="en-US"/>
      </w:rPr>
    </w:pPr>
    <w:r>
      <w:rPr>
        <w:noProof/>
        <w:lang w:val="de-DE"/>
      </w:rPr>
      <w:fldChar w:fldCharType="begin"/>
    </w:r>
    <w:r w:rsidRPr="00A7731E">
      <w:rPr>
        <w:noProof/>
        <w:lang w:val="en-US"/>
      </w:rPr>
      <w:instrText xml:space="preserve"> STYLEREF  "XSD Section Title"  \* MERGEFORMAT </w:instrText>
    </w:r>
    <w:r>
      <w:rPr>
        <w:noProof/>
        <w:lang w:val="de-DE"/>
      </w:rPr>
      <w:fldChar w:fldCharType="separate"/>
    </w:r>
    <w:r w:rsidR="00241324">
      <w:rPr>
        <w:noProof/>
        <w:lang w:val="en-US"/>
      </w:rPr>
      <w:t>InstrumentBasket/TransactionDescription</w:t>
    </w:r>
    <w:r>
      <w:rPr>
        <w:noProof/>
        <w:lang w:val="de-DE"/>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95D11" w14:textId="65A82029" w:rsidR="000B0C45" w:rsidRDefault="003C55CA" w:rsidP="00507F61">
    <w:pPr>
      <w:pStyle w:val="Kopfzeile"/>
    </w:pPr>
    <w:r>
      <w:fldChar w:fldCharType="begin"/>
    </w:r>
    <w:r>
      <w:instrText xml:space="preserve"> STYLEREF  "Überschrift 1"  \* MERGEFORMAT </w:instrText>
    </w:r>
    <w:r>
      <w:fldChar w:fldCharType="separate"/>
    </w:r>
    <w:r w:rsidR="00241324">
      <w:rPr>
        <w:noProof/>
      </w:rPr>
      <w:t>Description of CpML Field Types</w:t>
    </w:r>
    <w:r>
      <w:rPr>
        <w:noProof/>
      </w:rPr>
      <w:fldChar w:fldCharType="end"/>
    </w:r>
    <w:r w:rsidR="000B0C45" w:rsidRPr="00416F9E">
      <w:rPr>
        <w:noProof/>
        <w:lang w:val="de-DE" w:eastAsia="de-DE"/>
      </w:rPr>
      <mc:AlternateContent>
        <mc:Choice Requires="wps">
          <w:drawing>
            <wp:anchor distT="0" distB="0" distL="114300" distR="114300" simplePos="0" relativeHeight="251657216" behindDoc="0" locked="0" layoutInCell="1" allowOverlap="1" wp14:anchorId="4B8C25A3" wp14:editId="6DEFD605">
              <wp:simplePos x="0" y="0"/>
              <wp:positionH relativeFrom="column">
                <wp:posOffset>0</wp:posOffset>
              </wp:positionH>
              <wp:positionV relativeFrom="paragraph">
                <wp:posOffset>221615</wp:posOffset>
              </wp:positionV>
              <wp:extent cx="6057900" cy="0"/>
              <wp:effectExtent l="9525" t="12065" r="9525" b="6985"/>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F6BACC"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45pt" to="477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nSx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"/>
          </w:pict>
        </mc:Fallback>
      </mc:AlternateContent>
    </w:r>
    <w:r w:rsidR="000B0C45" w:rsidRPr="00416F9E">
      <w:rPr>
        <w:bCs/>
        <w:noProof/>
        <w:lang w:val="en-US"/>
      </w:rPr>
      <w:t>:</w:t>
    </w:r>
    <w:r w:rsidR="000B0C45">
      <w:rPr>
        <w:bCs/>
        <w:noProof/>
        <w:lang w:val="en-US"/>
      </w:rPr>
      <w:t xml:space="preserve"> </w:t>
    </w:r>
    <w:r w:rsidR="000B0C45">
      <w:rPr>
        <w:noProof/>
        <w:lang w:val="de-DE"/>
      </w:rPr>
      <w:fldChar w:fldCharType="begin"/>
    </w:r>
    <w:r w:rsidR="000B0C45" w:rsidRPr="006D73D3">
      <w:rPr>
        <w:noProof/>
        <w:lang w:val="en-US"/>
      </w:rPr>
      <w:instrText xml:space="preserve"> STYLEREF  "Überschrift 2"  \* MERGEFORMAT </w:instrText>
    </w:r>
    <w:r w:rsidR="000B0C45">
      <w:rPr>
        <w:noProof/>
        <w:lang w:val="de-DE"/>
      </w:rPr>
      <w:fldChar w:fldCharType="separate"/>
    </w:r>
    <w:r w:rsidR="00241324">
      <w:rPr>
        <w:noProof/>
        <w:lang w:val="en-US"/>
      </w:rPr>
      <w:t>M–R</w:t>
    </w:r>
    <w:r w:rsidR="000B0C45">
      <w:rPr>
        <w:noProof/>
        <w:lang w:val="de-DE"/>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63E91" w14:textId="1D8E563E" w:rsidR="000B0C45" w:rsidRDefault="000B0C45" w:rsidP="00507F61">
    <w:pPr>
      <w:pStyle w:val="Kopfzeile"/>
    </w:pPr>
    <w:r>
      <w:fldChar w:fldCharType="begin"/>
    </w:r>
    <w:r>
      <w:instrText xml:space="preserve"> STYLEREF  "Ü</w:instrText>
    </w:r>
    <w:r>
      <w:rPr>
        <w:lang w:val="de-DE"/>
      </w:rPr>
      <w:instrText>1 Appendix</w:instrText>
    </w:r>
    <w:r>
      <w:instrText xml:space="preserve">"  \* MERGEFORMAT </w:instrText>
    </w:r>
    <w:r>
      <w:fldChar w:fldCharType="separate"/>
    </w:r>
    <w:r w:rsidR="00431FA3">
      <w:rPr>
        <w:noProof/>
      </w:rPr>
      <w:t>Vanilla and Complex Products</w:t>
    </w:r>
    <w:r>
      <w:rPr>
        <w:b/>
        <w:bCs/>
        <w:noProof/>
        <w:lang w:val="en-US"/>
      </w:rPr>
      <w:fldChar w:fldCharType="end"/>
    </w:r>
    <w:r>
      <w:rPr>
        <w:noProof/>
        <w:lang w:val="de-DE" w:eastAsia="de-DE"/>
      </w:rPr>
      <mc:AlternateContent>
        <mc:Choice Requires="wps">
          <w:drawing>
            <wp:anchor distT="0" distB="0" distL="114300" distR="114300" simplePos="0" relativeHeight="251660288" behindDoc="0" locked="0" layoutInCell="1" allowOverlap="1" wp14:anchorId="25CB4932" wp14:editId="33AA6069">
              <wp:simplePos x="0" y="0"/>
              <wp:positionH relativeFrom="column">
                <wp:posOffset>0</wp:posOffset>
              </wp:positionH>
              <wp:positionV relativeFrom="paragraph">
                <wp:posOffset>221615</wp:posOffset>
              </wp:positionV>
              <wp:extent cx="6057900" cy="0"/>
              <wp:effectExtent l="9525" t="12065" r="9525" b="6985"/>
              <wp:wrapNone/>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389913" id="Line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45pt" to="477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KvW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B852DB64"/>
    <w:lvl w:ilvl="0">
      <w:start w:val="1"/>
      <w:numFmt w:val="bullet"/>
      <w:pStyle w:val="Aufzhlungszeichen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41A854CC"/>
    <w:lvl w:ilvl="0">
      <w:start w:val="1"/>
      <w:numFmt w:val="bullet"/>
      <w:pStyle w:val="Aufzhlungszeichen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73782CC6"/>
    <w:lvl w:ilvl="0">
      <w:start w:val="1"/>
      <w:numFmt w:val="bullet"/>
      <w:pStyle w:val="Aufzhlungszeichen"/>
      <w:lvlText w:val=""/>
      <w:lvlJc w:val="left"/>
      <w:pPr>
        <w:tabs>
          <w:tab w:val="num" w:pos="360"/>
        </w:tabs>
        <w:ind w:left="360" w:hanging="360"/>
      </w:pPr>
      <w:rPr>
        <w:rFonts w:ascii="Symbol" w:hAnsi="Symbol" w:hint="default"/>
      </w:rPr>
    </w:lvl>
  </w:abstractNum>
  <w:abstractNum w:abstractNumId="3" w15:restartNumberingAfterBreak="0">
    <w:nsid w:val="0556572D"/>
    <w:multiLevelType w:val="multilevel"/>
    <w:tmpl w:val="C962309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0B6D0D65"/>
    <w:multiLevelType w:val="hybridMultilevel"/>
    <w:tmpl w:val="6ECE7094"/>
    <w:lvl w:ilvl="0" w:tplc="605ADB26">
      <w:start w:val="1"/>
      <w:numFmt w:val="bullet"/>
      <w:pStyle w:val="Listlevel2"/>
      <w:lvlText w:val="o"/>
      <w:lvlJc w:val="left"/>
      <w:pPr>
        <w:ind w:left="1060" w:hanging="360"/>
      </w:pPr>
      <w:rPr>
        <w:rFonts w:ascii="Courier New" w:hAnsi="Courier New" w:cs="Courier New" w:hint="default"/>
      </w:rPr>
    </w:lvl>
    <w:lvl w:ilvl="1" w:tplc="04070003" w:tentative="1">
      <w:start w:val="1"/>
      <w:numFmt w:val="bullet"/>
      <w:lvlText w:val="o"/>
      <w:lvlJc w:val="left"/>
      <w:pPr>
        <w:ind w:left="1780" w:hanging="360"/>
      </w:pPr>
      <w:rPr>
        <w:rFonts w:ascii="Courier New" w:hAnsi="Courier New" w:cs="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cs="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cs="Courier New" w:hint="default"/>
      </w:rPr>
    </w:lvl>
    <w:lvl w:ilvl="8" w:tplc="04070005" w:tentative="1">
      <w:start w:val="1"/>
      <w:numFmt w:val="bullet"/>
      <w:lvlText w:val=""/>
      <w:lvlJc w:val="left"/>
      <w:pPr>
        <w:ind w:left="6820" w:hanging="360"/>
      </w:pPr>
      <w:rPr>
        <w:rFonts w:ascii="Wingdings" w:hAnsi="Wingdings" w:hint="default"/>
      </w:rPr>
    </w:lvl>
  </w:abstractNum>
  <w:abstractNum w:abstractNumId="5" w15:restartNumberingAfterBreak="0">
    <w:nsid w:val="0F93367C"/>
    <w:multiLevelType w:val="hybridMultilevel"/>
    <w:tmpl w:val="9CB2F236"/>
    <w:lvl w:ilvl="0" w:tplc="80CEE384">
      <w:start w:val="1"/>
      <w:numFmt w:val="bullet"/>
      <w:pStyle w:val="values"/>
      <w:lvlText w:val=""/>
      <w:lvlJc w:val="left"/>
      <w:pPr>
        <w:ind w:left="720" w:hanging="360"/>
      </w:pPr>
      <w:rPr>
        <w:rFonts w:ascii="Wingdings" w:hAnsi="Wingdings" w:hint="default"/>
      </w:rPr>
    </w:lvl>
    <w:lvl w:ilvl="1" w:tplc="EB28FC9E">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14B2559"/>
    <w:multiLevelType w:val="hybridMultilevel"/>
    <w:tmpl w:val="E7F67D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5ED6BD0"/>
    <w:multiLevelType w:val="hybridMultilevel"/>
    <w:tmpl w:val="C50CE5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0B72D5"/>
    <w:multiLevelType w:val="hybridMultilevel"/>
    <w:tmpl w:val="3CF843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BA3733E"/>
    <w:multiLevelType w:val="hybridMultilevel"/>
    <w:tmpl w:val="A6F4641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1F8452B6"/>
    <w:multiLevelType w:val="hybridMultilevel"/>
    <w:tmpl w:val="BB72A0DA"/>
    <w:lvl w:ilvl="0" w:tplc="6C2AF948">
      <w:start w:val="1"/>
      <w:numFmt w:val="bullet"/>
      <w:pStyle w:val="condition1"/>
      <w:lvlText w:val=""/>
      <w:lvlJc w:val="left"/>
      <w:pPr>
        <w:ind w:left="360" w:hanging="360"/>
      </w:pPr>
      <w:rPr>
        <w:rFonts w:ascii="Symbol" w:hAnsi="Symbol" w:hint="default"/>
      </w:rPr>
    </w:lvl>
    <w:lvl w:ilvl="1" w:tplc="69A437C8">
      <w:start w:val="1"/>
      <w:numFmt w:val="bullet"/>
      <w:pStyle w:val="condition2"/>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27A2353E"/>
    <w:multiLevelType w:val="hybridMultilevel"/>
    <w:tmpl w:val="52D07F50"/>
    <w:lvl w:ilvl="0" w:tplc="04070001">
      <w:start w:val="14"/>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47C42EE"/>
    <w:multiLevelType w:val="hybridMultilevel"/>
    <w:tmpl w:val="E77C23DA"/>
    <w:lvl w:ilvl="0" w:tplc="087009D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D936D73"/>
    <w:multiLevelType w:val="hybridMultilevel"/>
    <w:tmpl w:val="6A18A288"/>
    <w:lvl w:ilvl="0" w:tplc="A2C87790">
      <w:start w:val="1"/>
      <w:numFmt w:val="decimal"/>
      <w:pStyle w:val="referenceID"/>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EE04DC0"/>
    <w:multiLevelType w:val="hybridMultilevel"/>
    <w:tmpl w:val="2B8629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01942AD"/>
    <w:multiLevelType w:val="hybridMultilevel"/>
    <w:tmpl w:val="3FBED7D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EF95C9C"/>
    <w:multiLevelType w:val="hybridMultilevel"/>
    <w:tmpl w:val="4246D9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01F7DBD"/>
    <w:multiLevelType w:val="hybridMultilevel"/>
    <w:tmpl w:val="18C484C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56152007"/>
    <w:multiLevelType w:val="hybridMultilevel"/>
    <w:tmpl w:val="D6C850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6291CA2"/>
    <w:multiLevelType w:val="hybridMultilevel"/>
    <w:tmpl w:val="5E94E33C"/>
    <w:lvl w:ilvl="0" w:tplc="25A6C602">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68D20EB2"/>
    <w:multiLevelType w:val="hybridMultilevel"/>
    <w:tmpl w:val="0A34C4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496777B"/>
    <w:multiLevelType w:val="hybridMultilevel"/>
    <w:tmpl w:val="2012C9A8"/>
    <w:lvl w:ilvl="0" w:tplc="B58C3FB2">
      <w:start w:val="1"/>
      <w:numFmt w:val="bullet"/>
      <w:pStyle w:val="Listlevel1"/>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753A7A59"/>
    <w:multiLevelType w:val="multilevel"/>
    <w:tmpl w:val="111EF970"/>
    <w:lvl w:ilvl="0">
      <w:start w:val="1"/>
      <w:numFmt w:val="upperLetter"/>
      <w:pStyle w:val="1Appendix"/>
      <w:lvlText w:val="Appendix %1."/>
      <w:lvlJc w:val="left"/>
      <w:pPr>
        <w:tabs>
          <w:tab w:val="num" w:pos="3960"/>
        </w:tabs>
        <w:ind w:left="0" w:hanging="360"/>
      </w:pPr>
      <w:rPr>
        <w:rFonts w:hint="default"/>
      </w:rPr>
    </w:lvl>
    <w:lvl w:ilvl="1">
      <w:start w:val="1"/>
      <w:numFmt w:val="decimal"/>
      <w:lvlText w:val="%1.%2."/>
      <w:lvlJc w:val="left"/>
      <w:pPr>
        <w:tabs>
          <w:tab w:val="num" w:pos="1080"/>
        </w:tabs>
        <w:ind w:left="432" w:hanging="432"/>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num w:numId="1">
    <w:abstractNumId w:val="22"/>
  </w:num>
  <w:num w:numId="2">
    <w:abstractNumId w:val="11"/>
  </w:num>
  <w:num w:numId="3">
    <w:abstractNumId w:val="2"/>
  </w:num>
  <w:num w:numId="4">
    <w:abstractNumId w:val="1"/>
  </w:num>
  <w:num w:numId="5">
    <w:abstractNumId w:val="0"/>
  </w:num>
  <w:num w:numId="6">
    <w:abstractNumId w:val="20"/>
  </w:num>
  <w:num w:numId="7">
    <w:abstractNumId w:val="18"/>
  </w:num>
  <w:num w:numId="8">
    <w:abstractNumId w:val="16"/>
  </w:num>
  <w:num w:numId="9">
    <w:abstractNumId w:val="14"/>
  </w:num>
  <w:num w:numId="10">
    <w:abstractNumId w:val="17"/>
  </w:num>
  <w:num w:numId="11">
    <w:abstractNumId w:val="8"/>
  </w:num>
  <w:num w:numId="12">
    <w:abstractNumId w:val="6"/>
  </w:num>
  <w:num w:numId="13">
    <w:abstractNumId w:val="7"/>
  </w:num>
  <w:num w:numId="14">
    <w:abstractNumId w:val="12"/>
  </w:num>
  <w:num w:numId="15">
    <w:abstractNumId w:val="10"/>
  </w:num>
  <w:num w:numId="16">
    <w:abstractNumId w:val="3"/>
  </w:num>
  <w:num w:numId="17">
    <w:abstractNumId w:val="19"/>
  </w:num>
  <w:num w:numId="18">
    <w:abstractNumId w:val="15"/>
  </w:num>
  <w:num w:numId="19">
    <w:abstractNumId w:val="5"/>
  </w:num>
  <w:num w:numId="20">
    <w:abstractNumId w:val="13"/>
  </w:num>
  <w:num w:numId="21">
    <w:abstractNumId w:val="21"/>
  </w:num>
  <w:num w:numId="22">
    <w:abstractNumId w:val="9"/>
  </w:num>
  <w:num w:numId="23">
    <w:abstractNumId w:val="4"/>
  </w:num>
  <w:num w:numId="24">
    <w:abstractNumId w:val="21"/>
  </w:num>
  <w:num w:numId="25">
    <w:abstractNumId w:val="10"/>
  </w:num>
  <w:num w:numId="26">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removePersonalInformation/>
  <w:removeDateAndTime/>
  <w:hideSpellingErrors/>
  <w:activeWritingStyle w:appName="MSWord" w:lang="en-GB" w:vendorID="64" w:dllVersion="5" w:nlCheck="1" w:checkStyle="1"/>
  <w:activeWritingStyle w:appName="MSWord" w:lang="en-US" w:vendorID="64" w:dllVersion="5" w:nlCheck="1" w:checkStyle="1"/>
  <w:activeWritingStyle w:appName="MSWord" w:lang="en-US" w:vendorID="64" w:dllVersion="6" w:nlCheck="1" w:checkStyle="1"/>
  <w:activeWritingStyle w:appName="MSWord" w:lang="en-GB" w:vendorID="64" w:dllVersion="6" w:nlCheck="1" w:checkStyle="1"/>
  <w:activeWritingStyle w:appName="MSWord" w:lang="de-DE" w:vendorID="64" w:dllVersion="6" w:nlCheck="1" w:checkStyle="1"/>
  <w:activeWritingStyle w:appName="MSWord" w:lang="fr-FR" w:vendorID="64" w:dllVersion="6" w:nlCheck="1" w:checkStyle="1"/>
  <w:activeWritingStyle w:appName="MSWord" w:lang="fr-BE" w:vendorID="64" w:dllVersion="6" w:nlCheck="1" w:checkStyle="1"/>
  <w:activeWritingStyle w:appName="MSWord" w:lang="en-IE" w:vendorID="64" w:dllVersion="6" w:nlCheck="1" w:checkStyle="1"/>
  <w:activeWritingStyle w:appName="MSWord" w:lang="en-US" w:vendorID="64" w:dllVersion="0" w:nlCheck="1" w:checkStyle="0"/>
  <w:activeWritingStyle w:appName="MSWord" w:lang="en-GB" w:vendorID="64" w:dllVersion="0" w:nlCheck="1" w:checkStyle="0"/>
  <w:activeWritingStyle w:appName="MSWord" w:lang="de-DE" w:vendorID="64" w:dllVersion="0" w:nlCheck="1" w:checkStyle="0"/>
  <w:proofState w:grammar="clean"/>
  <w:stylePaneFormatFilter w:val="7B04" w:allStyles="0" w:customStyles="0" w:latentStyles="1" w:stylesInUse="0" w:headingStyles="0" w:numberingStyles="0" w:tableStyles="0" w:directFormattingOnRuns="1" w:directFormattingOnParagraphs="1" w:directFormattingOnNumbering="0" w:directFormattingOnTables="1" w:clearFormatting="1" w:top3HeadingStyles="1" w:visibleStyles="1" w:alternateStyleNames="0"/>
  <w:stylePaneSortMethod w:val="0000"/>
  <w:doNotTrackFormatting/>
  <w:documentProtection w:edit="readOnly" w:formatting="1" w:enforcement="0"/>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3D1"/>
    <w:rsid w:val="00000024"/>
    <w:rsid w:val="000003C7"/>
    <w:rsid w:val="00000471"/>
    <w:rsid w:val="00000754"/>
    <w:rsid w:val="000009EA"/>
    <w:rsid w:val="00000CC9"/>
    <w:rsid w:val="00001050"/>
    <w:rsid w:val="000014A2"/>
    <w:rsid w:val="00001950"/>
    <w:rsid w:val="00002137"/>
    <w:rsid w:val="0000249A"/>
    <w:rsid w:val="000028BB"/>
    <w:rsid w:val="00002A2C"/>
    <w:rsid w:val="00002B83"/>
    <w:rsid w:val="00002D8E"/>
    <w:rsid w:val="00003010"/>
    <w:rsid w:val="000030C1"/>
    <w:rsid w:val="00003356"/>
    <w:rsid w:val="000034B0"/>
    <w:rsid w:val="0000374B"/>
    <w:rsid w:val="00003A7F"/>
    <w:rsid w:val="00003D27"/>
    <w:rsid w:val="00004166"/>
    <w:rsid w:val="00004434"/>
    <w:rsid w:val="00004BE2"/>
    <w:rsid w:val="00004F72"/>
    <w:rsid w:val="00004F73"/>
    <w:rsid w:val="00004FEE"/>
    <w:rsid w:val="0000533F"/>
    <w:rsid w:val="000055B9"/>
    <w:rsid w:val="0000587A"/>
    <w:rsid w:val="0000645E"/>
    <w:rsid w:val="00006FB1"/>
    <w:rsid w:val="000076F8"/>
    <w:rsid w:val="00007AC3"/>
    <w:rsid w:val="00010005"/>
    <w:rsid w:val="000101C8"/>
    <w:rsid w:val="00010A08"/>
    <w:rsid w:val="00010B70"/>
    <w:rsid w:val="00010DD3"/>
    <w:rsid w:val="000110B9"/>
    <w:rsid w:val="00011598"/>
    <w:rsid w:val="00011AD8"/>
    <w:rsid w:val="00011B35"/>
    <w:rsid w:val="00012422"/>
    <w:rsid w:val="00013019"/>
    <w:rsid w:val="00013080"/>
    <w:rsid w:val="000131B7"/>
    <w:rsid w:val="000131DD"/>
    <w:rsid w:val="000131EF"/>
    <w:rsid w:val="0001334D"/>
    <w:rsid w:val="00013598"/>
    <w:rsid w:val="00013B2C"/>
    <w:rsid w:val="00013EA1"/>
    <w:rsid w:val="00013F8B"/>
    <w:rsid w:val="000140B9"/>
    <w:rsid w:val="00014461"/>
    <w:rsid w:val="00014739"/>
    <w:rsid w:val="000147F3"/>
    <w:rsid w:val="0001485A"/>
    <w:rsid w:val="00014DDC"/>
    <w:rsid w:val="00014E64"/>
    <w:rsid w:val="00014E6B"/>
    <w:rsid w:val="0001568C"/>
    <w:rsid w:val="000158B9"/>
    <w:rsid w:val="00015A70"/>
    <w:rsid w:val="00015E10"/>
    <w:rsid w:val="00015E9E"/>
    <w:rsid w:val="0001637D"/>
    <w:rsid w:val="0001656A"/>
    <w:rsid w:val="00016789"/>
    <w:rsid w:val="00016D9C"/>
    <w:rsid w:val="00016DE7"/>
    <w:rsid w:val="00016ED2"/>
    <w:rsid w:val="00016EEC"/>
    <w:rsid w:val="0001701D"/>
    <w:rsid w:val="000175DB"/>
    <w:rsid w:val="000179C3"/>
    <w:rsid w:val="00017A88"/>
    <w:rsid w:val="00017D5C"/>
    <w:rsid w:val="00017EFA"/>
    <w:rsid w:val="00020253"/>
    <w:rsid w:val="000203BF"/>
    <w:rsid w:val="00020415"/>
    <w:rsid w:val="00020759"/>
    <w:rsid w:val="00020FA5"/>
    <w:rsid w:val="000211F4"/>
    <w:rsid w:val="0002124C"/>
    <w:rsid w:val="00021407"/>
    <w:rsid w:val="000215F5"/>
    <w:rsid w:val="00021C76"/>
    <w:rsid w:val="00021CA5"/>
    <w:rsid w:val="000220F1"/>
    <w:rsid w:val="00022297"/>
    <w:rsid w:val="000223FC"/>
    <w:rsid w:val="000226BD"/>
    <w:rsid w:val="00022702"/>
    <w:rsid w:val="00022864"/>
    <w:rsid w:val="00022E6D"/>
    <w:rsid w:val="00022EFD"/>
    <w:rsid w:val="00023430"/>
    <w:rsid w:val="0002363F"/>
    <w:rsid w:val="00023950"/>
    <w:rsid w:val="0002403A"/>
    <w:rsid w:val="00024333"/>
    <w:rsid w:val="0002449A"/>
    <w:rsid w:val="000247CF"/>
    <w:rsid w:val="000247E5"/>
    <w:rsid w:val="0002497F"/>
    <w:rsid w:val="00024EC0"/>
    <w:rsid w:val="00024FA4"/>
    <w:rsid w:val="000258E6"/>
    <w:rsid w:val="00025BFA"/>
    <w:rsid w:val="00025E20"/>
    <w:rsid w:val="00026776"/>
    <w:rsid w:val="000268DF"/>
    <w:rsid w:val="000268E0"/>
    <w:rsid w:val="00026B5C"/>
    <w:rsid w:val="00026F11"/>
    <w:rsid w:val="00026FF1"/>
    <w:rsid w:val="00027275"/>
    <w:rsid w:val="000274B2"/>
    <w:rsid w:val="000274F4"/>
    <w:rsid w:val="000305A3"/>
    <w:rsid w:val="0003078A"/>
    <w:rsid w:val="00030999"/>
    <w:rsid w:val="000309CA"/>
    <w:rsid w:val="00030A01"/>
    <w:rsid w:val="00030DCF"/>
    <w:rsid w:val="00030DE7"/>
    <w:rsid w:val="00030EAF"/>
    <w:rsid w:val="00030EB1"/>
    <w:rsid w:val="00030EF9"/>
    <w:rsid w:val="00031972"/>
    <w:rsid w:val="00032228"/>
    <w:rsid w:val="0003235A"/>
    <w:rsid w:val="0003277C"/>
    <w:rsid w:val="000330DB"/>
    <w:rsid w:val="00033806"/>
    <w:rsid w:val="00033954"/>
    <w:rsid w:val="00033B8E"/>
    <w:rsid w:val="00033C99"/>
    <w:rsid w:val="00033D1D"/>
    <w:rsid w:val="00033DD8"/>
    <w:rsid w:val="00033EBB"/>
    <w:rsid w:val="00033FD7"/>
    <w:rsid w:val="00034096"/>
    <w:rsid w:val="0003460A"/>
    <w:rsid w:val="000346B8"/>
    <w:rsid w:val="000347AC"/>
    <w:rsid w:val="00034A22"/>
    <w:rsid w:val="0003528C"/>
    <w:rsid w:val="000354A1"/>
    <w:rsid w:val="0003553C"/>
    <w:rsid w:val="00035679"/>
    <w:rsid w:val="00035BA9"/>
    <w:rsid w:val="00035CB4"/>
    <w:rsid w:val="00036062"/>
    <w:rsid w:val="00036BA8"/>
    <w:rsid w:val="000373B7"/>
    <w:rsid w:val="000373D6"/>
    <w:rsid w:val="000373F0"/>
    <w:rsid w:val="00037441"/>
    <w:rsid w:val="0003777E"/>
    <w:rsid w:val="00037BAB"/>
    <w:rsid w:val="00037CE2"/>
    <w:rsid w:val="00037F19"/>
    <w:rsid w:val="000400E7"/>
    <w:rsid w:val="000401A6"/>
    <w:rsid w:val="00040525"/>
    <w:rsid w:val="00040A90"/>
    <w:rsid w:val="00040BD3"/>
    <w:rsid w:val="00040E82"/>
    <w:rsid w:val="00040FE1"/>
    <w:rsid w:val="0004161C"/>
    <w:rsid w:val="000417D8"/>
    <w:rsid w:val="000417F2"/>
    <w:rsid w:val="00041921"/>
    <w:rsid w:val="00041AFD"/>
    <w:rsid w:val="00041DE3"/>
    <w:rsid w:val="00041F46"/>
    <w:rsid w:val="00042020"/>
    <w:rsid w:val="00042102"/>
    <w:rsid w:val="00042879"/>
    <w:rsid w:val="00042A3A"/>
    <w:rsid w:val="00042FCD"/>
    <w:rsid w:val="0004307D"/>
    <w:rsid w:val="000431BA"/>
    <w:rsid w:val="000437A7"/>
    <w:rsid w:val="00043CA2"/>
    <w:rsid w:val="0004410D"/>
    <w:rsid w:val="000441BC"/>
    <w:rsid w:val="0004477C"/>
    <w:rsid w:val="00044978"/>
    <w:rsid w:val="00044C6E"/>
    <w:rsid w:val="00044CE5"/>
    <w:rsid w:val="00044EEB"/>
    <w:rsid w:val="0004510E"/>
    <w:rsid w:val="000456BF"/>
    <w:rsid w:val="00045997"/>
    <w:rsid w:val="00045C9A"/>
    <w:rsid w:val="00045FC4"/>
    <w:rsid w:val="000461CA"/>
    <w:rsid w:val="000462F0"/>
    <w:rsid w:val="0004650A"/>
    <w:rsid w:val="0004651D"/>
    <w:rsid w:val="00046975"/>
    <w:rsid w:val="000469A5"/>
    <w:rsid w:val="00046C1E"/>
    <w:rsid w:val="00046C8E"/>
    <w:rsid w:val="00046E7A"/>
    <w:rsid w:val="00046FA3"/>
    <w:rsid w:val="0004758D"/>
    <w:rsid w:val="000476A6"/>
    <w:rsid w:val="00047927"/>
    <w:rsid w:val="00047D97"/>
    <w:rsid w:val="00050246"/>
    <w:rsid w:val="0005067A"/>
    <w:rsid w:val="000507A9"/>
    <w:rsid w:val="00050DAE"/>
    <w:rsid w:val="00051766"/>
    <w:rsid w:val="000518C7"/>
    <w:rsid w:val="00051986"/>
    <w:rsid w:val="00051BBF"/>
    <w:rsid w:val="00051EEC"/>
    <w:rsid w:val="00051F15"/>
    <w:rsid w:val="00052126"/>
    <w:rsid w:val="000525CB"/>
    <w:rsid w:val="00052C73"/>
    <w:rsid w:val="000537CC"/>
    <w:rsid w:val="000539A3"/>
    <w:rsid w:val="00053A37"/>
    <w:rsid w:val="00053D7A"/>
    <w:rsid w:val="00053E94"/>
    <w:rsid w:val="00054330"/>
    <w:rsid w:val="000546BB"/>
    <w:rsid w:val="000547CE"/>
    <w:rsid w:val="00054C3D"/>
    <w:rsid w:val="00054E20"/>
    <w:rsid w:val="00054EF8"/>
    <w:rsid w:val="00055053"/>
    <w:rsid w:val="00055990"/>
    <w:rsid w:val="00055A42"/>
    <w:rsid w:val="00055ABD"/>
    <w:rsid w:val="00055ED5"/>
    <w:rsid w:val="00056019"/>
    <w:rsid w:val="00056054"/>
    <w:rsid w:val="0005606C"/>
    <w:rsid w:val="000561FE"/>
    <w:rsid w:val="000562C5"/>
    <w:rsid w:val="000563B7"/>
    <w:rsid w:val="00056693"/>
    <w:rsid w:val="000567BE"/>
    <w:rsid w:val="000568AC"/>
    <w:rsid w:val="00056995"/>
    <w:rsid w:val="00056A70"/>
    <w:rsid w:val="00056DD1"/>
    <w:rsid w:val="00056E31"/>
    <w:rsid w:val="00057302"/>
    <w:rsid w:val="0005731B"/>
    <w:rsid w:val="00057355"/>
    <w:rsid w:val="000573B9"/>
    <w:rsid w:val="00057A73"/>
    <w:rsid w:val="00057B4A"/>
    <w:rsid w:val="00057CB2"/>
    <w:rsid w:val="00060092"/>
    <w:rsid w:val="00060267"/>
    <w:rsid w:val="000602FC"/>
    <w:rsid w:val="00060AF8"/>
    <w:rsid w:val="00060EFD"/>
    <w:rsid w:val="000610AA"/>
    <w:rsid w:val="000610CB"/>
    <w:rsid w:val="00061A21"/>
    <w:rsid w:val="00061D22"/>
    <w:rsid w:val="0006204E"/>
    <w:rsid w:val="0006207E"/>
    <w:rsid w:val="00062A76"/>
    <w:rsid w:val="00062A78"/>
    <w:rsid w:val="00062E5A"/>
    <w:rsid w:val="00062FA5"/>
    <w:rsid w:val="000630A8"/>
    <w:rsid w:val="0006310F"/>
    <w:rsid w:val="000633BD"/>
    <w:rsid w:val="000637EB"/>
    <w:rsid w:val="00063A8D"/>
    <w:rsid w:val="00063B7E"/>
    <w:rsid w:val="00063CA6"/>
    <w:rsid w:val="00063E17"/>
    <w:rsid w:val="00063FEC"/>
    <w:rsid w:val="0006412A"/>
    <w:rsid w:val="00064599"/>
    <w:rsid w:val="000647E9"/>
    <w:rsid w:val="0006495F"/>
    <w:rsid w:val="00065217"/>
    <w:rsid w:val="00065477"/>
    <w:rsid w:val="00065499"/>
    <w:rsid w:val="000656EA"/>
    <w:rsid w:val="000659C1"/>
    <w:rsid w:val="00066418"/>
    <w:rsid w:val="000668C1"/>
    <w:rsid w:val="00066AF0"/>
    <w:rsid w:val="00066F90"/>
    <w:rsid w:val="000673AB"/>
    <w:rsid w:val="000673EC"/>
    <w:rsid w:val="00070203"/>
    <w:rsid w:val="00070FF0"/>
    <w:rsid w:val="00071009"/>
    <w:rsid w:val="000711B0"/>
    <w:rsid w:val="00071696"/>
    <w:rsid w:val="00071805"/>
    <w:rsid w:val="00071FCC"/>
    <w:rsid w:val="00072260"/>
    <w:rsid w:val="000723AD"/>
    <w:rsid w:val="000725B0"/>
    <w:rsid w:val="0007262C"/>
    <w:rsid w:val="00072F13"/>
    <w:rsid w:val="000733A4"/>
    <w:rsid w:val="0007345B"/>
    <w:rsid w:val="000734BC"/>
    <w:rsid w:val="00073505"/>
    <w:rsid w:val="00073607"/>
    <w:rsid w:val="0007371E"/>
    <w:rsid w:val="00073B4E"/>
    <w:rsid w:val="00073B9E"/>
    <w:rsid w:val="00073C4D"/>
    <w:rsid w:val="00073DD8"/>
    <w:rsid w:val="0007412D"/>
    <w:rsid w:val="000741DE"/>
    <w:rsid w:val="0007438C"/>
    <w:rsid w:val="000743C0"/>
    <w:rsid w:val="000746C0"/>
    <w:rsid w:val="000747C3"/>
    <w:rsid w:val="00075139"/>
    <w:rsid w:val="000752F8"/>
    <w:rsid w:val="000755D0"/>
    <w:rsid w:val="000758E1"/>
    <w:rsid w:val="0007594F"/>
    <w:rsid w:val="00075952"/>
    <w:rsid w:val="00075D75"/>
    <w:rsid w:val="00075EEC"/>
    <w:rsid w:val="00075FBC"/>
    <w:rsid w:val="000760CC"/>
    <w:rsid w:val="000763FC"/>
    <w:rsid w:val="000766F1"/>
    <w:rsid w:val="00076E32"/>
    <w:rsid w:val="00077448"/>
    <w:rsid w:val="0007775D"/>
    <w:rsid w:val="00077787"/>
    <w:rsid w:val="00077AF7"/>
    <w:rsid w:val="00077D03"/>
    <w:rsid w:val="00077D80"/>
    <w:rsid w:val="00080846"/>
    <w:rsid w:val="000809AC"/>
    <w:rsid w:val="00080BD3"/>
    <w:rsid w:val="00080CA4"/>
    <w:rsid w:val="00080E69"/>
    <w:rsid w:val="00081158"/>
    <w:rsid w:val="000815BA"/>
    <w:rsid w:val="00081892"/>
    <w:rsid w:val="00081A7C"/>
    <w:rsid w:val="00081C29"/>
    <w:rsid w:val="00082155"/>
    <w:rsid w:val="00082258"/>
    <w:rsid w:val="0008247D"/>
    <w:rsid w:val="0008272F"/>
    <w:rsid w:val="00082C27"/>
    <w:rsid w:val="00082CFF"/>
    <w:rsid w:val="00082E6B"/>
    <w:rsid w:val="00083182"/>
    <w:rsid w:val="00083228"/>
    <w:rsid w:val="00083390"/>
    <w:rsid w:val="000835F0"/>
    <w:rsid w:val="000836EF"/>
    <w:rsid w:val="00083991"/>
    <w:rsid w:val="00083A61"/>
    <w:rsid w:val="00083FF6"/>
    <w:rsid w:val="000847FD"/>
    <w:rsid w:val="00084889"/>
    <w:rsid w:val="000849BF"/>
    <w:rsid w:val="00084A74"/>
    <w:rsid w:val="00084C5B"/>
    <w:rsid w:val="00084D67"/>
    <w:rsid w:val="00084F8B"/>
    <w:rsid w:val="00085677"/>
    <w:rsid w:val="0008567F"/>
    <w:rsid w:val="00085954"/>
    <w:rsid w:val="00085A88"/>
    <w:rsid w:val="00085BBA"/>
    <w:rsid w:val="00086456"/>
    <w:rsid w:val="00086D94"/>
    <w:rsid w:val="00086E3E"/>
    <w:rsid w:val="00086E93"/>
    <w:rsid w:val="00086FA3"/>
    <w:rsid w:val="0008727E"/>
    <w:rsid w:val="00087C72"/>
    <w:rsid w:val="00087C7B"/>
    <w:rsid w:val="00087F85"/>
    <w:rsid w:val="00090544"/>
    <w:rsid w:val="00090840"/>
    <w:rsid w:val="00090C3A"/>
    <w:rsid w:val="00091000"/>
    <w:rsid w:val="00091409"/>
    <w:rsid w:val="000914E2"/>
    <w:rsid w:val="000915FB"/>
    <w:rsid w:val="00091801"/>
    <w:rsid w:val="0009190B"/>
    <w:rsid w:val="00091B05"/>
    <w:rsid w:val="00091B28"/>
    <w:rsid w:val="00091B65"/>
    <w:rsid w:val="00091BEC"/>
    <w:rsid w:val="000925C2"/>
    <w:rsid w:val="00092F7B"/>
    <w:rsid w:val="00093328"/>
    <w:rsid w:val="0009349A"/>
    <w:rsid w:val="00093586"/>
    <w:rsid w:val="00093A3F"/>
    <w:rsid w:val="00093AE3"/>
    <w:rsid w:val="00093BBC"/>
    <w:rsid w:val="00093C5E"/>
    <w:rsid w:val="00093E32"/>
    <w:rsid w:val="000945B4"/>
    <w:rsid w:val="00094634"/>
    <w:rsid w:val="00094782"/>
    <w:rsid w:val="00094A46"/>
    <w:rsid w:val="00094B3F"/>
    <w:rsid w:val="00094FAF"/>
    <w:rsid w:val="00095090"/>
    <w:rsid w:val="00095117"/>
    <w:rsid w:val="0009520B"/>
    <w:rsid w:val="0009526D"/>
    <w:rsid w:val="000952E9"/>
    <w:rsid w:val="00095432"/>
    <w:rsid w:val="000956A7"/>
    <w:rsid w:val="000958E1"/>
    <w:rsid w:val="00095D50"/>
    <w:rsid w:val="00095E1E"/>
    <w:rsid w:val="00095ED5"/>
    <w:rsid w:val="00095F66"/>
    <w:rsid w:val="000960AF"/>
    <w:rsid w:val="0009637F"/>
    <w:rsid w:val="00096389"/>
    <w:rsid w:val="0009647B"/>
    <w:rsid w:val="00096579"/>
    <w:rsid w:val="00096AA2"/>
    <w:rsid w:val="00096EEA"/>
    <w:rsid w:val="00097193"/>
    <w:rsid w:val="000972BF"/>
    <w:rsid w:val="000974FE"/>
    <w:rsid w:val="0009783F"/>
    <w:rsid w:val="00097ED1"/>
    <w:rsid w:val="00097F5B"/>
    <w:rsid w:val="00097FD5"/>
    <w:rsid w:val="00097FDE"/>
    <w:rsid w:val="000A0902"/>
    <w:rsid w:val="000A1203"/>
    <w:rsid w:val="000A1287"/>
    <w:rsid w:val="000A18E3"/>
    <w:rsid w:val="000A1CC7"/>
    <w:rsid w:val="000A1DA7"/>
    <w:rsid w:val="000A2092"/>
    <w:rsid w:val="000A242D"/>
    <w:rsid w:val="000A2530"/>
    <w:rsid w:val="000A2A48"/>
    <w:rsid w:val="000A2F53"/>
    <w:rsid w:val="000A3293"/>
    <w:rsid w:val="000A35C7"/>
    <w:rsid w:val="000A3B66"/>
    <w:rsid w:val="000A3DDE"/>
    <w:rsid w:val="000A3DFD"/>
    <w:rsid w:val="000A3EFF"/>
    <w:rsid w:val="000A3F5E"/>
    <w:rsid w:val="000A416B"/>
    <w:rsid w:val="000A442A"/>
    <w:rsid w:val="000A4781"/>
    <w:rsid w:val="000A48F2"/>
    <w:rsid w:val="000A49B8"/>
    <w:rsid w:val="000A4B9A"/>
    <w:rsid w:val="000A4D80"/>
    <w:rsid w:val="000A4DE1"/>
    <w:rsid w:val="000A52AB"/>
    <w:rsid w:val="000A54A7"/>
    <w:rsid w:val="000A57BE"/>
    <w:rsid w:val="000A5E00"/>
    <w:rsid w:val="000A5E65"/>
    <w:rsid w:val="000A6157"/>
    <w:rsid w:val="000A6B63"/>
    <w:rsid w:val="000A6C30"/>
    <w:rsid w:val="000A6CD8"/>
    <w:rsid w:val="000A6E15"/>
    <w:rsid w:val="000A737E"/>
    <w:rsid w:val="000A7848"/>
    <w:rsid w:val="000A7DA0"/>
    <w:rsid w:val="000A7DD8"/>
    <w:rsid w:val="000B022F"/>
    <w:rsid w:val="000B0684"/>
    <w:rsid w:val="000B0B25"/>
    <w:rsid w:val="000B0C45"/>
    <w:rsid w:val="000B0C60"/>
    <w:rsid w:val="000B0D24"/>
    <w:rsid w:val="000B0DA5"/>
    <w:rsid w:val="000B0EF4"/>
    <w:rsid w:val="000B1359"/>
    <w:rsid w:val="000B1470"/>
    <w:rsid w:val="000B167F"/>
    <w:rsid w:val="000B181E"/>
    <w:rsid w:val="000B1AAE"/>
    <w:rsid w:val="000B2206"/>
    <w:rsid w:val="000B2216"/>
    <w:rsid w:val="000B24AB"/>
    <w:rsid w:val="000B24F1"/>
    <w:rsid w:val="000B27F7"/>
    <w:rsid w:val="000B2DDD"/>
    <w:rsid w:val="000B2EF9"/>
    <w:rsid w:val="000B31AA"/>
    <w:rsid w:val="000B3289"/>
    <w:rsid w:val="000B35DA"/>
    <w:rsid w:val="000B39F0"/>
    <w:rsid w:val="000B3C22"/>
    <w:rsid w:val="000B3E7E"/>
    <w:rsid w:val="000B3EC6"/>
    <w:rsid w:val="000B4BD5"/>
    <w:rsid w:val="000B4E68"/>
    <w:rsid w:val="000B515C"/>
    <w:rsid w:val="000B51E6"/>
    <w:rsid w:val="000B554D"/>
    <w:rsid w:val="000B55AA"/>
    <w:rsid w:val="000B5989"/>
    <w:rsid w:val="000B5B5C"/>
    <w:rsid w:val="000B5C0C"/>
    <w:rsid w:val="000B5F54"/>
    <w:rsid w:val="000B611D"/>
    <w:rsid w:val="000B61B1"/>
    <w:rsid w:val="000B6274"/>
    <w:rsid w:val="000B67C7"/>
    <w:rsid w:val="000B6AC9"/>
    <w:rsid w:val="000B7428"/>
    <w:rsid w:val="000B74A6"/>
    <w:rsid w:val="000B7996"/>
    <w:rsid w:val="000B79A7"/>
    <w:rsid w:val="000B7DEB"/>
    <w:rsid w:val="000B7E86"/>
    <w:rsid w:val="000C00D9"/>
    <w:rsid w:val="000C0642"/>
    <w:rsid w:val="000C0812"/>
    <w:rsid w:val="000C0B36"/>
    <w:rsid w:val="000C1B5F"/>
    <w:rsid w:val="000C1FA5"/>
    <w:rsid w:val="000C20DF"/>
    <w:rsid w:val="000C2A8F"/>
    <w:rsid w:val="000C2CD8"/>
    <w:rsid w:val="000C2D0A"/>
    <w:rsid w:val="000C2EF0"/>
    <w:rsid w:val="000C2EFA"/>
    <w:rsid w:val="000C303B"/>
    <w:rsid w:val="000C34AA"/>
    <w:rsid w:val="000C37BD"/>
    <w:rsid w:val="000C3990"/>
    <w:rsid w:val="000C3AAA"/>
    <w:rsid w:val="000C3B8A"/>
    <w:rsid w:val="000C4081"/>
    <w:rsid w:val="000C40D5"/>
    <w:rsid w:val="000C4228"/>
    <w:rsid w:val="000C4403"/>
    <w:rsid w:val="000C4849"/>
    <w:rsid w:val="000C4C28"/>
    <w:rsid w:val="000C4E9A"/>
    <w:rsid w:val="000C5197"/>
    <w:rsid w:val="000C5BEC"/>
    <w:rsid w:val="000C5DDD"/>
    <w:rsid w:val="000C5F60"/>
    <w:rsid w:val="000C616C"/>
    <w:rsid w:val="000C62E8"/>
    <w:rsid w:val="000C65E5"/>
    <w:rsid w:val="000C666A"/>
    <w:rsid w:val="000C68ED"/>
    <w:rsid w:val="000C7068"/>
    <w:rsid w:val="000C762C"/>
    <w:rsid w:val="000C7C44"/>
    <w:rsid w:val="000D005F"/>
    <w:rsid w:val="000D0677"/>
    <w:rsid w:val="000D0686"/>
    <w:rsid w:val="000D0920"/>
    <w:rsid w:val="000D0A20"/>
    <w:rsid w:val="000D0AD5"/>
    <w:rsid w:val="000D0FC1"/>
    <w:rsid w:val="000D1168"/>
    <w:rsid w:val="000D1B07"/>
    <w:rsid w:val="000D1B13"/>
    <w:rsid w:val="000D1BB1"/>
    <w:rsid w:val="000D1C93"/>
    <w:rsid w:val="000D1CC0"/>
    <w:rsid w:val="000D1CEF"/>
    <w:rsid w:val="000D218B"/>
    <w:rsid w:val="000D22E6"/>
    <w:rsid w:val="000D2458"/>
    <w:rsid w:val="000D2C11"/>
    <w:rsid w:val="000D2DB7"/>
    <w:rsid w:val="000D2F42"/>
    <w:rsid w:val="000D2F6B"/>
    <w:rsid w:val="000D30EB"/>
    <w:rsid w:val="000D3515"/>
    <w:rsid w:val="000D380B"/>
    <w:rsid w:val="000D3BE5"/>
    <w:rsid w:val="000D3D61"/>
    <w:rsid w:val="000D414A"/>
    <w:rsid w:val="000D4625"/>
    <w:rsid w:val="000D4BB0"/>
    <w:rsid w:val="000D4C48"/>
    <w:rsid w:val="000D4D99"/>
    <w:rsid w:val="000D4DD1"/>
    <w:rsid w:val="000D5065"/>
    <w:rsid w:val="000D5844"/>
    <w:rsid w:val="000D5B3C"/>
    <w:rsid w:val="000D5EFD"/>
    <w:rsid w:val="000D64E5"/>
    <w:rsid w:val="000D6F11"/>
    <w:rsid w:val="000D6FA2"/>
    <w:rsid w:val="000D6FE2"/>
    <w:rsid w:val="000D7048"/>
    <w:rsid w:val="000D70BC"/>
    <w:rsid w:val="000D7172"/>
    <w:rsid w:val="000D7314"/>
    <w:rsid w:val="000D7449"/>
    <w:rsid w:val="000D74AB"/>
    <w:rsid w:val="000D78B6"/>
    <w:rsid w:val="000D7C28"/>
    <w:rsid w:val="000D7E17"/>
    <w:rsid w:val="000D7EC9"/>
    <w:rsid w:val="000D7FA6"/>
    <w:rsid w:val="000D7FBF"/>
    <w:rsid w:val="000E030B"/>
    <w:rsid w:val="000E0597"/>
    <w:rsid w:val="000E0C6B"/>
    <w:rsid w:val="000E0EC9"/>
    <w:rsid w:val="000E0F68"/>
    <w:rsid w:val="000E134D"/>
    <w:rsid w:val="000E17A6"/>
    <w:rsid w:val="000E17B9"/>
    <w:rsid w:val="000E184C"/>
    <w:rsid w:val="000E194B"/>
    <w:rsid w:val="000E1C42"/>
    <w:rsid w:val="000E1DAD"/>
    <w:rsid w:val="000E1EBE"/>
    <w:rsid w:val="000E1FB1"/>
    <w:rsid w:val="000E200A"/>
    <w:rsid w:val="000E2723"/>
    <w:rsid w:val="000E3B2A"/>
    <w:rsid w:val="000E3C7E"/>
    <w:rsid w:val="000E3E6C"/>
    <w:rsid w:val="000E4722"/>
    <w:rsid w:val="000E4C72"/>
    <w:rsid w:val="000E4F30"/>
    <w:rsid w:val="000E4F72"/>
    <w:rsid w:val="000E52CD"/>
    <w:rsid w:val="000E5546"/>
    <w:rsid w:val="000E5695"/>
    <w:rsid w:val="000E5B61"/>
    <w:rsid w:val="000E5CAD"/>
    <w:rsid w:val="000E5CF6"/>
    <w:rsid w:val="000E5E4B"/>
    <w:rsid w:val="000E68ED"/>
    <w:rsid w:val="000E6E84"/>
    <w:rsid w:val="000E7153"/>
    <w:rsid w:val="000E7959"/>
    <w:rsid w:val="000E7A12"/>
    <w:rsid w:val="000E7BAF"/>
    <w:rsid w:val="000F0325"/>
    <w:rsid w:val="000F0579"/>
    <w:rsid w:val="000F0641"/>
    <w:rsid w:val="000F06A1"/>
    <w:rsid w:val="000F078B"/>
    <w:rsid w:val="000F08DB"/>
    <w:rsid w:val="000F0E7A"/>
    <w:rsid w:val="000F0ECB"/>
    <w:rsid w:val="000F14DB"/>
    <w:rsid w:val="000F14DE"/>
    <w:rsid w:val="000F14EB"/>
    <w:rsid w:val="000F150C"/>
    <w:rsid w:val="000F1906"/>
    <w:rsid w:val="000F19CA"/>
    <w:rsid w:val="000F2017"/>
    <w:rsid w:val="000F201F"/>
    <w:rsid w:val="000F28C6"/>
    <w:rsid w:val="000F2935"/>
    <w:rsid w:val="000F2F75"/>
    <w:rsid w:val="000F3040"/>
    <w:rsid w:val="000F32C2"/>
    <w:rsid w:val="000F32F9"/>
    <w:rsid w:val="000F3403"/>
    <w:rsid w:val="000F3C74"/>
    <w:rsid w:val="000F4181"/>
    <w:rsid w:val="000F434D"/>
    <w:rsid w:val="000F4416"/>
    <w:rsid w:val="000F4581"/>
    <w:rsid w:val="000F458A"/>
    <w:rsid w:val="000F47AC"/>
    <w:rsid w:val="000F4A4F"/>
    <w:rsid w:val="000F4C4C"/>
    <w:rsid w:val="000F4DCF"/>
    <w:rsid w:val="000F4F86"/>
    <w:rsid w:val="000F5265"/>
    <w:rsid w:val="000F5654"/>
    <w:rsid w:val="000F57F1"/>
    <w:rsid w:val="000F58CC"/>
    <w:rsid w:val="000F5C4B"/>
    <w:rsid w:val="000F63ED"/>
    <w:rsid w:val="000F69E5"/>
    <w:rsid w:val="000F69EF"/>
    <w:rsid w:val="000F6B2D"/>
    <w:rsid w:val="000F7147"/>
    <w:rsid w:val="000F74C5"/>
    <w:rsid w:val="000F7637"/>
    <w:rsid w:val="000F7913"/>
    <w:rsid w:val="000F791A"/>
    <w:rsid w:val="000F79D7"/>
    <w:rsid w:val="0010000B"/>
    <w:rsid w:val="00100440"/>
    <w:rsid w:val="001004E9"/>
    <w:rsid w:val="0010052A"/>
    <w:rsid w:val="0010053B"/>
    <w:rsid w:val="001008C7"/>
    <w:rsid w:val="00100B00"/>
    <w:rsid w:val="00100B57"/>
    <w:rsid w:val="00100E83"/>
    <w:rsid w:val="00101142"/>
    <w:rsid w:val="00101185"/>
    <w:rsid w:val="00101842"/>
    <w:rsid w:val="00101B47"/>
    <w:rsid w:val="00102062"/>
    <w:rsid w:val="00102148"/>
    <w:rsid w:val="00102BF7"/>
    <w:rsid w:val="00102CCF"/>
    <w:rsid w:val="00102E11"/>
    <w:rsid w:val="00102F5F"/>
    <w:rsid w:val="001030E6"/>
    <w:rsid w:val="001035EC"/>
    <w:rsid w:val="001037C3"/>
    <w:rsid w:val="00103AA0"/>
    <w:rsid w:val="00103B1D"/>
    <w:rsid w:val="00103F03"/>
    <w:rsid w:val="00104CCA"/>
    <w:rsid w:val="0010508A"/>
    <w:rsid w:val="00105098"/>
    <w:rsid w:val="001050FF"/>
    <w:rsid w:val="00105269"/>
    <w:rsid w:val="00105372"/>
    <w:rsid w:val="00105623"/>
    <w:rsid w:val="00105D94"/>
    <w:rsid w:val="001060F1"/>
    <w:rsid w:val="001063A7"/>
    <w:rsid w:val="00106A16"/>
    <w:rsid w:val="00106D52"/>
    <w:rsid w:val="00106EA1"/>
    <w:rsid w:val="00106FED"/>
    <w:rsid w:val="001070DF"/>
    <w:rsid w:val="00107332"/>
    <w:rsid w:val="00107C7B"/>
    <w:rsid w:val="00107D5B"/>
    <w:rsid w:val="001102B2"/>
    <w:rsid w:val="0011042D"/>
    <w:rsid w:val="00110747"/>
    <w:rsid w:val="00110893"/>
    <w:rsid w:val="001109A8"/>
    <w:rsid w:val="00110EB1"/>
    <w:rsid w:val="0011114D"/>
    <w:rsid w:val="0011117E"/>
    <w:rsid w:val="0011118C"/>
    <w:rsid w:val="001116F1"/>
    <w:rsid w:val="00111A8D"/>
    <w:rsid w:val="00111DB4"/>
    <w:rsid w:val="00111DE4"/>
    <w:rsid w:val="00111E0E"/>
    <w:rsid w:val="001121F3"/>
    <w:rsid w:val="00112ADF"/>
    <w:rsid w:val="00112C9F"/>
    <w:rsid w:val="00112CBD"/>
    <w:rsid w:val="00112D79"/>
    <w:rsid w:val="00112E77"/>
    <w:rsid w:val="00112FB7"/>
    <w:rsid w:val="00112FBE"/>
    <w:rsid w:val="00113682"/>
    <w:rsid w:val="001139FA"/>
    <w:rsid w:val="00113B47"/>
    <w:rsid w:val="00114788"/>
    <w:rsid w:val="00114BDB"/>
    <w:rsid w:val="00114C40"/>
    <w:rsid w:val="00114DA5"/>
    <w:rsid w:val="00114F6D"/>
    <w:rsid w:val="0011514B"/>
    <w:rsid w:val="0011604D"/>
    <w:rsid w:val="0011623D"/>
    <w:rsid w:val="001164AF"/>
    <w:rsid w:val="00116A3F"/>
    <w:rsid w:val="00116D9D"/>
    <w:rsid w:val="00117BA9"/>
    <w:rsid w:val="00117C16"/>
    <w:rsid w:val="00117C88"/>
    <w:rsid w:val="00117CA2"/>
    <w:rsid w:val="001208B8"/>
    <w:rsid w:val="00120957"/>
    <w:rsid w:val="00120A5B"/>
    <w:rsid w:val="00120BA1"/>
    <w:rsid w:val="00120E49"/>
    <w:rsid w:val="001219CC"/>
    <w:rsid w:val="00121AD1"/>
    <w:rsid w:val="00121D02"/>
    <w:rsid w:val="0012232C"/>
    <w:rsid w:val="00122511"/>
    <w:rsid w:val="001227AB"/>
    <w:rsid w:val="001228CA"/>
    <w:rsid w:val="00122DEF"/>
    <w:rsid w:val="001230C5"/>
    <w:rsid w:val="0012358A"/>
    <w:rsid w:val="001235D8"/>
    <w:rsid w:val="001237F0"/>
    <w:rsid w:val="00123C0C"/>
    <w:rsid w:val="00123E25"/>
    <w:rsid w:val="0012406F"/>
    <w:rsid w:val="001244E3"/>
    <w:rsid w:val="00124670"/>
    <w:rsid w:val="00124796"/>
    <w:rsid w:val="00124B56"/>
    <w:rsid w:val="00124DE6"/>
    <w:rsid w:val="00124F07"/>
    <w:rsid w:val="001251B4"/>
    <w:rsid w:val="00125961"/>
    <w:rsid w:val="001259AA"/>
    <w:rsid w:val="00126179"/>
    <w:rsid w:val="00126412"/>
    <w:rsid w:val="00126605"/>
    <w:rsid w:val="00126972"/>
    <w:rsid w:val="00126C1C"/>
    <w:rsid w:val="00127358"/>
    <w:rsid w:val="001274F6"/>
    <w:rsid w:val="0012750F"/>
    <w:rsid w:val="001275E6"/>
    <w:rsid w:val="0012769E"/>
    <w:rsid w:val="001279F5"/>
    <w:rsid w:val="00127A5A"/>
    <w:rsid w:val="00130023"/>
    <w:rsid w:val="0013060C"/>
    <w:rsid w:val="00130695"/>
    <w:rsid w:val="00130855"/>
    <w:rsid w:val="00130D9D"/>
    <w:rsid w:val="00130DDD"/>
    <w:rsid w:val="001316A8"/>
    <w:rsid w:val="0013190D"/>
    <w:rsid w:val="00131A91"/>
    <w:rsid w:val="00131BF7"/>
    <w:rsid w:val="00131C60"/>
    <w:rsid w:val="00131D46"/>
    <w:rsid w:val="00132416"/>
    <w:rsid w:val="00132678"/>
    <w:rsid w:val="00132D7B"/>
    <w:rsid w:val="00132E30"/>
    <w:rsid w:val="0013326F"/>
    <w:rsid w:val="00133964"/>
    <w:rsid w:val="001339C9"/>
    <w:rsid w:val="0013415B"/>
    <w:rsid w:val="001341A7"/>
    <w:rsid w:val="001341FF"/>
    <w:rsid w:val="0013447E"/>
    <w:rsid w:val="00134F09"/>
    <w:rsid w:val="001354AA"/>
    <w:rsid w:val="00135848"/>
    <w:rsid w:val="001358CE"/>
    <w:rsid w:val="00135C63"/>
    <w:rsid w:val="0013600E"/>
    <w:rsid w:val="001364E8"/>
    <w:rsid w:val="0013656A"/>
    <w:rsid w:val="0013697E"/>
    <w:rsid w:val="001371DB"/>
    <w:rsid w:val="00137232"/>
    <w:rsid w:val="00137294"/>
    <w:rsid w:val="001372B4"/>
    <w:rsid w:val="0013730F"/>
    <w:rsid w:val="00137DBE"/>
    <w:rsid w:val="00137DD2"/>
    <w:rsid w:val="00137E46"/>
    <w:rsid w:val="00137EEC"/>
    <w:rsid w:val="00137F17"/>
    <w:rsid w:val="001402F4"/>
    <w:rsid w:val="0014042D"/>
    <w:rsid w:val="00140780"/>
    <w:rsid w:val="0014108A"/>
    <w:rsid w:val="00141325"/>
    <w:rsid w:val="001413F7"/>
    <w:rsid w:val="0014163A"/>
    <w:rsid w:val="001417E2"/>
    <w:rsid w:val="00141C36"/>
    <w:rsid w:val="00141E88"/>
    <w:rsid w:val="00142054"/>
    <w:rsid w:val="0014209D"/>
    <w:rsid w:val="00142112"/>
    <w:rsid w:val="001425AE"/>
    <w:rsid w:val="00142622"/>
    <w:rsid w:val="00143C34"/>
    <w:rsid w:val="00143EE6"/>
    <w:rsid w:val="001440F9"/>
    <w:rsid w:val="001443C8"/>
    <w:rsid w:val="00144486"/>
    <w:rsid w:val="00144D6F"/>
    <w:rsid w:val="0014501A"/>
    <w:rsid w:val="00145450"/>
    <w:rsid w:val="00145710"/>
    <w:rsid w:val="001458E0"/>
    <w:rsid w:val="001459C7"/>
    <w:rsid w:val="00145DFD"/>
    <w:rsid w:val="00146891"/>
    <w:rsid w:val="00146C53"/>
    <w:rsid w:val="00146C69"/>
    <w:rsid w:val="00146D7F"/>
    <w:rsid w:val="00146EDD"/>
    <w:rsid w:val="001478E9"/>
    <w:rsid w:val="00147C77"/>
    <w:rsid w:val="00147E39"/>
    <w:rsid w:val="00147EF9"/>
    <w:rsid w:val="00147F21"/>
    <w:rsid w:val="00147FE2"/>
    <w:rsid w:val="00150151"/>
    <w:rsid w:val="0015059F"/>
    <w:rsid w:val="001505ED"/>
    <w:rsid w:val="00150888"/>
    <w:rsid w:val="001508E9"/>
    <w:rsid w:val="00150D4B"/>
    <w:rsid w:val="0015121A"/>
    <w:rsid w:val="00151975"/>
    <w:rsid w:val="00151D2F"/>
    <w:rsid w:val="00151D32"/>
    <w:rsid w:val="00151DF8"/>
    <w:rsid w:val="00151F2C"/>
    <w:rsid w:val="001520CD"/>
    <w:rsid w:val="0015222E"/>
    <w:rsid w:val="00152682"/>
    <w:rsid w:val="00152B2D"/>
    <w:rsid w:val="00153010"/>
    <w:rsid w:val="001533B5"/>
    <w:rsid w:val="00153420"/>
    <w:rsid w:val="001537B0"/>
    <w:rsid w:val="0015399D"/>
    <w:rsid w:val="00153A45"/>
    <w:rsid w:val="0015404C"/>
    <w:rsid w:val="001540D4"/>
    <w:rsid w:val="001541B0"/>
    <w:rsid w:val="001542FF"/>
    <w:rsid w:val="0015499B"/>
    <w:rsid w:val="001549A7"/>
    <w:rsid w:val="00154B95"/>
    <w:rsid w:val="00154D6E"/>
    <w:rsid w:val="0015537B"/>
    <w:rsid w:val="00155479"/>
    <w:rsid w:val="001554AB"/>
    <w:rsid w:val="00155862"/>
    <w:rsid w:val="0015610D"/>
    <w:rsid w:val="001561EA"/>
    <w:rsid w:val="00156472"/>
    <w:rsid w:val="0015677F"/>
    <w:rsid w:val="001569FC"/>
    <w:rsid w:val="00156A6D"/>
    <w:rsid w:val="00156DD2"/>
    <w:rsid w:val="00156E77"/>
    <w:rsid w:val="001577EA"/>
    <w:rsid w:val="00157885"/>
    <w:rsid w:val="00157AA5"/>
    <w:rsid w:val="00157D03"/>
    <w:rsid w:val="00157FBA"/>
    <w:rsid w:val="0016011A"/>
    <w:rsid w:val="0016054A"/>
    <w:rsid w:val="0016069B"/>
    <w:rsid w:val="0016072D"/>
    <w:rsid w:val="0016097F"/>
    <w:rsid w:val="00160C39"/>
    <w:rsid w:val="00161BD2"/>
    <w:rsid w:val="00161F40"/>
    <w:rsid w:val="001621F1"/>
    <w:rsid w:val="0016231C"/>
    <w:rsid w:val="00162B62"/>
    <w:rsid w:val="00162DF8"/>
    <w:rsid w:val="00163BB3"/>
    <w:rsid w:val="00163E25"/>
    <w:rsid w:val="00164127"/>
    <w:rsid w:val="001646AF"/>
    <w:rsid w:val="001647F7"/>
    <w:rsid w:val="00164B91"/>
    <w:rsid w:val="00165037"/>
    <w:rsid w:val="0016593D"/>
    <w:rsid w:val="00165AE5"/>
    <w:rsid w:val="00165BB9"/>
    <w:rsid w:val="0016651B"/>
    <w:rsid w:val="001666B0"/>
    <w:rsid w:val="0016682D"/>
    <w:rsid w:val="00166FF8"/>
    <w:rsid w:val="00167099"/>
    <w:rsid w:val="00167292"/>
    <w:rsid w:val="00167608"/>
    <w:rsid w:val="0016795D"/>
    <w:rsid w:val="00167D94"/>
    <w:rsid w:val="00167FE2"/>
    <w:rsid w:val="001708B9"/>
    <w:rsid w:val="00170B72"/>
    <w:rsid w:val="00170C50"/>
    <w:rsid w:val="00171935"/>
    <w:rsid w:val="00171B2A"/>
    <w:rsid w:val="0017209F"/>
    <w:rsid w:val="001721FF"/>
    <w:rsid w:val="0017221F"/>
    <w:rsid w:val="00172247"/>
    <w:rsid w:val="00172667"/>
    <w:rsid w:val="001728DF"/>
    <w:rsid w:val="00172B75"/>
    <w:rsid w:val="00172CA8"/>
    <w:rsid w:val="00172D66"/>
    <w:rsid w:val="00172E54"/>
    <w:rsid w:val="00172F6D"/>
    <w:rsid w:val="00172FFD"/>
    <w:rsid w:val="0017357A"/>
    <w:rsid w:val="00173C9B"/>
    <w:rsid w:val="0017406F"/>
    <w:rsid w:val="0017407A"/>
    <w:rsid w:val="001740B5"/>
    <w:rsid w:val="0017425C"/>
    <w:rsid w:val="001743C4"/>
    <w:rsid w:val="001744C0"/>
    <w:rsid w:val="00174567"/>
    <w:rsid w:val="001745E3"/>
    <w:rsid w:val="00174B1A"/>
    <w:rsid w:val="00174BE3"/>
    <w:rsid w:val="00174BFB"/>
    <w:rsid w:val="00174E91"/>
    <w:rsid w:val="00174F13"/>
    <w:rsid w:val="00174FC0"/>
    <w:rsid w:val="0017509C"/>
    <w:rsid w:val="001750FA"/>
    <w:rsid w:val="001752F8"/>
    <w:rsid w:val="00175787"/>
    <w:rsid w:val="0017595C"/>
    <w:rsid w:val="00175B42"/>
    <w:rsid w:val="00175BDE"/>
    <w:rsid w:val="00175F4B"/>
    <w:rsid w:val="00176118"/>
    <w:rsid w:val="00176197"/>
    <w:rsid w:val="001764A0"/>
    <w:rsid w:val="001767AB"/>
    <w:rsid w:val="00176A9F"/>
    <w:rsid w:val="001771C2"/>
    <w:rsid w:val="00177276"/>
    <w:rsid w:val="001774E1"/>
    <w:rsid w:val="00177565"/>
    <w:rsid w:val="0017777E"/>
    <w:rsid w:val="00177A8A"/>
    <w:rsid w:val="00177EFF"/>
    <w:rsid w:val="00177FBA"/>
    <w:rsid w:val="00180165"/>
    <w:rsid w:val="0018022A"/>
    <w:rsid w:val="001804A2"/>
    <w:rsid w:val="00180623"/>
    <w:rsid w:val="00180716"/>
    <w:rsid w:val="00180830"/>
    <w:rsid w:val="00180B3A"/>
    <w:rsid w:val="00181031"/>
    <w:rsid w:val="001810B8"/>
    <w:rsid w:val="0018113D"/>
    <w:rsid w:val="0018122B"/>
    <w:rsid w:val="0018190E"/>
    <w:rsid w:val="00181C96"/>
    <w:rsid w:val="00181CF6"/>
    <w:rsid w:val="00181E58"/>
    <w:rsid w:val="00181F69"/>
    <w:rsid w:val="00182349"/>
    <w:rsid w:val="0018250A"/>
    <w:rsid w:val="001829AD"/>
    <w:rsid w:val="001829DB"/>
    <w:rsid w:val="00182BBD"/>
    <w:rsid w:val="0018301F"/>
    <w:rsid w:val="0018312A"/>
    <w:rsid w:val="001831D3"/>
    <w:rsid w:val="00183402"/>
    <w:rsid w:val="00183FE6"/>
    <w:rsid w:val="0018429D"/>
    <w:rsid w:val="00184538"/>
    <w:rsid w:val="0018467B"/>
    <w:rsid w:val="001846A0"/>
    <w:rsid w:val="00184894"/>
    <w:rsid w:val="00184A8A"/>
    <w:rsid w:val="00184C93"/>
    <w:rsid w:val="00184E1D"/>
    <w:rsid w:val="0018540E"/>
    <w:rsid w:val="0018566C"/>
    <w:rsid w:val="00185D24"/>
    <w:rsid w:val="00185E57"/>
    <w:rsid w:val="00186095"/>
    <w:rsid w:val="00186332"/>
    <w:rsid w:val="0018645A"/>
    <w:rsid w:val="00186707"/>
    <w:rsid w:val="001869D8"/>
    <w:rsid w:val="001869F9"/>
    <w:rsid w:val="00187AAB"/>
    <w:rsid w:val="00187CBF"/>
    <w:rsid w:val="00187DBA"/>
    <w:rsid w:val="001901BE"/>
    <w:rsid w:val="001902F1"/>
    <w:rsid w:val="00190587"/>
    <w:rsid w:val="001909F5"/>
    <w:rsid w:val="00190BE0"/>
    <w:rsid w:val="00191253"/>
    <w:rsid w:val="001912C7"/>
    <w:rsid w:val="0019166C"/>
    <w:rsid w:val="001916B5"/>
    <w:rsid w:val="00191C24"/>
    <w:rsid w:val="00192584"/>
    <w:rsid w:val="00192786"/>
    <w:rsid w:val="0019293B"/>
    <w:rsid w:val="00192AC2"/>
    <w:rsid w:val="00192B69"/>
    <w:rsid w:val="00193004"/>
    <w:rsid w:val="00193125"/>
    <w:rsid w:val="001932E8"/>
    <w:rsid w:val="001933A0"/>
    <w:rsid w:val="001933F4"/>
    <w:rsid w:val="001934CE"/>
    <w:rsid w:val="00193997"/>
    <w:rsid w:val="001939CF"/>
    <w:rsid w:val="0019458B"/>
    <w:rsid w:val="001947C8"/>
    <w:rsid w:val="00194895"/>
    <w:rsid w:val="00194B9F"/>
    <w:rsid w:val="00194BE7"/>
    <w:rsid w:val="00194C8C"/>
    <w:rsid w:val="00195966"/>
    <w:rsid w:val="001959B0"/>
    <w:rsid w:val="00195BA6"/>
    <w:rsid w:val="00195FDA"/>
    <w:rsid w:val="00196175"/>
    <w:rsid w:val="001967FF"/>
    <w:rsid w:val="00196D41"/>
    <w:rsid w:val="00197602"/>
    <w:rsid w:val="001976B8"/>
    <w:rsid w:val="001977B1"/>
    <w:rsid w:val="00197A76"/>
    <w:rsid w:val="001A00B7"/>
    <w:rsid w:val="001A012B"/>
    <w:rsid w:val="001A05F7"/>
    <w:rsid w:val="001A0A5C"/>
    <w:rsid w:val="001A0B36"/>
    <w:rsid w:val="001A0BAB"/>
    <w:rsid w:val="001A0E6B"/>
    <w:rsid w:val="001A1000"/>
    <w:rsid w:val="001A14AE"/>
    <w:rsid w:val="001A14C7"/>
    <w:rsid w:val="001A1595"/>
    <w:rsid w:val="001A1942"/>
    <w:rsid w:val="001A1A0A"/>
    <w:rsid w:val="001A1B62"/>
    <w:rsid w:val="001A1D4D"/>
    <w:rsid w:val="001A1D99"/>
    <w:rsid w:val="001A22D7"/>
    <w:rsid w:val="001A2315"/>
    <w:rsid w:val="001A234A"/>
    <w:rsid w:val="001A263B"/>
    <w:rsid w:val="001A2D11"/>
    <w:rsid w:val="001A2E33"/>
    <w:rsid w:val="001A2E8D"/>
    <w:rsid w:val="001A2FAF"/>
    <w:rsid w:val="001A303F"/>
    <w:rsid w:val="001A30AD"/>
    <w:rsid w:val="001A33B1"/>
    <w:rsid w:val="001A33DD"/>
    <w:rsid w:val="001A3927"/>
    <w:rsid w:val="001A3D62"/>
    <w:rsid w:val="001A4385"/>
    <w:rsid w:val="001A4439"/>
    <w:rsid w:val="001A4550"/>
    <w:rsid w:val="001A472B"/>
    <w:rsid w:val="001A4BB6"/>
    <w:rsid w:val="001A4C0E"/>
    <w:rsid w:val="001A4CFF"/>
    <w:rsid w:val="001A4E0F"/>
    <w:rsid w:val="001A5471"/>
    <w:rsid w:val="001A5518"/>
    <w:rsid w:val="001A5551"/>
    <w:rsid w:val="001A5934"/>
    <w:rsid w:val="001A5A46"/>
    <w:rsid w:val="001A5CEF"/>
    <w:rsid w:val="001A6526"/>
    <w:rsid w:val="001A67D5"/>
    <w:rsid w:val="001A683A"/>
    <w:rsid w:val="001A68D8"/>
    <w:rsid w:val="001A6F10"/>
    <w:rsid w:val="001A74BC"/>
    <w:rsid w:val="001A772C"/>
    <w:rsid w:val="001A7924"/>
    <w:rsid w:val="001A795F"/>
    <w:rsid w:val="001A7CB6"/>
    <w:rsid w:val="001A7E2F"/>
    <w:rsid w:val="001A7F41"/>
    <w:rsid w:val="001A7FCF"/>
    <w:rsid w:val="001B0348"/>
    <w:rsid w:val="001B0BF3"/>
    <w:rsid w:val="001B0D67"/>
    <w:rsid w:val="001B0F5C"/>
    <w:rsid w:val="001B1300"/>
    <w:rsid w:val="001B1450"/>
    <w:rsid w:val="001B1678"/>
    <w:rsid w:val="001B21E7"/>
    <w:rsid w:val="001B285D"/>
    <w:rsid w:val="001B2F38"/>
    <w:rsid w:val="001B2F67"/>
    <w:rsid w:val="001B3088"/>
    <w:rsid w:val="001B3165"/>
    <w:rsid w:val="001B3374"/>
    <w:rsid w:val="001B3A45"/>
    <w:rsid w:val="001B3AE5"/>
    <w:rsid w:val="001B3B98"/>
    <w:rsid w:val="001B3BA1"/>
    <w:rsid w:val="001B3C44"/>
    <w:rsid w:val="001B46FA"/>
    <w:rsid w:val="001B4770"/>
    <w:rsid w:val="001B47FD"/>
    <w:rsid w:val="001B4805"/>
    <w:rsid w:val="001B493B"/>
    <w:rsid w:val="001B4A09"/>
    <w:rsid w:val="001B5142"/>
    <w:rsid w:val="001B568F"/>
    <w:rsid w:val="001B57D9"/>
    <w:rsid w:val="001B5BF2"/>
    <w:rsid w:val="001B5C71"/>
    <w:rsid w:val="001B5F09"/>
    <w:rsid w:val="001B6370"/>
    <w:rsid w:val="001B6422"/>
    <w:rsid w:val="001B661F"/>
    <w:rsid w:val="001B67AC"/>
    <w:rsid w:val="001B6D30"/>
    <w:rsid w:val="001B6D3D"/>
    <w:rsid w:val="001B6E89"/>
    <w:rsid w:val="001B6FDE"/>
    <w:rsid w:val="001B74DB"/>
    <w:rsid w:val="001B766F"/>
    <w:rsid w:val="001B7677"/>
    <w:rsid w:val="001B7736"/>
    <w:rsid w:val="001B7BE2"/>
    <w:rsid w:val="001B7CEE"/>
    <w:rsid w:val="001C01B2"/>
    <w:rsid w:val="001C042D"/>
    <w:rsid w:val="001C0A53"/>
    <w:rsid w:val="001C0C5F"/>
    <w:rsid w:val="001C0CDA"/>
    <w:rsid w:val="001C0EC7"/>
    <w:rsid w:val="001C12F3"/>
    <w:rsid w:val="001C1631"/>
    <w:rsid w:val="001C1685"/>
    <w:rsid w:val="001C17A4"/>
    <w:rsid w:val="001C1BC7"/>
    <w:rsid w:val="001C1D64"/>
    <w:rsid w:val="001C2142"/>
    <w:rsid w:val="001C230C"/>
    <w:rsid w:val="001C259C"/>
    <w:rsid w:val="001C2839"/>
    <w:rsid w:val="001C29A0"/>
    <w:rsid w:val="001C2D0D"/>
    <w:rsid w:val="001C31C7"/>
    <w:rsid w:val="001C31CF"/>
    <w:rsid w:val="001C34D2"/>
    <w:rsid w:val="001C35BD"/>
    <w:rsid w:val="001C39EE"/>
    <w:rsid w:val="001C4063"/>
    <w:rsid w:val="001C451B"/>
    <w:rsid w:val="001C48F8"/>
    <w:rsid w:val="001C4C52"/>
    <w:rsid w:val="001C4DF7"/>
    <w:rsid w:val="001C5504"/>
    <w:rsid w:val="001C666B"/>
    <w:rsid w:val="001C6B5D"/>
    <w:rsid w:val="001C7047"/>
    <w:rsid w:val="001C74A3"/>
    <w:rsid w:val="001C75E1"/>
    <w:rsid w:val="001C7A8B"/>
    <w:rsid w:val="001C7CCF"/>
    <w:rsid w:val="001C7CE4"/>
    <w:rsid w:val="001D02A8"/>
    <w:rsid w:val="001D0BDA"/>
    <w:rsid w:val="001D1163"/>
    <w:rsid w:val="001D19A5"/>
    <w:rsid w:val="001D1A2C"/>
    <w:rsid w:val="001D1AFB"/>
    <w:rsid w:val="001D2474"/>
    <w:rsid w:val="001D259F"/>
    <w:rsid w:val="001D2A3C"/>
    <w:rsid w:val="001D2B57"/>
    <w:rsid w:val="001D2D85"/>
    <w:rsid w:val="001D2E7D"/>
    <w:rsid w:val="001D3258"/>
    <w:rsid w:val="001D34C0"/>
    <w:rsid w:val="001D3525"/>
    <w:rsid w:val="001D3B90"/>
    <w:rsid w:val="001D3E5B"/>
    <w:rsid w:val="001D4592"/>
    <w:rsid w:val="001D463B"/>
    <w:rsid w:val="001D4ED5"/>
    <w:rsid w:val="001D4F98"/>
    <w:rsid w:val="001D5156"/>
    <w:rsid w:val="001D52C8"/>
    <w:rsid w:val="001D55A3"/>
    <w:rsid w:val="001D56EA"/>
    <w:rsid w:val="001D5992"/>
    <w:rsid w:val="001D5D43"/>
    <w:rsid w:val="001D60CA"/>
    <w:rsid w:val="001D68CE"/>
    <w:rsid w:val="001D6C48"/>
    <w:rsid w:val="001D7088"/>
    <w:rsid w:val="001D7212"/>
    <w:rsid w:val="001D74AA"/>
    <w:rsid w:val="001D7B85"/>
    <w:rsid w:val="001E003A"/>
    <w:rsid w:val="001E00B3"/>
    <w:rsid w:val="001E027A"/>
    <w:rsid w:val="001E0693"/>
    <w:rsid w:val="001E0921"/>
    <w:rsid w:val="001E097B"/>
    <w:rsid w:val="001E0E8D"/>
    <w:rsid w:val="001E0ECF"/>
    <w:rsid w:val="001E0F80"/>
    <w:rsid w:val="001E1539"/>
    <w:rsid w:val="001E15D0"/>
    <w:rsid w:val="001E207B"/>
    <w:rsid w:val="001E211E"/>
    <w:rsid w:val="001E2737"/>
    <w:rsid w:val="001E2745"/>
    <w:rsid w:val="001E29FE"/>
    <w:rsid w:val="001E2B22"/>
    <w:rsid w:val="001E2EC6"/>
    <w:rsid w:val="001E3199"/>
    <w:rsid w:val="001E3373"/>
    <w:rsid w:val="001E3412"/>
    <w:rsid w:val="001E38E4"/>
    <w:rsid w:val="001E4126"/>
    <w:rsid w:val="001E4299"/>
    <w:rsid w:val="001E4584"/>
    <w:rsid w:val="001E4F97"/>
    <w:rsid w:val="001E54C3"/>
    <w:rsid w:val="001E5691"/>
    <w:rsid w:val="001E5BF1"/>
    <w:rsid w:val="001E5EE4"/>
    <w:rsid w:val="001E5F88"/>
    <w:rsid w:val="001E5FE8"/>
    <w:rsid w:val="001E619B"/>
    <w:rsid w:val="001E63C0"/>
    <w:rsid w:val="001E6400"/>
    <w:rsid w:val="001E6A77"/>
    <w:rsid w:val="001E6DDE"/>
    <w:rsid w:val="001E7177"/>
    <w:rsid w:val="001E71F5"/>
    <w:rsid w:val="001E730B"/>
    <w:rsid w:val="001E7486"/>
    <w:rsid w:val="001E7634"/>
    <w:rsid w:val="001E7C98"/>
    <w:rsid w:val="001E7CA7"/>
    <w:rsid w:val="001E7D10"/>
    <w:rsid w:val="001E7ED6"/>
    <w:rsid w:val="001F016C"/>
    <w:rsid w:val="001F0739"/>
    <w:rsid w:val="001F07F3"/>
    <w:rsid w:val="001F0BE7"/>
    <w:rsid w:val="001F11EE"/>
    <w:rsid w:val="001F1261"/>
    <w:rsid w:val="001F1677"/>
    <w:rsid w:val="001F1C73"/>
    <w:rsid w:val="001F1DF3"/>
    <w:rsid w:val="001F20D0"/>
    <w:rsid w:val="001F2531"/>
    <w:rsid w:val="001F26C1"/>
    <w:rsid w:val="001F27CF"/>
    <w:rsid w:val="001F337D"/>
    <w:rsid w:val="001F3A44"/>
    <w:rsid w:val="001F3C81"/>
    <w:rsid w:val="001F3CEC"/>
    <w:rsid w:val="001F4028"/>
    <w:rsid w:val="001F41BD"/>
    <w:rsid w:val="001F45BA"/>
    <w:rsid w:val="001F47CD"/>
    <w:rsid w:val="001F4892"/>
    <w:rsid w:val="001F4B05"/>
    <w:rsid w:val="001F4CFD"/>
    <w:rsid w:val="001F4D4D"/>
    <w:rsid w:val="001F502C"/>
    <w:rsid w:val="001F5388"/>
    <w:rsid w:val="001F547E"/>
    <w:rsid w:val="001F56F2"/>
    <w:rsid w:val="001F62C6"/>
    <w:rsid w:val="001F64C8"/>
    <w:rsid w:val="001F65B0"/>
    <w:rsid w:val="001F6652"/>
    <w:rsid w:val="001F6C2D"/>
    <w:rsid w:val="001F73A2"/>
    <w:rsid w:val="001F757A"/>
    <w:rsid w:val="001F76C7"/>
    <w:rsid w:val="001F77E7"/>
    <w:rsid w:val="001F78E7"/>
    <w:rsid w:val="001F7F68"/>
    <w:rsid w:val="001F7FB5"/>
    <w:rsid w:val="002002B0"/>
    <w:rsid w:val="002004C7"/>
    <w:rsid w:val="0020087B"/>
    <w:rsid w:val="00200FEA"/>
    <w:rsid w:val="00201067"/>
    <w:rsid w:val="002019E1"/>
    <w:rsid w:val="00201C2D"/>
    <w:rsid w:val="002024F5"/>
    <w:rsid w:val="002026F5"/>
    <w:rsid w:val="0020288A"/>
    <w:rsid w:val="0020288F"/>
    <w:rsid w:val="002028BE"/>
    <w:rsid w:val="00202FFD"/>
    <w:rsid w:val="0020326F"/>
    <w:rsid w:val="00203909"/>
    <w:rsid w:val="00203B32"/>
    <w:rsid w:val="00203C65"/>
    <w:rsid w:val="00203E4E"/>
    <w:rsid w:val="00203FC5"/>
    <w:rsid w:val="0020412E"/>
    <w:rsid w:val="002048C7"/>
    <w:rsid w:val="00204A24"/>
    <w:rsid w:val="00204C81"/>
    <w:rsid w:val="00204DA4"/>
    <w:rsid w:val="00205093"/>
    <w:rsid w:val="00205109"/>
    <w:rsid w:val="00205624"/>
    <w:rsid w:val="002058E6"/>
    <w:rsid w:val="002059FB"/>
    <w:rsid w:val="00205C52"/>
    <w:rsid w:val="00205F04"/>
    <w:rsid w:val="002066FE"/>
    <w:rsid w:val="0020699B"/>
    <w:rsid w:val="00206F04"/>
    <w:rsid w:val="00207300"/>
    <w:rsid w:val="00207990"/>
    <w:rsid w:val="00207BE7"/>
    <w:rsid w:val="00207C63"/>
    <w:rsid w:val="00207E24"/>
    <w:rsid w:val="00207ECD"/>
    <w:rsid w:val="0021002D"/>
    <w:rsid w:val="00210089"/>
    <w:rsid w:val="002100ED"/>
    <w:rsid w:val="0021027E"/>
    <w:rsid w:val="00210466"/>
    <w:rsid w:val="00210AF9"/>
    <w:rsid w:val="00210B0F"/>
    <w:rsid w:val="00210C60"/>
    <w:rsid w:val="00210CB5"/>
    <w:rsid w:val="00210E22"/>
    <w:rsid w:val="0021117E"/>
    <w:rsid w:val="0021133A"/>
    <w:rsid w:val="00211548"/>
    <w:rsid w:val="002119BB"/>
    <w:rsid w:val="00211F42"/>
    <w:rsid w:val="00212366"/>
    <w:rsid w:val="0021265E"/>
    <w:rsid w:val="0021292A"/>
    <w:rsid w:val="0021305F"/>
    <w:rsid w:val="00213219"/>
    <w:rsid w:val="002134E8"/>
    <w:rsid w:val="00213593"/>
    <w:rsid w:val="00213759"/>
    <w:rsid w:val="00213B0B"/>
    <w:rsid w:val="00213B37"/>
    <w:rsid w:val="00213F77"/>
    <w:rsid w:val="0021415A"/>
    <w:rsid w:val="00214379"/>
    <w:rsid w:val="00214800"/>
    <w:rsid w:val="002148D6"/>
    <w:rsid w:val="00214934"/>
    <w:rsid w:val="00214A53"/>
    <w:rsid w:val="00214ADE"/>
    <w:rsid w:val="00214AFB"/>
    <w:rsid w:val="00214B5A"/>
    <w:rsid w:val="00214F68"/>
    <w:rsid w:val="00215130"/>
    <w:rsid w:val="00215254"/>
    <w:rsid w:val="00215480"/>
    <w:rsid w:val="00215514"/>
    <w:rsid w:val="00215599"/>
    <w:rsid w:val="00215A96"/>
    <w:rsid w:val="00215AE3"/>
    <w:rsid w:val="00215CC7"/>
    <w:rsid w:val="002162A0"/>
    <w:rsid w:val="00216979"/>
    <w:rsid w:val="00216C16"/>
    <w:rsid w:val="00216FB8"/>
    <w:rsid w:val="00217368"/>
    <w:rsid w:val="002173A7"/>
    <w:rsid w:val="002177C2"/>
    <w:rsid w:val="002178EB"/>
    <w:rsid w:val="00217E0B"/>
    <w:rsid w:val="002206E0"/>
    <w:rsid w:val="0022070A"/>
    <w:rsid w:val="0022073F"/>
    <w:rsid w:val="002208C5"/>
    <w:rsid w:val="00220AD0"/>
    <w:rsid w:val="00220AD8"/>
    <w:rsid w:val="00220B15"/>
    <w:rsid w:val="0022173F"/>
    <w:rsid w:val="00221B0E"/>
    <w:rsid w:val="00221B28"/>
    <w:rsid w:val="00221C0C"/>
    <w:rsid w:val="00221D16"/>
    <w:rsid w:val="00221EA7"/>
    <w:rsid w:val="00221F71"/>
    <w:rsid w:val="00221FAB"/>
    <w:rsid w:val="00222649"/>
    <w:rsid w:val="002226B0"/>
    <w:rsid w:val="002227FE"/>
    <w:rsid w:val="002231D1"/>
    <w:rsid w:val="002233A2"/>
    <w:rsid w:val="00223A5F"/>
    <w:rsid w:val="00224159"/>
    <w:rsid w:val="00224612"/>
    <w:rsid w:val="002248A4"/>
    <w:rsid w:val="0022499B"/>
    <w:rsid w:val="00224B03"/>
    <w:rsid w:val="00224CB4"/>
    <w:rsid w:val="00224F03"/>
    <w:rsid w:val="0022586A"/>
    <w:rsid w:val="00225A5D"/>
    <w:rsid w:val="002261C5"/>
    <w:rsid w:val="00226425"/>
    <w:rsid w:val="00226F21"/>
    <w:rsid w:val="00226F8A"/>
    <w:rsid w:val="00226FD6"/>
    <w:rsid w:val="002274EB"/>
    <w:rsid w:val="00227FC1"/>
    <w:rsid w:val="002306C0"/>
    <w:rsid w:val="0023078C"/>
    <w:rsid w:val="002307B3"/>
    <w:rsid w:val="002312D8"/>
    <w:rsid w:val="002314A2"/>
    <w:rsid w:val="0023164B"/>
    <w:rsid w:val="002316F7"/>
    <w:rsid w:val="00231BFF"/>
    <w:rsid w:val="00231C79"/>
    <w:rsid w:val="00231CAC"/>
    <w:rsid w:val="00231D87"/>
    <w:rsid w:val="00231E94"/>
    <w:rsid w:val="002323EE"/>
    <w:rsid w:val="00232AA8"/>
    <w:rsid w:val="00232C14"/>
    <w:rsid w:val="00232C26"/>
    <w:rsid w:val="00232C42"/>
    <w:rsid w:val="00232D8A"/>
    <w:rsid w:val="00232DD4"/>
    <w:rsid w:val="00232E93"/>
    <w:rsid w:val="00232F9F"/>
    <w:rsid w:val="00232FCD"/>
    <w:rsid w:val="0023336F"/>
    <w:rsid w:val="00233675"/>
    <w:rsid w:val="00233815"/>
    <w:rsid w:val="002339FC"/>
    <w:rsid w:val="00233F63"/>
    <w:rsid w:val="0023409D"/>
    <w:rsid w:val="00234115"/>
    <w:rsid w:val="00234295"/>
    <w:rsid w:val="00234554"/>
    <w:rsid w:val="00234624"/>
    <w:rsid w:val="00234691"/>
    <w:rsid w:val="00234C90"/>
    <w:rsid w:val="00234CED"/>
    <w:rsid w:val="00235031"/>
    <w:rsid w:val="002358B8"/>
    <w:rsid w:val="00235AB5"/>
    <w:rsid w:val="00235B41"/>
    <w:rsid w:val="00235DC4"/>
    <w:rsid w:val="00236168"/>
    <w:rsid w:val="00236563"/>
    <w:rsid w:val="00236576"/>
    <w:rsid w:val="002367BA"/>
    <w:rsid w:val="00236A17"/>
    <w:rsid w:val="00236C3B"/>
    <w:rsid w:val="00236CFF"/>
    <w:rsid w:val="00236DD3"/>
    <w:rsid w:val="00237100"/>
    <w:rsid w:val="00237286"/>
    <w:rsid w:val="002372A7"/>
    <w:rsid w:val="002373CB"/>
    <w:rsid w:val="002373D2"/>
    <w:rsid w:val="002374BB"/>
    <w:rsid w:val="00237652"/>
    <w:rsid w:val="00237711"/>
    <w:rsid w:val="00237895"/>
    <w:rsid w:val="00237B4D"/>
    <w:rsid w:val="00237C41"/>
    <w:rsid w:val="0024017D"/>
    <w:rsid w:val="002401F6"/>
    <w:rsid w:val="002406A8"/>
    <w:rsid w:val="002409A7"/>
    <w:rsid w:val="00240F06"/>
    <w:rsid w:val="00241324"/>
    <w:rsid w:val="00241BD3"/>
    <w:rsid w:val="00241E88"/>
    <w:rsid w:val="00241F25"/>
    <w:rsid w:val="002425B6"/>
    <w:rsid w:val="0024288E"/>
    <w:rsid w:val="00242B42"/>
    <w:rsid w:val="00242B9B"/>
    <w:rsid w:val="00242DA8"/>
    <w:rsid w:val="00242ECE"/>
    <w:rsid w:val="00242F23"/>
    <w:rsid w:val="00243018"/>
    <w:rsid w:val="002433D3"/>
    <w:rsid w:val="0024359B"/>
    <w:rsid w:val="0024383E"/>
    <w:rsid w:val="00243941"/>
    <w:rsid w:val="00243A80"/>
    <w:rsid w:val="00243FC7"/>
    <w:rsid w:val="00244145"/>
    <w:rsid w:val="002449F6"/>
    <w:rsid w:val="00244B2B"/>
    <w:rsid w:val="00244BF8"/>
    <w:rsid w:val="00245808"/>
    <w:rsid w:val="00245E08"/>
    <w:rsid w:val="00245FD0"/>
    <w:rsid w:val="002463A0"/>
    <w:rsid w:val="00246581"/>
    <w:rsid w:val="002468DF"/>
    <w:rsid w:val="00246ED1"/>
    <w:rsid w:val="002476D8"/>
    <w:rsid w:val="0024784E"/>
    <w:rsid w:val="00247E23"/>
    <w:rsid w:val="002501B3"/>
    <w:rsid w:val="002501CA"/>
    <w:rsid w:val="002501DA"/>
    <w:rsid w:val="00250561"/>
    <w:rsid w:val="00250760"/>
    <w:rsid w:val="00250795"/>
    <w:rsid w:val="0025085B"/>
    <w:rsid w:val="00250C53"/>
    <w:rsid w:val="00250DA9"/>
    <w:rsid w:val="00250DFD"/>
    <w:rsid w:val="002514ED"/>
    <w:rsid w:val="00251560"/>
    <w:rsid w:val="0025196D"/>
    <w:rsid w:val="00251C7C"/>
    <w:rsid w:val="00251DD4"/>
    <w:rsid w:val="002521A5"/>
    <w:rsid w:val="002522E0"/>
    <w:rsid w:val="00252367"/>
    <w:rsid w:val="002523D0"/>
    <w:rsid w:val="00252854"/>
    <w:rsid w:val="0025290A"/>
    <w:rsid w:val="0025290B"/>
    <w:rsid w:val="002529FB"/>
    <w:rsid w:val="00252AEA"/>
    <w:rsid w:val="002531E2"/>
    <w:rsid w:val="002532AA"/>
    <w:rsid w:val="002532D6"/>
    <w:rsid w:val="002534CB"/>
    <w:rsid w:val="00253AFE"/>
    <w:rsid w:val="00253F7D"/>
    <w:rsid w:val="002544D1"/>
    <w:rsid w:val="00254868"/>
    <w:rsid w:val="002548F4"/>
    <w:rsid w:val="00254A9F"/>
    <w:rsid w:val="00254C8E"/>
    <w:rsid w:val="0025505A"/>
    <w:rsid w:val="002553D3"/>
    <w:rsid w:val="002555F2"/>
    <w:rsid w:val="0025567E"/>
    <w:rsid w:val="002559D3"/>
    <w:rsid w:val="00255CB5"/>
    <w:rsid w:val="00255F27"/>
    <w:rsid w:val="00255FB1"/>
    <w:rsid w:val="002560F7"/>
    <w:rsid w:val="00256602"/>
    <w:rsid w:val="0025668F"/>
    <w:rsid w:val="002567AC"/>
    <w:rsid w:val="002570DD"/>
    <w:rsid w:val="0025724F"/>
    <w:rsid w:val="002576C7"/>
    <w:rsid w:val="00257844"/>
    <w:rsid w:val="002578EA"/>
    <w:rsid w:val="0026044D"/>
    <w:rsid w:val="00260505"/>
    <w:rsid w:val="0026066D"/>
    <w:rsid w:val="0026088F"/>
    <w:rsid w:val="00260B31"/>
    <w:rsid w:val="00260C1E"/>
    <w:rsid w:val="00260D45"/>
    <w:rsid w:val="00261102"/>
    <w:rsid w:val="0026115F"/>
    <w:rsid w:val="0026117D"/>
    <w:rsid w:val="00261422"/>
    <w:rsid w:val="0026181B"/>
    <w:rsid w:val="00261986"/>
    <w:rsid w:val="002619A2"/>
    <w:rsid w:val="00261E30"/>
    <w:rsid w:val="002621D9"/>
    <w:rsid w:val="002623E6"/>
    <w:rsid w:val="00262477"/>
    <w:rsid w:val="0026256D"/>
    <w:rsid w:val="00262D5E"/>
    <w:rsid w:val="00262FB9"/>
    <w:rsid w:val="0026315D"/>
    <w:rsid w:val="0026324F"/>
    <w:rsid w:val="00263384"/>
    <w:rsid w:val="0026360A"/>
    <w:rsid w:val="00263C0C"/>
    <w:rsid w:val="00263FB4"/>
    <w:rsid w:val="002641F7"/>
    <w:rsid w:val="00264740"/>
    <w:rsid w:val="0026480B"/>
    <w:rsid w:val="00264867"/>
    <w:rsid w:val="00264912"/>
    <w:rsid w:val="00264DD4"/>
    <w:rsid w:val="00265CD1"/>
    <w:rsid w:val="002662B5"/>
    <w:rsid w:val="0026653F"/>
    <w:rsid w:val="0026696D"/>
    <w:rsid w:val="00266AF2"/>
    <w:rsid w:val="00266D60"/>
    <w:rsid w:val="00267238"/>
    <w:rsid w:val="002678A4"/>
    <w:rsid w:val="00267CBA"/>
    <w:rsid w:val="00267CF6"/>
    <w:rsid w:val="00267DE3"/>
    <w:rsid w:val="002703E5"/>
    <w:rsid w:val="00270582"/>
    <w:rsid w:val="00271798"/>
    <w:rsid w:val="00271B35"/>
    <w:rsid w:val="002720A3"/>
    <w:rsid w:val="00272106"/>
    <w:rsid w:val="00272830"/>
    <w:rsid w:val="0027283C"/>
    <w:rsid w:val="00272AA2"/>
    <w:rsid w:val="00272EDD"/>
    <w:rsid w:val="00273505"/>
    <w:rsid w:val="0027351D"/>
    <w:rsid w:val="002735C4"/>
    <w:rsid w:val="00273629"/>
    <w:rsid w:val="00273E7F"/>
    <w:rsid w:val="00273F04"/>
    <w:rsid w:val="002743E2"/>
    <w:rsid w:val="00274470"/>
    <w:rsid w:val="0027454E"/>
    <w:rsid w:val="002745EC"/>
    <w:rsid w:val="00274B1F"/>
    <w:rsid w:val="00274C95"/>
    <w:rsid w:val="002753B2"/>
    <w:rsid w:val="002756E1"/>
    <w:rsid w:val="00275908"/>
    <w:rsid w:val="00275BCE"/>
    <w:rsid w:val="00275D1E"/>
    <w:rsid w:val="00275E11"/>
    <w:rsid w:val="002760E0"/>
    <w:rsid w:val="00276C0B"/>
    <w:rsid w:val="00276CDD"/>
    <w:rsid w:val="0027708A"/>
    <w:rsid w:val="0027715C"/>
    <w:rsid w:val="00277177"/>
    <w:rsid w:val="00277710"/>
    <w:rsid w:val="0027785A"/>
    <w:rsid w:val="00277EFD"/>
    <w:rsid w:val="002802F1"/>
    <w:rsid w:val="002804A8"/>
    <w:rsid w:val="002805A4"/>
    <w:rsid w:val="002809D9"/>
    <w:rsid w:val="00280A12"/>
    <w:rsid w:val="00280CA4"/>
    <w:rsid w:val="00281596"/>
    <w:rsid w:val="002816AA"/>
    <w:rsid w:val="00281995"/>
    <w:rsid w:val="00281A3A"/>
    <w:rsid w:val="00281B37"/>
    <w:rsid w:val="00281E4D"/>
    <w:rsid w:val="00281EEB"/>
    <w:rsid w:val="00282047"/>
    <w:rsid w:val="00282049"/>
    <w:rsid w:val="00282295"/>
    <w:rsid w:val="0028230D"/>
    <w:rsid w:val="00282AC2"/>
    <w:rsid w:val="00282C70"/>
    <w:rsid w:val="00282FF6"/>
    <w:rsid w:val="00283267"/>
    <w:rsid w:val="002832ED"/>
    <w:rsid w:val="00283392"/>
    <w:rsid w:val="002834EB"/>
    <w:rsid w:val="002836D6"/>
    <w:rsid w:val="00283822"/>
    <w:rsid w:val="00283B7A"/>
    <w:rsid w:val="00283FE1"/>
    <w:rsid w:val="002841AE"/>
    <w:rsid w:val="002841C2"/>
    <w:rsid w:val="00284249"/>
    <w:rsid w:val="002847B2"/>
    <w:rsid w:val="00284816"/>
    <w:rsid w:val="00284BAC"/>
    <w:rsid w:val="00284D56"/>
    <w:rsid w:val="002850C6"/>
    <w:rsid w:val="00285187"/>
    <w:rsid w:val="00285314"/>
    <w:rsid w:val="002853FA"/>
    <w:rsid w:val="00285597"/>
    <w:rsid w:val="00285789"/>
    <w:rsid w:val="002857C4"/>
    <w:rsid w:val="002858C9"/>
    <w:rsid w:val="00285B3D"/>
    <w:rsid w:val="00285D88"/>
    <w:rsid w:val="00285E43"/>
    <w:rsid w:val="00285E7C"/>
    <w:rsid w:val="002863BB"/>
    <w:rsid w:val="0028653F"/>
    <w:rsid w:val="00286B34"/>
    <w:rsid w:val="00286C99"/>
    <w:rsid w:val="00286D77"/>
    <w:rsid w:val="00287068"/>
    <w:rsid w:val="0028708F"/>
    <w:rsid w:val="00287197"/>
    <w:rsid w:val="0028726D"/>
    <w:rsid w:val="002874F2"/>
    <w:rsid w:val="00287779"/>
    <w:rsid w:val="00287975"/>
    <w:rsid w:val="00287C23"/>
    <w:rsid w:val="002904BC"/>
    <w:rsid w:val="00290873"/>
    <w:rsid w:val="002908C4"/>
    <w:rsid w:val="00290B97"/>
    <w:rsid w:val="00290D09"/>
    <w:rsid w:val="002911FF"/>
    <w:rsid w:val="00292347"/>
    <w:rsid w:val="00292ADF"/>
    <w:rsid w:val="00292BFC"/>
    <w:rsid w:val="00292C34"/>
    <w:rsid w:val="00292DF4"/>
    <w:rsid w:val="00292EE0"/>
    <w:rsid w:val="00292EE5"/>
    <w:rsid w:val="00293839"/>
    <w:rsid w:val="00294022"/>
    <w:rsid w:val="002943CA"/>
    <w:rsid w:val="00294B99"/>
    <w:rsid w:val="0029538C"/>
    <w:rsid w:val="00295480"/>
    <w:rsid w:val="002955AD"/>
    <w:rsid w:val="00295A8A"/>
    <w:rsid w:val="00295B50"/>
    <w:rsid w:val="00295EAD"/>
    <w:rsid w:val="00296092"/>
    <w:rsid w:val="002961F8"/>
    <w:rsid w:val="00296718"/>
    <w:rsid w:val="00296752"/>
    <w:rsid w:val="00296C12"/>
    <w:rsid w:val="00296DD2"/>
    <w:rsid w:val="002970B0"/>
    <w:rsid w:val="002973A2"/>
    <w:rsid w:val="0029763E"/>
    <w:rsid w:val="00297915"/>
    <w:rsid w:val="00297A33"/>
    <w:rsid w:val="00297AE8"/>
    <w:rsid w:val="00297F76"/>
    <w:rsid w:val="002A00CC"/>
    <w:rsid w:val="002A028F"/>
    <w:rsid w:val="002A03C4"/>
    <w:rsid w:val="002A0474"/>
    <w:rsid w:val="002A07B9"/>
    <w:rsid w:val="002A0DB6"/>
    <w:rsid w:val="002A0F40"/>
    <w:rsid w:val="002A197B"/>
    <w:rsid w:val="002A1998"/>
    <w:rsid w:val="002A1ACF"/>
    <w:rsid w:val="002A2511"/>
    <w:rsid w:val="002A2784"/>
    <w:rsid w:val="002A27A3"/>
    <w:rsid w:val="002A285F"/>
    <w:rsid w:val="002A29C4"/>
    <w:rsid w:val="002A2CFC"/>
    <w:rsid w:val="002A2E8C"/>
    <w:rsid w:val="002A2EE2"/>
    <w:rsid w:val="002A3032"/>
    <w:rsid w:val="002A304E"/>
    <w:rsid w:val="002A33AA"/>
    <w:rsid w:val="002A33E9"/>
    <w:rsid w:val="002A3715"/>
    <w:rsid w:val="002A395B"/>
    <w:rsid w:val="002A3A25"/>
    <w:rsid w:val="002A3E2E"/>
    <w:rsid w:val="002A3E3A"/>
    <w:rsid w:val="002A4570"/>
    <w:rsid w:val="002A45FC"/>
    <w:rsid w:val="002A4FEE"/>
    <w:rsid w:val="002A5410"/>
    <w:rsid w:val="002A57E4"/>
    <w:rsid w:val="002A5AA7"/>
    <w:rsid w:val="002A60D5"/>
    <w:rsid w:val="002A6747"/>
    <w:rsid w:val="002A71F0"/>
    <w:rsid w:val="002A7333"/>
    <w:rsid w:val="002B002A"/>
    <w:rsid w:val="002B03DD"/>
    <w:rsid w:val="002B0CAD"/>
    <w:rsid w:val="002B0CC3"/>
    <w:rsid w:val="002B0FC4"/>
    <w:rsid w:val="002B104B"/>
    <w:rsid w:val="002B119C"/>
    <w:rsid w:val="002B1283"/>
    <w:rsid w:val="002B1935"/>
    <w:rsid w:val="002B19D7"/>
    <w:rsid w:val="002B1A4C"/>
    <w:rsid w:val="002B1F49"/>
    <w:rsid w:val="002B2261"/>
    <w:rsid w:val="002B2320"/>
    <w:rsid w:val="002B240F"/>
    <w:rsid w:val="002B2C17"/>
    <w:rsid w:val="002B2C18"/>
    <w:rsid w:val="002B323A"/>
    <w:rsid w:val="002B3287"/>
    <w:rsid w:val="002B34F4"/>
    <w:rsid w:val="002B386B"/>
    <w:rsid w:val="002B39BD"/>
    <w:rsid w:val="002B3ACF"/>
    <w:rsid w:val="002B45A2"/>
    <w:rsid w:val="002B466F"/>
    <w:rsid w:val="002B4AE9"/>
    <w:rsid w:val="002B4C58"/>
    <w:rsid w:val="002B4E93"/>
    <w:rsid w:val="002B4F1A"/>
    <w:rsid w:val="002B5008"/>
    <w:rsid w:val="002B5503"/>
    <w:rsid w:val="002B583F"/>
    <w:rsid w:val="002B5A4E"/>
    <w:rsid w:val="002B5B8D"/>
    <w:rsid w:val="002B5E51"/>
    <w:rsid w:val="002B5F00"/>
    <w:rsid w:val="002B628E"/>
    <w:rsid w:val="002B6650"/>
    <w:rsid w:val="002B6700"/>
    <w:rsid w:val="002B6A34"/>
    <w:rsid w:val="002B6C2F"/>
    <w:rsid w:val="002B6FE0"/>
    <w:rsid w:val="002B716A"/>
    <w:rsid w:val="002B7464"/>
    <w:rsid w:val="002B7622"/>
    <w:rsid w:val="002B771F"/>
    <w:rsid w:val="002B780C"/>
    <w:rsid w:val="002B7CF6"/>
    <w:rsid w:val="002C0317"/>
    <w:rsid w:val="002C043D"/>
    <w:rsid w:val="002C0FAE"/>
    <w:rsid w:val="002C12AC"/>
    <w:rsid w:val="002C1D9A"/>
    <w:rsid w:val="002C1EB2"/>
    <w:rsid w:val="002C2046"/>
    <w:rsid w:val="002C220C"/>
    <w:rsid w:val="002C26B2"/>
    <w:rsid w:val="002C26E8"/>
    <w:rsid w:val="002C2A11"/>
    <w:rsid w:val="002C2F93"/>
    <w:rsid w:val="002C3062"/>
    <w:rsid w:val="002C318A"/>
    <w:rsid w:val="002C3340"/>
    <w:rsid w:val="002C3407"/>
    <w:rsid w:val="002C3660"/>
    <w:rsid w:val="002C37F0"/>
    <w:rsid w:val="002C3BF9"/>
    <w:rsid w:val="002C3CE1"/>
    <w:rsid w:val="002C3ECA"/>
    <w:rsid w:val="002C3F0E"/>
    <w:rsid w:val="002C4179"/>
    <w:rsid w:val="002C423F"/>
    <w:rsid w:val="002C4417"/>
    <w:rsid w:val="002C4423"/>
    <w:rsid w:val="002C4811"/>
    <w:rsid w:val="002C4AB9"/>
    <w:rsid w:val="002C4B60"/>
    <w:rsid w:val="002C4BFB"/>
    <w:rsid w:val="002C5140"/>
    <w:rsid w:val="002C51FE"/>
    <w:rsid w:val="002C59EC"/>
    <w:rsid w:val="002C5CCD"/>
    <w:rsid w:val="002C5DFC"/>
    <w:rsid w:val="002C5FED"/>
    <w:rsid w:val="002C6141"/>
    <w:rsid w:val="002C6533"/>
    <w:rsid w:val="002C6557"/>
    <w:rsid w:val="002C6583"/>
    <w:rsid w:val="002C67B5"/>
    <w:rsid w:val="002C6975"/>
    <w:rsid w:val="002C6A2E"/>
    <w:rsid w:val="002C6C27"/>
    <w:rsid w:val="002C734D"/>
    <w:rsid w:val="002C771A"/>
    <w:rsid w:val="002D00A0"/>
    <w:rsid w:val="002D0235"/>
    <w:rsid w:val="002D0434"/>
    <w:rsid w:val="002D04A8"/>
    <w:rsid w:val="002D0967"/>
    <w:rsid w:val="002D0E79"/>
    <w:rsid w:val="002D14C4"/>
    <w:rsid w:val="002D1862"/>
    <w:rsid w:val="002D1887"/>
    <w:rsid w:val="002D188A"/>
    <w:rsid w:val="002D1A7F"/>
    <w:rsid w:val="002D1DBC"/>
    <w:rsid w:val="002D201B"/>
    <w:rsid w:val="002D25F6"/>
    <w:rsid w:val="002D26D8"/>
    <w:rsid w:val="002D385D"/>
    <w:rsid w:val="002D3A02"/>
    <w:rsid w:val="002D3DEA"/>
    <w:rsid w:val="002D4098"/>
    <w:rsid w:val="002D40DE"/>
    <w:rsid w:val="002D411C"/>
    <w:rsid w:val="002D47A5"/>
    <w:rsid w:val="002D4A85"/>
    <w:rsid w:val="002D4CF6"/>
    <w:rsid w:val="002D4D36"/>
    <w:rsid w:val="002D4DB1"/>
    <w:rsid w:val="002D4F04"/>
    <w:rsid w:val="002D4F62"/>
    <w:rsid w:val="002D588D"/>
    <w:rsid w:val="002D5D0C"/>
    <w:rsid w:val="002D5EB7"/>
    <w:rsid w:val="002D6274"/>
    <w:rsid w:val="002D652F"/>
    <w:rsid w:val="002D659E"/>
    <w:rsid w:val="002D67F5"/>
    <w:rsid w:val="002D6860"/>
    <w:rsid w:val="002D6B40"/>
    <w:rsid w:val="002D7521"/>
    <w:rsid w:val="002D79EE"/>
    <w:rsid w:val="002E0227"/>
    <w:rsid w:val="002E08F5"/>
    <w:rsid w:val="002E1409"/>
    <w:rsid w:val="002E1647"/>
    <w:rsid w:val="002E1A02"/>
    <w:rsid w:val="002E1B4F"/>
    <w:rsid w:val="002E2006"/>
    <w:rsid w:val="002E2339"/>
    <w:rsid w:val="002E259E"/>
    <w:rsid w:val="002E27CD"/>
    <w:rsid w:val="002E2A11"/>
    <w:rsid w:val="002E2C2D"/>
    <w:rsid w:val="002E2F31"/>
    <w:rsid w:val="002E2F63"/>
    <w:rsid w:val="002E337D"/>
    <w:rsid w:val="002E347D"/>
    <w:rsid w:val="002E3582"/>
    <w:rsid w:val="002E363C"/>
    <w:rsid w:val="002E36C9"/>
    <w:rsid w:val="002E3A85"/>
    <w:rsid w:val="002E3E0B"/>
    <w:rsid w:val="002E3E10"/>
    <w:rsid w:val="002E4242"/>
    <w:rsid w:val="002E4872"/>
    <w:rsid w:val="002E4AC2"/>
    <w:rsid w:val="002E4B8B"/>
    <w:rsid w:val="002E4E9B"/>
    <w:rsid w:val="002E5089"/>
    <w:rsid w:val="002E535F"/>
    <w:rsid w:val="002E57CA"/>
    <w:rsid w:val="002E58F6"/>
    <w:rsid w:val="002E59F8"/>
    <w:rsid w:val="002E60B3"/>
    <w:rsid w:val="002E65FE"/>
    <w:rsid w:val="002E6642"/>
    <w:rsid w:val="002E6690"/>
    <w:rsid w:val="002E76DE"/>
    <w:rsid w:val="002E7812"/>
    <w:rsid w:val="002E78B3"/>
    <w:rsid w:val="002E7FCD"/>
    <w:rsid w:val="002F002D"/>
    <w:rsid w:val="002F00E4"/>
    <w:rsid w:val="002F00F8"/>
    <w:rsid w:val="002F03C8"/>
    <w:rsid w:val="002F0905"/>
    <w:rsid w:val="002F0914"/>
    <w:rsid w:val="002F0A4B"/>
    <w:rsid w:val="002F0BB8"/>
    <w:rsid w:val="002F0E14"/>
    <w:rsid w:val="002F0ED7"/>
    <w:rsid w:val="002F0EEC"/>
    <w:rsid w:val="002F136E"/>
    <w:rsid w:val="002F13FD"/>
    <w:rsid w:val="002F1677"/>
    <w:rsid w:val="002F17E1"/>
    <w:rsid w:val="002F18FD"/>
    <w:rsid w:val="002F1A82"/>
    <w:rsid w:val="002F2049"/>
    <w:rsid w:val="002F224A"/>
    <w:rsid w:val="002F2403"/>
    <w:rsid w:val="002F2BE7"/>
    <w:rsid w:val="002F2C4C"/>
    <w:rsid w:val="002F2C51"/>
    <w:rsid w:val="002F2D3F"/>
    <w:rsid w:val="002F2D8F"/>
    <w:rsid w:val="002F303D"/>
    <w:rsid w:val="002F352F"/>
    <w:rsid w:val="002F372A"/>
    <w:rsid w:val="002F3A91"/>
    <w:rsid w:val="002F3E7B"/>
    <w:rsid w:val="002F4569"/>
    <w:rsid w:val="002F486A"/>
    <w:rsid w:val="002F49DC"/>
    <w:rsid w:val="002F4DF4"/>
    <w:rsid w:val="002F538F"/>
    <w:rsid w:val="002F53DA"/>
    <w:rsid w:val="002F53F9"/>
    <w:rsid w:val="002F5DD1"/>
    <w:rsid w:val="002F5E63"/>
    <w:rsid w:val="002F61D3"/>
    <w:rsid w:val="002F659B"/>
    <w:rsid w:val="002F6B84"/>
    <w:rsid w:val="002F6DDF"/>
    <w:rsid w:val="002F7340"/>
    <w:rsid w:val="002F75D6"/>
    <w:rsid w:val="002F7A60"/>
    <w:rsid w:val="002F7A63"/>
    <w:rsid w:val="002F7BF2"/>
    <w:rsid w:val="002F7DCC"/>
    <w:rsid w:val="0030013B"/>
    <w:rsid w:val="003002D4"/>
    <w:rsid w:val="0030042E"/>
    <w:rsid w:val="003006B4"/>
    <w:rsid w:val="00300A3F"/>
    <w:rsid w:val="00300E50"/>
    <w:rsid w:val="00301008"/>
    <w:rsid w:val="0030160D"/>
    <w:rsid w:val="00301BC3"/>
    <w:rsid w:val="0030201A"/>
    <w:rsid w:val="003021BE"/>
    <w:rsid w:val="0030245A"/>
    <w:rsid w:val="00302C5E"/>
    <w:rsid w:val="00302D1D"/>
    <w:rsid w:val="00303017"/>
    <w:rsid w:val="003032E9"/>
    <w:rsid w:val="00303307"/>
    <w:rsid w:val="003036C5"/>
    <w:rsid w:val="00303718"/>
    <w:rsid w:val="00303864"/>
    <w:rsid w:val="00303C63"/>
    <w:rsid w:val="00304255"/>
    <w:rsid w:val="00304426"/>
    <w:rsid w:val="003044C0"/>
    <w:rsid w:val="00304817"/>
    <w:rsid w:val="003048D3"/>
    <w:rsid w:val="00304F2A"/>
    <w:rsid w:val="0030505F"/>
    <w:rsid w:val="003050EA"/>
    <w:rsid w:val="003051D5"/>
    <w:rsid w:val="00305653"/>
    <w:rsid w:val="00305680"/>
    <w:rsid w:val="00305D73"/>
    <w:rsid w:val="00305F67"/>
    <w:rsid w:val="003061BF"/>
    <w:rsid w:val="00306570"/>
    <w:rsid w:val="0030668E"/>
    <w:rsid w:val="00306BAC"/>
    <w:rsid w:val="00306BCD"/>
    <w:rsid w:val="00306C82"/>
    <w:rsid w:val="00306E68"/>
    <w:rsid w:val="00306E7D"/>
    <w:rsid w:val="00307167"/>
    <w:rsid w:val="003074FE"/>
    <w:rsid w:val="003079F9"/>
    <w:rsid w:val="00307C44"/>
    <w:rsid w:val="00307E60"/>
    <w:rsid w:val="00307F15"/>
    <w:rsid w:val="00307F30"/>
    <w:rsid w:val="00310294"/>
    <w:rsid w:val="00310341"/>
    <w:rsid w:val="0031052B"/>
    <w:rsid w:val="00310907"/>
    <w:rsid w:val="00310C82"/>
    <w:rsid w:val="0031115E"/>
    <w:rsid w:val="003113DF"/>
    <w:rsid w:val="0031182F"/>
    <w:rsid w:val="00311903"/>
    <w:rsid w:val="00311D80"/>
    <w:rsid w:val="00311EFD"/>
    <w:rsid w:val="00311FAA"/>
    <w:rsid w:val="0031250F"/>
    <w:rsid w:val="00312550"/>
    <w:rsid w:val="003127F8"/>
    <w:rsid w:val="00312DA2"/>
    <w:rsid w:val="00312F2A"/>
    <w:rsid w:val="003131C7"/>
    <w:rsid w:val="003132B4"/>
    <w:rsid w:val="003138F5"/>
    <w:rsid w:val="00313AF9"/>
    <w:rsid w:val="00313B4B"/>
    <w:rsid w:val="0031404B"/>
    <w:rsid w:val="00314148"/>
    <w:rsid w:val="003144A0"/>
    <w:rsid w:val="00314712"/>
    <w:rsid w:val="00314796"/>
    <w:rsid w:val="00314A00"/>
    <w:rsid w:val="00314D57"/>
    <w:rsid w:val="00314D88"/>
    <w:rsid w:val="0031511A"/>
    <w:rsid w:val="003154B5"/>
    <w:rsid w:val="003156B5"/>
    <w:rsid w:val="00315CF8"/>
    <w:rsid w:val="00315D1A"/>
    <w:rsid w:val="00315F98"/>
    <w:rsid w:val="00316380"/>
    <w:rsid w:val="00316773"/>
    <w:rsid w:val="00316B3A"/>
    <w:rsid w:val="00316C51"/>
    <w:rsid w:val="00316ED2"/>
    <w:rsid w:val="00316F94"/>
    <w:rsid w:val="003172B1"/>
    <w:rsid w:val="0031746B"/>
    <w:rsid w:val="00317778"/>
    <w:rsid w:val="00320006"/>
    <w:rsid w:val="0032007A"/>
    <w:rsid w:val="0032061C"/>
    <w:rsid w:val="00320826"/>
    <w:rsid w:val="003209D4"/>
    <w:rsid w:val="00320AE6"/>
    <w:rsid w:val="00320B16"/>
    <w:rsid w:val="00320DAE"/>
    <w:rsid w:val="00320E25"/>
    <w:rsid w:val="00321245"/>
    <w:rsid w:val="003213AE"/>
    <w:rsid w:val="003215D1"/>
    <w:rsid w:val="00321656"/>
    <w:rsid w:val="003218AB"/>
    <w:rsid w:val="00321ED7"/>
    <w:rsid w:val="00322057"/>
    <w:rsid w:val="003224AF"/>
    <w:rsid w:val="00322E44"/>
    <w:rsid w:val="00322EDA"/>
    <w:rsid w:val="00322FDD"/>
    <w:rsid w:val="0032325A"/>
    <w:rsid w:val="003235DC"/>
    <w:rsid w:val="00323A40"/>
    <w:rsid w:val="00323DC5"/>
    <w:rsid w:val="0032418C"/>
    <w:rsid w:val="003242C1"/>
    <w:rsid w:val="003242C7"/>
    <w:rsid w:val="00324458"/>
    <w:rsid w:val="00324529"/>
    <w:rsid w:val="00324638"/>
    <w:rsid w:val="0032473D"/>
    <w:rsid w:val="00324744"/>
    <w:rsid w:val="00324873"/>
    <w:rsid w:val="0032495F"/>
    <w:rsid w:val="00324B3F"/>
    <w:rsid w:val="00325195"/>
    <w:rsid w:val="0032554A"/>
    <w:rsid w:val="00326073"/>
    <w:rsid w:val="00326487"/>
    <w:rsid w:val="003269FE"/>
    <w:rsid w:val="00326A1C"/>
    <w:rsid w:val="00326E17"/>
    <w:rsid w:val="00326E6C"/>
    <w:rsid w:val="00327442"/>
    <w:rsid w:val="003276BE"/>
    <w:rsid w:val="00327722"/>
    <w:rsid w:val="00327809"/>
    <w:rsid w:val="00327C39"/>
    <w:rsid w:val="00330117"/>
    <w:rsid w:val="0033013C"/>
    <w:rsid w:val="00330287"/>
    <w:rsid w:val="00330494"/>
    <w:rsid w:val="0033069A"/>
    <w:rsid w:val="0033083C"/>
    <w:rsid w:val="0033091A"/>
    <w:rsid w:val="00330C05"/>
    <w:rsid w:val="00330DE8"/>
    <w:rsid w:val="003312F5"/>
    <w:rsid w:val="00331584"/>
    <w:rsid w:val="003319AD"/>
    <w:rsid w:val="00331BA4"/>
    <w:rsid w:val="00331CCD"/>
    <w:rsid w:val="00331CF4"/>
    <w:rsid w:val="003322FC"/>
    <w:rsid w:val="003325F2"/>
    <w:rsid w:val="00332E44"/>
    <w:rsid w:val="00332FE8"/>
    <w:rsid w:val="00333008"/>
    <w:rsid w:val="0033306D"/>
    <w:rsid w:val="00333121"/>
    <w:rsid w:val="003332B1"/>
    <w:rsid w:val="003332CB"/>
    <w:rsid w:val="003332D4"/>
    <w:rsid w:val="003338CE"/>
    <w:rsid w:val="00333C12"/>
    <w:rsid w:val="00334756"/>
    <w:rsid w:val="0033477E"/>
    <w:rsid w:val="003349BE"/>
    <w:rsid w:val="00334A95"/>
    <w:rsid w:val="00335620"/>
    <w:rsid w:val="00335827"/>
    <w:rsid w:val="00335B78"/>
    <w:rsid w:val="00336632"/>
    <w:rsid w:val="003367A6"/>
    <w:rsid w:val="0033791C"/>
    <w:rsid w:val="00337AAD"/>
    <w:rsid w:val="00337BB1"/>
    <w:rsid w:val="00337EA7"/>
    <w:rsid w:val="00337FE5"/>
    <w:rsid w:val="00337FF5"/>
    <w:rsid w:val="003403E0"/>
    <w:rsid w:val="00340639"/>
    <w:rsid w:val="00340835"/>
    <w:rsid w:val="00340ABE"/>
    <w:rsid w:val="00340CF0"/>
    <w:rsid w:val="00340D1F"/>
    <w:rsid w:val="00341487"/>
    <w:rsid w:val="00341602"/>
    <w:rsid w:val="0034178C"/>
    <w:rsid w:val="003418EE"/>
    <w:rsid w:val="00341958"/>
    <w:rsid w:val="00341A65"/>
    <w:rsid w:val="003424C5"/>
    <w:rsid w:val="00342767"/>
    <w:rsid w:val="0034278F"/>
    <w:rsid w:val="00342855"/>
    <w:rsid w:val="003429BC"/>
    <w:rsid w:val="00342AF8"/>
    <w:rsid w:val="00342B4F"/>
    <w:rsid w:val="00342ED3"/>
    <w:rsid w:val="003435B3"/>
    <w:rsid w:val="00343D12"/>
    <w:rsid w:val="00343D99"/>
    <w:rsid w:val="003443AC"/>
    <w:rsid w:val="00344497"/>
    <w:rsid w:val="003446BB"/>
    <w:rsid w:val="003446C9"/>
    <w:rsid w:val="00344C9D"/>
    <w:rsid w:val="00344EF0"/>
    <w:rsid w:val="00345027"/>
    <w:rsid w:val="0034506F"/>
    <w:rsid w:val="0034510A"/>
    <w:rsid w:val="00345365"/>
    <w:rsid w:val="00345824"/>
    <w:rsid w:val="00345ABF"/>
    <w:rsid w:val="00346228"/>
    <w:rsid w:val="00346531"/>
    <w:rsid w:val="00346A7C"/>
    <w:rsid w:val="00346F3F"/>
    <w:rsid w:val="0034703B"/>
    <w:rsid w:val="00347086"/>
    <w:rsid w:val="00347246"/>
    <w:rsid w:val="00347267"/>
    <w:rsid w:val="003475D8"/>
    <w:rsid w:val="00347783"/>
    <w:rsid w:val="00347888"/>
    <w:rsid w:val="0034798A"/>
    <w:rsid w:val="00347993"/>
    <w:rsid w:val="00347DD9"/>
    <w:rsid w:val="00347E1F"/>
    <w:rsid w:val="0035000C"/>
    <w:rsid w:val="00350549"/>
    <w:rsid w:val="00350833"/>
    <w:rsid w:val="0035083A"/>
    <w:rsid w:val="003508A7"/>
    <w:rsid w:val="00350BBF"/>
    <w:rsid w:val="0035101A"/>
    <w:rsid w:val="0035122B"/>
    <w:rsid w:val="003518B3"/>
    <w:rsid w:val="00351B18"/>
    <w:rsid w:val="00352ABE"/>
    <w:rsid w:val="00352C17"/>
    <w:rsid w:val="0035305D"/>
    <w:rsid w:val="003538D4"/>
    <w:rsid w:val="00353A27"/>
    <w:rsid w:val="00353AA3"/>
    <w:rsid w:val="00353BD9"/>
    <w:rsid w:val="00353F5B"/>
    <w:rsid w:val="0035456A"/>
    <w:rsid w:val="00354920"/>
    <w:rsid w:val="00354B24"/>
    <w:rsid w:val="00354CD5"/>
    <w:rsid w:val="003551AC"/>
    <w:rsid w:val="0035544C"/>
    <w:rsid w:val="003555C1"/>
    <w:rsid w:val="00355741"/>
    <w:rsid w:val="00355BD7"/>
    <w:rsid w:val="0035628D"/>
    <w:rsid w:val="00356624"/>
    <w:rsid w:val="0035688B"/>
    <w:rsid w:val="00356A98"/>
    <w:rsid w:val="00356AEF"/>
    <w:rsid w:val="00356C77"/>
    <w:rsid w:val="00356D6B"/>
    <w:rsid w:val="00356F31"/>
    <w:rsid w:val="00357113"/>
    <w:rsid w:val="003576B0"/>
    <w:rsid w:val="003577EA"/>
    <w:rsid w:val="00357BB2"/>
    <w:rsid w:val="00357F44"/>
    <w:rsid w:val="003602C2"/>
    <w:rsid w:val="003608F3"/>
    <w:rsid w:val="003609E1"/>
    <w:rsid w:val="00360DD8"/>
    <w:rsid w:val="00361287"/>
    <w:rsid w:val="003612FD"/>
    <w:rsid w:val="0036137F"/>
    <w:rsid w:val="003619FB"/>
    <w:rsid w:val="00361C60"/>
    <w:rsid w:val="00362213"/>
    <w:rsid w:val="003622AA"/>
    <w:rsid w:val="00362401"/>
    <w:rsid w:val="00362533"/>
    <w:rsid w:val="0036255F"/>
    <w:rsid w:val="00363032"/>
    <w:rsid w:val="00363122"/>
    <w:rsid w:val="003631CB"/>
    <w:rsid w:val="003633D5"/>
    <w:rsid w:val="00363826"/>
    <w:rsid w:val="003639F9"/>
    <w:rsid w:val="00363B18"/>
    <w:rsid w:val="00363F78"/>
    <w:rsid w:val="003640FE"/>
    <w:rsid w:val="0036416A"/>
    <w:rsid w:val="0036434B"/>
    <w:rsid w:val="00364B06"/>
    <w:rsid w:val="00364B18"/>
    <w:rsid w:val="00364B8E"/>
    <w:rsid w:val="0036545E"/>
    <w:rsid w:val="003654C7"/>
    <w:rsid w:val="003655BD"/>
    <w:rsid w:val="00365C4D"/>
    <w:rsid w:val="0036622A"/>
    <w:rsid w:val="003665F1"/>
    <w:rsid w:val="00366684"/>
    <w:rsid w:val="00366738"/>
    <w:rsid w:val="003667A3"/>
    <w:rsid w:val="00366B13"/>
    <w:rsid w:val="00366D4F"/>
    <w:rsid w:val="00366D54"/>
    <w:rsid w:val="00366D8F"/>
    <w:rsid w:val="00366DBE"/>
    <w:rsid w:val="003673D6"/>
    <w:rsid w:val="0036742F"/>
    <w:rsid w:val="00367474"/>
    <w:rsid w:val="00367DD1"/>
    <w:rsid w:val="00367E2F"/>
    <w:rsid w:val="003702B2"/>
    <w:rsid w:val="00370390"/>
    <w:rsid w:val="00370482"/>
    <w:rsid w:val="0037074F"/>
    <w:rsid w:val="0037091E"/>
    <w:rsid w:val="00370B5D"/>
    <w:rsid w:val="00370E75"/>
    <w:rsid w:val="00370F0B"/>
    <w:rsid w:val="00371423"/>
    <w:rsid w:val="003714E1"/>
    <w:rsid w:val="003716D6"/>
    <w:rsid w:val="00372401"/>
    <w:rsid w:val="003724EE"/>
    <w:rsid w:val="003725F7"/>
    <w:rsid w:val="0037270C"/>
    <w:rsid w:val="0037288B"/>
    <w:rsid w:val="00372DCC"/>
    <w:rsid w:val="00372F23"/>
    <w:rsid w:val="00372F49"/>
    <w:rsid w:val="0037315C"/>
    <w:rsid w:val="0037360F"/>
    <w:rsid w:val="003738D1"/>
    <w:rsid w:val="00373B4A"/>
    <w:rsid w:val="00373C0A"/>
    <w:rsid w:val="00374350"/>
    <w:rsid w:val="00374511"/>
    <w:rsid w:val="0037465F"/>
    <w:rsid w:val="00374956"/>
    <w:rsid w:val="00374C39"/>
    <w:rsid w:val="00375183"/>
    <w:rsid w:val="003751C6"/>
    <w:rsid w:val="003757E6"/>
    <w:rsid w:val="00375898"/>
    <w:rsid w:val="00375927"/>
    <w:rsid w:val="003759D0"/>
    <w:rsid w:val="00375D1A"/>
    <w:rsid w:val="00376107"/>
    <w:rsid w:val="00376262"/>
    <w:rsid w:val="0037632F"/>
    <w:rsid w:val="00376556"/>
    <w:rsid w:val="00376577"/>
    <w:rsid w:val="003767CF"/>
    <w:rsid w:val="003768BE"/>
    <w:rsid w:val="00377014"/>
    <w:rsid w:val="00377093"/>
    <w:rsid w:val="003771C3"/>
    <w:rsid w:val="0037746B"/>
    <w:rsid w:val="003778AE"/>
    <w:rsid w:val="00377C19"/>
    <w:rsid w:val="00377E5B"/>
    <w:rsid w:val="00380264"/>
    <w:rsid w:val="0038089C"/>
    <w:rsid w:val="0038096B"/>
    <w:rsid w:val="00380A9B"/>
    <w:rsid w:val="003814D0"/>
    <w:rsid w:val="003815EC"/>
    <w:rsid w:val="00381CCF"/>
    <w:rsid w:val="00381FC9"/>
    <w:rsid w:val="00382757"/>
    <w:rsid w:val="0038275D"/>
    <w:rsid w:val="00382BC9"/>
    <w:rsid w:val="00382E63"/>
    <w:rsid w:val="00383091"/>
    <w:rsid w:val="003830E8"/>
    <w:rsid w:val="00383409"/>
    <w:rsid w:val="00383730"/>
    <w:rsid w:val="0038376D"/>
    <w:rsid w:val="003839B7"/>
    <w:rsid w:val="00384198"/>
    <w:rsid w:val="003841C5"/>
    <w:rsid w:val="00384221"/>
    <w:rsid w:val="00384605"/>
    <w:rsid w:val="00384796"/>
    <w:rsid w:val="00384B92"/>
    <w:rsid w:val="00384D2C"/>
    <w:rsid w:val="0038514A"/>
    <w:rsid w:val="003854A5"/>
    <w:rsid w:val="00385510"/>
    <w:rsid w:val="00385574"/>
    <w:rsid w:val="0038584D"/>
    <w:rsid w:val="003858C8"/>
    <w:rsid w:val="00385C0F"/>
    <w:rsid w:val="00386462"/>
    <w:rsid w:val="0038676F"/>
    <w:rsid w:val="003869D6"/>
    <w:rsid w:val="003869E9"/>
    <w:rsid w:val="00386CB4"/>
    <w:rsid w:val="00386D80"/>
    <w:rsid w:val="003872C6"/>
    <w:rsid w:val="00387374"/>
    <w:rsid w:val="003878AD"/>
    <w:rsid w:val="00387D48"/>
    <w:rsid w:val="00390054"/>
    <w:rsid w:val="00390904"/>
    <w:rsid w:val="00390E0D"/>
    <w:rsid w:val="00391458"/>
    <w:rsid w:val="003914A1"/>
    <w:rsid w:val="00391E68"/>
    <w:rsid w:val="00392618"/>
    <w:rsid w:val="003929B8"/>
    <w:rsid w:val="00392D56"/>
    <w:rsid w:val="00392FDA"/>
    <w:rsid w:val="00393030"/>
    <w:rsid w:val="00393122"/>
    <w:rsid w:val="0039334E"/>
    <w:rsid w:val="003935A3"/>
    <w:rsid w:val="003938EB"/>
    <w:rsid w:val="00393ABD"/>
    <w:rsid w:val="00393C9A"/>
    <w:rsid w:val="00393F4D"/>
    <w:rsid w:val="003940B4"/>
    <w:rsid w:val="00394423"/>
    <w:rsid w:val="003945A4"/>
    <w:rsid w:val="003947F5"/>
    <w:rsid w:val="00394809"/>
    <w:rsid w:val="00394852"/>
    <w:rsid w:val="00394A7E"/>
    <w:rsid w:val="00394A83"/>
    <w:rsid w:val="0039550E"/>
    <w:rsid w:val="00395A19"/>
    <w:rsid w:val="00395AD5"/>
    <w:rsid w:val="00395B79"/>
    <w:rsid w:val="00395FA3"/>
    <w:rsid w:val="00396115"/>
    <w:rsid w:val="0039626C"/>
    <w:rsid w:val="003964C1"/>
    <w:rsid w:val="003964E6"/>
    <w:rsid w:val="0039665C"/>
    <w:rsid w:val="003968F4"/>
    <w:rsid w:val="00396B91"/>
    <w:rsid w:val="00396D46"/>
    <w:rsid w:val="00396D95"/>
    <w:rsid w:val="00396DB7"/>
    <w:rsid w:val="003972C7"/>
    <w:rsid w:val="00397AE7"/>
    <w:rsid w:val="00397EE7"/>
    <w:rsid w:val="003A03C2"/>
    <w:rsid w:val="003A0526"/>
    <w:rsid w:val="003A05AB"/>
    <w:rsid w:val="003A0CAF"/>
    <w:rsid w:val="003A0D5C"/>
    <w:rsid w:val="003A0EEE"/>
    <w:rsid w:val="003A0F49"/>
    <w:rsid w:val="003A115B"/>
    <w:rsid w:val="003A1364"/>
    <w:rsid w:val="003A137E"/>
    <w:rsid w:val="003A1583"/>
    <w:rsid w:val="003A1A1D"/>
    <w:rsid w:val="003A1CB8"/>
    <w:rsid w:val="003A1EE0"/>
    <w:rsid w:val="003A2347"/>
    <w:rsid w:val="003A24FD"/>
    <w:rsid w:val="003A252A"/>
    <w:rsid w:val="003A2711"/>
    <w:rsid w:val="003A2A46"/>
    <w:rsid w:val="003A3585"/>
    <w:rsid w:val="003A3588"/>
    <w:rsid w:val="003A3BB7"/>
    <w:rsid w:val="003A3CB0"/>
    <w:rsid w:val="003A406F"/>
    <w:rsid w:val="003A40E5"/>
    <w:rsid w:val="003A41BB"/>
    <w:rsid w:val="003A4406"/>
    <w:rsid w:val="003A45A2"/>
    <w:rsid w:val="003A47A4"/>
    <w:rsid w:val="003A4A53"/>
    <w:rsid w:val="003A4B65"/>
    <w:rsid w:val="003A51E6"/>
    <w:rsid w:val="003A52D3"/>
    <w:rsid w:val="003A5461"/>
    <w:rsid w:val="003A5742"/>
    <w:rsid w:val="003A59B6"/>
    <w:rsid w:val="003A5D97"/>
    <w:rsid w:val="003A61B0"/>
    <w:rsid w:val="003A632A"/>
    <w:rsid w:val="003A6431"/>
    <w:rsid w:val="003A6440"/>
    <w:rsid w:val="003A6BC6"/>
    <w:rsid w:val="003A6CA9"/>
    <w:rsid w:val="003A7182"/>
    <w:rsid w:val="003A7452"/>
    <w:rsid w:val="003A7567"/>
    <w:rsid w:val="003A7F08"/>
    <w:rsid w:val="003B0FF5"/>
    <w:rsid w:val="003B112A"/>
    <w:rsid w:val="003B1272"/>
    <w:rsid w:val="003B19F4"/>
    <w:rsid w:val="003B1F29"/>
    <w:rsid w:val="003B245E"/>
    <w:rsid w:val="003B26E8"/>
    <w:rsid w:val="003B27A4"/>
    <w:rsid w:val="003B2F5E"/>
    <w:rsid w:val="003B354A"/>
    <w:rsid w:val="003B35CF"/>
    <w:rsid w:val="003B3950"/>
    <w:rsid w:val="003B3A25"/>
    <w:rsid w:val="003B3AC5"/>
    <w:rsid w:val="003B461E"/>
    <w:rsid w:val="003B470E"/>
    <w:rsid w:val="003B4798"/>
    <w:rsid w:val="003B4B01"/>
    <w:rsid w:val="003B52FE"/>
    <w:rsid w:val="003B54E3"/>
    <w:rsid w:val="003B55F8"/>
    <w:rsid w:val="003B5720"/>
    <w:rsid w:val="003B59FE"/>
    <w:rsid w:val="003B5A53"/>
    <w:rsid w:val="003B6047"/>
    <w:rsid w:val="003B616F"/>
    <w:rsid w:val="003B64BD"/>
    <w:rsid w:val="003B65C0"/>
    <w:rsid w:val="003B663B"/>
    <w:rsid w:val="003B6895"/>
    <w:rsid w:val="003B68CE"/>
    <w:rsid w:val="003B68F5"/>
    <w:rsid w:val="003B6D5A"/>
    <w:rsid w:val="003B760D"/>
    <w:rsid w:val="003B77B8"/>
    <w:rsid w:val="003B7A28"/>
    <w:rsid w:val="003B7E60"/>
    <w:rsid w:val="003C024E"/>
    <w:rsid w:val="003C02AD"/>
    <w:rsid w:val="003C0387"/>
    <w:rsid w:val="003C03AB"/>
    <w:rsid w:val="003C0B0A"/>
    <w:rsid w:val="003C0F08"/>
    <w:rsid w:val="003C0F89"/>
    <w:rsid w:val="003C10FB"/>
    <w:rsid w:val="003C1203"/>
    <w:rsid w:val="003C13BC"/>
    <w:rsid w:val="003C155B"/>
    <w:rsid w:val="003C195A"/>
    <w:rsid w:val="003C19CE"/>
    <w:rsid w:val="003C1F62"/>
    <w:rsid w:val="003C215B"/>
    <w:rsid w:val="003C2238"/>
    <w:rsid w:val="003C2450"/>
    <w:rsid w:val="003C24E6"/>
    <w:rsid w:val="003C2722"/>
    <w:rsid w:val="003C2AA9"/>
    <w:rsid w:val="003C2C76"/>
    <w:rsid w:val="003C3470"/>
    <w:rsid w:val="003C3A6E"/>
    <w:rsid w:val="003C4BB0"/>
    <w:rsid w:val="003C519F"/>
    <w:rsid w:val="003C51B4"/>
    <w:rsid w:val="003C55CA"/>
    <w:rsid w:val="003C59D3"/>
    <w:rsid w:val="003C6135"/>
    <w:rsid w:val="003C620C"/>
    <w:rsid w:val="003C6301"/>
    <w:rsid w:val="003C637D"/>
    <w:rsid w:val="003C6645"/>
    <w:rsid w:val="003C66C4"/>
    <w:rsid w:val="003C67A7"/>
    <w:rsid w:val="003C6A26"/>
    <w:rsid w:val="003C6CA0"/>
    <w:rsid w:val="003C6CB8"/>
    <w:rsid w:val="003C704E"/>
    <w:rsid w:val="003C75B3"/>
    <w:rsid w:val="003C7707"/>
    <w:rsid w:val="003C7940"/>
    <w:rsid w:val="003C7C2B"/>
    <w:rsid w:val="003C7C37"/>
    <w:rsid w:val="003C7E3C"/>
    <w:rsid w:val="003D0188"/>
    <w:rsid w:val="003D052D"/>
    <w:rsid w:val="003D064C"/>
    <w:rsid w:val="003D0AD5"/>
    <w:rsid w:val="003D0C69"/>
    <w:rsid w:val="003D0CC6"/>
    <w:rsid w:val="003D0EF6"/>
    <w:rsid w:val="003D147A"/>
    <w:rsid w:val="003D1807"/>
    <w:rsid w:val="003D1B88"/>
    <w:rsid w:val="003D1C14"/>
    <w:rsid w:val="003D1E9A"/>
    <w:rsid w:val="003D2002"/>
    <w:rsid w:val="003D2017"/>
    <w:rsid w:val="003D2043"/>
    <w:rsid w:val="003D240A"/>
    <w:rsid w:val="003D260F"/>
    <w:rsid w:val="003D2984"/>
    <w:rsid w:val="003D2A63"/>
    <w:rsid w:val="003D2FDD"/>
    <w:rsid w:val="003D3124"/>
    <w:rsid w:val="003D316D"/>
    <w:rsid w:val="003D32D3"/>
    <w:rsid w:val="003D35D7"/>
    <w:rsid w:val="003D397E"/>
    <w:rsid w:val="003D3FAE"/>
    <w:rsid w:val="003D3FB1"/>
    <w:rsid w:val="003D4D51"/>
    <w:rsid w:val="003D507B"/>
    <w:rsid w:val="003D5313"/>
    <w:rsid w:val="003D5357"/>
    <w:rsid w:val="003D5580"/>
    <w:rsid w:val="003D586B"/>
    <w:rsid w:val="003D5C58"/>
    <w:rsid w:val="003D6156"/>
    <w:rsid w:val="003D62A8"/>
    <w:rsid w:val="003D662F"/>
    <w:rsid w:val="003D6753"/>
    <w:rsid w:val="003D694D"/>
    <w:rsid w:val="003D6971"/>
    <w:rsid w:val="003D6D64"/>
    <w:rsid w:val="003D6DFC"/>
    <w:rsid w:val="003D716F"/>
    <w:rsid w:val="003D7254"/>
    <w:rsid w:val="003D7321"/>
    <w:rsid w:val="003D73C5"/>
    <w:rsid w:val="003D787D"/>
    <w:rsid w:val="003E001A"/>
    <w:rsid w:val="003E03CE"/>
    <w:rsid w:val="003E0653"/>
    <w:rsid w:val="003E06E1"/>
    <w:rsid w:val="003E072D"/>
    <w:rsid w:val="003E0C04"/>
    <w:rsid w:val="003E0E31"/>
    <w:rsid w:val="003E11BB"/>
    <w:rsid w:val="003E13D5"/>
    <w:rsid w:val="003E1438"/>
    <w:rsid w:val="003E15E0"/>
    <w:rsid w:val="003E18C7"/>
    <w:rsid w:val="003E1FDB"/>
    <w:rsid w:val="003E2028"/>
    <w:rsid w:val="003E2220"/>
    <w:rsid w:val="003E2315"/>
    <w:rsid w:val="003E26E1"/>
    <w:rsid w:val="003E2867"/>
    <w:rsid w:val="003E2E9A"/>
    <w:rsid w:val="003E323B"/>
    <w:rsid w:val="003E3371"/>
    <w:rsid w:val="003E3472"/>
    <w:rsid w:val="003E36CB"/>
    <w:rsid w:val="003E3E7E"/>
    <w:rsid w:val="003E3EBF"/>
    <w:rsid w:val="003E4017"/>
    <w:rsid w:val="003E4038"/>
    <w:rsid w:val="003E4064"/>
    <w:rsid w:val="003E428F"/>
    <w:rsid w:val="003E4964"/>
    <w:rsid w:val="003E4ACF"/>
    <w:rsid w:val="003E4B57"/>
    <w:rsid w:val="003E4EC1"/>
    <w:rsid w:val="003E555A"/>
    <w:rsid w:val="003E5721"/>
    <w:rsid w:val="003E573A"/>
    <w:rsid w:val="003E5B25"/>
    <w:rsid w:val="003E5ED8"/>
    <w:rsid w:val="003E6088"/>
    <w:rsid w:val="003E6172"/>
    <w:rsid w:val="003E629B"/>
    <w:rsid w:val="003E62E4"/>
    <w:rsid w:val="003E6589"/>
    <w:rsid w:val="003E669C"/>
    <w:rsid w:val="003E6EDF"/>
    <w:rsid w:val="003E70A4"/>
    <w:rsid w:val="003E7403"/>
    <w:rsid w:val="003E7769"/>
    <w:rsid w:val="003E7BF8"/>
    <w:rsid w:val="003E7DF3"/>
    <w:rsid w:val="003E7F20"/>
    <w:rsid w:val="003F0054"/>
    <w:rsid w:val="003F02BB"/>
    <w:rsid w:val="003F02E6"/>
    <w:rsid w:val="003F072D"/>
    <w:rsid w:val="003F081F"/>
    <w:rsid w:val="003F08F9"/>
    <w:rsid w:val="003F0943"/>
    <w:rsid w:val="003F0F76"/>
    <w:rsid w:val="003F120D"/>
    <w:rsid w:val="003F138D"/>
    <w:rsid w:val="003F13E8"/>
    <w:rsid w:val="003F1584"/>
    <w:rsid w:val="003F1822"/>
    <w:rsid w:val="003F1A39"/>
    <w:rsid w:val="003F1D38"/>
    <w:rsid w:val="003F2596"/>
    <w:rsid w:val="003F25C9"/>
    <w:rsid w:val="003F2754"/>
    <w:rsid w:val="003F2B54"/>
    <w:rsid w:val="003F2D23"/>
    <w:rsid w:val="003F32B5"/>
    <w:rsid w:val="003F34A9"/>
    <w:rsid w:val="003F3556"/>
    <w:rsid w:val="003F35CB"/>
    <w:rsid w:val="003F3D1D"/>
    <w:rsid w:val="003F4125"/>
    <w:rsid w:val="003F45FF"/>
    <w:rsid w:val="003F5A1C"/>
    <w:rsid w:val="003F5F54"/>
    <w:rsid w:val="003F5F62"/>
    <w:rsid w:val="003F5F67"/>
    <w:rsid w:val="003F63BB"/>
    <w:rsid w:val="003F63DE"/>
    <w:rsid w:val="003F66D1"/>
    <w:rsid w:val="003F75AF"/>
    <w:rsid w:val="003F7A0B"/>
    <w:rsid w:val="003F7AC4"/>
    <w:rsid w:val="003F7C10"/>
    <w:rsid w:val="003F7D77"/>
    <w:rsid w:val="003F7D8B"/>
    <w:rsid w:val="00400157"/>
    <w:rsid w:val="004002A6"/>
    <w:rsid w:val="00400398"/>
    <w:rsid w:val="0040045A"/>
    <w:rsid w:val="0040048C"/>
    <w:rsid w:val="00400666"/>
    <w:rsid w:val="004006E0"/>
    <w:rsid w:val="004013AA"/>
    <w:rsid w:val="0040149A"/>
    <w:rsid w:val="004016B0"/>
    <w:rsid w:val="00401747"/>
    <w:rsid w:val="0040182E"/>
    <w:rsid w:val="00401FA4"/>
    <w:rsid w:val="00401FB2"/>
    <w:rsid w:val="004021E4"/>
    <w:rsid w:val="004028D5"/>
    <w:rsid w:val="00402A89"/>
    <w:rsid w:val="00402D2C"/>
    <w:rsid w:val="00402DB8"/>
    <w:rsid w:val="004030FD"/>
    <w:rsid w:val="00403824"/>
    <w:rsid w:val="00403ADB"/>
    <w:rsid w:val="00403F3C"/>
    <w:rsid w:val="00403FDC"/>
    <w:rsid w:val="00404250"/>
    <w:rsid w:val="004048FC"/>
    <w:rsid w:val="00404F03"/>
    <w:rsid w:val="00405005"/>
    <w:rsid w:val="00405340"/>
    <w:rsid w:val="004055D2"/>
    <w:rsid w:val="00405736"/>
    <w:rsid w:val="004059AD"/>
    <w:rsid w:val="00405BC1"/>
    <w:rsid w:val="00405D46"/>
    <w:rsid w:val="004063BC"/>
    <w:rsid w:val="00406D3B"/>
    <w:rsid w:val="00406E1E"/>
    <w:rsid w:val="00407317"/>
    <w:rsid w:val="004075DF"/>
    <w:rsid w:val="00407677"/>
    <w:rsid w:val="0040778F"/>
    <w:rsid w:val="004077A6"/>
    <w:rsid w:val="00407BCE"/>
    <w:rsid w:val="00410018"/>
    <w:rsid w:val="00410024"/>
    <w:rsid w:val="00410201"/>
    <w:rsid w:val="00410746"/>
    <w:rsid w:val="00410B89"/>
    <w:rsid w:val="00410DB0"/>
    <w:rsid w:val="00410DFC"/>
    <w:rsid w:val="00411067"/>
    <w:rsid w:val="004112C8"/>
    <w:rsid w:val="00411616"/>
    <w:rsid w:val="00411868"/>
    <w:rsid w:val="00411E22"/>
    <w:rsid w:val="0041202F"/>
    <w:rsid w:val="0041207F"/>
    <w:rsid w:val="0041239D"/>
    <w:rsid w:val="00412933"/>
    <w:rsid w:val="00413770"/>
    <w:rsid w:val="00413D27"/>
    <w:rsid w:val="00413FD3"/>
    <w:rsid w:val="004145C0"/>
    <w:rsid w:val="00414720"/>
    <w:rsid w:val="0041484D"/>
    <w:rsid w:val="00414DDA"/>
    <w:rsid w:val="00414E8C"/>
    <w:rsid w:val="0041529D"/>
    <w:rsid w:val="004154C9"/>
    <w:rsid w:val="00415583"/>
    <w:rsid w:val="004156F5"/>
    <w:rsid w:val="004158C9"/>
    <w:rsid w:val="00415C30"/>
    <w:rsid w:val="004160F0"/>
    <w:rsid w:val="00416D73"/>
    <w:rsid w:val="00416EE5"/>
    <w:rsid w:val="00416F9E"/>
    <w:rsid w:val="0041711C"/>
    <w:rsid w:val="004171C6"/>
    <w:rsid w:val="0041764C"/>
    <w:rsid w:val="00417920"/>
    <w:rsid w:val="004179C9"/>
    <w:rsid w:val="00417BC1"/>
    <w:rsid w:val="00417C4A"/>
    <w:rsid w:val="00417DD6"/>
    <w:rsid w:val="0042032B"/>
    <w:rsid w:val="00420374"/>
    <w:rsid w:val="00420709"/>
    <w:rsid w:val="00420A90"/>
    <w:rsid w:val="00420ABC"/>
    <w:rsid w:val="0042101E"/>
    <w:rsid w:val="0042143C"/>
    <w:rsid w:val="004214AB"/>
    <w:rsid w:val="00421631"/>
    <w:rsid w:val="00421F3B"/>
    <w:rsid w:val="00422027"/>
    <w:rsid w:val="004221C8"/>
    <w:rsid w:val="0042228B"/>
    <w:rsid w:val="00422551"/>
    <w:rsid w:val="00422DA1"/>
    <w:rsid w:val="00422DCB"/>
    <w:rsid w:val="00422DE4"/>
    <w:rsid w:val="0042349A"/>
    <w:rsid w:val="00423664"/>
    <w:rsid w:val="004239D3"/>
    <w:rsid w:val="00423D70"/>
    <w:rsid w:val="00424064"/>
    <w:rsid w:val="004243E7"/>
    <w:rsid w:val="00424453"/>
    <w:rsid w:val="0042478A"/>
    <w:rsid w:val="004250CE"/>
    <w:rsid w:val="004253BC"/>
    <w:rsid w:val="00425D34"/>
    <w:rsid w:val="004261B7"/>
    <w:rsid w:val="004263D8"/>
    <w:rsid w:val="0042685B"/>
    <w:rsid w:val="00426C13"/>
    <w:rsid w:val="00426DB3"/>
    <w:rsid w:val="004271B0"/>
    <w:rsid w:val="0042756A"/>
    <w:rsid w:val="0042769B"/>
    <w:rsid w:val="004276F3"/>
    <w:rsid w:val="00427D3E"/>
    <w:rsid w:val="004300F5"/>
    <w:rsid w:val="00430223"/>
    <w:rsid w:val="0043046E"/>
    <w:rsid w:val="0043058F"/>
    <w:rsid w:val="004305DB"/>
    <w:rsid w:val="00430946"/>
    <w:rsid w:val="00430A6D"/>
    <w:rsid w:val="00430DE8"/>
    <w:rsid w:val="00431068"/>
    <w:rsid w:val="004310D7"/>
    <w:rsid w:val="00431358"/>
    <w:rsid w:val="004319D9"/>
    <w:rsid w:val="00431D78"/>
    <w:rsid w:val="00431DC2"/>
    <w:rsid w:val="00431EED"/>
    <w:rsid w:val="00431FA3"/>
    <w:rsid w:val="0043209D"/>
    <w:rsid w:val="00432183"/>
    <w:rsid w:val="00432391"/>
    <w:rsid w:val="0043251E"/>
    <w:rsid w:val="00432BF9"/>
    <w:rsid w:val="00432D1D"/>
    <w:rsid w:val="00432D1F"/>
    <w:rsid w:val="00433449"/>
    <w:rsid w:val="0043356D"/>
    <w:rsid w:val="00433598"/>
    <w:rsid w:val="00433D80"/>
    <w:rsid w:val="00433F6F"/>
    <w:rsid w:val="00433FAD"/>
    <w:rsid w:val="00433FB9"/>
    <w:rsid w:val="00434008"/>
    <w:rsid w:val="00434261"/>
    <w:rsid w:val="0043427E"/>
    <w:rsid w:val="0043459C"/>
    <w:rsid w:val="00434E48"/>
    <w:rsid w:val="00435128"/>
    <w:rsid w:val="00435146"/>
    <w:rsid w:val="004354A9"/>
    <w:rsid w:val="00435878"/>
    <w:rsid w:val="00435E62"/>
    <w:rsid w:val="004365D1"/>
    <w:rsid w:val="00436CE0"/>
    <w:rsid w:val="00436FA8"/>
    <w:rsid w:val="0043712A"/>
    <w:rsid w:val="004371EE"/>
    <w:rsid w:val="004376FB"/>
    <w:rsid w:val="00437819"/>
    <w:rsid w:val="00437AF3"/>
    <w:rsid w:val="00437B9E"/>
    <w:rsid w:val="00437E87"/>
    <w:rsid w:val="0044007E"/>
    <w:rsid w:val="004401C5"/>
    <w:rsid w:val="00440384"/>
    <w:rsid w:val="0044124F"/>
    <w:rsid w:val="00441613"/>
    <w:rsid w:val="0044162D"/>
    <w:rsid w:val="00441D17"/>
    <w:rsid w:val="00441DF0"/>
    <w:rsid w:val="004420A5"/>
    <w:rsid w:val="00442292"/>
    <w:rsid w:val="00442B03"/>
    <w:rsid w:val="00442B6C"/>
    <w:rsid w:val="00442C05"/>
    <w:rsid w:val="00443021"/>
    <w:rsid w:val="00443585"/>
    <w:rsid w:val="0044386D"/>
    <w:rsid w:val="00443D38"/>
    <w:rsid w:val="004440C8"/>
    <w:rsid w:val="00444792"/>
    <w:rsid w:val="00444AE8"/>
    <w:rsid w:val="00444AF4"/>
    <w:rsid w:val="00444B50"/>
    <w:rsid w:val="00444CA7"/>
    <w:rsid w:val="004453C9"/>
    <w:rsid w:val="00445C70"/>
    <w:rsid w:val="004460E1"/>
    <w:rsid w:val="00446223"/>
    <w:rsid w:val="00446320"/>
    <w:rsid w:val="00446465"/>
    <w:rsid w:val="00446656"/>
    <w:rsid w:val="00446D31"/>
    <w:rsid w:val="00446E55"/>
    <w:rsid w:val="004470A7"/>
    <w:rsid w:val="00447477"/>
    <w:rsid w:val="004474F2"/>
    <w:rsid w:val="00447AA2"/>
    <w:rsid w:val="00447D2B"/>
    <w:rsid w:val="00447D8C"/>
    <w:rsid w:val="00447DDA"/>
    <w:rsid w:val="00447E15"/>
    <w:rsid w:val="00450B3B"/>
    <w:rsid w:val="00450E75"/>
    <w:rsid w:val="00451069"/>
    <w:rsid w:val="00451513"/>
    <w:rsid w:val="004519DA"/>
    <w:rsid w:val="00451A37"/>
    <w:rsid w:val="00451B90"/>
    <w:rsid w:val="00451CB4"/>
    <w:rsid w:val="00452230"/>
    <w:rsid w:val="00452298"/>
    <w:rsid w:val="004525C0"/>
    <w:rsid w:val="004525DE"/>
    <w:rsid w:val="0045266F"/>
    <w:rsid w:val="00452867"/>
    <w:rsid w:val="00453518"/>
    <w:rsid w:val="004535A0"/>
    <w:rsid w:val="00453E3D"/>
    <w:rsid w:val="00453EDC"/>
    <w:rsid w:val="0045461E"/>
    <w:rsid w:val="004547E1"/>
    <w:rsid w:val="004550ED"/>
    <w:rsid w:val="0045534C"/>
    <w:rsid w:val="00455357"/>
    <w:rsid w:val="004555DC"/>
    <w:rsid w:val="0045588C"/>
    <w:rsid w:val="004559E3"/>
    <w:rsid w:val="00455A99"/>
    <w:rsid w:val="00455C86"/>
    <w:rsid w:val="00455F5D"/>
    <w:rsid w:val="0045635B"/>
    <w:rsid w:val="00456688"/>
    <w:rsid w:val="0045668C"/>
    <w:rsid w:val="00456B40"/>
    <w:rsid w:val="00457021"/>
    <w:rsid w:val="0045711A"/>
    <w:rsid w:val="00457666"/>
    <w:rsid w:val="0045795C"/>
    <w:rsid w:val="004600CC"/>
    <w:rsid w:val="004607EB"/>
    <w:rsid w:val="00460A32"/>
    <w:rsid w:val="0046132C"/>
    <w:rsid w:val="00461535"/>
    <w:rsid w:val="00461DDE"/>
    <w:rsid w:val="00461E1E"/>
    <w:rsid w:val="004622D5"/>
    <w:rsid w:val="004624CD"/>
    <w:rsid w:val="004628AD"/>
    <w:rsid w:val="00462BD8"/>
    <w:rsid w:val="00462C01"/>
    <w:rsid w:val="00462D3F"/>
    <w:rsid w:val="004632AC"/>
    <w:rsid w:val="0046361E"/>
    <w:rsid w:val="00463951"/>
    <w:rsid w:val="0046398C"/>
    <w:rsid w:val="004639A1"/>
    <w:rsid w:val="00463A03"/>
    <w:rsid w:val="00463BD0"/>
    <w:rsid w:val="00463CA9"/>
    <w:rsid w:val="00463E14"/>
    <w:rsid w:val="00463EDA"/>
    <w:rsid w:val="004645A3"/>
    <w:rsid w:val="00464924"/>
    <w:rsid w:val="00464B02"/>
    <w:rsid w:val="00464B35"/>
    <w:rsid w:val="00464BB4"/>
    <w:rsid w:val="00464CFC"/>
    <w:rsid w:val="00464D27"/>
    <w:rsid w:val="00464DA2"/>
    <w:rsid w:val="00465441"/>
    <w:rsid w:val="004655D6"/>
    <w:rsid w:val="00465B28"/>
    <w:rsid w:val="00465B4F"/>
    <w:rsid w:val="00465DD3"/>
    <w:rsid w:val="00465EA2"/>
    <w:rsid w:val="004663F6"/>
    <w:rsid w:val="004665F7"/>
    <w:rsid w:val="00466755"/>
    <w:rsid w:val="00466AA8"/>
    <w:rsid w:val="00466F4A"/>
    <w:rsid w:val="00467422"/>
    <w:rsid w:val="00467578"/>
    <w:rsid w:val="004676DB"/>
    <w:rsid w:val="00467848"/>
    <w:rsid w:val="00467A6A"/>
    <w:rsid w:val="00467C42"/>
    <w:rsid w:val="00467CD7"/>
    <w:rsid w:val="004705AF"/>
    <w:rsid w:val="00470775"/>
    <w:rsid w:val="00470787"/>
    <w:rsid w:val="004707C2"/>
    <w:rsid w:val="004709F1"/>
    <w:rsid w:val="00470F9E"/>
    <w:rsid w:val="00471095"/>
    <w:rsid w:val="004713DF"/>
    <w:rsid w:val="004716DF"/>
    <w:rsid w:val="004716E2"/>
    <w:rsid w:val="00471A42"/>
    <w:rsid w:val="00471F5F"/>
    <w:rsid w:val="00471FB6"/>
    <w:rsid w:val="0047203C"/>
    <w:rsid w:val="0047213F"/>
    <w:rsid w:val="004727B2"/>
    <w:rsid w:val="00472AFD"/>
    <w:rsid w:val="00472E8A"/>
    <w:rsid w:val="00472EA1"/>
    <w:rsid w:val="00473101"/>
    <w:rsid w:val="00473748"/>
    <w:rsid w:val="0047391D"/>
    <w:rsid w:val="004741DD"/>
    <w:rsid w:val="00474325"/>
    <w:rsid w:val="00474424"/>
    <w:rsid w:val="004744B6"/>
    <w:rsid w:val="004744FA"/>
    <w:rsid w:val="0047486C"/>
    <w:rsid w:val="00474932"/>
    <w:rsid w:val="004753C9"/>
    <w:rsid w:val="004754CD"/>
    <w:rsid w:val="00475AF0"/>
    <w:rsid w:val="00475D0A"/>
    <w:rsid w:val="00475F9A"/>
    <w:rsid w:val="004765D5"/>
    <w:rsid w:val="004767E4"/>
    <w:rsid w:val="00477095"/>
    <w:rsid w:val="0047761E"/>
    <w:rsid w:val="00477A18"/>
    <w:rsid w:val="004801E2"/>
    <w:rsid w:val="00480265"/>
    <w:rsid w:val="0048069B"/>
    <w:rsid w:val="0048076D"/>
    <w:rsid w:val="00480EC0"/>
    <w:rsid w:val="00480F0C"/>
    <w:rsid w:val="00481080"/>
    <w:rsid w:val="00481336"/>
    <w:rsid w:val="004815CE"/>
    <w:rsid w:val="00481A5B"/>
    <w:rsid w:val="00481AB2"/>
    <w:rsid w:val="00481B9B"/>
    <w:rsid w:val="00481FD0"/>
    <w:rsid w:val="004824AC"/>
    <w:rsid w:val="0048288F"/>
    <w:rsid w:val="00482A60"/>
    <w:rsid w:val="00482B66"/>
    <w:rsid w:val="004833E3"/>
    <w:rsid w:val="00483B06"/>
    <w:rsid w:val="00483B41"/>
    <w:rsid w:val="00483CB6"/>
    <w:rsid w:val="00484069"/>
    <w:rsid w:val="004842E5"/>
    <w:rsid w:val="00484F28"/>
    <w:rsid w:val="0048500A"/>
    <w:rsid w:val="004852AC"/>
    <w:rsid w:val="0048552A"/>
    <w:rsid w:val="0048599A"/>
    <w:rsid w:val="00485B80"/>
    <w:rsid w:val="004866BD"/>
    <w:rsid w:val="00486D2C"/>
    <w:rsid w:val="00487767"/>
    <w:rsid w:val="00487F79"/>
    <w:rsid w:val="004903C5"/>
    <w:rsid w:val="004906BB"/>
    <w:rsid w:val="0049091C"/>
    <w:rsid w:val="004909DD"/>
    <w:rsid w:val="00490AA5"/>
    <w:rsid w:val="00490AF5"/>
    <w:rsid w:val="00490B7B"/>
    <w:rsid w:val="00490F99"/>
    <w:rsid w:val="004910EA"/>
    <w:rsid w:val="004916D1"/>
    <w:rsid w:val="0049171A"/>
    <w:rsid w:val="00491BFE"/>
    <w:rsid w:val="00491C60"/>
    <w:rsid w:val="0049230E"/>
    <w:rsid w:val="0049236D"/>
    <w:rsid w:val="0049247C"/>
    <w:rsid w:val="004935BE"/>
    <w:rsid w:val="00493645"/>
    <w:rsid w:val="00493693"/>
    <w:rsid w:val="00493A8F"/>
    <w:rsid w:val="00493EE4"/>
    <w:rsid w:val="004941B0"/>
    <w:rsid w:val="00494410"/>
    <w:rsid w:val="00494660"/>
    <w:rsid w:val="00494811"/>
    <w:rsid w:val="00495183"/>
    <w:rsid w:val="00495637"/>
    <w:rsid w:val="004956BC"/>
    <w:rsid w:val="004959DC"/>
    <w:rsid w:val="00495F9B"/>
    <w:rsid w:val="004960BD"/>
    <w:rsid w:val="00496213"/>
    <w:rsid w:val="004964B8"/>
    <w:rsid w:val="00496A0D"/>
    <w:rsid w:val="00496E2D"/>
    <w:rsid w:val="00496FE5"/>
    <w:rsid w:val="00497377"/>
    <w:rsid w:val="0049737E"/>
    <w:rsid w:val="0049742F"/>
    <w:rsid w:val="004974F4"/>
    <w:rsid w:val="0049795A"/>
    <w:rsid w:val="00497B11"/>
    <w:rsid w:val="00497C11"/>
    <w:rsid w:val="004A002D"/>
    <w:rsid w:val="004A0192"/>
    <w:rsid w:val="004A0240"/>
    <w:rsid w:val="004A0557"/>
    <w:rsid w:val="004A06FD"/>
    <w:rsid w:val="004A0944"/>
    <w:rsid w:val="004A0D88"/>
    <w:rsid w:val="004A0E0A"/>
    <w:rsid w:val="004A153E"/>
    <w:rsid w:val="004A176D"/>
    <w:rsid w:val="004A1C69"/>
    <w:rsid w:val="004A25DF"/>
    <w:rsid w:val="004A269A"/>
    <w:rsid w:val="004A26A1"/>
    <w:rsid w:val="004A284B"/>
    <w:rsid w:val="004A28F3"/>
    <w:rsid w:val="004A2C32"/>
    <w:rsid w:val="004A2E6C"/>
    <w:rsid w:val="004A324C"/>
    <w:rsid w:val="004A32CB"/>
    <w:rsid w:val="004A3AB6"/>
    <w:rsid w:val="004A4134"/>
    <w:rsid w:val="004A42E1"/>
    <w:rsid w:val="004A4531"/>
    <w:rsid w:val="004A47E6"/>
    <w:rsid w:val="004A4C96"/>
    <w:rsid w:val="004A4CD3"/>
    <w:rsid w:val="004A5E48"/>
    <w:rsid w:val="004A5FCB"/>
    <w:rsid w:val="004A60EF"/>
    <w:rsid w:val="004A635F"/>
    <w:rsid w:val="004A656C"/>
    <w:rsid w:val="004A6699"/>
    <w:rsid w:val="004A67E9"/>
    <w:rsid w:val="004A680E"/>
    <w:rsid w:val="004A6967"/>
    <w:rsid w:val="004A6E70"/>
    <w:rsid w:val="004A6EAF"/>
    <w:rsid w:val="004A7179"/>
    <w:rsid w:val="004A741B"/>
    <w:rsid w:val="004A767F"/>
    <w:rsid w:val="004A77D0"/>
    <w:rsid w:val="004A7844"/>
    <w:rsid w:val="004A7A5A"/>
    <w:rsid w:val="004A7E8F"/>
    <w:rsid w:val="004B00A4"/>
    <w:rsid w:val="004B0106"/>
    <w:rsid w:val="004B0695"/>
    <w:rsid w:val="004B06B2"/>
    <w:rsid w:val="004B0E8C"/>
    <w:rsid w:val="004B14D6"/>
    <w:rsid w:val="004B152C"/>
    <w:rsid w:val="004B1A60"/>
    <w:rsid w:val="004B1D95"/>
    <w:rsid w:val="004B1E89"/>
    <w:rsid w:val="004B1F11"/>
    <w:rsid w:val="004B1FDB"/>
    <w:rsid w:val="004B25A5"/>
    <w:rsid w:val="004B25B3"/>
    <w:rsid w:val="004B296A"/>
    <w:rsid w:val="004B2D62"/>
    <w:rsid w:val="004B2E78"/>
    <w:rsid w:val="004B3136"/>
    <w:rsid w:val="004B3A4B"/>
    <w:rsid w:val="004B3F2D"/>
    <w:rsid w:val="004B4239"/>
    <w:rsid w:val="004B47ED"/>
    <w:rsid w:val="004B4882"/>
    <w:rsid w:val="004B4A79"/>
    <w:rsid w:val="004B4B92"/>
    <w:rsid w:val="004B4B95"/>
    <w:rsid w:val="004B4D83"/>
    <w:rsid w:val="004B4DD5"/>
    <w:rsid w:val="004B55B4"/>
    <w:rsid w:val="004B57EE"/>
    <w:rsid w:val="004B5856"/>
    <w:rsid w:val="004B59FA"/>
    <w:rsid w:val="004B5A9B"/>
    <w:rsid w:val="004B5D04"/>
    <w:rsid w:val="004B5E13"/>
    <w:rsid w:val="004B5EEE"/>
    <w:rsid w:val="004B6EC2"/>
    <w:rsid w:val="004B786A"/>
    <w:rsid w:val="004B7A4F"/>
    <w:rsid w:val="004C0498"/>
    <w:rsid w:val="004C082E"/>
    <w:rsid w:val="004C0964"/>
    <w:rsid w:val="004C096D"/>
    <w:rsid w:val="004C16DC"/>
    <w:rsid w:val="004C25BD"/>
    <w:rsid w:val="004C267A"/>
    <w:rsid w:val="004C2773"/>
    <w:rsid w:val="004C29BF"/>
    <w:rsid w:val="004C2A05"/>
    <w:rsid w:val="004C2E8F"/>
    <w:rsid w:val="004C31D5"/>
    <w:rsid w:val="004C3768"/>
    <w:rsid w:val="004C3880"/>
    <w:rsid w:val="004C3B01"/>
    <w:rsid w:val="004C3D42"/>
    <w:rsid w:val="004C3D62"/>
    <w:rsid w:val="004C4246"/>
    <w:rsid w:val="004C4579"/>
    <w:rsid w:val="004C46B5"/>
    <w:rsid w:val="004C4D5F"/>
    <w:rsid w:val="004C4E93"/>
    <w:rsid w:val="004C5280"/>
    <w:rsid w:val="004C549E"/>
    <w:rsid w:val="004C5711"/>
    <w:rsid w:val="004C58C2"/>
    <w:rsid w:val="004C59A3"/>
    <w:rsid w:val="004C612B"/>
    <w:rsid w:val="004C6228"/>
    <w:rsid w:val="004C6298"/>
    <w:rsid w:val="004C6469"/>
    <w:rsid w:val="004C68EE"/>
    <w:rsid w:val="004C68FA"/>
    <w:rsid w:val="004C726E"/>
    <w:rsid w:val="004C7339"/>
    <w:rsid w:val="004C78D9"/>
    <w:rsid w:val="004C7AEC"/>
    <w:rsid w:val="004C7CB4"/>
    <w:rsid w:val="004D01B4"/>
    <w:rsid w:val="004D027F"/>
    <w:rsid w:val="004D0373"/>
    <w:rsid w:val="004D052C"/>
    <w:rsid w:val="004D05CD"/>
    <w:rsid w:val="004D0B01"/>
    <w:rsid w:val="004D0B35"/>
    <w:rsid w:val="004D0BB8"/>
    <w:rsid w:val="004D0D20"/>
    <w:rsid w:val="004D141B"/>
    <w:rsid w:val="004D19DD"/>
    <w:rsid w:val="004D1F79"/>
    <w:rsid w:val="004D238A"/>
    <w:rsid w:val="004D256D"/>
    <w:rsid w:val="004D2766"/>
    <w:rsid w:val="004D27A8"/>
    <w:rsid w:val="004D3387"/>
    <w:rsid w:val="004D33EB"/>
    <w:rsid w:val="004D3405"/>
    <w:rsid w:val="004D35A0"/>
    <w:rsid w:val="004D39DE"/>
    <w:rsid w:val="004D3C83"/>
    <w:rsid w:val="004D3EBC"/>
    <w:rsid w:val="004D3F22"/>
    <w:rsid w:val="004D429E"/>
    <w:rsid w:val="004D450A"/>
    <w:rsid w:val="004D4819"/>
    <w:rsid w:val="004D4ADB"/>
    <w:rsid w:val="004D4D3B"/>
    <w:rsid w:val="004D4F83"/>
    <w:rsid w:val="004D521E"/>
    <w:rsid w:val="004D53F0"/>
    <w:rsid w:val="004D585B"/>
    <w:rsid w:val="004D5B97"/>
    <w:rsid w:val="004D6773"/>
    <w:rsid w:val="004D7517"/>
    <w:rsid w:val="004D75E2"/>
    <w:rsid w:val="004D7B78"/>
    <w:rsid w:val="004D7D12"/>
    <w:rsid w:val="004E00C9"/>
    <w:rsid w:val="004E01C7"/>
    <w:rsid w:val="004E04F4"/>
    <w:rsid w:val="004E064A"/>
    <w:rsid w:val="004E0791"/>
    <w:rsid w:val="004E0915"/>
    <w:rsid w:val="004E0B41"/>
    <w:rsid w:val="004E0B77"/>
    <w:rsid w:val="004E1113"/>
    <w:rsid w:val="004E1232"/>
    <w:rsid w:val="004E12BB"/>
    <w:rsid w:val="004E1379"/>
    <w:rsid w:val="004E1818"/>
    <w:rsid w:val="004E2048"/>
    <w:rsid w:val="004E2850"/>
    <w:rsid w:val="004E28F4"/>
    <w:rsid w:val="004E2A3F"/>
    <w:rsid w:val="004E2D19"/>
    <w:rsid w:val="004E4421"/>
    <w:rsid w:val="004E44F2"/>
    <w:rsid w:val="004E459A"/>
    <w:rsid w:val="004E45CD"/>
    <w:rsid w:val="004E4894"/>
    <w:rsid w:val="004E490C"/>
    <w:rsid w:val="004E4AB2"/>
    <w:rsid w:val="004E4AF4"/>
    <w:rsid w:val="004E4B0B"/>
    <w:rsid w:val="004E4C89"/>
    <w:rsid w:val="004E4D67"/>
    <w:rsid w:val="004E4FBD"/>
    <w:rsid w:val="004E5814"/>
    <w:rsid w:val="004E59E7"/>
    <w:rsid w:val="004E5AA0"/>
    <w:rsid w:val="004E5ADE"/>
    <w:rsid w:val="004E5C18"/>
    <w:rsid w:val="004E5C8F"/>
    <w:rsid w:val="004E5F30"/>
    <w:rsid w:val="004E6367"/>
    <w:rsid w:val="004E6883"/>
    <w:rsid w:val="004E6B11"/>
    <w:rsid w:val="004E6BE9"/>
    <w:rsid w:val="004E6D5D"/>
    <w:rsid w:val="004E6F60"/>
    <w:rsid w:val="004E70C5"/>
    <w:rsid w:val="004E7541"/>
    <w:rsid w:val="004E75B3"/>
    <w:rsid w:val="004F022B"/>
    <w:rsid w:val="004F0D65"/>
    <w:rsid w:val="004F105F"/>
    <w:rsid w:val="004F1278"/>
    <w:rsid w:val="004F1540"/>
    <w:rsid w:val="004F156F"/>
    <w:rsid w:val="004F18A1"/>
    <w:rsid w:val="004F191C"/>
    <w:rsid w:val="004F1AB6"/>
    <w:rsid w:val="004F2819"/>
    <w:rsid w:val="004F284F"/>
    <w:rsid w:val="004F294B"/>
    <w:rsid w:val="004F2B38"/>
    <w:rsid w:val="004F2EC8"/>
    <w:rsid w:val="004F4354"/>
    <w:rsid w:val="004F4965"/>
    <w:rsid w:val="004F4966"/>
    <w:rsid w:val="004F4C20"/>
    <w:rsid w:val="004F4E90"/>
    <w:rsid w:val="004F513F"/>
    <w:rsid w:val="004F560C"/>
    <w:rsid w:val="004F5A49"/>
    <w:rsid w:val="004F679E"/>
    <w:rsid w:val="004F6BFE"/>
    <w:rsid w:val="004F6D2B"/>
    <w:rsid w:val="004F7307"/>
    <w:rsid w:val="004F755C"/>
    <w:rsid w:val="004F7622"/>
    <w:rsid w:val="004F7C2D"/>
    <w:rsid w:val="004F7E69"/>
    <w:rsid w:val="004F7F06"/>
    <w:rsid w:val="0050098C"/>
    <w:rsid w:val="00500B0F"/>
    <w:rsid w:val="00500DA6"/>
    <w:rsid w:val="0050145D"/>
    <w:rsid w:val="00501820"/>
    <w:rsid w:val="0050205D"/>
    <w:rsid w:val="00502167"/>
    <w:rsid w:val="005023D6"/>
    <w:rsid w:val="00502449"/>
    <w:rsid w:val="00502A2B"/>
    <w:rsid w:val="00502F79"/>
    <w:rsid w:val="00503733"/>
    <w:rsid w:val="00503E32"/>
    <w:rsid w:val="00503E90"/>
    <w:rsid w:val="00503F6A"/>
    <w:rsid w:val="00504420"/>
    <w:rsid w:val="005044FE"/>
    <w:rsid w:val="00504B46"/>
    <w:rsid w:val="00504D69"/>
    <w:rsid w:val="00504DE6"/>
    <w:rsid w:val="00504EEB"/>
    <w:rsid w:val="00504F68"/>
    <w:rsid w:val="005051E1"/>
    <w:rsid w:val="0050526A"/>
    <w:rsid w:val="005052F9"/>
    <w:rsid w:val="00505374"/>
    <w:rsid w:val="0050561C"/>
    <w:rsid w:val="00505DBD"/>
    <w:rsid w:val="00505DE0"/>
    <w:rsid w:val="00505E2E"/>
    <w:rsid w:val="00505E2F"/>
    <w:rsid w:val="00506282"/>
    <w:rsid w:val="005062A1"/>
    <w:rsid w:val="0050658E"/>
    <w:rsid w:val="00506677"/>
    <w:rsid w:val="00506CED"/>
    <w:rsid w:val="00506F61"/>
    <w:rsid w:val="0050783A"/>
    <w:rsid w:val="005079A3"/>
    <w:rsid w:val="005079F1"/>
    <w:rsid w:val="00507AFE"/>
    <w:rsid w:val="00507C26"/>
    <w:rsid w:val="00507D33"/>
    <w:rsid w:val="00507F61"/>
    <w:rsid w:val="00510055"/>
    <w:rsid w:val="0051047F"/>
    <w:rsid w:val="00510964"/>
    <w:rsid w:val="005109CD"/>
    <w:rsid w:val="00510A9E"/>
    <w:rsid w:val="0051121D"/>
    <w:rsid w:val="0051163F"/>
    <w:rsid w:val="005119DA"/>
    <w:rsid w:val="00511BF9"/>
    <w:rsid w:val="00511D52"/>
    <w:rsid w:val="00511FAD"/>
    <w:rsid w:val="005133B0"/>
    <w:rsid w:val="005137BD"/>
    <w:rsid w:val="0051393E"/>
    <w:rsid w:val="00513997"/>
    <w:rsid w:val="00513A17"/>
    <w:rsid w:val="00513AA0"/>
    <w:rsid w:val="00513C50"/>
    <w:rsid w:val="00513DC8"/>
    <w:rsid w:val="0051431A"/>
    <w:rsid w:val="00514489"/>
    <w:rsid w:val="00514537"/>
    <w:rsid w:val="00514A12"/>
    <w:rsid w:val="00514D80"/>
    <w:rsid w:val="00514EA4"/>
    <w:rsid w:val="00515032"/>
    <w:rsid w:val="0051519D"/>
    <w:rsid w:val="0051520A"/>
    <w:rsid w:val="0051541F"/>
    <w:rsid w:val="005156C5"/>
    <w:rsid w:val="005156DA"/>
    <w:rsid w:val="0051580E"/>
    <w:rsid w:val="005158B3"/>
    <w:rsid w:val="00515AEF"/>
    <w:rsid w:val="00515BEF"/>
    <w:rsid w:val="00515EA8"/>
    <w:rsid w:val="005162B5"/>
    <w:rsid w:val="005164F7"/>
    <w:rsid w:val="0051654D"/>
    <w:rsid w:val="0051694A"/>
    <w:rsid w:val="00516B7D"/>
    <w:rsid w:val="00516CE8"/>
    <w:rsid w:val="00516D60"/>
    <w:rsid w:val="00517078"/>
    <w:rsid w:val="005170D1"/>
    <w:rsid w:val="005175F3"/>
    <w:rsid w:val="0051769E"/>
    <w:rsid w:val="005200C5"/>
    <w:rsid w:val="005203B2"/>
    <w:rsid w:val="00520421"/>
    <w:rsid w:val="005205D0"/>
    <w:rsid w:val="005207B1"/>
    <w:rsid w:val="00520C5E"/>
    <w:rsid w:val="00520CA3"/>
    <w:rsid w:val="00520DF5"/>
    <w:rsid w:val="00520E47"/>
    <w:rsid w:val="00521079"/>
    <w:rsid w:val="00521972"/>
    <w:rsid w:val="0052199A"/>
    <w:rsid w:val="00521B39"/>
    <w:rsid w:val="00521C24"/>
    <w:rsid w:val="00521C85"/>
    <w:rsid w:val="00521D97"/>
    <w:rsid w:val="00521DE9"/>
    <w:rsid w:val="00521F11"/>
    <w:rsid w:val="00521FA1"/>
    <w:rsid w:val="00522019"/>
    <w:rsid w:val="00522249"/>
    <w:rsid w:val="005224B6"/>
    <w:rsid w:val="00522955"/>
    <w:rsid w:val="00522C8A"/>
    <w:rsid w:val="00522FC5"/>
    <w:rsid w:val="00523279"/>
    <w:rsid w:val="00523564"/>
    <w:rsid w:val="005237BC"/>
    <w:rsid w:val="00523C46"/>
    <w:rsid w:val="005241B0"/>
    <w:rsid w:val="005246BA"/>
    <w:rsid w:val="005247AB"/>
    <w:rsid w:val="005247C0"/>
    <w:rsid w:val="005249F8"/>
    <w:rsid w:val="00524AD0"/>
    <w:rsid w:val="00524B01"/>
    <w:rsid w:val="00524C9D"/>
    <w:rsid w:val="005253FD"/>
    <w:rsid w:val="00525D14"/>
    <w:rsid w:val="00525F78"/>
    <w:rsid w:val="00526545"/>
    <w:rsid w:val="00526659"/>
    <w:rsid w:val="005268AC"/>
    <w:rsid w:val="0052690E"/>
    <w:rsid w:val="00526A46"/>
    <w:rsid w:val="00526EA5"/>
    <w:rsid w:val="00527528"/>
    <w:rsid w:val="00527687"/>
    <w:rsid w:val="00527BC8"/>
    <w:rsid w:val="0053005D"/>
    <w:rsid w:val="00530100"/>
    <w:rsid w:val="0053021C"/>
    <w:rsid w:val="005304C4"/>
    <w:rsid w:val="00530518"/>
    <w:rsid w:val="005309AF"/>
    <w:rsid w:val="005313A2"/>
    <w:rsid w:val="005313BA"/>
    <w:rsid w:val="00531592"/>
    <w:rsid w:val="005318E3"/>
    <w:rsid w:val="00531957"/>
    <w:rsid w:val="00531C6E"/>
    <w:rsid w:val="00531E24"/>
    <w:rsid w:val="00531F1C"/>
    <w:rsid w:val="00532312"/>
    <w:rsid w:val="005326A1"/>
    <w:rsid w:val="00532E6F"/>
    <w:rsid w:val="005333BF"/>
    <w:rsid w:val="00533C0B"/>
    <w:rsid w:val="00533C9D"/>
    <w:rsid w:val="0053403A"/>
    <w:rsid w:val="00534161"/>
    <w:rsid w:val="00534505"/>
    <w:rsid w:val="005345F7"/>
    <w:rsid w:val="005347D6"/>
    <w:rsid w:val="00534A30"/>
    <w:rsid w:val="005352A1"/>
    <w:rsid w:val="005354D2"/>
    <w:rsid w:val="00535580"/>
    <w:rsid w:val="005356C6"/>
    <w:rsid w:val="00535CBF"/>
    <w:rsid w:val="0053625C"/>
    <w:rsid w:val="00536524"/>
    <w:rsid w:val="0053660E"/>
    <w:rsid w:val="0053749D"/>
    <w:rsid w:val="00537534"/>
    <w:rsid w:val="0053787E"/>
    <w:rsid w:val="00537886"/>
    <w:rsid w:val="00537D73"/>
    <w:rsid w:val="00537DF4"/>
    <w:rsid w:val="005402D5"/>
    <w:rsid w:val="005403E7"/>
    <w:rsid w:val="005406F3"/>
    <w:rsid w:val="00540C6C"/>
    <w:rsid w:val="00540D8D"/>
    <w:rsid w:val="00541367"/>
    <w:rsid w:val="00541411"/>
    <w:rsid w:val="00541A70"/>
    <w:rsid w:val="00541B48"/>
    <w:rsid w:val="00541F3D"/>
    <w:rsid w:val="00541F6E"/>
    <w:rsid w:val="00542551"/>
    <w:rsid w:val="005433EA"/>
    <w:rsid w:val="00543638"/>
    <w:rsid w:val="0054367D"/>
    <w:rsid w:val="005438A0"/>
    <w:rsid w:val="005444F5"/>
    <w:rsid w:val="00544F82"/>
    <w:rsid w:val="005451A7"/>
    <w:rsid w:val="005453EB"/>
    <w:rsid w:val="00545524"/>
    <w:rsid w:val="00545DF2"/>
    <w:rsid w:val="00545E48"/>
    <w:rsid w:val="00545E4D"/>
    <w:rsid w:val="00546036"/>
    <w:rsid w:val="0054610B"/>
    <w:rsid w:val="0054636E"/>
    <w:rsid w:val="00546565"/>
    <w:rsid w:val="00546631"/>
    <w:rsid w:val="005469EC"/>
    <w:rsid w:val="00546CCE"/>
    <w:rsid w:val="00546ED1"/>
    <w:rsid w:val="00546ED5"/>
    <w:rsid w:val="00546F1E"/>
    <w:rsid w:val="00547119"/>
    <w:rsid w:val="005472DA"/>
    <w:rsid w:val="0054742D"/>
    <w:rsid w:val="0054776B"/>
    <w:rsid w:val="00547C1A"/>
    <w:rsid w:val="00550436"/>
    <w:rsid w:val="0055078D"/>
    <w:rsid w:val="005508CE"/>
    <w:rsid w:val="00550938"/>
    <w:rsid w:val="00550950"/>
    <w:rsid w:val="00550978"/>
    <w:rsid w:val="00551019"/>
    <w:rsid w:val="005510FE"/>
    <w:rsid w:val="005516F4"/>
    <w:rsid w:val="0055173A"/>
    <w:rsid w:val="005524A4"/>
    <w:rsid w:val="00552687"/>
    <w:rsid w:val="00552C1B"/>
    <w:rsid w:val="0055371E"/>
    <w:rsid w:val="00553DA7"/>
    <w:rsid w:val="00554376"/>
    <w:rsid w:val="005544E2"/>
    <w:rsid w:val="00554562"/>
    <w:rsid w:val="005549EF"/>
    <w:rsid w:val="00554DF2"/>
    <w:rsid w:val="00554DF8"/>
    <w:rsid w:val="00555494"/>
    <w:rsid w:val="0055584D"/>
    <w:rsid w:val="00555D39"/>
    <w:rsid w:val="005561D7"/>
    <w:rsid w:val="00556254"/>
    <w:rsid w:val="005565E3"/>
    <w:rsid w:val="00556A39"/>
    <w:rsid w:val="00556AFA"/>
    <w:rsid w:val="00556DD1"/>
    <w:rsid w:val="00557548"/>
    <w:rsid w:val="0055770A"/>
    <w:rsid w:val="005579E5"/>
    <w:rsid w:val="00557A26"/>
    <w:rsid w:val="00557DF7"/>
    <w:rsid w:val="00557E6D"/>
    <w:rsid w:val="00557FE2"/>
    <w:rsid w:val="00560353"/>
    <w:rsid w:val="00560440"/>
    <w:rsid w:val="00560678"/>
    <w:rsid w:val="00560925"/>
    <w:rsid w:val="00560BD8"/>
    <w:rsid w:val="00560BDC"/>
    <w:rsid w:val="00560C7B"/>
    <w:rsid w:val="005617CA"/>
    <w:rsid w:val="005617D3"/>
    <w:rsid w:val="00561A53"/>
    <w:rsid w:val="00561DDC"/>
    <w:rsid w:val="00561E9A"/>
    <w:rsid w:val="005620EC"/>
    <w:rsid w:val="00562410"/>
    <w:rsid w:val="00562591"/>
    <w:rsid w:val="00562B78"/>
    <w:rsid w:val="005630B0"/>
    <w:rsid w:val="005630FF"/>
    <w:rsid w:val="00563A77"/>
    <w:rsid w:val="00563AC3"/>
    <w:rsid w:val="00563BE3"/>
    <w:rsid w:val="00563F61"/>
    <w:rsid w:val="005640B3"/>
    <w:rsid w:val="005643A5"/>
    <w:rsid w:val="0056484E"/>
    <w:rsid w:val="00564890"/>
    <w:rsid w:val="0056503F"/>
    <w:rsid w:val="005650AB"/>
    <w:rsid w:val="00565A79"/>
    <w:rsid w:val="00566297"/>
    <w:rsid w:val="00566549"/>
    <w:rsid w:val="0056718B"/>
    <w:rsid w:val="0056774F"/>
    <w:rsid w:val="00567800"/>
    <w:rsid w:val="00567912"/>
    <w:rsid w:val="00567934"/>
    <w:rsid w:val="00567C3A"/>
    <w:rsid w:val="00570006"/>
    <w:rsid w:val="005702AB"/>
    <w:rsid w:val="00570342"/>
    <w:rsid w:val="005704EB"/>
    <w:rsid w:val="005706F9"/>
    <w:rsid w:val="0057073C"/>
    <w:rsid w:val="005709A3"/>
    <w:rsid w:val="005714F8"/>
    <w:rsid w:val="005719EF"/>
    <w:rsid w:val="00571B42"/>
    <w:rsid w:val="00571CD4"/>
    <w:rsid w:val="00571E22"/>
    <w:rsid w:val="00571EF6"/>
    <w:rsid w:val="005720F4"/>
    <w:rsid w:val="00572624"/>
    <w:rsid w:val="0057270C"/>
    <w:rsid w:val="005727E4"/>
    <w:rsid w:val="00572C65"/>
    <w:rsid w:val="00572F44"/>
    <w:rsid w:val="0057317C"/>
    <w:rsid w:val="005735EE"/>
    <w:rsid w:val="00573637"/>
    <w:rsid w:val="00573996"/>
    <w:rsid w:val="00573F9F"/>
    <w:rsid w:val="00573FA3"/>
    <w:rsid w:val="00574025"/>
    <w:rsid w:val="005740EE"/>
    <w:rsid w:val="0057479A"/>
    <w:rsid w:val="00574839"/>
    <w:rsid w:val="0057493D"/>
    <w:rsid w:val="00574BB5"/>
    <w:rsid w:val="00574D30"/>
    <w:rsid w:val="00574D6C"/>
    <w:rsid w:val="00574E84"/>
    <w:rsid w:val="00575411"/>
    <w:rsid w:val="005754F8"/>
    <w:rsid w:val="0057569B"/>
    <w:rsid w:val="0057580A"/>
    <w:rsid w:val="00575D06"/>
    <w:rsid w:val="00575DF0"/>
    <w:rsid w:val="00575F97"/>
    <w:rsid w:val="00575FD9"/>
    <w:rsid w:val="005762EC"/>
    <w:rsid w:val="00576390"/>
    <w:rsid w:val="005766E4"/>
    <w:rsid w:val="0057698D"/>
    <w:rsid w:val="00576B12"/>
    <w:rsid w:val="00576BF3"/>
    <w:rsid w:val="0057719D"/>
    <w:rsid w:val="005771BB"/>
    <w:rsid w:val="00577301"/>
    <w:rsid w:val="0057755F"/>
    <w:rsid w:val="005775F0"/>
    <w:rsid w:val="00577F5C"/>
    <w:rsid w:val="00580022"/>
    <w:rsid w:val="00580395"/>
    <w:rsid w:val="00580519"/>
    <w:rsid w:val="005806C6"/>
    <w:rsid w:val="00580E8E"/>
    <w:rsid w:val="00581189"/>
    <w:rsid w:val="00581407"/>
    <w:rsid w:val="0058197A"/>
    <w:rsid w:val="00581DFC"/>
    <w:rsid w:val="00581ED3"/>
    <w:rsid w:val="0058229A"/>
    <w:rsid w:val="005826D1"/>
    <w:rsid w:val="0058300F"/>
    <w:rsid w:val="0058334F"/>
    <w:rsid w:val="0058356F"/>
    <w:rsid w:val="00583868"/>
    <w:rsid w:val="00583B5A"/>
    <w:rsid w:val="005840C8"/>
    <w:rsid w:val="0058482C"/>
    <w:rsid w:val="005848DC"/>
    <w:rsid w:val="00584BE2"/>
    <w:rsid w:val="00584CA1"/>
    <w:rsid w:val="00584D57"/>
    <w:rsid w:val="0058545D"/>
    <w:rsid w:val="00585F52"/>
    <w:rsid w:val="0058633A"/>
    <w:rsid w:val="00586796"/>
    <w:rsid w:val="00586B01"/>
    <w:rsid w:val="00586B0D"/>
    <w:rsid w:val="00587AAC"/>
    <w:rsid w:val="00587B5A"/>
    <w:rsid w:val="00587C56"/>
    <w:rsid w:val="00590067"/>
    <w:rsid w:val="00590B4D"/>
    <w:rsid w:val="00591414"/>
    <w:rsid w:val="005916E9"/>
    <w:rsid w:val="005917E2"/>
    <w:rsid w:val="0059188C"/>
    <w:rsid w:val="00591966"/>
    <w:rsid w:val="00591B6C"/>
    <w:rsid w:val="00591F12"/>
    <w:rsid w:val="00592044"/>
    <w:rsid w:val="0059214B"/>
    <w:rsid w:val="00592155"/>
    <w:rsid w:val="005921E0"/>
    <w:rsid w:val="00592700"/>
    <w:rsid w:val="0059295A"/>
    <w:rsid w:val="00592B6B"/>
    <w:rsid w:val="00592E08"/>
    <w:rsid w:val="00593356"/>
    <w:rsid w:val="00593694"/>
    <w:rsid w:val="00593947"/>
    <w:rsid w:val="00593AE1"/>
    <w:rsid w:val="00593C25"/>
    <w:rsid w:val="00593CDA"/>
    <w:rsid w:val="00593FEC"/>
    <w:rsid w:val="00594942"/>
    <w:rsid w:val="00594BB7"/>
    <w:rsid w:val="00594BEA"/>
    <w:rsid w:val="00594CBC"/>
    <w:rsid w:val="00595051"/>
    <w:rsid w:val="005956CA"/>
    <w:rsid w:val="00595865"/>
    <w:rsid w:val="00595F05"/>
    <w:rsid w:val="00596356"/>
    <w:rsid w:val="005963F4"/>
    <w:rsid w:val="005968D9"/>
    <w:rsid w:val="005969E0"/>
    <w:rsid w:val="00596BED"/>
    <w:rsid w:val="00596F74"/>
    <w:rsid w:val="005972A2"/>
    <w:rsid w:val="005974F3"/>
    <w:rsid w:val="005979BD"/>
    <w:rsid w:val="00597A28"/>
    <w:rsid w:val="00597FA1"/>
    <w:rsid w:val="005A00D2"/>
    <w:rsid w:val="005A0491"/>
    <w:rsid w:val="005A0658"/>
    <w:rsid w:val="005A0AFA"/>
    <w:rsid w:val="005A0DDB"/>
    <w:rsid w:val="005A10A4"/>
    <w:rsid w:val="005A1113"/>
    <w:rsid w:val="005A1D16"/>
    <w:rsid w:val="005A1DF4"/>
    <w:rsid w:val="005A21FF"/>
    <w:rsid w:val="005A221C"/>
    <w:rsid w:val="005A224C"/>
    <w:rsid w:val="005A2353"/>
    <w:rsid w:val="005A2972"/>
    <w:rsid w:val="005A2A8C"/>
    <w:rsid w:val="005A2B79"/>
    <w:rsid w:val="005A2DFF"/>
    <w:rsid w:val="005A325F"/>
    <w:rsid w:val="005A3374"/>
    <w:rsid w:val="005A3396"/>
    <w:rsid w:val="005A3786"/>
    <w:rsid w:val="005A37AC"/>
    <w:rsid w:val="005A4367"/>
    <w:rsid w:val="005A4419"/>
    <w:rsid w:val="005A4A3C"/>
    <w:rsid w:val="005A4CC1"/>
    <w:rsid w:val="005A4F01"/>
    <w:rsid w:val="005A502E"/>
    <w:rsid w:val="005A505F"/>
    <w:rsid w:val="005A5304"/>
    <w:rsid w:val="005A5342"/>
    <w:rsid w:val="005A573C"/>
    <w:rsid w:val="005A5855"/>
    <w:rsid w:val="005A5F54"/>
    <w:rsid w:val="005A5FA8"/>
    <w:rsid w:val="005A652C"/>
    <w:rsid w:val="005A66AF"/>
    <w:rsid w:val="005A6CFB"/>
    <w:rsid w:val="005A6E27"/>
    <w:rsid w:val="005A6F15"/>
    <w:rsid w:val="005A77D4"/>
    <w:rsid w:val="005A7B40"/>
    <w:rsid w:val="005B0139"/>
    <w:rsid w:val="005B0B46"/>
    <w:rsid w:val="005B0C68"/>
    <w:rsid w:val="005B0CC5"/>
    <w:rsid w:val="005B0D97"/>
    <w:rsid w:val="005B0E94"/>
    <w:rsid w:val="005B1045"/>
    <w:rsid w:val="005B1489"/>
    <w:rsid w:val="005B1685"/>
    <w:rsid w:val="005B1D66"/>
    <w:rsid w:val="005B1F5C"/>
    <w:rsid w:val="005B2143"/>
    <w:rsid w:val="005B22FE"/>
    <w:rsid w:val="005B2725"/>
    <w:rsid w:val="005B28A5"/>
    <w:rsid w:val="005B2A93"/>
    <w:rsid w:val="005B2F81"/>
    <w:rsid w:val="005B3042"/>
    <w:rsid w:val="005B3275"/>
    <w:rsid w:val="005B32B1"/>
    <w:rsid w:val="005B34BA"/>
    <w:rsid w:val="005B3514"/>
    <w:rsid w:val="005B3AC5"/>
    <w:rsid w:val="005B3AED"/>
    <w:rsid w:val="005B3D64"/>
    <w:rsid w:val="005B44B7"/>
    <w:rsid w:val="005B472A"/>
    <w:rsid w:val="005B4944"/>
    <w:rsid w:val="005B4CE1"/>
    <w:rsid w:val="005B4D7D"/>
    <w:rsid w:val="005B4E31"/>
    <w:rsid w:val="005B5071"/>
    <w:rsid w:val="005B5419"/>
    <w:rsid w:val="005B58D7"/>
    <w:rsid w:val="005B5A01"/>
    <w:rsid w:val="005B5DCF"/>
    <w:rsid w:val="005B5E4C"/>
    <w:rsid w:val="005B6311"/>
    <w:rsid w:val="005B67E7"/>
    <w:rsid w:val="005B6C6E"/>
    <w:rsid w:val="005B71DD"/>
    <w:rsid w:val="005B770E"/>
    <w:rsid w:val="005B7911"/>
    <w:rsid w:val="005B7B64"/>
    <w:rsid w:val="005B7B84"/>
    <w:rsid w:val="005B7DC8"/>
    <w:rsid w:val="005C01CA"/>
    <w:rsid w:val="005C030B"/>
    <w:rsid w:val="005C0A13"/>
    <w:rsid w:val="005C0B55"/>
    <w:rsid w:val="005C0C9D"/>
    <w:rsid w:val="005C0D08"/>
    <w:rsid w:val="005C0F5F"/>
    <w:rsid w:val="005C0F78"/>
    <w:rsid w:val="005C0FDC"/>
    <w:rsid w:val="005C1207"/>
    <w:rsid w:val="005C159D"/>
    <w:rsid w:val="005C15A9"/>
    <w:rsid w:val="005C2254"/>
    <w:rsid w:val="005C228A"/>
    <w:rsid w:val="005C22AD"/>
    <w:rsid w:val="005C2397"/>
    <w:rsid w:val="005C239B"/>
    <w:rsid w:val="005C2693"/>
    <w:rsid w:val="005C289E"/>
    <w:rsid w:val="005C2A1F"/>
    <w:rsid w:val="005C3087"/>
    <w:rsid w:val="005C348C"/>
    <w:rsid w:val="005C379E"/>
    <w:rsid w:val="005C3963"/>
    <w:rsid w:val="005C3D0D"/>
    <w:rsid w:val="005C3D77"/>
    <w:rsid w:val="005C432D"/>
    <w:rsid w:val="005C433C"/>
    <w:rsid w:val="005C4343"/>
    <w:rsid w:val="005C468D"/>
    <w:rsid w:val="005C4830"/>
    <w:rsid w:val="005C4CF3"/>
    <w:rsid w:val="005C4DB3"/>
    <w:rsid w:val="005C4F39"/>
    <w:rsid w:val="005C526A"/>
    <w:rsid w:val="005C56A9"/>
    <w:rsid w:val="005C5700"/>
    <w:rsid w:val="005C5D10"/>
    <w:rsid w:val="005C5EA4"/>
    <w:rsid w:val="005C5F17"/>
    <w:rsid w:val="005C6017"/>
    <w:rsid w:val="005C66C5"/>
    <w:rsid w:val="005C6937"/>
    <w:rsid w:val="005C6F26"/>
    <w:rsid w:val="005C73FA"/>
    <w:rsid w:val="005C7402"/>
    <w:rsid w:val="005C7846"/>
    <w:rsid w:val="005C798B"/>
    <w:rsid w:val="005D00EF"/>
    <w:rsid w:val="005D0169"/>
    <w:rsid w:val="005D0272"/>
    <w:rsid w:val="005D0739"/>
    <w:rsid w:val="005D0B5C"/>
    <w:rsid w:val="005D11E7"/>
    <w:rsid w:val="005D16EE"/>
    <w:rsid w:val="005D1854"/>
    <w:rsid w:val="005D18BC"/>
    <w:rsid w:val="005D1AA0"/>
    <w:rsid w:val="005D1C4C"/>
    <w:rsid w:val="005D1DE1"/>
    <w:rsid w:val="005D20E9"/>
    <w:rsid w:val="005D2431"/>
    <w:rsid w:val="005D251B"/>
    <w:rsid w:val="005D2654"/>
    <w:rsid w:val="005D2D37"/>
    <w:rsid w:val="005D2DF4"/>
    <w:rsid w:val="005D2F03"/>
    <w:rsid w:val="005D34DF"/>
    <w:rsid w:val="005D37B1"/>
    <w:rsid w:val="005D37CD"/>
    <w:rsid w:val="005D3828"/>
    <w:rsid w:val="005D3A59"/>
    <w:rsid w:val="005D3F2B"/>
    <w:rsid w:val="005D4399"/>
    <w:rsid w:val="005D4A8E"/>
    <w:rsid w:val="005D4B37"/>
    <w:rsid w:val="005D4E18"/>
    <w:rsid w:val="005D4F64"/>
    <w:rsid w:val="005D50D9"/>
    <w:rsid w:val="005D50DD"/>
    <w:rsid w:val="005D537E"/>
    <w:rsid w:val="005D58C1"/>
    <w:rsid w:val="005D5E8B"/>
    <w:rsid w:val="005D6471"/>
    <w:rsid w:val="005D64DD"/>
    <w:rsid w:val="005D66A4"/>
    <w:rsid w:val="005D6C3D"/>
    <w:rsid w:val="005D6C83"/>
    <w:rsid w:val="005D6D5E"/>
    <w:rsid w:val="005D6DB3"/>
    <w:rsid w:val="005D7007"/>
    <w:rsid w:val="005D7097"/>
    <w:rsid w:val="005D7127"/>
    <w:rsid w:val="005D7656"/>
    <w:rsid w:val="005D7AC0"/>
    <w:rsid w:val="005D7CD2"/>
    <w:rsid w:val="005E029D"/>
    <w:rsid w:val="005E0343"/>
    <w:rsid w:val="005E0652"/>
    <w:rsid w:val="005E09DC"/>
    <w:rsid w:val="005E0ADE"/>
    <w:rsid w:val="005E0B80"/>
    <w:rsid w:val="005E0F3B"/>
    <w:rsid w:val="005E1381"/>
    <w:rsid w:val="005E16F1"/>
    <w:rsid w:val="005E1D8B"/>
    <w:rsid w:val="005E204F"/>
    <w:rsid w:val="005E24F8"/>
    <w:rsid w:val="005E29BD"/>
    <w:rsid w:val="005E2F3D"/>
    <w:rsid w:val="005E2F8D"/>
    <w:rsid w:val="005E2FFC"/>
    <w:rsid w:val="005E315A"/>
    <w:rsid w:val="005E3439"/>
    <w:rsid w:val="005E3670"/>
    <w:rsid w:val="005E3C14"/>
    <w:rsid w:val="005E3E58"/>
    <w:rsid w:val="005E3E7F"/>
    <w:rsid w:val="005E454F"/>
    <w:rsid w:val="005E4D48"/>
    <w:rsid w:val="005E4D98"/>
    <w:rsid w:val="005E4F44"/>
    <w:rsid w:val="005E563E"/>
    <w:rsid w:val="005E5954"/>
    <w:rsid w:val="005E5DC9"/>
    <w:rsid w:val="005E5E9C"/>
    <w:rsid w:val="005E5F78"/>
    <w:rsid w:val="005E60AA"/>
    <w:rsid w:val="005E61C1"/>
    <w:rsid w:val="005E6590"/>
    <w:rsid w:val="005E65D7"/>
    <w:rsid w:val="005E665F"/>
    <w:rsid w:val="005E695F"/>
    <w:rsid w:val="005E6D2D"/>
    <w:rsid w:val="005E6D97"/>
    <w:rsid w:val="005E6F23"/>
    <w:rsid w:val="005E6F63"/>
    <w:rsid w:val="005E7036"/>
    <w:rsid w:val="005E742F"/>
    <w:rsid w:val="005E79E0"/>
    <w:rsid w:val="005E7B40"/>
    <w:rsid w:val="005E7B44"/>
    <w:rsid w:val="005E7E03"/>
    <w:rsid w:val="005E7F5D"/>
    <w:rsid w:val="005E7FEE"/>
    <w:rsid w:val="005F00CF"/>
    <w:rsid w:val="005F0256"/>
    <w:rsid w:val="005F082B"/>
    <w:rsid w:val="005F0CA5"/>
    <w:rsid w:val="005F0E7C"/>
    <w:rsid w:val="005F0FA3"/>
    <w:rsid w:val="005F1663"/>
    <w:rsid w:val="005F1B69"/>
    <w:rsid w:val="005F2604"/>
    <w:rsid w:val="005F2BBB"/>
    <w:rsid w:val="005F2E8F"/>
    <w:rsid w:val="005F3673"/>
    <w:rsid w:val="005F3AC7"/>
    <w:rsid w:val="005F4060"/>
    <w:rsid w:val="005F4083"/>
    <w:rsid w:val="005F4153"/>
    <w:rsid w:val="005F4214"/>
    <w:rsid w:val="005F429E"/>
    <w:rsid w:val="005F458D"/>
    <w:rsid w:val="005F48EB"/>
    <w:rsid w:val="005F4A09"/>
    <w:rsid w:val="005F4F82"/>
    <w:rsid w:val="005F5160"/>
    <w:rsid w:val="005F53B4"/>
    <w:rsid w:val="005F57F2"/>
    <w:rsid w:val="005F5ABA"/>
    <w:rsid w:val="005F6047"/>
    <w:rsid w:val="005F62CB"/>
    <w:rsid w:val="005F67F1"/>
    <w:rsid w:val="005F697A"/>
    <w:rsid w:val="005F6F68"/>
    <w:rsid w:val="005F7023"/>
    <w:rsid w:val="005F713E"/>
    <w:rsid w:val="005F726F"/>
    <w:rsid w:val="005F7345"/>
    <w:rsid w:val="005F73E7"/>
    <w:rsid w:val="005F77E1"/>
    <w:rsid w:val="005F7B49"/>
    <w:rsid w:val="005F7D32"/>
    <w:rsid w:val="00600235"/>
    <w:rsid w:val="00600439"/>
    <w:rsid w:val="006005B3"/>
    <w:rsid w:val="00600669"/>
    <w:rsid w:val="006006D1"/>
    <w:rsid w:val="00600734"/>
    <w:rsid w:val="00600931"/>
    <w:rsid w:val="00600963"/>
    <w:rsid w:val="00600D1E"/>
    <w:rsid w:val="00600E91"/>
    <w:rsid w:val="0060158E"/>
    <w:rsid w:val="00601595"/>
    <w:rsid w:val="006017AC"/>
    <w:rsid w:val="006019CE"/>
    <w:rsid w:val="00601AC1"/>
    <w:rsid w:val="00601BC3"/>
    <w:rsid w:val="00601CEC"/>
    <w:rsid w:val="006023BC"/>
    <w:rsid w:val="00602550"/>
    <w:rsid w:val="006026C3"/>
    <w:rsid w:val="006026EE"/>
    <w:rsid w:val="006029A0"/>
    <w:rsid w:val="00602A1A"/>
    <w:rsid w:val="00602AAF"/>
    <w:rsid w:val="0060343B"/>
    <w:rsid w:val="00603660"/>
    <w:rsid w:val="00603D23"/>
    <w:rsid w:val="00603E2C"/>
    <w:rsid w:val="00604131"/>
    <w:rsid w:val="006042D6"/>
    <w:rsid w:val="006044DA"/>
    <w:rsid w:val="006044E5"/>
    <w:rsid w:val="0060468A"/>
    <w:rsid w:val="006048A2"/>
    <w:rsid w:val="00604BCC"/>
    <w:rsid w:val="00605548"/>
    <w:rsid w:val="00605567"/>
    <w:rsid w:val="0060569E"/>
    <w:rsid w:val="006057D6"/>
    <w:rsid w:val="006059D0"/>
    <w:rsid w:val="00605E75"/>
    <w:rsid w:val="00606AB7"/>
    <w:rsid w:val="00606AF8"/>
    <w:rsid w:val="00606EFE"/>
    <w:rsid w:val="00606F38"/>
    <w:rsid w:val="00607039"/>
    <w:rsid w:val="0060727A"/>
    <w:rsid w:val="006072A8"/>
    <w:rsid w:val="00607C42"/>
    <w:rsid w:val="0061065D"/>
    <w:rsid w:val="006108DB"/>
    <w:rsid w:val="00610C63"/>
    <w:rsid w:val="00610F6D"/>
    <w:rsid w:val="006115B5"/>
    <w:rsid w:val="00611747"/>
    <w:rsid w:val="00611F3F"/>
    <w:rsid w:val="00611FFB"/>
    <w:rsid w:val="00612402"/>
    <w:rsid w:val="006124FF"/>
    <w:rsid w:val="00612922"/>
    <w:rsid w:val="00612D82"/>
    <w:rsid w:val="00612FE6"/>
    <w:rsid w:val="0061305C"/>
    <w:rsid w:val="00613111"/>
    <w:rsid w:val="00613419"/>
    <w:rsid w:val="00613722"/>
    <w:rsid w:val="006137E1"/>
    <w:rsid w:val="00613F5B"/>
    <w:rsid w:val="0061408D"/>
    <w:rsid w:val="0061409C"/>
    <w:rsid w:val="00614593"/>
    <w:rsid w:val="006145ED"/>
    <w:rsid w:val="0061461F"/>
    <w:rsid w:val="00614C69"/>
    <w:rsid w:val="0061523E"/>
    <w:rsid w:val="0061540A"/>
    <w:rsid w:val="00615417"/>
    <w:rsid w:val="006158DD"/>
    <w:rsid w:val="006159E6"/>
    <w:rsid w:val="00615ADB"/>
    <w:rsid w:val="00615C69"/>
    <w:rsid w:val="00616272"/>
    <w:rsid w:val="0061658D"/>
    <w:rsid w:val="00616A45"/>
    <w:rsid w:val="00617215"/>
    <w:rsid w:val="0061790C"/>
    <w:rsid w:val="00617C70"/>
    <w:rsid w:val="00617E6E"/>
    <w:rsid w:val="0062038F"/>
    <w:rsid w:val="006203B9"/>
    <w:rsid w:val="00620597"/>
    <w:rsid w:val="006206B8"/>
    <w:rsid w:val="0062094D"/>
    <w:rsid w:val="00620BCD"/>
    <w:rsid w:val="00620CC7"/>
    <w:rsid w:val="00620F8C"/>
    <w:rsid w:val="0062139C"/>
    <w:rsid w:val="006214B7"/>
    <w:rsid w:val="00621609"/>
    <w:rsid w:val="00621667"/>
    <w:rsid w:val="00621D22"/>
    <w:rsid w:val="00621FE5"/>
    <w:rsid w:val="00622364"/>
    <w:rsid w:val="00622590"/>
    <w:rsid w:val="00622915"/>
    <w:rsid w:val="00622B37"/>
    <w:rsid w:val="0062323D"/>
    <w:rsid w:val="00623244"/>
    <w:rsid w:val="006233D0"/>
    <w:rsid w:val="006233F3"/>
    <w:rsid w:val="006235C7"/>
    <w:rsid w:val="0062360D"/>
    <w:rsid w:val="006236D0"/>
    <w:rsid w:val="00623D7D"/>
    <w:rsid w:val="00624560"/>
    <w:rsid w:val="0062464F"/>
    <w:rsid w:val="00624B9E"/>
    <w:rsid w:val="00624E66"/>
    <w:rsid w:val="006251B3"/>
    <w:rsid w:val="0062527A"/>
    <w:rsid w:val="0062598E"/>
    <w:rsid w:val="00625BC3"/>
    <w:rsid w:val="00625DCF"/>
    <w:rsid w:val="006262C8"/>
    <w:rsid w:val="00626C5A"/>
    <w:rsid w:val="00626D5E"/>
    <w:rsid w:val="00626EEA"/>
    <w:rsid w:val="00627173"/>
    <w:rsid w:val="0062737E"/>
    <w:rsid w:val="00627448"/>
    <w:rsid w:val="00627811"/>
    <w:rsid w:val="00627D0D"/>
    <w:rsid w:val="00630545"/>
    <w:rsid w:val="00630786"/>
    <w:rsid w:val="00630ADF"/>
    <w:rsid w:val="00630BDD"/>
    <w:rsid w:val="0063138F"/>
    <w:rsid w:val="0063158E"/>
    <w:rsid w:val="006325B3"/>
    <w:rsid w:val="006330B5"/>
    <w:rsid w:val="006334F2"/>
    <w:rsid w:val="00633A38"/>
    <w:rsid w:val="00633CAB"/>
    <w:rsid w:val="00633DA8"/>
    <w:rsid w:val="00633EAF"/>
    <w:rsid w:val="00633FD3"/>
    <w:rsid w:val="006342D2"/>
    <w:rsid w:val="006343CE"/>
    <w:rsid w:val="006346A4"/>
    <w:rsid w:val="0063476F"/>
    <w:rsid w:val="0063567F"/>
    <w:rsid w:val="006356CC"/>
    <w:rsid w:val="00635B74"/>
    <w:rsid w:val="00635E40"/>
    <w:rsid w:val="006361AF"/>
    <w:rsid w:val="006363BC"/>
    <w:rsid w:val="0063652D"/>
    <w:rsid w:val="00636687"/>
    <w:rsid w:val="0063694F"/>
    <w:rsid w:val="00637584"/>
    <w:rsid w:val="00637625"/>
    <w:rsid w:val="006379DD"/>
    <w:rsid w:val="00640158"/>
    <w:rsid w:val="00640852"/>
    <w:rsid w:val="00640AE8"/>
    <w:rsid w:val="00640E0C"/>
    <w:rsid w:val="00640FDE"/>
    <w:rsid w:val="006414B5"/>
    <w:rsid w:val="00641C2B"/>
    <w:rsid w:val="00641E38"/>
    <w:rsid w:val="00641FB4"/>
    <w:rsid w:val="0064214E"/>
    <w:rsid w:val="00642405"/>
    <w:rsid w:val="00642ADF"/>
    <w:rsid w:val="00642B44"/>
    <w:rsid w:val="00642F48"/>
    <w:rsid w:val="006430B1"/>
    <w:rsid w:val="006430DE"/>
    <w:rsid w:val="00643332"/>
    <w:rsid w:val="00643425"/>
    <w:rsid w:val="00643479"/>
    <w:rsid w:val="0064348D"/>
    <w:rsid w:val="006439E3"/>
    <w:rsid w:val="0064406B"/>
    <w:rsid w:val="0064414D"/>
    <w:rsid w:val="00644230"/>
    <w:rsid w:val="0064458D"/>
    <w:rsid w:val="006446F5"/>
    <w:rsid w:val="00644765"/>
    <w:rsid w:val="00644B53"/>
    <w:rsid w:val="00644B67"/>
    <w:rsid w:val="00644BF8"/>
    <w:rsid w:val="00644D70"/>
    <w:rsid w:val="0064520B"/>
    <w:rsid w:val="00645B2C"/>
    <w:rsid w:val="00645B36"/>
    <w:rsid w:val="00645ECC"/>
    <w:rsid w:val="00645FA6"/>
    <w:rsid w:val="006461D7"/>
    <w:rsid w:val="00646215"/>
    <w:rsid w:val="00646541"/>
    <w:rsid w:val="00646821"/>
    <w:rsid w:val="006469B0"/>
    <w:rsid w:val="00646BFF"/>
    <w:rsid w:val="00647129"/>
    <w:rsid w:val="00647253"/>
    <w:rsid w:val="006472F7"/>
    <w:rsid w:val="006472F8"/>
    <w:rsid w:val="006500CD"/>
    <w:rsid w:val="00650381"/>
    <w:rsid w:val="00650540"/>
    <w:rsid w:val="00650AB3"/>
    <w:rsid w:val="0065115F"/>
    <w:rsid w:val="00651A6B"/>
    <w:rsid w:val="00651BB9"/>
    <w:rsid w:val="00651BD9"/>
    <w:rsid w:val="00651ED0"/>
    <w:rsid w:val="00651F0D"/>
    <w:rsid w:val="006520A3"/>
    <w:rsid w:val="00652134"/>
    <w:rsid w:val="0065268E"/>
    <w:rsid w:val="00652821"/>
    <w:rsid w:val="00652C8B"/>
    <w:rsid w:val="00653238"/>
    <w:rsid w:val="00653448"/>
    <w:rsid w:val="0065392E"/>
    <w:rsid w:val="00653961"/>
    <w:rsid w:val="00653A9E"/>
    <w:rsid w:val="00653E78"/>
    <w:rsid w:val="0065424B"/>
    <w:rsid w:val="0065471D"/>
    <w:rsid w:val="00654D92"/>
    <w:rsid w:val="00654E2A"/>
    <w:rsid w:val="00654E4D"/>
    <w:rsid w:val="00655052"/>
    <w:rsid w:val="006557D8"/>
    <w:rsid w:val="00655E3E"/>
    <w:rsid w:val="0065616E"/>
    <w:rsid w:val="00656263"/>
    <w:rsid w:val="00656897"/>
    <w:rsid w:val="00656A3B"/>
    <w:rsid w:val="00656CA4"/>
    <w:rsid w:val="0065715A"/>
    <w:rsid w:val="00657310"/>
    <w:rsid w:val="00657ADD"/>
    <w:rsid w:val="00657BC7"/>
    <w:rsid w:val="00660172"/>
    <w:rsid w:val="00660267"/>
    <w:rsid w:val="00660492"/>
    <w:rsid w:val="00660953"/>
    <w:rsid w:val="006609E4"/>
    <w:rsid w:val="00660A7A"/>
    <w:rsid w:val="00661A91"/>
    <w:rsid w:val="00661F00"/>
    <w:rsid w:val="006621A3"/>
    <w:rsid w:val="00662655"/>
    <w:rsid w:val="0066292A"/>
    <w:rsid w:val="006629B2"/>
    <w:rsid w:val="00663209"/>
    <w:rsid w:val="0066353D"/>
    <w:rsid w:val="00663628"/>
    <w:rsid w:val="006637AB"/>
    <w:rsid w:val="00663DFE"/>
    <w:rsid w:val="0066468A"/>
    <w:rsid w:val="006649B1"/>
    <w:rsid w:val="00664D4D"/>
    <w:rsid w:val="006655B7"/>
    <w:rsid w:val="00665761"/>
    <w:rsid w:val="00665A20"/>
    <w:rsid w:val="00665B9F"/>
    <w:rsid w:val="00665DBA"/>
    <w:rsid w:val="00665F31"/>
    <w:rsid w:val="00665FFB"/>
    <w:rsid w:val="00666A42"/>
    <w:rsid w:val="00666D06"/>
    <w:rsid w:val="00667189"/>
    <w:rsid w:val="0066780A"/>
    <w:rsid w:val="00667914"/>
    <w:rsid w:val="00667972"/>
    <w:rsid w:val="00667A16"/>
    <w:rsid w:val="00670011"/>
    <w:rsid w:val="00670239"/>
    <w:rsid w:val="006704AC"/>
    <w:rsid w:val="00670530"/>
    <w:rsid w:val="0067081E"/>
    <w:rsid w:val="00670F40"/>
    <w:rsid w:val="00671477"/>
    <w:rsid w:val="00671DF2"/>
    <w:rsid w:val="0067222F"/>
    <w:rsid w:val="00672300"/>
    <w:rsid w:val="00672A68"/>
    <w:rsid w:val="00672C87"/>
    <w:rsid w:val="00672DD5"/>
    <w:rsid w:val="00672F1A"/>
    <w:rsid w:val="00672FBC"/>
    <w:rsid w:val="00673208"/>
    <w:rsid w:val="0067389E"/>
    <w:rsid w:val="00673E03"/>
    <w:rsid w:val="00673E04"/>
    <w:rsid w:val="00673FBD"/>
    <w:rsid w:val="0067492A"/>
    <w:rsid w:val="006749A2"/>
    <w:rsid w:val="00674FFB"/>
    <w:rsid w:val="00675440"/>
    <w:rsid w:val="006757E8"/>
    <w:rsid w:val="0067591A"/>
    <w:rsid w:val="0067600C"/>
    <w:rsid w:val="006760D6"/>
    <w:rsid w:val="006768D4"/>
    <w:rsid w:val="00676BDB"/>
    <w:rsid w:val="00676BDC"/>
    <w:rsid w:val="00676CCA"/>
    <w:rsid w:val="00676D2C"/>
    <w:rsid w:val="00676FA5"/>
    <w:rsid w:val="006772A1"/>
    <w:rsid w:val="00677CAA"/>
    <w:rsid w:val="00677EC7"/>
    <w:rsid w:val="006807FB"/>
    <w:rsid w:val="00680F9E"/>
    <w:rsid w:val="0068107B"/>
    <w:rsid w:val="0068108A"/>
    <w:rsid w:val="00681300"/>
    <w:rsid w:val="006815C8"/>
    <w:rsid w:val="00681989"/>
    <w:rsid w:val="00681A4C"/>
    <w:rsid w:val="00682080"/>
    <w:rsid w:val="006825E8"/>
    <w:rsid w:val="00682742"/>
    <w:rsid w:val="00682CA7"/>
    <w:rsid w:val="00683083"/>
    <w:rsid w:val="0068309B"/>
    <w:rsid w:val="00683217"/>
    <w:rsid w:val="0068350A"/>
    <w:rsid w:val="00683597"/>
    <w:rsid w:val="006837BB"/>
    <w:rsid w:val="006838BF"/>
    <w:rsid w:val="00683A6E"/>
    <w:rsid w:val="00683AB9"/>
    <w:rsid w:val="00683B08"/>
    <w:rsid w:val="00683FC3"/>
    <w:rsid w:val="006840A9"/>
    <w:rsid w:val="00684246"/>
    <w:rsid w:val="00684860"/>
    <w:rsid w:val="006848C0"/>
    <w:rsid w:val="0068494B"/>
    <w:rsid w:val="006850D6"/>
    <w:rsid w:val="006855C8"/>
    <w:rsid w:val="006856BD"/>
    <w:rsid w:val="006856C2"/>
    <w:rsid w:val="00685BA0"/>
    <w:rsid w:val="00685C44"/>
    <w:rsid w:val="00686028"/>
    <w:rsid w:val="0068606C"/>
    <w:rsid w:val="006861C3"/>
    <w:rsid w:val="006861FF"/>
    <w:rsid w:val="00686771"/>
    <w:rsid w:val="006867FC"/>
    <w:rsid w:val="0068695A"/>
    <w:rsid w:val="00686B17"/>
    <w:rsid w:val="006871B1"/>
    <w:rsid w:val="00687D19"/>
    <w:rsid w:val="00690198"/>
    <w:rsid w:val="006901E6"/>
    <w:rsid w:val="006904BE"/>
    <w:rsid w:val="0069068D"/>
    <w:rsid w:val="00690843"/>
    <w:rsid w:val="006909AA"/>
    <w:rsid w:val="00690A5A"/>
    <w:rsid w:val="00690C2E"/>
    <w:rsid w:val="00690E6E"/>
    <w:rsid w:val="006913B8"/>
    <w:rsid w:val="006914CC"/>
    <w:rsid w:val="006916EC"/>
    <w:rsid w:val="00691A8B"/>
    <w:rsid w:val="00691D92"/>
    <w:rsid w:val="00691E8A"/>
    <w:rsid w:val="00692010"/>
    <w:rsid w:val="006920A4"/>
    <w:rsid w:val="0069232E"/>
    <w:rsid w:val="00692894"/>
    <w:rsid w:val="00692A8D"/>
    <w:rsid w:val="0069338A"/>
    <w:rsid w:val="00693454"/>
    <w:rsid w:val="00693948"/>
    <w:rsid w:val="0069412D"/>
    <w:rsid w:val="006942CA"/>
    <w:rsid w:val="00694375"/>
    <w:rsid w:val="006943FF"/>
    <w:rsid w:val="0069443E"/>
    <w:rsid w:val="00694568"/>
    <w:rsid w:val="0069469A"/>
    <w:rsid w:val="0069472D"/>
    <w:rsid w:val="00694F1B"/>
    <w:rsid w:val="006950AE"/>
    <w:rsid w:val="006951D2"/>
    <w:rsid w:val="00695218"/>
    <w:rsid w:val="00695282"/>
    <w:rsid w:val="0069530B"/>
    <w:rsid w:val="006954E7"/>
    <w:rsid w:val="0069587D"/>
    <w:rsid w:val="00695C84"/>
    <w:rsid w:val="00695D1E"/>
    <w:rsid w:val="00695E49"/>
    <w:rsid w:val="00696014"/>
    <w:rsid w:val="006964F2"/>
    <w:rsid w:val="00696CFB"/>
    <w:rsid w:val="00696F34"/>
    <w:rsid w:val="00697302"/>
    <w:rsid w:val="0069742F"/>
    <w:rsid w:val="0069766C"/>
    <w:rsid w:val="006979E7"/>
    <w:rsid w:val="00697A5C"/>
    <w:rsid w:val="00697D1C"/>
    <w:rsid w:val="00697ED3"/>
    <w:rsid w:val="006A032A"/>
    <w:rsid w:val="006A0ACB"/>
    <w:rsid w:val="006A0BC8"/>
    <w:rsid w:val="006A0E78"/>
    <w:rsid w:val="006A115D"/>
    <w:rsid w:val="006A1464"/>
    <w:rsid w:val="006A22BB"/>
    <w:rsid w:val="006A22F2"/>
    <w:rsid w:val="006A23EC"/>
    <w:rsid w:val="006A2405"/>
    <w:rsid w:val="006A287B"/>
    <w:rsid w:val="006A2A14"/>
    <w:rsid w:val="006A2AB2"/>
    <w:rsid w:val="006A2AF3"/>
    <w:rsid w:val="006A2C36"/>
    <w:rsid w:val="006A2F2C"/>
    <w:rsid w:val="006A3013"/>
    <w:rsid w:val="006A32FB"/>
    <w:rsid w:val="006A351A"/>
    <w:rsid w:val="006A38BD"/>
    <w:rsid w:val="006A3BA4"/>
    <w:rsid w:val="006A4145"/>
    <w:rsid w:val="006A4242"/>
    <w:rsid w:val="006A4282"/>
    <w:rsid w:val="006A4C6E"/>
    <w:rsid w:val="006A5187"/>
    <w:rsid w:val="006A5322"/>
    <w:rsid w:val="006A578D"/>
    <w:rsid w:val="006A5AEE"/>
    <w:rsid w:val="006A5B76"/>
    <w:rsid w:val="006A5BC1"/>
    <w:rsid w:val="006A5DB3"/>
    <w:rsid w:val="006A5EB4"/>
    <w:rsid w:val="006A5F12"/>
    <w:rsid w:val="006A6110"/>
    <w:rsid w:val="006A65C7"/>
    <w:rsid w:val="006A69CC"/>
    <w:rsid w:val="006A7070"/>
    <w:rsid w:val="006A7242"/>
    <w:rsid w:val="006A73EC"/>
    <w:rsid w:val="006A7AFD"/>
    <w:rsid w:val="006A7BC6"/>
    <w:rsid w:val="006A7E11"/>
    <w:rsid w:val="006A7ED1"/>
    <w:rsid w:val="006B02AF"/>
    <w:rsid w:val="006B058F"/>
    <w:rsid w:val="006B06E8"/>
    <w:rsid w:val="006B071F"/>
    <w:rsid w:val="006B07F6"/>
    <w:rsid w:val="006B08E3"/>
    <w:rsid w:val="006B0B73"/>
    <w:rsid w:val="006B0EBF"/>
    <w:rsid w:val="006B17FE"/>
    <w:rsid w:val="006B18DE"/>
    <w:rsid w:val="006B1B27"/>
    <w:rsid w:val="006B20D5"/>
    <w:rsid w:val="006B24CD"/>
    <w:rsid w:val="006B26BD"/>
    <w:rsid w:val="006B2829"/>
    <w:rsid w:val="006B3081"/>
    <w:rsid w:val="006B3301"/>
    <w:rsid w:val="006B335C"/>
    <w:rsid w:val="006B3477"/>
    <w:rsid w:val="006B3708"/>
    <w:rsid w:val="006B390C"/>
    <w:rsid w:val="006B3A4D"/>
    <w:rsid w:val="006B3FA7"/>
    <w:rsid w:val="006B42B2"/>
    <w:rsid w:val="006B43AE"/>
    <w:rsid w:val="006B44B6"/>
    <w:rsid w:val="006B457E"/>
    <w:rsid w:val="006B4BC4"/>
    <w:rsid w:val="006B4CE1"/>
    <w:rsid w:val="006B4EC0"/>
    <w:rsid w:val="006B524C"/>
    <w:rsid w:val="006B5300"/>
    <w:rsid w:val="006B54EC"/>
    <w:rsid w:val="006B5A54"/>
    <w:rsid w:val="006B5C5E"/>
    <w:rsid w:val="006B5C82"/>
    <w:rsid w:val="006B625D"/>
    <w:rsid w:val="006B669A"/>
    <w:rsid w:val="006B6A15"/>
    <w:rsid w:val="006B6D17"/>
    <w:rsid w:val="006B7B39"/>
    <w:rsid w:val="006B7D32"/>
    <w:rsid w:val="006B7E4B"/>
    <w:rsid w:val="006B7F40"/>
    <w:rsid w:val="006C0102"/>
    <w:rsid w:val="006C01B4"/>
    <w:rsid w:val="006C0207"/>
    <w:rsid w:val="006C0984"/>
    <w:rsid w:val="006C0CC4"/>
    <w:rsid w:val="006C0DB3"/>
    <w:rsid w:val="006C0F32"/>
    <w:rsid w:val="006C117D"/>
    <w:rsid w:val="006C123B"/>
    <w:rsid w:val="006C1D3A"/>
    <w:rsid w:val="006C1D54"/>
    <w:rsid w:val="006C258C"/>
    <w:rsid w:val="006C2A86"/>
    <w:rsid w:val="006C2AFB"/>
    <w:rsid w:val="006C2D39"/>
    <w:rsid w:val="006C2EC0"/>
    <w:rsid w:val="006C315C"/>
    <w:rsid w:val="006C337D"/>
    <w:rsid w:val="006C3DE2"/>
    <w:rsid w:val="006C3E3A"/>
    <w:rsid w:val="006C3EA0"/>
    <w:rsid w:val="006C3F06"/>
    <w:rsid w:val="006C43CB"/>
    <w:rsid w:val="006C43CF"/>
    <w:rsid w:val="006C44C1"/>
    <w:rsid w:val="006C49BF"/>
    <w:rsid w:val="006C4B49"/>
    <w:rsid w:val="006C5738"/>
    <w:rsid w:val="006C5BA5"/>
    <w:rsid w:val="006C5F2D"/>
    <w:rsid w:val="006C614C"/>
    <w:rsid w:val="006C61CB"/>
    <w:rsid w:val="006C69C8"/>
    <w:rsid w:val="006C6C62"/>
    <w:rsid w:val="006C6E78"/>
    <w:rsid w:val="006C7302"/>
    <w:rsid w:val="006C7354"/>
    <w:rsid w:val="006C738A"/>
    <w:rsid w:val="006C73F3"/>
    <w:rsid w:val="006C743F"/>
    <w:rsid w:val="006C7454"/>
    <w:rsid w:val="006C7668"/>
    <w:rsid w:val="006C7A14"/>
    <w:rsid w:val="006C7AF3"/>
    <w:rsid w:val="006C7CA5"/>
    <w:rsid w:val="006C7E8E"/>
    <w:rsid w:val="006D037B"/>
    <w:rsid w:val="006D05AA"/>
    <w:rsid w:val="006D0771"/>
    <w:rsid w:val="006D07A4"/>
    <w:rsid w:val="006D0B55"/>
    <w:rsid w:val="006D0C95"/>
    <w:rsid w:val="006D0EA7"/>
    <w:rsid w:val="006D11B6"/>
    <w:rsid w:val="006D16D3"/>
    <w:rsid w:val="006D1968"/>
    <w:rsid w:val="006D1B64"/>
    <w:rsid w:val="006D1BFF"/>
    <w:rsid w:val="006D1C1A"/>
    <w:rsid w:val="006D1E4F"/>
    <w:rsid w:val="006D1FD9"/>
    <w:rsid w:val="006D20B9"/>
    <w:rsid w:val="006D2196"/>
    <w:rsid w:val="006D22D4"/>
    <w:rsid w:val="006D256E"/>
    <w:rsid w:val="006D28D7"/>
    <w:rsid w:val="006D2B61"/>
    <w:rsid w:val="006D2E5F"/>
    <w:rsid w:val="006D2F5E"/>
    <w:rsid w:val="006D33B4"/>
    <w:rsid w:val="006D35B7"/>
    <w:rsid w:val="006D36EF"/>
    <w:rsid w:val="006D3943"/>
    <w:rsid w:val="006D3B90"/>
    <w:rsid w:val="006D3CBB"/>
    <w:rsid w:val="006D3E99"/>
    <w:rsid w:val="006D4B70"/>
    <w:rsid w:val="006D4BFE"/>
    <w:rsid w:val="006D5714"/>
    <w:rsid w:val="006D59B5"/>
    <w:rsid w:val="006D5CBB"/>
    <w:rsid w:val="006D615A"/>
    <w:rsid w:val="006D6199"/>
    <w:rsid w:val="006D6243"/>
    <w:rsid w:val="006D64C8"/>
    <w:rsid w:val="006D6932"/>
    <w:rsid w:val="006D6A73"/>
    <w:rsid w:val="006D6B33"/>
    <w:rsid w:val="006D6B38"/>
    <w:rsid w:val="006D6C54"/>
    <w:rsid w:val="006D6CDD"/>
    <w:rsid w:val="006D73D3"/>
    <w:rsid w:val="006D758B"/>
    <w:rsid w:val="006D79F6"/>
    <w:rsid w:val="006D7A0A"/>
    <w:rsid w:val="006D7EA5"/>
    <w:rsid w:val="006D7FD6"/>
    <w:rsid w:val="006E024A"/>
    <w:rsid w:val="006E082B"/>
    <w:rsid w:val="006E0C06"/>
    <w:rsid w:val="006E1104"/>
    <w:rsid w:val="006E1645"/>
    <w:rsid w:val="006E16F5"/>
    <w:rsid w:val="006E1703"/>
    <w:rsid w:val="006E17E7"/>
    <w:rsid w:val="006E1A69"/>
    <w:rsid w:val="006E205B"/>
    <w:rsid w:val="006E20E7"/>
    <w:rsid w:val="006E243D"/>
    <w:rsid w:val="006E254F"/>
    <w:rsid w:val="006E2660"/>
    <w:rsid w:val="006E2697"/>
    <w:rsid w:val="006E2780"/>
    <w:rsid w:val="006E2BB7"/>
    <w:rsid w:val="006E2DBB"/>
    <w:rsid w:val="006E2FB1"/>
    <w:rsid w:val="006E31A2"/>
    <w:rsid w:val="006E3306"/>
    <w:rsid w:val="006E38B4"/>
    <w:rsid w:val="006E390D"/>
    <w:rsid w:val="006E3C2B"/>
    <w:rsid w:val="006E3D0C"/>
    <w:rsid w:val="006E3DC0"/>
    <w:rsid w:val="006E3FCD"/>
    <w:rsid w:val="006E42D1"/>
    <w:rsid w:val="006E4430"/>
    <w:rsid w:val="006E491E"/>
    <w:rsid w:val="006E55FE"/>
    <w:rsid w:val="006E560E"/>
    <w:rsid w:val="006E56FC"/>
    <w:rsid w:val="006E585F"/>
    <w:rsid w:val="006E5B3B"/>
    <w:rsid w:val="006E5C70"/>
    <w:rsid w:val="006E6138"/>
    <w:rsid w:val="006E678C"/>
    <w:rsid w:val="006E6A29"/>
    <w:rsid w:val="006E7155"/>
    <w:rsid w:val="006E7531"/>
    <w:rsid w:val="006E7742"/>
    <w:rsid w:val="006E7859"/>
    <w:rsid w:val="006F00EF"/>
    <w:rsid w:val="006F053A"/>
    <w:rsid w:val="006F0697"/>
    <w:rsid w:val="006F0966"/>
    <w:rsid w:val="006F09BA"/>
    <w:rsid w:val="006F0AAF"/>
    <w:rsid w:val="006F0C71"/>
    <w:rsid w:val="006F11A5"/>
    <w:rsid w:val="006F125D"/>
    <w:rsid w:val="006F1BDE"/>
    <w:rsid w:val="006F1BF3"/>
    <w:rsid w:val="006F1C08"/>
    <w:rsid w:val="006F265A"/>
    <w:rsid w:val="006F2B47"/>
    <w:rsid w:val="006F2B8D"/>
    <w:rsid w:val="006F2E6C"/>
    <w:rsid w:val="006F36E5"/>
    <w:rsid w:val="006F3891"/>
    <w:rsid w:val="006F3B8F"/>
    <w:rsid w:val="006F3FD8"/>
    <w:rsid w:val="006F4B97"/>
    <w:rsid w:val="006F4FCB"/>
    <w:rsid w:val="006F5191"/>
    <w:rsid w:val="006F51FA"/>
    <w:rsid w:val="006F5203"/>
    <w:rsid w:val="006F57AA"/>
    <w:rsid w:val="006F5A63"/>
    <w:rsid w:val="006F5BAC"/>
    <w:rsid w:val="006F5BB9"/>
    <w:rsid w:val="006F5C04"/>
    <w:rsid w:val="006F5EC6"/>
    <w:rsid w:val="006F65B7"/>
    <w:rsid w:val="006F6659"/>
    <w:rsid w:val="006F69BD"/>
    <w:rsid w:val="006F6BA2"/>
    <w:rsid w:val="006F6D1A"/>
    <w:rsid w:val="006F6E99"/>
    <w:rsid w:val="006F73C2"/>
    <w:rsid w:val="006F743C"/>
    <w:rsid w:val="006F79D6"/>
    <w:rsid w:val="006F7AAC"/>
    <w:rsid w:val="006F7E65"/>
    <w:rsid w:val="006F7F26"/>
    <w:rsid w:val="007001F9"/>
    <w:rsid w:val="007008FB"/>
    <w:rsid w:val="00701562"/>
    <w:rsid w:val="0070165F"/>
    <w:rsid w:val="00701E5E"/>
    <w:rsid w:val="007021FC"/>
    <w:rsid w:val="0070230A"/>
    <w:rsid w:val="00702DAD"/>
    <w:rsid w:val="00703027"/>
    <w:rsid w:val="007031F4"/>
    <w:rsid w:val="00703311"/>
    <w:rsid w:val="007033DF"/>
    <w:rsid w:val="00703702"/>
    <w:rsid w:val="00703F58"/>
    <w:rsid w:val="00704935"/>
    <w:rsid w:val="00704FE4"/>
    <w:rsid w:val="0070502A"/>
    <w:rsid w:val="0070502D"/>
    <w:rsid w:val="007053AE"/>
    <w:rsid w:val="00705B7B"/>
    <w:rsid w:val="00705FF6"/>
    <w:rsid w:val="0070621E"/>
    <w:rsid w:val="0070670B"/>
    <w:rsid w:val="0070681A"/>
    <w:rsid w:val="007068D1"/>
    <w:rsid w:val="00706C10"/>
    <w:rsid w:val="00706ECC"/>
    <w:rsid w:val="00706EDA"/>
    <w:rsid w:val="00707328"/>
    <w:rsid w:val="0070748C"/>
    <w:rsid w:val="00707963"/>
    <w:rsid w:val="00707CFF"/>
    <w:rsid w:val="0071002A"/>
    <w:rsid w:val="007101C4"/>
    <w:rsid w:val="00710608"/>
    <w:rsid w:val="007109DB"/>
    <w:rsid w:val="00710DA7"/>
    <w:rsid w:val="0071114A"/>
    <w:rsid w:val="0071139F"/>
    <w:rsid w:val="007118C5"/>
    <w:rsid w:val="00711A81"/>
    <w:rsid w:val="00711BCA"/>
    <w:rsid w:val="00711BDE"/>
    <w:rsid w:val="00712038"/>
    <w:rsid w:val="0071225B"/>
    <w:rsid w:val="0071238B"/>
    <w:rsid w:val="0071240C"/>
    <w:rsid w:val="007129C2"/>
    <w:rsid w:val="007129DD"/>
    <w:rsid w:val="00712A16"/>
    <w:rsid w:val="00712E32"/>
    <w:rsid w:val="00712ED9"/>
    <w:rsid w:val="00712F2A"/>
    <w:rsid w:val="0071327E"/>
    <w:rsid w:val="007135AA"/>
    <w:rsid w:val="007135CA"/>
    <w:rsid w:val="00713788"/>
    <w:rsid w:val="0071393A"/>
    <w:rsid w:val="00713C34"/>
    <w:rsid w:val="00713CFD"/>
    <w:rsid w:val="0071417C"/>
    <w:rsid w:val="007147D3"/>
    <w:rsid w:val="007148FE"/>
    <w:rsid w:val="0071492B"/>
    <w:rsid w:val="00714A39"/>
    <w:rsid w:val="00714FE8"/>
    <w:rsid w:val="0071564D"/>
    <w:rsid w:val="007156C4"/>
    <w:rsid w:val="00715FD8"/>
    <w:rsid w:val="00715FF6"/>
    <w:rsid w:val="0071603F"/>
    <w:rsid w:val="0071605B"/>
    <w:rsid w:val="00716778"/>
    <w:rsid w:val="00716C7C"/>
    <w:rsid w:val="007171A8"/>
    <w:rsid w:val="0071721F"/>
    <w:rsid w:val="0071790C"/>
    <w:rsid w:val="00717C6A"/>
    <w:rsid w:val="00717F61"/>
    <w:rsid w:val="007203DA"/>
    <w:rsid w:val="007206AF"/>
    <w:rsid w:val="00720902"/>
    <w:rsid w:val="007209B0"/>
    <w:rsid w:val="00720A64"/>
    <w:rsid w:val="00720E37"/>
    <w:rsid w:val="00721151"/>
    <w:rsid w:val="00721792"/>
    <w:rsid w:val="007220C7"/>
    <w:rsid w:val="0072264A"/>
    <w:rsid w:val="007228DE"/>
    <w:rsid w:val="00722956"/>
    <w:rsid w:val="00722A74"/>
    <w:rsid w:val="00722C33"/>
    <w:rsid w:val="00722CE5"/>
    <w:rsid w:val="00723273"/>
    <w:rsid w:val="00723339"/>
    <w:rsid w:val="0072359C"/>
    <w:rsid w:val="00723920"/>
    <w:rsid w:val="00723AA4"/>
    <w:rsid w:val="00723C3E"/>
    <w:rsid w:val="00723E04"/>
    <w:rsid w:val="00723E44"/>
    <w:rsid w:val="0072421D"/>
    <w:rsid w:val="0072428C"/>
    <w:rsid w:val="007245AF"/>
    <w:rsid w:val="00724814"/>
    <w:rsid w:val="00724DF9"/>
    <w:rsid w:val="00724FFB"/>
    <w:rsid w:val="00725193"/>
    <w:rsid w:val="00725334"/>
    <w:rsid w:val="0072556F"/>
    <w:rsid w:val="0072564E"/>
    <w:rsid w:val="00726179"/>
    <w:rsid w:val="00726A7C"/>
    <w:rsid w:val="00726AB7"/>
    <w:rsid w:val="00726B34"/>
    <w:rsid w:val="00726C0D"/>
    <w:rsid w:val="00727253"/>
    <w:rsid w:val="00727320"/>
    <w:rsid w:val="007275EF"/>
    <w:rsid w:val="007275FE"/>
    <w:rsid w:val="00727768"/>
    <w:rsid w:val="00727B16"/>
    <w:rsid w:val="00727CFC"/>
    <w:rsid w:val="00727F86"/>
    <w:rsid w:val="007303A2"/>
    <w:rsid w:val="007303D1"/>
    <w:rsid w:val="0073099D"/>
    <w:rsid w:val="00730B4E"/>
    <w:rsid w:val="00730C67"/>
    <w:rsid w:val="00731023"/>
    <w:rsid w:val="007310A7"/>
    <w:rsid w:val="00731533"/>
    <w:rsid w:val="00731582"/>
    <w:rsid w:val="007316BD"/>
    <w:rsid w:val="00731F53"/>
    <w:rsid w:val="007326A9"/>
    <w:rsid w:val="00732BB3"/>
    <w:rsid w:val="00732C1F"/>
    <w:rsid w:val="00732CEB"/>
    <w:rsid w:val="0073342E"/>
    <w:rsid w:val="007335DA"/>
    <w:rsid w:val="0073370F"/>
    <w:rsid w:val="00733741"/>
    <w:rsid w:val="00733DEA"/>
    <w:rsid w:val="00733DFA"/>
    <w:rsid w:val="00733F6E"/>
    <w:rsid w:val="007342AE"/>
    <w:rsid w:val="007342BA"/>
    <w:rsid w:val="00734741"/>
    <w:rsid w:val="00734D8C"/>
    <w:rsid w:val="0073514F"/>
    <w:rsid w:val="00735241"/>
    <w:rsid w:val="007355A4"/>
    <w:rsid w:val="00735C94"/>
    <w:rsid w:val="00735D91"/>
    <w:rsid w:val="00735EA9"/>
    <w:rsid w:val="007362C2"/>
    <w:rsid w:val="00736423"/>
    <w:rsid w:val="00736445"/>
    <w:rsid w:val="007367EE"/>
    <w:rsid w:val="00736A1A"/>
    <w:rsid w:val="00736F44"/>
    <w:rsid w:val="00737142"/>
    <w:rsid w:val="007374EF"/>
    <w:rsid w:val="00737CB2"/>
    <w:rsid w:val="00737E8F"/>
    <w:rsid w:val="00737EF5"/>
    <w:rsid w:val="00740223"/>
    <w:rsid w:val="007403D8"/>
    <w:rsid w:val="00740405"/>
    <w:rsid w:val="0074043A"/>
    <w:rsid w:val="007404BF"/>
    <w:rsid w:val="007408A1"/>
    <w:rsid w:val="007408BD"/>
    <w:rsid w:val="00740D86"/>
    <w:rsid w:val="00740E8C"/>
    <w:rsid w:val="00740F2D"/>
    <w:rsid w:val="00740FEE"/>
    <w:rsid w:val="00741D2F"/>
    <w:rsid w:val="00741E53"/>
    <w:rsid w:val="007420AF"/>
    <w:rsid w:val="007421FC"/>
    <w:rsid w:val="007426EE"/>
    <w:rsid w:val="00742A38"/>
    <w:rsid w:val="00742A3F"/>
    <w:rsid w:val="00742BFB"/>
    <w:rsid w:val="007431EE"/>
    <w:rsid w:val="007433C9"/>
    <w:rsid w:val="00743547"/>
    <w:rsid w:val="00743800"/>
    <w:rsid w:val="0074383B"/>
    <w:rsid w:val="00743912"/>
    <w:rsid w:val="00743B9E"/>
    <w:rsid w:val="00744A01"/>
    <w:rsid w:val="00744A2F"/>
    <w:rsid w:val="00744B58"/>
    <w:rsid w:val="00744DEE"/>
    <w:rsid w:val="00744ECB"/>
    <w:rsid w:val="00744EE9"/>
    <w:rsid w:val="00744F8A"/>
    <w:rsid w:val="007451E7"/>
    <w:rsid w:val="007451F6"/>
    <w:rsid w:val="007452DE"/>
    <w:rsid w:val="00745AC1"/>
    <w:rsid w:val="00745E5B"/>
    <w:rsid w:val="00746137"/>
    <w:rsid w:val="0074630A"/>
    <w:rsid w:val="00746471"/>
    <w:rsid w:val="00746525"/>
    <w:rsid w:val="007466AF"/>
    <w:rsid w:val="00746AC1"/>
    <w:rsid w:val="00746E50"/>
    <w:rsid w:val="0074701D"/>
    <w:rsid w:val="00747388"/>
    <w:rsid w:val="0074749E"/>
    <w:rsid w:val="00747C08"/>
    <w:rsid w:val="00747E73"/>
    <w:rsid w:val="00750291"/>
    <w:rsid w:val="007502BD"/>
    <w:rsid w:val="00750361"/>
    <w:rsid w:val="007503C8"/>
    <w:rsid w:val="00750562"/>
    <w:rsid w:val="00750894"/>
    <w:rsid w:val="00750A60"/>
    <w:rsid w:val="00750ACB"/>
    <w:rsid w:val="00750AF8"/>
    <w:rsid w:val="00750CA6"/>
    <w:rsid w:val="00750FA5"/>
    <w:rsid w:val="007512BF"/>
    <w:rsid w:val="0075151A"/>
    <w:rsid w:val="0075181B"/>
    <w:rsid w:val="00751B26"/>
    <w:rsid w:val="00751DE5"/>
    <w:rsid w:val="00752531"/>
    <w:rsid w:val="00752545"/>
    <w:rsid w:val="007528B1"/>
    <w:rsid w:val="00752B77"/>
    <w:rsid w:val="00752D0B"/>
    <w:rsid w:val="00753095"/>
    <w:rsid w:val="007531DC"/>
    <w:rsid w:val="00753438"/>
    <w:rsid w:val="007536A4"/>
    <w:rsid w:val="007536F2"/>
    <w:rsid w:val="00753716"/>
    <w:rsid w:val="00753E52"/>
    <w:rsid w:val="00753F54"/>
    <w:rsid w:val="00753FB7"/>
    <w:rsid w:val="00754222"/>
    <w:rsid w:val="007542DF"/>
    <w:rsid w:val="007543F1"/>
    <w:rsid w:val="00754A4C"/>
    <w:rsid w:val="00754E63"/>
    <w:rsid w:val="00754F2D"/>
    <w:rsid w:val="00754F68"/>
    <w:rsid w:val="00755075"/>
    <w:rsid w:val="007554A3"/>
    <w:rsid w:val="007558CF"/>
    <w:rsid w:val="007559AD"/>
    <w:rsid w:val="00755D64"/>
    <w:rsid w:val="00756717"/>
    <w:rsid w:val="00756757"/>
    <w:rsid w:val="00756952"/>
    <w:rsid w:val="0075698D"/>
    <w:rsid w:val="00757095"/>
    <w:rsid w:val="00757188"/>
    <w:rsid w:val="0075751F"/>
    <w:rsid w:val="00757835"/>
    <w:rsid w:val="00757BCD"/>
    <w:rsid w:val="00757F16"/>
    <w:rsid w:val="00757FA4"/>
    <w:rsid w:val="0076028F"/>
    <w:rsid w:val="007609D0"/>
    <w:rsid w:val="00760E8F"/>
    <w:rsid w:val="00760FB6"/>
    <w:rsid w:val="00761C1B"/>
    <w:rsid w:val="00761D1B"/>
    <w:rsid w:val="00761F4C"/>
    <w:rsid w:val="00762755"/>
    <w:rsid w:val="007627AA"/>
    <w:rsid w:val="00762AF0"/>
    <w:rsid w:val="00762C26"/>
    <w:rsid w:val="00762F18"/>
    <w:rsid w:val="00762FF2"/>
    <w:rsid w:val="007632B0"/>
    <w:rsid w:val="00763354"/>
    <w:rsid w:val="00763512"/>
    <w:rsid w:val="00763689"/>
    <w:rsid w:val="0076386B"/>
    <w:rsid w:val="007639E4"/>
    <w:rsid w:val="00763B09"/>
    <w:rsid w:val="00763C0E"/>
    <w:rsid w:val="007642D0"/>
    <w:rsid w:val="00764454"/>
    <w:rsid w:val="007646A9"/>
    <w:rsid w:val="007648DC"/>
    <w:rsid w:val="00764A4A"/>
    <w:rsid w:val="00764A9C"/>
    <w:rsid w:val="00764B12"/>
    <w:rsid w:val="00764C04"/>
    <w:rsid w:val="00764C82"/>
    <w:rsid w:val="00764DAC"/>
    <w:rsid w:val="00764EB0"/>
    <w:rsid w:val="00765057"/>
    <w:rsid w:val="007651FC"/>
    <w:rsid w:val="007656D7"/>
    <w:rsid w:val="007658AE"/>
    <w:rsid w:val="0076593D"/>
    <w:rsid w:val="00765A4D"/>
    <w:rsid w:val="00765B3F"/>
    <w:rsid w:val="00765C92"/>
    <w:rsid w:val="00765E79"/>
    <w:rsid w:val="007661D6"/>
    <w:rsid w:val="0076688D"/>
    <w:rsid w:val="007669AE"/>
    <w:rsid w:val="00766A46"/>
    <w:rsid w:val="007674D4"/>
    <w:rsid w:val="00767580"/>
    <w:rsid w:val="00767612"/>
    <w:rsid w:val="0076778F"/>
    <w:rsid w:val="00767ED8"/>
    <w:rsid w:val="007702A6"/>
    <w:rsid w:val="00770356"/>
    <w:rsid w:val="0077046E"/>
    <w:rsid w:val="00770CB9"/>
    <w:rsid w:val="00770CE9"/>
    <w:rsid w:val="00770D68"/>
    <w:rsid w:val="0077171C"/>
    <w:rsid w:val="007717DD"/>
    <w:rsid w:val="00771B97"/>
    <w:rsid w:val="00771E5E"/>
    <w:rsid w:val="0077202D"/>
    <w:rsid w:val="00772105"/>
    <w:rsid w:val="00772E1E"/>
    <w:rsid w:val="007732CD"/>
    <w:rsid w:val="00773583"/>
    <w:rsid w:val="0077397A"/>
    <w:rsid w:val="00773CCF"/>
    <w:rsid w:val="00773EC9"/>
    <w:rsid w:val="007740AD"/>
    <w:rsid w:val="00774710"/>
    <w:rsid w:val="00774BF1"/>
    <w:rsid w:val="00774D0C"/>
    <w:rsid w:val="00774E42"/>
    <w:rsid w:val="00775835"/>
    <w:rsid w:val="0077590A"/>
    <w:rsid w:val="00775BEB"/>
    <w:rsid w:val="00776E10"/>
    <w:rsid w:val="00777001"/>
    <w:rsid w:val="00777226"/>
    <w:rsid w:val="007775B8"/>
    <w:rsid w:val="0077761E"/>
    <w:rsid w:val="007778E1"/>
    <w:rsid w:val="00777C7D"/>
    <w:rsid w:val="00777CE1"/>
    <w:rsid w:val="007802CD"/>
    <w:rsid w:val="007804E8"/>
    <w:rsid w:val="00780944"/>
    <w:rsid w:val="007812B0"/>
    <w:rsid w:val="00781449"/>
    <w:rsid w:val="00781575"/>
    <w:rsid w:val="007815BA"/>
    <w:rsid w:val="007817FB"/>
    <w:rsid w:val="00781A6E"/>
    <w:rsid w:val="00781A74"/>
    <w:rsid w:val="00781CAF"/>
    <w:rsid w:val="00781DEC"/>
    <w:rsid w:val="00781F6E"/>
    <w:rsid w:val="0078227C"/>
    <w:rsid w:val="007824F9"/>
    <w:rsid w:val="00782758"/>
    <w:rsid w:val="00782C11"/>
    <w:rsid w:val="00783252"/>
    <w:rsid w:val="00783BAF"/>
    <w:rsid w:val="00783DFE"/>
    <w:rsid w:val="00784060"/>
    <w:rsid w:val="0078406B"/>
    <w:rsid w:val="00784885"/>
    <w:rsid w:val="00784950"/>
    <w:rsid w:val="00784E0C"/>
    <w:rsid w:val="00784E27"/>
    <w:rsid w:val="007850DC"/>
    <w:rsid w:val="00785945"/>
    <w:rsid w:val="00786001"/>
    <w:rsid w:val="00786107"/>
    <w:rsid w:val="00786287"/>
    <w:rsid w:val="00786564"/>
    <w:rsid w:val="00786744"/>
    <w:rsid w:val="00786ADF"/>
    <w:rsid w:val="00786D8C"/>
    <w:rsid w:val="00786F0A"/>
    <w:rsid w:val="00787CC2"/>
    <w:rsid w:val="00787E9A"/>
    <w:rsid w:val="00787FE9"/>
    <w:rsid w:val="007902C4"/>
    <w:rsid w:val="0079053F"/>
    <w:rsid w:val="00790674"/>
    <w:rsid w:val="00790981"/>
    <w:rsid w:val="00791057"/>
    <w:rsid w:val="007912B9"/>
    <w:rsid w:val="00791483"/>
    <w:rsid w:val="00791892"/>
    <w:rsid w:val="00791A44"/>
    <w:rsid w:val="00791ECB"/>
    <w:rsid w:val="00791F12"/>
    <w:rsid w:val="00792C8B"/>
    <w:rsid w:val="00793018"/>
    <w:rsid w:val="00793EC7"/>
    <w:rsid w:val="007947DD"/>
    <w:rsid w:val="007949BD"/>
    <w:rsid w:val="00794D37"/>
    <w:rsid w:val="00794EEE"/>
    <w:rsid w:val="007951D9"/>
    <w:rsid w:val="00795355"/>
    <w:rsid w:val="007956DA"/>
    <w:rsid w:val="00795AD7"/>
    <w:rsid w:val="00795DD5"/>
    <w:rsid w:val="00795E2E"/>
    <w:rsid w:val="007968E6"/>
    <w:rsid w:val="00796EBD"/>
    <w:rsid w:val="00797649"/>
    <w:rsid w:val="007979A1"/>
    <w:rsid w:val="00797B21"/>
    <w:rsid w:val="007A00D7"/>
    <w:rsid w:val="007A08BF"/>
    <w:rsid w:val="007A097E"/>
    <w:rsid w:val="007A1431"/>
    <w:rsid w:val="007A1778"/>
    <w:rsid w:val="007A20E8"/>
    <w:rsid w:val="007A245C"/>
    <w:rsid w:val="007A2A06"/>
    <w:rsid w:val="007A30F2"/>
    <w:rsid w:val="007A32CF"/>
    <w:rsid w:val="007A3C1F"/>
    <w:rsid w:val="007A3D1D"/>
    <w:rsid w:val="007A3FB1"/>
    <w:rsid w:val="007A439A"/>
    <w:rsid w:val="007A444C"/>
    <w:rsid w:val="007A4874"/>
    <w:rsid w:val="007A4914"/>
    <w:rsid w:val="007A4965"/>
    <w:rsid w:val="007A4B67"/>
    <w:rsid w:val="007A5236"/>
    <w:rsid w:val="007A52FE"/>
    <w:rsid w:val="007A532D"/>
    <w:rsid w:val="007A54B5"/>
    <w:rsid w:val="007A562F"/>
    <w:rsid w:val="007A57D8"/>
    <w:rsid w:val="007A580C"/>
    <w:rsid w:val="007A5B83"/>
    <w:rsid w:val="007A6DD2"/>
    <w:rsid w:val="007A6F9D"/>
    <w:rsid w:val="007A6FD2"/>
    <w:rsid w:val="007A7475"/>
    <w:rsid w:val="007A7CD9"/>
    <w:rsid w:val="007A7D24"/>
    <w:rsid w:val="007B0827"/>
    <w:rsid w:val="007B0857"/>
    <w:rsid w:val="007B0DAE"/>
    <w:rsid w:val="007B1166"/>
    <w:rsid w:val="007B1281"/>
    <w:rsid w:val="007B1300"/>
    <w:rsid w:val="007B15A5"/>
    <w:rsid w:val="007B173B"/>
    <w:rsid w:val="007B2041"/>
    <w:rsid w:val="007B2088"/>
    <w:rsid w:val="007B24DB"/>
    <w:rsid w:val="007B25FE"/>
    <w:rsid w:val="007B2B69"/>
    <w:rsid w:val="007B2CCD"/>
    <w:rsid w:val="007B2E3D"/>
    <w:rsid w:val="007B2FDD"/>
    <w:rsid w:val="007B3220"/>
    <w:rsid w:val="007B335C"/>
    <w:rsid w:val="007B37F2"/>
    <w:rsid w:val="007B3A76"/>
    <w:rsid w:val="007B3B05"/>
    <w:rsid w:val="007B3D58"/>
    <w:rsid w:val="007B40F7"/>
    <w:rsid w:val="007B45C6"/>
    <w:rsid w:val="007B46E9"/>
    <w:rsid w:val="007B46F3"/>
    <w:rsid w:val="007B4705"/>
    <w:rsid w:val="007B479A"/>
    <w:rsid w:val="007B4EE0"/>
    <w:rsid w:val="007B53C0"/>
    <w:rsid w:val="007B53C9"/>
    <w:rsid w:val="007B5E80"/>
    <w:rsid w:val="007B5F34"/>
    <w:rsid w:val="007B64BC"/>
    <w:rsid w:val="007B6AC5"/>
    <w:rsid w:val="007B6C5C"/>
    <w:rsid w:val="007B6FCE"/>
    <w:rsid w:val="007B709A"/>
    <w:rsid w:val="007B71A0"/>
    <w:rsid w:val="007B7800"/>
    <w:rsid w:val="007B7C9A"/>
    <w:rsid w:val="007B7FE1"/>
    <w:rsid w:val="007C02A0"/>
    <w:rsid w:val="007C07B8"/>
    <w:rsid w:val="007C0A20"/>
    <w:rsid w:val="007C12AD"/>
    <w:rsid w:val="007C18A0"/>
    <w:rsid w:val="007C1A44"/>
    <w:rsid w:val="007C1AED"/>
    <w:rsid w:val="007C1C58"/>
    <w:rsid w:val="007C1D98"/>
    <w:rsid w:val="007C1EB2"/>
    <w:rsid w:val="007C210A"/>
    <w:rsid w:val="007C2461"/>
    <w:rsid w:val="007C2683"/>
    <w:rsid w:val="007C29DB"/>
    <w:rsid w:val="007C2A5D"/>
    <w:rsid w:val="007C2B44"/>
    <w:rsid w:val="007C2D01"/>
    <w:rsid w:val="007C2DDE"/>
    <w:rsid w:val="007C2F61"/>
    <w:rsid w:val="007C3664"/>
    <w:rsid w:val="007C3A69"/>
    <w:rsid w:val="007C48E6"/>
    <w:rsid w:val="007C4A98"/>
    <w:rsid w:val="007C4C0B"/>
    <w:rsid w:val="007C4E31"/>
    <w:rsid w:val="007C4EA7"/>
    <w:rsid w:val="007C522F"/>
    <w:rsid w:val="007C5238"/>
    <w:rsid w:val="007C5254"/>
    <w:rsid w:val="007C5256"/>
    <w:rsid w:val="007C5288"/>
    <w:rsid w:val="007C52FC"/>
    <w:rsid w:val="007C535B"/>
    <w:rsid w:val="007C57D9"/>
    <w:rsid w:val="007C58F3"/>
    <w:rsid w:val="007C636A"/>
    <w:rsid w:val="007C63DA"/>
    <w:rsid w:val="007C6404"/>
    <w:rsid w:val="007C700D"/>
    <w:rsid w:val="007C703E"/>
    <w:rsid w:val="007C7198"/>
    <w:rsid w:val="007C71DE"/>
    <w:rsid w:val="007C7533"/>
    <w:rsid w:val="007C76B2"/>
    <w:rsid w:val="007D0229"/>
    <w:rsid w:val="007D029D"/>
    <w:rsid w:val="007D0576"/>
    <w:rsid w:val="007D0668"/>
    <w:rsid w:val="007D0A61"/>
    <w:rsid w:val="007D0EBE"/>
    <w:rsid w:val="007D1184"/>
    <w:rsid w:val="007D1471"/>
    <w:rsid w:val="007D14DC"/>
    <w:rsid w:val="007D156C"/>
    <w:rsid w:val="007D163F"/>
    <w:rsid w:val="007D197C"/>
    <w:rsid w:val="007D1B81"/>
    <w:rsid w:val="007D1F80"/>
    <w:rsid w:val="007D1FA5"/>
    <w:rsid w:val="007D1FF7"/>
    <w:rsid w:val="007D2780"/>
    <w:rsid w:val="007D282C"/>
    <w:rsid w:val="007D2A2E"/>
    <w:rsid w:val="007D36DD"/>
    <w:rsid w:val="007D3C34"/>
    <w:rsid w:val="007D3D62"/>
    <w:rsid w:val="007D4089"/>
    <w:rsid w:val="007D41EB"/>
    <w:rsid w:val="007D45B7"/>
    <w:rsid w:val="007D465C"/>
    <w:rsid w:val="007D499B"/>
    <w:rsid w:val="007D4E3C"/>
    <w:rsid w:val="007D50EF"/>
    <w:rsid w:val="007D5122"/>
    <w:rsid w:val="007D5150"/>
    <w:rsid w:val="007D52C8"/>
    <w:rsid w:val="007D5870"/>
    <w:rsid w:val="007D5914"/>
    <w:rsid w:val="007D5983"/>
    <w:rsid w:val="007D5997"/>
    <w:rsid w:val="007D5A13"/>
    <w:rsid w:val="007D5DA5"/>
    <w:rsid w:val="007D5E06"/>
    <w:rsid w:val="007D5FDA"/>
    <w:rsid w:val="007D602F"/>
    <w:rsid w:val="007D614B"/>
    <w:rsid w:val="007D658D"/>
    <w:rsid w:val="007D6813"/>
    <w:rsid w:val="007D6A5E"/>
    <w:rsid w:val="007D6D3C"/>
    <w:rsid w:val="007D7079"/>
    <w:rsid w:val="007D72A0"/>
    <w:rsid w:val="007D7457"/>
    <w:rsid w:val="007D7462"/>
    <w:rsid w:val="007D7C1D"/>
    <w:rsid w:val="007D7D69"/>
    <w:rsid w:val="007E0190"/>
    <w:rsid w:val="007E03AF"/>
    <w:rsid w:val="007E0923"/>
    <w:rsid w:val="007E0AC4"/>
    <w:rsid w:val="007E0EB6"/>
    <w:rsid w:val="007E17F2"/>
    <w:rsid w:val="007E1B41"/>
    <w:rsid w:val="007E1F29"/>
    <w:rsid w:val="007E1FD4"/>
    <w:rsid w:val="007E1FE6"/>
    <w:rsid w:val="007E22E2"/>
    <w:rsid w:val="007E231B"/>
    <w:rsid w:val="007E2A55"/>
    <w:rsid w:val="007E2FD8"/>
    <w:rsid w:val="007E3110"/>
    <w:rsid w:val="007E31E2"/>
    <w:rsid w:val="007E3339"/>
    <w:rsid w:val="007E35D7"/>
    <w:rsid w:val="007E3987"/>
    <w:rsid w:val="007E3D3E"/>
    <w:rsid w:val="007E4194"/>
    <w:rsid w:val="007E424A"/>
    <w:rsid w:val="007E42E4"/>
    <w:rsid w:val="007E440A"/>
    <w:rsid w:val="007E4917"/>
    <w:rsid w:val="007E4E38"/>
    <w:rsid w:val="007E51EF"/>
    <w:rsid w:val="007E520F"/>
    <w:rsid w:val="007E522F"/>
    <w:rsid w:val="007E53CC"/>
    <w:rsid w:val="007E5440"/>
    <w:rsid w:val="007E55EB"/>
    <w:rsid w:val="007E5A5D"/>
    <w:rsid w:val="007E5C48"/>
    <w:rsid w:val="007E5DB7"/>
    <w:rsid w:val="007E6069"/>
    <w:rsid w:val="007E60E9"/>
    <w:rsid w:val="007E61BA"/>
    <w:rsid w:val="007E652E"/>
    <w:rsid w:val="007E67F9"/>
    <w:rsid w:val="007E6CE6"/>
    <w:rsid w:val="007E6FF9"/>
    <w:rsid w:val="007E707F"/>
    <w:rsid w:val="007E70F3"/>
    <w:rsid w:val="007E71EB"/>
    <w:rsid w:val="007E74AE"/>
    <w:rsid w:val="007E75DA"/>
    <w:rsid w:val="007F0683"/>
    <w:rsid w:val="007F1036"/>
    <w:rsid w:val="007F165C"/>
    <w:rsid w:val="007F189B"/>
    <w:rsid w:val="007F1C20"/>
    <w:rsid w:val="007F1C5E"/>
    <w:rsid w:val="007F1D27"/>
    <w:rsid w:val="007F1EF2"/>
    <w:rsid w:val="007F1FDB"/>
    <w:rsid w:val="007F2246"/>
    <w:rsid w:val="007F2487"/>
    <w:rsid w:val="007F249D"/>
    <w:rsid w:val="007F2599"/>
    <w:rsid w:val="007F25F1"/>
    <w:rsid w:val="007F2658"/>
    <w:rsid w:val="007F2982"/>
    <w:rsid w:val="007F2983"/>
    <w:rsid w:val="007F2F4C"/>
    <w:rsid w:val="007F2FE5"/>
    <w:rsid w:val="007F3260"/>
    <w:rsid w:val="007F372B"/>
    <w:rsid w:val="007F3A82"/>
    <w:rsid w:val="007F3B98"/>
    <w:rsid w:val="007F4265"/>
    <w:rsid w:val="007F4573"/>
    <w:rsid w:val="007F492F"/>
    <w:rsid w:val="007F4D03"/>
    <w:rsid w:val="007F4D36"/>
    <w:rsid w:val="007F4ED3"/>
    <w:rsid w:val="007F525A"/>
    <w:rsid w:val="007F547A"/>
    <w:rsid w:val="007F5B3D"/>
    <w:rsid w:val="007F61BA"/>
    <w:rsid w:val="007F6440"/>
    <w:rsid w:val="007F65C8"/>
    <w:rsid w:val="007F65E1"/>
    <w:rsid w:val="007F6819"/>
    <w:rsid w:val="007F69E3"/>
    <w:rsid w:val="007F6A42"/>
    <w:rsid w:val="007F6D0F"/>
    <w:rsid w:val="007F6DBF"/>
    <w:rsid w:val="007F6EE1"/>
    <w:rsid w:val="007F6EF8"/>
    <w:rsid w:val="007F72D4"/>
    <w:rsid w:val="007F7491"/>
    <w:rsid w:val="007F7573"/>
    <w:rsid w:val="007F771B"/>
    <w:rsid w:val="007F798C"/>
    <w:rsid w:val="0080002B"/>
    <w:rsid w:val="0080061A"/>
    <w:rsid w:val="0080088C"/>
    <w:rsid w:val="00800D47"/>
    <w:rsid w:val="00800D79"/>
    <w:rsid w:val="008014D4"/>
    <w:rsid w:val="008015E1"/>
    <w:rsid w:val="00801738"/>
    <w:rsid w:val="00801E7B"/>
    <w:rsid w:val="00802846"/>
    <w:rsid w:val="0080291A"/>
    <w:rsid w:val="00802A4E"/>
    <w:rsid w:val="00802CC5"/>
    <w:rsid w:val="00802D97"/>
    <w:rsid w:val="00802FFF"/>
    <w:rsid w:val="00803359"/>
    <w:rsid w:val="00803375"/>
    <w:rsid w:val="00803CAA"/>
    <w:rsid w:val="00803CCE"/>
    <w:rsid w:val="00803D03"/>
    <w:rsid w:val="00803DAA"/>
    <w:rsid w:val="00803E8C"/>
    <w:rsid w:val="00803F42"/>
    <w:rsid w:val="0080445F"/>
    <w:rsid w:val="00804542"/>
    <w:rsid w:val="0080488B"/>
    <w:rsid w:val="008048E9"/>
    <w:rsid w:val="00804A8C"/>
    <w:rsid w:val="00804CAD"/>
    <w:rsid w:val="00804D05"/>
    <w:rsid w:val="00804D7D"/>
    <w:rsid w:val="00804E5B"/>
    <w:rsid w:val="00805980"/>
    <w:rsid w:val="00805A17"/>
    <w:rsid w:val="00805A53"/>
    <w:rsid w:val="00805AD7"/>
    <w:rsid w:val="008068D7"/>
    <w:rsid w:val="0080694B"/>
    <w:rsid w:val="00806BDD"/>
    <w:rsid w:val="00806C6A"/>
    <w:rsid w:val="00806DD3"/>
    <w:rsid w:val="00806E93"/>
    <w:rsid w:val="00806F51"/>
    <w:rsid w:val="0080793B"/>
    <w:rsid w:val="00807B8F"/>
    <w:rsid w:val="00807CA7"/>
    <w:rsid w:val="00810B49"/>
    <w:rsid w:val="00810D1C"/>
    <w:rsid w:val="00810FC3"/>
    <w:rsid w:val="008114A3"/>
    <w:rsid w:val="008116A8"/>
    <w:rsid w:val="00811CCA"/>
    <w:rsid w:val="00812069"/>
    <w:rsid w:val="008125E5"/>
    <w:rsid w:val="00812616"/>
    <w:rsid w:val="00812BAA"/>
    <w:rsid w:val="00812C3F"/>
    <w:rsid w:val="00812FBA"/>
    <w:rsid w:val="00813069"/>
    <w:rsid w:val="008134EB"/>
    <w:rsid w:val="0081362C"/>
    <w:rsid w:val="008144AB"/>
    <w:rsid w:val="00814A80"/>
    <w:rsid w:val="00814D88"/>
    <w:rsid w:val="00814DAC"/>
    <w:rsid w:val="00815224"/>
    <w:rsid w:val="008153AB"/>
    <w:rsid w:val="008157B1"/>
    <w:rsid w:val="00815959"/>
    <w:rsid w:val="00815A80"/>
    <w:rsid w:val="00815DE6"/>
    <w:rsid w:val="008160C9"/>
    <w:rsid w:val="008161BE"/>
    <w:rsid w:val="0081637B"/>
    <w:rsid w:val="008164DE"/>
    <w:rsid w:val="008168E9"/>
    <w:rsid w:val="00817063"/>
    <w:rsid w:val="0081710A"/>
    <w:rsid w:val="00817253"/>
    <w:rsid w:val="00817340"/>
    <w:rsid w:val="0081797C"/>
    <w:rsid w:val="00817B62"/>
    <w:rsid w:val="00820357"/>
    <w:rsid w:val="00820A60"/>
    <w:rsid w:val="00820B8A"/>
    <w:rsid w:val="00820BAC"/>
    <w:rsid w:val="00820CE0"/>
    <w:rsid w:val="00820D0B"/>
    <w:rsid w:val="00821159"/>
    <w:rsid w:val="00821269"/>
    <w:rsid w:val="00821323"/>
    <w:rsid w:val="008214B9"/>
    <w:rsid w:val="008214CB"/>
    <w:rsid w:val="00821515"/>
    <w:rsid w:val="008216BB"/>
    <w:rsid w:val="00821A44"/>
    <w:rsid w:val="00821A85"/>
    <w:rsid w:val="00821AFE"/>
    <w:rsid w:val="00821B95"/>
    <w:rsid w:val="00821BC1"/>
    <w:rsid w:val="00821D76"/>
    <w:rsid w:val="00821F11"/>
    <w:rsid w:val="00822168"/>
    <w:rsid w:val="00822789"/>
    <w:rsid w:val="0082279F"/>
    <w:rsid w:val="00822FF1"/>
    <w:rsid w:val="008230AD"/>
    <w:rsid w:val="008231BA"/>
    <w:rsid w:val="0082349D"/>
    <w:rsid w:val="008235DA"/>
    <w:rsid w:val="00823C7B"/>
    <w:rsid w:val="00823D94"/>
    <w:rsid w:val="0082414D"/>
    <w:rsid w:val="008242DA"/>
    <w:rsid w:val="008247B8"/>
    <w:rsid w:val="00824B9F"/>
    <w:rsid w:val="00824D11"/>
    <w:rsid w:val="00824D34"/>
    <w:rsid w:val="00824DA9"/>
    <w:rsid w:val="00824F78"/>
    <w:rsid w:val="00824FAC"/>
    <w:rsid w:val="00825451"/>
    <w:rsid w:val="008258DF"/>
    <w:rsid w:val="00825AFC"/>
    <w:rsid w:val="00826971"/>
    <w:rsid w:val="00826CA9"/>
    <w:rsid w:val="00826DC9"/>
    <w:rsid w:val="00827227"/>
    <w:rsid w:val="00827482"/>
    <w:rsid w:val="00827839"/>
    <w:rsid w:val="00827955"/>
    <w:rsid w:val="008279CA"/>
    <w:rsid w:val="00827BA7"/>
    <w:rsid w:val="00827EDA"/>
    <w:rsid w:val="00827F4A"/>
    <w:rsid w:val="0083003B"/>
    <w:rsid w:val="00830D37"/>
    <w:rsid w:val="0083113E"/>
    <w:rsid w:val="00831C66"/>
    <w:rsid w:val="00831C6D"/>
    <w:rsid w:val="00831DEE"/>
    <w:rsid w:val="00831E3B"/>
    <w:rsid w:val="00832080"/>
    <w:rsid w:val="00832216"/>
    <w:rsid w:val="008323EA"/>
    <w:rsid w:val="00832591"/>
    <w:rsid w:val="00832AA4"/>
    <w:rsid w:val="00832C6A"/>
    <w:rsid w:val="00833020"/>
    <w:rsid w:val="00833362"/>
    <w:rsid w:val="00833515"/>
    <w:rsid w:val="008335A9"/>
    <w:rsid w:val="00833804"/>
    <w:rsid w:val="00833E08"/>
    <w:rsid w:val="00833F69"/>
    <w:rsid w:val="00834078"/>
    <w:rsid w:val="00834849"/>
    <w:rsid w:val="00835902"/>
    <w:rsid w:val="00835D7B"/>
    <w:rsid w:val="00835DC0"/>
    <w:rsid w:val="00835F74"/>
    <w:rsid w:val="008360DB"/>
    <w:rsid w:val="008365A3"/>
    <w:rsid w:val="008367DF"/>
    <w:rsid w:val="00836C4A"/>
    <w:rsid w:val="00836F18"/>
    <w:rsid w:val="00837072"/>
    <w:rsid w:val="008371C8"/>
    <w:rsid w:val="0083725C"/>
    <w:rsid w:val="0083730C"/>
    <w:rsid w:val="008373B7"/>
    <w:rsid w:val="00837590"/>
    <w:rsid w:val="00837E83"/>
    <w:rsid w:val="00840504"/>
    <w:rsid w:val="008406AD"/>
    <w:rsid w:val="00840924"/>
    <w:rsid w:val="00840C8C"/>
    <w:rsid w:val="00840F0C"/>
    <w:rsid w:val="00841039"/>
    <w:rsid w:val="008411BE"/>
    <w:rsid w:val="008422BF"/>
    <w:rsid w:val="00842354"/>
    <w:rsid w:val="00842704"/>
    <w:rsid w:val="00842C03"/>
    <w:rsid w:val="00842F5E"/>
    <w:rsid w:val="008431F8"/>
    <w:rsid w:val="00843BC0"/>
    <w:rsid w:val="00843BE4"/>
    <w:rsid w:val="00843CDA"/>
    <w:rsid w:val="00843EF8"/>
    <w:rsid w:val="00844162"/>
    <w:rsid w:val="008442B4"/>
    <w:rsid w:val="00844A9C"/>
    <w:rsid w:val="00844BEC"/>
    <w:rsid w:val="008455D1"/>
    <w:rsid w:val="00845D10"/>
    <w:rsid w:val="00846053"/>
    <w:rsid w:val="008467F9"/>
    <w:rsid w:val="008469A5"/>
    <w:rsid w:val="00846C3E"/>
    <w:rsid w:val="0084737D"/>
    <w:rsid w:val="0084741D"/>
    <w:rsid w:val="00847711"/>
    <w:rsid w:val="00847B65"/>
    <w:rsid w:val="00847C89"/>
    <w:rsid w:val="00850040"/>
    <w:rsid w:val="008501AA"/>
    <w:rsid w:val="00850531"/>
    <w:rsid w:val="00850569"/>
    <w:rsid w:val="0085056A"/>
    <w:rsid w:val="0085072C"/>
    <w:rsid w:val="00850767"/>
    <w:rsid w:val="00850841"/>
    <w:rsid w:val="00850922"/>
    <w:rsid w:val="00851026"/>
    <w:rsid w:val="008510BF"/>
    <w:rsid w:val="00851198"/>
    <w:rsid w:val="008511D7"/>
    <w:rsid w:val="0085220E"/>
    <w:rsid w:val="008522B5"/>
    <w:rsid w:val="00852DFB"/>
    <w:rsid w:val="008533EA"/>
    <w:rsid w:val="00853502"/>
    <w:rsid w:val="00853A00"/>
    <w:rsid w:val="00853A79"/>
    <w:rsid w:val="00853A8E"/>
    <w:rsid w:val="00853B12"/>
    <w:rsid w:val="00853C22"/>
    <w:rsid w:val="00853DA7"/>
    <w:rsid w:val="0085401A"/>
    <w:rsid w:val="008541C7"/>
    <w:rsid w:val="00854717"/>
    <w:rsid w:val="00854844"/>
    <w:rsid w:val="0085487D"/>
    <w:rsid w:val="0085515E"/>
    <w:rsid w:val="00855779"/>
    <w:rsid w:val="00855DE1"/>
    <w:rsid w:val="0085666F"/>
    <w:rsid w:val="00856850"/>
    <w:rsid w:val="008568BA"/>
    <w:rsid w:val="00856B5F"/>
    <w:rsid w:val="00856E7A"/>
    <w:rsid w:val="00856EB4"/>
    <w:rsid w:val="00856F19"/>
    <w:rsid w:val="00857000"/>
    <w:rsid w:val="0085702F"/>
    <w:rsid w:val="00857154"/>
    <w:rsid w:val="0085739D"/>
    <w:rsid w:val="008576D2"/>
    <w:rsid w:val="00857877"/>
    <w:rsid w:val="00857B97"/>
    <w:rsid w:val="00857E68"/>
    <w:rsid w:val="008605DB"/>
    <w:rsid w:val="00860893"/>
    <w:rsid w:val="00861045"/>
    <w:rsid w:val="0086126B"/>
    <w:rsid w:val="008612DC"/>
    <w:rsid w:val="0086160D"/>
    <w:rsid w:val="00861DA1"/>
    <w:rsid w:val="00861FFF"/>
    <w:rsid w:val="008620E0"/>
    <w:rsid w:val="0086248C"/>
    <w:rsid w:val="00862494"/>
    <w:rsid w:val="00862617"/>
    <w:rsid w:val="00862A63"/>
    <w:rsid w:val="00862F05"/>
    <w:rsid w:val="008630B7"/>
    <w:rsid w:val="00863657"/>
    <w:rsid w:val="0086383A"/>
    <w:rsid w:val="00863E39"/>
    <w:rsid w:val="0086422B"/>
    <w:rsid w:val="0086437E"/>
    <w:rsid w:val="00864AC8"/>
    <w:rsid w:val="00864E25"/>
    <w:rsid w:val="0086503E"/>
    <w:rsid w:val="00865494"/>
    <w:rsid w:val="008655AA"/>
    <w:rsid w:val="0086591B"/>
    <w:rsid w:val="00865B87"/>
    <w:rsid w:val="00865C89"/>
    <w:rsid w:val="00866313"/>
    <w:rsid w:val="008671A7"/>
    <w:rsid w:val="0086734E"/>
    <w:rsid w:val="00867489"/>
    <w:rsid w:val="008674C3"/>
    <w:rsid w:val="008676F4"/>
    <w:rsid w:val="008679E2"/>
    <w:rsid w:val="00867A1A"/>
    <w:rsid w:val="00867AC9"/>
    <w:rsid w:val="00867B29"/>
    <w:rsid w:val="00867D9F"/>
    <w:rsid w:val="0087006F"/>
    <w:rsid w:val="00870423"/>
    <w:rsid w:val="0087052B"/>
    <w:rsid w:val="00870769"/>
    <w:rsid w:val="00870989"/>
    <w:rsid w:val="00870CC6"/>
    <w:rsid w:val="00871535"/>
    <w:rsid w:val="00871E93"/>
    <w:rsid w:val="00871E9B"/>
    <w:rsid w:val="00871FC2"/>
    <w:rsid w:val="0087216B"/>
    <w:rsid w:val="00872239"/>
    <w:rsid w:val="008722F3"/>
    <w:rsid w:val="00872509"/>
    <w:rsid w:val="00872A23"/>
    <w:rsid w:val="00872BF1"/>
    <w:rsid w:val="00872F9A"/>
    <w:rsid w:val="008735E2"/>
    <w:rsid w:val="00873CE7"/>
    <w:rsid w:val="00873DD2"/>
    <w:rsid w:val="00873F04"/>
    <w:rsid w:val="008742AC"/>
    <w:rsid w:val="008745B8"/>
    <w:rsid w:val="0087479D"/>
    <w:rsid w:val="0087531F"/>
    <w:rsid w:val="00875455"/>
    <w:rsid w:val="008759D2"/>
    <w:rsid w:val="00876188"/>
    <w:rsid w:val="008763D4"/>
    <w:rsid w:val="00877770"/>
    <w:rsid w:val="00877981"/>
    <w:rsid w:val="00880080"/>
    <w:rsid w:val="008800AB"/>
    <w:rsid w:val="00880381"/>
    <w:rsid w:val="008804CF"/>
    <w:rsid w:val="0088067E"/>
    <w:rsid w:val="008806F0"/>
    <w:rsid w:val="0088075E"/>
    <w:rsid w:val="00880D30"/>
    <w:rsid w:val="00880DEE"/>
    <w:rsid w:val="008810BC"/>
    <w:rsid w:val="0088154B"/>
    <w:rsid w:val="008820D4"/>
    <w:rsid w:val="00882147"/>
    <w:rsid w:val="008821EE"/>
    <w:rsid w:val="008822DE"/>
    <w:rsid w:val="0088327C"/>
    <w:rsid w:val="00883C2A"/>
    <w:rsid w:val="00883EA6"/>
    <w:rsid w:val="00883F2F"/>
    <w:rsid w:val="00884523"/>
    <w:rsid w:val="00884558"/>
    <w:rsid w:val="0088491B"/>
    <w:rsid w:val="00884B1A"/>
    <w:rsid w:val="00884D51"/>
    <w:rsid w:val="008854CA"/>
    <w:rsid w:val="00885CE0"/>
    <w:rsid w:val="00885F33"/>
    <w:rsid w:val="008865D5"/>
    <w:rsid w:val="0088673D"/>
    <w:rsid w:val="00887434"/>
    <w:rsid w:val="00887D80"/>
    <w:rsid w:val="00887E5F"/>
    <w:rsid w:val="00890542"/>
    <w:rsid w:val="00890608"/>
    <w:rsid w:val="008906F3"/>
    <w:rsid w:val="008915C9"/>
    <w:rsid w:val="00891B0F"/>
    <w:rsid w:val="00891D27"/>
    <w:rsid w:val="00891EFE"/>
    <w:rsid w:val="00891FCD"/>
    <w:rsid w:val="008920E7"/>
    <w:rsid w:val="00892982"/>
    <w:rsid w:val="00892C87"/>
    <w:rsid w:val="00892FAA"/>
    <w:rsid w:val="008937C6"/>
    <w:rsid w:val="008938B2"/>
    <w:rsid w:val="00893966"/>
    <w:rsid w:val="00893B25"/>
    <w:rsid w:val="00893F90"/>
    <w:rsid w:val="0089414C"/>
    <w:rsid w:val="00894294"/>
    <w:rsid w:val="008944E9"/>
    <w:rsid w:val="0089453E"/>
    <w:rsid w:val="00894548"/>
    <w:rsid w:val="0089459D"/>
    <w:rsid w:val="00894825"/>
    <w:rsid w:val="00894850"/>
    <w:rsid w:val="00894905"/>
    <w:rsid w:val="00894AD8"/>
    <w:rsid w:val="00894E0B"/>
    <w:rsid w:val="00894FF6"/>
    <w:rsid w:val="0089547B"/>
    <w:rsid w:val="00895B08"/>
    <w:rsid w:val="00895C3A"/>
    <w:rsid w:val="008962C3"/>
    <w:rsid w:val="008962EF"/>
    <w:rsid w:val="008963A2"/>
    <w:rsid w:val="008967B4"/>
    <w:rsid w:val="0089710F"/>
    <w:rsid w:val="00897484"/>
    <w:rsid w:val="00897504"/>
    <w:rsid w:val="00897BEF"/>
    <w:rsid w:val="00897DA9"/>
    <w:rsid w:val="00897E51"/>
    <w:rsid w:val="00897E85"/>
    <w:rsid w:val="008A014B"/>
    <w:rsid w:val="008A0328"/>
    <w:rsid w:val="008A05C5"/>
    <w:rsid w:val="008A0A67"/>
    <w:rsid w:val="008A0B7A"/>
    <w:rsid w:val="008A12BA"/>
    <w:rsid w:val="008A197E"/>
    <w:rsid w:val="008A1983"/>
    <w:rsid w:val="008A1B79"/>
    <w:rsid w:val="008A1C92"/>
    <w:rsid w:val="008A1D17"/>
    <w:rsid w:val="008A2191"/>
    <w:rsid w:val="008A28D5"/>
    <w:rsid w:val="008A3570"/>
    <w:rsid w:val="008A3BE2"/>
    <w:rsid w:val="008A3C7A"/>
    <w:rsid w:val="008A4137"/>
    <w:rsid w:val="008A430F"/>
    <w:rsid w:val="008A43DA"/>
    <w:rsid w:val="008A4CD2"/>
    <w:rsid w:val="008A4CD5"/>
    <w:rsid w:val="008A4E32"/>
    <w:rsid w:val="008A510D"/>
    <w:rsid w:val="008A5215"/>
    <w:rsid w:val="008A5326"/>
    <w:rsid w:val="008A55F3"/>
    <w:rsid w:val="008A5F5B"/>
    <w:rsid w:val="008A6164"/>
    <w:rsid w:val="008A622B"/>
    <w:rsid w:val="008A6694"/>
    <w:rsid w:val="008A67AF"/>
    <w:rsid w:val="008A69A0"/>
    <w:rsid w:val="008A6A6C"/>
    <w:rsid w:val="008A6C5E"/>
    <w:rsid w:val="008A724C"/>
    <w:rsid w:val="008A7918"/>
    <w:rsid w:val="008A7AB2"/>
    <w:rsid w:val="008A7C81"/>
    <w:rsid w:val="008B0036"/>
    <w:rsid w:val="008B0304"/>
    <w:rsid w:val="008B0758"/>
    <w:rsid w:val="008B09EE"/>
    <w:rsid w:val="008B0EF6"/>
    <w:rsid w:val="008B0FF5"/>
    <w:rsid w:val="008B1A77"/>
    <w:rsid w:val="008B1C3F"/>
    <w:rsid w:val="008B1ECA"/>
    <w:rsid w:val="008B206C"/>
    <w:rsid w:val="008B22F8"/>
    <w:rsid w:val="008B2562"/>
    <w:rsid w:val="008B271E"/>
    <w:rsid w:val="008B327E"/>
    <w:rsid w:val="008B3308"/>
    <w:rsid w:val="008B35EE"/>
    <w:rsid w:val="008B36AE"/>
    <w:rsid w:val="008B3960"/>
    <w:rsid w:val="008B3A1F"/>
    <w:rsid w:val="008B3BB6"/>
    <w:rsid w:val="008B3DA9"/>
    <w:rsid w:val="008B3FAA"/>
    <w:rsid w:val="008B441B"/>
    <w:rsid w:val="008B469A"/>
    <w:rsid w:val="008B46EA"/>
    <w:rsid w:val="008B4708"/>
    <w:rsid w:val="008B4D71"/>
    <w:rsid w:val="008B5080"/>
    <w:rsid w:val="008B52CE"/>
    <w:rsid w:val="008B54D0"/>
    <w:rsid w:val="008B555A"/>
    <w:rsid w:val="008B57AE"/>
    <w:rsid w:val="008B6309"/>
    <w:rsid w:val="008B6406"/>
    <w:rsid w:val="008B64EA"/>
    <w:rsid w:val="008B673A"/>
    <w:rsid w:val="008B6CBC"/>
    <w:rsid w:val="008B6FE9"/>
    <w:rsid w:val="008B70BD"/>
    <w:rsid w:val="008B71B7"/>
    <w:rsid w:val="008B72A3"/>
    <w:rsid w:val="008B7779"/>
    <w:rsid w:val="008B7CDD"/>
    <w:rsid w:val="008C00C8"/>
    <w:rsid w:val="008C0874"/>
    <w:rsid w:val="008C09D2"/>
    <w:rsid w:val="008C0C84"/>
    <w:rsid w:val="008C10E5"/>
    <w:rsid w:val="008C1387"/>
    <w:rsid w:val="008C19B0"/>
    <w:rsid w:val="008C1AF5"/>
    <w:rsid w:val="008C1F3A"/>
    <w:rsid w:val="008C24D7"/>
    <w:rsid w:val="008C2502"/>
    <w:rsid w:val="008C26FB"/>
    <w:rsid w:val="008C2763"/>
    <w:rsid w:val="008C2A44"/>
    <w:rsid w:val="008C2DA2"/>
    <w:rsid w:val="008C2E33"/>
    <w:rsid w:val="008C325D"/>
    <w:rsid w:val="008C32DE"/>
    <w:rsid w:val="008C3305"/>
    <w:rsid w:val="008C3D08"/>
    <w:rsid w:val="008C3DB9"/>
    <w:rsid w:val="008C3EC8"/>
    <w:rsid w:val="008C40F7"/>
    <w:rsid w:val="008C41E6"/>
    <w:rsid w:val="008C45A8"/>
    <w:rsid w:val="008C4A51"/>
    <w:rsid w:val="008C4CEF"/>
    <w:rsid w:val="008C4DAF"/>
    <w:rsid w:val="008C50B0"/>
    <w:rsid w:val="008C5292"/>
    <w:rsid w:val="008C56FA"/>
    <w:rsid w:val="008C5883"/>
    <w:rsid w:val="008C5965"/>
    <w:rsid w:val="008C5978"/>
    <w:rsid w:val="008C5D39"/>
    <w:rsid w:val="008C66E1"/>
    <w:rsid w:val="008C693B"/>
    <w:rsid w:val="008C6D32"/>
    <w:rsid w:val="008C6ED0"/>
    <w:rsid w:val="008C7010"/>
    <w:rsid w:val="008C743F"/>
    <w:rsid w:val="008C7770"/>
    <w:rsid w:val="008C79AA"/>
    <w:rsid w:val="008C7C25"/>
    <w:rsid w:val="008C7CB8"/>
    <w:rsid w:val="008D0324"/>
    <w:rsid w:val="008D0C13"/>
    <w:rsid w:val="008D0D3B"/>
    <w:rsid w:val="008D0DE4"/>
    <w:rsid w:val="008D10D9"/>
    <w:rsid w:val="008D1B2C"/>
    <w:rsid w:val="008D1EC5"/>
    <w:rsid w:val="008D1F83"/>
    <w:rsid w:val="008D1FB7"/>
    <w:rsid w:val="008D20E4"/>
    <w:rsid w:val="008D22B5"/>
    <w:rsid w:val="008D2696"/>
    <w:rsid w:val="008D29CC"/>
    <w:rsid w:val="008D2BF1"/>
    <w:rsid w:val="008D2C3E"/>
    <w:rsid w:val="008D2F48"/>
    <w:rsid w:val="008D34B8"/>
    <w:rsid w:val="008D37FB"/>
    <w:rsid w:val="008D3AFB"/>
    <w:rsid w:val="008D3F9E"/>
    <w:rsid w:val="008D3FF3"/>
    <w:rsid w:val="008D4000"/>
    <w:rsid w:val="008D42EF"/>
    <w:rsid w:val="008D4741"/>
    <w:rsid w:val="008D4EF0"/>
    <w:rsid w:val="008D5377"/>
    <w:rsid w:val="008D586C"/>
    <w:rsid w:val="008D58C9"/>
    <w:rsid w:val="008D5CE9"/>
    <w:rsid w:val="008D654C"/>
    <w:rsid w:val="008D6618"/>
    <w:rsid w:val="008D69D7"/>
    <w:rsid w:val="008D6B5A"/>
    <w:rsid w:val="008D6C76"/>
    <w:rsid w:val="008D6D3A"/>
    <w:rsid w:val="008D738F"/>
    <w:rsid w:val="008D7772"/>
    <w:rsid w:val="008D7A7A"/>
    <w:rsid w:val="008D7A96"/>
    <w:rsid w:val="008D7AF1"/>
    <w:rsid w:val="008E02C0"/>
    <w:rsid w:val="008E050F"/>
    <w:rsid w:val="008E0753"/>
    <w:rsid w:val="008E081A"/>
    <w:rsid w:val="008E081B"/>
    <w:rsid w:val="008E0866"/>
    <w:rsid w:val="008E0AD3"/>
    <w:rsid w:val="008E0E1B"/>
    <w:rsid w:val="008E0FB3"/>
    <w:rsid w:val="008E107F"/>
    <w:rsid w:val="008E115A"/>
    <w:rsid w:val="008E11D0"/>
    <w:rsid w:val="008E1625"/>
    <w:rsid w:val="008E2242"/>
    <w:rsid w:val="008E2400"/>
    <w:rsid w:val="008E240B"/>
    <w:rsid w:val="008E24AB"/>
    <w:rsid w:val="008E25C7"/>
    <w:rsid w:val="008E2BD3"/>
    <w:rsid w:val="008E2E20"/>
    <w:rsid w:val="008E2EF3"/>
    <w:rsid w:val="008E31CD"/>
    <w:rsid w:val="008E346D"/>
    <w:rsid w:val="008E3864"/>
    <w:rsid w:val="008E3BAF"/>
    <w:rsid w:val="008E3DCB"/>
    <w:rsid w:val="008E3DD5"/>
    <w:rsid w:val="008E4743"/>
    <w:rsid w:val="008E497E"/>
    <w:rsid w:val="008E4AED"/>
    <w:rsid w:val="008E4C33"/>
    <w:rsid w:val="008E4D62"/>
    <w:rsid w:val="008E4E54"/>
    <w:rsid w:val="008E4FCB"/>
    <w:rsid w:val="008E4FCF"/>
    <w:rsid w:val="008E5428"/>
    <w:rsid w:val="008E5AAC"/>
    <w:rsid w:val="008E6911"/>
    <w:rsid w:val="008E6DC3"/>
    <w:rsid w:val="008E6E91"/>
    <w:rsid w:val="008E6F05"/>
    <w:rsid w:val="008E7267"/>
    <w:rsid w:val="008E7338"/>
    <w:rsid w:val="008E738B"/>
    <w:rsid w:val="008E76C7"/>
    <w:rsid w:val="008E79C8"/>
    <w:rsid w:val="008E7E1E"/>
    <w:rsid w:val="008F00EF"/>
    <w:rsid w:val="008F0318"/>
    <w:rsid w:val="008F04FB"/>
    <w:rsid w:val="008F060F"/>
    <w:rsid w:val="008F08D0"/>
    <w:rsid w:val="008F090F"/>
    <w:rsid w:val="008F0958"/>
    <w:rsid w:val="008F0BE0"/>
    <w:rsid w:val="008F0F8F"/>
    <w:rsid w:val="008F1D0E"/>
    <w:rsid w:val="008F1D3C"/>
    <w:rsid w:val="008F1E73"/>
    <w:rsid w:val="008F21BB"/>
    <w:rsid w:val="008F2260"/>
    <w:rsid w:val="008F22A5"/>
    <w:rsid w:val="008F248B"/>
    <w:rsid w:val="008F25E6"/>
    <w:rsid w:val="008F2984"/>
    <w:rsid w:val="008F2A02"/>
    <w:rsid w:val="008F2A83"/>
    <w:rsid w:val="008F2E60"/>
    <w:rsid w:val="008F31DE"/>
    <w:rsid w:val="008F3852"/>
    <w:rsid w:val="008F3C0F"/>
    <w:rsid w:val="008F3DDE"/>
    <w:rsid w:val="008F40BB"/>
    <w:rsid w:val="008F4788"/>
    <w:rsid w:val="008F48BB"/>
    <w:rsid w:val="008F4C4F"/>
    <w:rsid w:val="008F5311"/>
    <w:rsid w:val="008F54CF"/>
    <w:rsid w:val="008F5B65"/>
    <w:rsid w:val="008F5C7D"/>
    <w:rsid w:val="008F5D9A"/>
    <w:rsid w:val="008F5F97"/>
    <w:rsid w:val="008F5FEF"/>
    <w:rsid w:val="008F60B1"/>
    <w:rsid w:val="008F624A"/>
    <w:rsid w:val="008F6AC1"/>
    <w:rsid w:val="008F6D82"/>
    <w:rsid w:val="008F73C2"/>
    <w:rsid w:val="008F76CD"/>
    <w:rsid w:val="008F7879"/>
    <w:rsid w:val="008F78DC"/>
    <w:rsid w:val="008F7A90"/>
    <w:rsid w:val="008F7B9A"/>
    <w:rsid w:val="008F7BF5"/>
    <w:rsid w:val="008F7EB8"/>
    <w:rsid w:val="008F7EFB"/>
    <w:rsid w:val="00900559"/>
    <w:rsid w:val="0090075D"/>
    <w:rsid w:val="0090077D"/>
    <w:rsid w:val="009008C8"/>
    <w:rsid w:val="009010A3"/>
    <w:rsid w:val="009011DF"/>
    <w:rsid w:val="00901265"/>
    <w:rsid w:val="00901463"/>
    <w:rsid w:val="0090155D"/>
    <w:rsid w:val="00901587"/>
    <w:rsid w:val="0090160A"/>
    <w:rsid w:val="00901D1A"/>
    <w:rsid w:val="00901E3A"/>
    <w:rsid w:val="00901F0D"/>
    <w:rsid w:val="00902429"/>
    <w:rsid w:val="009028CB"/>
    <w:rsid w:val="009029BF"/>
    <w:rsid w:val="009034C0"/>
    <w:rsid w:val="009035D9"/>
    <w:rsid w:val="00903875"/>
    <w:rsid w:val="009038CC"/>
    <w:rsid w:val="00903F0A"/>
    <w:rsid w:val="00904347"/>
    <w:rsid w:val="009047B5"/>
    <w:rsid w:val="0090480C"/>
    <w:rsid w:val="00904F8E"/>
    <w:rsid w:val="009050D4"/>
    <w:rsid w:val="009053C6"/>
    <w:rsid w:val="0090568C"/>
    <w:rsid w:val="0090576E"/>
    <w:rsid w:val="0090599B"/>
    <w:rsid w:val="00905AF4"/>
    <w:rsid w:val="00905D7E"/>
    <w:rsid w:val="00905D95"/>
    <w:rsid w:val="00905E3A"/>
    <w:rsid w:val="00905EDE"/>
    <w:rsid w:val="0090639B"/>
    <w:rsid w:val="009070FF"/>
    <w:rsid w:val="009074F3"/>
    <w:rsid w:val="00907932"/>
    <w:rsid w:val="00907CEF"/>
    <w:rsid w:val="00910009"/>
    <w:rsid w:val="0091039A"/>
    <w:rsid w:val="0091090D"/>
    <w:rsid w:val="00910A93"/>
    <w:rsid w:val="00910C12"/>
    <w:rsid w:val="00910D40"/>
    <w:rsid w:val="00910E32"/>
    <w:rsid w:val="00911090"/>
    <w:rsid w:val="009112F4"/>
    <w:rsid w:val="009113F9"/>
    <w:rsid w:val="00911932"/>
    <w:rsid w:val="00911B71"/>
    <w:rsid w:val="00911C84"/>
    <w:rsid w:val="00911EBC"/>
    <w:rsid w:val="00911F11"/>
    <w:rsid w:val="00912151"/>
    <w:rsid w:val="00912168"/>
    <w:rsid w:val="009122A2"/>
    <w:rsid w:val="00912391"/>
    <w:rsid w:val="009124A4"/>
    <w:rsid w:val="009125B5"/>
    <w:rsid w:val="00912896"/>
    <w:rsid w:val="009128B8"/>
    <w:rsid w:val="009128F9"/>
    <w:rsid w:val="00912BCC"/>
    <w:rsid w:val="0091337F"/>
    <w:rsid w:val="0091378B"/>
    <w:rsid w:val="009139C1"/>
    <w:rsid w:val="00913E22"/>
    <w:rsid w:val="00913EEF"/>
    <w:rsid w:val="00913FE2"/>
    <w:rsid w:val="009140D4"/>
    <w:rsid w:val="009140E0"/>
    <w:rsid w:val="009143E3"/>
    <w:rsid w:val="00914A26"/>
    <w:rsid w:val="00914D93"/>
    <w:rsid w:val="00915187"/>
    <w:rsid w:val="00915355"/>
    <w:rsid w:val="00915805"/>
    <w:rsid w:val="00915B3E"/>
    <w:rsid w:val="00915BF0"/>
    <w:rsid w:val="00915CC0"/>
    <w:rsid w:val="00915E93"/>
    <w:rsid w:val="0091607B"/>
    <w:rsid w:val="00916214"/>
    <w:rsid w:val="009163E9"/>
    <w:rsid w:val="00916662"/>
    <w:rsid w:val="0091723F"/>
    <w:rsid w:val="009172A8"/>
    <w:rsid w:val="0091777E"/>
    <w:rsid w:val="00917962"/>
    <w:rsid w:val="00917BC1"/>
    <w:rsid w:val="00920721"/>
    <w:rsid w:val="00920CEF"/>
    <w:rsid w:val="00920F65"/>
    <w:rsid w:val="00921114"/>
    <w:rsid w:val="00921214"/>
    <w:rsid w:val="0092133D"/>
    <w:rsid w:val="00921498"/>
    <w:rsid w:val="00921591"/>
    <w:rsid w:val="0092169F"/>
    <w:rsid w:val="00921D56"/>
    <w:rsid w:val="009222DB"/>
    <w:rsid w:val="0092239D"/>
    <w:rsid w:val="0092263B"/>
    <w:rsid w:val="009226D3"/>
    <w:rsid w:val="0092307F"/>
    <w:rsid w:val="00923130"/>
    <w:rsid w:val="009231EA"/>
    <w:rsid w:val="00923840"/>
    <w:rsid w:val="009243B6"/>
    <w:rsid w:val="00924476"/>
    <w:rsid w:val="0092480C"/>
    <w:rsid w:val="009249E3"/>
    <w:rsid w:val="00924A88"/>
    <w:rsid w:val="00924EF2"/>
    <w:rsid w:val="00924F69"/>
    <w:rsid w:val="00925383"/>
    <w:rsid w:val="00925F1B"/>
    <w:rsid w:val="00925F6C"/>
    <w:rsid w:val="00926585"/>
    <w:rsid w:val="00926CD6"/>
    <w:rsid w:val="009270B7"/>
    <w:rsid w:val="00927469"/>
    <w:rsid w:val="00927744"/>
    <w:rsid w:val="00927C2A"/>
    <w:rsid w:val="0093037E"/>
    <w:rsid w:val="0093062B"/>
    <w:rsid w:val="00930A0A"/>
    <w:rsid w:val="00930A4B"/>
    <w:rsid w:val="00930B31"/>
    <w:rsid w:val="00930B69"/>
    <w:rsid w:val="00930EBD"/>
    <w:rsid w:val="00930F20"/>
    <w:rsid w:val="00931803"/>
    <w:rsid w:val="0093196A"/>
    <w:rsid w:val="00931BE3"/>
    <w:rsid w:val="0093202F"/>
    <w:rsid w:val="00932056"/>
    <w:rsid w:val="00932058"/>
    <w:rsid w:val="0093254D"/>
    <w:rsid w:val="009326C6"/>
    <w:rsid w:val="009327A6"/>
    <w:rsid w:val="0093284F"/>
    <w:rsid w:val="009329DD"/>
    <w:rsid w:val="00932C91"/>
    <w:rsid w:val="00932EAF"/>
    <w:rsid w:val="00933829"/>
    <w:rsid w:val="00933AC5"/>
    <w:rsid w:val="00933BC5"/>
    <w:rsid w:val="00933C2A"/>
    <w:rsid w:val="00934306"/>
    <w:rsid w:val="009343B2"/>
    <w:rsid w:val="009348AB"/>
    <w:rsid w:val="009349D0"/>
    <w:rsid w:val="00935207"/>
    <w:rsid w:val="0093533A"/>
    <w:rsid w:val="00935B16"/>
    <w:rsid w:val="0093609D"/>
    <w:rsid w:val="009362FB"/>
    <w:rsid w:val="0093640E"/>
    <w:rsid w:val="00936501"/>
    <w:rsid w:val="009365A1"/>
    <w:rsid w:val="009369A7"/>
    <w:rsid w:val="00936B62"/>
    <w:rsid w:val="00936CAD"/>
    <w:rsid w:val="00937130"/>
    <w:rsid w:val="009372EC"/>
    <w:rsid w:val="00937374"/>
    <w:rsid w:val="00937572"/>
    <w:rsid w:val="009376E4"/>
    <w:rsid w:val="009377B6"/>
    <w:rsid w:val="009377CE"/>
    <w:rsid w:val="00937B0C"/>
    <w:rsid w:val="00937DC3"/>
    <w:rsid w:val="00937E20"/>
    <w:rsid w:val="00937EAB"/>
    <w:rsid w:val="009400D7"/>
    <w:rsid w:val="00940C43"/>
    <w:rsid w:val="00940CFF"/>
    <w:rsid w:val="0094113B"/>
    <w:rsid w:val="00941598"/>
    <w:rsid w:val="00941958"/>
    <w:rsid w:val="00941B92"/>
    <w:rsid w:val="00941E34"/>
    <w:rsid w:val="0094202E"/>
    <w:rsid w:val="0094242A"/>
    <w:rsid w:val="0094250E"/>
    <w:rsid w:val="009427DA"/>
    <w:rsid w:val="00943231"/>
    <w:rsid w:val="00943615"/>
    <w:rsid w:val="009437F7"/>
    <w:rsid w:val="00943D75"/>
    <w:rsid w:val="00943DB6"/>
    <w:rsid w:val="0094405B"/>
    <w:rsid w:val="009443E3"/>
    <w:rsid w:val="009445EA"/>
    <w:rsid w:val="00944A17"/>
    <w:rsid w:val="00945208"/>
    <w:rsid w:val="009454B8"/>
    <w:rsid w:val="00945CB3"/>
    <w:rsid w:val="00945F9C"/>
    <w:rsid w:val="0094615E"/>
    <w:rsid w:val="0094639F"/>
    <w:rsid w:val="00946559"/>
    <w:rsid w:val="009466F2"/>
    <w:rsid w:val="009469F5"/>
    <w:rsid w:val="00946E2F"/>
    <w:rsid w:val="00946E69"/>
    <w:rsid w:val="00946E71"/>
    <w:rsid w:val="00947084"/>
    <w:rsid w:val="0094750A"/>
    <w:rsid w:val="009476B7"/>
    <w:rsid w:val="00947F25"/>
    <w:rsid w:val="0095045C"/>
    <w:rsid w:val="00950897"/>
    <w:rsid w:val="00950B54"/>
    <w:rsid w:val="00950C3A"/>
    <w:rsid w:val="00950DF7"/>
    <w:rsid w:val="009510A9"/>
    <w:rsid w:val="00951224"/>
    <w:rsid w:val="0095147E"/>
    <w:rsid w:val="00951536"/>
    <w:rsid w:val="009516B6"/>
    <w:rsid w:val="0095173C"/>
    <w:rsid w:val="00951896"/>
    <w:rsid w:val="00951C18"/>
    <w:rsid w:val="00951CE3"/>
    <w:rsid w:val="00951DDB"/>
    <w:rsid w:val="00951F04"/>
    <w:rsid w:val="00952155"/>
    <w:rsid w:val="0095238B"/>
    <w:rsid w:val="0095240A"/>
    <w:rsid w:val="00952B1E"/>
    <w:rsid w:val="00952E71"/>
    <w:rsid w:val="009531E7"/>
    <w:rsid w:val="009533B8"/>
    <w:rsid w:val="00953517"/>
    <w:rsid w:val="00953AC3"/>
    <w:rsid w:val="00953CCE"/>
    <w:rsid w:val="00953FC1"/>
    <w:rsid w:val="0095426E"/>
    <w:rsid w:val="009549C4"/>
    <w:rsid w:val="00954C53"/>
    <w:rsid w:val="00954F4A"/>
    <w:rsid w:val="00955114"/>
    <w:rsid w:val="009551BB"/>
    <w:rsid w:val="00955358"/>
    <w:rsid w:val="00955414"/>
    <w:rsid w:val="00955A1F"/>
    <w:rsid w:val="00955AB7"/>
    <w:rsid w:val="0095614C"/>
    <w:rsid w:val="00956B27"/>
    <w:rsid w:val="00956C00"/>
    <w:rsid w:val="00956F85"/>
    <w:rsid w:val="0095740D"/>
    <w:rsid w:val="0095782E"/>
    <w:rsid w:val="00957865"/>
    <w:rsid w:val="009600BC"/>
    <w:rsid w:val="00960554"/>
    <w:rsid w:val="00960A4B"/>
    <w:rsid w:val="00960DAD"/>
    <w:rsid w:val="00961983"/>
    <w:rsid w:val="00961CB8"/>
    <w:rsid w:val="00962284"/>
    <w:rsid w:val="009623E2"/>
    <w:rsid w:val="009624B0"/>
    <w:rsid w:val="00962799"/>
    <w:rsid w:val="00962823"/>
    <w:rsid w:val="00962898"/>
    <w:rsid w:val="009628F2"/>
    <w:rsid w:val="009629C3"/>
    <w:rsid w:val="00962A9F"/>
    <w:rsid w:val="00962C5A"/>
    <w:rsid w:val="00963293"/>
    <w:rsid w:val="00963439"/>
    <w:rsid w:val="009635BF"/>
    <w:rsid w:val="009637D1"/>
    <w:rsid w:val="009641EA"/>
    <w:rsid w:val="00964392"/>
    <w:rsid w:val="009645BE"/>
    <w:rsid w:val="009645CE"/>
    <w:rsid w:val="009646DA"/>
    <w:rsid w:val="00964761"/>
    <w:rsid w:val="00964804"/>
    <w:rsid w:val="00964EF8"/>
    <w:rsid w:val="00965016"/>
    <w:rsid w:val="009650C5"/>
    <w:rsid w:val="00965438"/>
    <w:rsid w:val="0096549D"/>
    <w:rsid w:val="00965618"/>
    <w:rsid w:val="00965850"/>
    <w:rsid w:val="00965FA6"/>
    <w:rsid w:val="00966555"/>
    <w:rsid w:val="00966787"/>
    <w:rsid w:val="00966905"/>
    <w:rsid w:val="00966929"/>
    <w:rsid w:val="00966C70"/>
    <w:rsid w:val="00966EC8"/>
    <w:rsid w:val="00967220"/>
    <w:rsid w:val="009676F7"/>
    <w:rsid w:val="00967715"/>
    <w:rsid w:val="0096793E"/>
    <w:rsid w:val="00967BBE"/>
    <w:rsid w:val="00967D5C"/>
    <w:rsid w:val="00967DD5"/>
    <w:rsid w:val="00967EA3"/>
    <w:rsid w:val="00970768"/>
    <w:rsid w:val="0097076C"/>
    <w:rsid w:val="0097087A"/>
    <w:rsid w:val="009709B1"/>
    <w:rsid w:val="00970BA0"/>
    <w:rsid w:val="00970CAE"/>
    <w:rsid w:val="00970DFB"/>
    <w:rsid w:val="00971203"/>
    <w:rsid w:val="00971216"/>
    <w:rsid w:val="009715CE"/>
    <w:rsid w:val="00971684"/>
    <w:rsid w:val="009716C3"/>
    <w:rsid w:val="009717F9"/>
    <w:rsid w:val="00971C97"/>
    <w:rsid w:val="00972D9A"/>
    <w:rsid w:val="009731F0"/>
    <w:rsid w:val="00973638"/>
    <w:rsid w:val="0097400E"/>
    <w:rsid w:val="00974E58"/>
    <w:rsid w:val="00975946"/>
    <w:rsid w:val="00975D05"/>
    <w:rsid w:val="00975E87"/>
    <w:rsid w:val="00975F2F"/>
    <w:rsid w:val="00976527"/>
    <w:rsid w:val="0097692D"/>
    <w:rsid w:val="009769B8"/>
    <w:rsid w:val="00976C05"/>
    <w:rsid w:val="00976C5B"/>
    <w:rsid w:val="00976DCA"/>
    <w:rsid w:val="009776E3"/>
    <w:rsid w:val="0098001D"/>
    <w:rsid w:val="009801DC"/>
    <w:rsid w:val="0098050F"/>
    <w:rsid w:val="00980E96"/>
    <w:rsid w:val="0098149D"/>
    <w:rsid w:val="00981D2E"/>
    <w:rsid w:val="00981ECC"/>
    <w:rsid w:val="009821E9"/>
    <w:rsid w:val="0098239C"/>
    <w:rsid w:val="00982829"/>
    <w:rsid w:val="0098356A"/>
    <w:rsid w:val="0098359C"/>
    <w:rsid w:val="0098385A"/>
    <w:rsid w:val="00983E3D"/>
    <w:rsid w:val="00983FBB"/>
    <w:rsid w:val="0098426D"/>
    <w:rsid w:val="00984803"/>
    <w:rsid w:val="00984835"/>
    <w:rsid w:val="00984C1E"/>
    <w:rsid w:val="00984C55"/>
    <w:rsid w:val="00984F6F"/>
    <w:rsid w:val="00984F9D"/>
    <w:rsid w:val="009852B3"/>
    <w:rsid w:val="009853C7"/>
    <w:rsid w:val="009853E1"/>
    <w:rsid w:val="00985D51"/>
    <w:rsid w:val="00985DE8"/>
    <w:rsid w:val="009861F3"/>
    <w:rsid w:val="00986312"/>
    <w:rsid w:val="00986607"/>
    <w:rsid w:val="00986709"/>
    <w:rsid w:val="00986747"/>
    <w:rsid w:val="00986CF6"/>
    <w:rsid w:val="00986E13"/>
    <w:rsid w:val="0098713D"/>
    <w:rsid w:val="00987658"/>
    <w:rsid w:val="00987883"/>
    <w:rsid w:val="009878C8"/>
    <w:rsid w:val="00987A74"/>
    <w:rsid w:val="00987D8A"/>
    <w:rsid w:val="00987EE2"/>
    <w:rsid w:val="009903F1"/>
    <w:rsid w:val="009907CB"/>
    <w:rsid w:val="00990DFF"/>
    <w:rsid w:val="00990EBE"/>
    <w:rsid w:val="00990FC9"/>
    <w:rsid w:val="0099134C"/>
    <w:rsid w:val="0099139B"/>
    <w:rsid w:val="00991866"/>
    <w:rsid w:val="009923E0"/>
    <w:rsid w:val="00992478"/>
    <w:rsid w:val="00992496"/>
    <w:rsid w:val="0099253F"/>
    <w:rsid w:val="00992687"/>
    <w:rsid w:val="00993541"/>
    <w:rsid w:val="0099437B"/>
    <w:rsid w:val="009953E2"/>
    <w:rsid w:val="00995562"/>
    <w:rsid w:val="009955D3"/>
    <w:rsid w:val="00995832"/>
    <w:rsid w:val="009959B6"/>
    <w:rsid w:val="00995C6F"/>
    <w:rsid w:val="00995DFF"/>
    <w:rsid w:val="0099623D"/>
    <w:rsid w:val="00996603"/>
    <w:rsid w:val="00996849"/>
    <w:rsid w:val="00996D63"/>
    <w:rsid w:val="00997265"/>
    <w:rsid w:val="009972AD"/>
    <w:rsid w:val="009973C1"/>
    <w:rsid w:val="0099777A"/>
    <w:rsid w:val="00997826"/>
    <w:rsid w:val="00997C15"/>
    <w:rsid w:val="00997EFE"/>
    <w:rsid w:val="009A00AA"/>
    <w:rsid w:val="009A074E"/>
    <w:rsid w:val="009A0784"/>
    <w:rsid w:val="009A0827"/>
    <w:rsid w:val="009A0B07"/>
    <w:rsid w:val="009A0FF4"/>
    <w:rsid w:val="009A10AC"/>
    <w:rsid w:val="009A168E"/>
    <w:rsid w:val="009A1BE0"/>
    <w:rsid w:val="009A1E2C"/>
    <w:rsid w:val="009A291F"/>
    <w:rsid w:val="009A2990"/>
    <w:rsid w:val="009A2CD1"/>
    <w:rsid w:val="009A2D94"/>
    <w:rsid w:val="009A2FE5"/>
    <w:rsid w:val="009A3138"/>
    <w:rsid w:val="009A3254"/>
    <w:rsid w:val="009A32C6"/>
    <w:rsid w:val="009A3898"/>
    <w:rsid w:val="009A398F"/>
    <w:rsid w:val="009A3E39"/>
    <w:rsid w:val="009A402A"/>
    <w:rsid w:val="009A40FC"/>
    <w:rsid w:val="009A445D"/>
    <w:rsid w:val="009A4645"/>
    <w:rsid w:val="009A49C8"/>
    <w:rsid w:val="009A4CB8"/>
    <w:rsid w:val="009A551B"/>
    <w:rsid w:val="009A558F"/>
    <w:rsid w:val="009A5A9F"/>
    <w:rsid w:val="009A5D48"/>
    <w:rsid w:val="009A5DCB"/>
    <w:rsid w:val="009A5DDE"/>
    <w:rsid w:val="009A63A7"/>
    <w:rsid w:val="009A687D"/>
    <w:rsid w:val="009A68A4"/>
    <w:rsid w:val="009A6A61"/>
    <w:rsid w:val="009A6A8A"/>
    <w:rsid w:val="009B0259"/>
    <w:rsid w:val="009B04EC"/>
    <w:rsid w:val="009B05D7"/>
    <w:rsid w:val="009B06A5"/>
    <w:rsid w:val="009B0720"/>
    <w:rsid w:val="009B080C"/>
    <w:rsid w:val="009B081E"/>
    <w:rsid w:val="009B0DAB"/>
    <w:rsid w:val="009B1140"/>
    <w:rsid w:val="009B1162"/>
    <w:rsid w:val="009B164B"/>
    <w:rsid w:val="009B1875"/>
    <w:rsid w:val="009B18B2"/>
    <w:rsid w:val="009B1954"/>
    <w:rsid w:val="009B200F"/>
    <w:rsid w:val="009B2378"/>
    <w:rsid w:val="009B25A0"/>
    <w:rsid w:val="009B2602"/>
    <w:rsid w:val="009B296D"/>
    <w:rsid w:val="009B2DBB"/>
    <w:rsid w:val="009B2FE7"/>
    <w:rsid w:val="009B3078"/>
    <w:rsid w:val="009B30DC"/>
    <w:rsid w:val="009B338F"/>
    <w:rsid w:val="009B35B6"/>
    <w:rsid w:val="009B35BA"/>
    <w:rsid w:val="009B3677"/>
    <w:rsid w:val="009B3999"/>
    <w:rsid w:val="009B3A68"/>
    <w:rsid w:val="009B3C81"/>
    <w:rsid w:val="009B3DA7"/>
    <w:rsid w:val="009B40F9"/>
    <w:rsid w:val="009B4711"/>
    <w:rsid w:val="009B471C"/>
    <w:rsid w:val="009B4B0A"/>
    <w:rsid w:val="009B4E8B"/>
    <w:rsid w:val="009B50AC"/>
    <w:rsid w:val="009B5C52"/>
    <w:rsid w:val="009B5FF7"/>
    <w:rsid w:val="009B610D"/>
    <w:rsid w:val="009B64E7"/>
    <w:rsid w:val="009B655C"/>
    <w:rsid w:val="009B67A0"/>
    <w:rsid w:val="009B6B1C"/>
    <w:rsid w:val="009B6B9C"/>
    <w:rsid w:val="009B6CCF"/>
    <w:rsid w:val="009B74B8"/>
    <w:rsid w:val="009B751D"/>
    <w:rsid w:val="009B7F3E"/>
    <w:rsid w:val="009B7F41"/>
    <w:rsid w:val="009C0A0D"/>
    <w:rsid w:val="009C1194"/>
    <w:rsid w:val="009C11A8"/>
    <w:rsid w:val="009C1491"/>
    <w:rsid w:val="009C1BD4"/>
    <w:rsid w:val="009C1FF0"/>
    <w:rsid w:val="009C211D"/>
    <w:rsid w:val="009C291D"/>
    <w:rsid w:val="009C2E1D"/>
    <w:rsid w:val="009C2F3F"/>
    <w:rsid w:val="009C2FB5"/>
    <w:rsid w:val="009C303D"/>
    <w:rsid w:val="009C30B5"/>
    <w:rsid w:val="009C35A0"/>
    <w:rsid w:val="009C37BC"/>
    <w:rsid w:val="009C39B1"/>
    <w:rsid w:val="009C3A3E"/>
    <w:rsid w:val="009C3AD8"/>
    <w:rsid w:val="009C3B26"/>
    <w:rsid w:val="009C3B9C"/>
    <w:rsid w:val="009C3E51"/>
    <w:rsid w:val="009C4717"/>
    <w:rsid w:val="009C482B"/>
    <w:rsid w:val="009C4E2A"/>
    <w:rsid w:val="009C54A8"/>
    <w:rsid w:val="009C5767"/>
    <w:rsid w:val="009C590F"/>
    <w:rsid w:val="009C5DAB"/>
    <w:rsid w:val="009C5E91"/>
    <w:rsid w:val="009C652B"/>
    <w:rsid w:val="009C6ABF"/>
    <w:rsid w:val="009C721F"/>
    <w:rsid w:val="009C77F0"/>
    <w:rsid w:val="009C793C"/>
    <w:rsid w:val="009C7AFF"/>
    <w:rsid w:val="009C7BC5"/>
    <w:rsid w:val="009D00F7"/>
    <w:rsid w:val="009D0552"/>
    <w:rsid w:val="009D08ED"/>
    <w:rsid w:val="009D0C0C"/>
    <w:rsid w:val="009D0D03"/>
    <w:rsid w:val="009D0D55"/>
    <w:rsid w:val="009D0D73"/>
    <w:rsid w:val="009D0DD3"/>
    <w:rsid w:val="009D0E74"/>
    <w:rsid w:val="009D1187"/>
    <w:rsid w:val="009D1462"/>
    <w:rsid w:val="009D19F8"/>
    <w:rsid w:val="009D1AF2"/>
    <w:rsid w:val="009D1CEC"/>
    <w:rsid w:val="009D1E4F"/>
    <w:rsid w:val="009D1EBE"/>
    <w:rsid w:val="009D1FD9"/>
    <w:rsid w:val="009D2365"/>
    <w:rsid w:val="009D24CF"/>
    <w:rsid w:val="009D28E2"/>
    <w:rsid w:val="009D2DEB"/>
    <w:rsid w:val="009D3000"/>
    <w:rsid w:val="009D305C"/>
    <w:rsid w:val="009D339B"/>
    <w:rsid w:val="009D36A9"/>
    <w:rsid w:val="009D3C27"/>
    <w:rsid w:val="009D3CAA"/>
    <w:rsid w:val="009D3EF6"/>
    <w:rsid w:val="009D3F49"/>
    <w:rsid w:val="009D454B"/>
    <w:rsid w:val="009D4557"/>
    <w:rsid w:val="009D457F"/>
    <w:rsid w:val="009D4750"/>
    <w:rsid w:val="009D4883"/>
    <w:rsid w:val="009D49CD"/>
    <w:rsid w:val="009D49EE"/>
    <w:rsid w:val="009D51A6"/>
    <w:rsid w:val="009D51E1"/>
    <w:rsid w:val="009D522E"/>
    <w:rsid w:val="009D5474"/>
    <w:rsid w:val="009D57FC"/>
    <w:rsid w:val="009D59CE"/>
    <w:rsid w:val="009D5A1B"/>
    <w:rsid w:val="009D65F4"/>
    <w:rsid w:val="009D67DA"/>
    <w:rsid w:val="009D67F3"/>
    <w:rsid w:val="009D6816"/>
    <w:rsid w:val="009D721E"/>
    <w:rsid w:val="009D76D2"/>
    <w:rsid w:val="009D7C02"/>
    <w:rsid w:val="009D7DDA"/>
    <w:rsid w:val="009D7FCC"/>
    <w:rsid w:val="009E03D9"/>
    <w:rsid w:val="009E043D"/>
    <w:rsid w:val="009E0520"/>
    <w:rsid w:val="009E08CE"/>
    <w:rsid w:val="009E0AE2"/>
    <w:rsid w:val="009E0C2E"/>
    <w:rsid w:val="009E0DF2"/>
    <w:rsid w:val="009E0E62"/>
    <w:rsid w:val="009E0EEB"/>
    <w:rsid w:val="009E14C4"/>
    <w:rsid w:val="009E14DE"/>
    <w:rsid w:val="009E152A"/>
    <w:rsid w:val="009E1897"/>
    <w:rsid w:val="009E1B02"/>
    <w:rsid w:val="009E1DF6"/>
    <w:rsid w:val="009E207F"/>
    <w:rsid w:val="009E2B3A"/>
    <w:rsid w:val="009E2C58"/>
    <w:rsid w:val="009E30B0"/>
    <w:rsid w:val="009E357C"/>
    <w:rsid w:val="009E3791"/>
    <w:rsid w:val="009E3871"/>
    <w:rsid w:val="009E3B86"/>
    <w:rsid w:val="009E3CA2"/>
    <w:rsid w:val="009E3FFC"/>
    <w:rsid w:val="009E44C2"/>
    <w:rsid w:val="009E44D7"/>
    <w:rsid w:val="009E4C0D"/>
    <w:rsid w:val="009E4D63"/>
    <w:rsid w:val="009E4E5A"/>
    <w:rsid w:val="009E4F16"/>
    <w:rsid w:val="009E5016"/>
    <w:rsid w:val="009E513A"/>
    <w:rsid w:val="009E51CD"/>
    <w:rsid w:val="009E52F7"/>
    <w:rsid w:val="009E57B7"/>
    <w:rsid w:val="009E5BD8"/>
    <w:rsid w:val="009E5CB3"/>
    <w:rsid w:val="009E6629"/>
    <w:rsid w:val="009E684C"/>
    <w:rsid w:val="009E68DB"/>
    <w:rsid w:val="009E6A1C"/>
    <w:rsid w:val="009E6D4C"/>
    <w:rsid w:val="009E6D6B"/>
    <w:rsid w:val="009E7032"/>
    <w:rsid w:val="009E7037"/>
    <w:rsid w:val="009E7264"/>
    <w:rsid w:val="009E7746"/>
    <w:rsid w:val="009E79B2"/>
    <w:rsid w:val="009E79F2"/>
    <w:rsid w:val="009E7F98"/>
    <w:rsid w:val="009F01E4"/>
    <w:rsid w:val="009F0212"/>
    <w:rsid w:val="009F0353"/>
    <w:rsid w:val="009F05A6"/>
    <w:rsid w:val="009F10AD"/>
    <w:rsid w:val="009F12D6"/>
    <w:rsid w:val="009F15D4"/>
    <w:rsid w:val="009F16D6"/>
    <w:rsid w:val="009F1E9B"/>
    <w:rsid w:val="009F22E5"/>
    <w:rsid w:val="009F23C6"/>
    <w:rsid w:val="009F24F3"/>
    <w:rsid w:val="009F25A9"/>
    <w:rsid w:val="009F26F3"/>
    <w:rsid w:val="009F2A15"/>
    <w:rsid w:val="009F2B22"/>
    <w:rsid w:val="009F2CEE"/>
    <w:rsid w:val="009F2DE9"/>
    <w:rsid w:val="009F347E"/>
    <w:rsid w:val="009F3564"/>
    <w:rsid w:val="009F3A0D"/>
    <w:rsid w:val="009F3E5F"/>
    <w:rsid w:val="009F3F4A"/>
    <w:rsid w:val="009F41E8"/>
    <w:rsid w:val="009F42EB"/>
    <w:rsid w:val="009F4616"/>
    <w:rsid w:val="009F484B"/>
    <w:rsid w:val="009F492A"/>
    <w:rsid w:val="009F4DE7"/>
    <w:rsid w:val="009F4F4D"/>
    <w:rsid w:val="009F5137"/>
    <w:rsid w:val="009F540F"/>
    <w:rsid w:val="009F5564"/>
    <w:rsid w:val="009F55C8"/>
    <w:rsid w:val="009F580F"/>
    <w:rsid w:val="009F5B0C"/>
    <w:rsid w:val="009F5C75"/>
    <w:rsid w:val="009F6027"/>
    <w:rsid w:val="009F61B0"/>
    <w:rsid w:val="009F6332"/>
    <w:rsid w:val="009F6454"/>
    <w:rsid w:val="009F64B5"/>
    <w:rsid w:val="009F6A74"/>
    <w:rsid w:val="009F6A97"/>
    <w:rsid w:val="009F70E5"/>
    <w:rsid w:val="009F72D4"/>
    <w:rsid w:val="009F73C1"/>
    <w:rsid w:val="009F79FB"/>
    <w:rsid w:val="009F7B28"/>
    <w:rsid w:val="009F7EAE"/>
    <w:rsid w:val="00A00291"/>
    <w:rsid w:val="00A002B6"/>
    <w:rsid w:val="00A002F6"/>
    <w:rsid w:val="00A0034C"/>
    <w:rsid w:val="00A005C6"/>
    <w:rsid w:val="00A00AFA"/>
    <w:rsid w:val="00A00C27"/>
    <w:rsid w:val="00A00CD7"/>
    <w:rsid w:val="00A00E67"/>
    <w:rsid w:val="00A01000"/>
    <w:rsid w:val="00A01214"/>
    <w:rsid w:val="00A01218"/>
    <w:rsid w:val="00A016C8"/>
    <w:rsid w:val="00A0187D"/>
    <w:rsid w:val="00A0196F"/>
    <w:rsid w:val="00A01C06"/>
    <w:rsid w:val="00A01CCC"/>
    <w:rsid w:val="00A01D5C"/>
    <w:rsid w:val="00A02021"/>
    <w:rsid w:val="00A023D5"/>
    <w:rsid w:val="00A0252C"/>
    <w:rsid w:val="00A0265B"/>
    <w:rsid w:val="00A0272D"/>
    <w:rsid w:val="00A02DD9"/>
    <w:rsid w:val="00A02E5D"/>
    <w:rsid w:val="00A036D9"/>
    <w:rsid w:val="00A03707"/>
    <w:rsid w:val="00A03EF5"/>
    <w:rsid w:val="00A043DB"/>
    <w:rsid w:val="00A045BB"/>
    <w:rsid w:val="00A04A65"/>
    <w:rsid w:val="00A04BF6"/>
    <w:rsid w:val="00A054BF"/>
    <w:rsid w:val="00A055DB"/>
    <w:rsid w:val="00A05A3B"/>
    <w:rsid w:val="00A05BCB"/>
    <w:rsid w:val="00A05C8C"/>
    <w:rsid w:val="00A05CEC"/>
    <w:rsid w:val="00A05F5D"/>
    <w:rsid w:val="00A06DCE"/>
    <w:rsid w:val="00A070A1"/>
    <w:rsid w:val="00A071B2"/>
    <w:rsid w:val="00A07E7A"/>
    <w:rsid w:val="00A07EF6"/>
    <w:rsid w:val="00A07FA2"/>
    <w:rsid w:val="00A07FB4"/>
    <w:rsid w:val="00A1028E"/>
    <w:rsid w:val="00A102CD"/>
    <w:rsid w:val="00A105E1"/>
    <w:rsid w:val="00A1065B"/>
    <w:rsid w:val="00A10750"/>
    <w:rsid w:val="00A10752"/>
    <w:rsid w:val="00A10919"/>
    <w:rsid w:val="00A117F5"/>
    <w:rsid w:val="00A11DDE"/>
    <w:rsid w:val="00A121AD"/>
    <w:rsid w:val="00A121B7"/>
    <w:rsid w:val="00A12236"/>
    <w:rsid w:val="00A12611"/>
    <w:rsid w:val="00A12644"/>
    <w:rsid w:val="00A12BD0"/>
    <w:rsid w:val="00A12DE6"/>
    <w:rsid w:val="00A12F93"/>
    <w:rsid w:val="00A1345B"/>
    <w:rsid w:val="00A1388A"/>
    <w:rsid w:val="00A142A1"/>
    <w:rsid w:val="00A1442A"/>
    <w:rsid w:val="00A14E73"/>
    <w:rsid w:val="00A14F5D"/>
    <w:rsid w:val="00A15592"/>
    <w:rsid w:val="00A15CC7"/>
    <w:rsid w:val="00A163E5"/>
    <w:rsid w:val="00A166CC"/>
    <w:rsid w:val="00A1696C"/>
    <w:rsid w:val="00A16DF2"/>
    <w:rsid w:val="00A17032"/>
    <w:rsid w:val="00A1710C"/>
    <w:rsid w:val="00A17251"/>
    <w:rsid w:val="00A174A9"/>
    <w:rsid w:val="00A17928"/>
    <w:rsid w:val="00A17BAD"/>
    <w:rsid w:val="00A17C83"/>
    <w:rsid w:val="00A20238"/>
    <w:rsid w:val="00A20621"/>
    <w:rsid w:val="00A206E0"/>
    <w:rsid w:val="00A20B5B"/>
    <w:rsid w:val="00A20E23"/>
    <w:rsid w:val="00A219A6"/>
    <w:rsid w:val="00A220CC"/>
    <w:rsid w:val="00A2244A"/>
    <w:rsid w:val="00A22487"/>
    <w:rsid w:val="00A22ADB"/>
    <w:rsid w:val="00A22BFA"/>
    <w:rsid w:val="00A231A6"/>
    <w:rsid w:val="00A23478"/>
    <w:rsid w:val="00A23627"/>
    <w:rsid w:val="00A23A74"/>
    <w:rsid w:val="00A23C2D"/>
    <w:rsid w:val="00A243D4"/>
    <w:rsid w:val="00A24656"/>
    <w:rsid w:val="00A24AEB"/>
    <w:rsid w:val="00A24B5E"/>
    <w:rsid w:val="00A24B6B"/>
    <w:rsid w:val="00A250DB"/>
    <w:rsid w:val="00A25388"/>
    <w:rsid w:val="00A25475"/>
    <w:rsid w:val="00A2599F"/>
    <w:rsid w:val="00A25A06"/>
    <w:rsid w:val="00A25AD8"/>
    <w:rsid w:val="00A25BB3"/>
    <w:rsid w:val="00A25DE4"/>
    <w:rsid w:val="00A2605E"/>
    <w:rsid w:val="00A26BA0"/>
    <w:rsid w:val="00A26C71"/>
    <w:rsid w:val="00A26DDA"/>
    <w:rsid w:val="00A26EB9"/>
    <w:rsid w:val="00A2710D"/>
    <w:rsid w:val="00A27193"/>
    <w:rsid w:val="00A274BB"/>
    <w:rsid w:val="00A274C9"/>
    <w:rsid w:val="00A27614"/>
    <w:rsid w:val="00A27796"/>
    <w:rsid w:val="00A27977"/>
    <w:rsid w:val="00A27D53"/>
    <w:rsid w:val="00A27F7F"/>
    <w:rsid w:val="00A30185"/>
    <w:rsid w:val="00A307FB"/>
    <w:rsid w:val="00A309A8"/>
    <w:rsid w:val="00A30F12"/>
    <w:rsid w:val="00A30F36"/>
    <w:rsid w:val="00A31677"/>
    <w:rsid w:val="00A3179F"/>
    <w:rsid w:val="00A31A3E"/>
    <w:rsid w:val="00A32214"/>
    <w:rsid w:val="00A32248"/>
    <w:rsid w:val="00A3265B"/>
    <w:rsid w:val="00A32794"/>
    <w:rsid w:val="00A328C7"/>
    <w:rsid w:val="00A3295A"/>
    <w:rsid w:val="00A33307"/>
    <w:rsid w:val="00A333BC"/>
    <w:rsid w:val="00A33591"/>
    <w:rsid w:val="00A3359E"/>
    <w:rsid w:val="00A33617"/>
    <w:rsid w:val="00A336DF"/>
    <w:rsid w:val="00A339EB"/>
    <w:rsid w:val="00A33B5A"/>
    <w:rsid w:val="00A33CF0"/>
    <w:rsid w:val="00A33EFB"/>
    <w:rsid w:val="00A33F59"/>
    <w:rsid w:val="00A34255"/>
    <w:rsid w:val="00A34545"/>
    <w:rsid w:val="00A34B6F"/>
    <w:rsid w:val="00A34E10"/>
    <w:rsid w:val="00A34E46"/>
    <w:rsid w:val="00A35067"/>
    <w:rsid w:val="00A358CB"/>
    <w:rsid w:val="00A358D9"/>
    <w:rsid w:val="00A35B9D"/>
    <w:rsid w:val="00A363D7"/>
    <w:rsid w:val="00A36A7D"/>
    <w:rsid w:val="00A36AC3"/>
    <w:rsid w:val="00A36C62"/>
    <w:rsid w:val="00A36DD7"/>
    <w:rsid w:val="00A36F66"/>
    <w:rsid w:val="00A36FA6"/>
    <w:rsid w:val="00A37333"/>
    <w:rsid w:val="00A374C6"/>
    <w:rsid w:val="00A375AE"/>
    <w:rsid w:val="00A3761A"/>
    <w:rsid w:val="00A37A46"/>
    <w:rsid w:val="00A37A66"/>
    <w:rsid w:val="00A37AAA"/>
    <w:rsid w:val="00A37D26"/>
    <w:rsid w:val="00A40641"/>
    <w:rsid w:val="00A408C5"/>
    <w:rsid w:val="00A409F4"/>
    <w:rsid w:val="00A40A4F"/>
    <w:rsid w:val="00A40F1D"/>
    <w:rsid w:val="00A412FE"/>
    <w:rsid w:val="00A418E0"/>
    <w:rsid w:val="00A419A8"/>
    <w:rsid w:val="00A419C2"/>
    <w:rsid w:val="00A42181"/>
    <w:rsid w:val="00A4254B"/>
    <w:rsid w:val="00A42577"/>
    <w:rsid w:val="00A42842"/>
    <w:rsid w:val="00A4284F"/>
    <w:rsid w:val="00A42AEA"/>
    <w:rsid w:val="00A42D28"/>
    <w:rsid w:val="00A42D64"/>
    <w:rsid w:val="00A42EAC"/>
    <w:rsid w:val="00A42EF9"/>
    <w:rsid w:val="00A43128"/>
    <w:rsid w:val="00A4387A"/>
    <w:rsid w:val="00A43911"/>
    <w:rsid w:val="00A43D4E"/>
    <w:rsid w:val="00A443A1"/>
    <w:rsid w:val="00A448AD"/>
    <w:rsid w:val="00A44AA9"/>
    <w:rsid w:val="00A44D85"/>
    <w:rsid w:val="00A44E24"/>
    <w:rsid w:val="00A45012"/>
    <w:rsid w:val="00A45055"/>
    <w:rsid w:val="00A45349"/>
    <w:rsid w:val="00A454CF"/>
    <w:rsid w:val="00A454D9"/>
    <w:rsid w:val="00A45600"/>
    <w:rsid w:val="00A458CA"/>
    <w:rsid w:val="00A45BE5"/>
    <w:rsid w:val="00A468F8"/>
    <w:rsid w:val="00A4692B"/>
    <w:rsid w:val="00A47413"/>
    <w:rsid w:val="00A4749E"/>
    <w:rsid w:val="00A479DB"/>
    <w:rsid w:val="00A479FF"/>
    <w:rsid w:val="00A5021A"/>
    <w:rsid w:val="00A507D2"/>
    <w:rsid w:val="00A50A30"/>
    <w:rsid w:val="00A50F05"/>
    <w:rsid w:val="00A5118A"/>
    <w:rsid w:val="00A51DF0"/>
    <w:rsid w:val="00A520E0"/>
    <w:rsid w:val="00A526D3"/>
    <w:rsid w:val="00A52841"/>
    <w:rsid w:val="00A529C8"/>
    <w:rsid w:val="00A52C69"/>
    <w:rsid w:val="00A533F7"/>
    <w:rsid w:val="00A538F4"/>
    <w:rsid w:val="00A53BD3"/>
    <w:rsid w:val="00A53DD0"/>
    <w:rsid w:val="00A53ED1"/>
    <w:rsid w:val="00A54051"/>
    <w:rsid w:val="00A544C7"/>
    <w:rsid w:val="00A54704"/>
    <w:rsid w:val="00A54861"/>
    <w:rsid w:val="00A5488C"/>
    <w:rsid w:val="00A54C0E"/>
    <w:rsid w:val="00A54C82"/>
    <w:rsid w:val="00A54E37"/>
    <w:rsid w:val="00A54EE0"/>
    <w:rsid w:val="00A5502E"/>
    <w:rsid w:val="00A55261"/>
    <w:rsid w:val="00A5527D"/>
    <w:rsid w:val="00A552E2"/>
    <w:rsid w:val="00A5535E"/>
    <w:rsid w:val="00A554C4"/>
    <w:rsid w:val="00A555FD"/>
    <w:rsid w:val="00A5587B"/>
    <w:rsid w:val="00A56481"/>
    <w:rsid w:val="00A56559"/>
    <w:rsid w:val="00A56861"/>
    <w:rsid w:val="00A56A3B"/>
    <w:rsid w:val="00A56B80"/>
    <w:rsid w:val="00A56C45"/>
    <w:rsid w:val="00A56CBD"/>
    <w:rsid w:val="00A56E44"/>
    <w:rsid w:val="00A56FC4"/>
    <w:rsid w:val="00A57661"/>
    <w:rsid w:val="00A577A3"/>
    <w:rsid w:val="00A57EEA"/>
    <w:rsid w:val="00A6003B"/>
    <w:rsid w:val="00A603D7"/>
    <w:rsid w:val="00A603F6"/>
    <w:rsid w:val="00A60A82"/>
    <w:rsid w:val="00A60A8F"/>
    <w:rsid w:val="00A60E59"/>
    <w:rsid w:val="00A60E95"/>
    <w:rsid w:val="00A610A0"/>
    <w:rsid w:val="00A611A8"/>
    <w:rsid w:val="00A61417"/>
    <w:rsid w:val="00A61621"/>
    <w:rsid w:val="00A616E7"/>
    <w:rsid w:val="00A619D4"/>
    <w:rsid w:val="00A61B51"/>
    <w:rsid w:val="00A61DFF"/>
    <w:rsid w:val="00A621C1"/>
    <w:rsid w:val="00A624C8"/>
    <w:rsid w:val="00A62B60"/>
    <w:rsid w:val="00A62CD8"/>
    <w:rsid w:val="00A62D3C"/>
    <w:rsid w:val="00A62DC7"/>
    <w:rsid w:val="00A62DF1"/>
    <w:rsid w:val="00A637C4"/>
    <w:rsid w:val="00A645D7"/>
    <w:rsid w:val="00A64BF0"/>
    <w:rsid w:val="00A64C04"/>
    <w:rsid w:val="00A64D0F"/>
    <w:rsid w:val="00A650BF"/>
    <w:rsid w:val="00A65227"/>
    <w:rsid w:val="00A6553F"/>
    <w:rsid w:val="00A6599D"/>
    <w:rsid w:val="00A65C15"/>
    <w:rsid w:val="00A65C35"/>
    <w:rsid w:val="00A65E2E"/>
    <w:rsid w:val="00A66378"/>
    <w:rsid w:val="00A66E83"/>
    <w:rsid w:val="00A66F8A"/>
    <w:rsid w:val="00A671D6"/>
    <w:rsid w:val="00A67EF4"/>
    <w:rsid w:val="00A70136"/>
    <w:rsid w:val="00A70288"/>
    <w:rsid w:val="00A70331"/>
    <w:rsid w:val="00A7040B"/>
    <w:rsid w:val="00A70554"/>
    <w:rsid w:val="00A71110"/>
    <w:rsid w:val="00A71B08"/>
    <w:rsid w:val="00A71BFD"/>
    <w:rsid w:val="00A71FD1"/>
    <w:rsid w:val="00A720B6"/>
    <w:rsid w:val="00A72545"/>
    <w:rsid w:val="00A7276B"/>
    <w:rsid w:val="00A72B12"/>
    <w:rsid w:val="00A72EA2"/>
    <w:rsid w:val="00A733E3"/>
    <w:rsid w:val="00A735F9"/>
    <w:rsid w:val="00A73783"/>
    <w:rsid w:val="00A73987"/>
    <w:rsid w:val="00A739A1"/>
    <w:rsid w:val="00A739B3"/>
    <w:rsid w:val="00A739B7"/>
    <w:rsid w:val="00A73B98"/>
    <w:rsid w:val="00A73BC4"/>
    <w:rsid w:val="00A7400B"/>
    <w:rsid w:val="00A7416D"/>
    <w:rsid w:val="00A74486"/>
    <w:rsid w:val="00A745AA"/>
    <w:rsid w:val="00A745B8"/>
    <w:rsid w:val="00A74AF2"/>
    <w:rsid w:val="00A74B36"/>
    <w:rsid w:val="00A74CD2"/>
    <w:rsid w:val="00A754BD"/>
    <w:rsid w:val="00A75B2C"/>
    <w:rsid w:val="00A75DBD"/>
    <w:rsid w:val="00A76512"/>
    <w:rsid w:val="00A76604"/>
    <w:rsid w:val="00A76674"/>
    <w:rsid w:val="00A76A82"/>
    <w:rsid w:val="00A76AEA"/>
    <w:rsid w:val="00A76FD6"/>
    <w:rsid w:val="00A7731E"/>
    <w:rsid w:val="00A779EE"/>
    <w:rsid w:val="00A77A82"/>
    <w:rsid w:val="00A77E94"/>
    <w:rsid w:val="00A77E9A"/>
    <w:rsid w:val="00A803AC"/>
    <w:rsid w:val="00A80418"/>
    <w:rsid w:val="00A804AE"/>
    <w:rsid w:val="00A807FE"/>
    <w:rsid w:val="00A80A2B"/>
    <w:rsid w:val="00A80AFE"/>
    <w:rsid w:val="00A80C96"/>
    <w:rsid w:val="00A80FF6"/>
    <w:rsid w:val="00A8156D"/>
    <w:rsid w:val="00A81D82"/>
    <w:rsid w:val="00A81D8D"/>
    <w:rsid w:val="00A8208A"/>
    <w:rsid w:val="00A820CD"/>
    <w:rsid w:val="00A82529"/>
    <w:rsid w:val="00A8254C"/>
    <w:rsid w:val="00A82621"/>
    <w:rsid w:val="00A832A2"/>
    <w:rsid w:val="00A832AB"/>
    <w:rsid w:val="00A833C2"/>
    <w:rsid w:val="00A83719"/>
    <w:rsid w:val="00A83975"/>
    <w:rsid w:val="00A84159"/>
    <w:rsid w:val="00A843CD"/>
    <w:rsid w:val="00A84591"/>
    <w:rsid w:val="00A8471D"/>
    <w:rsid w:val="00A8484F"/>
    <w:rsid w:val="00A84A42"/>
    <w:rsid w:val="00A84A93"/>
    <w:rsid w:val="00A84C16"/>
    <w:rsid w:val="00A84CD9"/>
    <w:rsid w:val="00A84ECD"/>
    <w:rsid w:val="00A84F8B"/>
    <w:rsid w:val="00A851BA"/>
    <w:rsid w:val="00A851BB"/>
    <w:rsid w:val="00A856B2"/>
    <w:rsid w:val="00A85FC0"/>
    <w:rsid w:val="00A86855"/>
    <w:rsid w:val="00A86AFF"/>
    <w:rsid w:val="00A86BA8"/>
    <w:rsid w:val="00A86F57"/>
    <w:rsid w:val="00A86FE7"/>
    <w:rsid w:val="00A8711F"/>
    <w:rsid w:val="00A876A4"/>
    <w:rsid w:val="00A877E0"/>
    <w:rsid w:val="00A87A92"/>
    <w:rsid w:val="00A87E28"/>
    <w:rsid w:val="00A87F2F"/>
    <w:rsid w:val="00A87F78"/>
    <w:rsid w:val="00A87FC0"/>
    <w:rsid w:val="00A910CC"/>
    <w:rsid w:val="00A91121"/>
    <w:rsid w:val="00A9121E"/>
    <w:rsid w:val="00A912A9"/>
    <w:rsid w:val="00A91BB2"/>
    <w:rsid w:val="00A91CCA"/>
    <w:rsid w:val="00A92364"/>
    <w:rsid w:val="00A92366"/>
    <w:rsid w:val="00A9247A"/>
    <w:rsid w:val="00A927DC"/>
    <w:rsid w:val="00A9288C"/>
    <w:rsid w:val="00A92A2A"/>
    <w:rsid w:val="00A9300E"/>
    <w:rsid w:val="00A938E2"/>
    <w:rsid w:val="00A9393E"/>
    <w:rsid w:val="00A94066"/>
    <w:rsid w:val="00A940DD"/>
    <w:rsid w:val="00A94842"/>
    <w:rsid w:val="00A94B63"/>
    <w:rsid w:val="00A94CDE"/>
    <w:rsid w:val="00A94F53"/>
    <w:rsid w:val="00A95213"/>
    <w:rsid w:val="00A95755"/>
    <w:rsid w:val="00A95818"/>
    <w:rsid w:val="00A95896"/>
    <w:rsid w:val="00A95DD8"/>
    <w:rsid w:val="00A961DB"/>
    <w:rsid w:val="00A962F8"/>
    <w:rsid w:val="00A96E07"/>
    <w:rsid w:val="00A97105"/>
    <w:rsid w:val="00A97376"/>
    <w:rsid w:val="00A9789D"/>
    <w:rsid w:val="00A97989"/>
    <w:rsid w:val="00A979B0"/>
    <w:rsid w:val="00A97A29"/>
    <w:rsid w:val="00A97A5C"/>
    <w:rsid w:val="00A97CBF"/>
    <w:rsid w:val="00A97CE4"/>
    <w:rsid w:val="00A97E89"/>
    <w:rsid w:val="00AA0104"/>
    <w:rsid w:val="00AA02DE"/>
    <w:rsid w:val="00AA034B"/>
    <w:rsid w:val="00AA07AA"/>
    <w:rsid w:val="00AA0907"/>
    <w:rsid w:val="00AA0B6F"/>
    <w:rsid w:val="00AA0F02"/>
    <w:rsid w:val="00AA0FFF"/>
    <w:rsid w:val="00AA179E"/>
    <w:rsid w:val="00AA180F"/>
    <w:rsid w:val="00AA1B3A"/>
    <w:rsid w:val="00AA1EE2"/>
    <w:rsid w:val="00AA22DC"/>
    <w:rsid w:val="00AA2688"/>
    <w:rsid w:val="00AA26C4"/>
    <w:rsid w:val="00AA2825"/>
    <w:rsid w:val="00AA2AAB"/>
    <w:rsid w:val="00AA2B21"/>
    <w:rsid w:val="00AA2C3E"/>
    <w:rsid w:val="00AA2ED7"/>
    <w:rsid w:val="00AA3463"/>
    <w:rsid w:val="00AA36AB"/>
    <w:rsid w:val="00AA3A40"/>
    <w:rsid w:val="00AA3CAB"/>
    <w:rsid w:val="00AA41C9"/>
    <w:rsid w:val="00AA430A"/>
    <w:rsid w:val="00AA464A"/>
    <w:rsid w:val="00AA4D26"/>
    <w:rsid w:val="00AA4F09"/>
    <w:rsid w:val="00AA5EDC"/>
    <w:rsid w:val="00AA62B5"/>
    <w:rsid w:val="00AA6663"/>
    <w:rsid w:val="00AA6ECE"/>
    <w:rsid w:val="00AA6F8E"/>
    <w:rsid w:val="00AA71E0"/>
    <w:rsid w:val="00AA7591"/>
    <w:rsid w:val="00AA75D1"/>
    <w:rsid w:val="00AA7606"/>
    <w:rsid w:val="00AA7803"/>
    <w:rsid w:val="00AA7C6B"/>
    <w:rsid w:val="00AA7F9F"/>
    <w:rsid w:val="00AB00A9"/>
    <w:rsid w:val="00AB022C"/>
    <w:rsid w:val="00AB03B3"/>
    <w:rsid w:val="00AB0532"/>
    <w:rsid w:val="00AB0699"/>
    <w:rsid w:val="00AB0747"/>
    <w:rsid w:val="00AB0BAA"/>
    <w:rsid w:val="00AB0D69"/>
    <w:rsid w:val="00AB0EEF"/>
    <w:rsid w:val="00AB0F83"/>
    <w:rsid w:val="00AB0FC8"/>
    <w:rsid w:val="00AB0FDB"/>
    <w:rsid w:val="00AB177A"/>
    <w:rsid w:val="00AB206B"/>
    <w:rsid w:val="00AB206E"/>
    <w:rsid w:val="00AB276D"/>
    <w:rsid w:val="00AB2D2E"/>
    <w:rsid w:val="00AB2E43"/>
    <w:rsid w:val="00AB3943"/>
    <w:rsid w:val="00AB39A8"/>
    <w:rsid w:val="00AB3A65"/>
    <w:rsid w:val="00AB3AA8"/>
    <w:rsid w:val="00AB3DB6"/>
    <w:rsid w:val="00AB412C"/>
    <w:rsid w:val="00AB474E"/>
    <w:rsid w:val="00AB4CD6"/>
    <w:rsid w:val="00AB4FFB"/>
    <w:rsid w:val="00AB5271"/>
    <w:rsid w:val="00AB5289"/>
    <w:rsid w:val="00AB52BA"/>
    <w:rsid w:val="00AB52E4"/>
    <w:rsid w:val="00AB5809"/>
    <w:rsid w:val="00AB61A8"/>
    <w:rsid w:val="00AB620E"/>
    <w:rsid w:val="00AB65AE"/>
    <w:rsid w:val="00AB6B6E"/>
    <w:rsid w:val="00AB6BA6"/>
    <w:rsid w:val="00AB6D3C"/>
    <w:rsid w:val="00AB71C3"/>
    <w:rsid w:val="00AB72AE"/>
    <w:rsid w:val="00AB7333"/>
    <w:rsid w:val="00AB77ED"/>
    <w:rsid w:val="00AB78B7"/>
    <w:rsid w:val="00AB7982"/>
    <w:rsid w:val="00AB7A04"/>
    <w:rsid w:val="00AB7AF0"/>
    <w:rsid w:val="00AB7B1B"/>
    <w:rsid w:val="00AB7BDA"/>
    <w:rsid w:val="00AC0214"/>
    <w:rsid w:val="00AC06AD"/>
    <w:rsid w:val="00AC073F"/>
    <w:rsid w:val="00AC08C7"/>
    <w:rsid w:val="00AC092F"/>
    <w:rsid w:val="00AC0C95"/>
    <w:rsid w:val="00AC0CCF"/>
    <w:rsid w:val="00AC124B"/>
    <w:rsid w:val="00AC14D2"/>
    <w:rsid w:val="00AC17A1"/>
    <w:rsid w:val="00AC1900"/>
    <w:rsid w:val="00AC1ACA"/>
    <w:rsid w:val="00AC22AD"/>
    <w:rsid w:val="00AC2355"/>
    <w:rsid w:val="00AC2563"/>
    <w:rsid w:val="00AC2629"/>
    <w:rsid w:val="00AC2664"/>
    <w:rsid w:val="00AC27D1"/>
    <w:rsid w:val="00AC2F91"/>
    <w:rsid w:val="00AC366C"/>
    <w:rsid w:val="00AC37FB"/>
    <w:rsid w:val="00AC3AED"/>
    <w:rsid w:val="00AC3E16"/>
    <w:rsid w:val="00AC3E98"/>
    <w:rsid w:val="00AC4271"/>
    <w:rsid w:val="00AC4289"/>
    <w:rsid w:val="00AC48C9"/>
    <w:rsid w:val="00AC4B36"/>
    <w:rsid w:val="00AC53EC"/>
    <w:rsid w:val="00AC54D5"/>
    <w:rsid w:val="00AC5820"/>
    <w:rsid w:val="00AC5952"/>
    <w:rsid w:val="00AC5C87"/>
    <w:rsid w:val="00AC5D4C"/>
    <w:rsid w:val="00AC5E61"/>
    <w:rsid w:val="00AC5E6C"/>
    <w:rsid w:val="00AC6460"/>
    <w:rsid w:val="00AC64B0"/>
    <w:rsid w:val="00AC66BD"/>
    <w:rsid w:val="00AC6782"/>
    <w:rsid w:val="00AC69F5"/>
    <w:rsid w:val="00AC6B70"/>
    <w:rsid w:val="00AC6C8D"/>
    <w:rsid w:val="00AC6F9A"/>
    <w:rsid w:val="00AC7399"/>
    <w:rsid w:val="00AC768E"/>
    <w:rsid w:val="00AC7AC7"/>
    <w:rsid w:val="00AC7E6A"/>
    <w:rsid w:val="00AD02EA"/>
    <w:rsid w:val="00AD0513"/>
    <w:rsid w:val="00AD0921"/>
    <w:rsid w:val="00AD0C46"/>
    <w:rsid w:val="00AD150A"/>
    <w:rsid w:val="00AD189A"/>
    <w:rsid w:val="00AD18A0"/>
    <w:rsid w:val="00AD1A4B"/>
    <w:rsid w:val="00AD2041"/>
    <w:rsid w:val="00AD216F"/>
    <w:rsid w:val="00AD2AFE"/>
    <w:rsid w:val="00AD30AD"/>
    <w:rsid w:val="00AD31DF"/>
    <w:rsid w:val="00AD33BF"/>
    <w:rsid w:val="00AD34B4"/>
    <w:rsid w:val="00AD36B2"/>
    <w:rsid w:val="00AD36E8"/>
    <w:rsid w:val="00AD3831"/>
    <w:rsid w:val="00AD4229"/>
    <w:rsid w:val="00AD44EE"/>
    <w:rsid w:val="00AD491E"/>
    <w:rsid w:val="00AD49FB"/>
    <w:rsid w:val="00AD4A55"/>
    <w:rsid w:val="00AD4C64"/>
    <w:rsid w:val="00AD4E43"/>
    <w:rsid w:val="00AD4E72"/>
    <w:rsid w:val="00AD54CD"/>
    <w:rsid w:val="00AD552C"/>
    <w:rsid w:val="00AD5572"/>
    <w:rsid w:val="00AD55FF"/>
    <w:rsid w:val="00AD5625"/>
    <w:rsid w:val="00AD5851"/>
    <w:rsid w:val="00AD5A4B"/>
    <w:rsid w:val="00AD6018"/>
    <w:rsid w:val="00AD641F"/>
    <w:rsid w:val="00AD648F"/>
    <w:rsid w:val="00AD664A"/>
    <w:rsid w:val="00AD6718"/>
    <w:rsid w:val="00AD6EA6"/>
    <w:rsid w:val="00AD6EFC"/>
    <w:rsid w:val="00AD74BE"/>
    <w:rsid w:val="00AD7BAF"/>
    <w:rsid w:val="00AD7BDB"/>
    <w:rsid w:val="00AD7BFA"/>
    <w:rsid w:val="00AE03F6"/>
    <w:rsid w:val="00AE0537"/>
    <w:rsid w:val="00AE0EAE"/>
    <w:rsid w:val="00AE1360"/>
    <w:rsid w:val="00AE1389"/>
    <w:rsid w:val="00AE152A"/>
    <w:rsid w:val="00AE1A84"/>
    <w:rsid w:val="00AE2244"/>
    <w:rsid w:val="00AE2D29"/>
    <w:rsid w:val="00AE3080"/>
    <w:rsid w:val="00AE30E9"/>
    <w:rsid w:val="00AE334C"/>
    <w:rsid w:val="00AE3375"/>
    <w:rsid w:val="00AE3AA7"/>
    <w:rsid w:val="00AE3B66"/>
    <w:rsid w:val="00AE3F6A"/>
    <w:rsid w:val="00AE40E8"/>
    <w:rsid w:val="00AE4777"/>
    <w:rsid w:val="00AE48A5"/>
    <w:rsid w:val="00AE490F"/>
    <w:rsid w:val="00AE4D83"/>
    <w:rsid w:val="00AE4E9A"/>
    <w:rsid w:val="00AE4EFA"/>
    <w:rsid w:val="00AE538F"/>
    <w:rsid w:val="00AE5DD9"/>
    <w:rsid w:val="00AE6077"/>
    <w:rsid w:val="00AE639B"/>
    <w:rsid w:val="00AE65F0"/>
    <w:rsid w:val="00AE6978"/>
    <w:rsid w:val="00AE7058"/>
    <w:rsid w:val="00AE728E"/>
    <w:rsid w:val="00AE76D6"/>
    <w:rsid w:val="00AE77BC"/>
    <w:rsid w:val="00AE78FB"/>
    <w:rsid w:val="00AE7B62"/>
    <w:rsid w:val="00AF0261"/>
    <w:rsid w:val="00AF0401"/>
    <w:rsid w:val="00AF0D58"/>
    <w:rsid w:val="00AF0EFD"/>
    <w:rsid w:val="00AF0FBC"/>
    <w:rsid w:val="00AF1166"/>
    <w:rsid w:val="00AF12A0"/>
    <w:rsid w:val="00AF1D31"/>
    <w:rsid w:val="00AF2134"/>
    <w:rsid w:val="00AF2490"/>
    <w:rsid w:val="00AF261C"/>
    <w:rsid w:val="00AF2637"/>
    <w:rsid w:val="00AF2648"/>
    <w:rsid w:val="00AF28F4"/>
    <w:rsid w:val="00AF3314"/>
    <w:rsid w:val="00AF360D"/>
    <w:rsid w:val="00AF3A95"/>
    <w:rsid w:val="00AF3AA6"/>
    <w:rsid w:val="00AF3BEE"/>
    <w:rsid w:val="00AF3F40"/>
    <w:rsid w:val="00AF48C7"/>
    <w:rsid w:val="00AF4B35"/>
    <w:rsid w:val="00AF4F7B"/>
    <w:rsid w:val="00AF511A"/>
    <w:rsid w:val="00AF55B4"/>
    <w:rsid w:val="00AF5627"/>
    <w:rsid w:val="00AF57BB"/>
    <w:rsid w:val="00AF590B"/>
    <w:rsid w:val="00AF5C58"/>
    <w:rsid w:val="00AF6595"/>
    <w:rsid w:val="00AF69B2"/>
    <w:rsid w:val="00AF6CD5"/>
    <w:rsid w:val="00AF72E8"/>
    <w:rsid w:val="00AF7369"/>
    <w:rsid w:val="00AF7428"/>
    <w:rsid w:val="00AF77B7"/>
    <w:rsid w:val="00AF79C0"/>
    <w:rsid w:val="00AF7B1A"/>
    <w:rsid w:val="00B0003F"/>
    <w:rsid w:val="00B00E5D"/>
    <w:rsid w:val="00B00F8C"/>
    <w:rsid w:val="00B011D0"/>
    <w:rsid w:val="00B0159C"/>
    <w:rsid w:val="00B01831"/>
    <w:rsid w:val="00B01882"/>
    <w:rsid w:val="00B01B5C"/>
    <w:rsid w:val="00B01D0A"/>
    <w:rsid w:val="00B02002"/>
    <w:rsid w:val="00B02353"/>
    <w:rsid w:val="00B0245E"/>
    <w:rsid w:val="00B02AA3"/>
    <w:rsid w:val="00B02E87"/>
    <w:rsid w:val="00B02FD6"/>
    <w:rsid w:val="00B032A6"/>
    <w:rsid w:val="00B03757"/>
    <w:rsid w:val="00B03758"/>
    <w:rsid w:val="00B03A0A"/>
    <w:rsid w:val="00B03E02"/>
    <w:rsid w:val="00B0409D"/>
    <w:rsid w:val="00B04170"/>
    <w:rsid w:val="00B042AA"/>
    <w:rsid w:val="00B04540"/>
    <w:rsid w:val="00B046A3"/>
    <w:rsid w:val="00B046FC"/>
    <w:rsid w:val="00B04CE4"/>
    <w:rsid w:val="00B04E53"/>
    <w:rsid w:val="00B04EA6"/>
    <w:rsid w:val="00B04F25"/>
    <w:rsid w:val="00B04F6C"/>
    <w:rsid w:val="00B04FC2"/>
    <w:rsid w:val="00B05254"/>
    <w:rsid w:val="00B05366"/>
    <w:rsid w:val="00B059FF"/>
    <w:rsid w:val="00B05A63"/>
    <w:rsid w:val="00B05AF8"/>
    <w:rsid w:val="00B05DF7"/>
    <w:rsid w:val="00B05E22"/>
    <w:rsid w:val="00B05EF3"/>
    <w:rsid w:val="00B05F49"/>
    <w:rsid w:val="00B06060"/>
    <w:rsid w:val="00B060EC"/>
    <w:rsid w:val="00B063D8"/>
    <w:rsid w:val="00B078FA"/>
    <w:rsid w:val="00B07A47"/>
    <w:rsid w:val="00B10767"/>
    <w:rsid w:val="00B109A3"/>
    <w:rsid w:val="00B10E5A"/>
    <w:rsid w:val="00B110D1"/>
    <w:rsid w:val="00B12648"/>
    <w:rsid w:val="00B126E9"/>
    <w:rsid w:val="00B12AE5"/>
    <w:rsid w:val="00B12E92"/>
    <w:rsid w:val="00B1316D"/>
    <w:rsid w:val="00B1359B"/>
    <w:rsid w:val="00B13729"/>
    <w:rsid w:val="00B1377C"/>
    <w:rsid w:val="00B137A4"/>
    <w:rsid w:val="00B1394A"/>
    <w:rsid w:val="00B13A16"/>
    <w:rsid w:val="00B13AE5"/>
    <w:rsid w:val="00B143F2"/>
    <w:rsid w:val="00B144DA"/>
    <w:rsid w:val="00B144FC"/>
    <w:rsid w:val="00B147A5"/>
    <w:rsid w:val="00B1483F"/>
    <w:rsid w:val="00B15767"/>
    <w:rsid w:val="00B1589F"/>
    <w:rsid w:val="00B15C8A"/>
    <w:rsid w:val="00B15CBE"/>
    <w:rsid w:val="00B16149"/>
    <w:rsid w:val="00B16176"/>
    <w:rsid w:val="00B161E3"/>
    <w:rsid w:val="00B1650B"/>
    <w:rsid w:val="00B165CF"/>
    <w:rsid w:val="00B16700"/>
    <w:rsid w:val="00B168E5"/>
    <w:rsid w:val="00B16946"/>
    <w:rsid w:val="00B16E2B"/>
    <w:rsid w:val="00B16EFA"/>
    <w:rsid w:val="00B1720E"/>
    <w:rsid w:val="00B17453"/>
    <w:rsid w:val="00B17E49"/>
    <w:rsid w:val="00B206D3"/>
    <w:rsid w:val="00B2093E"/>
    <w:rsid w:val="00B20B3F"/>
    <w:rsid w:val="00B20C1B"/>
    <w:rsid w:val="00B20DBD"/>
    <w:rsid w:val="00B21B6E"/>
    <w:rsid w:val="00B21F8B"/>
    <w:rsid w:val="00B22022"/>
    <w:rsid w:val="00B22317"/>
    <w:rsid w:val="00B2247A"/>
    <w:rsid w:val="00B22593"/>
    <w:rsid w:val="00B2273F"/>
    <w:rsid w:val="00B22783"/>
    <w:rsid w:val="00B22D4C"/>
    <w:rsid w:val="00B2303C"/>
    <w:rsid w:val="00B2346A"/>
    <w:rsid w:val="00B2385F"/>
    <w:rsid w:val="00B23A62"/>
    <w:rsid w:val="00B24841"/>
    <w:rsid w:val="00B2516E"/>
    <w:rsid w:val="00B254E4"/>
    <w:rsid w:val="00B25898"/>
    <w:rsid w:val="00B25C89"/>
    <w:rsid w:val="00B25E9F"/>
    <w:rsid w:val="00B25F8A"/>
    <w:rsid w:val="00B27203"/>
    <w:rsid w:val="00B27282"/>
    <w:rsid w:val="00B273D1"/>
    <w:rsid w:val="00B27629"/>
    <w:rsid w:val="00B27B2B"/>
    <w:rsid w:val="00B27E39"/>
    <w:rsid w:val="00B305B1"/>
    <w:rsid w:val="00B30679"/>
    <w:rsid w:val="00B30924"/>
    <w:rsid w:val="00B30BBD"/>
    <w:rsid w:val="00B30C80"/>
    <w:rsid w:val="00B30D63"/>
    <w:rsid w:val="00B31982"/>
    <w:rsid w:val="00B31E76"/>
    <w:rsid w:val="00B31ED1"/>
    <w:rsid w:val="00B32098"/>
    <w:rsid w:val="00B32375"/>
    <w:rsid w:val="00B32490"/>
    <w:rsid w:val="00B32A88"/>
    <w:rsid w:val="00B32F4D"/>
    <w:rsid w:val="00B33583"/>
    <w:rsid w:val="00B33C23"/>
    <w:rsid w:val="00B33D49"/>
    <w:rsid w:val="00B33DEC"/>
    <w:rsid w:val="00B341BD"/>
    <w:rsid w:val="00B342C4"/>
    <w:rsid w:val="00B34491"/>
    <w:rsid w:val="00B34686"/>
    <w:rsid w:val="00B352A5"/>
    <w:rsid w:val="00B35384"/>
    <w:rsid w:val="00B35445"/>
    <w:rsid w:val="00B3560D"/>
    <w:rsid w:val="00B3598D"/>
    <w:rsid w:val="00B35A52"/>
    <w:rsid w:val="00B35D53"/>
    <w:rsid w:val="00B36110"/>
    <w:rsid w:val="00B36BA8"/>
    <w:rsid w:val="00B36C1F"/>
    <w:rsid w:val="00B36F56"/>
    <w:rsid w:val="00B370ED"/>
    <w:rsid w:val="00B370FD"/>
    <w:rsid w:val="00B3725E"/>
    <w:rsid w:val="00B37427"/>
    <w:rsid w:val="00B37A1B"/>
    <w:rsid w:val="00B37D38"/>
    <w:rsid w:val="00B40173"/>
    <w:rsid w:val="00B4033B"/>
    <w:rsid w:val="00B403C0"/>
    <w:rsid w:val="00B4059A"/>
    <w:rsid w:val="00B407D4"/>
    <w:rsid w:val="00B40CC8"/>
    <w:rsid w:val="00B40E58"/>
    <w:rsid w:val="00B40EBC"/>
    <w:rsid w:val="00B416F5"/>
    <w:rsid w:val="00B418F5"/>
    <w:rsid w:val="00B419A9"/>
    <w:rsid w:val="00B41BBA"/>
    <w:rsid w:val="00B41C07"/>
    <w:rsid w:val="00B41FCC"/>
    <w:rsid w:val="00B42A4F"/>
    <w:rsid w:val="00B42C7E"/>
    <w:rsid w:val="00B42C96"/>
    <w:rsid w:val="00B42D27"/>
    <w:rsid w:val="00B43226"/>
    <w:rsid w:val="00B4324A"/>
    <w:rsid w:val="00B433C6"/>
    <w:rsid w:val="00B43622"/>
    <w:rsid w:val="00B4393F"/>
    <w:rsid w:val="00B44C46"/>
    <w:rsid w:val="00B452B8"/>
    <w:rsid w:val="00B45795"/>
    <w:rsid w:val="00B45CF1"/>
    <w:rsid w:val="00B45FA6"/>
    <w:rsid w:val="00B46D09"/>
    <w:rsid w:val="00B46D3D"/>
    <w:rsid w:val="00B46E26"/>
    <w:rsid w:val="00B471ED"/>
    <w:rsid w:val="00B475AF"/>
    <w:rsid w:val="00B4792B"/>
    <w:rsid w:val="00B47EA2"/>
    <w:rsid w:val="00B50370"/>
    <w:rsid w:val="00B50DD3"/>
    <w:rsid w:val="00B5167C"/>
    <w:rsid w:val="00B51C6C"/>
    <w:rsid w:val="00B51CAD"/>
    <w:rsid w:val="00B51F00"/>
    <w:rsid w:val="00B51FDB"/>
    <w:rsid w:val="00B523D9"/>
    <w:rsid w:val="00B5243C"/>
    <w:rsid w:val="00B524DA"/>
    <w:rsid w:val="00B52582"/>
    <w:rsid w:val="00B52687"/>
    <w:rsid w:val="00B5282D"/>
    <w:rsid w:val="00B5282F"/>
    <w:rsid w:val="00B52CEE"/>
    <w:rsid w:val="00B52FB8"/>
    <w:rsid w:val="00B53283"/>
    <w:rsid w:val="00B5380D"/>
    <w:rsid w:val="00B5448F"/>
    <w:rsid w:val="00B544E7"/>
    <w:rsid w:val="00B5467E"/>
    <w:rsid w:val="00B54792"/>
    <w:rsid w:val="00B54A2A"/>
    <w:rsid w:val="00B54D86"/>
    <w:rsid w:val="00B54E3E"/>
    <w:rsid w:val="00B54F80"/>
    <w:rsid w:val="00B54FF6"/>
    <w:rsid w:val="00B550F2"/>
    <w:rsid w:val="00B552CF"/>
    <w:rsid w:val="00B553C4"/>
    <w:rsid w:val="00B55660"/>
    <w:rsid w:val="00B557A4"/>
    <w:rsid w:val="00B55ADF"/>
    <w:rsid w:val="00B55F61"/>
    <w:rsid w:val="00B560F9"/>
    <w:rsid w:val="00B561C9"/>
    <w:rsid w:val="00B562C4"/>
    <w:rsid w:val="00B56301"/>
    <w:rsid w:val="00B56615"/>
    <w:rsid w:val="00B566CA"/>
    <w:rsid w:val="00B56C51"/>
    <w:rsid w:val="00B56E9E"/>
    <w:rsid w:val="00B56F6E"/>
    <w:rsid w:val="00B57330"/>
    <w:rsid w:val="00B57362"/>
    <w:rsid w:val="00B57970"/>
    <w:rsid w:val="00B609B4"/>
    <w:rsid w:val="00B60E2E"/>
    <w:rsid w:val="00B6156E"/>
    <w:rsid w:val="00B616F8"/>
    <w:rsid w:val="00B61757"/>
    <w:rsid w:val="00B61848"/>
    <w:rsid w:val="00B619B7"/>
    <w:rsid w:val="00B61A36"/>
    <w:rsid w:val="00B61F60"/>
    <w:rsid w:val="00B61FB6"/>
    <w:rsid w:val="00B620D1"/>
    <w:rsid w:val="00B6218D"/>
    <w:rsid w:val="00B62385"/>
    <w:rsid w:val="00B62564"/>
    <w:rsid w:val="00B628E2"/>
    <w:rsid w:val="00B6291A"/>
    <w:rsid w:val="00B62987"/>
    <w:rsid w:val="00B62B9C"/>
    <w:rsid w:val="00B636E9"/>
    <w:rsid w:val="00B637E9"/>
    <w:rsid w:val="00B63830"/>
    <w:rsid w:val="00B63E72"/>
    <w:rsid w:val="00B64048"/>
    <w:rsid w:val="00B6439A"/>
    <w:rsid w:val="00B648BA"/>
    <w:rsid w:val="00B649EF"/>
    <w:rsid w:val="00B64AB7"/>
    <w:rsid w:val="00B64DC7"/>
    <w:rsid w:val="00B65083"/>
    <w:rsid w:val="00B650E1"/>
    <w:rsid w:val="00B65221"/>
    <w:rsid w:val="00B65397"/>
    <w:rsid w:val="00B654A8"/>
    <w:rsid w:val="00B6560D"/>
    <w:rsid w:val="00B656FF"/>
    <w:rsid w:val="00B65829"/>
    <w:rsid w:val="00B65ACF"/>
    <w:rsid w:val="00B65E42"/>
    <w:rsid w:val="00B65E5E"/>
    <w:rsid w:val="00B66133"/>
    <w:rsid w:val="00B661DF"/>
    <w:rsid w:val="00B66275"/>
    <w:rsid w:val="00B66527"/>
    <w:rsid w:val="00B66561"/>
    <w:rsid w:val="00B6672E"/>
    <w:rsid w:val="00B668DF"/>
    <w:rsid w:val="00B669A8"/>
    <w:rsid w:val="00B6761E"/>
    <w:rsid w:val="00B677BB"/>
    <w:rsid w:val="00B67863"/>
    <w:rsid w:val="00B67983"/>
    <w:rsid w:val="00B679B0"/>
    <w:rsid w:val="00B67A23"/>
    <w:rsid w:val="00B67DAB"/>
    <w:rsid w:val="00B67E2F"/>
    <w:rsid w:val="00B67F34"/>
    <w:rsid w:val="00B7021D"/>
    <w:rsid w:val="00B702CA"/>
    <w:rsid w:val="00B7056C"/>
    <w:rsid w:val="00B70A84"/>
    <w:rsid w:val="00B70D17"/>
    <w:rsid w:val="00B70D77"/>
    <w:rsid w:val="00B70ED1"/>
    <w:rsid w:val="00B70EDD"/>
    <w:rsid w:val="00B71081"/>
    <w:rsid w:val="00B710F9"/>
    <w:rsid w:val="00B721EC"/>
    <w:rsid w:val="00B72478"/>
    <w:rsid w:val="00B726C6"/>
    <w:rsid w:val="00B7276C"/>
    <w:rsid w:val="00B72984"/>
    <w:rsid w:val="00B7299D"/>
    <w:rsid w:val="00B729A7"/>
    <w:rsid w:val="00B729C8"/>
    <w:rsid w:val="00B72CB7"/>
    <w:rsid w:val="00B72D7A"/>
    <w:rsid w:val="00B72E4E"/>
    <w:rsid w:val="00B72EF3"/>
    <w:rsid w:val="00B730C7"/>
    <w:rsid w:val="00B733D5"/>
    <w:rsid w:val="00B737AE"/>
    <w:rsid w:val="00B738BE"/>
    <w:rsid w:val="00B73998"/>
    <w:rsid w:val="00B73DDB"/>
    <w:rsid w:val="00B74215"/>
    <w:rsid w:val="00B7429F"/>
    <w:rsid w:val="00B7473D"/>
    <w:rsid w:val="00B74DFB"/>
    <w:rsid w:val="00B7566B"/>
    <w:rsid w:val="00B756F8"/>
    <w:rsid w:val="00B75724"/>
    <w:rsid w:val="00B75892"/>
    <w:rsid w:val="00B75B36"/>
    <w:rsid w:val="00B75BEE"/>
    <w:rsid w:val="00B75CBE"/>
    <w:rsid w:val="00B75F1C"/>
    <w:rsid w:val="00B7623C"/>
    <w:rsid w:val="00B76339"/>
    <w:rsid w:val="00B764EE"/>
    <w:rsid w:val="00B76514"/>
    <w:rsid w:val="00B76A8F"/>
    <w:rsid w:val="00B76B7C"/>
    <w:rsid w:val="00B776DF"/>
    <w:rsid w:val="00B7781F"/>
    <w:rsid w:val="00B77BBF"/>
    <w:rsid w:val="00B77EB1"/>
    <w:rsid w:val="00B77EF4"/>
    <w:rsid w:val="00B80119"/>
    <w:rsid w:val="00B801D9"/>
    <w:rsid w:val="00B804A0"/>
    <w:rsid w:val="00B80ED9"/>
    <w:rsid w:val="00B816E2"/>
    <w:rsid w:val="00B81A93"/>
    <w:rsid w:val="00B81B9B"/>
    <w:rsid w:val="00B81D8A"/>
    <w:rsid w:val="00B82551"/>
    <w:rsid w:val="00B8255C"/>
    <w:rsid w:val="00B825A2"/>
    <w:rsid w:val="00B826F7"/>
    <w:rsid w:val="00B82C73"/>
    <w:rsid w:val="00B83116"/>
    <w:rsid w:val="00B834B2"/>
    <w:rsid w:val="00B836BF"/>
    <w:rsid w:val="00B83871"/>
    <w:rsid w:val="00B83A67"/>
    <w:rsid w:val="00B83CB9"/>
    <w:rsid w:val="00B83D97"/>
    <w:rsid w:val="00B844CD"/>
    <w:rsid w:val="00B84549"/>
    <w:rsid w:val="00B84946"/>
    <w:rsid w:val="00B84FFB"/>
    <w:rsid w:val="00B850A1"/>
    <w:rsid w:val="00B8570E"/>
    <w:rsid w:val="00B85B3D"/>
    <w:rsid w:val="00B8600B"/>
    <w:rsid w:val="00B86143"/>
    <w:rsid w:val="00B86444"/>
    <w:rsid w:val="00B86722"/>
    <w:rsid w:val="00B868E3"/>
    <w:rsid w:val="00B86A41"/>
    <w:rsid w:val="00B8722D"/>
    <w:rsid w:val="00B8725B"/>
    <w:rsid w:val="00B875CD"/>
    <w:rsid w:val="00B87C44"/>
    <w:rsid w:val="00B87D42"/>
    <w:rsid w:val="00B87D94"/>
    <w:rsid w:val="00B9005F"/>
    <w:rsid w:val="00B90541"/>
    <w:rsid w:val="00B90841"/>
    <w:rsid w:val="00B90939"/>
    <w:rsid w:val="00B90B92"/>
    <w:rsid w:val="00B90D6D"/>
    <w:rsid w:val="00B90E4B"/>
    <w:rsid w:val="00B90FDB"/>
    <w:rsid w:val="00B9127B"/>
    <w:rsid w:val="00B912D4"/>
    <w:rsid w:val="00B91400"/>
    <w:rsid w:val="00B91623"/>
    <w:rsid w:val="00B925D2"/>
    <w:rsid w:val="00B9264F"/>
    <w:rsid w:val="00B92671"/>
    <w:rsid w:val="00B927D2"/>
    <w:rsid w:val="00B92845"/>
    <w:rsid w:val="00B92D16"/>
    <w:rsid w:val="00B93111"/>
    <w:rsid w:val="00B93453"/>
    <w:rsid w:val="00B93A13"/>
    <w:rsid w:val="00B93AE8"/>
    <w:rsid w:val="00B94215"/>
    <w:rsid w:val="00B9482F"/>
    <w:rsid w:val="00B94949"/>
    <w:rsid w:val="00B94E05"/>
    <w:rsid w:val="00B95124"/>
    <w:rsid w:val="00B95184"/>
    <w:rsid w:val="00B95207"/>
    <w:rsid w:val="00B955B1"/>
    <w:rsid w:val="00B958A2"/>
    <w:rsid w:val="00B95910"/>
    <w:rsid w:val="00B95991"/>
    <w:rsid w:val="00B959B9"/>
    <w:rsid w:val="00B95D19"/>
    <w:rsid w:val="00B95E8D"/>
    <w:rsid w:val="00B96070"/>
    <w:rsid w:val="00B96240"/>
    <w:rsid w:val="00B96352"/>
    <w:rsid w:val="00B96C9C"/>
    <w:rsid w:val="00B96E78"/>
    <w:rsid w:val="00B977EF"/>
    <w:rsid w:val="00B97859"/>
    <w:rsid w:val="00B97C3C"/>
    <w:rsid w:val="00B97C82"/>
    <w:rsid w:val="00BA0081"/>
    <w:rsid w:val="00BA04D3"/>
    <w:rsid w:val="00BA0565"/>
    <w:rsid w:val="00BA0758"/>
    <w:rsid w:val="00BA076D"/>
    <w:rsid w:val="00BA0C17"/>
    <w:rsid w:val="00BA0C46"/>
    <w:rsid w:val="00BA1616"/>
    <w:rsid w:val="00BA19FF"/>
    <w:rsid w:val="00BA2303"/>
    <w:rsid w:val="00BA23A7"/>
    <w:rsid w:val="00BA2EB8"/>
    <w:rsid w:val="00BA2F18"/>
    <w:rsid w:val="00BA32B0"/>
    <w:rsid w:val="00BA34AA"/>
    <w:rsid w:val="00BA3600"/>
    <w:rsid w:val="00BA3721"/>
    <w:rsid w:val="00BA378A"/>
    <w:rsid w:val="00BA3874"/>
    <w:rsid w:val="00BA40BA"/>
    <w:rsid w:val="00BA489E"/>
    <w:rsid w:val="00BA4A2D"/>
    <w:rsid w:val="00BA4AA8"/>
    <w:rsid w:val="00BA4ADF"/>
    <w:rsid w:val="00BA4EA4"/>
    <w:rsid w:val="00BA5143"/>
    <w:rsid w:val="00BA514F"/>
    <w:rsid w:val="00BA551B"/>
    <w:rsid w:val="00BA5AB2"/>
    <w:rsid w:val="00BA5DE1"/>
    <w:rsid w:val="00BA5E9C"/>
    <w:rsid w:val="00BA5EF1"/>
    <w:rsid w:val="00BA608A"/>
    <w:rsid w:val="00BA6136"/>
    <w:rsid w:val="00BA62F0"/>
    <w:rsid w:val="00BA6334"/>
    <w:rsid w:val="00BA6770"/>
    <w:rsid w:val="00BA6BE7"/>
    <w:rsid w:val="00BA710E"/>
    <w:rsid w:val="00BA7589"/>
    <w:rsid w:val="00BA7BBD"/>
    <w:rsid w:val="00BA7C1A"/>
    <w:rsid w:val="00BB0386"/>
    <w:rsid w:val="00BB04EA"/>
    <w:rsid w:val="00BB05C2"/>
    <w:rsid w:val="00BB065C"/>
    <w:rsid w:val="00BB0A27"/>
    <w:rsid w:val="00BB0B40"/>
    <w:rsid w:val="00BB0FA7"/>
    <w:rsid w:val="00BB161A"/>
    <w:rsid w:val="00BB1663"/>
    <w:rsid w:val="00BB1701"/>
    <w:rsid w:val="00BB18A5"/>
    <w:rsid w:val="00BB1FF6"/>
    <w:rsid w:val="00BB294D"/>
    <w:rsid w:val="00BB29E3"/>
    <w:rsid w:val="00BB2C44"/>
    <w:rsid w:val="00BB3150"/>
    <w:rsid w:val="00BB3338"/>
    <w:rsid w:val="00BB33DD"/>
    <w:rsid w:val="00BB37DE"/>
    <w:rsid w:val="00BB3898"/>
    <w:rsid w:val="00BB38F9"/>
    <w:rsid w:val="00BB3BF3"/>
    <w:rsid w:val="00BB3F71"/>
    <w:rsid w:val="00BB4072"/>
    <w:rsid w:val="00BB4473"/>
    <w:rsid w:val="00BB44F2"/>
    <w:rsid w:val="00BB4B4D"/>
    <w:rsid w:val="00BB4C97"/>
    <w:rsid w:val="00BB4F1A"/>
    <w:rsid w:val="00BB4F56"/>
    <w:rsid w:val="00BB519E"/>
    <w:rsid w:val="00BB5381"/>
    <w:rsid w:val="00BB5542"/>
    <w:rsid w:val="00BB55B2"/>
    <w:rsid w:val="00BB55FD"/>
    <w:rsid w:val="00BB57FB"/>
    <w:rsid w:val="00BB5A50"/>
    <w:rsid w:val="00BB5AAE"/>
    <w:rsid w:val="00BB5B92"/>
    <w:rsid w:val="00BB5E3D"/>
    <w:rsid w:val="00BB5E78"/>
    <w:rsid w:val="00BB5ED0"/>
    <w:rsid w:val="00BB60B3"/>
    <w:rsid w:val="00BB6161"/>
    <w:rsid w:val="00BB61A5"/>
    <w:rsid w:val="00BB6344"/>
    <w:rsid w:val="00BB644B"/>
    <w:rsid w:val="00BB6983"/>
    <w:rsid w:val="00BB6ED6"/>
    <w:rsid w:val="00BB701E"/>
    <w:rsid w:val="00BB717D"/>
    <w:rsid w:val="00BB72E1"/>
    <w:rsid w:val="00BB7389"/>
    <w:rsid w:val="00BB74A1"/>
    <w:rsid w:val="00BB751C"/>
    <w:rsid w:val="00BB7550"/>
    <w:rsid w:val="00BB7787"/>
    <w:rsid w:val="00BB7928"/>
    <w:rsid w:val="00BB7B5E"/>
    <w:rsid w:val="00BB7F5C"/>
    <w:rsid w:val="00BB7F6C"/>
    <w:rsid w:val="00BC0C9C"/>
    <w:rsid w:val="00BC1121"/>
    <w:rsid w:val="00BC13FD"/>
    <w:rsid w:val="00BC1B47"/>
    <w:rsid w:val="00BC1C09"/>
    <w:rsid w:val="00BC21B6"/>
    <w:rsid w:val="00BC23E5"/>
    <w:rsid w:val="00BC2744"/>
    <w:rsid w:val="00BC277D"/>
    <w:rsid w:val="00BC2C3B"/>
    <w:rsid w:val="00BC2CD9"/>
    <w:rsid w:val="00BC34DA"/>
    <w:rsid w:val="00BC369E"/>
    <w:rsid w:val="00BC3772"/>
    <w:rsid w:val="00BC3F54"/>
    <w:rsid w:val="00BC4A39"/>
    <w:rsid w:val="00BC536A"/>
    <w:rsid w:val="00BC54ED"/>
    <w:rsid w:val="00BC5C52"/>
    <w:rsid w:val="00BC62EF"/>
    <w:rsid w:val="00BC6480"/>
    <w:rsid w:val="00BC69AB"/>
    <w:rsid w:val="00BC6CE3"/>
    <w:rsid w:val="00BC6E8C"/>
    <w:rsid w:val="00BC75BB"/>
    <w:rsid w:val="00BC7B2A"/>
    <w:rsid w:val="00BC7DD4"/>
    <w:rsid w:val="00BD0349"/>
    <w:rsid w:val="00BD08D2"/>
    <w:rsid w:val="00BD0AE1"/>
    <w:rsid w:val="00BD0C15"/>
    <w:rsid w:val="00BD14C3"/>
    <w:rsid w:val="00BD1509"/>
    <w:rsid w:val="00BD1557"/>
    <w:rsid w:val="00BD1584"/>
    <w:rsid w:val="00BD165B"/>
    <w:rsid w:val="00BD1FA2"/>
    <w:rsid w:val="00BD2296"/>
    <w:rsid w:val="00BD245C"/>
    <w:rsid w:val="00BD3034"/>
    <w:rsid w:val="00BD357C"/>
    <w:rsid w:val="00BD3FAC"/>
    <w:rsid w:val="00BD40AA"/>
    <w:rsid w:val="00BD4369"/>
    <w:rsid w:val="00BD53E4"/>
    <w:rsid w:val="00BD54E4"/>
    <w:rsid w:val="00BD560D"/>
    <w:rsid w:val="00BD5BDD"/>
    <w:rsid w:val="00BD5DB7"/>
    <w:rsid w:val="00BD5F76"/>
    <w:rsid w:val="00BD6177"/>
    <w:rsid w:val="00BD65CF"/>
    <w:rsid w:val="00BD6BB9"/>
    <w:rsid w:val="00BD6D05"/>
    <w:rsid w:val="00BD6D80"/>
    <w:rsid w:val="00BD6D93"/>
    <w:rsid w:val="00BD6E9E"/>
    <w:rsid w:val="00BD7671"/>
    <w:rsid w:val="00BD7B4D"/>
    <w:rsid w:val="00BD7CA9"/>
    <w:rsid w:val="00BD7D0A"/>
    <w:rsid w:val="00BE0029"/>
    <w:rsid w:val="00BE0142"/>
    <w:rsid w:val="00BE01AC"/>
    <w:rsid w:val="00BE0391"/>
    <w:rsid w:val="00BE05E7"/>
    <w:rsid w:val="00BE0813"/>
    <w:rsid w:val="00BE0AF5"/>
    <w:rsid w:val="00BE0B63"/>
    <w:rsid w:val="00BE0E59"/>
    <w:rsid w:val="00BE17CC"/>
    <w:rsid w:val="00BE1A75"/>
    <w:rsid w:val="00BE1ADB"/>
    <w:rsid w:val="00BE1B42"/>
    <w:rsid w:val="00BE1E5A"/>
    <w:rsid w:val="00BE2099"/>
    <w:rsid w:val="00BE2623"/>
    <w:rsid w:val="00BE2A7D"/>
    <w:rsid w:val="00BE2ADD"/>
    <w:rsid w:val="00BE3070"/>
    <w:rsid w:val="00BE32D1"/>
    <w:rsid w:val="00BE366E"/>
    <w:rsid w:val="00BE3E4C"/>
    <w:rsid w:val="00BE41AF"/>
    <w:rsid w:val="00BE422D"/>
    <w:rsid w:val="00BE4322"/>
    <w:rsid w:val="00BE459F"/>
    <w:rsid w:val="00BE4B65"/>
    <w:rsid w:val="00BE54E3"/>
    <w:rsid w:val="00BE55D4"/>
    <w:rsid w:val="00BE5747"/>
    <w:rsid w:val="00BE58BC"/>
    <w:rsid w:val="00BE5D6F"/>
    <w:rsid w:val="00BE5DAA"/>
    <w:rsid w:val="00BE663B"/>
    <w:rsid w:val="00BE6AA0"/>
    <w:rsid w:val="00BE6C05"/>
    <w:rsid w:val="00BE72A9"/>
    <w:rsid w:val="00BE7318"/>
    <w:rsid w:val="00BE7544"/>
    <w:rsid w:val="00BE77D7"/>
    <w:rsid w:val="00BE7A0C"/>
    <w:rsid w:val="00BE7D9B"/>
    <w:rsid w:val="00BE7DEE"/>
    <w:rsid w:val="00BE7E48"/>
    <w:rsid w:val="00BF0089"/>
    <w:rsid w:val="00BF02A5"/>
    <w:rsid w:val="00BF0862"/>
    <w:rsid w:val="00BF09C3"/>
    <w:rsid w:val="00BF0E5B"/>
    <w:rsid w:val="00BF10A8"/>
    <w:rsid w:val="00BF115D"/>
    <w:rsid w:val="00BF1886"/>
    <w:rsid w:val="00BF1CEA"/>
    <w:rsid w:val="00BF1D1E"/>
    <w:rsid w:val="00BF1EE8"/>
    <w:rsid w:val="00BF26B3"/>
    <w:rsid w:val="00BF279A"/>
    <w:rsid w:val="00BF27AF"/>
    <w:rsid w:val="00BF2A3A"/>
    <w:rsid w:val="00BF2C31"/>
    <w:rsid w:val="00BF2E69"/>
    <w:rsid w:val="00BF35F7"/>
    <w:rsid w:val="00BF3647"/>
    <w:rsid w:val="00BF3FD2"/>
    <w:rsid w:val="00BF40F2"/>
    <w:rsid w:val="00BF4800"/>
    <w:rsid w:val="00BF496C"/>
    <w:rsid w:val="00BF4D78"/>
    <w:rsid w:val="00BF4E13"/>
    <w:rsid w:val="00BF53A1"/>
    <w:rsid w:val="00BF616F"/>
    <w:rsid w:val="00BF6D4E"/>
    <w:rsid w:val="00BF6FC3"/>
    <w:rsid w:val="00BF704D"/>
    <w:rsid w:val="00BF7373"/>
    <w:rsid w:val="00BF751F"/>
    <w:rsid w:val="00BF7546"/>
    <w:rsid w:val="00BF78FB"/>
    <w:rsid w:val="00BF7B45"/>
    <w:rsid w:val="00BF7CCE"/>
    <w:rsid w:val="00BF7ED2"/>
    <w:rsid w:val="00C00192"/>
    <w:rsid w:val="00C00254"/>
    <w:rsid w:val="00C00584"/>
    <w:rsid w:val="00C0075E"/>
    <w:rsid w:val="00C0091C"/>
    <w:rsid w:val="00C00BE2"/>
    <w:rsid w:val="00C00DB7"/>
    <w:rsid w:val="00C01005"/>
    <w:rsid w:val="00C012C5"/>
    <w:rsid w:val="00C01444"/>
    <w:rsid w:val="00C01447"/>
    <w:rsid w:val="00C014DD"/>
    <w:rsid w:val="00C01666"/>
    <w:rsid w:val="00C01991"/>
    <w:rsid w:val="00C01BDD"/>
    <w:rsid w:val="00C01CFA"/>
    <w:rsid w:val="00C01FAC"/>
    <w:rsid w:val="00C0242E"/>
    <w:rsid w:val="00C027B9"/>
    <w:rsid w:val="00C02CED"/>
    <w:rsid w:val="00C02EA2"/>
    <w:rsid w:val="00C0313B"/>
    <w:rsid w:val="00C03313"/>
    <w:rsid w:val="00C033B7"/>
    <w:rsid w:val="00C035F7"/>
    <w:rsid w:val="00C03712"/>
    <w:rsid w:val="00C03ADA"/>
    <w:rsid w:val="00C0418D"/>
    <w:rsid w:val="00C0467B"/>
    <w:rsid w:val="00C047BD"/>
    <w:rsid w:val="00C0497F"/>
    <w:rsid w:val="00C04D07"/>
    <w:rsid w:val="00C04F7C"/>
    <w:rsid w:val="00C05061"/>
    <w:rsid w:val="00C05235"/>
    <w:rsid w:val="00C05289"/>
    <w:rsid w:val="00C05705"/>
    <w:rsid w:val="00C05A9D"/>
    <w:rsid w:val="00C05D38"/>
    <w:rsid w:val="00C05E63"/>
    <w:rsid w:val="00C067CE"/>
    <w:rsid w:val="00C0707E"/>
    <w:rsid w:val="00C073EB"/>
    <w:rsid w:val="00C07404"/>
    <w:rsid w:val="00C07A12"/>
    <w:rsid w:val="00C07B16"/>
    <w:rsid w:val="00C07FD6"/>
    <w:rsid w:val="00C1006F"/>
    <w:rsid w:val="00C10211"/>
    <w:rsid w:val="00C104DD"/>
    <w:rsid w:val="00C1051B"/>
    <w:rsid w:val="00C10950"/>
    <w:rsid w:val="00C10A01"/>
    <w:rsid w:val="00C11129"/>
    <w:rsid w:val="00C1113A"/>
    <w:rsid w:val="00C11207"/>
    <w:rsid w:val="00C11564"/>
    <w:rsid w:val="00C118C0"/>
    <w:rsid w:val="00C11A4E"/>
    <w:rsid w:val="00C11CD6"/>
    <w:rsid w:val="00C11E78"/>
    <w:rsid w:val="00C11EE4"/>
    <w:rsid w:val="00C11FB8"/>
    <w:rsid w:val="00C12172"/>
    <w:rsid w:val="00C123FC"/>
    <w:rsid w:val="00C12932"/>
    <w:rsid w:val="00C12A6E"/>
    <w:rsid w:val="00C12BA7"/>
    <w:rsid w:val="00C12C56"/>
    <w:rsid w:val="00C12DDE"/>
    <w:rsid w:val="00C13337"/>
    <w:rsid w:val="00C134D1"/>
    <w:rsid w:val="00C13674"/>
    <w:rsid w:val="00C13A8B"/>
    <w:rsid w:val="00C13F7F"/>
    <w:rsid w:val="00C141A9"/>
    <w:rsid w:val="00C1453A"/>
    <w:rsid w:val="00C1459F"/>
    <w:rsid w:val="00C146E3"/>
    <w:rsid w:val="00C14726"/>
    <w:rsid w:val="00C14AE8"/>
    <w:rsid w:val="00C14B4E"/>
    <w:rsid w:val="00C14B5C"/>
    <w:rsid w:val="00C1529D"/>
    <w:rsid w:val="00C15538"/>
    <w:rsid w:val="00C15549"/>
    <w:rsid w:val="00C15740"/>
    <w:rsid w:val="00C15B81"/>
    <w:rsid w:val="00C168CA"/>
    <w:rsid w:val="00C16ABA"/>
    <w:rsid w:val="00C17C63"/>
    <w:rsid w:val="00C17D94"/>
    <w:rsid w:val="00C203E4"/>
    <w:rsid w:val="00C2043D"/>
    <w:rsid w:val="00C207D8"/>
    <w:rsid w:val="00C208B4"/>
    <w:rsid w:val="00C20A10"/>
    <w:rsid w:val="00C20DD0"/>
    <w:rsid w:val="00C212EE"/>
    <w:rsid w:val="00C217C9"/>
    <w:rsid w:val="00C21A8E"/>
    <w:rsid w:val="00C21C7C"/>
    <w:rsid w:val="00C221DA"/>
    <w:rsid w:val="00C22203"/>
    <w:rsid w:val="00C2223C"/>
    <w:rsid w:val="00C22A72"/>
    <w:rsid w:val="00C22A81"/>
    <w:rsid w:val="00C235A6"/>
    <w:rsid w:val="00C235B3"/>
    <w:rsid w:val="00C237B3"/>
    <w:rsid w:val="00C237E4"/>
    <w:rsid w:val="00C23843"/>
    <w:rsid w:val="00C23AD1"/>
    <w:rsid w:val="00C23C63"/>
    <w:rsid w:val="00C23EB5"/>
    <w:rsid w:val="00C24391"/>
    <w:rsid w:val="00C24508"/>
    <w:rsid w:val="00C2474D"/>
    <w:rsid w:val="00C24792"/>
    <w:rsid w:val="00C24A75"/>
    <w:rsid w:val="00C25566"/>
    <w:rsid w:val="00C256E4"/>
    <w:rsid w:val="00C25A29"/>
    <w:rsid w:val="00C25DD0"/>
    <w:rsid w:val="00C264AB"/>
    <w:rsid w:val="00C26753"/>
    <w:rsid w:val="00C267AF"/>
    <w:rsid w:val="00C26925"/>
    <w:rsid w:val="00C26CF7"/>
    <w:rsid w:val="00C26D3D"/>
    <w:rsid w:val="00C27956"/>
    <w:rsid w:val="00C3040A"/>
    <w:rsid w:val="00C307DC"/>
    <w:rsid w:val="00C30EC0"/>
    <w:rsid w:val="00C30ED3"/>
    <w:rsid w:val="00C30EFF"/>
    <w:rsid w:val="00C30FF8"/>
    <w:rsid w:val="00C311B9"/>
    <w:rsid w:val="00C311BB"/>
    <w:rsid w:val="00C31465"/>
    <w:rsid w:val="00C31550"/>
    <w:rsid w:val="00C3159F"/>
    <w:rsid w:val="00C31A1B"/>
    <w:rsid w:val="00C320A2"/>
    <w:rsid w:val="00C3243C"/>
    <w:rsid w:val="00C3269B"/>
    <w:rsid w:val="00C329B5"/>
    <w:rsid w:val="00C32C7F"/>
    <w:rsid w:val="00C3307A"/>
    <w:rsid w:val="00C331DF"/>
    <w:rsid w:val="00C3347E"/>
    <w:rsid w:val="00C3373F"/>
    <w:rsid w:val="00C33825"/>
    <w:rsid w:val="00C3397F"/>
    <w:rsid w:val="00C33D63"/>
    <w:rsid w:val="00C33DE3"/>
    <w:rsid w:val="00C33ED0"/>
    <w:rsid w:val="00C34071"/>
    <w:rsid w:val="00C342F4"/>
    <w:rsid w:val="00C34443"/>
    <w:rsid w:val="00C348DC"/>
    <w:rsid w:val="00C34B74"/>
    <w:rsid w:val="00C34C46"/>
    <w:rsid w:val="00C34FA6"/>
    <w:rsid w:val="00C35054"/>
    <w:rsid w:val="00C353BC"/>
    <w:rsid w:val="00C355A3"/>
    <w:rsid w:val="00C35A52"/>
    <w:rsid w:val="00C363C6"/>
    <w:rsid w:val="00C36723"/>
    <w:rsid w:val="00C36ED3"/>
    <w:rsid w:val="00C3710D"/>
    <w:rsid w:val="00C373D1"/>
    <w:rsid w:val="00C37658"/>
    <w:rsid w:val="00C37BE9"/>
    <w:rsid w:val="00C40017"/>
    <w:rsid w:val="00C4024E"/>
    <w:rsid w:val="00C40442"/>
    <w:rsid w:val="00C40B83"/>
    <w:rsid w:val="00C40D73"/>
    <w:rsid w:val="00C41105"/>
    <w:rsid w:val="00C414A7"/>
    <w:rsid w:val="00C414C9"/>
    <w:rsid w:val="00C4159B"/>
    <w:rsid w:val="00C4198D"/>
    <w:rsid w:val="00C41B1B"/>
    <w:rsid w:val="00C41B91"/>
    <w:rsid w:val="00C420BC"/>
    <w:rsid w:val="00C423AF"/>
    <w:rsid w:val="00C4295E"/>
    <w:rsid w:val="00C42A78"/>
    <w:rsid w:val="00C42CE5"/>
    <w:rsid w:val="00C42D63"/>
    <w:rsid w:val="00C42F69"/>
    <w:rsid w:val="00C4322A"/>
    <w:rsid w:val="00C437B9"/>
    <w:rsid w:val="00C43949"/>
    <w:rsid w:val="00C4399A"/>
    <w:rsid w:val="00C43C59"/>
    <w:rsid w:val="00C44069"/>
    <w:rsid w:val="00C443A0"/>
    <w:rsid w:val="00C44878"/>
    <w:rsid w:val="00C448CE"/>
    <w:rsid w:val="00C44A5B"/>
    <w:rsid w:val="00C453E7"/>
    <w:rsid w:val="00C45AFB"/>
    <w:rsid w:val="00C45CC9"/>
    <w:rsid w:val="00C45FB2"/>
    <w:rsid w:val="00C4609F"/>
    <w:rsid w:val="00C460BF"/>
    <w:rsid w:val="00C46653"/>
    <w:rsid w:val="00C46792"/>
    <w:rsid w:val="00C46871"/>
    <w:rsid w:val="00C47439"/>
    <w:rsid w:val="00C4751E"/>
    <w:rsid w:val="00C47FD3"/>
    <w:rsid w:val="00C505E7"/>
    <w:rsid w:val="00C508D4"/>
    <w:rsid w:val="00C50948"/>
    <w:rsid w:val="00C50E67"/>
    <w:rsid w:val="00C51145"/>
    <w:rsid w:val="00C51263"/>
    <w:rsid w:val="00C516F6"/>
    <w:rsid w:val="00C51AA3"/>
    <w:rsid w:val="00C51BD6"/>
    <w:rsid w:val="00C51D0C"/>
    <w:rsid w:val="00C51F82"/>
    <w:rsid w:val="00C51FD5"/>
    <w:rsid w:val="00C51FED"/>
    <w:rsid w:val="00C523FC"/>
    <w:rsid w:val="00C523FD"/>
    <w:rsid w:val="00C52510"/>
    <w:rsid w:val="00C5295E"/>
    <w:rsid w:val="00C52D6D"/>
    <w:rsid w:val="00C530D8"/>
    <w:rsid w:val="00C53382"/>
    <w:rsid w:val="00C53A15"/>
    <w:rsid w:val="00C53CFC"/>
    <w:rsid w:val="00C5452B"/>
    <w:rsid w:val="00C5457C"/>
    <w:rsid w:val="00C54582"/>
    <w:rsid w:val="00C545DE"/>
    <w:rsid w:val="00C5466B"/>
    <w:rsid w:val="00C547F5"/>
    <w:rsid w:val="00C54937"/>
    <w:rsid w:val="00C54BA5"/>
    <w:rsid w:val="00C54D9B"/>
    <w:rsid w:val="00C551C0"/>
    <w:rsid w:val="00C55784"/>
    <w:rsid w:val="00C557A1"/>
    <w:rsid w:val="00C559A2"/>
    <w:rsid w:val="00C55B02"/>
    <w:rsid w:val="00C56107"/>
    <w:rsid w:val="00C5664D"/>
    <w:rsid w:val="00C566A0"/>
    <w:rsid w:val="00C5691B"/>
    <w:rsid w:val="00C5696D"/>
    <w:rsid w:val="00C56CAF"/>
    <w:rsid w:val="00C5703E"/>
    <w:rsid w:val="00C57198"/>
    <w:rsid w:val="00C572FB"/>
    <w:rsid w:val="00C575F7"/>
    <w:rsid w:val="00C575F9"/>
    <w:rsid w:val="00C57C5C"/>
    <w:rsid w:val="00C57C92"/>
    <w:rsid w:val="00C57F9D"/>
    <w:rsid w:val="00C6021B"/>
    <w:rsid w:val="00C60384"/>
    <w:rsid w:val="00C60B04"/>
    <w:rsid w:val="00C60FA2"/>
    <w:rsid w:val="00C6112C"/>
    <w:rsid w:val="00C6129F"/>
    <w:rsid w:val="00C61789"/>
    <w:rsid w:val="00C61888"/>
    <w:rsid w:val="00C61904"/>
    <w:rsid w:val="00C61A88"/>
    <w:rsid w:val="00C61BA7"/>
    <w:rsid w:val="00C61E9D"/>
    <w:rsid w:val="00C6230C"/>
    <w:rsid w:val="00C6242D"/>
    <w:rsid w:val="00C62A35"/>
    <w:rsid w:val="00C62AF9"/>
    <w:rsid w:val="00C62B2E"/>
    <w:rsid w:val="00C63542"/>
    <w:rsid w:val="00C6410A"/>
    <w:rsid w:val="00C6486C"/>
    <w:rsid w:val="00C64A20"/>
    <w:rsid w:val="00C65101"/>
    <w:rsid w:val="00C653F6"/>
    <w:rsid w:val="00C656EC"/>
    <w:rsid w:val="00C65E64"/>
    <w:rsid w:val="00C65EB6"/>
    <w:rsid w:val="00C6608E"/>
    <w:rsid w:val="00C66539"/>
    <w:rsid w:val="00C66783"/>
    <w:rsid w:val="00C66A1A"/>
    <w:rsid w:val="00C66A87"/>
    <w:rsid w:val="00C66F51"/>
    <w:rsid w:val="00C66F58"/>
    <w:rsid w:val="00C674E9"/>
    <w:rsid w:val="00C678F4"/>
    <w:rsid w:val="00C67BB0"/>
    <w:rsid w:val="00C67C4C"/>
    <w:rsid w:val="00C67C94"/>
    <w:rsid w:val="00C67D13"/>
    <w:rsid w:val="00C67DB8"/>
    <w:rsid w:val="00C67F65"/>
    <w:rsid w:val="00C701B9"/>
    <w:rsid w:val="00C704D7"/>
    <w:rsid w:val="00C70901"/>
    <w:rsid w:val="00C70B8A"/>
    <w:rsid w:val="00C71079"/>
    <w:rsid w:val="00C7127C"/>
    <w:rsid w:val="00C715AE"/>
    <w:rsid w:val="00C71A3D"/>
    <w:rsid w:val="00C71A9A"/>
    <w:rsid w:val="00C71B4C"/>
    <w:rsid w:val="00C72064"/>
    <w:rsid w:val="00C724B9"/>
    <w:rsid w:val="00C72B16"/>
    <w:rsid w:val="00C72C8D"/>
    <w:rsid w:val="00C72CC8"/>
    <w:rsid w:val="00C72DD7"/>
    <w:rsid w:val="00C7301E"/>
    <w:rsid w:val="00C73580"/>
    <w:rsid w:val="00C7366C"/>
    <w:rsid w:val="00C73894"/>
    <w:rsid w:val="00C73A85"/>
    <w:rsid w:val="00C73D60"/>
    <w:rsid w:val="00C73E02"/>
    <w:rsid w:val="00C743F1"/>
    <w:rsid w:val="00C74595"/>
    <w:rsid w:val="00C74967"/>
    <w:rsid w:val="00C74BD5"/>
    <w:rsid w:val="00C74BF8"/>
    <w:rsid w:val="00C74DE4"/>
    <w:rsid w:val="00C75050"/>
    <w:rsid w:val="00C754AB"/>
    <w:rsid w:val="00C75B2B"/>
    <w:rsid w:val="00C7609A"/>
    <w:rsid w:val="00C76786"/>
    <w:rsid w:val="00C76BF5"/>
    <w:rsid w:val="00C776CD"/>
    <w:rsid w:val="00C778F5"/>
    <w:rsid w:val="00C77E47"/>
    <w:rsid w:val="00C8013A"/>
    <w:rsid w:val="00C80DF5"/>
    <w:rsid w:val="00C80E27"/>
    <w:rsid w:val="00C80FE6"/>
    <w:rsid w:val="00C818DD"/>
    <w:rsid w:val="00C81DCC"/>
    <w:rsid w:val="00C81F87"/>
    <w:rsid w:val="00C82400"/>
    <w:rsid w:val="00C829DF"/>
    <w:rsid w:val="00C82DF1"/>
    <w:rsid w:val="00C82EB8"/>
    <w:rsid w:val="00C83779"/>
    <w:rsid w:val="00C83838"/>
    <w:rsid w:val="00C83864"/>
    <w:rsid w:val="00C83F7E"/>
    <w:rsid w:val="00C844FD"/>
    <w:rsid w:val="00C84588"/>
    <w:rsid w:val="00C84ACB"/>
    <w:rsid w:val="00C84B9B"/>
    <w:rsid w:val="00C84C9F"/>
    <w:rsid w:val="00C84F5F"/>
    <w:rsid w:val="00C8573E"/>
    <w:rsid w:val="00C8575F"/>
    <w:rsid w:val="00C85B5F"/>
    <w:rsid w:val="00C85D77"/>
    <w:rsid w:val="00C85DA4"/>
    <w:rsid w:val="00C85DEC"/>
    <w:rsid w:val="00C85E1B"/>
    <w:rsid w:val="00C85E29"/>
    <w:rsid w:val="00C864F3"/>
    <w:rsid w:val="00C8668E"/>
    <w:rsid w:val="00C86743"/>
    <w:rsid w:val="00C86898"/>
    <w:rsid w:val="00C86996"/>
    <w:rsid w:val="00C869FC"/>
    <w:rsid w:val="00C86DF7"/>
    <w:rsid w:val="00C86FBA"/>
    <w:rsid w:val="00C86FCF"/>
    <w:rsid w:val="00C8701E"/>
    <w:rsid w:val="00C87527"/>
    <w:rsid w:val="00C875AE"/>
    <w:rsid w:val="00C876EA"/>
    <w:rsid w:val="00C87836"/>
    <w:rsid w:val="00C87FF5"/>
    <w:rsid w:val="00C904B4"/>
    <w:rsid w:val="00C90802"/>
    <w:rsid w:val="00C90A72"/>
    <w:rsid w:val="00C90B27"/>
    <w:rsid w:val="00C90B48"/>
    <w:rsid w:val="00C90C57"/>
    <w:rsid w:val="00C90C90"/>
    <w:rsid w:val="00C90DA6"/>
    <w:rsid w:val="00C91467"/>
    <w:rsid w:val="00C91692"/>
    <w:rsid w:val="00C9178A"/>
    <w:rsid w:val="00C91A0B"/>
    <w:rsid w:val="00C91BF3"/>
    <w:rsid w:val="00C91DC5"/>
    <w:rsid w:val="00C925FC"/>
    <w:rsid w:val="00C92A75"/>
    <w:rsid w:val="00C930CA"/>
    <w:rsid w:val="00C932BF"/>
    <w:rsid w:val="00C933E6"/>
    <w:rsid w:val="00C93469"/>
    <w:rsid w:val="00C9353D"/>
    <w:rsid w:val="00C93AA5"/>
    <w:rsid w:val="00C93FFF"/>
    <w:rsid w:val="00C9407B"/>
    <w:rsid w:val="00C94636"/>
    <w:rsid w:val="00C9474D"/>
    <w:rsid w:val="00C94B4B"/>
    <w:rsid w:val="00C94DA6"/>
    <w:rsid w:val="00C94E08"/>
    <w:rsid w:val="00C95235"/>
    <w:rsid w:val="00C9532F"/>
    <w:rsid w:val="00C954E7"/>
    <w:rsid w:val="00C95743"/>
    <w:rsid w:val="00C95A94"/>
    <w:rsid w:val="00C9651A"/>
    <w:rsid w:val="00C9690F"/>
    <w:rsid w:val="00C96A0F"/>
    <w:rsid w:val="00C96DD2"/>
    <w:rsid w:val="00C972FE"/>
    <w:rsid w:val="00C973EB"/>
    <w:rsid w:val="00C974F0"/>
    <w:rsid w:val="00CA0042"/>
    <w:rsid w:val="00CA00EB"/>
    <w:rsid w:val="00CA039E"/>
    <w:rsid w:val="00CA04CB"/>
    <w:rsid w:val="00CA0518"/>
    <w:rsid w:val="00CA0869"/>
    <w:rsid w:val="00CA08A1"/>
    <w:rsid w:val="00CA0BAB"/>
    <w:rsid w:val="00CA0F5D"/>
    <w:rsid w:val="00CA1390"/>
    <w:rsid w:val="00CA173D"/>
    <w:rsid w:val="00CA17F2"/>
    <w:rsid w:val="00CA19E4"/>
    <w:rsid w:val="00CA1F73"/>
    <w:rsid w:val="00CA25E9"/>
    <w:rsid w:val="00CA2936"/>
    <w:rsid w:val="00CA2939"/>
    <w:rsid w:val="00CA2A3D"/>
    <w:rsid w:val="00CA2AB4"/>
    <w:rsid w:val="00CA2EF5"/>
    <w:rsid w:val="00CA2F69"/>
    <w:rsid w:val="00CA316C"/>
    <w:rsid w:val="00CA31AA"/>
    <w:rsid w:val="00CA326A"/>
    <w:rsid w:val="00CA37E5"/>
    <w:rsid w:val="00CA38E4"/>
    <w:rsid w:val="00CA3A1C"/>
    <w:rsid w:val="00CA3AA0"/>
    <w:rsid w:val="00CA3CF5"/>
    <w:rsid w:val="00CA3F72"/>
    <w:rsid w:val="00CA4098"/>
    <w:rsid w:val="00CA4164"/>
    <w:rsid w:val="00CA4524"/>
    <w:rsid w:val="00CA46DC"/>
    <w:rsid w:val="00CA47F1"/>
    <w:rsid w:val="00CA4CBB"/>
    <w:rsid w:val="00CA4D6E"/>
    <w:rsid w:val="00CA4D85"/>
    <w:rsid w:val="00CA5133"/>
    <w:rsid w:val="00CA52B5"/>
    <w:rsid w:val="00CA5878"/>
    <w:rsid w:val="00CA5B1C"/>
    <w:rsid w:val="00CA5ED1"/>
    <w:rsid w:val="00CA5F6A"/>
    <w:rsid w:val="00CA60AD"/>
    <w:rsid w:val="00CA6166"/>
    <w:rsid w:val="00CA656E"/>
    <w:rsid w:val="00CA65D8"/>
    <w:rsid w:val="00CA676D"/>
    <w:rsid w:val="00CA6D4A"/>
    <w:rsid w:val="00CA6F62"/>
    <w:rsid w:val="00CA6FD0"/>
    <w:rsid w:val="00CA70FE"/>
    <w:rsid w:val="00CA763B"/>
    <w:rsid w:val="00CA7754"/>
    <w:rsid w:val="00CA778F"/>
    <w:rsid w:val="00CA7AAF"/>
    <w:rsid w:val="00CA7ACC"/>
    <w:rsid w:val="00CA7B0C"/>
    <w:rsid w:val="00CB0025"/>
    <w:rsid w:val="00CB025E"/>
    <w:rsid w:val="00CB0A9B"/>
    <w:rsid w:val="00CB0BE2"/>
    <w:rsid w:val="00CB1699"/>
    <w:rsid w:val="00CB1C98"/>
    <w:rsid w:val="00CB1CFE"/>
    <w:rsid w:val="00CB24BF"/>
    <w:rsid w:val="00CB27E0"/>
    <w:rsid w:val="00CB2BB6"/>
    <w:rsid w:val="00CB30CE"/>
    <w:rsid w:val="00CB3233"/>
    <w:rsid w:val="00CB3263"/>
    <w:rsid w:val="00CB3371"/>
    <w:rsid w:val="00CB3CA4"/>
    <w:rsid w:val="00CB3CFE"/>
    <w:rsid w:val="00CB3E68"/>
    <w:rsid w:val="00CB4507"/>
    <w:rsid w:val="00CB4517"/>
    <w:rsid w:val="00CB472E"/>
    <w:rsid w:val="00CB4C6D"/>
    <w:rsid w:val="00CB4FD0"/>
    <w:rsid w:val="00CB522E"/>
    <w:rsid w:val="00CB59C8"/>
    <w:rsid w:val="00CB5D79"/>
    <w:rsid w:val="00CB5F3A"/>
    <w:rsid w:val="00CB60E0"/>
    <w:rsid w:val="00CB6ECE"/>
    <w:rsid w:val="00CB7261"/>
    <w:rsid w:val="00CB72B9"/>
    <w:rsid w:val="00CB797E"/>
    <w:rsid w:val="00CB79C3"/>
    <w:rsid w:val="00CC0065"/>
    <w:rsid w:val="00CC0214"/>
    <w:rsid w:val="00CC034C"/>
    <w:rsid w:val="00CC1C75"/>
    <w:rsid w:val="00CC24E7"/>
    <w:rsid w:val="00CC2932"/>
    <w:rsid w:val="00CC2EA7"/>
    <w:rsid w:val="00CC2F59"/>
    <w:rsid w:val="00CC2F7F"/>
    <w:rsid w:val="00CC3574"/>
    <w:rsid w:val="00CC3743"/>
    <w:rsid w:val="00CC37C1"/>
    <w:rsid w:val="00CC3A3D"/>
    <w:rsid w:val="00CC3C24"/>
    <w:rsid w:val="00CC3FBB"/>
    <w:rsid w:val="00CC42AC"/>
    <w:rsid w:val="00CC42F5"/>
    <w:rsid w:val="00CC4632"/>
    <w:rsid w:val="00CC4FB5"/>
    <w:rsid w:val="00CC5377"/>
    <w:rsid w:val="00CC53E8"/>
    <w:rsid w:val="00CC5F17"/>
    <w:rsid w:val="00CC6048"/>
    <w:rsid w:val="00CC61FC"/>
    <w:rsid w:val="00CC6236"/>
    <w:rsid w:val="00CC63E4"/>
    <w:rsid w:val="00CC65F8"/>
    <w:rsid w:val="00CC68F2"/>
    <w:rsid w:val="00CC6954"/>
    <w:rsid w:val="00CC6ACA"/>
    <w:rsid w:val="00CC70A9"/>
    <w:rsid w:val="00CC7204"/>
    <w:rsid w:val="00CC72C8"/>
    <w:rsid w:val="00CC75B9"/>
    <w:rsid w:val="00CC7667"/>
    <w:rsid w:val="00CC7A3F"/>
    <w:rsid w:val="00CC7DBA"/>
    <w:rsid w:val="00CC7E27"/>
    <w:rsid w:val="00CD02DA"/>
    <w:rsid w:val="00CD0492"/>
    <w:rsid w:val="00CD0500"/>
    <w:rsid w:val="00CD05A3"/>
    <w:rsid w:val="00CD0E12"/>
    <w:rsid w:val="00CD1512"/>
    <w:rsid w:val="00CD19EA"/>
    <w:rsid w:val="00CD1A20"/>
    <w:rsid w:val="00CD1D44"/>
    <w:rsid w:val="00CD1D8B"/>
    <w:rsid w:val="00CD2989"/>
    <w:rsid w:val="00CD2B8E"/>
    <w:rsid w:val="00CD2FA9"/>
    <w:rsid w:val="00CD3013"/>
    <w:rsid w:val="00CD3124"/>
    <w:rsid w:val="00CD3630"/>
    <w:rsid w:val="00CD3A88"/>
    <w:rsid w:val="00CD3B1F"/>
    <w:rsid w:val="00CD42A3"/>
    <w:rsid w:val="00CD42A9"/>
    <w:rsid w:val="00CD4AF6"/>
    <w:rsid w:val="00CD592C"/>
    <w:rsid w:val="00CD60BF"/>
    <w:rsid w:val="00CD616C"/>
    <w:rsid w:val="00CD643C"/>
    <w:rsid w:val="00CD66C9"/>
    <w:rsid w:val="00CD6AA4"/>
    <w:rsid w:val="00CD6F17"/>
    <w:rsid w:val="00CD6F4B"/>
    <w:rsid w:val="00CD709E"/>
    <w:rsid w:val="00CD79FD"/>
    <w:rsid w:val="00CD7BB5"/>
    <w:rsid w:val="00CE014A"/>
    <w:rsid w:val="00CE0171"/>
    <w:rsid w:val="00CE0392"/>
    <w:rsid w:val="00CE0584"/>
    <w:rsid w:val="00CE067D"/>
    <w:rsid w:val="00CE0777"/>
    <w:rsid w:val="00CE07AA"/>
    <w:rsid w:val="00CE08D0"/>
    <w:rsid w:val="00CE0CB5"/>
    <w:rsid w:val="00CE0D62"/>
    <w:rsid w:val="00CE0F17"/>
    <w:rsid w:val="00CE135A"/>
    <w:rsid w:val="00CE13F2"/>
    <w:rsid w:val="00CE14C8"/>
    <w:rsid w:val="00CE16D5"/>
    <w:rsid w:val="00CE1ACD"/>
    <w:rsid w:val="00CE2259"/>
    <w:rsid w:val="00CE2D64"/>
    <w:rsid w:val="00CE2F11"/>
    <w:rsid w:val="00CE2FCF"/>
    <w:rsid w:val="00CE2FD4"/>
    <w:rsid w:val="00CE3078"/>
    <w:rsid w:val="00CE3080"/>
    <w:rsid w:val="00CE34E4"/>
    <w:rsid w:val="00CE3B38"/>
    <w:rsid w:val="00CE3CF7"/>
    <w:rsid w:val="00CE3E11"/>
    <w:rsid w:val="00CE3FB8"/>
    <w:rsid w:val="00CE434C"/>
    <w:rsid w:val="00CE4485"/>
    <w:rsid w:val="00CE4AEF"/>
    <w:rsid w:val="00CE5011"/>
    <w:rsid w:val="00CE51AC"/>
    <w:rsid w:val="00CE5332"/>
    <w:rsid w:val="00CE578B"/>
    <w:rsid w:val="00CE5E9C"/>
    <w:rsid w:val="00CE614C"/>
    <w:rsid w:val="00CE62B6"/>
    <w:rsid w:val="00CE6677"/>
    <w:rsid w:val="00CE7421"/>
    <w:rsid w:val="00CE7A9F"/>
    <w:rsid w:val="00CF016F"/>
    <w:rsid w:val="00CF0366"/>
    <w:rsid w:val="00CF0893"/>
    <w:rsid w:val="00CF0980"/>
    <w:rsid w:val="00CF0DC9"/>
    <w:rsid w:val="00CF12DF"/>
    <w:rsid w:val="00CF1337"/>
    <w:rsid w:val="00CF1FB7"/>
    <w:rsid w:val="00CF215F"/>
    <w:rsid w:val="00CF2283"/>
    <w:rsid w:val="00CF23EF"/>
    <w:rsid w:val="00CF25D2"/>
    <w:rsid w:val="00CF2919"/>
    <w:rsid w:val="00CF2962"/>
    <w:rsid w:val="00CF2B6C"/>
    <w:rsid w:val="00CF356A"/>
    <w:rsid w:val="00CF36AB"/>
    <w:rsid w:val="00CF400F"/>
    <w:rsid w:val="00CF415B"/>
    <w:rsid w:val="00CF429B"/>
    <w:rsid w:val="00CF47D6"/>
    <w:rsid w:val="00CF47F7"/>
    <w:rsid w:val="00CF48D8"/>
    <w:rsid w:val="00CF4B86"/>
    <w:rsid w:val="00CF4C08"/>
    <w:rsid w:val="00CF4CC4"/>
    <w:rsid w:val="00CF4CDF"/>
    <w:rsid w:val="00CF4EF2"/>
    <w:rsid w:val="00CF554B"/>
    <w:rsid w:val="00CF55B2"/>
    <w:rsid w:val="00CF57AA"/>
    <w:rsid w:val="00CF62DA"/>
    <w:rsid w:val="00CF663F"/>
    <w:rsid w:val="00CF672A"/>
    <w:rsid w:val="00CF6A16"/>
    <w:rsid w:val="00CF6B4A"/>
    <w:rsid w:val="00CF6C04"/>
    <w:rsid w:val="00CF6D00"/>
    <w:rsid w:val="00CF6DE8"/>
    <w:rsid w:val="00CF6E6A"/>
    <w:rsid w:val="00CF701A"/>
    <w:rsid w:val="00CF73B4"/>
    <w:rsid w:val="00CF787F"/>
    <w:rsid w:val="00CF7B8D"/>
    <w:rsid w:val="00CF7C22"/>
    <w:rsid w:val="00CF7FB3"/>
    <w:rsid w:val="00D0049F"/>
    <w:rsid w:val="00D0056F"/>
    <w:rsid w:val="00D00951"/>
    <w:rsid w:val="00D00A49"/>
    <w:rsid w:val="00D00A91"/>
    <w:rsid w:val="00D00B06"/>
    <w:rsid w:val="00D00C96"/>
    <w:rsid w:val="00D00E93"/>
    <w:rsid w:val="00D01353"/>
    <w:rsid w:val="00D019FC"/>
    <w:rsid w:val="00D01D3E"/>
    <w:rsid w:val="00D02290"/>
    <w:rsid w:val="00D025EC"/>
    <w:rsid w:val="00D02A56"/>
    <w:rsid w:val="00D02AF7"/>
    <w:rsid w:val="00D02D9E"/>
    <w:rsid w:val="00D02FED"/>
    <w:rsid w:val="00D0322C"/>
    <w:rsid w:val="00D03424"/>
    <w:rsid w:val="00D03C1F"/>
    <w:rsid w:val="00D03C9A"/>
    <w:rsid w:val="00D04A13"/>
    <w:rsid w:val="00D050B0"/>
    <w:rsid w:val="00D05DBE"/>
    <w:rsid w:val="00D05F8E"/>
    <w:rsid w:val="00D0626E"/>
    <w:rsid w:val="00D06814"/>
    <w:rsid w:val="00D0681C"/>
    <w:rsid w:val="00D069C6"/>
    <w:rsid w:val="00D069F8"/>
    <w:rsid w:val="00D06A19"/>
    <w:rsid w:val="00D06B12"/>
    <w:rsid w:val="00D06F3A"/>
    <w:rsid w:val="00D07038"/>
    <w:rsid w:val="00D072CD"/>
    <w:rsid w:val="00D078C3"/>
    <w:rsid w:val="00D1007F"/>
    <w:rsid w:val="00D1019C"/>
    <w:rsid w:val="00D109BC"/>
    <w:rsid w:val="00D10ECB"/>
    <w:rsid w:val="00D111CD"/>
    <w:rsid w:val="00D11401"/>
    <w:rsid w:val="00D11450"/>
    <w:rsid w:val="00D1195E"/>
    <w:rsid w:val="00D11A28"/>
    <w:rsid w:val="00D11A45"/>
    <w:rsid w:val="00D11AC1"/>
    <w:rsid w:val="00D11D8F"/>
    <w:rsid w:val="00D11E30"/>
    <w:rsid w:val="00D11EFD"/>
    <w:rsid w:val="00D120A7"/>
    <w:rsid w:val="00D12601"/>
    <w:rsid w:val="00D126D2"/>
    <w:rsid w:val="00D12953"/>
    <w:rsid w:val="00D12984"/>
    <w:rsid w:val="00D12AA3"/>
    <w:rsid w:val="00D12BA7"/>
    <w:rsid w:val="00D12EB6"/>
    <w:rsid w:val="00D13CA1"/>
    <w:rsid w:val="00D13CD9"/>
    <w:rsid w:val="00D14107"/>
    <w:rsid w:val="00D143AD"/>
    <w:rsid w:val="00D14950"/>
    <w:rsid w:val="00D14DB4"/>
    <w:rsid w:val="00D14F13"/>
    <w:rsid w:val="00D14F58"/>
    <w:rsid w:val="00D14F88"/>
    <w:rsid w:val="00D150B1"/>
    <w:rsid w:val="00D150F2"/>
    <w:rsid w:val="00D15357"/>
    <w:rsid w:val="00D1544C"/>
    <w:rsid w:val="00D155B9"/>
    <w:rsid w:val="00D15728"/>
    <w:rsid w:val="00D15BA4"/>
    <w:rsid w:val="00D164B4"/>
    <w:rsid w:val="00D17327"/>
    <w:rsid w:val="00D173A8"/>
    <w:rsid w:val="00D1768E"/>
    <w:rsid w:val="00D17CAB"/>
    <w:rsid w:val="00D17DD6"/>
    <w:rsid w:val="00D17E60"/>
    <w:rsid w:val="00D202CC"/>
    <w:rsid w:val="00D206AB"/>
    <w:rsid w:val="00D2075F"/>
    <w:rsid w:val="00D2093D"/>
    <w:rsid w:val="00D20BBE"/>
    <w:rsid w:val="00D21074"/>
    <w:rsid w:val="00D2121F"/>
    <w:rsid w:val="00D21CF8"/>
    <w:rsid w:val="00D21F10"/>
    <w:rsid w:val="00D2220D"/>
    <w:rsid w:val="00D2233A"/>
    <w:rsid w:val="00D22445"/>
    <w:rsid w:val="00D2276D"/>
    <w:rsid w:val="00D22D2A"/>
    <w:rsid w:val="00D23045"/>
    <w:rsid w:val="00D230A2"/>
    <w:rsid w:val="00D23259"/>
    <w:rsid w:val="00D235AF"/>
    <w:rsid w:val="00D239B1"/>
    <w:rsid w:val="00D23BB9"/>
    <w:rsid w:val="00D23D01"/>
    <w:rsid w:val="00D23E9F"/>
    <w:rsid w:val="00D23F47"/>
    <w:rsid w:val="00D24881"/>
    <w:rsid w:val="00D24B86"/>
    <w:rsid w:val="00D24DA8"/>
    <w:rsid w:val="00D251F5"/>
    <w:rsid w:val="00D25528"/>
    <w:rsid w:val="00D25580"/>
    <w:rsid w:val="00D25A39"/>
    <w:rsid w:val="00D25D44"/>
    <w:rsid w:val="00D25DFE"/>
    <w:rsid w:val="00D26085"/>
    <w:rsid w:val="00D2644D"/>
    <w:rsid w:val="00D269CC"/>
    <w:rsid w:val="00D26C1E"/>
    <w:rsid w:val="00D26C38"/>
    <w:rsid w:val="00D26C99"/>
    <w:rsid w:val="00D271C7"/>
    <w:rsid w:val="00D27203"/>
    <w:rsid w:val="00D273A2"/>
    <w:rsid w:val="00D273F1"/>
    <w:rsid w:val="00D27AF9"/>
    <w:rsid w:val="00D27DCB"/>
    <w:rsid w:val="00D303D7"/>
    <w:rsid w:val="00D305FC"/>
    <w:rsid w:val="00D307B2"/>
    <w:rsid w:val="00D307BB"/>
    <w:rsid w:val="00D3081F"/>
    <w:rsid w:val="00D309BC"/>
    <w:rsid w:val="00D30B0F"/>
    <w:rsid w:val="00D30B74"/>
    <w:rsid w:val="00D3124D"/>
    <w:rsid w:val="00D31276"/>
    <w:rsid w:val="00D314C8"/>
    <w:rsid w:val="00D314EE"/>
    <w:rsid w:val="00D316A9"/>
    <w:rsid w:val="00D319A9"/>
    <w:rsid w:val="00D31D43"/>
    <w:rsid w:val="00D32011"/>
    <w:rsid w:val="00D3225A"/>
    <w:rsid w:val="00D32280"/>
    <w:rsid w:val="00D324ED"/>
    <w:rsid w:val="00D326B5"/>
    <w:rsid w:val="00D33088"/>
    <w:rsid w:val="00D332CF"/>
    <w:rsid w:val="00D333EC"/>
    <w:rsid w:val="00D33901"/>
    <w:rsid w:val="00D33982"/>
    <w:rsid w:val="00D33C4B"/>
    <w:rsid w:val="00D33CAF"/>
    <w:rsid w:val="00D34104"/>
    <w:rsid w:val="00D343E9"/>
    <w:rsid w:val="00D343F1"/>
    <w:rsid w:val="00D34747"/>
    <w:rsid w:val="00D348D3"/>
    <w:rsid w:val="00D35375"/>
    <w:rsid w:val="00D357AB"/>
    <w:rsid w:val="00D3585E"/>
    <w:rsid w:val="00D35863"/>
    <w:rsid w:val="00D35C8C"/>
    <w:rsid w:val="00D35E90"/>
    <w:rsid w:val="00D36109"/>
    <w:rsid w:val="00D367DC"/>
    <w:rsid w:val="00D36A0D"/>
    <w:rsid w:val="00D36B34"/>
    <w:rsid w:val="00D36E2A"/>
    <w:rsid w:val="00D37246"/>
    <w:rsid w:val="00D37975"/>
    <w:rsid w:val="00D37AB4"/>
    <w:rsid w:val="00D37B3A"/>
    <w:rsid w:val="00D4066E"/>
    <w:rsid w:val="00D408D9"/>
    <w:rsid w:val="00D40A39"/>
    <w:rsid w:val="00D41181"/>
    <w:rsid w:val="00D41D22"/>
    <w:rsid w:val="00D41E05"/>
    <w:rsid w:val="00D41F85"/>
    <w:rsid w:val="00D4224A"/>
    <w:rsid w:val="00D4242A"/>
    <w:rsid w:val="00D42B13"/>
    <w:rsid w:val="00D432B2"/>
    <w:rsid w:val="00D4349D"/>
    <w:rsid w:val="00D43C7B"/>
    <w:rsid w:val="00D44935"/>
    <w:rsid w:val="00D44ED1"/>
    <w:rsid w:val="00D45B71"/>
    <w:rsid w:val="00D45D21"/>
    <w:rsid w:val="00D45E98"/>
    <w:rsid w:val="00D45FD2"/>
    <w:rsid w:val="00D46200"/>
    <w:rsid w:val="00D46862"/>
    <w:rsid w:val="00D46B78"/>
    <w:rsid w:val="00D473FB"/>
    <w:rsid w:val="00D47490"/>
    <w:rsid w:val="00D47619"/>
    <w:rsid w:val="00D47B11"/>
    <w:rsid w:val="00D47C2C"/>
    <w:rsid w:val="00D47F6D"/>
    <w:rsid w:val="00D504F6"/>
    <w:rsid w:val="00D50617"/>
    <w:rsid w:val="00D5085D"/>
    <w:rsid w:val="00D50936"/>
    <w:rsid w:val="00D50C7F"/>
    <w:rsid w:val="00D51007"/>
    <w:rsid w:val="00D510D2"/>
    <w:rsid w:val="00D516D6"/>
    <w:rsid w:val="00D523F4"/>
    <w:rsid w:val="00D5286D"/>
    <w:rsid w:val="00D52E0A"/>
    <w:rsid w:val="00D52F1B"/>
    <w:rsid w:val="00D52FBC"/>
    <w:rsid w:val="00D53298"/>
    <w:rsid w:val="00D532FA"/>
    <w:rsid w:val="00D53899"/>
    <w:rsid w:val="00D53A35"/>
    <w:rsid w:val="00D53A5C"/>
    <w:rsid w:val="00D53C1F"/>
    <w:rsid w:val="00D54051"/>
    <w:rsid w:val="00D54203"/>
    <w:rsid w:val="00D5485C"/>
    <w:rsid w:val="00D548A5"/>
    <w:rsid w:val="00D55298"/>
    <w:rsid w:val="00D552A8"/>
    <w:rsid w:val="00D55B8C"/>
    <w:rsid w:val="00D55EA1"/>
    <w:rsid w:val="00D55EEF"/>
    <w:rsid w:val="00D55F87"/>
    <w:rsid w:val="00D5694E"/>
    <w:rsid w:val="00D56ADF"/>
    <w:rsid w:val="00D56AE0"/>
    <w:rsid w:val="00D57144"/>
    <w:rsid w:val="00D57490"/>
    <w:rsid w:val="00D57E09"/>
    <w:rsid w:val="00D60053"/>
    <w:rsid w:val="00D600AF"/>
    <w:rsid w:val="00D60471"/>
    <w:rsid w:val="00D60949"/>
    <w:rsid w:val="00D60AC6"/>
    <w:rsid w:val="00D60F7F"/>
    <w:rsid w:val="00D6194D"/>
    <w:rsid w:val="00D61D02"/>
    <w:rsid w:val="00D61F85"/>
    <w:rsid w:val="00D6219B"/>
    <w:rsid w:val="00D62257"/>
    <w:rsid w:val="00D62467"/>
    <w:rsid w:val="00D62CC8"/>
    <w:rsid w:val="00D631A8"/>
    <w:rsid w:val="00D6361E"/>
    <w:rsid w:val="00D63908"/>
    <w:rsid w:val="00D63CD9"/>
    <w:rsid w:val="00D63D81"/>
    <w:rsid w:val="00D63FAF"/>
    <w:rsid w:val="00D6434E"/>
    <w:rsid w:val="00D646C7"/>
    <w:rsid w:val="00D64730"/>
    <w:rsid w:val="00D64CB2"/>
    <w:rsid w:val="00D64DD1"/>
    <w:rsid w:val="00D64EE8"/>
    <w:rsid w:val="00D64F69"/>
    <w:rsid w:val="00D651DA"/>
    <w:rsid w:val="00D65744"/>
    <w:rsid w:val="00D65A83"/>
    <w:rsid w:val="00D65E94"/>
    <w:rsid w:val="00D6627F"/>
    <w:rsid w:val="00D67532"/>
    <w:rsid w:val="00D67617"/>
    <w:rsid w:val="00D67F27"/>
    <w:rsid w:val="00D7042A"/>
    <w:rsid w:val="00D7069B"/>
    <w:rsid w:val="00D70C42"/>
    <w:rsid w:val="00D70CED"/>
    <w:rsid w:val="00D71112"/>
    <w:rsid w:val="00D7170A"/>
    <w:rsid w:val="00D71AF4"/>
    <w:rsid w:val="00D7216D"/>
    <w:rsid w:val="00D72561"/>
    <w:rsid w:val="00D72EDA"/>
    <w:rsid w:val="00D73035"/>
    <w:rsid w:val="00D73059"/>
    <w:rsid w:val="00D733EE"/>
    <w:rsid w:val="00D734A4"/>
    <w:rsid w:val="00D73A35"/>
    <w:rsid w:val="00D73CBF"/>
    <w:rsid w:val="00D73E65"/>
    <w:rsid w:val="00D7474F"/>
    <w:rsid w:val="00D7481A"/>
    <w:rsid w:val="00D749F1"/>
    <w:rsid w:val="00D74BD9"/>
    <w:rsid w:val="00D74CC5"/>
    <w:rsid w:val="00D7525E"/>
    <w:rsid w:val="00D75670"/>
    <w:rsid w:val="00D756E5"/>
    <w:rsid w:val="00D75A4C"/>
    <w:rsid w:val="00D75AFE"/>
    <w:rsid w:val="00D75D12"/>
    <w:rsid w:val="00D75DC6"/>
    <w:rsid w:val="00D75ED9"/>
    <w:rsid w:val="00D76013"/>
    <w:rsid w:val="00D761C9"/>
    <w:rsid w:val="00D76632"/>
    <w:rsid w:val="00D76AF6"/>
    <w:rsid w:val="00D76D69"/>
    <w:rsid w:val="00D76D8F"/>
    <w:rsid w:val="00D76FAD"/>
    <w:rsid w:val="00D7703D"/>
    <w:rsid w:val="00D77376"/>
    <w:rsid w:val="00D776B6"/>
    <w:rsid w:val="00D77828"/>
    <w:rsid w:val="00D77949"/>
    <w:rsid w:val="00D77D4A"/>
    <w:rsid w:val="00D77E2B"/>
    <w:rsid w:val="00D801D6"/>
    <w:rsid w:val="00D803A5"/>
    <w:rsid w:val="00D80B1B"/>
    <w:rsid w:val="00D80EC7"/>
    <w:rsid w:val="00D815C3"/>
    <w:rsid w:val="00D81719"/>
    <w:rsid w:val="00D81C46"/>
    <w:rsid w:val="00D81CBD"/>
    <w:rsid w:val="00D8285C"/>
    <w:rsid w:val="00D8325B"/>
    <w:rsid w:val="00D83270"/>
    <w:rsid w:val="00D832E4"/>
    <w:rsid w:val="00D83376"/>
    <w:rsid w:val="00D834A4"/>
    <w:rsid w:val="00D83523"/>
    <w:rsid w:val="00D8375B"/>
    <w:rsid w:val="00D83774"/>
    <w:rsid w:val="00D83C10"/>
    <w:rsid w:val="00D83CBE"/>
    <w:rsid w:val="00D83EE4"/>
    <w:rsid w:val="00D849D0"/>
    <w:rsid w:val="00D84EF1"/>
    <w:rsid w:val="00D851BB"/>
    <w:rsid w:val="00D8521F"/>
    <w:rsid w:val="00D85F5E"/>
    <w:rsid w:val="00D85FF3"/>
    <w:rsid w:val="00D86203"/>
    <w:rsid w:val="00D86620"/>
    <w:rsid w:val="00D86C10"/>
    <w:rsid w:val="00D86C73"/>
    <w:rsid w:val="00D871EE"/>
    <w:rsid w:val="00D87341"/>
    <w:rsid w:val="00D87F2E"/>
    <w:rsid w:val="00D87FAB"/>
    <w:rsid w:val="00D87FC7"/>
    <w:rsid w:val="00D9005B"/>
    <w:rsid w:val="00D90373"/>
    <w:rsid w:val="00D903C1"/>
    <w:rsid w:val="00D9053B"/>
    <w:rsid w:val="00D908CE"/>
    <w:rsid w:val="00D90BEE"/>
    <w:rsid w:val="00D912BC"/>
    <w:rsid w:val="00D91318"/>
    <w:rsid w:val="00D913A3"/>
    <w:rsid w:val="00D9146F"/>
    <w:rsid w:val="00D9171C"/>
    <w:rsid w:val="00D9176C"/>
    <w:rsid w:val="00D9186C"/>
    <w:rsid w:val="00D91D06"/>
    <w:rsid w:val="00D91DE3"/>
    <w:rsid w:val="00D91E34"/>
    <w:rsid w:val="00D921BD"/>
    <w:rsid w:val="00D92A84"/>
    <w:rsid w:val="00D92B11"/>
    <w:rsid w:val="00D92D25"/>
    <w:rsid w:val="00D92ED5"/>
    <w:rsid w:val="00D93148"/>
    <w:rsid w:val="00D93264"/>
    <w:rsid w:val="00D93318"/>
    <w:rsid w:val="00D93424"/>
    <w:rsid w:val="00D93841"/>
    <w:rsid w:val="00D93ACD"/>
    <w:rsid w:val="00D93BF1"/>
    <w:rsid w:val="00D940CE"/>
    <w:rsid w:val="00D94148"/>
    <w:rsid w:val="00D94615"/>
    <w:rsid w:val="00D948F3"/>
    <w:rsid w:val="00D94950"/>
    <w:rsid w:val="00D94E19"/>
    <w:rsid w:val="00D9527D"/>
    <w:rsid w:val="00D952DD"/>
    <w:rsid w:val="00D95D10"/>
    <w:rsid w:val="00D965B5"/>
    <w:rsid w:val="00D965E3"/>
    <w:rsid w:val="00D96D70"/>
    <w:rsid w:val="00D97348"/>
    <w:rsid w:val="00D97475"/>
    <w:rsid w:val="00D9747C"/>
    <w:rsid w:val="00D97788"/>
    <w:rsid w:val="00DA0823"/>
    <w:rsid w:val="00DA09E4"/>
    <w:rsid w:val="00DA0E34"/>
    <w:rsid w:val="00DA1228"/>
    <w:rsid w:val="00DA14B0"/>
    <w:rsid w:val="00DA1B3E"/>
    <w:rsid w:val="00DA1B73"/>
    <w:rsid w:val="00DA1B82"/>
    <w:rsid w:val="00DA1E30"/>
    <w:rsid w:val="00DA1EFB"/>
    <w:rsid w:val="00DA2355"/>
    <w:rsid w:val="00DA2465"/>
    <w:rsid w:val="00DA26EE"/>
    <w:rsid w:val="00DA2795"/>
    <w:rsid w:val="00DA2F92"/>
    <w:rsid w:val="00DA30E7"/>
    <w:rsid w:val="00DA3305"/>
    <w:rsid w:val="00DA33DB"/>
    <w:rsid w:val="00DA3459"/>
    <w:rsid w:val="00DA3D8F"/>
    <w:rsid w:val="00DA3F00"/>
    <w:rsid w:val="00DA3F4B"/>
    <w:rsid w:val="00DA4859"/>
    <w:rsid w:val="00DA4981"/>
    <w:rsid w:val="00DA4C3E"/>
    <w:rsid w:val="00DA52BB"/>
    <w:rsid w:val="00DA5742"/>
    <w:rsid w:val="00DA57EC"/>
    <w:rsid w:val="00DA612D"/>
    <w:rsid w:val="00DA62BA"/>
    <w:rsid w:val="00DA652A"/>
    <w:rsid w:val="00DA6544"/>
    <w:rsid w:val="00DA661B"/>
    <w:rsid w:val="00DA666E"/>
    <w:rsid w:val="00DA69F1"/>
    <w:rsid w:val="00DA7562"/>
    <w:rsid w:val="00DA79DF"/>
    <w:rsid w:val="00DA7CC0"/>
    <w:rsid w:val="00DA7D4D"/>
    <w:rsid w:val="00DB0EA0"/>
    <w:rsid w:val="00DB11C8"/>
    <w:rsid w:val="00DB1CDB"/>
    <w:rsid w:val="00DB1D78"/>
    <w:rsid w:val="00DB25E5"/>
    <w:rsid w:val="00DB2A78"/>
    <w:rsid w:val="00DB2E84"/>
    <w:rsid w:val="00DB3475"/>
    <w:rsid w:val="00DB37EB"/>
    <w:rsid w:val="00DB3889"/>
    <w:rsid w:val="00DB39E2"/>
    <w:rsid w:val="00DB3DB5"/>
    <w:rsid w:val="00DB4385"/>
    <w:rsid w:val="00DB44CE"/>
    <w:rsid w:val="00DB4685"/>
    <w:rsid w:val="00DB4817"/>
    <w:rsid w:val="00DB483F"/>
    <w:rsid w:val="00DB4D6F"/>
    <w:rsid w:val="00DB4F73"/>
    <w:rsid w:val="00DB4F7D"/>
    <w:rsid w:val="00DB4F88"/>
    <w:rsid w:val="00DB53A0"/>
    <w:rsid w:val="00DB5885"/>
    <w:rsid w:val="00DB5A90"/>
    <w:rsid w:val="00DB5D15"/>
    <w:rsid w:val="00DB62C5"/>
    <w:rsid w:val="00DB63E3"/>
    <w:rsid w:val="00DB66CD"/>
    <w:rsid w:val="00DB6CB0"/>
    <w:rsid w:val="00DB6F17"/>
    <w:rsid w:val="00DB707E"/>
    <w:rsid w:val="00DB7255"/>
    <w:rsid w:val="00DB7480"/>
    <w:rsid w:val="00DB7492"/>
    <w:rsid w:val="00DB7512"/>
    <w:rsid w:val="00DB7754"/>
    <w:rsid w:val="00DB777C"/>
    <w:rsid w:val="00DB7956"/>
    <w:rsid w:val="00DB7B5F"/>
    <w:rsid w:val="00DC004C"/>
    <w:rsid w:val="00DC00B0"/>
    <w:rsid w:val="00DC0232"/>
    <w:rsid w:val="00DC07E8"/>
    <w:rsid w:val="00DC0813"/>
    <w:rsid w:val="00DC0860"/>
    <w:rsid w:val="00DC1123"/>
    <w:rsid w:val="00DC14D9"/>
    <w:rsid w:val="00DC166B"/>
    <w:rsid w:val="00DC1A42"/>
    <w:rsid w:val="00DC1C97"/>
    <w:rsid w:val="00DC1D0F"/>
    <w:rsid w:val="00DC1EFB"/>
    <w:rsid w:val="00DC21E1"/>
    <w:rsid w:val="00DC265E"/>
    <w:rsid w:val="00DC3154"/>
    <w:rsid w:val="00DC3BEC"/>
    <w:rsid w:val="00DC3CA8"/>
    <w:rsid w:val="00DC3CE6"/>
    <w:rsid w:val="00DC4319"/>
    <w:rsid w:val="00DC4636"/>
    <w:rsid w:val="00DC477D"/>
    <w:rsid w:val="00DC48B9"/>
    <w:rsid w:val="00DC4A64"/>
    <w:rsid w:val="00DC4C70"/>
    <w:rsid w:val="00DC5514"/>
    <w:rsid w:val="00DC5534"/>
    <w:rsid w:val="00DC56A7"/>
    <w:rsid w:val="00DC5E4A"/>
    <w:rsid w:val="00DC68C9"/>
    <w:rsid w:val="00DC6D54"/>
    <w:rsid w:val="00DC6EAA"/>
    <w:rsid w:val="00DC6F63"/>
    <w:rsid w:val="00DC7228"/>
    <w:rsid w:val="00DC77DC"/>
    <w:rsid w:val="00DC7EF2"/>
    <w:rsid w:val="00DC7EFE"/>
    <w:rsid w:val="00DD0776"/>
    <w:rsid w:val="00DD0A13"/>
    <w:rsid w:val="00DD0EBD"/>
    <w:rsid w:val="00DD1350"/>
    <w:rsid w:val="00DD180E"/>
    <w:rsid w:val="00DD2103"/>
    <w:rsid w:val="00DD22C5"/>
    <w:rsid w:val="00DD2926"/>
    <w:rsid w:val="00DD328B"/>
    <w:rsid w:val="00DD348F"/>
    <w:rsid w:val="00DD34B0"/>
    <w:rsid w:val="00DD35ED"/>
    <w:rsid w:val="00DD37CB"/>
    <w:rsid w:val="00DD391B"/>
    <w:rsid w:val="00DD3AE5"/>
    <w:rsid w:val="00DD3F30"/>
    <w:rsid w:val="00DD4416"/>
    <w:rsid w:val="00DD4663"/>
    <w:rsid w:val="00DD4869"/>
    <w:rsid w:val="00DD4897"/>
    <w:rsid w:val="00DD4A0E"/>
    <w:rsid w:val="00DD4BBA"/>
    <w:rsid w:val="00DD4C02"/>
    <w:rsid w:val="00DD4D9F"/>
    <w:rsid w:val="00DD50AD"/>
    <w:rsid w:val="00DD53F6"/>
    <w:rsid w:val="00DD5567"/>
    <w:rsid w:val="00DD5B6C"/>
    <w:rsid w:val="00DD5BBE"/>
    <w:rsid w:val="00DD5E8F"/>
    <w:rsid w:val="00DD621F"/>
    <w:rsid w:val="00DD62F1"/>
    <w:rsid w:val="00DD6419"/>
    <w:rsid w:val="00DD642F"/>
    <w:rsid w:val="00DD67A0"/>
    <w:rsid w:val="00DD6C03"/>
    <w:rsid w:val="00DD6FAF"/>
    <w:rsid w:val="00DD709F"/>
    <w:rsid w:val="00DD71CF"/>
    <w:rsid w:val="00DD7A6B"/>
    <w:rsid w:val="00DD7AF5"/>
    <w:rsid w:val="00DD7B35"/>
    <w:rsid w:val="00DD7D46"/>
    <w:rsid w:val="00DD7E1E"/>
    <w:rsid w:val="00DE0035"/>
    <w:rsid w:val="00DE0DA7"/>
    <w:rsid w:val="00DE0DCF"/>
    <w:rsid w:val="00DE15C7"/>
    <w:rsid w:val="00DE15E9"/>
    <w:rsid w:val="00DE1B53"/>
    <w:rsid w:val="00DE20C8"/>
    <w:rsid w:val="00DE23E8"/>
    <w:rsid w:val="00DE256E"/>
    <w:rsid w:val="00DE2ACB"/>
    <w:rsid w:val="00DE2AFD"/>
    <w:rsid w:val="00DE2FCE"/>
    <w:rsid w:val="00DE304C"/>
    <w:rsid w:val="00DE30E8"/>
    <w:rsid w:val="00DE36B0"/>
    <w:rsid w:val="00DE3741"/>
    <w:rsid w:val="00DE3A46"/>
    <w:rsid w:val="00DE4088"/>
    <w:rsid w:val="00DE42C8"/>
    <w:rsid w:val="00DE4731"/>
    <w:rsid w:val="00DE4BBD"/>
    <w:rsid w:val="00DE4BDE"/>
    <w:rsid w:val="00DE506C"/>
    <w:rsid w:val="00DE5172"/>
    <w:rsid w:val="00DE557F"/>
    <w:rsid w:val="00DE56DF"/>
    <w:rsid w:val="00DE5913"/>
    <w:rsid w:val="00DE5978"/>
    <w:rsid w:val="00DE59C8"/>
    <w:rsid w:val="00DE5B96"/>
    <w:rsid w:val="00DE5CB4"/>
    <w:rsid w:val="00DE63C3"/>
    <w:rsid w:val="00DE6630"/>
    <w:rsid w:val="00DE67CF"/>
    <w:rsid w:val="00DE68C9"/>
    <w:rsid w:val="00DE6BA1"/>
    <w:rsid w:val="00DE6E41"/>
    <w:rsid w:val="00DE72F9"/>
    <w:rsid w:val="00DE7AC4"/>
    <w:rsid w:val="00DE7D5E"/>
    <w:rsid w:val="00DE7F6A"/>
    <w:rsid w:val="00DF02D4"/>
    <w:rsid w:val="00DF05E6"/>
    <w:rsid w:val="00DF092F"/>
    <w:rsid w:val="00DF09D4"/>
    <w:rsid w:val="00DF10E1"/>
    <w:rsid w:val="00DF1151"/>
    <w:rsid w:val="00DF162A"/>
    <w:rsid w:val="00DF16CD"/>
    <w:rsid w:val="00DF1A06"/>
    <w:rsid w:val="00DF1B0F"/>
    <w:rsid w:val="00DF1D1B"/>
    <w:rsid w:val="00DF21BF"/>
    <w:rsid w:val="00DF25F5"/>
    <w:rsid w:val="00DF2817"/>
    <w:rsid w:val="00DF2C6E"/>
    <w:rsid w:val="00DF2F26"/>
    <w:rsid w:val="00DF2F6C"/>
    <w:rsid w:val="00DF34C9"/>
    <w:rsid w:val="00DF3711"/>
    <w:rsid w:val="00DF3738"/>
    <w:rsid w:val="00DF3C2D"/>
    <w:rsid w:val="00DF3D5D"/>
    <w:rsid w:val="00DF4DE6"/>
    <w:rsid w:val="00DF4DF7"/>
    <w:rsid w:val="00DF4FA6"/>
    <w:rsid w:val="00DF54BB"/>
    <w:rsid w:val="00DF559F"/>
    <w:rsid w:val="00DF57BF"/>
    <w:rsid w:val="00DF59E9"/>
    <w:rsid w:val="00DF5D57"/>
    <w:rsid w:val="00DF67E1"/>
    <w:rsid w:val="00DF68EE"/>
    <w:rsid w:val="00DF693C"/>
    <w:rsid w:val="00DF6ACA"/>
    <w:rsid w:val="00DF70B7"/>
    <w:rsid w:val="00DF766F"/>
    <w:rsid w:val="00DF793A"/>
    <w:rsid w:val="00E001AA"/>
    <w:rsid w:val="00E00276"/>
    <w:rsid w:val="00E00831"/>
    <w:rsid w:val="00E00B51"/>
    <w:rsid w:val="00E00D63"/>
    <w:rsid w:val="00E0108F"/>
    <w:rsid w:val="00E013FF"/>
    <w:rsid w:val="00E01618"/>
    <w:rsid w:val="00E01640"/>
    <w:rsid w:val="00E022AB"/>
    <w:rsid w:val="00E02476"/>
    <w:rsid w:val="00E025D5"/>
    <w:rsid w:val="00E02904"/>
    <w:rsid w:val="00E02BF0"/>
    <w:rsid w:val="00E03414"/>
    <w:rsid w:val="00E03684"/>
    <w:rsid w:val="00E037A8"/>
    <w:rsid w:val="00E03C02"/>
    <w:rsid w:val="00E03C56"/>
    <w:rsid w:val="00E041B9"/>
    <w:rsid w:val="00E043C2"/>
    <w:rsid w:val="00E04492"/>
    <w:rsid w:val="00E0472A"/>
    <w:rsid w:val="00E047F9"/>
    <w:rsid w:val="00E04EC9"/>
    <w:rsid w:val="00E05067"/>
    <w:rsid w:val="00E05140"/>
    <w:rsid w:val="00E05217"/>
    <w:rsid w:val="00E05409"/>
    <w:rsid w:val="00E05638"/>
    <w:rsid w:val="00E05896"/>
    <w:rsid w:val="00E058E6"/>
    <w:rsid w:val="00E05E83"/>
    <w:rsid w:val="00E05EC2"/>
    <w:rsid w:val="00E06035"/>
    <w:rsid w:val="00E060AD"/>
    <w:rsid w:val="00E06486"/>
    <w:rsid w:val="00E0677A"/>
    <w:rsid w:val="00E06869"/>
    <w:rsid w:val="00E06EC9"/>
    <w:rsid w:val="00E06F8D"/>
    <w:rsid w:val="00E07339"/>
    <w:rsid w:val="00E0757B"/>
    <w:rsid w:val="00E07AAB"/>
    <w:rsid w:val="00E103C9"/>
    <w:rsid w:val="00E1069A"/>
    <w:rsid w:val="00E10AB8"/>
    <w:rsid w:val="00E10CB4"/>
    <w:rsid w:val="00E10D58"/>
    <w:rsid w:val="00E10EF2"/>
    <w:rsid w:val="00E10F36"/>
    <w:rsid w:val="00E11115"/>
    <w:rsid w:val="00E11679"/>
    <w:rsid w:val="00E11A4A"/>
    <w:rsid w:val="00E11B39"/>
    <w:rsid w:val="00E11CE5"/>
    <w:rsid w:val="00E11DFE"/>
    <w:rsid w:val="00E1214C"/>
    <w:rsid w:val="00E124C7"/>
    <w:rsid w:val="00E12A3E"/>
    <w:rsid w:val="00E12B14"/>
    <w:rsid w:val="00E132E8"/>
    <w:rsid w:val="00E1344C"/>
    <w:rsid w:val="00E1359C"/>
    <w:rsid w:val="00E137D0"/>
    <w:rsid w:val="00E138D6"/>
    <w:rsid w:val="00E13CEA"/>
    <w:rsid w:val="00E1419D"/>
    <w:rsid w:val="00E142DF"/>
    <w:rsid w:val="00E143FA"/>
    <w:rsid w:val="00E14614"/>
    <w:rsid w:val="00E14A01"/>
    <w:rsid w:val="00E14A3D"/>
    <w:rsid w:val="00E14C0B"/>
    <w:rsid w:val="00E14EB3"/>
    <w:rsid w:val="00E1500B"/>
    <w:rsid w:val="00E154EF"/>
    <w:rsid w:val="00E15C11"/>
    <w:rsid w:val="00E15C74"/>
    <w:rsid w:val="00E15FA9"/>
    <w:rsid w:val="00E1647C"/>
    <w:rsid w:val="00E167EC"/>
    <w:rsid w:val="00E17392"/>
    <w:rsid w:val="00E17B90"/>
    <w:rsid w:val="00E17E13"/>
    <w:rsid w:val="00E203E7"/>
    <w:rsid w:val="00E204D1"/>
    <w:rsid w:val="00E20655"/>
    <w:rsid w:val="00E20825"/>
    <w:rsid w:val="00E20C78"/>
    <w:rsid w:val="00E21067"/>
    <w:rsid w:val="00E2125E"/>
    <w:rsid w:val="00E2157D"/>
    <w:rsid w:val="00E2186F"/>
    <w:rsid w:val="00E2194F"/>
    <w:rsid w:val="00E21AD7"/>
    <w:rsid w:val="00E21C09"/>
    <w:rsid w:val="00E22149"/>
    <w:rsid w:val="00E22166"/>
    <w:rsid w:val="00E22213"/>
    <w:rsid w:val="00E223D5"/>
    <w:rsid w:val="00E2260F"/>
    <w:rsid w:val="00E226B8"/>
    <w:rsid w:val="00E22B30"/>
    <w:rsid w:val="00E22B61"/>
    <w:rsid w:val="00E22C18"/>
    <w:rsid w:val="00E22CEF"/>
    <w:rsid w:val="00E22DBC"/>
    <w:rsid w:val="00E233A1"/>
    <w:rsid w:val="00E23497"/>
    <w:rsid w:val="00E2355C"/>
    <w:rsid w:val="00E23A20"/>
    <w:rsid w:val="00E23BE1"/>
    <w:rsid w:val="00E23D85"/>
    <w:rsid w:val="00E23DD6"/>
    <w:rsid w:val="00E23F54"/>
    <w:rsid w:val="00E240BE"/>
    <w:rsid w:val="00E244AF"/>
    <w:rsid w:val="00E24981"/>
    <w:rsid w:val="00E24BC5"/>
    <w:rsid w:val="00E250A9"/>
    <w:rsid w:val="00E25146"/>
    <w:rsid w:val="00E252FF"/>
    <w:rsid w:val="00E2531D"/>
    <w:rsid w:val="00E2537D"/>
    <w:rsid w:val="00E25453"/>
    <w:rsid w:val="00E25AF0"/>
    <w:rsid w:val="00E25BBD"/>
    <w:rsid w:val="00E25BCE"/>
    <w:rsid w:val="00E261E5"/>
    <w:rsid w:val="00E262EA"/>
    <w:rsid w:val="00E26A18"/>
    <w:rsid w:val="00E26C78"/>
    <w:rsid w:val="00E26CAA"/>
    <w:rsid w:val="00E26CB7"/>
    <w:rsid w:val="00E26F40"/>
    <w:rsid w:val="00E271E9"/>
    <w:rsid w:val="00E272F7"/>
    <w:rsid w:val="00E278BA"/>
    <w:rsid w:val="00E27A1E"/>
    <w:rsid w:val="00E3012F"/>
    <w:rsid w:val="00E30254"/>
    <w:rsid w:val="00E30A7E"/>
    <w:rsid w:val="00E3141A"/>
    <w:rsid w:val="00E314E4"/>
    <w:rsid w:val="00E31626"/>
    <w:rsid w:val="00E31926"/>
    <w:rsid w:val="00E31B35"/>
    <w:rsid w:val="00E31C9D"/>
    <w:rsid w:val="00E31E89"/>
    <w:rsid w:val="00E31EB3"/>
    <w:rsid w:val="00E321EF"/>
    <w:rsid w:val="00E32330"/>
    <w:rsid w:val="00E3297C"/>
    <w:rsid w:val="00E32C0D"/>
    <w:rsid w:val="00E32EBD"/>
    <w:rsid w:val="00E33433"/>
    <w:rsid w:val="00E33872"/>
    <w:rsid w:val="00E33E54"/>
    <w:rsid w:val="00E33E83"/>
    <w:rsid w:val="00E33EC0"/>
    <w:rsid w:val="00E33ECF"/>
    <w:rsid w:val="00E341AC"/>
    <w:rsid w:val="00E34318"/>
    <w:rsid w:val="00E34594"/>
    <w:rsid w:val="00E3482C"/>
    <w:rsid w:val="00E348DD"/>
    <w:rsid w:val="00E34A09"/>
    <w:rsid w:val="00E34A4F"/>
    <w:rsid w:val="00E34AFD"/>
    <w:rsid w:val="00E34B75"/>
    <w:rsid w:val="00E34C5E"/>
    <w:rsid w:val="00E34E31"/>
    <w:rsid w:val="00E34E7F"/>
    <w:rsid w:val="00E350CB"/>
    <w:rsid w:val="00E3543B"/>
    <w:rsid w:val="00E359DA"/>
    <w:rsid w:val="00E35D50"/>
    <w:rsid w:val="00E3608F"/>
    <w:rsid w:val="00E36718"/>
    <w:rsid w:val="00E36899"/>
    <w:rsid w:val="00E36A79"/>
    <w:rsid w:val="00E36A8F"/>
    <w:rsid w:val="00E372E6"/>
    <w:rsid w:val="00E37989"/>
    <w:rsid w:val="00E37EB3"/>
    <w:rsid w:val="00E40261"/>
    <w:rsid w:val="00E4080C"/>
    <w:rsid w:val="00E40D8B"/>
    <w:rsid w:val="00E40E4A"/>
    <w:rsid w:val="00E410AC"/>
    <w:rsid w:val="00E413B5"/>
    <w:rsid w:val="00E41EAB"/>
    <w:rsid w:val="00E4222D"/>
    <w:rsid w:val="00E42474"/>
    <w:rsid w:val="00E42990"/>
    <w:rsid w:val="00E42E0B"/>
    <w:rsid w:val="00E43044"/>
    <w:rsid w:val="00E435AB"/>
    <w:rsid w:val="00E435E2"/>
    <w:rsid w:val="00E43E07"/>
    <w:rsid w:val="00E4406C"/>
    <w:rsid w:val="00E443F8"/>
    <w:rsid w:val="00E451DF"/>
    <w:rsid w:val="00E46012"/>
    <w:rsid w:val="00E46952"/>
    <w:rsid w:val="00E46DC3"/>
    <w:rsid w:val="00E4757B"/>
    <w:rsid w:val="00E4775A"/>
    <w:rsid w:val="00E47E74"/>
    <w:rsid w:val="00E50181"/>
    <w:rsid w:val="00E50526"/>
    <w:rsid w:val="00E509E4"/>
    <w:rsid w:val="00E50BE8"/>
    <w:rsid w:val="00E50DF2"/>
    <w:rsid w:val="00E513F1"/>
    <w:rsid w:val="00E5148F"/>
    <w:rsid w:val="00E515B6"/>
    <w:rsid w:val="00E51680"/>
    <w:rsid w:val="00E5173A"/>
    <w:rsid w:val="00E5196F"/>
    <w:rsid w:val="00E5199E"/>
    <w:rsid w:val="00E51B32"/>
    <w:rsid w:val="00E52127"/>
    <w:rsid w:val="00E526B4"/>
    <w:rsid w:val="00E52B6E"/>
    <w:rsid w:val="00E53565"/>
    <w:rsid w:val="00E53635"/>
    <w:rsid w:val="00E53883"/>
    <w:rsid w:val="00E539B6"/>
    <w:rsid w:val="00E53E76"/>
    <w:rsid w:val="00E5406B"/>
    <w:rsid w:val="00E5434B"/>
    <w:rsid w:val="00E54697"/>
    <w:rsid w:val="00E54735"/>
    <w:rsid w:val="00E54AAD"/>
    <w:rsid w:val="00E54AD5"/>
    <w:rsid w:val="00E55179"/>
    <w:rsid w:val="00E551ED"/>
    <w:rsid w:val="00E55390"/>
    <w:rsid w:val="00E555DD"/>
    <w:rsid w:val="00E5568B"/>
    <w:rsid w:val="00E55736"/>
    <w:rsid w:val="00E5592D"/>
    <w:rsid w:val="00E56150"/>
    <w:rsid w:val="00E56EBF"/>
    <w:rsid w:val="00E5716F"/>
    <w:rsid w:val="00E571E4"/>
    <w:rsid w:val="00E57241"/>
    <w:rsid w:val="00E57806"/>
    <w:rsid w:val="00E57E9D"/>
    <w:rsid w:val="00E57F4A"/>
    <w:rsid w:val="00E57F52"/>
    <w:rsid w:val="00E60153"/>
    <w:rsid w:val="00E60301"/>
    <w:rsid w:val="00E604C0"/>
    <w:rsid w:val="00E60526"/>
    <w:rsid w:val="00E60B42"/>
    <w:rsid w:val="00E60E10"/>
    <w:rsid w:val="00E60E86"/>
    <w:rsid w:val="00E610E4"/>
    <w:rsid w:val="00E61272"/>
    <w:rsid w:val="00E6148F"/>
    <w:rsid w:val="00E61C27"/>
    <w:rsid w:val="00E61D00"/>
    <w:rsid w:val="00E61D99"/>
    <w:rsid w:val="00E62059"/>
    <w:rsid w:val="00E62E65"/>
    <w:rsid w:val="00E63161"/>
    <w:rsid w:val="00E6320D"/>
    <w:rsid w:val="00E63634"/>
    <w:rsid w:val="00E63692"/>
    <w:rsid w:val="00E640AC"/>
    <w:rsid w:val="00E640C2"/>
    <w:rsid w:val="00E644DB"/>
    <w:rsid w:val="00E658C2"/>
    <w:rsid w:val="00E65EEF"/>
    <w:rsid w:val="00E663D4"/>
    <w:rsid w:val="00E663F0"/>
    <w:rsid w:val="00E664DF"/>
    <w:rsid w:val="00E6690F"/>
    <w:rsid w:val="00E66A17"/>
    <w:rsid w:val="00E66A72"/>
    <w:rsid w:val="00E66B43"/>
    <w:rsid w:val="00E66CAC"/>
    <w:rsid w:val="00E66E15"/>
    <w:rsid w:val="00E6766D"/>
    <w:rsid w:val="00E6771C"/>
    <w:rsid w:val="00E6774D"/>
    <w:rsid w:val="00E67761"/>
    <w:rsid w:val="00E67C8A"/>
    <w:rsid w:val="00E67F58"/>
    <w:rsid w:val="00E7006C"/>
    <w:rsid w:val="00E7024D"/>
    <w:rsid w:val="00E702F1"/>
    <w:rsid w:val="00E70437"/>
    <w:rsid w:val="00E7051E"/>
    <w:rsid w:val="00E7059A"/>
    <w:rsid w:val="00E71242"/>
    <w:rsid w:val="00E7131E"/>
    <w:rsid w:val="00E71976"/>
    <w:rsid w:val="00E71E54"/>
    <w:rsid w:val="00E72228"/>
    <w:rsid w:val="00E72CEA"/>
    <w:rsid w:val="00E72D82"/>
    <w:rsid w:val="00E72FD5"/>
    <w:rsid w:val="00E736F7"/>
    <w:rsid w:val="00E73F7B"/>
    <w:rsid w:val="00E74326"/>
    <w:rsid w:val="00E744B7"/>
    <w:rsid w:val="00E74A4A"/>
    <w:rsid w:val="00E74BF9"/>
    <w:rsid w:val="00E74D18"/>
    <w:rsid w:val="00E74E17"/>
    <w:rsid w:val="00E754DE"/>
    <w:rsid w:val="00E755EC"/>
    <w:rsid w:val="00E7575D"/>
    <w:rsid w:val="00E75994"/>
    <w:rsid w:val="00E75AE6"/>
    <w:rsid w:val="00E76244"/>
    <w:rsid w:val="00E76550"/>
    <w:rsid w:val="00E766AA"/>
    <w:rsid w:val="00E76A84"/>
    <w:rsid w:val="00E76BFB"/>
    <w:rsid w:val="00E771E2"/>
    <w:rsid w:val="00E77829"/>
    <w:rsid w:val="00E77BDD"/>
    <w:rsid w:val="00E80208"/>
    <w:rsid w:val="00E804C3"/>
    <w:rsid w:val="00E806D4"/>
    <w:rsid w:val="00E80759"/>
    <w:rsid w:val="00E80786"/>
    <w:rsid w:val="00E80B3D"/>
    <w:rsid w:val="00E80CAB"/>
    <w:rsid w:val="00E813B7"/>
    <w:rsid w:val="00E815A7"/>
    <w:rsid w:val="00E81657"/>
    <w:rsid w:val="00E81A05"/>
    <w:rsid w:val="00E81A54"/>
    <w:rsid w:val="00E81DB2"/>
    <w:rsid w:val="00E81E4B"/>
    <w:rsid w:val="00E81F88"/>
    <w:rsid w:val="00E8213C"/>
    <w:rsid w:val="00E823D7"/>
    <w:rsid w:val="00E82AE4"/>
    <w:rsid w:val="00E82BC5"/>
    <w:rsid w:val="00E82BE0"/>
    <w:rsid w:val="00E82F19"/>
    <w:rsid w:val="00E82FEC"/>
    <w:rsid w:val="00E8317C"/>
    <w:rsid w:val="00E833ED"/>
    <w:rsid w:val="00E833F8"/>
    <w:rsid w:val="00E83588"/>
    <w:rsid w:val="00E836B4"/>
    <w:rsid w:val="00E83931"/>
    <w:rsid w:val="00E83E43"/>
    <w:rsid w:val="00E83F7F"/>
    <w:rsid w:val="00E840F1"/>
    <w:rsid w:val="00E84141"/>
    <w:rsid w:val="00E841A5"/>
    <w:rsid w:val="00E84963"/>
    <w:rsid w:val="00E849A5"/>
    <w:rsid w:val="00E84B7B"/>
    <w:rsid w:val="00E84FFB"/>
    <w:rsid w:val="00E850A4"/>
    <w:rsid w:val="00E85A78"/>
    <w:rsid w:val="00E85C2F"/>
    <w:rsid w:val="00E85DB3"/>
    <w:rsid w:val="00E85FD9"/>
    <w:rsid w:val="00E85FE0"/>
    <w:rsid w:val="00E87052"/>
    <w:rsid w:val="00E87904"/>
    <w:rsid w:val="00E87D8A"/>
    <w:rsid w:val="00E87FB2"/>
    <w:rsid w:val="00E87FFD"/>
    <w:rsid w:val="00E904A3"/>
    <w:rsid w:val="00E905EB"/>
    <w:rsid w:val="00E90AF0"/>
    <w:rsid w:val="00E90E02"/>
    <w:rsid w:val="00E9147D"/>
    <w:rsid w:val="00E915C1"/>
    <w:rsid w:val="00E9172D"/>
    <w:rsid w:val="00E917A3"/>
    <w:rsid w:val="00E91A54"/>
    <w:rsid w:val="00E91CC4"/>
    <w:rsid w:val="00E91E8B"/>
    <w:rsid w:val="00E92150"/>
    <w:rsid w:val="00E92680"/>
    <w:rsid w:val="00E928A3"/>
    <w:rsid w:val="00E92AD1"/>
    <w:rsid w:val="00E93159"/>
    <w:rsid w:val="00E931ED"/>
    <w:rsid w:val="00E93411"/>
    <w:rsid w:val="00E93552"/>
    <w:rsid w:val="00E93727"/>
    <w:rsid w:val="00E93A66"/>
    <w:rsid w:val="00E94095"/>
    <w:rsid w:val="00E941B2"/>
    <w:rsid w:val="00E9438B"/>
    <w:rsid w:val="00E94422"/>
    <w:rsid w:val="00E946F1"/>
    <w:rsid w:val="00E94D97"/>
    <w:rsid w:val="00E94EE9"/>
    <w:rsid w:val="00E951BB"/>
    <w:rsid w:val="00E95878"/>
    <w:rsid w:val="00E95A52"/>
    <w:rsid w:val="00E95A9F"/>
    <w:rsid w:val="00E95D7A"/>
    <w:rsid w:val="00E9646B"/>
    <w:rsid w:val="00E967E3"/>
    <w:rsid w:val="00E969FD"/>
    <w:rsid w:val="00E96EBB"/>
    <w:rsid w:val="00E97173"/>
    <w:rsid w:val="00E9768D"/>
    <w:rsid w:val="00E977D4"/>
    <w:rsid w:val="00E9780D"/>
    <w:rsid w:val="00E97D9F"/>
    <w:rsid w:val="00E97DE5"/>
    <w:rsid w:val="00E97EB7"/>
    <w:rsid w:val="00EA0548"/>
    <w:rsid w:val="00EA07CE"/>
    <w:rsid w:val="00EA0965"/>
    <w:rsid w:val="00EA097F"/>
    <w:rsid w:val="00EA09FC"/>
    <w:rsid w:val="00EA0A14"/>
    <w:rsid w:val="00EA10B5"/>
    <w:rsid w:val="00EA1583"/>
    <w:rsid w:val="00EA1605"/>
    <w:rsid w:val="00EA190D"/>
    <w:rsid w:val="00EA1A72"/>
    <w:rsid w:val="00EA1FB9"/>
    <w:rsid w:val="00EA20DA"/>
    <w:rsid w:val="00EA26FE"/>
    <w:rsid w:val="00EA29E5"/>
    <w:rsid w:val="00EA3050"/>
    <w:rsid w:val="00EA30D8"/>
    <w:rsid w:val="00EA35A5"/>
    <w:rsid w:val="00EA3630"/>
    <w:rsid w:val="00EA3D29"/>
    <w:rsid w:val="00EA44B1"/>
    <w:rsid w:val="00EA4AE5"/>
    <w:rsid w:val="00EA4D1F"/>
    <w:rsid w:val="00EA4E47"/>
    <w:rsid w:val="00EA5032"/>
    <w:rsid w:val="00EA51DE"/>
    <w:rsid w:val="00EA5742"/>
    <w:rsid w:val="00EA587E"/>
    <w:rsid w:val="00EA5C99"/>
    <w:rsid w:val="00EA6BE2"/>
    <w:rsid w:val="00EA6F07"/>
    <w:rsid w:val="00EA709C"/>
    <w:rsid w:val="00EA70D6"/>
    <w:rsid w:val="00EA7782"/>
    <w:rsid w:val="00EA7849"/>
    <w:rsid w:val="00EA785C"/>
    <w:rsid w:val="00EA7C40"/>
    <w:rsid w:val="00EB04F3"/>
    <w:rsid w:val="00EB0596"/>
    <w:rsid w:val="00EB0C8E"/>
    <w:rsid w:val="00EB0D28"/>
    <w:rsid w:val="00EB0F8C"/>
    <w:rsid w:val="00EB10C5"/>
    <w:rsid w:val="00EB12BA"/>
    <w:rsid w:val="00EB1421"/>
    <w:rsid w:val="00EB157B"/>
    <w:rsid w:val="00EB192F"/>
    <w:rsid w:val="00EB199F"/>
    <w:rsid w:val="00EB1B0E"/>
    <w:rsid w:val="00EB206F"/>
    <w:rsid w:val="00EB3490"/>
    <w:rsid w:val="00EB3B02"/>
    <w:rsid w:val="00EB3E06"/>
    <w:rsid w:val="00EB3FA2"/>
    <w:rsid w:val="00EB41F6"/>
    <w:rsid w:val="00EB42C8"/>
    <w:rsid w:val="00EB44AE"/>
    <w:rsid w:val="00EB4726"/>
    <w:rsid w:val="00EB484E"/>
    <w:rsid w:val="00EB4BC4"/>
    <w:rsid w:val="00EB5596"/>
    <w:rsid w:val="00EB5BEB"/>
    <w:rsid w:val="00EB5D8E"/>
    <w:rsid w:val="00EB5D94"/>
    <w:rsid w:val="00EB5F30"/>
    <w:rsid w:val="00EB5FF8"/>
    <w:rsid w:val="00EB6799"/>
    <w:rsid w:val="00EB6DD6"/>
    <w:rsid w:val="00EB6EC3"/>
    <w:rsid w:val="00EB7286"/>
    <w:rsid w:val="00EB72DE"/>
    <w:rsid w:val="00EB7515"/>
    <w:rsid w:val="00EB78B6"/>
    <w:rsid w:val="00EB7F67"/>
    <w:rsid w:val="00EC03EB"/>
    <w:rsid w:val="00EC0759"/>
    <w:rsid w:val="00EC188C"/>
    <w:rsid w:val="00EC1A54"/>
    <w:rsid w:val="00EC1B90"/>
    <w:rsid w:val="00EC1D2B"/>
    <w:rsid w:val="00EC2156"/>
    <w:rsid w:val="00EC25FB"/>
    <w:rsid w:val="00EC286D"/>
    <w:rsid w:val="00EC2BB3"/>
    <w:rsid w:val="00EC2FB5"/>
    <w:rsid w:val="00EC32A6"/>
    <w:rsid w:val="00EC3725"/>
    <w:rsid w:val="00EC392B"/>
    <w:rsid w:val="00EC3B99"/>
    <w:rsid w:val="00EC425A"/>
    <w:rsid w:val="00EC4511"/>
    <w:rsid w:val="00EC4557"/>
    <w:rsid w:val="00EC4E63"/>
    <w:rsid w:val="00EC4FF0"/>
    <w:rsid w:val="00EC50DE"/>
    <w:rsid w:val="00EC530F"/>
    <w:rsid w:val="00EC59BB"/>
    <w:rsid w:val="00EC5ACC"/>
    <w:rsid w:val="00EC5D6F"/>
    <w:rsid w:val="00EC5E43"/>
    <w:rsid w:val="00EC5FC0"/>
    <w:rsid w:val="00EC6647"/>
    <w:rsid w:val="00EC69EE"/>
    <w:rsid w:val="00EC6B4F"/>
    <w:rsid w:val="00EC6D74"/>
    <w:rsid w:val="00EC700B"/>
    <w:rsid w:val="00EC712D"/>
    <w:rsid w:val="00EC78C2"/>
    <w:rsid w:val="00ED0616"/>
    <w:rsid w:val="00ED07A1"/>
    <w:rsid w:val="00ED0A0A"/>
    <w:rsid w:val="00ED0B06"/>
    <w:rsid w:val="00ED0C5C"/>
    <w:rsid w:val="00ED0CBE"/>
    <w:rsid w:val="00ED0E1D"/>
    <w:rsid w:val="00ED10E0"/>
    <w:rsid w:val="00ED14A9"/>
    <w:rsid w:val="00ED18AA"/>
    <w:rsid w:val="00ED19A9"/>
    <w:rsid w:val="00ED1A3B"/>
    <w:rsid w:val="00ED1B41"/>
    <w:rsid w:val="00ED2229"/>
    <w:rsid w:val="00ED27EA"/>
    <w:rsid w:val="00ED29EB"/>
    <w:rsid w:val="00ED2AFC"/>
    <w:rsid w:val="00ED2CE1"/>
    <w:rsid w:val="00ED2D94"/>
    <w:rsid w:val="00ED2E2F"/>
    <w:rsid w:val="00ED307B"/>
    <w:rsid w:val="00ED3112"/>
    <w:rsid w:val="00ED39CB"/>
    <w:rsid w:val="00ED3F3F"/>
    <w:rsid w:val="00ED40F6"/>
    <w:rsid w:val="00ED411C"/>
    <w:rsid w:val="00ED45AE"/>
    <w:rsid w:val="00ED474C"/>
    <w:rsid w:val="00ED49F8"/>
    <w:rsid w:val="00ED4ABA"/>
    <w:rsid w:val="00ED54AE"/>
    <w:rsid w:val="00ED556E"/>
    <w:rsid w:val="00ED559D"/>
    <w:rsid w:val="00ED571B"/>
    <w:rsid w:val="00ED5C5D"/>
    <w:rsid w:val="00ED5DC5"/>
    <w:rsid w:val="00ED5DD2"/>
    <w:rsid w:val="00ED6076"/>
    <w:rsid w:val="00ED60CA"/>
    <w:rsid w:val="00ED62A2"/>
    <w:rsid w:val="00ED62F3"/>
    <w:rsid w:val="00ED6732"/>
    <w:rsid w:val="00ED6BBA"/>
    <w:rsid w:val="00ED6C6B"/>
    <w:rsid w:val="00ED754F"/>
    <w:rsid w:val="00ED768C"/>
    <w:rsid w:val="00ED7751"/>
    <w:rsid w:val="00ED7A37"/>
    <w:rsid w:val="00EE0197"/>
    <w:rsid w:val="00EE03C6"/>
    <w:rsid w:val="00EE0558"/>
    <w:rsid w:val="00EE0685"/>
    <w:rsid w:val="00EE069B"/>
    <w:rsid w:val="00EE0DA4"/>
    <w:rsid w:val="00EE100C"/>
    <w:rsid w:val="00EE114F"/>
    <w:rsid w:val="00EE1A58"/>
    <w:rsid w:val="00EE1A87"/>
    <w:rsid w:val="00EE1C63"/>
    <w:rsid w:val="00EE247A"/>
    <w:rsid w:val="00EE2481"/>
    <w:rsid w:val="00EE25F4"/>
    <w:rsid w:val="00EE2968"/>
    <w:rsid w:val="00EE2CFA"/>
    <w:rsid w:val="00EE2CFB"/>
    <w:rsid w:val="00EE2D75"/>
    <w:rsid w:val="00EE3531"/>
    <w:rsid w:val="00EE3B57"/>
    <w:rsid w:val="00EE3C91"/>
    <w:rsid w:val="00EE3DCC"/>
    <w:rsid w:val="00EE3F6D"/>
    <w:rsid w:val="00EE440C"/>
    <w:rsid w:val="00EE44A2"/>
    <w:rsid w:val="00EE468B"/>
    <w:rsid w:val="00EE4717"/>
    <w:rsid w:val="00EE4956"/>
    <w:rsid w:val="00EE4E4B"/>
    <w:rsid w:val="00EE50AF"/>
    <w:rsid w:val="00EE516F"/>
    <w:rsid w:val="00EE5AB8"/>
    <w:rsid w:val="00EE5B57"/>
    <w:rsid w:val="00EE5DFA"/>
    <w:rsid w:val="00EE5FA1"/>
    <w:rsid w:val="00EE6370"/>
    <w:rsid w:val="00EE64D4"/>
    <w:rsid w:val="00EE65A8"/>
    <w:rsid w:val="00EE6A61"/>
    <w:rsid w:val="00EE6B2D"/>
    <w:rsid w:val="00EE6C65"/>
    <w:rsid w:val="00EE6E95"/>
    <w:rsid w:val="00EE72BA"/>
    <w:rsid w:val="00EE7AD1"/>
    <w:rsid w:val="00EE7F6B"/>
    <w:rsid w:val="00EF0086"/>
    <w:rsid w:val="00EF0BE0"/>
    <w:rsid w:val="00EF104D"/>
    <w:rsid w:val="00EF149A"/>
    <w:rsid w:val="00EF1B3D"/>
    <w:rsid w:val="00EF1C9F"/>
    <w:rsid w:val="00EF2008"/>
    <w:rsid w:val="00EF206A"/>
    <w:rsid w:val="00EF2268"/>
    <w:rsid w:val="00EF2A7B"/>
    <w:rsid w:val="00EF354C"/>
    <w:rsid w:val="00EF358E"/>
    <w:rsid w:val="00EF3603"/>
    <w:rsid w:val="00EF381B"/>
    <w:rsid w:val="00EF3A5F"/>
    <w:rsid w:val="00EF3C0E"/>
    <w:rsid w:val="00EF3E37"/>
    <w:rsid w:val="00EF4132"/>
    <w:rsid w:val="00EF4D59"/>
    <w:rsid w:val="00EF578C"/>
    <w:rsid w:val="00EF58D6"/>
    <w:rsid w:val="00EF5B4C"/>
    <w:rsid w:val="00EF5B7C"/>
    <w:rsid w:val="00EF5E4B"/>
    <w:rsid w:val="00EF5ED3"/>
    <w:rsid w:val="00EF637E"/>
    <w:rsid w:val="00EF63EA"/>
    <w:rsid w:val="00EF6929"/>
    <w:rsid w:val="00EF6B10"/>
    <w:rsid w:val="00EF6CEE"/>
    <w:rsid w:val="00EF745A"/>
    <w:rsid w:val="00EF7466"/>
    <w:rsid w:val="00EF7631"/>
    <w:rsid w:val="00EF7B95"/>
    <w:rsid w:val="00EF7D42"/>
    <w:rsid w:val="00F00445"/>
    <w:rsid w:val="00F005AF"/>
    <w:rsid w:val="00F00677"/>
    <w:rsid w:val="00F008D2"/>
    <w:rsid w:val="00F00BA1"/>
    <w:rsid w:val="00F0121D"/>
    <w:rsid w:val="00F01487"/>
    <w:rsid w:val="00F01809"/>
    <w:rsid w:val="00F01B57"/>
    <w:rsid w:val="00F01DDB"/>
    <w:rsid w:val="00F02553"/>
    <w:rsid w:val="00F025CC"/>
    <w:rsid w:val="00F02800"/>
    <w:rsid w:val="00F02A0E"/>
    <w:rsid w:val="00F02AA1"/>
    <w:rsid w:val="00F02CC3"/>
    <w:rsid w:val="00F02DDF"/>
    <w:rsid w:val="00F02E37"/>
    <w:rsid w:val="00F030DE"/>
    <w:rsid w:val="00F03184"/>
    <w:rsid w:val="00F032E0"/>
    <w:rsid w:val="00F032F3"/>
    <w:rsid w:val="00F03878"/>
    <w:rsid w:val="00F0406F"/>
    <w:rsid w:val="00F0410E"/>
    <w:rsid w:val="00F04266"/>
    <w:rsid w:val="00F046B6"/>
    <w:rsid w:val="00F046BA"/>
    <w:rsid w:val="00F0474C"/>
    <w:rsid w:val="00F0494D"/>
    <w:rsid w:val="00F0496D"/>
    <w:rsid w:val="00F04F11"/>
    <w:rsid w:val="00F04FA6"/>
    <w:rsid w:val="00F052CC"/>
    <w:rsid w:val="00F05474"/>
    <w:rsid w:val="00F056CC"/>
    <w:rsid w:val="00F05DFA"/>
    <w:rsid w:val="00F0622E"/>
    <w:rsid w:val="00F0629A"/>
    <w:rsid w:val="00F06506"/>
    <w:rsid w:val="00F06626"/>
    <w:rsid w:val="00F06673"/>
    <w:rsid w:val="00F067DD"/>
    <w:rsid w:val="00F06880"/>
    <w:rsid w:val="00F06A5E"/>
    <w:rsid w:val="00F07A8F"/>
    <w:rsid w:val="00F07B24"/>
    <w:rsid w:val="00F07BFE"/>
    <w:rsid w:val="00F07C15"/>
    <w:rsid w:val="00F104A4"/>
    <w:rsid w:val="00F11312"/>
    <w:rsid w:val="00F11437"/>
    <w:rsid w:val="00F114A1"/>
    <w:rsid w:val="00F11896"/>
    <w:rsid w:val="00F12042"/>
    <w:rsid w:val="00F120E1"/>
    <w:rsid w:val="00F12437"/>
    <w:rsid w:val="00F1259E"/>
    <w:rsid w:val="00F125EC"/>
    <w:rsid w:val="00F12AED"/>
    <w:rsid w:val="00F132D6"/>
    <w:rsid w:val="00F13954"/>
    <w:rsid w:val="00F13ACB"/>
    <w:rsid w:val="00F1406C"/>
    <w:rsid w:val="00F1410B"/>
    <w:rsid w:val="00F143AB"/>
    <w:rsid w:val="00F145D0"/>
    <w:rsid w:val="00F146B7"/>
    <w:rsid w:val="00F152AB"/>
    <w:rsid w:val="00F15406"/>
    <w:rsid w:val="00F1579B"/>
    <w:rsid w:val="00F1586A"/>
    <w:rsid w:val="00F15FCE"/>
    <w:rsid w:val="00F16306"/>
    <w:rsid w:val="00F166C8"/>
    <w:rsid w:val="00F16707"/>
    <w:rsid w:val="00F16851"/>
    <w:rsid w:val="00F16AD7"/>
    <w:rsid w:val="00F1727E"/>
    <w:rsid w:val="00F174B3"/>
    <w:rsid w:val="00F179FE"/>
    <w:rsid w:val="00F20206"/>
    <w:rsid w:val="00F203B4"/>
    <w:rsid w:val="00F2046F"/>
    <w:rsid w:val="00F205E8"/>
    <w:rsid w:val="00F20837"/>
    <w:rsid w:val="00F20A22"/>
    <w:rsid w:val="00F20D56"/>
    <w:rsid w:val="00F210BB"/>
    <w:rsid w:val="00F21224"/>
    <w:rsid w:val="00F213F8"/>
    <w:rsid w:val="00F2160B"/>
    <w:rsid w:val="00F21EF9"/>
    <w:rsid w:val="00F21F0A"/>
    <w:rsid w:val="00F22089"/>
    <w:rsid w:val="00F226DE"/>
    <w:rsid w:val="00F2278A"/>
    <w:rsid w:val="00F2278F"/>
    <w:rsid w:val="00F22C9D"/>
    <w:rsid w:val="00F23314"/>
    <w:rsid w:val="00F23508"/>
    <w:rsid w:val="00F23572"/>
    <w:rsid w:val="00F2392D"/>
    <w:rsid w:val="00F23B35"/>
    <w:rsid w:val="00F23B3A"/>
    <w:rsid w:val="00F2455B"/>
    <w:rsid w:val="00F245DE"/>
    <w:rsid w:val="00F24896"/>
    <w:rsid w:val="00F24B8C"/>
    <w:rsid w:val="00F24D4B"/>
    <w:rsid w:val="00F250BF"/>
    <w:rsid w:val="00F25648"/>
    <w:rsid w:val="00F25AE9"/>
    <w:rsid w:val="00F25DC4"/>
    <w:rsid w:val="00F25EF0"/>
    <w:rsid w:val="00F26060"/>
    <w:rsid w:val="00F2606C"/>
    <w:rsid w:val="00F26511"/>
    <w:rsid w:val="00F267E3"/>
    <w:rsid w:val="00F26A36"/>
    <w:rsid w:val="00F26A78"/>
    <w:rsid w:val="00F26AB1"/>
    <w:rsid w:val="00F26B32"/>
    <w:rsid w:val="00F27467"/>
    <w:rsid w:val="00F2755F"/>
    <w:rsid w:val="00F275C2"/>
    <w:rsid w:val="00F27637"/>
    <w:rsid w:val="00F277C2"/>
    <w:rsid w:val="00F277F6"/>
    <w:rsid w:val="00F27AF5"/>
    <w:rsid w:val="00F30060"/>
    <w:rsid w:val="00F300D6"/>
    <w:rsid w:val="00F30168"/>
    <w:rsid w:val="00F30459"/>
    <w:rsid w:val="00F30CB7"/>
    <w:rsid w:val="00F30F2D"/>
    <w:rsid w:val="00F310FC"/>
    <w:rsid w:val="00F3133D"/>
    <w:rsid w:val="00F3137B"/>
    <w:rsid w:val="00F31F35"/>
    <w:rsid w:val="00F320C5"/>
    <w:rsid w:val="00F3212C"/>
    <w:rsid w:val="00F32263"/>
    <w:rsid w:val="00F3231E"/>
    <w:rsid w:val="00F32BD0"/>
    <w:rsid w:val="00F32CED"/>
    <w:rsid w:val="00F32DF0"/>
    <w:rsid w:val="00F32FD1"/>
    <w:rsid w:val="00F33093"/>
    <w:rsid w:val="00F3330D"/>
    <w:rsid w:val="00F3333E"/>
    <w:rsid w:val="00F334F1"/>
    <w:rsid w:val="00F335C7"/>
    <w:rsid w:val="00F3398F"/>
    <w:rsid w:val="00F33F2E"/>
    <w:rsid w:val="00F34047"/>
    <w:rsid w:val="00F34732"/>
    <w:rsid w:val="00F34CE2"/>
    <w:rsid w:val="00F34D43"/>
    <w:rsid w:val="00F35063"/>
    <w:rsid w:val="00F35613"/>
    <w:rsid w:val="00F358F5"/>
    <w:rsid w:val="00F35A29"/>
    <w:rsid w:val="00F35CC2"/>
    <w:rsid w:val="00F35E8F"/>
    <w:rsid w:val="00F36355"/>
    <w:rsid w:val="00F3639D"/>
    <w:rsid w:val="00F367B5"/>
    <w:rsid w:val="00F36C03"/>
    <w:rsid w:val="00F36F43"/>
    <w:rsid w:val="00F370BC"/>
    <w:rsid w:val="00F37144"/>
    <w:rsid w:val="00F371E6"/>
    <w:rsid w:val="00F37A06"/>
    <w:rsid w:val="00F402D0"/>
    <w:rsid w:val="00F408AA"/>
    <w:rsid w:val="00F40BF0"/>
    <w:rsid w:val="00F40EAC"/>
    <w:rsid w:val="00F40F46"/>
    <w:rsid w:val="00F40F9B"/>
    <w:rsid w:val="00F411FD"/>
    <w:rsid w:val="00F417AC"/>
    <w:rsid w:val="00F41823"/>
    <w:rsid w:val="00F4187D"/>
    <w:rsid w:val="00F419D0"/>
    <w:rsid w:val="00F41C36"/>
    <w:rsid w:val="00F41E34"/>
    <w:rsid w:val="00F424FE"/>
    <w:rsid w:val="00F42CA4"/>
    <w:rsid w:val="00F42E6C"/>
    <w:rsid w:val="00F43078"/>
    <w:rsid w:val="00F436E5"/>
    <w:rsid w:val="00F439BF"/>
    <w:rsid w:val="00F43BD7"/>
    <w:rsid w:val="00F44142"/>
    <w:rsid w:val="00F44A75"/>
    <w:rsid w:val="00F4572D"/>
    <w:rsid w:val="00F457E9"/>
    <w:rsid w:val="00F45B17"/>
    <w:rsid w:val="00F45E2B"/>
    <w:rsid w:val="00F45F48"/>
    <w:rsid w:val="00F46156"/>
    <w:rsid w:val="00F464E9"/>
    <w:rsid w:val="00F464F1"/>
    <w:rsid w:val="00F465F9"/>
    <w:rsid w:val="00F46912"/>
    <w:rsid w:val="00F46944"/>
    <w:rsid w:val="00F46A58"/>
    <w:rsid w:val="00F46AAD"/>
    <w:rsid w:val="00F46CC4"/>
    <w:rsid w:val="00F46D3D"/>
    <w:rsid w:val="00F4702B"/>
    <w:rsid w:val="00F4730A"/>
    <w:rsid w:val="00F478BA"/>
    <w:rsid w:val="00F47A46"/>
    <w:rsid w:val="00F47AA3"/>
    <w:rsid w:val="00F47E5E"/>
    <w:rsid w:val="00F47F30"/>
    <w:rsid w:val="00F47F42"/>
    <w:rsid w:val="00F47FEB"/>
    <w:rsid w:val="00F50290"/>
    <w:rsid w:val="00F5042E"/>
    <w:rsid w:val="00F5049B"/>
    <w:rsid w:val="00F506B5"/>
    <w:rsid w:val="00F50B2C"/>
    <w:rsid w:val="00F50D81"/>
    <w:rsid w:val="00F5136F"/>
    <w:rsid w:val="00F5187F"/>
    <w:rsid w:val="00F5198B"/>
    <w:rsid w:val="00F525D9"/>
    <w:rsid w:val="00F525F8"/>
    <w:rsid w:val="00F52780"/>
    <w:rsid w:val="00F52B16"/>
    <w:rsid w:val="00F52D21"/>
    <w:rsid w:val="00F52E6A"/>
    <w:rsid w:val="00F52EBA"/>
    <w:rsid w:val="00F53253"/>
    <w:rsid w:val="00F53302"/>
    <w:rsid w:val="00F53417"/>
    <w:rsid w:val="00F536A9"/>
    <w:rsid w:val="00F53C9B"/>
    <w:rsid w:val="00F53DD2"/>
    <w:rsid w:val="00F5440B"/>
    <w:rsid w:val="00F54460"/>
    <w:rsid w:val="00F544A1"/>
    <w:rsid w:val="00F546BB"/>
    <w:rsid w:val="00F54EB3"/>
    <w:rsid w:val="00F5531E"/>
    <w:rsid w:val="00F55BF9"/>
    <w:rsid w:val="00F55F60"/>
    <w:rsid w:val="00F562FC"/>
    <w:rsid w:val="00F56A66"/>
    <w:rsid w:val="00F56C74"/>
    <w:rsid w:val="00F56CA2"/>
    <w:rsid w:val="00F5708E"/>
    <w:rsid w:val="00F572EE"/>
    <w:rsid w:val="00F57421"/>
    <w:rsid w:val="00F57523"/>
    <w:rsid w:val="00F576A0"/>
    <w:rsid w:val="00F57CA1"/>
    <w:rsid w:val="00F57D4C"/>
    <w:rsid w:val="00F57DDF"/>
    <w:rsid w:val="00F6047A"/>
    <w:rsid w:val="00F606B2"/>
    <w:rsid w:val="00F60A12"/>
    <w:rsid w:val="00F61092"/>
    <w:rsid w:val="00F61246"/>
    <w:rsid w:val="00F6181A"/>
    <w:rsid w:val="00F61A86"/>
    <w:rsid w:val="00F61CA5"/>
    <w:rsid w:val="00F61EB0"/>
    <w:rsid w:val="00F621FC"/>
    <w:rsid w:val="00F6237B"/>
    <w:rsid w:val="00F6244A"/>
    <w:rsid w:val="00F62469"/>
    <w:rsid w:val="00F63174"/>
    <w:rsid w:val="00F631A1"/>
    <w:rsid w:val="00F631FD"/>
    <w:rsid w:val="00F63715"/>
    <w:rsid w:val="00F638B1"/>
    <w:rsid w:val="00F63F54"/>
    <w:rsid w:val="00F63FBC"/>
    <w:rsid w:val="00F6436C"/>
    <w:rsid w:val="00F653BB"/>
    <w:rsid w:val="00F655C0"/>
    <w:rsid w:val="00F658BE"/>
    <w:rsid w:val="00F65A20"/>
    <w:rsid w:val="00F66002"/>
    <w:rsid w:val="00F66739"/>
    <w:rsid w:val="00F66885"/>
    <w:rsid w:val="00F66BA1"/>
    <w:rsid w:val="00F67232"/>
    <w:rsid w:val="00F67334"/>
    <w:rsid w:val="00F674DE"/>
    <w:rsid w:val="00F67508"/>
    <w:rsid w:val="00F6790E"/>
    <w:rsid w:val="00F67983"/>
    <w:rsid w:val="00F679E4"/>
    <w:rsid w:val="00F700E7"/>
    <w:rsid w:val="00F70324"/>
    <w:rsid w:val="00F7082D"/>
    <w:rsid w:val="00F70B7A"/>
    <w:rsid w:val="00F70D37"/>
    <w:rsid w:val="00F70E11"/>
    <w:rsid w:val="00F713FC"/>
    <w:rsid w:val="00F715EA"/>
    <w:rsid w:val="00F71721"/>
    <w:rsid w:val="00F71729"/>
    <w:rsid w:val="00F7184B"/>
    <w:rsid w:val="00F71913"/>
    <w:rsid w:val="00F71960"/>
    <w:rsid w:val="00F71A7B"/>
    <w:rsid w:val="00F71B85"/>
    <w:rsid w:val="00F71CC3"/>
    <w:rsid w:val="00F71E73"/>
    <w:rsid w:val="00F72108"/>
    <w:rsid w:val="00F72280"/>
    <w:rsid w:val="00F723A4"/>
    <w:rsid w:val="00F72422"/>
    <w:rsid w:val="00F725F0"/>
    <w:rsid w:val="00F725F2"/>
    <w:rsid w:val="00F7261B"/>
    <w:rsid w:val="00F727A2"/>
    <w:rsid w:val="00F728B1"/>
    <w:rsid w:val="00F729FB"/>
    <w:rsid w:val="00F72E79"/>
    <w:rsid w:val="00F72F71"/>
    <w:rsid w:val="00F7381A"/>
    <w:rsid w:val="00F73930"/>
    <w:rsid w:val="00F741C6"/>
    <w:rsid w:val="00F74A1D"/>
    <w:rsid w:val="00F74E97"/>
    <w:rsid w:val="00F75315"/>
    <w:rsid w:val="00F75D9D"/>
    <w:rsid w:val="00F75F3E"/>
    <w:rsid w:val="00F7611B"/>
    <w:rsid w:val="00F7647F"/>
    <w:rsid w:val="00F766A7"/>
    <w:rsid w:val="00F76877"/>
    <w:rsid w:val="00F769C7"/>
    <w:rsid w:val="00F76ABE"/>
    <w:rsid w:val="00F76D3F"/>
    <w:rsid w:val="00F76E4B"/>
    <w:rsid w:val="00F77B57"/>
    <w:rsid w:val="00F77D66"/>
    <w:rsid w:val="00F77F18"/>
    <w:rsid w:val="00F77FC3"/>
    <w:rsid w:val="00F80552"/>
    <w:rsid w:val="00F805CB"/>
    <w:rsid w:val="00F805FE"/>
    <w:rsid w:val="00F8063C"/>
    <w:rsid w:val="00F808E2"/>
    <w:rsid w:val="00F809F5"/>
    <w:rsid w:val="00F80BCD"/>
    <w:rsid w:val="00F80D86"/>
    <w:rsid w:val="00F80F07"/>
    <w:rsid w:val="00F813A2"/>
    <w:rsid w:val="00F81688"/>
    <w:rsid w:val="00F81807"/>
    <w:rsid w:val="00F81ABD"/>
    <w:rsid w:val="00F81BE6"/>
    <w:rsid w:val="00F823B4"/>
    <w:rsid w:val="00F823D4"/>
    <w:rsid w:val="00F82A22"/>
    <w:rsid w:val="00F82A25"/>
    <w:rsid w:val="00F82A4D"/>
    <w:rsid w:val="00F82BF3"/>
    <w:rsid w:val="00F83570"/>
    <w:rsid w:val="00F83BF5"/>
    <w:rsid w:val="00F83ECD"/>
    <w:rsid w:val="00F83EF7"/>
    <w:rsid w:val="00F84293"/>
    <w:rsid w:val="00F84399"/>
    <w:rsid w:val="00F84961"/>
    <w:rsid w:val="00F84F02"/>
    <w:rsid w:val="00F854AD"/>
    <w:rsid w:val="00F85738"/>
    <w:rsid w:val="00F85921"/>
    <w:rsid w:val="00F85BCA"/>
    <w:rsid w:val="00F85EDA"/>
    <w:rsid w:val="00F8615F"/>
    <w:rsid w:val="00F86289"/>
    <w:rsid w:val="00F863C3"/>
    <w:rsid w:val="00F871DA"/>
    <w:rsid w:val="00F877DB"/>
    <w:rsid w:val="00F87B00"/>
    <w:rsid w:val="00F87D0D"/>
    <w:rsid w:val="00F90006"/>
    <w:rsid w:val="00F9024C"/>
    <w:rsid w:val="00F90429"/>
    <w:rsid w:val="00F904BE"/>
    <w:rsid w:val="00F90F92"/>
    <w:rsid w:val="00F90FA5"/>
    <w:rsid w:val="00F91153"/>
    <w:rsid w:val="00F9129B"/>
    <w:rsid w:val="00F9192E"/>
    <w:rsid w:val="00F919B4"/>
    <w:rsid w:val="00F91A69"/>
    <w:rsid w:val="00F91D9B"/>
    <w:rsid w:val="00F9214F"/>
    <w:rsid w:val="00F923BE"/>
    <w:rsid w:val="00F928DC"/>
    <w:rsid w:val="00F92A3C"/>
    <w:rsid w:val="00F92C47"/>
    <w:rsid w:val="00F92E3C"/>
    <w:rsid w:val="00F92E7C"/>
    <w:rsid w:val="00F92EBB"/>
    <w:rsid w:val="00F93739"/>
    <w:rsid w:val="00F9385A"/>
    <w:rsid w:val="00F94252"/>
    <w:rsid w:val="00F94482"/>
    <w:rsid w:val="00F94837"/>
    <w:rsid w:val="00F94854"/>
    <w:rsid w:val="00F949B9"/>
    <w:rsid w:val="00F94F5F"/>
    <w:rsid w:val="00F9508D"/>
    <w:rsid w:val="00F950A8"/>
    <w:rsid w:val="00F9540D"/>
    <w:rsid w:val="00F95509"/>
    <w:rsid w:val="00F95882"/>
    <w:rsid w:val="00F95BB0"/>
    <w:rsid w:val="00F95EAD"/>
    <w:rsid w:val="00F969DE"/>
    <w:rsid w:val="00F97218"/>
    <w:rsid w:val="00F972CE"/>
    <w:rsid w:val="00F97685"/>
    <w:rsid w:val="00F97C26"/>
    <w:rsid w:val="00F97FD4"/>
    <w:rsid w:val="00FA00A9"/>
    <w:rsid w:val="00FA0688"/>
    <w:rsid w:val="00FA0802"/>
    <w:rsid w:val="00FA0A30"/>
    <w:rsid w:val="00FA0E91"/>
    <w:rsid w:val="00FA1307"/>
    <w:rsid w:val="00FA13FD"/>
    <w:rsid w:val="00FA1781"/>
    <w:rsid w:val="00FA1882"/>
    <w:rsid w:val="00FA1A26"/>
    <w:rsid w:val="00FA1B51"/>
    <w:rsid w:val="00FA228D"/>
    <w:rsid w:val="00FA278E"/>
    <w:rsid w:val="00FA2D41"/>
    <w:rsid w:val="00FA312D"/>
    <w:rsid w:val="00FA3337"/>
    <w:rsid w:val="00FA3BDF"/>
    <w:rsid w:val="00FA3C21"/>
    <w:rsid w:val="00FA3D37"/>
    <w:rsid w:val="00FA3DE4"/>
    <w:rsid w:val="00FA40FD"/>
    <w:rsid w:val="00FA43BE"/>
    <w:rsid w:val="00FA445B"/>
    <w:rsid w:val="00FA4AA1"/>
    <w:rsid w:val="00FA4E6D"/>
    <w:rsid w:val="00FA5434"/>
    <w:rsid w:val="00FA5A65"/>
    <w:rsid w:val="00FA5DBB"/>
    <w:rsid w:val="00FA5DEB"/>
    <w:rsid w:val="00FA5EF3"/>
    <w:rsid w:val="00FA62A4"/>
    <w:rsid w:val="00FA630D"/>
    <w:rsid w:val="00FA6541"/>
    <w:rsid w:val="00FA65B1"/>
    <w:rsid w:val="00FA69B9"/>
    <w:rsid w:val="00FA6C91"/>
    <w:rsid w:val="00FA706E"/>
    <w:rsid w:val="00FA70CA"/>
    <w:rsid w:val="00FA7562"/>
    <w:rsid w:val="00FA760D"/>
    <w:rsid w:val="00FA773A"/>
    <w:rsid w:val="00FA7789"/>
    <w:rsid w:val="00FA7CA1"/>
    <w:rsid w:val="00FA7E19"/>
    <w:rsid w:val="00FA7E9A"/>
    <w:rsid w:val="00FB0574"/>
    <w:rsid w:val="00FB0E54"/>
    <w:rsid w:val="00FB1263"/>
    <w:rsid w:val="00FB12A5"/>
    <w:rsid w:val="00FB16EA"/>
    <w:rsid w:val="00FB198E"/>
    <w:rsid w:val="00FB24BA"/>
    <w:rsid w:val="00FB2608"/>
    <w:rsid w:val="00FB292B"/>
    <w:rsid w:val="00FB2CB5"/>
    <w:rsid w:val="00FB2E21"/>
    <w:rsid w:val="00FB326C"/>
    <w:rsid w:val="00FB3378"/>
    <w:rsid w:val="00FB35D3"/>
    <w:rsid w:val="00FB3B59"/>
    <w:rsid w:val="00FB3CC2"/>
    <w:rsid w:val="00FB3DE4"/>
    <w:rsid w:val="00FB3F17"/>
    <w:rsid w:val="00FB41F3"/>
    <w:rsid w:val="00FB4579"/>
    <w:rsid w:val="00FB499C"/>
    <w:rsid w:val="00FB5854"/>
    <w:rsid w:val="00FB65C2"/>
    <w:rsid w:val="00FB7038"/>
    <w:rsid w:val="00FB7120"/>
    <w:rsid w:val="00FB717E"/>
    <w:rsid w:val="00FB7242"/>
    <w:rsid w:val="00FB794F"/>
    <w:rsid w:val="00FB7B91"/>
    <w:rsid w:val="00FB7D1C"/>
    <w:rsid w:val="00FB7FF8"/>
    <w:rsid w:val="00FC0051"/>
    <w:rsid w:val="00FC084C"/>
    <w:rsid w:val="00FC0BE2"/>
    <w:rsid w:val="00FC0CAC"/>
    <w:rsid w:val="00FC0D6C"/>
    <w:rsid w:val="00FC0DB8"/>
    <w:rsid w:val="00FC0E95"/>
    <w:rsid w:val="00FC1048"/>
    <w:rsid w:val="00FC1348"/>
    <w:rsid w:val="00FC158F"/>
    <w:rsid w:val="00FC16FF"/>
    <w:rsid w:val="00FC19A4"/>
    <w:rsid w:val="00FC1C4A"/>
    <w:rsid w:val="00FC2B10"/>
    <w:rsid w:val="00FC2C8C"/>
    <w:rsid w:val="00FC318B"/>
    <w:rsid w:val="00FC3746"/>
    <w:rsid w:val="00FC37EE"/>
    <w:rsid w:val="00FC3891"/>
    <w:rsid w:val="00FC3DCB"/>
    <w:rsid w:val="00FC4032"/>
    <w:rsid w:val="00FC4149"/>
    <w:rsid w:val="00FC43FB"/>
    <w:rsid w:val="00FC469E"/>
    <w:rsid w:val="00FC48CB"/>
    <w:rsid w:val="00FC4B96"/>
    <w:rsid w:val="00FC4C60"/>
    <w:rsid w:val="00FC4CE2"/>
    <w:rsid w:val="00FC4ED0"/>
    <w:rsid w:val="00FC53E9"/>
    <w:rsid w:val="00FC574D"/>
    <w:rsid w:val="00FC5926"/>
    <w:rsid w:val="00FC59E6"/>
    <w:rsid w:val="00FC5E9B"/>
    <w:rsid w:val="00FC60A8"/>
    <w:rsid w:val="00FC615C"/>
    <w:rsid w:val="00FC6710"/>
    <w:rsid w:val="00FC6829"/>
    <w:rsid w:val="00FC6AEE"/>
    <w:rsid w:val="00FC6FF4"/>
    <w:rsid w:val="00FC7362"/>
    <w:rsid w:val="00FC771C"/>
    <w:rsid w:val="00FC7ABC"/>
    <w:rsid w:val="00FD0003"/>
    <w:rsid w:val="00FD0393"/>
    <w:rsid w:val="00FD0634"/>
    <w:rsid w:val="00FD09B5"/>
    <w:rsid w:val="00FD0CE1"/>
    <w:rsid w:val="00FD0D28"/>
    <w:rsid w:val="00FD0E26"/>
    <w:rsid w:val="00FD10BA"/>
    <w:rsid w:val="00FD1173"/>
    <w:rsid w:val="00FD134F"/>
    <w:rsid w:val="00FD15F3"/>
    <w:rsid w:val="00FD1670"/>
    <w:rsid w:val="00FD17E7"/>
    <w:rsid w:val="00FD1D60"/>
    <w:rsid w:val="00FD218C"/>
    <w:rsid w:val="00FD22F8"/>
    <w:rsid w:val="00FD2652"/>
    <w:rsid w:val="00FD2C3B"/>
    <w:rsid w:val="00FD32FF"/>
    <w:rsid w:val="00FD3315"/>
    <w:rsid w:val="00FD3442"/>
    <w:rsid w:val="00FD3A44"/>
    <w:rsid w:val="00FD3DD3"/>
    <w:rsid w:val="00FD3E24"/>
    <w:rsid w:val="00FD3E5A"/>
    <w:rsid w:val="00FD3E99"/>
    <w:rsid w:val="00FD41A9"/>
    <w:rsid w:val="00FD41F7"/>
    <w:rsid w:val="00FD4236"/>
    <w:rsid w:val="00FD4AD0"/>
    <w:rsid w:val="00FD4C59"/>
    <w:rsid w:val="00FD5170"/>
    <w:rsid w:val="00FD5227"/>
    <w:rsid w:val="00FD5707"/>
    <w:rsid w:val="00FD574F"/>
    <w:rsid w:val="00FD5A27"/>
    <w:rsid w:val="00FD5D9E"/>
    <w:rsid w:val="00FD6187"/>
    <w:rsid w:val="00FD63A0"/>
    <w:rsid w:val="00FD6490"/>
    <w:rsid w:val="00FD6515"/>
    <w:rsid w:val="00FD655E"/>
    <w:rsid w:val="00FD660F"/>
    <w:rsid w:val="00FD6C18"/>
    <w:rsid w:val="00FD6C79"/>
    <w:rsid w:val="00FD6E34"/>
    <w:rsid w:val="00FD7449"/>
    <w:rsid w:val="00FD74CD"/>
    <w:rsid w:val="00FD7758"/>
    <w:rsid w:val="00FD798F"/>
    <w:rsid w:val="00FD7BAF"/>
    <w:rsid w:val="00FD7C47"/>
    <w:rsid w:val="00FD7C57"/>
    <w:rsid w:val="00FD7E63"/>
    <w:rsid w:val="00FD7EBB"/>
    <w:rsid w:val="00FE0992"/>
    <w:rsid w:val="00FE1C48"/>
    <w:rsid w:val="00FE1CE4"/>
    <w:rsid w:val="00FE1CE8"/>
    <w:rsid w:val="00FE1E9B"/>
    <w:rsid w:val="00FE2473"/>
    <w:rsid w:val="00FE25DB"/>
    <w:rsid w:val="00FE2BE7"/>
    <w:rsid w:val="00FE2C58"/>
    <w:rsid w:val="00FE2F76"/>
    <w:rsid w:val="00FE304C"/>
    <w:rsid w:val="00FE3477"/>
    <w:rsid w:val="00FE3948"/>
    <w:rsid w:val="00FE3974"/>
    <w:rsid w:val="00FE3976"/>
    <w:rsid w:val="00FE3D68"/>
    <w:rsid w:val="00FE4D95"/>
    <w:rsid w:val="00FE5029"/>
    <w:rsid w:val="00FE51CC"/>
    <w:rsid w:val="00FE55DC"/>
    <w:rsid w:val="00FE5627"/>
    <w:rsid w:val="00FE5905"/>
    <w:rsid w:val="00FE5A67"/>
    <w:rsid w:val="00FE5DAA"/>
    <w:rsid w:val="00FE5F6A"/>
    <w:rsid w:val="00FE600F"/>
    <w:rsid w:val="00FE656A"/>
    <w:rsid w:val="00FE69F4"/>
    <w:rsid w:val="00FE6CB4"/>
    <w:rsid w:val="00FE6D1C"/>
    <w:rsid w:val="00FE6E01"/>
    <w:rsid w:val="00FE7071"/>
    <w:rsid w:val="00FE72BE"/>
    <w:rsid w:val="00FE73F5"/>
    <w:rsid w:val="00FE76ED"/>
    <w:rsid w:val="00FE7A60"/>
    <w:rsid w:val="00FE7B5C"/>
    <w:rsid w:val="00FE7CE8"/>
    <w:rsid w:val="00FE7E55"/>
    <w:rsid w:val="00FE7EB1"/>
    <w:rsid w:val="00FE7F04"/>
    <w:rsid w:val="00FE7F42"/>
    <w:rsid w:val="00FE7FF0"/>
    <w:rsid w:val="00FF0EC2"/>
    <w:rsid w:val="00FF0F5E"/>
    <w:rsid w:val="00FF1401"/>
    <w:rsid w:val="00FF16C0"/>
    <w:rsid w:val="00FF1718"/>
    <w:rsid w:val="00FF18C6"/>
    <w:rsid w:val="00FF1C27"/>
    <w:rsid w:val="00FF2667"/>
    <w:rsid w:val="00FF367D"/>
    <w:rsid w:val="00FF399D"/>
    <w:rsid w:val="00FF3D6B"/>
    <w:rsid w:val="00FF3DAB"/>
    <w:rsid w:val="00FF4010"/>
    <w:rsid w:val="00FF4A74"/>
    <w:rsid w:val="00FF4D19"/>
    <w:rsid w:val="00FF4D9F"/>
    <w:rsid w:val="00FF520B"/>
    <w:rsid w:val="00FF571F"/>
    <w:rsid w:val="00FF5F47"/>
    <w:rsid w:val="00FF5FFE"/>
    <w:rsid w:val="00FF61C1"/>
    <w:rsid w:val="00FF61C3"/>
    <w:rsid w:val="00FF6201"/>
    <w:rsid w:val="00FF63AE"/>
    <w:rsid w:val="00FF6A22"/>
    <w:rsid w:val="00FF6AD1"/>
    <w:rsid w:val="00FF6B74"/>
    <w:rsid w:val="00FF74C8"/>
    <w:rsid w:val="00FF7886"/>
    <w:rsid w:val="00FF79AC"/>
    <w:rsid w:val="00FF7A2B"/>
    <w:rsid w:val="00FF7F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445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imes New Roman" w:hAnsi="Verdana"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uiPriority="9" w:qFormat="1"/>
    <w:lsdException w:name="heading 5" w:locked="1"/>
    <w:lsdException w:name="heading 6" w:locked="1"/>
    <w:lsdException w:name="heading 7" w:locked="1" w:semiHidden="1" w:unhideWhenUsed="1"/>
    <w:lsdException w:name="heading 8" w:locked="1" w:semiHidden="1" w:unhideWhenUsed="1"/>
    <w:lsdException w:name="heading 9" w:locked="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unhideWhenUsed/>
    <w:qFormat/>
    <w:rsid w:val="00D7069B"/>
    <w:pPr>
      <w:spacing w:before="60" w:after="120" w:line="276" w:lineRule="auto"/>
    </w:pPr>
  </w:style>
  <w:style w:type="paragraph" w:styleId="berschrift1">
    <w:name w:val="heading 1"/>
    <w:basedOn w:val="Standard"/>
    <w:next w:val="Standard"/>
    <w:link w:val="berschrift1Zchn"/>
    <w:qFormat/>
    <w:rsid w:val="001358CE"/>
    <w:pPr>
      <w:keepNext/>
      <w:pageBreakBefore/>
      <w:numPr>
        <w:numId w:val="16"/>
      </w:numPr>
      <w:spacing w:before="360"/>
      <w:outlineLvl w:val="0"/>
    </w:pPr>
    <w:rPr>
      <w:b/>
      <w:bCs/>
      <w:kern w:val="32"/>
      <w:sz w:val="32"/>
      <w:szCs w:val="32"/>
      <w:lang w:val="x-none" w:eastAsia="x-none"/>
    </w:rPr>
  </w:style>
  <w:style w:type="paragraph" w:styleId="berschrift2">
    <w:name w:val="heading 2"/>
    <w:basedOn w:val="berschrift1"/>
    <w:next w:val="Standard"/>
    <w:link w:val="berschrift2Zchn"/>
    <w:qFormat/>
    <w:rsid w:val="00FE600F"/>
    <w:pPr>
      <w:pageBreakBefore w:val="0"/>
      <w:numPr>
        <w:ilvl w:val="1"/>
      </w:numPr>
      <w:tabs>
        <w:tab w:val="left" w:pos="851"/>
      </w:tabs>
      <w:outlineLvl w:val="1"/>
    </w:pPr>
    <w:rPr>
      <w:sz w:val="28"/>
    </w:rPr>
  </w:style>
  <w:style w:type="paragraph" w:styleId="berschrift3">
    <w:name w:val="heading 3"/>
    <w:basedOn w:val="berschrift1"/>
    <w:next w:val="Standard"/>
    <w:link w:val="berschrift3Zchn"/>
    <w:qFormat/>
    <w:rsid w:val="00571EF6"/>
    <w:pPr>
      <w:pageBreakBefore w:val="0"/>
      <w:numPr>
        <w:ilvl w:val="2"/>
      </w:numPr>
      <w:tabs>
        <w:tab w:val="left" w:pos="851"/>
        <w:tab w:val="left" w:pos="1077"/>
      </w:tabs>
      <w:ind w:left="0" w:firstLine="0"/>
      <w:outlineLvl w:val="2"/>
    </w:pPr>
    <w:rPr>
      <w:sz w:val="24"/>
    </w:rPr>
  </w:style>
  <w:style w:type="paragraph" w:styleId="berschrift4">
    <w:name w:val="heading 4"/>
    <w:basedOn w:val="Standard"/>
    <w:next w:val="Standard"/>
    <w:link w:val="berschrift4Zchn"/>
    <w:uiPriority w:val="9"/>
    <w:unhideWhenUsed/>
    <w:qFormat/>
    <w:rsid w:val="00FE600F"/>
    <w:pPr>
      <w:keepNext/>
      <w:keepLines/>
      <w:spacing w:before="240" w:after="0"/>
      <w:outlineLvl w:val="3"/>
    </w:pPr>
    <w:rPr>
      <w:rFonts w:cstheme="majorBidi"/>
      <w:b/>
      <w:bCs/>
      <w:iCs/>
      <w:szCs w:val="24"/>
      <w:lang w:eastAsia="de-DE"/>
    </w:rPr>
  </w:style>
  <w:style w:type="paragraph" w:styleId="berschrift5">
    <w:name w:val="heading 5"/>
    <w:basedOn w:val="Standard"/>
    <w:next w:val="Standard"/>
    <w:link w:val="berschrift5Zchn"/>
    <w:semiHidden/>
    <w:locked/>
    <w:pPr>
      <w:numPr>
        <w:ilvl w:val="4"/>
        <w:numId w:val="16"/>
      </w:numPr>
      <w:spacing w:before="120"/>
      <w:outlineLvl w:val="4"/>
    </w:pPr>
    <w:rPr>
      <w:bCs/>
      <w:iCs/>
      <w:smallCaps/>
      <w:szCs w:val="26"/>
      <w:lang w:val="x-none" w:eastAsia="en-US"/>
    </w:rPr>
  </w:style>
  <w:style w:type="paragraph" w:styleId="berschrift6">
    <w:name w:val="heading 6"/>
    <w:basedOn w:val="Standard"/>
    <w:next w:val="Standard"/>
    <w:link w:val="berschrift6Zchn"/>
    <w:semiHidden/>
    <w:locked/>
    <w:pPr>
      <w:numPr>
        <w:ilvl w:val="5"/>
        <w:numId w:val="16"/>
      </w:numPr>
      <w:spacing w:before="240"/>
      <w:outlineLvl w:val="5"/>
    </w:pPr>
    <w:rPr>
      <w:b/>
      <w:bCs/>
      <w:sz w:val="22"/>
      <w:szCs w:val="22"/>
      <w:lang w:val="x-none" w:eastAsia="en-US"/>
    </w:rPr>
  </w:style>
  <w:style w:type="paragraph" w:styleId="berschrift7">
    <w:name w:val="heading 7"/>
    <w:basedOn w:val="Standard"/>
    <w:next w:val="Standard"/>
    <w:link w:val="berschrift7Zchn"/>
    <w:semiHidden/>
    <w:locked/>
    <w:pPr>
      <w:numPr>
        <w:ilvl w:val="6"/>
        <w:numId w:val="16"/>
      </w:numPr>
      <w:spacing w:before="240"/>
      <w:outlineLvl w:val="6"/>
    </w:pPr>
    <w:rPr>
      <w:lang w:val="x-none" w:eastAsia="en-US"/>
    </w:rPr>
  </w:style>
  <w:style w:type="paragraph" w:styleId="berschrift8">
    <w:name w:val="heading 8"/>
    <w:basedOn w:val="Standard"/>
    <w:next w:val="Standard"/>
    <w:link w:val="berschrift8Zchn"/>
    <w:semiHidden/>
    <w:locked/>
    <w:pPr>
      <w:numPr>
        <w:ilvl w:val="7"/>
        <w:numId w:val="16"/>
      </w:numPr>
      <w:spacing w:before="240" w:line="240" w:lineRule="auto"/>
      <w:outlineLvl w:val="7"/>
    </w:pPr>
    <w:rPr>
      <w:rFonts w:ascii="Tahoma" w:hAnsi="Tahoma"/>
      <w:i/>
      <w:iCs/>
      <w:lang w:val="x-none"/>
    </w:rPr>
  </w:style>
  <w:style w:type="paragraph" w:styleId="berschrift9">
    <w:name w:val="heading 9"/>
    <w:basedOn w:val="Standard"/>
    <w:next w:val="Standard"/>
    <w:link w:val="berschrift9Zchn"/>
    <w:semiHidden/>
    <w:locked/>
    <w:pPr>
      <w:numPr>
        <w:ilvl w:val="8"/>
        <w:numId w:val="16"/>
      </w:numPr>
      <w:spacing w:before="240" w:line="240" w:lineRule="auto"/>
      <w:outlineLvl w:val="8"/>
    </w:pPr>
    <w:rPr>
      <w:rFonts w:ascii="Arial" w:hAnsi="Arial"/>
      <w:sz w:val="22"/>
      <w:szCs w:val="22"/>
      <w:lang w:val="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1358CE"/>
    <w:rPr>
      <w:b/>
      <w:bCs/>
      <w:kern w:val="32"/>
      <w:sz w:val="32"/>
      <w:szCs w:val="32"/>
      <w:lang w:val="x-none" w:eastAsia="x-none"/>
    </w:rPr>
  </w:style>
  <w:style w:type="character" w:customStyle="1" w:styleId="berschrift2Zchn">
    <w:name w:val="Überschrift 2 Zchn"/>
    <w:link w:val="berschrift2"/>
    <w:rsid w:val="00FE600F"/>
    <w:rPr>
      <w:b/>
      <w:bCs/>
      <w:kern w:val="32"/>
      <w:sz w:val="28"/>
      <w:szCs w:val="32"/>
      <w:lang w:val="x-none" w:eastAsia="x-none"/>
    </w:rPr>
  </w:style>
  <w:style w:type="character" w:customStyle="1" w:styleId="berschrift3Zchn">
    <w:name w:val="Überschrift 3 Zchn"/>
    <w:link w:val="berschrift3"/>
    <w:rsid w:val="00571EF6"/>
    <w:rPr>
      <w:b/>
      <w:bCs/>
      <w:kern w:val="32"/>
      <w:sz w:val="24"/>
      <w:szCs w:val="32"/>
      <w:lang w:val="x-none" w:eastAsia="x-none"/>
    </w:rPr>
  </w:style>
  <w:style w:type="character" w:customStyle="1" w:styleId="berschrift4Zchn">
    <w:name w:val="Überschrift 4 Zchn"/>
    <w:basedOn w:val="Absatz-Standardschriftart"/>
    <w:link w:val="berschrift4"/>
    <w:uiPriority w:val="9"/>
    <w:rsid w:val="00FE600F"/>
    <w:rPr>
      <w:rFonts w:cstheme="majorBidi"/>
      <w:b/>
      <w:bCs/>
      <w:iCs/>
      <w:szCs w:val="24"/>
      <w:lang w:eastAsia="de-DE"/>
    </w:rPr>
  </w:style>
  <w:style w:type="character" w:customStyle="1" w:styleId="berschrift5Zchn">
    <w:name w:val="Überschrift 5 Zchn"/>
    <w:link w:val="berschrift5"/>
    <w:semiHidden/>
    <w:rsid w:val="00D7069B"/>
    <w:rPr>
      <w:bCs/>
      <w:iCs/>
      <w:smallCaps/>
      <w:szCs w:val="26"/>
      <w:lang w:val="x-none" w:eastAsia="en-US"/>
    </w:rPr>
  </w:style>
  <w:style w:type="character" w:customStyle="1" w:styleId="berschrift6Zchn">
    <w:name w:val="Überschrift 6 Zchn"/>
    <w:link w:val="berschrift6"/>
    <w:semiHidden/>
    <w:rsid w:val="00D7069B"/>
    <w:rPr>
      <w:b/>
      <w:bCs/>
      <w:sz w:val="22"/>
      <w:szCs w:val="22"/>
      <w:lang w:val="x-none" w:eastAsia="en-US"/>
    </w:rPr>
  </w:style>
  <w:style w:type="character" w:customStyle="1" w:styleId="berschrift7Zchn">
    <w:name w:val="Überschrift 7 Zchn"/>
    <w:link w:val="berschrift7"/>
    <w:semiHidden/>
    <w:rsid w:val="00D7069B"/>
    <w:rPr>
      <w:lang w:val="x-none" w:eastAsia="en-US"/>
    </w:rPr>
  </w:style>
  <w:style w:type="character" w:customStyle="1" w:styleId="berschrift8Zchn">
    <w:name w:val="Überschrift 8 Zchn"/>
    <w:link w:val="berschrift8"/>
    <w:semiHidden/>
    <w:rsid w:val="00D7069B"/>
    <w:rPr>
      <w:rFonts w:ascii="Tahoma" w:hAnsi="Tahoma"/>
      <w:i/>
      <w:iCs/>
      <w:lang w:val="x-none"/>
    </w:rPr>
  </w:style>
  <w:style w:type="character" w:customStyle="1" w:styleId="berschrift9Zchn">
    <w:name w:val="Überschrift 9 Zchn"/>
    <w:link w:val="berschrift9"/>
    <w:semiHidden/>
    <w:rsid w:val="00D7069B"/>
    <w:rPr>
      <w:rFonts w:ascii="Arial" w:hAnsi="Arial"/>
      <w:sz w:val="22"/>
      <w:szCs w:val="22"/>
      <w:lang w:val="x-none"/>
    </w:rPr>
  </w:style>
  <w:style w:type="character" w:styleId="Hyperlink">
    <w:name w:val="Hyperlink"/>
    <w:uiPriority w:val="99"/>
    <w:rPr>
      <w:color w:val="0000FF"/>
      <w:u w:val="single"/>
    </w:rPr>
  </w:style>
  <w:style w:type="paragraph" w:styleId="Titel">
    <w:name w:val="Title"/>
    <w:basedOn w:val="Standard"/>
    <w:link w:val="TitelZchn"/>
    <w:rsid w:val="0078227C"/>
    <w:pPr>
      <w:spacing w:after="60" w:line="240" w:lineRule="atLeast"/>
      <w:jc w:val="center"/>
      <w:outlineLvl w:val="0"/>
    </w:pPr>
    <w:rPr>
      <w:b/>
      <w:bCs/>
      <w:smallCaps/>
      <w:sz w:val="40"/>
      <w:lang w:eastAsia="en-US"/>
      <w14:shadow w14:blurRad="50800" w14:dist="38100" w14:dir="2700000" w14:sx="100000" w14:sy="100000" w14:kx="0" w14:ky="0" w14:algn="tl">
        <w14:srgbClr w14:val="000000">
          <w14:alpha w14:val="60000"/>
        </w14:srgbClr>
      </w14:shadow>
    </w:rPr>
  </w:style>
  <w:style w:type="character" w:customStyle="1" w:styleId="TitelZchn">
    <w:name w:val="Titel Zchn"/>
    <w:link w:val="Titel"/>
    <w:rsid w:val="00093C5E"/>
    <w:rPr>
      <w:rFonts w:ascii="Verdana" w:hAnsi="Verdana"/>
      <w:b/>
      <w:bCs/>
      <w:smallCaps/>
      <w:sz w:val="40"/>
      <w:szCs w:val="24"/>
      <w:lang w:eastAsia="en-US"/>
      <w14:shadow w14:blurRad="50800" w14:dist="38100" w14:dir="2700000" w14:sx="100000" w14:sy="100000" w14:kx="0" w14:ky="0" w14:algn="tl">
        <w14:srgbClr w14:val="000000">
          <w14:alpha w14:val="60000"/>
        </w14:srgbClr>
      </w14:shadow>
    </w:rPr>
  </w:style>
  <w:style w:type="paragraph" w:styleId="Fuzeile">
    <w:name w:val="footer"/>
    <w:basedOn w:val="Standard"/>
    <w:link w:val="FuzeileZchn"/>
    <w:uiPriority w:val="99"/>
    <w:unhideWhenUsed/>
    <w:pPr>
      <w:tabs>
        <w:tab w:val="center" w:pos="4536"/>
        <w:tab w:val="right" w:pos="9072"/>
      </w:tabs>
      <w:spacing w:line="240" w:lineRule="atLeast"/>
    </w:pPr>
    <w:rPr>
      <w:sz w:val="16"/>
      <w:lang w:val="x-none" w:eastAsia="en-US"/>
    </w:rPr>
  </w:style>
  <w:style w:type="character" w:customStyle="1" w:styleId="FuzeileZchn">
    <w:name w:val="Fußzeile Zchn"/>
    <w:link w:val="Fuzeile"/>
    <w:uiPriority w:val="99"/>
    <w:rsid w:val="00093C5E"/>
    <w:rPr>
      <w:rFonts w:ascii="Verdana" w:hAnsi="Verdana"/>
      <w:sz w:val="16"/>
      <w:szCs w:val="24"/>
      <w:lang w:val="x-none" w:eastAsia="en-US"/>
    </w:rPr>
  </w:style>
  <w:style w:type="paragraph" w:styleId="Verzeichnis1">
    <w:name w:val="toc 1"/>
    <w:basedOn w:val="Standard"/>
    <w:next w:val="Standard"/>
    <w:uiPriority w:val="39"/>
    <w:rsid w:val="00D40A39"/>
    <w:pPr>
      <w:tabs>
        <w:tab w:val="left" w:pos="426"/>
        <w:tab w:val="left" w:pos="1276"/>
        <w:tab w:val="right" w:leader="dot" w:pos="9344"/>
      </w:tabs>
      <w:spacing w:before="120" w:after="40"/>
      <w:ind w:left="425" w:hanging="425"/>
    </w:pPr>
    <w:rPr>
      <w:rFonts w:ascii="Tahoma" w:hAnsi="Tahoma"/>
      <w:b/>
      <w:caps/>
      <w:noProof/>
      <w:sz w:val="18"/>
      <w:lang w:eastAsia="en-US"/>
    </w:rPr>
  </w:style>
  <w:style w:type="paragraph" w:styleId="Untertitel">
    <w:name w:val="Subtitle"/>
    <w:basedOn w:val="Standard"/>
    <w:link w:val="UntertitelZchn"/>
    <w:semiHidden/>
    <w:unhideWhenUsed/>
    <w:rsid w:val="0078227C"/>
    <w:pPr>
      <w:spacing w:after="60" w:line="240" w:lineRule="atLeast"/>
      <w:jc w:val="center"/>
    </w:pPr>
    <w:rPr>
      <w:bCs/>
      <w:smallCaps/>
      <w:sz w:val="28"/>
      <w:lang w:eastAsia="en-US"/>
      <w14:shadow w14:blurRad="50800" w14:dist="38100" w14:dir="2700000" w14:sx="100000" w14:sy="100000" w14:kx="0" w14:ky="0" w14:algn="tl">
        <w14:srgbClr w14:val="000000">
          <w14:alpha w14:val="60000"/>
        </w14:srgbClr>
      </w14:shadow>
    </w:rPr>
  </w:style>
  <w:style w:type="character" w:customStyle="1" w:styleId="UntertitelZchn">
    <w:name w:val="Untertitel Zchn"/>
    <w:link w:val="Untertitel"/>
    <w:semiHidden/>
    <w:rsid w:val="00093C5E"/>
    <w:rPr>
      <w:rFonts w:ascii="Verdana" w:hAnsi="Verdana"/>
      <w:bCs/>
      <w:smallCaps/>
      <w:sz w:val="28"/>
      <w:szCs w:val="24"/>
      <w:lang w:eastAsia="en-US"/>
      <w14:shadow w14:blurRad="50800" w14:dist="38100" w14:dir="2700000" w14:sx="100000" w14:sy="100000" w14:kx="0" w14:ky="0" w14:algn="tl">
        <w14:srgbClr w14:val="000000">
          <w14:alpha w14:val="60000"/>
        </w14:srgbClr>
      </w14:shadow>
    </w:rPr>
  </w:style>
  <w:style w:type="paragraph" w:styleId="Sprechblasentext">
    <w:name w:val="Balloon Text"/>
    <w:basedOn w:val="Standard"/>
    <w:link w:val="SprechblasentextZchn"/>
    <w:uiPriority w:val="99"/>
    <w:semiHidden/>
    <w:rsid w:val="00271B35"/>
    <w:pPr>
      <w:spacing w:before="0" w:after="0" w:line="240" w:lineRule="auto"/>
    </w:pPr>
    <w:rPr>
      <w:rFonts w:ascii="Tahoma" w:hAnsi="Tahoma" w:cs="Tahoma"/>
      <w:sz w:val="16"/>
      <w:szCs w:val="16"/>
    </w:rPr>
  </w:style>
  <w:style w:type="paragraph" w:styleId="Kopfzeile">
    <w:name w:val="header"/>
    <w:basedOn w:val="Standard"/>
    <w:link w:val="KopfzeileZchn"/>
    <w:semiHidden/>
    <w:pPr>
      <w:tabs>
        <w:tab w:val="center" w:pos="4536"/>
        <w:tab w:val="right" w:pos="9072"/>
      </w:tabs>
    </w:pPr>
    <w:rPr>
      <w:lang w:val="x-none"/>
    </w:rPr>
  </w:style>
  <w:style w:type="character" w:customStyle="1" w:styleId="KopfzeileZchn">
    <w:name w:val="Kopfzeile Zchn"/>
    <w:link w:val="Kopfzeile"/>
    <w:semiHidden/>
    <w:rsid w:val="00D7069B"/>
    <w:rPr>
      <w:lang w:val="x-none"/>
    </w:rPr>
  </w:style>
  <w:style w:type="character" w:styleId="Seitenzahl">
    <w:name w:val="page number"/>
    <w:basedOn w:val="Absatz-Standardschriftart"/>
    <w:semiHidden/>
  </w:style>
  <w:style w:type="character" w:customStyle="1" w:styleId="SprechblasentextZchn">
    <w:name w:val="Sprechblasentext Zchn"/>
    <w:basedOn w:val="Absatz-Standardschriftart"/>
    <w:link w:val="Sprechblasentext"/>
    <w:uiPriority w:val="99"/>
    <w:semiHidden/>
    <w:rsid w:val="00D7069B"/>
    <w:rPr>
      <w:rFonts w:ascii="Tahoma" w:hAnsi="Tahoma" w:cs="Tahoma"/>
      <w:sz w:val="16"/>
      <w:szCs w:val="16"/>
    </w:rPr>
  </w:style>
  <w:style w:type="paragraph" w:customStyle="1" w:styleId="Code">
    <w:name w:val="Code"/>
    <w:basedOn w:val="Standard"/>
    <w:link w:val="CodeZchn"/>
    <w:qFormat/>
    <w:rsid w:val="00BA3600"/>
    <w:pPr>
      <w:tabs>
        <w:tab w:val="left" w:pos="284"/>
        <w:tab w:val="left" w:pos="709"/>
      </w:tabs>
      <w:spacing w:after="60"/>
      <w:contextualSpacing/>
    </w:pPr>
    <w:rPr>
      <w:rFonts w:ascii="Calibri" w:hAnsi="Calibri" w:cs="Courier New"/>
      <w:spacing w:val="-4"/>
      <w:sz w:val="18"/>
      <w:lang w:val="en-US"/>
      <w14:numSpacing w14:val="tabular"/>
    </w:rPr>
  </w:style>
  <w:style w:type="paragraph" w:styleId="Textkrper2">
    <w:name w:val="Body Text 2"/>
    <w:basedOn w:val="Standard"/>
    <w:link w:val="Textkrper2Zchn"/>
    <w:semiHidden/>
    <w:unhideWhenUsed/>
    <w:pPr>
      <w:tabs>
        <w:tab w:val="left" w:pos="720"/>
      </w:tabs>
      <w:spacing w:line="240" w:lineRule="atLeast"/>
    </w:pPr>
    <w:rPr>
      <w:rFonts w:ascii="Arial" w:hAnsi="Arial"/>
      <w:b/>
      <w:snapToGrid w:val="0"/>
      <w:sz w:val="16"/>
      <w:lang w:val="x-none"/>
    </w:rPr>
  </w:style>
  <w:style w:type="character" w:customStyle="1" w:styleId="Textkrper2Zchn">
    <w:name w:val="Textkörper 2 Zchn"/>
    <w:link w:val="Textkrper2"/>
    <w:semiHidden/>
    <w:rsid w:val="00093C5E"/>
    <w:rPr>
      <w:rFonts w:ascii="Arial" w:hAnsi="Arial"/>
      <w:b/>
      <w:snapToGrid w:val="0"/>
      <w:sz w:val="16"/>
      <w:szCs w:val="24"/>
      <w:lang w:val="x-none" w:eastAsia="de-DE"/>
    </w:rPr>
  </w:style>
  <w:style w:type="paragraph" w:styleId="Verzeichnis2">
    <w:name w:val="toc 2"/>
    <w:basedOn w:val="Standard"/>
    <w:next w:val="Standard"/>
    <w:uiPriority w:val="39"/>
    <w:rsid w:val="00A14F5D"/>
    <w:pPr>
      <w:tabs>
        <w:tab w:val="left" w:pos="993"/>
        <w:tab w:val="right" w:leader="dot" w:pos="9344"/>
      </w:tabs>
      <w:spacing w:before="80" w:after="0"/>
      <w:ind w:left="992" w:hanging="567"/>
    </w:pPr>
    <w:rPr>
      <w:noProof/>
      <w:sz w:val="18"/>
    </w:rPr>
  </w:style>
  <w:style w:type="paragraph" w:styleId="Verzeichnis3">
    <w:name w:val="toc 3"/>
    <w:basedOn w:val="Standard"/>
    <w:next w:val="Standard"/>
    <w:uiPriority w:val="39"/>
    <w:rsid w:val="00D40A39"/>
    <w:pPr>
      <w:tabs>
        <w:tab w:val="left" w:pos="993"/>
        <w:tab w:val="right" w:leader="dot" w:pos="9344"/>
      </w:tabs>
      <w:spacing w:before="0" w:after="60" w:line="240" w:lineRule="auto"/>
      <w:ind w:left="992" w:hanging="567"/>
      <w:contextualSpacing/>
    </w:pPr>
    <w:rPr>
      <w:noProof/>
      <w:sz w:val="16"/>
    </w:rPr>
  </w:style>
  <w:style w:type="paragraph" w:styleId="Textkrper">
    <w:name w:val="Body Text"/>
    <w:basedOn w:val="Standard"/>
    <w:link w:val="TextkrperZchn"/>
    <w:semiHidden/>
    <w:unhideWhenUsed/>
    <w:rPr>
      <w:lang w:val="x-none"/>
    </w:rPr>
  </w:style>
  <w:style w:type="character" w:customStyle="1" w:styleId="TextkrperZchn">
    <w:name w:val="Textkörper Zchn"/>
    <w:link w:val="Textkrper"/>
    <w:semiHidden/>
    <w:rsid w:val="00093C5E"/>
    <w:rPr>
      <w:rFonts w:ascii="Verdana" w:hAnsi="Verdana"/>
      <w:szCs w:val="24"/>
      <w:lang w:val="x-none" w:eastAsia="de-DE"/>
    </w:rPr>
  </w:style>
  <w:style w:type="paragraph" w:styleId="Standardeinzug">
    <w:name w:val="Normal Indent"/>
    <w:basedOn w:val="Standard"/>
    <w:semiHidden/>
    <w:unhideWhenUsed/>
    <w:pPr>
      <w:ind w:left="708"/>
    </w:pPr>
    <w:rPr>
      <w:lang w:eastAsia="en-US"/>
    </w:rPr>
  </w:style>
  <w:style w:type="character" w:styleId="Funotenzeichen">
    <w:name w:val="footnote reference"/>
    <w:semiHidden/>
    <w:rPr>
      <w:vertAlign w:val="superscript"/>
    </w:rPr>
  </w:style>
  <w:style w:type="paragraph" w:styleId="Funotentext">
    <w:name w:val="footnote text"/>
    <w:basedOn w:val="Standard"/>
    <w:link w:val="FunotentextZchn"/>
    <w:semiHidden/>
    <w:rPr>
      <w:lang w:val="x-none" w:eastAsia="en-US"/>
    </w:rPr>
  </w:style>
  <w:style w:type="character" w:customStyle="1" w:styleId="FunotentextZchn">
    <w:name w:val="Fußnotentext Zchn"/>
    <w:link w:val="Funotentext"/>
    <w:semiHidden/>
    <w:rsid w:val="001C0C5F"/>
    <w:rPr>
      <w:rFonts w:ascii="Verdana" w:hAnsi="Verdana"/>
      <w:sz w:val="18"/>
      <w:lang w:eastAsia="en-US"/>
    </w:rPr>
  </w:style>
  <w:style w:type="paragraph" w:customStyle="1" w:styleId="Figure">
    <w:name w:val="Figure"/>
    <w:basedOn w:val="Standard"/>
    <w:pPr>
      <w:keepLines/>
      <w:ind w:left="357"/>
    </w:pPr>
    <w:rPr>
      <w:bCs/>
      <w:lang w:eastAsia="en-US"/>
    </w:rPr>
  </w:style>
  <w:style w:type="character" w:styleId="Kommentarzeichen">
    <w:name w:val="annotation reference"/>
    <w:uiPriority w:val="99"/>
    <w:semiHidden/>
    <w:rPr>
      <w:sz w:val="16"/>
      <w:szCs w:val="16"/>
    </w:rPr>
  </w:style>
  <w:style w:type="paragraph" w:styleId="Verzeichnis6">
    <w:name w:val="toc 6"/>
    <w:basedOn w:val="Standard"/>
    <w:next w:val="Standard"/>
    <w:autoRedefine/>
    <w:uiPriority w:val="39"/>
    <w:semiHidden/>
    <w:pPr>
      <w:spacing w:before="0" w:after="0" w:line="240" w:lineRule="auto"/>
      <w:ind w:left="1200"/>
    </w:pPr>
    <w:rPr>
      <w:rFonts w:ascii="Times New Roman" w:hAnsi="Times New Roman"/>
      <w:sz w:val="24"/>
    </w:rPr>
  </w:style>
  <w:style w:type="paragraph" w:styleId="Verzeichnis4">
    <w:name w:val="toc 4"/>
    <w:basedOn w:val="Standard"/>
    <w:next w:val="Standard"/>
    <w:autoRedefine/>
    <w:uiPriority w:val="39"/>
    <w:semiHidden/>
    <w:pPr>
      <w:spacing w:before="0" w:after="0" w:line="240" w:lineRule="auto"/>
      <w:ind w:left="720"/>
    </w:pPr>
    <w:rPr>
      <w:rFonts w:ascii="Times New Roman" w:hAnsi="Times New Roman"/>
      <w:sz w:val="24"/>
    </w:rPr>
  </w:style>
  <w:style w:type="paragraph" w:styleId="Verzeichnis5">
    <w:name w:val="toc 5"/>
    <w:basedOn w:val="Standard"/>
    <w:next w:val="Standard"/>
    <w:autoRedefine/>
    <w:uiPriority w:val="39"/>
    <w:semiHidden/>
    <w:pPr>
      <w:spacing w:before="0" w:after="0" w:line="240" w:lineRule="auto"/>
      <w:ind w:left="960"/>
    </w:pPr>
    <w:rPr>
      <w:rFonts w:ascii="Times New Roman" w:hAnsi="Times New Roman"/>
      <w:sz w:val="24"/>
    </w:rPr>
  </w:style>
  <w:style w:type="paragraph" w:styleId="Verzeichnis7">
    <w:name w:val="toc 7"/>
    <w:basedOn w:val="Standard"/>
    <w:next w:val="Standard"/>
    <w:autoRedefine/>
    <w:uiPriority w:val="39"/>
    <w:semiHidden/>
    <w:pPr>
      <w:ind w:left="1080"/>
    </w:pPr>
  </w:style>
  <w:style w:type="paragraph" w:styleId="Verzeichnis8">
    <w:name w:val="toc 8"/>
    <w:basedOn w:val="Standard"/>
    <w:next w:val="Standard"/>
    <w:autoRedefine/>
    <w:uiPriority w:val="39"/>
    <w:semiHidden/>
    <w:pPr>
      <w:ind w:left="1260"/>
    </w:pPr>
  </w:style>
  <w:style w:type="paragraph" w:styleId="Verzeichnis9">
    <w:name w:val="toc 9"/>
    <w:basedOn w:val="Standard"/>
    <w:next w:val="Standard"/>
    <w:autoRedefine/>
    <w:uiPriority w:val="39"/>
    <w:semiHidden/>
    <w:pPr>
      <w:ind w:left="1440"/>
    </w:pPr>
  </w:style>
  <w:style w:type="character" w:styleId="BesuchterLink">
    <w:name w:val="FollowedHyperlink"/>
    <w:uiPriority w:val="99"/>
    <w:semiHidden/>
    <w:rPr>
      <w:color w:val="800080"/>
      <w:u w:val="single"/>
    </w:rPr>
  </w:style>
  <w:style w:type="character" w:customStyle="1" w:styleId="CodeZchn">
    <w:name w:val="Code Zchn"/>
    <w:basedOn w:val="Absatz-Standardschriftart"/>
    <w:link w:val="Code"/>
    <w:rsid w:val="00BA3600"/>
    <w:rPr>
      <w:rFonts w:ascii="Calibri" w:hAnsi="Calibri" w:cs="Courier New"/>
      <w:spacing w:val="-4"/>
      <w:sz w:val="18"/>
      <w:lang w:val="en-US"/>
      <w14:numSpacing w14:val="tabular"/>
    </w:rPr>
  </w:style>
  <w:style w:type="paragraph" w:styleId="Abbildungsverzeichnis">
    <w:name w:val="table of figures"/>
    <w:basedOn w:val="Standard"/>
    <w:next w:val="Standard"/>
    <w:uiPriority w:val="99"/>
    <w:semiHidden/>
    <w:pPr>
      <w:ind w:left="360" w:hanging="360"/>
    </w:pPr>
  </w:style>
  <w:style w:type="paragraph" w:customStyle="1" w:styleId="1Appendix">
    <w:name w:val="Ü1 Appendix"/>
    <w:rsid w:val="00691E8A"/>
    <w:pPr>
      <w:pageBreakBefore/>
      <w:numPr>
        <w:numId w:val="1"/>
      </w:numPr>
      <w:tabs>
        <w:tab w:val="clear" w:pos="3960"/>
        <w:tab w:val="num" w:pos="2410"/>
      </w:tabs>
      <w:spacing w:after="120" w:line="360" w:lineRule="auto"/>
      <w:ind w:firstLine="0"/>
      <w:outlineLvl w:val="0"/>
    </w:pPr>
    <w:rPr>
      <w:b/>
      <w:sz w:val="32"/>
      <w:lang w:eastAsia="en-US"/>
    </w:rPr>
  </w:style>
  <w:style w:type="character" w:styleId="Fett">
    <w:name w:val="Strong"/>
    <w:aliases w:val="Bold"/>
    <w:uiPriority w:val="22"/>
    <w:unhideWhenUsed/>
    <w:qFormat/>
    <w:rPr>
      <w:b/>
      <w:bCs/>
    </w:rPr>
  </w:style>
  <w:style w:type="table" w:styleId="Tabellenraster">
    <w:name w:val="Table Grid"/>
    <w:basedOn w:val="NormaleTabelle"/>
    <w:rsid w:val="007D156C"/>
    <w:pPr>
      <w:spacing w:before="60" w:after="60"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semiHidden/>
    <w:qFormat/>
    <w:rsid w:val="002059FB"/>
    <w:pPr>
      <w:spacing w:before="0" w:after="0" w:line="240" w:lineRule="auto"/>
      <w:ind w:left="720"/>
    </w:pPr>
    <w:rPr>
      <w:rFonts w:ascii="Calibri" w:eastAsia="Calibri" w:hAnsi="Calibri"/>
      <w:sz w:val="22"/>
      <w:szCs w:val="22"/>
    </w:rPr>
  </w:style>
  <w:style w:type="paragraph" w:styleId="berarbeitung">
    <w:name w:val="Revision"/>
    <w:hidden/>
    <w:uiPriority w:val="99"/>
    <w:semiHidden/>
    <w:rsid w:val="001F1261"/>
    <w:rPr>
      <w:sz w:val="18"/>
      <w:szCs w:val="24"/>
      <w:lang w:eastAsia="de-DE"/>
    </w:rPr>
  </w:style>
  <w:style w:type="paragraph" w:styleId="Liste2">
    <w:name w:val="List 2"/>
    <w:basedOn w:val="Standard"/>
    <w:semiHidden/>
    <w:unhideWhenUsed/>
    <w:rsid w:val="00FC615C"/>
    <w:pPr>
      <w:ind w:left="566" w:hanging="283"/>
      <w:contextualSpacing/>
    </w:pPr>
  </w:style>
  <w:style w:type="paragraph" w:styleId="Aufzhlungszeichen">
    <w:name w:val="List Bullet"/>
    <w:basedOn w:val="Standard"/>
    <w:semiHidden/>
    <w:rsid w:val="00FC615C"/>
    <w:pPr>
      <w:numPr>
        <w:numId w:val="3"/>
      </w:numPr>
      <w:contextualSpacing/>
    </w:pPr>
  </w:style>
  <w:style w:type="paragraph" w:styleId="Aufzhlungszeichen2">
    <w:name w:val="List Bullet 2"/>
    <w:basedOn w:val="Standard"/>
    <w:semiHidden/>
    <w:unhideWhenUsed/>
    <w:rsid w:val="00FC615C"/>
    <w:pPr>
      <w:numPr>
        <w:numId w:val="4"/>
      </w:numPr>
      <w:contextualSpacing/>
    </w:pPr>
  </w:style>
  <w:style w:type="paragraph" w:styleId="Aufzhlungszeichen3">
    <w:name w:val="List Bullet 3"/>
    <w:basedOn w:val="Standard"/>
    <w:semiHidden/>
    <w:unhideWhenUsed/>
    <w:rsid w:val="00FC615C"/>
    <w:pPr>
      <w:numPr>
        <w:numId w:val="5"/>
      </w:numPr>
      <w:contextualSpacing/>
    </w:pPr>
  </w:style>
  <w:style w:type="paragraph" w:styleId="Listenfortsetzung2">
    <w:name w:val="List Continue 2"/>
    <w:basedOn w:val="Standard"/>
    <w:semiHidden/>
    <w:unhideWhenUsed/>
    <w:rsid w:val="00FC615C"/>
    <w:pPr>
      <w:ind w:left="566"/>
      <w:contextualSpacing/>
    </w:pPr>
  </w:style>
  <w:style w:type="paragraph" w:styleId="Textkrper-Erstzeileneinzug">
    <w:name w:val="Body Text First Indent"/>
    <w:basedOn w:val="Textkrper"/>
    <w:link w:val="Textkrper-ErstzeileneinzugZchn"/>
    <w:semiHidden/>
    <w:unhideWhenUsed/>
    <w:rsid w:val="00FC615C"/>
    <w:pPr>
      <w:spacing w:after="60"/>
      <w:ind w:firstLine="360"/>
    </w:pPr>
    <w:rPr>
      <w:lang w:val="en-GB"/>
    </w:rPr>
  </w:style>
  <w:style w:type="character" w:customStyle="1" w:styleId="Textkrper-ErstzeileneinzugZchn">
    <w:name w:val="Textkörper-Erstzeileneinzug Zchn"/>
    <w:basedOn w:val="TextkrperZchn"/>
    <w:link w:val="Textkrper-Erstzeileneinzug"/>
    <w:semiHidden/>
    <w:rsid w:val="00093C5E"/>
    <w:rPr>
      <w:rFonts w:ascii="Verdana" w:hAnsi="Verdana"/>
      <w:szCs w:val="24"/>
      <w:lang w:val="x-none" w:eastAsia="de-DE"/>
    </w:rPr>
  </w:style>
  <w:style w:type="paragraph" w:styleId="Textkrper-Erstzeileneinzug2">
    <w:name w:val="Body Text First Indent 2"/>
    <w:basedOn w:val="Standard"/>
    <w:link w:val="Textkrper-Erstzeileneinzug2Zchn"/>
    <w:semiHidden/>
    <w:unhideWhenUsed/>
    <w:rsid w:val="00271B35"/>
    <w:pPr>
      <w:spacing w:after="60"/>
      <w:ind w:left="360" w:firstLine="360"/>
    </w:pPr>
  </w:style>
  <w:style w:type="character" w:customStyle="1" w:styleId="Textkrper-Erstzeileneinzug2Zchn">
    <w:name w:val="Textkörper-Erstzeileneinzug 2 Zchn"/>
    <w:basedOn w:val="Absatz-Standardschriftart"/>
    <w:link w:val="Textkrper-Erstzeileneinzug2"/>
    <w:semiHidden/>
    <w:rsid w:val="00271B35"/>
    <w:rPr>
      <w:rFonts w:ascii="Verdana" w:hAnsi="Verdana"/>
      <w:szCs w:val="24"/>
      <w:lang w:val="x-none" w:eastAsia="de-DE"/>
    </w:rPr>
  </w:style>
  <w:style w:type="paragraph" w:customStyle="1" w:styleId="CellBody">
    <w:name w:val="CellBody"/>
    <w:basedOn w:val="Standard"/>
    <w:link w:val="CellBodyZchn"/>
    <w:qFormat/>
    <w:rsid w:val="00D02290"/>
    <w:pPr>
      <w:spacing w:before="80" w:after="80"/>
    </w:pPr>
    <w:rPr>
      <w:sz w:val="16"/>
    </w:rPr>
  </w:style>
  <w:style w:type="character" w:customStyle="1" w:styleId="CellBodyZchn">
    <w:name w:val="CellBody Zchn"/>
    <w:basedOn w:val="Absatz-Standardschriftart"/>
    <w:link w:val="CellBody"/>
    <w:rsid w:val="00D02290"/>
    <w:rPr>
      <w:sz w:val="16"/>
    </w:rPr>
  </w:style>
  <w:style w:type="character" w:customStyle="1" w:styleId="XSDSectionTitle">
    <w:name w:val="XSD Section Title"/>
    <w:basedOn w:val="Absatz-Standardschriftart"/>
    <w:uiPriority w:val="1"/>
    <w:qFormat/>
    <w:rsid w:val="0071603F"/>
    <w:rPr>
      <w:b/>
      <w:szCs w:val="20"/>
    </w:rPr>
  </w:style>
  <w:style w:type="paragraph" w:styleId="Kommentartext">
    <w:name w:val="annotation text"/>
    <w:basedOn w:val="Standard"/>
    <w:link w:val="KommentartextZchn"/>
    <w:uiPriority w:val="99"/>
    <w:semiHidden/>
    <w:pPr>
      <w:spacing w:line="240" w:lineRule="auto"/>
    </w:pPr>
  </w:style>
  <w:style w:type="character" w:customStyle="1" w:styleId="KommentartextZchn">
    <w:name w:val="Kommentartext Zchn"/>
    <w:basedOn w:val="Absatz-Standardschriftart"/>
    <w:link w:val="Kommentartext"/>
    <w:uiPriority w:val="99"/>
    <w:semiHidden/>
    <w:rsid w:val="00D7069B"/>
  </w:style>
  <w:style w:type="paragraph" w:styleId="Kommentarthema">
    <w:name w:val="annotation subject"/>
    <w:basedOn w:val="Kommentartext"/>
    <w:next w:val="Kommentartext"/>
    <w:link w:val="KommentarthemaZchn"/>
    <w:semiHidden/>
    <w:unhideWhenUsed/>
    <w:rsid w:val="00045997"/>
    <w:rPr>
      <w:b/>
      <w:bCs/>
    </w:rPr>
  </w:style>
  <w:style w:type="character" w:customStyle="1" w:styleId="KommentarthemaZchn">
    <w:name w:val="Kommentarthema Zchn"/>
    <w:basedOn w:val="KommentartextZchn"/>
    <w:link w:val="Kommentarthema"/>
    <w:semiHidden/>
    <w:rsid w:val="00045997"/>
    <w:rPr>
      <w:b/>
      <w:bCs/>
    </w:rPr>
  </w:style>
  <w:style w:type="paragraph" w:customStyle="1" w:styleId="2Appendix">
    <w:name w:val="Ü2 Appendix"/>
    <w:basedOn w:val="berschrift2"/>
    <w:link w:val="2AppendixZchn"/>
    <w:rsid w:val="00FC4ED0"/>
  </w:style>
  <w:style w:type="paragraph" w:customStyle="1" w:styleId="3Appendix">
    <w:name w:val="Ü3 Appendix"/>
    <w:basedOn w:val="berschrift3"/>
    <w:link w:val="3AppendixZchn"/>
    <w:rsid w:val="00FC4ED0"/>
    <w:pPr>
      <w:numPr>
        <w:ilvl w:val="0"/>
        <w:numId w:val="0"/>
      </w:numPr>
    </w:pPr>
  </w:style>
  <w:style w:type="character" w:customStyle="1" w:styleId="2AppendixZchn">
    <w:name w:val="Ü2 Appendix Zchn"/>
    <w:basedOn w:val="berschrift2Zchn"/>
    <w:link w:val="2Appendix"/>
    <w:rsid w:val="00FC4ED0"/>
    <w:rPr>
      <w:b/>
      <w:bCs/>
      <w:kern w:val="32"/>
      <w:sz w:val="28"/>
      <w:szCs w:val="32"/>
      <w:lang w:val="x-none" w:eastAsia="x-none"/>
    </w:rPr>
  </w:style>
  <w:style w:type="character" w:customStyle="1" w:styleId="3AppendixZchn">
    <w:name w:val="Ü3 Appendix Zchn"/>
    <w:basedOn w:val="berschrift3Zchn"/>
    <w:link w:val="3Appendix"/>
    <w:rsid w:val="00FC4ED0"/>
    <w:rPr>
      <w:b/>
      <w:bCs/>
      <w:kern w:val="32"/>
      <w:sz w:val="24"/>
      <w:szCs w:val="32"/>
      <w:lang w:val="x-none" w:eastAsia="x-none"/>
    </w:rPr>
  </w:style>
  <w:style w:type="paragraph" w:customStyle="1" w:styleId="condition1">
    <w:name w:val="condition 1"/>
    <w:basedOn w:val="CellBody"/>
    <w:link w:val="condition1Zchn"/>
    <w:qFormat/>
    <w:rsid w:val="00ED3F3F"/>
    <w:pPr>
      <w:numPr>
        <w:numId w:val="15"/>
      </w:numPr>
      <w:tabs>
        <w:tab w:val="left" w:pos="284"/>
      </w:tabs>
      <w:spacing w:after="40" w:line="240" w:lineRule="auto"/>
      <w:contextualSpacing/>
    </w:pPr>
    <w:rPr>
      <w:lang w:val="en-US"/>
    </w:rPr>
  </w:style>
  <w:style w:type="character" w:customStyle="1" w:styleId="condition1Zchn">
    <w:name w:val="condition 1 Zchn"/>
    <w:basedOn w:val="CellBodyZchn"/>
    <w:link w:val="condition1"/>
    <w:rsid w:val="00ED3F3F"/>
    <w:rPr>
      <w:sz w:val="16"/>
      <w:lang w:val="en-US"/>
    </w:rPr>
  </w:style>
  <w:style w:type="paragraph" w:customStyle="1" w:styleId="condition2">
    <w:name w:val="condition 2"/>
    <w:basedOn w:val="condition1"/>
    <w:link w:val="condition2Zchn"/>
    <w:qFormat/>
    <w:rsid w:val="00A24B6B"/>
    <w:pPr>
      <w:numPr>
        <w:ilvl w:val="1"/>
      </w:numPr>
      <w:tabs>
        <w:tab w:val="clear" w:pos="284"/>
        <w:tab w:val="left" w:pos="567"/>
      </w:tabs>
      <w:ind w:left="568" w:hanging="284"/>
    </w:pPr>
  </w:style>
  <w:style w:type="character" w:customStyle="1" w:styleId="condition2Zchn">
    <w:name w:val="condition 2 Zchn"/>
    <w:basedOn w:val="condition1Zchn"/>
    <w:link w:val="condition2"/>
    <w:rsid w:val="00A24B6B"/>
    <w:rPr>
      <w:sz w:val="16"/>
      <w:lang w:val="en-US"/>
    </w:rPr>
  </w:style>
  <w:style w:type="paragraph" w:customStyle="1" w:styleId="values">
    <w:name w:val="values"/>
    <w:basedOn w:val="condition1"/>
    <w:link w:val="valuesZchn"/>
    <w:qFormat/>
    <w:rsid w:val="00014E6B"/>
    <w:pPr>
      <w:numPr>
        <w:numId w:val="19"/>
      </w:numPr>
      <w:tabs>
        <w:tab w:val="clear" w:pos="284"/>
        <w:tab w:val="left" w:pos="214"/>
      </w:tabs>
      <w:ind w:left="214" w:hanging="214"/>
    </w:pPr>
  </w:style>
  <w:style w:type="character" w:customStyle="1" w:styleId="valuesZchn">
    <w:name w:val="values Zchn"/>
    <w:basedOn w:val="condition1Zchn"/>
    <w:link w:val="values"/>
    <w:rsid w:val="00014E6B"/>
    <w:rPr>
      <w:sz w:val="16"/>
      <w:lang w:val="en-US"/>
    </w:rPr>
  </w:style>
  <w:style w:type="paragraph" w:customStyle="1" w:styleId="referenceID">
    <w:name w:val="reference ID"/>
    <w:basedOn w:val="CellBody"/>
    <w:link w:val="referenceIDZchn"/>
    <w:rsid w:val="007B5E80"/>
    <w:pPr>
      <w:numPr>
        <w:numId w:val="20"/>
      </w:numPr>
      <w:ind w:left="357" w:hanging="357"/>
      <w:jc w:val="both"/>
    </w:pPr>
    <w:rPr>
      <w:lang w:val="en-US"/>
    </w:rPr>
  </w:style>
  <w:style w:type="character" w:customStyle="1" w:styleId="referenceIDZchn">
    <w:name w:val="reference ID Zchn"/>
    <w:basedOn w:val="CellBodyZchn"/>
    <w:link w:val="referenceID"/>
    <w:rsid w:val="007B5E80"/>
    <w:rPr>
      <w:sz w:val="16"/>
      <w:lang w:val="en-US"/>
    </w:rPr>
  </w:style>
  <w:style w:type="paragraph" w:customStyle="1" w:styleId="Listlevel1">
    <w:name w:val="List level 1"/>
    <w:basedOn w:val="CellBody"/>
    <w:link w:val="Listlevel1Zchn"/>
    <w:qFormat/>
    <w:rsid w:val="00B95D19"/>
    <w:pPr>
      <w:numPr>
        <w:numId w:val="21"/>
      </w:numPr>
    </w:pPr>
  </w:style>
  <w:style w:type="character" w:customStyle="1" w:styleId="Listlevel1Zchn">
    <w:name w:val="List level 1 Zchn"/>
    <w:basedOn w:val="condition1Zchn"/>
    <w:link w:val="Listlevel1"/>
    <w:rsid w:val="00B95D19"/>
    <w:rPr>
      <w:sz w:val="16"/>
      <w:lang w:val="en-US"/>
    </w:rPr>
  </w:style>
  <w:style w:type="paragraph" w:customStyle="1" w:styleId="Default">
    <w:name w:val="Default"/>
    <w:semiHidden/>
    <w:rsid w:val="00287975"/>
    <w:pPr>
      <w:autoSpaceDE w:val="0"/>
      <w:autoSpaceDN w:val="0"/>
      <w:adjustRightInd w:val="0"/>
    </w:pPr>
    <w:rPr>
      <w:rFonts w:ascii="Eurostile LT" w:hAnsi="Eurostile LT" w:cs="Eurostile LT"/>
      <w:color w:val="000000"/>
      <w:sz w:val="24"/>
      <w:szCs w:val="24"/>
      <w:lang w:val="de-DE"/>
    </w:rPr>
  </w:style>
  <w:style w:type="paragraph" w:customStyle="1" w:styleId="Listlevel2">
    <w:name w:val="List level 2"/>
    <w:basedOn w:val="Listlevel1"/>
    <w:qFormat/>
    <w:rsid w:val="00712ED9"/>
    <w:pPr>
      <w:numPr>
        <w:numId w:val="23"/>
      </w:numPr>
      <w:ind w:left="432" w:hanging="202"/>
      <w:contextualSpacing/>
    </w:pPr>
    <w:rPr>
      <w:lang w:val="en-US" w:eastAsia="de-DE"/>
    </w:rPr>
  </w:style>
  <w:style w:type="paragraph" w:customStyle="1" w:styleId="Listlevel3">
    <w:name w:val="List level 3"/>
    <w:basedOn w:val="Listlevel2"/>
    <w:qFormat/>
    <w:rsid w:val="00314D88"/>
    <w:pPr>
      <w:tabs>
        <w:tab w:val="left" w:pos="1021"/>
      </w:tabs>
      <w:ind w:left="1020"/>
    </w:pPr>
  </w:style>
  <w:style w:type="paragraph" w:customStyle="1" w:styleId="Listlevel4">
    <w:name w:val="List level 4"/>
    <w:basedOn w:val="Listlevel3"/>
    <w:qFormat/>
    <w:rsid w:val="00314D88"/>
    <w:pPr>
      <w:ind w:left="1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07968">
      <w:bodyDiv w:val="1"/>
      <w:marLeft w:val="0"/>
      <w:marRight w:val="0"/>
      <w:marTop w:val="0"/>
      <w:marBottom w:val="0"/>
      <w:divBdr>
        <w:top w:val="none" w:sz="0" w:space="0" w:color="auto"/>
        <w:left w:val="none" w:sz="0" w:space="0" w:color="auto"/>
        <w:bottom w:val="none" w:sz="0" w:space="0" w:color="auto"/>
        <w:right w:val="none" w:sz="0" w:space="0" w:color="auto"/>
      </w:divBdr>
    </w:div>
    <w:div w:id="133760537">
      <w:bodyDiv w:val="1"/>
      <w:marLeft w:val="0"/>
      <w:marRight w:val="0"/>
      <w:marTop w:val="0"/>
      <w:marBottom w:val="0"/>
      <w:divBdr>
        <w:top w:val="none" w:sz="0" w:space="0" w:color="auto"/>
        <w:left w:val="none" w:sz="0" w:space="0" w:color="auto"/>
        <w:bottom w:val="none" w:sz="0" w:space="0" w:color="auto"/>
        <w:right w:val="none" w:sz="0" w:space="0" w:color="auto"/>
      </w:divBdr>
    </w:div>
    <w:div w:id="206067198">
      <w:bodyDiv w:val="1"/>
      <w:marLeft w:val="0"/>
      <w:marRight w:val="0"/>
      <w:marTop w:val="0"/>
      <w:marBottom w:val="0"/>
      <w:divBdr>
        <w:top w:val="none" w:sz="0" w:space="0" w:color="auto"/>
        <w:left w:val="none" w:sz="0" w:space="0" w:color="auto"/>
        <w:bottom w:val="none" w:sz="0" w:space="0" w:color="auto"/>
        <w:right w:val="none" w:sz="0" w:space="0" w:color="auto"/>
      </w:divBdr>
    </w:div>
    <w:div w:id="261576350">
      <w:bodyDiv w:val="1"/>
      <w:marLeft w:val="0"/>
      <w:marRight w:val="0"/>
      <w:marTop w:val="0"/>
      <w:marBottom w:val="0"/>
      <w:divBdr>
        <w:top w:val="none" w:sz="0" w:space="0" w:color="auto"/>
        <w:left w:val="none" w:sz="0" w:space="0" w:color="auto"/>
        <w:bottom w:val="none" w:sz="0" w:space="0" w:color="auto"/>
        <w:right w:val="none" w:sz="0" w:space="0" w:color="auto"/>
      </w:divBdr>
      <w:divsChild>
        <w:div w:id="1430852945">
          <w:marLeft w:val="1080"/>
          <w:marRight w:val="0"/>
          <w:marTop w:val="100"/>
          <w:marBottom w:val="0"/>
          <w:divBdr>
            <w:top w:val="none" w:sz="0" w:space="0" w:color="auto"/>
            <w:left w:val="none" w:sz="0" w:space="0" w:color="auto"/>
            <w:bottom w:val="none" w:sz="0" w:space="0" w:color="auto"/>
            <w:right w:val="none" w:sz="0" w:space="0" w:color="auto"/>
          </w:divBdr>
        </w:div>
        <w:div w:id="469245255">
          <w:marLeft w:val="1800"/>
          <w:marRight w:val="0"/>
          <w:marTop w:val="100"/>
          <w:marBottom w:val="0"/>
          <w:divBdr>
            <w:top w:val="none" w:sz="0" w:space="0" w:color="auto"/>
            <w:left w:val="none" w:sz="0" w:space="0" w:color="auto"/>
            <w:bottom w:val="none" w:sz="0" w:space="0" w:color="auto"/>
            <w:right w:val="none" w:sz="0" w:space="0" w:color="auto"/>
          </w:divBdr>
        </w:div>
        <w:div w:id="964116351">
          <w:marLeft w:val="1800"/>
          <w:marRight w:val="0"/>
          <w:marTop w:val="100"/>
          <w:marBottom w:val="0"/>
          <w:divBdr>
            <w:top w:val="none" w:sz="0" w:space="0" w:color="auto"/>
            <w:left w:val="none" w:sz="0" w:space="0" w:color="auto"/>
            <w:bottom w:val="none" w:sz="0" w:space="0" w:color="auto"/>
            <w:right w:val="none" w:sz="0" w:space="0" w:color="auto"/>
          </w:divBdr>
        </w:div>
      </w:divsChild>
    </w:div>
    <w:div w:id="300963942">
      <w:bodyDiv w:val="1"/>
      <w:marLeft w:val="0"/>
      <w:marRight w:val="0"/>
      <w:marTop w:val="0"/>
      <w:marBottom w:val="0"/>
      <w:divBdr>
        <w:top w:val="none" w:sz="0" w:space="0" w:color="auto"/>
        <w:left w:val="none" w:sz="0" w:space="0" w:color="auto"/>
        <w:bottom w:val="none" w:sz="0" w:space="0" w:color="auto"/>
        <w:right w:val="none" w:sz="0" w:space="0" w:color="auto"/>
      </w:divBdr>
    </w:div>
    <w:div w:id="350187907">
      <w:bodyDiv w:val="1"/>
      <w:marLeft w:val="0"/>
      <w:marRight w:val="0"/>
      <w:marTop w:val="0"/>
      <w:marBottom w:val="0"/>
      <w:divBdr>
        <w:top w:val="none" w:sz="0" w:space="0" w:color="auto"/>
        <w:left w:val="none" w:sz="0" w:space="0" w:color="auto"/>
        <w:bottom w:val="none" w:sz="0" w:space="0" w:color="auto"/>
        <w:right w:val="none" w:sz="0" w:space="0" w:color="auto"/>
      </w:divBdr>
      <w:divsChild>
        <w:div w:id="539165967">
          <w:marLeft w:val="360"/>
          <w:marRight w:val="0"/>
          <w:marTop w:val="200"/>
          <w:marBottom w:val="0"/>
          <w:divBdr>
            <w:top w:val="none" w:sz="0" w:space="0" w:color="auto"/>
            <w:left w:val="none" w:sz="0" w:space="0" w:color="auto"/>
            <w:bottom w:val="none" w:sz="0" w:space="0" w:color="auto"/>
            <w:right w:val="none" w:sz="0" w:space="0" w:color="auto"/>
          </w:divBdr>
        </w:div>
      </w:divsChild>
    </w:div>
    <w:div w:id="476603750">
      <w:bodyDiv w:val="1"/>
      <w:marLeft w:val="0"/>
      <w:marRight w:val="0"/>
      <w:marTop w:val="0"/>
      <w:marBottom w:val="0"/>
      <w:divBdr>
        <w:top w:val="none" w:sz="0" w:space="0" w:color="auto"/>
        <w:left w:val="none" w:sz="0" w:space="0" w:color="auto"/>
        <w:bottom w:val="none" w:sz="0" w:space="0" w:color="auto"/>
        <w:right w:val="none" w:sz="0" w:space="0" w:color="auto"/>
      </w:divBdr>
      <w:divsChild>
        <w:div w:id="849369614">
          <w:marLeft w:val="0"/>
          <w:marRight w:val="0"/>
          <w:marTop w:val="0"/>
          <w:marBottom w:val="0"/>
          <w:divBdr>
            <w:top w:val="none" w:sz="0" w:space="0" w:color="auto"/>
            <w:left w:val="none" w:sz="0" w:space="0" w:color="auto"/>
            <w:bottom w:val="none" w:sz="0" w:space="0" w:color="auto"/>
            <w:right w:val="none" w:sz="0" w:space="0" w:color="auto"/>
          </w:divBdr>
        </w:div>
        <w:div w:id="1826118500">
          <w:marLeft w:val="0"/>
          <w:marRight w:val="0"/>
          <w:marTop w:val="0"/>
          <w:marBottom w:val="0"/>
          <w:divBdr>
            <w:top w:val="none" w:sz="0" w:space="0" w:color="auto"/>
            <w:left w:val="none" w:sz="0" w:space="0" w:color="auto"/>
            <w:bottom w:val="none" w:sz="0" w:space="0" w:color="auto"/>
            <w:right w:val="none" w:sz="0" w:space="0" w:color="auto"/>
          </w:divBdr>
        </w:div>
        <w:div w:id="804811097">
          <w:marLeft w:val="0"/>
          <w:marRight w:val="0"/>
          <w:marTop w:val="0"/>
          <w:marBottom w:val="0"/>
          <w:divBdr>
            <w:top w:val="none" w:sz="0" w:space="0" w:color="auto"/>
            <w:left w:val="none" w:sz="0" w:space="0" w:color="auto"/>
            <w:bottom w:val="none" w:sz="0" w:space="0" w:color="auto"/>
            <w:right w:val="none" w:sz="0" w:space="0" w:color="auto"/>
          </w:divBdr>
        </w:div>
        <w:div w:id="397898958">
          <w:marLeft w:val="0"/>
          <w:marRight w:val="0"/>
          <w:marTop w:val="0"/>
          <w:marBottom w:val="0"/>
          <w:divBdr>
            <w:top w:val="none" w:sz="0" w:space="0" w:color="auto"/>
            <w:left w:val="none" w:sz="0" w:space="0" w:color="auto"/>
            <w:bottom w:val="none" w:sz="0" w:space="0" w:color="auto"/>
            <w:right w:val="none" w:sz="0" w:space="0" w:color="auto"/>
          </w:divBdr>
        </w:div>
      </w:divsChild>
    </w:div>
    <w:div w:id="482817557">
      <w:bodyDiv w:val="1"/>
      <w:marLeft w:val="0"/>
      <w:marRight w:val="0"/>
      <w:marTop w:val="0"/>
      <w:marBottom w:val="0"/>
      <w:divBdr>
        <w:top w:val="none" w:sz="0" w:space="0" w:color="auto"/>
        <w:left w:val="none" w:sz="0" w:space="0" w:color="auto"/>
        <w:bottom w:val="none" w:sz="0" w:space="0" w:color="auto"/>
        <w:right w:val="none" w:sz="0" w:space="0" w:color="auto"/>
      </w:divBdr>
    </w:div>
    <w:div w:id="497887655">
      <w:bodyDiv w:val="1"/>
      <w:marLeft w:val="0"/>
      <w:marRight w:val="0"/>
      <w:marTop w:val="0"/>
      <w:marBottom w:val="0"/>
      <w:divBdr>
        <w:top w:val="none" w:sz="0" w:space="0" w:color="auto"/>
        <w:left w:val="none" w:sz="0" w:space="0" w:color="auto"/>
        <w:bottom w:val="none" w:sz="0" w:space="0" w:color="auto"/>
        <w:right w:val="none" w:sz="0" w:space="0" w:color="auto"/>
      </w:divBdr>
    </w:div>
    <w:div w:id="509949714">
      <w:bodyDiv w:val="1"/>
      <w:marLeft w:val="0"/>
      <w:marRight w:val="0"/>
      <w:marTop w:val="0"/>
      <w:marBottom w:val="0"/>
      <w:divBdr>
        <w:top w:val="none" w:sz="0" w:space="0" w:color="auto"/>
        <w:left w:val="none" w:sz="0" w:space="0" w:color="auto"/>
        <w:bottom w:val="none" w:sz="0" w:space="0" w:color="auto"/>
        <w:right w:val="none" w:sz="0" w:space="0" w:color="auto"/>
      </w:divBdr>
    </w:div>
    <w:div w:id="529075518">
      <w:bodyDiv w:val="1"/>
      <w:marLeft w:val="0"/>
      <w:marRight w:val="0"/>
      <w:marTop w:val="0"/>
      <w:marBottom w:val="0"/>
      <w:divBdr>
        <w:top w:val="none" w:sz="0" w:space="0" w:color="auto"/>
        <w:left w:val="none" w:sz="0" w:space="0" w:color="auto"/>
        <w:bottom w:val="none" w:sz="0" w:space="0" w:color="auto"/>
        <w:right w:val="none" w:sz="0" w:space="0" w:color="auto"/>
      </w:divBdr>
    </w:div>
    <w:div w:id="658384379">
      <w:bodyDiv w:val="1"/>
      <w:marLeft w:val="0"/>
      <w:marRight w:val="0"/>
      <w:marTop w:val="0"/>
      <w:marBottom w:val="0"/>
      <w:divBdr>
        <w:top w:val="none" w:sz="0" w:space="0" w:color="auto"/>
        <w:left w:val="none" w:sz="0" w:space="0" w:color="auto"/>
        <w:bottom w:val="none" w:sz="0" w:space="0" w:color="auto"/>
        <w:right w:val="none" w:sz="0" w:space="0" w:color="auto"/>
      </w:divBdr>
    </w:div>
    <w:div w:id="676814212">
      <w:bodyDiv w:val="1"/>
      <w:marLeft w:val="0"/>
      <w:marRight w:val="0"/>
      <w:marTop w:val="0"/>
      <w:marBottom w:val="0"/>
      <w:divBdr>
        <w:top w:val="none" w:sz="0" w:space="0" w:color="auto"/>
        <w:left w:val="none" w:sz="0" w:space="0" w:color="auto"/>
        <w:bottom w:val="none" w:sz="0" w:space="0" w:color="auto"/>
        <w:right w:val="none" w:sz="0" w:space="0" w:color="auto"/>
      </w:divBdr>
    </w:div>
    <w:div w:id="684940187">
      <w:bodyDiv w:val="1"/>
      <w:marLeft w:val="0"/>
      <w:marRight w:val="0"/>
      <w:marTop w:val="0"/>
      <w:marBottom w:val="0"/>
      <w:divBdr>
        <w:top w:val="none" w:sz="0" w:space="0" w:color="auto"/>
        <w:left w:val="none" w:sz="0" w:space="0" w:color="auto"/>
        <w:bottom w:val="none" w:sz="0" w:space="0" w:color="auto"/>
        <w:right w:val="none" w:sz="0" w:space="0" w:color="auto"/>
      </w:divBdr>
    </w:div>
    <w:div w:id="689449448">
      <w:bodyDiv w:val="1"/>
      <w:marLeft w:val="0"/>
      <w:marRight w:val="0"/>
      <w:marTop w:val="0"/>
      <w:marBottom w:val="0"/>
      <w:divBdr>
        <w:top w:val="none" w:sz="0" w:space="0" w:color="auto"/>
        <w:left w:val="none" w:sz="0" w:space="0" w:color="auto"/>
        <w:bottom w:val="none" w:sz="0" w:space="0" w:color="auto"/>
        <w:right w:val="none" w:sz="0" w:space="0" w:color="auto"/>
      </w:divBdr>
    </w:div>
    <w:div w:id="736362588">
      <w:bodyDiv w:val="1"/>
      <w:marLeft w:val="0"/>
      <w:marRight w:val="0"/>
      <w:marTop w:val="0"/>
      <w:marBottom w:val="0"/>
      <w:divBdr>
        <w:top w:val="none" w:sz="0" w:space="0" w:color="auto"/>
        <w:left w:val="none" w:sz="0" w:space="0" w:color="auto"/>
        <w:bottom w:val="none" w:sz="0" w:space="0" w:color="auto"/>
        <w:right w:val="none" w:sz="0" w:space="0" w:color="auto"/>
      </w:divBdr>
    </w:div>
    <w:div w:id="747730085">
      <w:bodyDiv w:val="1"/>
      <w:marLeft w:val="0"/>
      <w:marRight w:val="0"/>
      <w:marTop w:val="0"/>
      <w:marBottom w:val="0"/>
      <w:divBdr>
        <w:top w:val="none" w:sz="0" w:space="0" w:color="auto"/>
        <w:left w:val="none" w:sz="0" w:space="0" w:color="auto"/>
        <w:bottom w:val="none" w:sz="0" w:space="0" w:color="auto"/>
        <w:right w:val="none" w:sz="0" w:space="0" w:color="auto"/>
      </w:divBdr>
    </w:div>
    <w:div w:id="758989586">
      <w:bodyDiv w:val="1"/>
      <w:marLeft w:val="0"/>
      <w:marRight w:val="0"/>
      <w:marTop w:val="0"/>
      <w:marBottom w:val="0"/>
      <w:divBdr>
        <w:top w:val="none" w:sz="0" w:space="0" w:color="auto"/>
        <w:left w:val="none" w:sz="0" w:space="0" w:color="auto"/>
        <w:bottom w:val="none" w:sz="0" w:space="0" w:color="auto"/>
        <w:right w:val="none" w:sz="0" w:space="0" w:color="auto"/>
      </w:divBdr>
    </w:div>
    <w:div w:id="770666623">
      <w:bodyDiv w:val="1"/>
      <w:marLeft w:val="0"/>
      <w:marRight w:val="0"/>
      <w:marTop w:val="0"/>
      <w:marBottom w:val="0"/>
      <w:divBdr>
        <w:top w:val="none" w:sz="0" w:space="0" w:color="auto"/>
        <w:left w:val="none" w:sz="0" w:space="0" w:color="auto"/>
        <w:bottom w:val="none" w:sz="0" w:space="0" w:color="auto"/>
        <w:right w:val="none" w:sz="0" w:space="0" w:color="auto"/>
      </w:divBdr>
    </w:div>
    <w:div w:id="781270201">
      <w:bodyDiv w:val="1"/>
      <w:marLeft w:val="0"/>
      <w:marRight w:val="0"/>
      <w:marTop w:val="0"/>
      <w:marBottom w:val="0"/>
      <w:divBdr>
        <w:top w:val="none" w:sz="0" w:space="0" w:color="auto"/>
        <w:left w:val="none" w:sz="0" w:space="0" w:color="auto"/>
        <w:bottom w:val="none" w:sz="0" w:space="0" w:color="auto"/>
        <w:right w:val="none" w:sz="0" w:space="0" w:color="auto"/>
      </w:divBdr>
      <w:divsChild>
        <w:div w:id="1863208439">
          <w:marLeft w:val="1800"/>
          <w:marRight w:val="0"/>
          <w:marTop w:val="72"/>
          <w:marBottom w:val="0"/>
          <w:divBdr>
            <w:top w:val="none" w:sz="0" w:space="0" w:color="auto"/>
            <w:left w:val="none" w:sz="0" w:space="0" w:color="auto"/>
            <w:bottom w:val="none" w:sz="0" w:space="0" w:color="auto"/>
            <w:right w:val="none" w:sz="0" w:space="0" w:color="auto"/>
          </w:divBdr>
        </w:div>
        <w:div w:id="400450762">
          <w:marLeft w:val="1800"/>
          <w:marRight w:val="0"/>
          <w:marTop w:val="72"/>
          <w:marBottom w:val="0"/>
          <w:divBdr>
            <w:top w:val="none" w:sz="0" w:space="0" w:color="auto"/>
            <w:left w:val="none" w:sz="0" w:space="0" w:color="auto"/>
            <w:bottom w:val="none" w:sz="0" w:space="0" w:color="auto"/>
            <w:right w:val="none" w:sz="0" w:space="0" w:color="auto"/>
          </w:divBdr>
        </w:div>
      </w:divsChild>
    </w:div>
    <w:div w:id="791748566">
      <w:bodyDiv w:val="1"/>
      <w:marLeft w:val="0"/>
      <w:marRight w:val="0"/>
      <w:marTop w:val="0"/>
      <w:marBottom w:val="0"/>
      <w:divBdr>
        <w:top w:val="none" w:sz="0" w:space="0" w:color="auto"/>
        <w:left w:val="none" w:sz="0" w:space="0" w:color="auto"/>
        <w:bottom w:val="none" w:sz="0" w:space="0" w:color="auto"/>
        <w:right w:val="none" w:sz="0" w:space="0" w:color="auto"/>
      </w:divBdr>
    </w:div>
    <w:div w:id="814444170">
      <w:bodyDiv w:val="1"/>
      <w:marLeft w:val="0"/>
      <w:marRight w:val="0"/>
      <w:marTop w:val="0"/>
      <w:marBottom w:val="0"/>
      <w:divBdr>
        <w:top w:val="none" w:sz="0" w:space="0" w:color="auto"/>
        <w:left w:val="none" w:sz="0" w:space="0" w:color="auto"/>
        <w:bottom w:val="none" w:sz="0" w:space="0" w:color="auto"/>
        <w:right w:val="none" w:sz="0" w:space="0" w:color="auto"/>
      </w:divBdr>
    </w:div>
    <w:div w:id="972711497">
      <w:bodyDiv w:val="1"/>
      <w:marLeft w:val="0"/>
      <w:marRight w:val="0"/>
      <w:marTop w:val="0"/>
      <w:marBottom w:val="0"/>
      <w:divBdr>
        <w:top w:val="none" w:sz="0" w:space="0" w:color="auto"/>
        <w:left w:val="none" w:sz="0" w:space="0" w:color="auto"/>
        <w:bottom w:val="none" w:sz="0" w:space="0" w:color="auto"/>
        <w:right w:val="none" w:sz="0" w:space="0" w:color="auto"/>
      </w:divBdr>
    </w:div>
    <w:div w:id="973368140">
      <w:bodyDiv w:val="1"/>
      <w:marLeft w:val="0"/>
      <w:marRight w:val="0"/>
      <w:marTop w:val="0"/>
      <w:marBottom w:val="0"/>
      <w:divBdr>
        <w:top w:val="none" w:sz="0" w:space="0" w:color="auto"/>
        <w:left w:val="none" w:sz="0" w:space="0" w:color="auto"/>
        <w:bottom w:val="none" w:sz="0" w:space="0" w:color="auto"/>
        <w:right w:val="none" w:sz="0" w:space="0" w:color="auto"/>
      </w:divBdr>
    </w:div>
    <w:div w:id="990140033">
      <w:bodyDiv w:val="1"/>
      <w:marLeft w:val="0"/>
      <w:marRight w:val="0"/>
      <w:marTop w:val="0"/>
      <w:marBottom w:val="0"/>
      <w:divBdr>
        <w:top w:val="none" w:sz="0" w:space="0" w:color="auto"/>
        <w:left w:val="none" w:sz="0" w:space="0" w:color="auto"/>
        <w:bottom w:val="none" w:sz="0" w:space="0" w:color="auto"/>
        <w:right w:val="none" w:sz="0" w:space="0" w:color="auto"/>
      </w:divBdr>
      <w:divsChild>
        <w:div w:id="737826610">
          <w:marLeft w:val="2520"/>
          <w:marRight w:val="0"/>
          <w:marTop w:val="100"/>
          <w:marBottom w:val="0"/>
          <w:divBdr>
            <w:top w:val="none" w:sz="0" w:space="0" w:color="auto"/>
            <w:left w:val="none" w:sz="0" w:space="0" w:color="auto"/>
            <w:bottom w:val="none" w:sz="0" w:space="0" w:color="auto"/>
            <w:right w:val="none" w:sz="0" w:space="0" w:color="auto"/>
          </w:divBdr>
        </w:div>
        <w:div w:id="158352695">
          <w:marLeft w:val="2520"/>
          <w:marRight w:val="0"/>
          <w:marTop w:val="100"/>
          <w:marBottom w:val="0"/>
          <w:divBdr>
            <w:top w:val="none" w:sz="0" w:space="0" w:color="auto"/>
            <w:left w:val="none" w:sz="0" w:space="0" w:color="auto"/>
            <w:bottom w:val="none" w:sz="0" w:space="0" w:color="auto"/>
            <w:right w:val="none" w:sz="0" w:space="0" w:color="auto"/>
          </w:divBdr>
        </w:div>
        <w:div w:id="274405655">
          <w:marLeft w:val="2520"/>
          <w:marRight w:val="0"/>
          <w:marTop w:val="100"/>
          <w:marBottom w:val="0"/>
          <w:divBdr>
            <w:top w:val="none" w:sz="0" w:space="0" w:color="auto"/>
            <w:left w:val="none" w:sz="0" w:space="0" w:color="auto"/>
            <w:bottom w:val="none" w:sz="0" w:space="0" w:color="auto"/>
            <w:right w:val="none" w:sz="0" w:space="0" w:color="auto"/>
          </w:divBdr>
        </w:div>
        <w:div w:id="836462355">
          <w:marLeft w:val="2520"/>
          <w:marRight w:val="0"/>
          <w:marTop w:val="100"/>
          <w:marBottom w:val="0"/>
          <w:divBdr>
            <w:top w:val="none" w:sz="0" w:space="0" w:color="auto"/>
            <w:left w:val="none" w:sz="0" w:space="0" w:color="auto"/>
            <w:bottom w:val="none" w:sz="0" w:space="0" w:color="auto"/>
            <w:right w:val="none" w:sz="0" w:space="0" w:color="auto"/>
          </w:divBdr>
        </w:div>
        <w:div w:id="1690713012">
          <w:marLeft w:val="2520"/>
          <w:marRight w:val="0"/>
          <w:marTop w:val="100"/>
          <w:marBottom w:val="0"/>
          <w:divBdr>
            <w:top w:val="none" w:sz="0" w:space="0" w:color="auto"/>
            <w:left w:val="none" w:sz="0" w:space="0" w:color="auto"/>
            <w:bottom w:val="none" w:sz="0" w:space="0" w:color="auto"/>
            <w:right w:val="none" w:sz="0" w:space="0" w:color="auto"/>
          </w:divBdr>
        </w:div>
        <w:div w:id="1045300251">
          <w:marLeft w:val="2520"/>
          <w:marRight w:val="0"/>
          <w:marTop w:val="100"/>
          <w:marBottom w:val="0"/>
          <w:divBdr>
            <w:top w:val="none" w:sz="0" w:space="0" w:color="auto"/>
            <w:left w:val="none" w:sz="0" w:space="0" w:color="auto"/>
            <w:bottom w:val="none" w:sz="0" w:space="0" w:color="auto"/>
            <w:right w:val="none" w:sz="0" w:space="0" w:color="auto"/>
          </w:divBdr>
        </w:div>
        <w:div w:id="1379939712">
          <w:marLeft w:val="2520"/>
          <w:marRight w:val="0"/>
          <w:marTop w:val="100"/>
          <w:marBottom w:val="0"/>
          <w:divBdr>
            <w:top w:val="none" w:sz="0" w:space="0" w:color="auto"/>
            <w:left w:val="none" w:sz="0" w:space="0" w:color="auto"/>
            <w:bottom w:val="none" w:sz="0" w:space="0" w:color="auto"/>
            <w:right w:val="none" w:sz="0" w:space="0" w:color="auto"/>
          </w:divBdr>
        </w:div>
        <w:div w:id="435445466">
          <w:marLeft w:val="2520"/>
          <w:marRight w:val="0"/>
          <w:marTop w:val="100"/>
          <w:marBottom w:val="0"/>
          <w:divBdr>
            <w:top w:val="none" w:sz="0" w:space="0" w:color="auto"/>
            <w:left w:val="none" w:sz="0" w:space="0" w:color="auto"/>
            <w:bottom w:val="none" w:sz="0" w:space="0" w:color="auto"/>
            <w:right w:val="none" w:sz="0" w:space="0" w:color="auto"/>
          </w:divBdr>
        </w:div>
        <w:div w:id="404306870">
          <w:marLeft w:val="2520"/>
          <w:marRight w:val="0"/>
          <w:marTop w:val="100"/>
          <w:marBottom w:val="0"/>
          <w:divBdr>
            <w:top w:val="none" w:sz="0" w:space="0" w:color="auto"/>
            <w:left w:val="none" w:sz="0" w:space="0" w:color="auto"/>
            <w:bottom w:val="none" w:sz="0" w:space="0" w:color="auto"/>
            <w:right w:val="none" w:sz="0" w:space="0" w:color="auto"/>
          </w:divBdr>
        </w:div>
        <w:div w:id="1224681486">
          <w:marLeft w:val="2520"/>
          <w:marRight w:val="0"/>
          <w:marTop w:val="100"/>
          <w:marBottom w:val="0"/>
          <w:divBdr>
            <w:top w:val="none" w:sz="0" w:space="0" w:color="auto"/>
            <w:left w:val="none" w:sz="0" w:space="0" w:color="auto"/>
            <w:bottom w:val="none" w:sz="0" w:space="0" w:color="auto"/>
            <w:right w:val="none" w:sz="0" w:space="0" w:color="auto"/>
          </w:divBdr>
        </w:div>
        <w:div w:id="438453564">
          <w:marLeft w:val="2520"/>
          <w:marRight w:val="0"/>
          <w:marTop w:val="100"/>
          <w:marBottom w:val="0"/>
          <w:divBdr>
            <w:top w:val="none" w:sz="0" w:space="0" w:color="auto"/>
            <w:left w:val="none" w:sz="0" w:space="0" w:color="auto"/>
            <w:bottom w:val="none" w:sz="0" w:space="0" w:color="auto"/>
            <w:right w:val="none" w:sz="0" w:space="0" w:color="auto"/>
          </w:divBdr>
        </w:div>
      </w:divsChild>
    </w:div>
    <w:div w:id="1050226864">
      <w:bodyDiv w:val="1"/>
      <w:marLeft w:val="0"/>
      <w:marRight w:val="0"/>
      <w:marTop w:val="0"/>
      <w:marBottom w:val="0"/>
      <w:divBdr>
        <w:top w:val="none" w:sz="0" w:space="0" w:color="auto"/>
        <w:left w:val="none" w:sz="0" w:space="0" w:color="auto"/>
        <w:bottom w:val="none" w:sz="0" w:space="0" w:color="auto"/>
        <w:right w:val="none" w:sz="0" w:space="0" w:color="auto"/>
      </w:divBdr>
    </w:div>
    <w:div w:id="1150629840">
      <w:bodyDiv w:val="1"/>
      <w:marLeft w:val="0"/>
      <w:marRight w:val="0"/>
      <w:marTop w:val="0"/>
      <w:marBottom w:val="0"/>
      <w:divBdr>
        <w:top w:val="none" w:sz="0" w:space="0" w:color="auto"/>
        <w:left w:val="none" w:sz="0" w:space="0" w:color="auto"/>
        <w:bottom w:val="none" w:sz="0" w:space="0" w:color="auto"/>
        <w:right w:val="none" w:sz="0" w:space="0" w:color="auto"/>
      </w:divBdr>
      <w:divsChild>
        <w:div w:id="683632128">
          <w:marLeft w:val="0"/>
          <w:marRight w:val="0"/>
          <w:marTop w:val="0"/>
          <w:marBottom w:val="0"/>
          <w:divBdr>
            <w:top w:val="none" w:sz="0" w:space="0" w:color="auto"/>
            <w:left w:val="none" w:sz="0" w:space="0" w:color="auto"/>
            <w:bottom w:val="none" w:sz="0" w:space="0" w:color="auto"/>
            <w:right w:val="single" w:sz="6" w:space="8" w:color="FFFFFF"/>
          </w:divBdr>
          <w:divsChild>
            <w:div w:id="1659919191">
              <w:marLeft w:val="0"/>
              <w:marRight w:val="0"/>
              <w:marTop w:val="0"/>
              <w:marBottom w:val="0"/>
              <w:divBdr>
                <w:top w:val="none" w:sz="0" w:space="0" w:color="auto"/>
                <w:left w:val="none" w:sz="0" w:space="0" w:color="auto"/>
                <w:bottom w:val="none" w:sz="0" w:space="0" w:color="auto"/>
                <w:right w:val="none" w:sz="0" w:space="0" w:color="auto"/>
              </w:divBdr>
              <w:divsChild>
                <w:div w:id="1782800750">
                  <w:marLeft w:val="0"/>
                  <w:marRight w:val="0"/>
                  <w:marTop w:val="167"/>
                  <w:marBottom w:val="0"/>
                  <w:divBdr>
                    <w:top w:val="none" w:sz="0" w:space="0" w:color="auto"/>
                    <w:left w:val="none" w:sz="0" w:space="0" w:color="auto"/>
                    <w:bottom w:val="none" w:sz="0" w:space="0" w:color="auto"/>
                    <w:right w:val="none" w:sz="0" w:space="0" w:color="auto"/>
                  </w:divBdr>
                  <w:divsChild>
                    <w:div w:id="779760469">
                      <w:marLeft w:val="0"/>
                      <w:marRight w:val="0"/>
                      <w:marTop w:val="0"/>
                      <w:marBottom w:val="0"/>
                      <w:divBdr>
                        <w:top w:val="single" w:sz="12" w:space="0" w:color="555555"/>
                        <w:left w:val="single" w:sz="12" w:space="0" w:color="555555"/>
                        <w:bottom w:val="single" w:sz="12" w:space="8" w:color="555555"/>
                        <w:right w:val="single" w:sz="12" w:space="0" w:color="555555"/>
                      </w:divBdr>
                      <w:divsChild>
                        <w:div w:id="809515329">
                          <w:marLeft w:val="0"/>
                          <w:marRight w:val="0"/>
                          <w:marTop w:val="0"/>
                          <w:marBottom w:val="0"/>
                          <w:divBdr>
                            <w:top w:val="none" w:sz="0" w:space="0" w:color="auto"/>
                            <w:left w:val="none" w:sz="0" w:space="0" w:color="auto"/>
                            <w:bottom w:val="none" w:sz="0" w:space="0" w:color="auto"/>
                            <w:right w:val="none" w:sz="0" w:space="0" w:color="auto"/>
                          </w:divBdr>
                          <w:divsChild>
                            <w:div w:id="1117719368">
                              <w:marLeft w:val="0"/>
                              <w:marRight w:val="0"/>
                              <w:marTop w:val="0"/>
                              <w:marBottom w:val="0"/>
                              <w:divBdr>
                                <w:top w:val="none" w:sz="0" w:space="0" w:color="auto"/>
                                <w:left w:val="none" w:sz="0" w:space="0" w:color="auto"/>
                                <w:bottom w:val="none" w:sz="0" w:space="0" w:color="auto"/>
                                <w:right w:val="none" w:sz="0" w:space="0" w:color="auto"/>
                              </w:divBdr>
                              <w:divsChild>
                                <w:div w:id="1354769442">
                                  <w:marLeft w:val="0"/>
                                  <w:marRight w:val="0"/>
                                  <w:marTop w:val="0"/>
                                  <w:marBottom w:val="0"/>
                                  <w:divBdr>
                                    <w:top w:val="none" w:sz="0" w:space="0" w:color="auto"/>
                                    <w:left w:val="none" w:sz="0" w:space="0" w:color="auto"/>
                                    <w:bottom w:val="none" w:sz="0" w:space="0" w:color="auto"/>
                                    <w:right w:val="none" w:sz="0" w:space="0" w:color="auto"/>
                                  </w:divBdr>
                                </w:div>
                              </w:divsChild>
                            </w:div>
                            <w:div w:id="1856722824">
                              <w:marLeft w:val="0"/>
                              <w:marRight w:val="0"/>
                              <w:marTop w:val="0"/>
                              <w:marBottom w:val="0"/>
                              <w:divBdr>
                                <w:top w:val="none" w:sz="0" w:space="0" w:color="auto"/>
                                <w:left w:val="none" w:sz="0" w:space="0" w:color="auto"/>
                                <w:bottom w:val="none" w:sz="0" w:space="0" w:color="auto"/>
                                <w:right w:val="none" w:sz="0" w:space="0" w:color="auto"/>
                              </w:divBdr>
                              <w:divsChild>
                                <w:div w:id="430585249">
                                  <w:marLeft w:val="0"/>
                                  <w:marRight w:val="0"/>
                                  <w:marTop w:val="0"/>
                                  <w:marBottom w:val="0"/>
                                  <w:divBdr>
                                    <w:top w:val="none" w:sz="0" w:space="0" w:color="auto"/>
                                    <w:left w:val="none" w:sz="0" w:space="0" w:color="auto"/>
                                    <w:bottom w:val="none" w:sz="0" w:space="0" w:color="auto"/>
                                    <w:right w:val="none" w:sz="0" w:space="0" w:color="auto"/>
                                  </w:divBdr>
                                </w:div>
                                <w:div w:id="115371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92115">
                          <w:marLeft w:val="0"/>
                          <w:marRight w:val="0"/>
                          <w:marTop w:val="0"/>
                          <w:marBottom w:val="0"/>
                          <w:divBdr>
                            <w:top w:val="none" w:sz="0" w:space="0" w:color="auto"/>
                            <w:left w:val="none" w:sz="0" w:space="0" w:color="auto"/>
                            <w:bottom w:val="none" w:sz="0" w:space="0" w:color="auto"/>
                            <w:right w:val="none" w:sz="0" w:space="0" w:color="auto"/>
                          </w:divBdr>
                          <w:divsChild>
                            <w:div w:id="1364284310">
                              <w:marLeft w:val="0"/>
                              <w:marRight w:val="0"/>
                              <w:marTop w:val="0"/>
                              <w:marBottom w:val="0"/>
                              <w:divBdr>
                                <w:top w:val="none" w:sz="0" w:space="0" w:color="auto"/>
                                <w:left w:val="none" w:sz="0" w:space="0" w:color="auto"/>
                                <w:bottom w:val="none" w:sz="0" w:space="0" w:color="auto"/>
                                <w:right w:val="none" w:sz="0" w:space="0" w:color="auto"/>
                              </w:divBdr>
                              <w:divsChild>
                                <w:div w:id="706032129">
                                  <w:marLeft w:val="0"/>
                                  <w:marRight w:val="0"/>
                                  <w:marTop w:val="0"/>
                                  <w:marBottom w:val="0"/>
                                  <w:divBdr>
                                    <w:top w:val="none" w:sz="0" w:space="0" w:color="auto"/>
                                    <w:left w:val="none" w:sz="0" w:space="0" w:color="auto"/>
                                    <w:bottom w:val="none" w:sz="0" w:space="0" w:color="auto"/>
                                    <w:right w:val="none" w:sz="0" w:space="0" w:color="auto"/>
                                  </w:divBdr>
                                </w:div>
                                <w:div w:id="1620912640">
                                  <w:marLeft w:val="0"/>
                                  <w:marRight w:val="0"/>
                                  <w:marTop w:val="0"/>
                                  <w:marBottom w:val="0"/>
                                  <w:divBdr>
                                    <w:top w:val="none" w:sz="0" w:space="0" w:color="auto"/>
                                    <w:left w:val="none" w:sz="0" w:space="0" w:color="auto"/>
                                    <w:bottom w:val="none" w:sz="0" w:space="0" w:color="auto"/>
                                    <w:right w:val="none" w:sz="0" w:space="0" w:color="auto"/>
                                  </w:divBdr>
                                </w:div>
                              </w:divsChild>
                            </w:div>
                            <w:div w:id="1592809529">
                              <w:marLeft w:val="0"/>
                              <w:marRight w:val="0"/>
                              <w:marTop w:val="0"/>
                              <w:marBottom w:val="0"/>
                              <w:divBdr>
                                <w:top w:val="none" w:sz="0" w:space="0" w:color="auto"/>
                                <w:left w:val="none" w:sz="0" w:space="0" w:color="auto"/>
                                <w:bottom w:val="none" w:sz="0" w:space="0" w:color="auto"/>
                                <w:right w:val="none" w:sz="0" w:space="0" w:color="auto"/>
                              </w:divBdr>
                              <w:divsChild>
                                <w:div w:id="35018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181746">
      <w:bodyDiv w:val="1"/>
      <w:marLeft w:val="0"/>
      <w:marRight w:val="0"/>
      <w:marTop w:val="0"/>
      <w:marBottom w:val="0"/>
      <w:divBdr>
        <w:top w:val="none" w:sz="0" w:space="0" w:color="auto"/>
        <w:left w:val="none" w:sz="0" w:space="0" w:color="auto"/>
        <w:bottom w:val="none" w:sz="0" w:space="0" w:color="auto"/>
        <w:right w:val="none" w:sz="0" w:space="0" w:color="auto"/>
      </w:divBdr>
    </w:div>
    <w:div w:id="1245577423">
      <w:bodyDiv w:val="1"/>
      <w:marLeft w:val="0"/>
      <w:marRight w:val="0"/>
      <w:marTop w:val="0"/>
      <w:marBottom w:val="0"/>
      <w:divBdr>
        <w:top w:val="none" w:sz="0" w:space="0" w:color="auto"/>
        <w:left w:val="none" w:sz="0" w:space="0" w:color="auto"/>
        <w:bottom w:val="none" w:sz="0" w:space="0" w:color="auto"/>
        <w:right w:val="none" w:sz="0" w:space="0" w:color="auto"/>
      </w:divBdr>
    </w:div>
    <w:div w:id="1460612402">
      <w:bodyDiv w:val="1"/>
      <w:marLeft w:val="0"/>
      <w:marRight w:val="0"/>
      <w:marTop w:val="0"/>
      <w:marBottom w:val="0"/>
      <w:divBdr>
        <w:top w:val="none" w:sz="0" w:space="0" w:color="auto"/>
        <w:left w:val="none" w:sz="0" w:space="0" w:color="auto"/>
        <w:bottom w:val="none" w:sz="0" w:space="0" w:color="auto"/>
        <w:right w:val="none" w:sz="0" w:space="0" w:color="auto"/>
      </w:divBdr>
    </w:div>
    <w:div w:id="1464883699">
      <w:bodyDiv w:val="1"/>
      <w:marLeft w:val="0"/>
      <w:marRight w:val="0"/>
      <w:marTop w:val="0"/>
      <w:marBottom w:val="0"/>
      <w:divBdr>
        <w:top w:val="none" w:sz="0" w:space="0" w:color="auto"/>
        <w:left w:val="none" w:sz="0" w:space="0" w:color="auto"/>
        <w:bottom w:val="none" w:sz="0" w:space="0" w:color="auto"/>
        <w:right w:val="none" w:sz="0" w:space="0" w:color="auto"/>
      </w:divBdr>
    </w:div>
    <w:div w:id="1471246504">
      <w:bodyDiv w:val="1"/>
      <w:marLeft w:val="0"/>
      <w:marRight w:val="0"/>
      <w:marTop w:val="0"/>
      <w:marBottom w:val="0"/>
      <w:divBdr>
        <w:top w:val="none" w:sz="0" w:space="0" w:color="auto"/>
        <w:left w:val="none" w:sz="0" w:space="0" w:color="auto"/>
        <w:bottom w:val="none" w:sz="0" w:space="0" w:color="auto"/>
        <w:right w:val="none" w:sz="0" w:space="0" w:color="auto"/>
      </w:divBdr>
      <w:divsChild>
        <w:div w:id="1984233671">
          <w:marLeft w:val="1800"/>
          <w:marRight w:val="0"/>
          <w:marTop w:val="100"/>
          <w:marBottom w:val="0"/>
          <w:divBdr>
            <w:top w:val="none" w:sz="0" w:space="0" w:color="auto"/>
            <w:left w:val="none" w:sz="0" w:space="0" w:color="auto"/>
            <w:bottom w:val="none" w:sz="0" w:space="0" w:color="auto"/>
            <w:right w:val="none" w:sz="0" w:space="0" w:color="auto"/>
          </w:divBdr>
        </w:div>
      </w:divsChild>
    </w:div>
    <w:div w:id="1478767360">
      <w:bodyDiv w:val="1"/>
      <w:marLeft w:val="0"/>
      <w:marRight w:val="0"/>
      <w:marTop w:val="0"/>
      <w:marBottom w:val="0"/>
      <w:divBdr>
        <w:top w:val="none" w:sz="0" w:space="0" w:color="auto"/>
        <w:left w:val="none" w:sz="0" w:space="0" w:color="auto"/>
        <w:bottom w:val="none" w:sz="0" w:space="0" w:color="auto"/>
        <w:right w:val="none" w:sz="0" w:space="0" w:color="auto"/>
      </w:divBdr>
    </w:div>
    <w:div w:id="1522158132">
      <w:bodyDiv w:val="1"/>
      <w:marLeft w:val="0"/>
      <w:marRight w:val="0"/>
      <w:marTop w:val="0"/>
      <w:marBottom w:val="0"/>
      <w:divBdr>
        <w:top w:val="none" w:sz="0" w:space="0" w:color="auto"/>
        <w:left w:val="none" w:sz="0" w:space="0" w:color="auto"/>
        <w:bottom w:val="none" w:sz="0" w:space="0" w:color="auto"/>
        <w:right w:val="none" w:sz="0" w:space="0" w:color="auto"/>
      </w:divBdr>
    </w:div>
    <w:div w:id="1525246030">
      <w:bodyDiv w:val="1"/>
      <w:marLeft w:val="0"/>
      <w:marRight w:val="0"/>
      <w:marTop w:val="0"/>
      <w:marBottom w:val="0"/>
      <w:divBdr>
        <w:top w:val="none" w:sz="0" w:space="0" w:color="auto"/>
        <w:left w:val="none" w:sz="0" w:space="0" w:color="auto"/>
        <w:bottom w:val="none" w:sz="0" w:space="0" w:color="auto"/>
        <w:right w:val="none" w:sz="0" w:space="0" w:color="auto"/>
      </w:divBdr>
    </w:div>
    <w:div w:id="1663001449">
      <w:bodyDiv w:val="1"/>
      <w:marLeft w:val="0"/>
      <w:marRight w:val="0"/>
      <w:marTop w:val="0"/>
      <w:marBottom w:val="0"/>
      <w:divBdr>
        <w:top w:val="none" w:sz="0" w:space="0" w:color="auto"/>
        <w:left w:val="none" w:sz="0" w:space="0" w:color="auto"/>
        <w:bottom w:val="none" w:sz="0" w:space="0" w:color="auto"/>
        <w:right w:val="none" w:sz="0" w:space="0" w:color="auto"/>
      </w:divBdr>
    </w:div>
    <w:div w:id="1805467091">
      <w:bodyDiv w:val="1"/>
      <w:marLeft w:val="0"/>
      <w:marRight w:val="0"/>
      <w:marTop w:val="0"/>
      <w:marBottom w:val="0"/>
      <w:divBdr>
        <w:top w:val="none" w:sz="0" w:space="0" w:color="auto"/>
        <w:left w:val="none" w:sz="0" w:space="0" w:color="auto"/>
        <w:bottom w:val="none" w:sz="0" w:space="0" w:color="auto"/>
        <w:right w:val="none" w:sz="0" w:space="0" w:color="auto"/>
      </w:divBdr>
    </w:div>
    <w:div w:id="1830441619">
      <w:bodyDiv w:val="1"/>
      <w:marLeft w:val="0"/>
      <w:marRight w:val="0"/>
      <w:marTop w:val="0"/>
      <w:marBottom w:val="0"/>
      <w:divBdr>
        <w:top w:val="none" w:sz="0" w:space="0" w:color="auto"/>
        <w:left w:val="none" w:sz="0" w:space="0" w:color="auto"/>
        <w:bottom w:val="none" w:sz="0" w:space="0" w:color="auto"/>
        <w:right w:val="none" w:sz="0" w:space="0" w:color="auto"/>
      </w:divBdr>
    </w:div>
    <w:div w:id="1942757286">
      <w:bodyDiv w:val="1"/>
      <w:marLeft w:val="0"/>
      <w:marRight w:val="0"/>
      <w:marTop w:val="0"/>
      <w:marBottom w:val="0"/>
      <w:divBdr>
        <w:top w:val="none" w:sz="0" w:space="0" w:color="auto"/>
        <w:left w:val="none" w:sz="0" w:space="0" w:color="auto"/>
        <w:bottom w:val="none" w:sz="0" w:space="0" w:color="auto"/>
        <w:right w:val="none" w:sz="0" w:space="0" w:color="auto"/>
      </w:divBdr>
    </w:div>
    <w:div w:id="1969581284">
      <w:bodyDiv w:val="1"/>
      <w:marLeft w:val="0"/>
      <w:marRight w:val="0"/>
      <w:marTop w:val="0"/>
      <w:marBottom w:val="0"/>
      <w:divBdr>
        <w:top w:val="none" w:sz="0" w:space="0" w:color="auto"/>
        <w:left w:val="none" w:sz="0" w:space="0" w:color="auto"/>
        <w:bottom w:val="none" w:sz="0" w:space="0" w:color="auto"/>
        <w:right w:val="none" w:sz="0" w:space="0" w:color="auto"/>
      </w:divBdr>
    </w:div>
    <w:div w:id="1991715935">
      <w:bodyDiv w:val="1"/>
      <w:marLeft w:val="0"/>
      <w:marRight w:val="0"/>
      <w:marTop w:val="0"/>
      <w:marBottom w:val="0"/>
      <w:divBdr>
        <w:top w:val="none" w:sz="0" w:space="0" w:color="auto"/>
        <w:left w:val="none" w:sz="0" w:space="0" w:color="auto"/>
        <w:bottom w:val="none" w:sz="0" w:space="0" w:color="auto"/>
        <w:right w:val="none" w:sz="0" w:space="0" w:color="auto"/>
      </w:divBdr>
    </w:div>
    <w:div w:id="2044091423">
      <w:bodyDiv w:val="1"/>
      <w:marLeft w:val="0"/>
      <w:marRight w:val="0"/>
      <w:marTop w:val="0"/>
      <w:marBottom w:val="0"/>
      <w:divBdr>
        <w:top w:val="none" w:sz="0" w:space="0" w:color="auto"/>
        <w:left w:val="none" w:sz="0" w:space="0" w:color="auto"/>
        <w:bottom w:val="none" w:sz="0" w:space="0" w:color="auto"/>
        <w:right w:val="none" w:sz="0" w:space="0" w:color="auto"/>
      </w:divBdr>
    </w:div>
    <w:div w:id="2077391006">
      <w:bodyDiv w:val="1"/>
      <w:marLeft w:val="0"/>
      <w:marRight w:val="0"/>
      <w:marTop w:val="0"/>
      <w:marBottom w:val="0"/>
      <w:divBdr>
        <w:top w:val="none" w:sz="0" w:space="0" w:color="auto"/>
        <w:left w:val="none" w:sz="0" w:space="0" w:color="auto"/>
        <w:bottom w:val="none" w:sz="0" w:space="0" w:color="auto"/>
        <w:right w:val="none" w:sz="0" w:space="0" w:color="auto"/>
      </w:divBdr>
    </w:div>
    <w:div w:id="2089419040">
      <w:bodyDiv w:val="1"/>
      <w:marLeft w:val="0"/>
      <w:marRight w:val="0"/>
      <w:marTop w:val="0"/>
      <w:marBottom w:val="0"/>
      <w:divBdr>
        <w:top w:val="none" w:sz="0" w:space="0" w:color="auto"/>
        <w:left w:val="none" w:sz="0" w:space="0" w:color="auto"/>
        <w:bottom w:val="none" w:sz="0" w:space="0" w:color="auto"/>
        <w:right w:val="none" w:sz="0" w:space="0" w:color="auto"/>
      </w:divBdr>
      <w:divsChild>
        <w:div w:id="395127296">
          <w:marLeft w:val="0"/>
          <w:marRight w:val="0"/>
          <w:marTop w:val="0"/>
          <w:marBottom w:val="0"/>
          <w:divBdr>
            <w:top w:val="none" w:sz="0" w:space="0" w:color="auto"/>
            <w:left w:val="none" w:sz="0" w:space="0" w:color="auto"/>
            <w:bottom w:val="none" w:sz="0" w:space="0" w:color="auto"/>
            <w:right w:val="none" w:sz="0" w:space="0" w:color="auto"/>
          </w:divBdr>
        </w:div>
        <w:div w:id="963392425">
          <w:marLeft w:val="0"/>
          <w:marRight w:val="0"/>
          <w:marTop w:val="0"/>
          <w:marBottom w:val="0"/>
          <w:divBdr>
            <w:top w:val="none" w:sz="0" w:space="0" w:color="auto"/>
            <w:left w:val="none" w:sz="0" w:space="0" w:color="auto"/>
            <w:bottom w:val="none" w:sz="0" w:space="0" w:color="auto"/>
            <w:right w:val="none" w:sz="0" w:space="0" w:color="auto"/>
          </w:divBdr>
        </w:div>
        <w:div w:id="1300650304">
          <w:marLeft w:val="0"/>
          <w:marRight w:val="0"/>
          <w:marTop w:val="0"/>
          <w:marBottom w:val="0"/>
          <w:divBdr>
            <w:top w:val="none" w:sz="0" w:space="0" w:color="auto"/>
            <w:left w:val="none" w:sz="0" w:space="0" w:color="auto"/>
            <w:bottom w:val="none" w:sz="0" w:space="0" w:color="auto"/>
            <w:right w:val="none" w:sz="0" w:space="0" w:color="auto"/>
          </w:divBdr>
        </w:div>
        <w:div w:id="1689327940">
          <w:marLeft w:val="0"/>
          <w:marRight w:val="0"/>
          <w:marTop w:val="0"/>
          <w:marBottom w:val="0"/>
          <w:divBdr>
            <w:top w:val="none" w:sz="0" w:space="0" w:color="auto"/>
            <w:left w:val="none" w:sz="0" w:space="0" w:color="auto"/>
            <w:bottom w:val="none" w:sz="0" w:space="0" w:color="auto"/>
            <w:right w:val="none" w:sz="0" w:space="0" w:color="auto"/>
          </w:divBdr>
        </w:div>
        <w:div w:id="2116289037">
          <w:marLeft w:val="0"/>
          <w:marRight w:val="0"/>
          <w:marTop w:val="0"/>
          <w:marBottom w:val="0"/>
          <w:divBdr>
            <w:top w:val="none" w:sz="0" w:space="0" w:color="auto"/>
            <w:left w:val="none" w:sz="0" w:space="0" w:color="auto"/>
            <w:bottom w:val="none" w:sz="0" w:space="0" w:color="auto"/>
            <w:right w:val="none" w:sz="0" w:space="0" w:color="auto"/>
          </w:divBdr>
        </w:div>
      </w:divsChild>
    </w:div>
    <w:div w:id="213281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endnotes" Target="endnotes.xml"/><Relationship Id="rId39" Type="http://schemas.openxmlformats.org/officeDocument/2006/relationships/hyperlink" Target="http://by" TargetMode="External"/><Relationship Id="rId3" Type="http://schemas.openxmlformats.org/officeDocument/2006/relationships/customXml" Target="../customXml/item3.xml"/><Relationship Id="rId21" Type="http://schemas.openxmlformats.org/officeDocument/2006/relationships/numbering" Target="numbering.xml"/><Relationship Id="rId34" Type="http://schemas.openxmlformats.org/officeDocument/2006/relationships/hyperlink" Target="https://www.elexon.co.uk/bsc-related-documents/bsc-signatories-qualified-persons" TargetMode="External"/><Relationship Id="rId42" Type="http://schemas.openxmlformats.org/officeDocument/2006/relationships/hyperlink" Target="file:///C:\Users\h.b\Documents\EFET\Standards\eCM\4_2\Document\PHYS_INX%20Products\CNF_BOB_v1.xml" TargetMode="External"/><Relationship Id="rId47" Type="http://schemas.openxmlformats.org/officeDocument/2006/relationships/hyperlink" Target="http://www.iccwbo.org/incoterms/id3040/index.html" TargetMode="External"/><Relationship Id="rId50" Type="http://schemas.openxmlformats.org/officeDocument/2006/relationships/hyperlink" Target="https://www.ofgem.gov.uk/licences-codes-and-standards/codes/electricity-codes/balancing-and-settlement-code-bsc" TargetMode="Externa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footnotes" Target="footnotes.xml"/><Relationship Id="rId33" Type="http://schemas.openxmlformats.org/officeDocument/2006/relationships/hyperlink" Target="http://www.iccwbo.org/incoterms/id3042/index.html" TargetMode="External"/><Relationship Id="rId38" Type="http://schemas.openxmlformats.org/officeDocument/2006/relationships/header" Target="header2.xml"/><Relationship Id="rId46" Type="http://schemas.openxmlformats.org/officeDocument/2006/relationships/hyperlink" Target="http://www.fpml.org/coding-scheme/day-count-fraction" TargetMode="Externa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image" Target="media/image1.jpeg"/><Relationship Id="rId41" Type="http://schemas.openxmlformats.org/officeDocument/2006/relationships/hyperlink" Target="file:///C:\Users\h.b\Documents\EFET\Standards\eCM\4_2\Document\PHYS_INX%20Products\CNF_BOB_v1.xm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webSettings" Target="webSettings.xml"/><Relationship Id="rId32" Type="http://schemas.openxmlformats.org/officeDocument/2006/relationships/hyperlink" Target="http://cpml.org" TargetMode="External"/><Relationship Id="rId37" Type="http://schemas.openxmlformats.org/officeDocument/2006/relationships/hyperlink" Target="https://www.entsoe.eu/data/energy-identification-codes-eic/eic-documentation/Pages/default.aspx" TargetMode="External"/><Relationship Id="rId40" Type="http://schemas.openxmlformats.org/officeDocument/2006/relationships/hyperlink" Target="http://by" TargetMode="External"/><Relationship Id="rId45" Type="http://schemas.openxmlformats.org/officeDocument/2006/relationships/header" Target="header3.xml"/><Relationship Id="rId53"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settings" Target="settings.xml"/><Relationship Id="rId28" Type="http://schemas.openxmlformats.org/officeDocument/2006/relationships/footer" Target="footer1.xml"/><Relationship Id="rId36" Type="http://schemas.openxmlformats.org/officeDocument/2006/relationships/hyperlink" Target="http://www.fpml.org" TargetMode="External"/><Relationship Id="rId49" Type="http://schemas.openxmlformats.org/officeDocument/2006/relationships/header" Target="header4.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hyperlink" Target="http://registers.esma.europa.eu/publication/searchRegister?core=esma_registers_mifid_rma" TargetMode="External"/><Relationship Id="rId44" Type="http://schemas.openxmlformats.org/officeDocument/2006/relationships/hyperlink" Target="file:///C:\Users\h.b\Documents\EFET\Standards\eCM\4_2\Document\PHYS_INX%20Products\CNF_BOB_v1.xml"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styles" Target="styles.xml"/><Relationship Id="rId27" Type="http://schemas.openxmlformats.org/officeDocument/2006/relationships/header" Target="header1.xml"/><Relationship Id="rId30" Type="http://schemas.openxmlformats.org/officeDocument/2006/relationships/hyperlink" Target="http://www.efet.org/Standardisation/Static-data" TargetMode="External"/><Relationship Id="rId35" Type="http://schemas.openxmlformats.org/officeDocument/2006/relationships/hyperlink" Target="http://www.globalcoal.com/scota/scotaSpecs.cfm" TargetMode="External"/><Relationship Id="rId43" Type="http://schemas.openxmlformats.org/officeDocument/2006/relationships/hyperlink" Target="file:///C:\Users\h.b\Documents\EFET\Standards\eCM\4_2\Document\PHYS_INX%20Products\CNF_BOB_v1.xml" TargetMode="External"/><Relationship Id="rId48" Type="http://schemas.openxmlformats.org/officeDocument/2006/relationships/hyperlink" Target="http://www.fpml.org/coding-scheme/floating-rate-index" TargetMode="External"/><Relationship Id="rId8" Type="http://schemas.openxmlformats.org/officeDocument/2006/relationships/customXml" Target="../customXml/item8.xml"/><Relationship Id="rId51"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CE42F3-7F0C-4ADD-8D54-A56CB1EAA5C3}">
  <ds:schemaRefs>
    <ds:schemaRef ds:uri="http://schemas.openxmlformats.org/officeDocument/2006/bibliography"/>
  </ds:schemaRefs>
</ds:datastoreItem>
</file>

<file path=customXml/itemProps10.xml><?xml version="1.0" encoding="utf-8"?>
<ds:datastoreItem xmlns:ds="http://schemas.openxmlformats.org/officeDocument/2006/customXml" ds:itemID="{E35867AC-A779-4F21-A02B-68C58C1A02CB}">
  <ds:schemaRefs>
    <ds:schemaRef ds:uri="http://schemas.openxmlformats.org/officeDocument/2006/bibliography"/>
  </ds:schemaRefs>
</ds:datastoreItem>
</file>

<file path=customXml/itemProps11.xml><?xml version="1.0" encoding="utf-8"?>
<ds:datastoreItem xmlns:ds="http://schemas.openxmlformats.org/officeDocument/2006/customXml" ds:itemID="{883461F8-918A-4F69-B05F-923F9F898A7E}">
  <ds:schemaRefs>
    <ds:schemaRef ds:uri="http://schemas.openxmlformats.org/officeDocument/2006/bibliography"/>
  </ds:schemaRefs>
</ds:datastoreItem>
</file>

<file path=customXml/itemProps12.xml><?xml version="1.0" encoding="utf-8"?>
<ds:datastoreItem xmlns:ds="http://schemas.openxmlformats.org/officeDocument/2006/customXml" ds:itemID="{21EFACD5-464E-47CF-B8AF-0605C5476FC8}">
  <ds:schemaRefs>
    <ds:schemaRef ds:uri="http://schemas.openxmlformats.org/officeDocument/2006/bibliography"/>
  </ds:schemaRefs>
</ds:datastoreItem>
</file>

<file path=customXml/itemProps13.xml><?xml version="1.0" encoding="utf-8"?>
<ds:datastoreItem xmlns:ds="http://schemas.openxmlformats.org/officeDocument/2006/customXml" ds:itemID="{F0CC2694-7ECF-4233-8FD5-DB3103058BF8}">
  <ds:schemaRefs>
    <ds:schemaRef ds:uri="http://schemas.openxmlformats.org/officeDocument/2006/bibliography"/>
  </ds:schemaRefs>
</ds:datastoreItem>
</file>

<file path=customXml/itemProps14.xml><?xml version="1.0" encoding="utf-8"?>
<ds:datastoreItem xmlns:ds="http://schemas.openxmlformats.org/officeDocument/2006/customXml" ds:itemID="{3243F5FC-C0DC-41BD-99ED-E48DBF7266C8}">
  <ds:schemaRefs>
    <ds:schemaRef ds:uri="http://schemas.openxmlformats.org/officeDocument/2006/bibliography"/>
  </ds:schemaRefs>
</ds:datastoreItem>
</file>

<file path=customXml/itemProps15.xml><?xml version="1.0" encoding="utf-8"?>
<ds:datastoreItem xmlns:ds="http://schemas.openxmlformats.org/officeDocument/2006/customXml" ds:itemID="{5AF8D570-246A-4A82-9FC4-200848A74CE0}">
  <ds:schemaRefs>
    <ds:schemaRef ds:uri="http://schemas.openxmlformats.org/officeDocument/2006/bibliography"/>
  </ds:schemaRefs>
</ds:datastoreItem>
</file>

<file path=customXml/itemProps16.xml><?xml version="1.0" encoding="utf-8"?>
<ds:datastoreItem xmlns:ds="http://schemas.openxmlformats.org/officeDocument/2006/customXml" ds:itemID="{F249403E-03CD-4035-B2F8-57DA2649F9E8}">
  <ds:schemaRefs>
    <ds:schemaRef ds:uri="http://schemas.openxmlformats.org/officeDocument/2006/bibliography"/>
  </ds:schemaRefs>
</ds:datastoreItem>
</file>

<file path=customXml/itemProps17.xml><?xml version="1.0" encoding="utf-8"?>
<ds:datastoreItem xmlns:ds="http://schemas.openxmlformats.org/officeDocument/2006/customXml" ds:itemID="{8903E0D6-3547-4364-9DC5-D8D1F5467FCC}">
  <ds:schemaRefs>
    <ds:schemaRef ds:uri="http://schemas.openxmlformats.org/officeDocument/2006/bibliography"/>
  </ds:schemaRefs>
</ds:datastoreItem>
</file>

<file path=customXml/itemProps18.xml><?xml version="1.0" encoding="utf-8"?>
<ds:datastoreItem xmlns:ds="http://schemas.openxmlformats.org/officeDocument/2006/customXml" ds:itemID="{85CC2730-D81B-4117-9763-19848B9D0000}">
  <ds:schemaRefs>
    <ds:schemaRef ds:uri="http://schemas.openxmlformats.org/officeDocument/2006/bibliography"/>
  </ds:schemaRefs>
</ds:datastoreItem>
</file>

<file path=customXml/itemProps19.xml><?xml version="1.0" encoding="utf-8"?>
<ds:datastoreItem xmlns:ds="http://schemas.openxmlformats.org/officeDocument/2006/customXml" ds:itemID="{B26F8676-D257-4D14-8FC9-6436D19B4411}">
  <ds:schemaRefs>
    <ds:schemaRef ds:uri="http://schemas.openxmlformats.org/officeDocument/2006/bibliography"/>
  </ds:schemaRefs>
</ds:datastoreItem>
</file>

<file path=customXml/itemProps2.xml><?xml version="1.0" encoding="utf-8"?>
<ds:datastoreItem xmlns:ds="http://schemas.openxmlformats.org/officeDocument/2006/customXml" ds:itemID="{F6193BFE-1A2D-4DEE-AEE5-ADD94B99B4D2}">
  <ds:schemaRefs>
    <ds:schemaRef ds:uri="http://schemas.openxmlformats.org/officeDocument/2006/bibliography"/>
  </ds:schemaRefs>
</ds:datastoreItem>
</file>

<file path=customXml/itemProps20.xml><?xml version="1.0" encoding="utf-8"?>
<ds:datastoreItem xmlns:ds="http://schemas.openxmlformats.org/officeDocument/2006/customXml" ds:itemID="{FBC5E904-23ED-4B15-A03A-049B9BA6FA9A}">
  <ds:schemaRefs>
    <ds:schemaRef ds:uri="http://schemas.openxmlformats.org/officeDocument/2006/bibliography"/>
  </ds:schemaRefs>
</ds:datastoreItem>
</file>

<file path=customXml/itemProps3.xml><?xml version="1.0" encoding="utf-8"?>
<ds:datastoreItem xmlns:ds="http://schemas.openxmlformats.org/officeDocument/2006/customXml" ds:itemID="{FFF6D067-4B09-4B44-ACC2-1AEAEEAFD68C}">
  <ds:schemaRefs>
    <ds:schemaRef ds:uri="http://schemas.openxmlformats.org/officeDocument/2006/bibliography"/>
  </ds:schemaRefs>
</ds:datastoreItem>
</file>

<file path=customXml/itemProps4.xml><?xml version="1.0" encoding="utf-8"?>
<ds:datastoreItem xmlns:ds="http://schemas.openxmlformats.org/officeDocument/2006/customXml" ds:itemID="{4524FEF1-FF9B-46EA-A189-3996940B0468}">
  <ds:schemaRefs>
    <ds:schemaRef ds:uri="http://schemas.openxmlformats.org/officeDocument/2006/bibliography"/>
  </ds:schemaRefs>
</ds:datastoreItem>
</file>

<file path=customXml/itemProps5.xml><?xml version="1.0" encoding="utf-8"?>
<ds:datastoreItem xmlns:ds="http://schemas.openxmlformats.org/officeDocument/2006/customXml" ds:itemID="{140AFD31-9876-4AD6-A1F1-24ABD254761F}">
  <ds:schemaRefs>
    <ds:schemaRef ds:uri="http://schemas.openxmlformats.org/officeDocument/2006/bibliography"/>
  </ds:schemaRefs>
</ds:datastoreItem>
</file>

<file path=customXml/itemProps6.xml><?xml version="1.0" encoding="utf-8"?>
<ds:datastoreItem xmlns:ds="http://schemas.openxmlformats.org/officeDocument/2006/customXml" ds:itemID="{994B6155-D77F-4952-93A0-A72D291E0335}">
  <ds:schemaRefs>
    <ds:schemaRef ds:uri="http://schemas.openxmlformats.org/officeDocument/2006/bibliography"/>
  </ds:schemaRefs>
</ds:datastoreItem>
</file>

<file path=customXml/itemProps7.xml><?xml version="1.0" encoding="utf-8"?>
<ds:datastoreItem xmlns:ds="http://schemas.openxmlformats.org/officeDocument/2006/customXml" ds:itemID="{88724BB0-E316-4808-A47E-7BCF463CAFB6}">
  <ds:schemaRefs>
    <ds:schemaRef ds:uri="http://schemas.openxmlformats.org/officeDocument/2006/bibliography"/>
  </ds:schemaRefs>
</ds:datastoreItem>
</file>

<file path=customXml/itemProps8.xml><?xml version="1.0" encoding="utf-8"?>
<ds:datastoreItem xmlns:ds="http://schemas.openxmlformats.org/officeDocument/2006/customXml" ds:itemID="{6EB931E3-DA1D-45E4-BACD-F4A120B5E66E}">
  <ds:schemaRefs>
    <ds:schemaRef ds:uri="http://schemas.openxmlformats.org/officeDocument/2006/bibliography"/>
  </ds:schemaRefs>
</ds:datastoreItem>
</file>

<file path=customXml/itemProps9.xml><?xml version="1.0" encoding="utf-8"?>
<ds:datastoreItem xmlns:ds="http://schemas.openxmlformats.org/officeDocument/2006/customXml" ds:itemID="{E8523396-8C56-4C16-8AEA-9A5325606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146</Pages>
  <Words>43173</Words>
  <Characters>271990</Characters>
  <Application>Microsoft Office Word</Application>
  <DocSecurity>0</DocSecurity>
  <Lines>2266</Lines>
  <Paragraphs>629</Paragraphs>
  <ScaleCrop>false</ScaleCrop>
  <Company/>
  <LinksUpToDate>false</LinksUpToDate>
  <CharactersWithSpaces>314534</CharactersWithSpaces>
  <SharedDoc>false</SharedDoc>
  <HLinks>
    <vt:vector size="792" baseType="variant">
      <vt:variant>
        <vt:i4>6225932</vt:i4>
      </vt:variant>
      <vt:variant>
        <vt:i4>808</vt:i4>
      </vt:variant>
      <vt:variant>
        <vt:i4>0</vt:i4>
      </vt:variant>
      <vt:variant>
        <vt:i4>5</vt:i4>
      </vt:variant>
      <vt:variant>
        <vt:lpwstr>http://www.elexon.co.uk/</vt:lpwstr>
      </vt:variant>
      <vt:variant>
        <vt:lpwstr/>
      </vt:variant>
      <vt:variant>
        <vt:i4>76</vt:i4>
      </vt:variant>
      <vt:variant>
        <vt:i4>805</vt:i4>
      </vt:variant>
      <vt:variant>
        <vt:i4>0</vt:i4>
      </vt:variant>
      <vt:variant>
        <vt:i4>5</vt:i4>
      </vt:variant>
      <vt:variant>
        <vt:lpwstr>http://www.iccwbo.org/incoterms/id3042/index.html</vt:lpwstr>
      </vt:variant>
      <vt:variant>
        <vt:lpwstr/>
      </vt:variant>
      <vt:variant>
        <vt:i4>6225932</vt:i4>
      </vt:variant>
      <vt:variant>
        <vt:i4>802</vt:i4>
      </vt:variant>
      <vt:variant>
        <vt:i4>0</vt:i4>
      </vt:variant>
      <vt:variant>
        <vt:i4>5</vt:i4>
      </vt:variant>
      <vt:variant>
        <vt:lpwstr>http://www.elexon.co.uk/</vt:lpwstr>
      </vt:variant>
      <vt:variant>
        <vt:lpwstr/>
      </vt:variant>
      <vt:variant>
        <vt:i4>5767242</vt:i4>
      </vt:variant>
      <vt:variant>
        <vt:i4>796</vt:i4>
      </vt:variant>
      <vt:variant>
        <vt:i4>0</vt:i4>
      </vt:variant>
      <vt:variant>
        <vt:i4>5</vt:i4>
      </vt:variant>
      <vt:variant>
        <vt:lpwstr>http://www.efet.org/</vt:lpwstr>
      </vt:variant>
      <vt:variant>
        <vt:lpwstr/>
      </vt:variant>
      <vt:variant>
        <vt:i4>5767242</vt:i4>
      </vt:variant>
      <vt:variant>
        <vt:i4>787</vt:i4>
      </vt:variant>
      <vt:variant>
        <vt:i4>0</vt:i4>
      </vt:variant>
      <vt:variant>
        <vt:i4>5</vt:i4>
      </vt:variant>
      <vt:variant>
        <vt:lpwstr>http://www.efet.org/</vt:lpwstr>
      </vt:variant>
      <vt:variant>
        <vt:lpwstr/>
      </vt:variant>
      <vt:variant>
        <vt:i4>5767242</vt:i4>
      </vt:variant>
      <vt:variant>
        <vt:i4>784</vt:i4>
      </vt:variant>
      <vt:variant>
        <vt:i4>0</vt:i4>
      </vt:variant>
      <vt:variant>
        <vt:i4>5</vt:i4>
      </vt:variant>
      <vt:variant>
        <vt:lpwstr>http://www.efet.org/</vt:lpwstr>
      </vt:variant>
      <vt:variant>
        <vt:lpwstr/>
      </vt:variant>
      <vt:variant>
        <vt:i4>5767242</vt:i4>
      </vt:variant>
      <vt:variant>
        <vt:i4>781</vt:i4>
      </vt:variant>
      <vt:variant>
        <vt:i4>0</vt:i4>
      </vt:variant>
      <vt:variant>
        <vt:i4>5</vt:i4>
      </vt:variant>
      <vt:variant>
        <vt:lpwstr>http://www.efet.org/</vt:lpwstr>
      </vt:variant>
      <vt:variant>
        <vt:lpwstr/>
      </vt:variant>
      <vt:variant>
        <vt:i4>5767242</vt:i4>
      </vt:variant>
      <vt:variant>
        <vt:i4>778</vt:i4>
      </vt:variant>
      <vt:variant>
        <vt:i4>0</vt:i4>
      </vt:variant>
      <vt:variant>
        <vt:i4>5</vt:i4>
      </vt:variant>
      <vt:variant>
        <vt:lpwstr>http://www.efet.org/</vt:lpwstr>
      </vt:variant>
      <vt:variant>
        <vt:lpwstr/>
      </vt:variant>
      <vt:variant>
        <vt:i4>6946916</vt:i4>
      </vt:variant>
      <vt:variant>
        <vt:i4>775</vt:i4>
      </vt:variant>
      <vt:variant>
        <vt:i4>0</vt:i4>
      </vt:variant>
      <vt:variant>
        <vt:i4>5</vt:i4>
      </vt:variant>
      <vt:variant>
        <vt:lpwstr>http://www.globalcoal.com/scota/scotaSpecs.cfm</vt:lpwstr>
      </vt:variant>
      <vt:variant>
        <vt:lpwstr/>
      </vt:variant>
      <vt:variant>
        <vt:i4>5767242</vt:i4>
      </vt:variant>
      <vt:variant>
        <vt:i4>772</vt:i4>
      </vt:variant>
      <vt:variant>
        <vt:i4>0</vt:i4>
      </vt:variant>
      <vt:variant>
        <vt:i4>5</vt:i4>
      </vt:variant>
      <vt:variant>
        <vt:lpwstr>http://www.efet.org/</vt:lpwstr>
      </vt:variant>
      <vt:variant>
        <vt:lpwstr/>
      </vt:variant>
      <vt:variant>
        <vt:i4>5439556</vt:i4>
      </vt:variant>
      <vt:variant>
        <vt:i4>769</vt:i4>
      </vt:variant>
      <vt:variant>
        <vt:i4>0</vt:i4>
      </vt:variant>
      <vt:variant>
        <vt:i4>5</vt:i4>
      </vt:variant>
      <vt:variant>
        <vt:lpwstr>http://www.fpml.org/</vt:lpwstr>
      </vt:variant>
      <vt:variant>
        <vt:lpwstr/>
      </vt:variant>
      <vt:variant>
        <vt:i4>5439556</vt:i4>
      </vt:variant>
      <vt:variant>
        <vt:i4>766</vt:i4>
      </vt:variant>
      <vt:variant>
        <vt:i4>0</vt:i4>
      </vt:variant>
      <vt:variant>
        <vt:i4>5</vt:i4>
      </vt:variant>
      <vt:variant>
        <vt:lpwstr>http://www.fpml.org/</vt:lpwstr>
      </vt:variant>
      <vt:variant>
        <vt:lpwstr/>
      </vt:variant>
      <vt:variant>
        <vt:i4>5767242</vt:i4>
      </vt:variant>
      <vt:variant>
        <vt:i4>763</vt:i4>
      </vt:variant>
      <vt:variant>
        <vt:i4>0</vt:i4>
      </vt:variant>
      <vt:variant>
        <vt:i4>5</vt:i4>
      </vt:variant>
      <vt:variant>
        <vt:lpwstr>http://www.efet.org/</vt:lpwstr>
      </vt:variant>
      <vt:variant>
        <vt:lpwstr/>
      </vt:variant>
      <vt:variant>
        <vt:i4>4718676</vt:i4>
      </vt:variant>
      <vt:variant>
        <vt:i4>760</vt:i4>
      </vt:variant>
      <vt:variant>
        <vt:i4>0</vt:i4>
      </vt:variant>
      <vt:variant>
        <vt:i4>5</vt:i4>
      </vt:variant>
      <vt:variant>
        <vt:lpwstr>http://www.fpml.org/coding-scheme/floating-rate-index</vt:lpwstr>
      </vt:variant>
      <vt:variant>
        <vt:lpwstr/>
      </vt:variant>
      <vt:variant>
        <vt:i4>5767242</vt:i4>
      </vt:variant>
      <vt:variant>
        <vt:i4>757</vt:i4>
      </vt:variant>
      <vt:variant>
        <vt:i4>0</vt:i4>
      </vt:variant>
      <vt:variant>
        <vt:i4>5</vt:i4>
      </vt:variant>
      <vt:variant>
        <vt:lpwstr>http://www.efet.org/</vt:lpwstr>
      </vt:variant>
      <vt:variant>
        <vt:lpwstr/>
      </vt:variant>
      <vt:variant>
        <vt:i4>5767242</vt:i4>
      </vt:variant>
      <vt:variant>
        <vt:i4>754</vt:i4>
      </vt:variant>
      <vt:variant>
        <vt:i4>0</vt:i4>
      </vt:variant>
      <vt:variant>
        <vt:i4>5</vt:i4>
      </vt:variant>
      <vt:variant>
        <vt:lpwstr>http://www.efet.org/</vt:lpwstr>
      </vt:variant>
      <vt:variant>
        <vt:lpwstr/>
      </vt:variant>
      <vt:variant>
        <vt:i4>5767242</vt:i4>
      </vt:variant>
      <vt:variant>
        <vt:i4>751</vt:i4>
      </vt:variant>
      <vt:variant>
        <vt:i4>0</vt:i4>
      </vt:variant>
      <vt:variant>
        <vt:i4>5</vt:i4>
      </vt:variant>
      <vt:variant>
        <vt:lpwstr>http://www.efet.org/</vt:lpwstr>
      </vt:variant>
      <vt:variant>
        <vt:lpwstr/>
      </vt:variant>
      <vt:variant>
        <vt:i4>5439556</vt:i4>
      </vt:variant>
      <vt:variant>
        <vt:i4>748</vt:i4>
      </vt:variant>
      <vt:variant>
        <vt:i4>0</vt:i4>
      </vt:variant>
      <vt:variant>
        <vt:i4>5</vt:i4>
      </vt:variant>
      <vt:variant>
        <vt:lpwstr>http://www.fpml.org/</vt:lpwstr>
      </vt:variant>
      <vt:variant>
        <vt:lpwstr/>
      </vt:variant>
      <vt:variant>
        <vt:i4>5439556</vt:i4>
      </vt:variant>
      <vt:variant>
        <vt:i4>745</vt:i4>
      </vt:variant>
      <vt:variant>
        <vt:i4>0</vt:i4>
      </vt:variant>
      <vt:variant>
        <vt:i4>5</vt:i4>
      </vt:variant>
      <vt:variant>
        <vt:lpwstr>http://www.fpml.org/</vt:lpwstr>
      </vt:variant>
      <vt:variant>
        <vt:lpwstr/>
      </vt:variant>
      <vt:variant>
        <vt:i4>5767242</vt:i4>
      </vt:variant>
      <vt:variant>
        <vt:i4>742</vt:i4>
      </vt:variant>
      <vt:variant>
        <vt:i4>0</vt:i4>
      </vt:variant>
      <vt:variant>
        <vt:i4>5</vt:i4>
      </vt:variant>
      <vt:variant>
        <vt:lpwstr>http://www.efet.org/</vt:lpwstr>
      </vt:variant>
      <vt:variant>
        <vt:lpwstr/>
      </vt:variant>
      <vt:variant>
        <vt:i4>5767242</vt:i4>
      </vt:variant>
      <vt:variant>
        <vt:i4>739</vt:i4>
      </vt:variant>
      <vt:variant>
        <vt:i4>0</vt:i4>
      </vt:variant>
      <vt:variant>
        <vt:i4>5</vt:i4>
      </vt:variant>
      <vt:variant>
        <vt:lpwstr>http://www.efet.org/</vt:lpwstr>
      </vt:variant>
      <vt:variant>
        <vt:lpwstr/>
      </vt:variant>
      <vt:variant>
        <vt:i4>5767242</vt:i4>
      </vt:variant>
      <vt:variant>
        <vt:i4>736</vt:i4>
      </vt:variant>
      <vt:variant>
        <vt:i4>0</vt:i4>
      </vt:variant>
      <vt:variant>
        <vt:i4>5</vt:i4>
      </vt:variant>
      <vt:variant>
        <vt:lpwstr>http://www.efet.org/</vt:lpwstr>
      </vt:variant>
      <vt:variant>
        <vt:lpwstr/>
      </vt:variant>
      <vt:variant>
        <vt:i4>131148</vt:i4>
      </vt:variant>
      <vt:variant>
        <vt:i4>733</vt:i4>
      </vt:variant>
      <vt:variant>
        <vt:i4>0</vt:i4>
      </vt:variant>
      <vt:variant>
        <vt:i4>5</vt:i4>
      </vt:variant>
      <vt:variant>
        <vt:lpwstr>http://www.iccwbo.org/incoterms/id3040/index.html</vt:lpwstr>
      </vt:variant>
      <vt:variant>
        <vt:lpwstr/>
      </vt:variant>
      <vt:variant>
        <vt:i4>5767242</vt:i4>
      </vt:variant>
      <vt:variant>
        <vt:i4>730</vt:i4>
      </vt:variant>
      <vt:variant>
        <vt:i4>0</vt:i4>
      </vt:variant>
      <vt:variant>
        <vt:i4>5</vt:i4>
      </vt:variant>
      <vt:variant>
        <vt:lpwstr>http://www.efet.org/</vt:lpwstr>
      </vt:variant>
      <vt:variant>
        <vt:lpwstr/>
      </vt:variant>
      <vt:variant>
        <vt:i4>5767242</vt:i4>
      </vt:variant>
      <vt:variant>
        <vt:i4>727</vt:i4>
      </vt:variant>
      <vt:variant>
        <vt:i4>0</vt:i4>
      </vt:variant>
      <vt:variant>
        <vt:i4>5</vt:i4>
      </vt:variant>
      <vt:variant>
        <vt:lpwstr>http://www.efet.org/</vt:lpwstr>
      </vt:variant>
      <vt:variant>
        <vt:lpwstr/>
      </vt:variant>
      <vt:variant>
        <vt:i4>1900544</vt:i4>
      </vt:variant>
      <vt:variant>
        <vt:i4>724</vt:i4>
      </vt:variant>
      <vt:variant>
        <vt:i4>0</vt:i4>
      </vt:variant>
      <vt:variant>
        <vt:i4>5</vt:i4>
      </vt:variant>
      <vt:variant>
        <vt:lpwstr>http://www.fpml.org/coding-scheme/day-count-fraction</vt:lpwstr>
      </vt:variant>
      <vt:variant>
        <vt:lpwstr/>
      </vt:variant>
      <vt:variant>
        <vt:i4>5767242</vt:i4>
      </vt:variant>
      <vt:variant>
        <vt:i4>721</vt:i4>
      </vt:variant>
      <vt:variant>
        <vt:i4>0</vt:i4>
      </vt:variant>
      <vt:variant>
        <vt:i4>5</vt:i4>
      </vt:variant>
      <vt:variant>
        <vt:lpwstr>http://www.efet.org/</vt:lpwstr>
      </vt:variant>
      <vt:variant>
        <vt:lpwstr/>
      </vt:variant>
      <vt:variant>
        <vt:i4>5767242</vt:i4>
      </vt:variant>
      <vt:variant>
        <vt:i4>718</vt:i4>
      </vt:variant>
      <vt:variant>
        <vt:i4>0</vt:i4>
      </vt:variant>
      <vt:variant>
        <vt:i4>5</vt:i4>
      </vt:variant>
      <vt:variant>
        <vt:lpwstr>http://www.efet.org/</vt:lpwstr>
      </vt:variant>
      <vt:variant>
        <vt:lpwstr/>
      </vt:variant>
      <vt:variant>
        <vt:i4>5767242</vt:i4>
      </vt:variant>
      <vt:variant>
        <vt:i4>715</vt:i4>
      </vt:variant>
      <vt:variant>
        <vt:i4>0</vt:i4>
      </vt:variant>
      <vt:variant>
        <vt:i4>5</vt:i4>
      </vt:variant>
      <vt:variant>
        <vt:lpwstr>http://www.efet.org/</vt:lpwstr>
      </vt:variant>
      <vt:variant>
        <vt:lpwstr/>
      </vt:variant>
      <vt:variant>
        <vt:i4>6684784</vt:i4>
      </vt:variant>
      <vt:variant>
        <vt:i4>672</vt:i4>
      </vt:variant>
      <vt:variant>
        <vt:i4>0</vt:i4>
      </vt:variant>
      <vt:variant>
        <vt:i4>5</vt:i4>
      </vt:variant>
      <vt:variant>
        <vt:lpwstr>http://by/</vt:lpwstr>
      </vt:variant>
      <vt:variant>
        <vt:lpwstr/>
      </vt:variant>
      <vt:variant>
        <vt:i4>5767242</vt:i4>
      </vt:variant>
      <vt:variant>
        <vt:i4>648</vt:i4>
      </vt:variant>
      <vt:variant>
        <vt:i4>0</vt:i4>
      </vt:variant>
      <vt:variant>
        <vt:i4>5</vt:i4>
      </vt:variant>
      <vt:variant>
        <vt:lpwstr>http://www.efet.org/</vt:lpwstr>
      </vt:variant>
      <vt:variant>
        <vt:lpwstr/>
      </vt:variant>
      <vt:variant>
        <vt:i4>6684784</vt:i4>
      </vt:variant>
      <vt:variant>
        <vt:i4>645</vt:i4>
      </vt:variant>
      <vt:variant>
        <vt:i4>0</vt:i4>
      </vt:variant>
      <vt:variant>
        <vt:i4>5</vt:i4>
      </vt:variant>
      <vt:variant>
        <vt:lpwstr>http://by/</vt:lpwstr>
      </vt:variant>
      <vt:variant>
        <vt:lpwstr/>
      </vt:variant>
      <vt:variant>
        <vt:i4>1441850</vt:i4>
      </vt:variant>
      <vt:variant>
        <vt:i4>599</vt:i4>
      </vt:variant>
      <vt:variant>
        <vt:i4>0</vt:i4>
      </vt:variant>
      <vt:variant>
        <vt:i4>5</vt:i4>
      </vt:variant>
      <vt:variant>
        <vt:lpwstr/>
      </vt:variant>
      <vt:variant>
        <vt:lpwstr>_Toc377562810</vt:lpwstr>
      </vt:variant>
      <vt:variant>
        <vt:i4>1507386</vt:i4>
      </vt:variant>
      <vt:variant>
        <vt:i4>593</vt:i4>
      </vt:variant>
      <vt:variant>
        <vt:i4>0</vt:i4>
      </vt:variant>
      <vt:variant>
        <vt:i4>5</vt:i4>
      </vt:variant>
      <vt:variant>
        <vt:lpwstr/>
      </vt:variant>
      <vt:variant>
        <vt:lpwstr>_Toc377562809</vt:lpwstr>
      </vt:variant>
      <vt:variant>
        <vt:i4>1507386</vt:i4>
      </vt:variant>
      <vt:variant>
        <vt:i4>587</vt:i4>
      </vt:variant>
      <vt:variant>
        <vt:i4>0</vt:i4>
      </vt:variant>
      <vt:variant>
        <vt:i4>5</vt:i4>
      </vt:variant>
      <vt:variant>
        <vt:lpwstr/>
      </vt:variant>
      <vt:variant>
        <vt:lpwstr>_Toc377562808</vt:lpwstr>
      </vt:variant>
      <vt:variant>
        <vt:i4>1507386</vt:i4>
      </vt:variant>
      <vt:variant>
        <vt:i4>581</vt:i4>
      </vt:variant>
      <vt:variant>
        <vt:i4>0</vt:i4>
      </vt:variant>
      <vt:variant>
        <vt:i4>5</vt:i4>
      </vt:variant>
      <vt:variant>
        <vt:lpwstr/>
      </vt:variant>
      <vt:variant>
        <vt:lpwstr>_Toc377562807</vt:lpwstr>
      </vt:variant>
      <vt:variant>
        <vt:i4>1507386</vt:i4>
      </vt:variant>
      <vt:variant>
        <vt:i4>575</vt:i4>
      </vt:variant>
      <vt:variant>
        <vt:i4>0</vt:i4>
      </vt:variant>
      <vt:variant>
        <vt:i4>5</vt:i4>
      </vt:variant>
      <vt:variant>
        <vt:lpwstr/>
      </vt:variant>
      <vt:variant>
        <vt:lpwstr>_Toc377562806</vt:lpwstr>
      </vt:variant>
      <vt:variant>
        <vt:i4>1507386</vt:i4>
      </vt:variant>
      <vt:variant>
        <vt:i4>569</vt:i4>
      </vt:variant>
      <vt:variant>
        <vt:i4>0</vt:i4>
      </vt:variant>
      <vt:variant>
        <vt:i4>5</vt:i4>
      </vt:variant>
      <vt:variant>
        <vt:lpwstr/>
      </vt:variant>
      <vt:variant>
        <vt:lpwstr>_Toc377562805</vt:lpwstr>
      </vt:variant>
      <vt:variant>
        <vt:i4>1507386</vt:i4>
      </vt:variant>
      <vt:variant>
        <vt:i4>563</vt:i4>
      </vt:variant>
      <vt:variant>
        <vt:i4>0</vt:i4>
      </vt:variant>
      <vt:variant>
        <vt:i4>5</vt:i4>
      </vt:variant>
      <vt:variant>
        <vt:lpwstr/>
      </vt:variant>
      <vt:variant>
        <vt:lpwstr>_Toc377562804</vt:lpwstr>
      </vt:variant>
      <vt:variant>
        <vt:i4>1507386</vt:i4>
      </vt:variant>
      <vt:variant>
        <vt:i4>557</vt:i4>
      </vt:variant>
      <vt:variant>
        <vt:i4>0</vt:i4>
      </vt:variant>
      <vt:variant>
        <vt:i4>5</vt:i4>
      </vt:variant>
      <vt:variant>
        <vt:lpwstr/>
      </vt:variant>
      <vt:variant>
        <vt:lpwstr>_Toc377562803</vt:lpwstr>
      </vt:variant>
      <vt:variant>
        <vt:i4>1507386</vt:i4>
      </vt:variant>
      <vt:variant>
        <vt:i4>551</vt:i4>
      </vt:variant>
      <vt:variant>
        <vt:i4>0</vt:i4>
      </vt:variant>
      <vt:variant>
        <vt:i4>5</vt:i4>
      </vt:variant>
      <vt:variant>
        <vt:lpwstr/>
      </vt:variant>
      <vt:variant>
        <vt:lpwstr>_Toc377562802</vt:lpwstr>
      </vt:variant>
      <vt:variant>
        <vt:i4>1507386</vt:i4>
      </vt:variant>
      <vt:variant>
        <vt:i4>545</vt:i4>
      </vt:variant>
      <vt:variant>
        <vt:i4>0</vt:i4>
      </vt:variant>
      <vt:variant>
        <vt:i4>5</vt:i4>
      </vt:variant>
      <vt:variant>
        <vt:lpwstr/>
      </vt:variant>
      <vt:variant>
        <vt:lpwstr>_Toc377562801</vt:lpwstr>
      </vt:variant>
      <vt:variant>
        <vt:i4>1507386</vt:i4>
      </vt:variant>
      <vt:variant>
        <vt:i4>539</vt:i4>
      </vt:variant>
      <vt:variant>
        <vt:i4>0</vt:i4>
      </vt:variant>
      <vt:variant>
        <vt:i4>5</vt:i4>
      </vt:variant>
      <vt:variant>
        <vt:lpwstr/>
      </vt:variant>
      <vt:variant>
        <vt:lpwstr>_Toc377562800</vt:lpwstr>
      </vt:variant>
      <vt:variant>
        <vt:i4>1966133</vt:i4>
      </vt:variant>
      <vt:variant>
        <vt:i4>533</vt:i4>
      </vt:variant>
      <vt:variant>
        <vt:i4>0</vt:i4>
      </vt:variant>
      <vt:variant>
        <vt:i4>5</vt:i4>
      </vt:variant>
      <vt:variant>
        <vt:lpwstr/>
      </vt:variant>
      <vt:variant>
        <vt:lpwstr>_Toc377562799</vt:lpwstr>
      </vt:variant>
      <vt:variant>
        <vt:i4>1966133</vt:i4>
      </vt:variant>
      <vt:variant>
        <vt:i4>527</vt:i4>
      </vt:variant>
      <vt:variant>
        <vt:i4>0</vt:i4>
      </vt:variant>
      <vt:variant>
        <vt:i4>5</vt:i4>
      </vt:variant>
      <vt:variant>
        <vt:lpwstr/>
      </vt:variant>
      <vt:variant>
        <vt:lpwstr>_Toc377562798</vt:lpwstr>
      </vt:variant>
      <vt:variant>
        <vt:i4>1966133</vt:i4>
      </vt:variant>
      <vt:variant>
        <vt:i4>521</vt:i4>
      </vt:variant>
      <vt:variant>
        <vt:i4>0</vt:i4>
      </vt:variant>
      <vt:variant>
        <vt:i4>5</vt:i4>
      </vt:variant>
      <vt:variant>
        <vt:lpwstr/>
      </vt:variant>
      <vt:variant>
        <vt:lpwstr>_Toc377562797</vt:lpwstr>
      </vt:variant>
      <vt:variant>
        <vt:i4>1966133</vt:i4>
      </vt:variant>
      <vt:variant>
        <vt:i4>515</vt:i4>
      </vt:variant>
      <vt:variant>
        <vt:i4>0</vt:i4>
      </vt:variant>
      <vt:variant>
        <vt:i4>5</vt:i4>
      </vt:variant>
      <vt:variant>
        <vt:lpwstr/>
      </vt:variant>
      <vt:variant>
        <vt:lpwstr>_Toc377562796</vt:lpwstr>
      </vt:variant>
      <vt:variant>
        <vt:i4>1966133</vt:i4>
      </vt:variant>
      <vt:variant>
        <vt:i4>509</vt:i4>
      </vt:variant>
      <vt:variant>
        <vt:i4>0</vt:i4>
      </vt:variant>
      <vt:variant>
        <vt:i4>5</vt:i4>
      </vt:variant>
      <vt:variant>
        <vt:lpwstr/>
      </vt:variant>
      <vt:variant>
        <vt:lpwstr>_Toc377562795</vt:lpwstr>
      </vt:variant>
      <vt:variant>
        <vt:i4>1966133</vt:i4>
      </vt:variant>
      <vt:variant>
        <vt:i4>503</vt:i4>
      </vt:variant>
      <vt:variant>
        <vt:i4>0</vt:i4>
      </vt:variant>
      <vt:variant>
        <vt:i4>5</vt:i4>
      </vt:variant>
      <vt:variant>
        <vt:lpwstr/>
      </vt:variant>
      <vt:variant>
        <vt:lpwstr>_Toc377562794</vt:lpwstr>
      </vt:variant>
      <vt:variant>
        <vt:i4>1966133</vt:i4>
      </vt:variant>
      <vt:variant>
        <vt:i4>494</vt:i4>
      </vt:variant>
      <vt:variant>
        <vt:i4>0</vt:i4>
      </vt:variant>
      <vt:variant>
        <vt:i4>5</vt:i4>
      </vt:variant>
      <vt:variant>
        <vt:lpwstr/>
      </vt:variant>
      <vt:variant>
        <vt:lpwstr>_Toc377562793</vt:lpwstr>
      </vt:variant>
      <vt:variant>
        <vt:i4>1966133</vt:i4>
      </vt:variant>
      <vt:variant>
        <vt:i4>488</vt:i4>
      </vt:variant>
      <vt:variant>
        <vt:i4>0</vt:i4>
      </vt:variant>
      <vt:variant>
        <vt:i4>5</vt:i4>
      </vt:variant>
      <vt:variant>
        <vt:lpwstr/>
      </vt:variant>
      <vt:variant>
        <vt:lpwstr>_Toc377562792</vt:lpwstr>
      </vt:variant>
      <vt:variant>
        <vt:i4>1966133</vt:i4>
      </vt:variant>
      <vt:variant>
        <vt:i4>482</vt:i4>
      </vt:variant>
      <vt:variant>
        <vt:i4>0</vt:i4>
      </vt:variant>
      <vt:variant>
        <vt:i4>5</vt:i4>
      </vt:variant>
      <vt:variant>
        <vt:lpwstr/>
      </vt:variant>
      <vt:variant>
        <vt:lpwstr>_Toc377562791</vt:lpwstr>
      </vt:variant>
      <vt:variant>
        <vt:i4>1966133</vt:i4>
      </vt:variant>
      <vt:variant>
        <vt:i4>476</vt:i4>
      </vt:variant>
      <vt:variant>
        <vt:i4>0</vt:i4>
      </vt:variant>
      <vt:variant>
        <vt:i4>5</vt:i4>
      </vt:variant>
      <vt:variant>
        <vt:lpwstr/>
      </vt:variant>
      <vt:variant>
        <vt:lpwstr>_Toc377562790</vt:lpwstr>
      </vt:variant>
      <vt:variant>
        <vt:i4>2031669</vt:i4>
      </vt:variant>
      <vt:variant>
        <vt:i4>470</vt:i4>
      </vt:variant>
      <vt:variant>
        <vt:i4>0</vt:i4>
      </vt:variant>
      <vt:variant>
        <vt:i4>5</vt:i4>
      </vt:variant>
      <vt:variant>
        <vt:lpwstr/>
      </vt:variant>
      <vt:variant>
        <vt:lpwstr>_Toc377562789</vt:lpwstr>
      </vt:variant>
      <vt:variant>
        <vt:i4>2031669</vt:i4>
      </vt:variant>
      <vt:variant>
        <vt:i4>464</vt:i4>
      </vt:variant>
      <vt:variant>
        <vt:i4>0</vt:i4>
      </vt:variant>
      <vt:variant>
        <vt:i4>5</vt:i4>
      </vt:variant>
      <vt:variant>
        <vt:lpwstr/>
      </vt:variant>
      <vt:variant>
        <vt:lpwstr>_Toc377562788</vt:lpwstr>
      </vt:variant>
      <vt:variant>
        <vt:i4>2031669</vt:i4>
      </vt:variant>
      <vt:variant>
        <vt:i4>458</vt:i4>
      </vt:variant>
      <vt:variant>
        <vt:i4>0</vt:i4>
      </vt:variant>
      <vt:variant>
        <vt:i4>5</vt:i4>
      </vt:variant>
      <vt:variant>
        <vt:lpwstr/>
      </vt:variant>
      <vt:variant>
        <vt:lpwstr>_Toc377562787</vt:lpwstr>
      </vt:variant>
      <vt:variant>
        <vt:i4>2031669</vt:i4>
      </vt:variant>
      <vt:variant>
        <vt:i4>452</vt:i4>
      </vt:variant>
      <vt:variant>
        <vt:i4>0</vt:i4>
      </vt:variant>
      <vt:variant>
        <vt:i4>5</vt:i4>
      </vt:variant>
      <vt:variant>
        <vt:lpwstr/>
      </vt:variant>
      <vt:variant>
        <vt:lpwstr>_Toc377562786</vt:lpwstr>
      </vt:variant>
      <vt:variant>
        <vt:i4>2031669</vt:i4>
      </vt:variant>
      <vt:variant>
        <vt:i4>446</vt:i4>
      </vt:variant>
      <vt:variant>
        <vt:i4>0</vt:i4>
      </vt:variant>
      <vt:variant>
        <vt:i4>5</vt:i4>
      </vt:variant>
      <vt:variant>
        <vt:lpwstr/>
      </vt:variant>
      <vt:variant>
        <vt:lpwstr>_Toc377562785</vt:lpwstr>
      </vt:variant>
      <vt:variant>
        <vt:i4>2031669</vt:i4>
      </vt:variant>
      <vt:variant>
        <vt:i4>440</vt:i4>
      </vt:variant>
      <vt:variant>
        <vt:i4>0</vt:i4>
      </vt:variant>
      <vt:variant>
        <vt:i4>5</vt:i4>
      </vt:variant>
      <vt:variant>
        <vt:lpwstr/>
      </vt:variant>
      <vt:variant>
        <vt:lpwstr>_Toc377562784</vt:lpwstr>
      </vt:variant>
      <vt:variant>
        <vt:i4>2031669</vt:i4>
      </vt:variant>
      <vt:variant>
        <vt:i4>434</vt:i4>
      </vt:variant>
      <vt:variant>
        <vt:i4>0</vt:i4>
      </vt:variant>
      <vt:variant>
        <vt:i4>5</vt:i4>
      </vt:variant>
      <vt:variant>
        <vt:lpwstr/>
      </vt:variant>
      <vt:variant>
        <vt:lpwstr>_Toc377562783</vt:lpwstr>
      </vt:variant>
      <vt:variant>
        <vt:i4>2031669</vt:i4>
      </vt:variant>
      <vt:variant>
        <vt:i4>428</vt:i4>
      </vt:variant>
      <vt:variant>
        <vt:i4>0</vt:i4>
      </vt:variant>
      <vt:variant>
        <vt:i4>5</vt:i4>
      </vt:variant>
      <vt:variant>
        <vt:lpwstr/>
      </vt:variant>
      <vt:variant>
        <vt:lpwstr>_Toc377562782</vt:lpwstr>
      </vt:variant>
      <vt:variant>
        <vt:i4>2031669</vt:i4>
      </vt:variant>
      <vt:variant>
        <vt:i4>422</vt:i4>
      </vt:variant>
      <vt:variant>
        <vt:i4>0</vt:i4>
      </vt:variant>
      <vt:variant>
        <vt:i4>5</vt:i4>
      </vt:variant>
      <vt:variant>
        <vt:lpwstr/>
      </vt:variant>
      <vt:variant>
        <vt:lpwstr>_Toc377562781</vt:lpwstr>
      </vt:variant>
      <vt:variant>
        <vt:i4>2031669</vt:i4>
      </vt:variant>
      <vt:variant>
        <vt:i4>416</vt:i4>
      </vt:variant>
      <vt:variant>
        <vt:i4>0</vt:i4>
      </vt:variant>
      <vt:variant>
        <vt:i4>5</vt:i4>
      </vt:variant>
      <vt:variant>
        <vt:lpwstr/>
      </vt:variant>
      <vt:variant>
        <vt:lpwstr>_Toc377562780</vt:lpwstr>
      </vt:variant>
      <vt:variant>
        <vt:i4>1048629</vt:i4>
      </vt:variant>
      <vt:variant>
        <vt:i4>410</vt:i4>
      </vt:variant>
      <vt:variant>
        <vt:i4>0</vt:i4>
      </vt:variant>
      <vt:variant>
        <vt:i4>5</vt:i4>
      </vt:variant>
      <vt:variant>
        <vt:lpwstr/>
      </vt:variant>
      <vt:variant>
        <vt:lpwstr>_Toc377562779</vt:lpwstr>
      </vt:variant>
      <vt:variant>
        <vt:i4>1048629</vt:i4>
      </vt:variant>
      <vt:variant>
        <vt:i4>404</vt:i4>
      </vt:variant>
      <vt:variant>
        <vt:i4>0</vt:i4>
      </vt:variant>
      <vt:variant>
        <vt:i4>5</vt:i4>
      </vt:variant>
      <vt:variant>
        <vt:lpwstr/>
      </vt:variant>
      <vt:variant>
        <vt:lpwstr>_Toc377562778</vt:lpwstr>
      </vt:variant>
      <vt:variant>
        <vt:i4>1048629</vt:i4>
      </vt:variant>
      <vt:variant>
        <vt:i4>398</vt:i4>
      </vt:variant>
      <vt:variant>
        <vt:i4>0</vt:i4>
      </vt:variant>
      <vt:variant>
        <vt:i4>5</vt:i4>
      </vt:variant>
      <vt:variant>
        <vt:lpwstr/>
      </vt:variant>
      <vt:variant>
        <vt:lpwstr>_Toc377562777</vt:lpwstr>
      </vt:variant>
      <vt:variant>
        <vt:i4>1048629</vt:i4>
      </vt:variant>
      <vt:variant>
        <vt:i4>392</vt:i4>
      </vt:variant>
      <vt:variant>
        <vt:i4>0</vt:i4>
      </vt:variant>
      <vt:variant>
        <vt:i4>5</vt:i4>
      </vt:variant>
      <vt:variant>
        <vt:lpwstr/>
      </vt:variant>
      <vt:variant>
        <vt:lpwstr>_Toc377562776</vt:lpwstr>
      </vt:variant>
      <vt:variant>
        <vt:i4>1048629</vt:i4>
      </vt:variant>
      <vt:variant>
        <vt:i4>386</vt:i4>
      </vt:variant>
      <vt:variant>
        <vt:i4>0</vt:i4>
      </vt:variant>
      <vt:variant>
        <vt:i4>5</vt:i4>
      </vt:variant>
      <vt:variant>
        <vt:lpwstr/>
      </vt:variant>
      <vt:variant>
        <vt:lpwstr>_Toc377562775</vt:lpwstr>
      </vt:variant>
      <vt:variant>
        <vt:i4>1048629</vt:i4>
      </vt:variant>
      <vt:variant>
        <vt:i4>380</vt:i4>
      </vt:variant>
      <vt:variant>
        <vt:i4>0</vt:i4>
      </vt:variant>
      <vt:variant>
        <vt:i4>5</vt:i4>
      </vt:variant>
      <vt:variant>
        <vt:lpwstr/>
      </vt:variant>
      <vt:variant>
        <vt:lpwstr>_Toc377562774</vt:lpwstr>
      </vt:variant>
      <vt:variant>
        <vt:i4>1048629</vt:i4>
      </vt:variant>
      <vt:variant>
        <vt:i4>374</vt:i4>
      </vt:variant>
      <vt:variant>
        <vt:i4>0</vt:i4>
      </vt:variant>
      <vt:variant>
        <vt:i4>5</vt:i4>
      </vt:variant>
      <vt:variant>
        <vt:lpwstr/>
      </vt:variant>
      <vt:variant>
        <vt:lpwstr>_Toc377562773</vt:lpwstr>
      </vt:variant>
      <vt:variant>
        <vt:i4>1048629</vt:i4>
      </vt:variant>
      <vt:variant>
        <vt:i4>368</vt:i4>
      </vt:variant>
      <vt:variant>
        <vt:i4>0</vt:i4>
      </vt:variant>
      <vt:variant>
        <vt:i4>5</vt:i4>
      </vt:variant>
      <vt:variant>
        <vt:lpwstr/>
      </vt:variant>
      <vt:variant>
        <vt:lpwstr>_Toc377562772</vt:lpwstr>
      </vt:variant>
      <vt:variant>
        <vt:i4>1048629</vt:i4>
      </vt:variant>
      <vt:variant>
        <vt:i4>362</vt:i4>
      </vt:variant>
      <vt:variant>
        <vt:i4>0</vt:i4>
      </vt:variant>
      <vt:variant>
        <vt:i4>5</vt:i4>
      </vt:variant>
      <vt:variant>
        <vt:lpwstr/>
      </vt:variant>
      <vt:variant>
        <vt:lpwstr>_Toc377562771</vt:lpwstr>
      </vt:variant>
      <vt:variant>
        <vt:i4>1048629</vt:i4>
      </vt:variant>
      <vt:variant>
        <vt:i4>356</vt:i4>
      </vt:variant>
      <vt:variant>
        <vt:i4>0</vt:i4>
      </vt:variant>
      <vt:variant>
        <vt:i4>5</vt:i4>
      </vt:variant>
      <vt:variant>
        <vt:lpwstr/>
      </vt:variant>
      <vt:variant>
        <vt:lpwstr>_Toc377562770</vt:lpwstr>
      </vt:variant>
      <vt:variant>
        <vt:i4>1114165</vt:i4>
      </vt:variant>
      <vt:variant>
        <vt:i4>350</vt:i4>
      </vt:variant>
      <vt:variant>
        <vt:i4>0</vt:i4>
      </vt:variant>
      <vt:variant>
        <vt:i4>5</vt:i4>
      </vt:variant>
      <vt:variant>
        <vt:lpwstr/>
      </vt:variant>
      <vt:variant>
        <vt:lpwstr>_Toc377562769</vt:lpwstr>
      </vt:variant>
      <vt:variant>
        <vt:i4>1114165</vt:i4>
      </vt:variant>
      <vt:variant>
        <vt:i4>344</vt:i4>
      </vt:variant>
      <vt:variant>
        <vt:i4>0</vt:i4>
      </vt:variant>
      <vt:variant>
        <vt:i4>5</vt:i4>
      </vt:variant>
      <vt:variant>
        <vt:lpwstr/>
      </vt:variant>
      <vt:variant>
        <vt:lpwstr>_Toc377562768</vt:lpwstr>
      </vt:variant>
      <vt:variant>
        <vt:i4>1114165</vt:i4>
      </vt:variant>
      <vt:variant>
        <vt:i4>338</vt:i4>
      </vt:variant>
      <vt:variant>
        <vt:i4>0</vt:i4>
      </vt:variant>
      <vt:variant>
        <vt:i4>5</vt:i4>
      </vt:variant>
      <vt:variant>
        <vt:lpwstr/>
      </vt:variant>
      <vt:variant>
        <vt:lpwstr>_Toc377562767</vt:lpwstr>
      </vt:variant>
      <vt:variant>
        <vt:i4>1114165</vt:i4>
      </vt:variant>
      <vt:variant>
        <vt:i4>332</vt:i4>
      </vt:variant>
      <vt:variant>
        <vt:i4>0</vt:i4>
      </vt:variant>
      <vt:variant>
        <vt:i4>5</vt:i4>
      </vt:variant>
      <vt:variant>
        <vt:lpwstr/>
      </vt:variant>
      <vt:variant>
        <vt:lpwstr>_Toc377562766</vt:lpwstr>
      </vt:variant>
      <vt:variant>
        <vt:i4>1114165</vt:i4>
      </vt:variant>
      <vt:variant>
        <vt:i4>326</vt:i4>
      </vt:variant>
      <vt:variant>
        <vt:i4>0</vt:i4>
      </vt:variant>
      <vt:variant>
        <vt:i4>5</vt:i4>
      </vt:variant>
      <vt:variant>
        <vt:lpwstr/>
      </vt:variant>
      <vt:variant>
        <vt:lpwstr>_Toc377562765</vt:lpwstr>
      </vt:variant>
      <vt:variant>
        <vt:i4>1114165</vt:i4>
      </vt:variant>
      <vt:variant>
        <vt:i4>320</vt:i4>
      </vt:variant>
      <vt:variant>
        <vt:i4>0</vt:i4>
      </vt:variant>
      <vt:variant>
        <vt:i4>5</vt:i4>
      </vt:variant>
      <vt:variant>
        <vt:lpwstr/>
      </vt:variant>
      <vt:variant>
        <vt:lpwstr>_Toc377562764</vt:lpwstr>
      </vt:variant>
      <vt:variant>
        <vt:i4>1114165</vt:i4>
      </vt:variant>
      <vt:variant>
        <vt:i4>314</vt:i4>
      </vt:variant>
      <vt:variant>
        <vt:i4>0</vt:i4>
      </vt:variant>
      <vt:variant>
        <vt:i4>5</vt:i4>
      </vt:variant>
      <vt:variant>
        <vt:lpwstr/>
      </vt:variant>
      <vt:variant>
        <vt:lpwstr>_Toc377562763</vt:lpwstr>
      </vt:variant>
      <vt:variant>
        <vt:i4>1114165</vt:i4>
      </vt:variant>
      <vt:variant>
        <vt:i4>308</vt:i4>
      </vt:variant>
      <vt:variant>
        <vt:i4>0</vt:i4>
      </vt:variant>
      <vt:variant>
        <vt:i4>5</vt:i4>
      </vt:variant>
      <vt:variant>
        <vt:lpwstr/>
      </vt:variant>
      <vt:variant>
        <vt:lpwstr>_Toc377562762</vt:lpwstr>
      </vt:variant>
      <vt:variant>
        <vt:i4>1114165</vt:i4>
      </vt:variant>
      <vt:variant>
        <vt:i4>302</vt:i4>
      </vt:variant>
      <vt:variant>
        <vt:i4>0</vt:i4>
      </vt:variant>
      <vt:variant>
        <vt:i4>5</vt:i4>
      </vt:variant>
      <vt:variant>
        <vt:lpwstr/>
      </vt:variant>
      <vt:variant>
        <vt:lpwstr>_Toc377562761</vt:lpwstr>
      </vt:variant>
      <vt:variant>
        <vt:i4>1114165</vt:i4>
      </vt:variant>
      <vt:variant>
        <vt:i4>296</vt:i4>
      </vt:variant>
      <vt:variant>
        <vt:i4>0</vt:i4>
      </vt:variant>
      <vt:variant>
        <vt:i4>5</vt:i4>
      </vt:variant>
      <vt:variant>
        <vt:lpwstr/>
      </vt:variant>
      <vt:variant>
        <vt:lpwstr>_Toc377562760</vt:lpwstr>
      </vt:variant>
      <vt:variant>
        <vt:i4>1179701</vt:i4>
      </vt:variant>
      <vt:variant>
        <vt:i4>290</vt:i4>
      </vt:variant>
      <vt:variant>
        <vt:i4>0</vt:i4>
      </vt:variant>
      <vt:variant>
        <vt:i4>5</vt:i4>
      </vt:variant>
      <vt:variant>
        <vt:lpwstr/>
      </vt:variant>
      <vt:variant>
        <vt:lpwstr>_Toc377562759</vt:lpwstr>
      </vt:variant>
      <vt:variant>
        <vt:i4>1179701</vt:i4>
      </vt:variant>
      <vt:variant>
        <vt:i4>284</vt:i4>
      </vt:variant>
      <vt:variant>
        <vt:i4>0</vt:i4>
      </vt:variant>
      <vt:variant>
        <vt:i4>5</vt:i4>
      </vt:variant>
      <vt:variant>
        <vt:lpwstr/>
      </vt:variant>
      <vt:variant>
        <vt:lpwstr>_Toc377562758</vt:lpwstr>
      </vt:variant>
      <vt:variant>
        <vt:i4>1179701</vt:i4>
      </vt:variant>
      <vt:variant>
        <vt:i4>278</vt:i4>
      </vt:variant>
      <vt:variant>
        <vt:i4>0</vt:i4>
      </vt:variant>
      <vt:variant>
        <vt:i4>5</vt:i4>
      </vt:variant>
      <vt:variant>
        <vt:lpwstr/>
      </vt:variant>
      <vt:variant>
        <vt:lpwstr>_Toc377562757</vt:lpwstr>
      </vt:variant>
      <vt:variant>
        <vt:i4>1179701</vt:i4>
      </vt:variant>
      <vt:variant>
        <vt:i4>272</vt:i4>
      </vt:variant>
      <vt:variant>
        <vt:i4>0</vt:i4>
      </vt:variant>
      <vt:variant>
        <vt:i4>5</vt:i4>
      </vt:variant>
      <vt:variant>
        <vt:lpwstr/>
      </vt:variant>
      <vt:variant>
        <vt:lpwstr>_Toc377562756</vt:lpwstr>
      </vt:variant>
      <vt:variant>
        <vt:i4>1179701</vt:i4>
      </vt:variant>
      <vt:variant>
        <vt:i4>266</vt:i4>
      </vt:variant>
      <vt:variant>
        <vt:i4>0</vt:i4>
      </vt:variant>
      <vt:variant>
        <vt:i4>5</vt:i4>
      </vt:variant>
      <vt:variant>
        <vt:lpwstr/>
      </vt:variant>
      <vt:variant>
        <vt:lpwstr>_Toc377562755</vt:lpwstr>
      </vt:variant>
      <vt:variant>
        <vt:i4>1179701</vt:i4>
      </vt:variant>
      <vt:variant>
        <vt:i4>260</vt:i4>
      </vt:variant>
      <vt:variant>
        <vt:i4>0</vt:i4>
      </vt:variant>
      <vt:variant>
        <vt:i4>5</vt:i4>
      </vt:variant>
      <vt:variant>
        <vt:lpwstr/>
      </vt:variant>
      <vt:variant>
        <vt:lpwstr>_Toc377562754</vt:lpwstr>
      </vt:variant>
      <vt:variant>
        <vt:i4>1179701</vt:i4>
      </vt:variant>
      <vt:variant>
        <vt:i4>254</vt:i4>
      </vt:variant>
      <vt:variant>
        <vt:i4>0</vt:i4>
      </vt:variant>
      <vt:variant>
        <vt:i4>5</vt:i4>
      </vt:variant>
      <vt:variant>
        <vt:lpwstr/>
      </vt:variant>
      <vt:variant>
        <vt:lpwstr>_Toc377562752</vt:lpwstr>
      </vt:variant>
      <vt:variant>
        <vt:i4>1179701</vt:i4>
      </vt:variant>
      <vt:variant>
        <vt:i4>248</vt:i4>
      </vt:variant>
      <vt:variant>
        <vt:i4>0</vt:i4>
      </vt:variant>
      <vt:variant>
        <vt:i4>5</vt:i4>
      </vt:variant>
      <vt:variant>
        <vt:lpwstr/>
      </vt:variant>
      <vt:variant>
        <vt:lpwstr>_Toc377562751</vt:lpwstr>
      </vt:variant>
      <vt:variant>
        <vt:i4>1179701</vt:i4>
      </vt:variant>
      <vt:variant>
        <vt:i4>242</vt:i4>
      </vt:variant>
      <vt:variant>
        <vt:i4>0</vt:i4>
      </vt:variant>
      <vt:variant>
        <vt:i4>5</vt:i4>
      </vt:variant>
      <vt:variant>
        <vt:lpwstr/>
      </vt:variant>
      <vt:variant>
        <vt:lpwstr>_Toc377562750</vt:lpwstr>
      </vt:variant>
      <vt:variant>
        <vt:i4>1245237</vt:i4>
      </vt:variant>
      <vt:variant>
        <vt:i4>236</vt:i4>
      </vt:variant>
      <vt:variant>
        <vt:i4>0</vt:i4>
      </vt:variant>
      <vt:variant>
        <vt:i4>5</vt:i4>
      </vt:variant>
      <vt:variant>
        <vt:lpwstr/>
      </vt:variant>
      <vt:variant>
        <vt:lpwstr>_Toc377562749</vt:lpwstr>
      </vt:variant>
      <vt:variant>
        <vt:i4>1245237</vt:i4>
      </vt:variant>
      <vt:variant>
        <vt:i4>230</vt:i4>
      </vt:variant>
      <vt:variant>
        <vt:i4>0</vt:i4>
      </vt:variant>
      <vt:variant>
        <vt:i4>5</vt:i4>
      </vt:variant>
      <vt:variant>
        <vt:lpwstr/>
      </vt:variant>
      <vt:variant>
        <vt:lpwstr>_Toc377562748</vt:lpwstr>
      </vt:variant>
      <vt:variant>
        <vt:i4>1245237</vt:i4>
      </vt:variant>
      <vt:variant>
        <vt:i4>224</vt:i4>
      </vt:variant>
      <vt:variant>
        <vt:i4>0</vt:i4>
      </vt:variant>
      <vt:variant>
        <vt:i4>5</vt:i4>
      </vt:variant>
      <vt:variant>
        <vt:lpwstr/>
      </vt:variant>
      <vt:variant>
        <vt:lpwstr>_Toc377562747</vt:lpwstr>
      </vt:variant>
      <vt:variant>
        <vt:i4>1245237</vt:i4>
      </vt:variant>
      <vt:variant>
        <vt:i4>218</vt:i4>
      </vt:variant>
      <vt:variant>
        <vt:i4>0</vt:i4>
      </vt:variant>
      <vt:variant>
        <vt:i4>5</vt:i4>
      </vt:variant>
      <vt:variant>
        <vt:lpwstr/>
      </vt:variant>
      <vt:variant>
        <vt:lpwstr>_Toc377562746</vt:lpwstr>
      </vt:variant>
      <vt:variant>
        <vt:i4>1245237</vt:i4>
      </vt:variant>
      <vt:variant>
        <vt:i4>212</vt:i4>
      </vt:variant>
      <vt:variant>
        <vt:i4>0</vt:i4>
      </vt:variant>
      <vt:variant>
        <vt:i4>5</vt:i4>
      </vt:variant>
      <vt:variant>
        <vt:lpwstr/>
      </vt:variant>
      <vt:variant>
        <vt:lpwstr>_Toc377562745</vt:lpwstr>
      </vt:variant>
      <vt:variant>
        <vt:i4>1245237</vt:i4>
      </vt:variant>
      <vt:variant>
        <vt:i4>206</vt:i4>
      </vt:variant>
      <vt:variant>
        <vt:i4>0</vt:i4>
      </vt:variant>
      <vt:variant>
        <vt:i4>5</vt:i4>
      </vt:variant>
      <vt:variant>
        <vt:lpwstr/>
      </vt:variant>
      <vt:variant>
        <vt:lpwstr>_Toc377562744</vt:lpwstr>
      </vt:variant>
      <vt:variant>
        <vt:i4>1245237</vt:i4>
      </vt:variant>
      <vt:variant>
        <vt:i4>200</vt:i4>
      </vt:variant>
      <vt:variant>
        <vt:i4>0</vt:i4>
      </vt:variant>
      <vt:variant>
        <vt:i4>5</vt:i4>
      </vt:variant>
      <vt:variant>
        <vt:lpwstr/>
      </vt:variant>
      <vt:variant>
        <vt:lpwstr>_Toc377562743</vt:lpwstr>
      </vt:variant>
      <vt:variant>
        <vt:i4>1245237</vt:i4>
      </vt:variant>
      <vt:variant>
        <vt:i4>194</vt:i4>
      </vt:variant>
      <vt:variant>
        <vt:i4>0</vt:i4>
      </vt:variant>
      <vt:variant>
        <vt:i4>5</vt:i4>
      </vt:variant>
      <vt:variant>
        <vt:lpwstr/>
      </vt:variant>
      <vt:variant>
        <vt:lpwstr>_Toc377562742</vt:lpwstr>
      </vt:variant>
      <vt:variant>
        <vt:i4>1245237</vt:i4>
      </vt:variant>
      <vt:variant>
        <vt:i4>188</vt:i4>
      </vt:variant>
      <vt:variant>
        <vt:i4>0</vt:i4>
      </vt:variant>
      <vt:variant>
        <vt:i4>5</vt:i4>
      </vt:variant>
      <vt:variant>
        <vt:lpwstr/>
      </vt:variant>
      <vt:variant>
        <vt:lpwstr>_Toc377562741</vt:lpwstr>
      </vt:variant>
      <vt:variant>
        <vt:i4>1245237</vt:i4>
      </vt:variant>
      <vt:variant>
        <vt:i4>182</vt:i4>
      </vt:variant>
      <vt:variant>
        <vt:i4>0</vt:i4>
      </vt:variant>
      <vt:variant>
        <vt:i4>5</vt:i4>
      </vt:variant>
      <vt:variant>
        <vt:lpwstr/>
      </vt:variant>
      <vt:variant>
        <vt:lpwstr>_Toc377562740</vt:lpwstr>
      </vt:variant>
      <vt:variant>
        <vt:i4>1310773</vt:i4>
      </vt:variant>
      <vt:variant>
        <vt:i4>176</vt:i4>
      </vt:variant>
      <vt:variant>
        <vt:i4>0</vt:i4>
      </vt:variant>
      <vt:variant>
        <vt:i4>5</vt:i4>
      </vt:variant>
      <vt:variant>
        <vt:lpwstr/>
      </vt:variant>
      <vt:variant>
        <vt:lpwstr>_Toc377562739</vt:lpwstr>
      </vt:variant>
      <vt:variant>
        <vt:i4>1310773</vt:i4>
      </vt:variant>
      <vt:variant>
        <vt:i4>170</vt:i4>
      </vt:variant>
      <vt:variant>
        <vt:i4>0</vt:i4>
      </vt:variant>
      <vt:variant>
        <vt:i4>5</vt:i4>
      </vt:variant>
      <vt:variant>
        <vt:lpwstr/>
      </vt:variant>
      <vt:variant>
        <vt:lpwstr>_Toc377562737</vt:lpwstr>
      </vt:variant>
      <vt:variant>
        <vt:i4>1310773</vt:i4>
      </vt:variant>
      <vt:variant>
        <vt:i4>164</vt:i4>
      </vt:variant>
      <vt:variant>
        <vt:i4>0</vt:i4>
      </vt:variant>
      <vt:variant>
        <vt:i4>5</vt:i4>
      </vt:variant>
      <vt:variant>
        <vt:lpwstr/>
      </vt:variant>
      <vt:variant>
        <vt:lpwstr>_Toc377562736</vt:lpwstr>
      </vt:variant>
      <vt:variant>
        <vt:i4>1310773</vt:i4>
      </vt:variant>
      <vt:variant>
        <vt:i4>158</vt:i4>
      </vt:variant>
      <vt:variant>
        <vt:i4>0</vt:i4>
      </vt:variant>
      <vt:variant>
        <vt:i4>5</vt:i4>
      </vt:variant>
      <vt:variant>
        <vt:lpwstr/>
      </vt:variant>
      <vt:variant>
        <vt:lpwstr>_Toc377562735</vt:lpwstr>
      </vt:variant>
      <vt:variant>
        <vt:i4>1310773</vt:i4>
      </vt:variant>
      <vt:variant>
        <vt:i4>152</vt:i4>
      </vt:variant>
      <vt:variant>
        <vt:i4>0</vt:i4>
      </vt:variant>
      <vt:variant>
        <vt:i4>5</vt:i4>
      </vt:variant>
      <vt:variant>
        <vt:lpwstr/>
      </vt:variant>
      <vt:variant>
        <vt:lpwstr>_Toc377562734</vt:lpwstr>
      </vt:variant>
      <vt:variant>
        <vt:i4>1310773</vt:i4>
      </vt:variant>
      <vt:variant>
        <vt:i4>146</vt:i4>
      </vt:variant>
      <vt:variant>
        <vt:i4>0</vt:i4>
      </vt:variant>
      <vt:variant>
        <vt:i4>5</vt:i4>
      </vt:variant>
      <vt:variant>
        <vt:lpwstr/>
      </vt:variant>
      <vt:variant>
        <vt:lpwstr>_Toc377562733</vt:lpwstr>
      </vt:variant>
      <vt:variant>
        <vt:i4>1310773</vt:i4>
      </vt:variant>
      <vt:variant>
        <vt:i4>140</vt:i4>
      </vt:variant>
      <vt:variant>
        <vt:i4>0</vt:i4>
      </vt:variant>
      <vt:variant>
        <vt:i4>5</vt:i4>
      </vt:variant>
      <vt:variant>
        <vt:lpwstr/>
      </vt:variant>
      <vt:variant>
        <vt:lpwstr>_Toc377562732</vt:lpwstr>
      </vt:variant>
      <vt:variant>
        <vt:i4>1310773</vt:i4>
      </vt:variant>
      <vt:variant>
        <vt:i4>134</vt:i4>
      </vt:variant>
      <vt:variant>
        <vt:i4>0</vt:i4>
      </vt:variant>
      <vt:variant>
        <vt:i4>5</vt:i4>
      </vt:variant>
      <vt:variant>
        <vt:lpwstr/>
      </vt:variant>
      <vt:variant>
        <vt:lpwstr>_Toc377562731</vt:lpwstr>
      </vt:variant>
      <vt:variant>
        <vt:i4>1310773</vt:i4>
      </vt:variant>
      <vt:variant>
        <vt:i4>128</vt:i4>
      </vt:variant>
      <vt:variant>
        <vt:i4>0</vt:i4>
      </vt:variant>
      <vt:variant>
        <vt:i4>5</vt:i4>
      </vt:variant>
      <vt:variant>
        <vt:lpwstr/>
      </vt:variant>
      <vt:variant>
        <vt:lpwstr>_Toc377562730</vt:lpwstr>
      </vt:variant>
      <vt:variant>
        <vt:i4>1376309</vt:i4>
      </vt:variant>
      <vt:variant>
        <vt:i4>122</vt:i4>
      </vt:variant>
      <vt:variant>
        <vt:i4>0</vt:i4>
      </vt:variant>
      <vt:variant>
        <vt:i4>5</vt:i4>
      </vt:variant>
      <vt:variant>
        <vt:lpwstr/>
      </vt:variant>
      <vt:variant>
        <vt:lpwstr>_Toc377562729</vt:lpwstr>
      </vt:variant>
      <vt:variant>
        <vt:i4>1376309</vt:i4>
      </vt:variant>
      <vt:variant>
        <vt:i4>116</vt:i4>
      </vt:variant>
      <vt:variant>
        <vt:i4>0</vt:i4>
      </vt:variant>
      <vt:variant>
        <vt:i4>5</vt:i4>
      </vt:variant>
      <vt:variant>
        <vt:lpwstr/>
      </vt:variant>
      <vt:variant>
        <vt:lpwstr>_Toc377562728</vt:lpwstr>
      </vt:variant>
      <vt:variant>
        <vt:i4>1376309</vt:i4>
      </vt:variant>
      <vt:variant>
        <vt:i4>110</vt:i4>
      </vt:variant>
      <vt:variant>
        <vt:i4>0</vt:i4>
      </vt:variant>
      <vt:variant>
        <vt:i4>5</vt:i4>
      </vt:variant>
      <vt:variant>
        <vt:lpwstr/>
      </vt:variant>
      <vt:variant>
        <vt:lpwstr>_Toc377562727</vt:lpwstr>
      </vt:variant>
      <vt:variant>
        <vt:i4>1376309</vt:i4>
      </vt:variant>
      <vt:variant>
        <vt:i4>104</vt:i4>
      </vt:variant>
      <vt:variant>
        <vt:i4>0</vt:i4>
      </vt:variant>
      <vt:variant>
        <vt:i4>5</vt:i4>
      </vt:variant>
      <vt:variant>
        <vt:lpwstr/>
      </vt:variant>
      <vt:variant>
        <vt:lpwstr>_Toc377562726</vt:lpwstr>
      </vt:variant>
      <vt:variant>
        <vt:i4>1376309</vt:i4>
      </vt:variant>
      <vt:variant>
        <vt:i4>98</vt:i4>
      </vt:variant>
      <vt:variant>
        <vt:i4>0</vt:i4>
      </vt:variant>
      <vt:variant>
        <vt:i4>5</vt:i4>
      </vt:variant>
      <vt:variant>
        <vt:lpwstr/>
      </vt:variant>
      <vt:variant>
        <vt:lpwstr>_Toc377562725</vt:lpwstr>
      </vt:variant>
      <vt:variant>
        <vt:i4>1376309</vt:i4>
      </vt:variant>
      <vt:variant>
        <vt:i4>92</vt:i4>
      </vt:variant>
      <vt:variant>
        <vt:i4>0</vt:i4>
      </vt:variant>
      <vt:variant>
        <vt:i4>5</vt:i4>
      </vt:variant>
      <vt:variant>
        <vt:lpwstr/>
      </vt:variant>
      <vt:variant>
        <vt:lpwstr>_Toc377562724</vt:lpwstr>
      </vt:variant>
      <vt:variant>
        <vt:i4>1376309</vt:i4>
      </vt:variant>
      <vt:variant>
        <vt:i4>86</vt:i4>
      </vt:variant>
      <vt:variant>
        <vt:i4>0</vt:i4>
      </vt:variant>
      <vt:variant>
        <vt:i4>5</vt:i4>
      </vt:variant>
      <vt:variant>
        <vt:lpwstr/>
      </vt:variant>
      <vt:variant>
        <vt:lpwstr>_Toc377562723</vt:lpwstr>
      </vt:variant>
      <vt:variant>
        <vt:i4>1376309</vt:i4>
      </vt:variant>
      <vt:variant>
        <vt:i4>80</vt:i4>
      </vt:variant>
      <vt:variant>
        <vt:i4>0</vt:i4>
      </vt:variant>
      <vt:variant>
        <vt:i4>5</vt:i4>
      </vt:variant>
      <vt:variant>
        <vt:lpwstr/>
      </vt:variant>
      <vt:variant>
        <vt:lpwstr>_Toc377562722</vt:lpwstr>
      </vt:variant>
      <vt:variant>
        <vt:i4>1376309</vt:i4>
      </vt:variant>
      <vt:variant>
        <vt:i4>74</vt:i4>
      </vt:variant>
      <vt:variant>
        <vt:i4>0</vt:i4>
      </vt:variant>
      <vt:variant>
        <vt:i4>5</vt:i4>
      </vt:variant>
      <vt:variant>
        <vt:lpwstr/>
      </vt:variant>
      <vt:variant>
        <vt:lpwstr>_Toc377562721</vt:lpwstr>
      </vt:variant>
      <vt:variant>
        <vt:i4>1376309</vt:i4>
      </vt:variant>
      <vt:variant>
        <vt:i4>68</vt:i4>
      </vt:variant>
      <vt:variant>
        <vt:i4>0</vt:i4>
      </vt:variant>
      <vt:variant>
        <vt:i4>5</vt:i4>
      </vt:variant>
      <vt:variant>
        <vt:lpwstr/>
      </vt:variant>
      <vt:variant>
        <vt:lpwstr>_Toc377562720</vt:lpwstr>
      </vt:variant>
      <vt:variant>
        <vt:i4>1441845</vt:i4>
      </vt:variant>
      <vt:variant>
        <vt:i4>62</vt:i4>
      </vt:variant>
      <vt:variant>
        <vt:i4>0</vt:i4>
      </vt:variant>
      <vt:variant>
        <vt:i4>5</vt:i4>
      </vt:variant>
      <vt:variant>
        <vt:lpwstr/>
      </vt:variant>
      <vt:variant>
        <vt:lpwstr>_Toc377562718</vt:lpwstr>
      </vt:variant>
      <vt:variant>
        <vt:i4>1441845</vt:i4>
      </vt:variant>
      <vt:variant>
        <vt:i4>56</vt:i4>
      </vt:variant>
      <vt:variant>
        <vt:i4>0</vt:i4>
      </vt:variant>
      <vt:variant>
        <vt:i4>5</vt:i4>
      </vt:variant>
      <vt:variant>
        <vt:lpwstr/>
      </vt:variant>
      <vt:variant>
        <vt:lpwstr>_Toc377562717</vt:lpwstr>
      </vt:variant>
      <vt:variant>
        <vt:i4>1441845</vt:i4>
      </vt:variant>
      <vt:variant>
        <vt:i4>50</vt:i4>
      </vt:variant>
      <vt:variant>
        <vt:i4>0</vt:i4>
      </vt:variant>
      <vt:variant>
        <vt:i4>5</vt:i4>
      </vt:variant>
      <vt:variant>
        <vt:lpwstr/>
      </vt:variant>
      <vt:variant>
        <vt:lpwstr>_Toc377562716</vt:lpwstr>
      </vt:variant>
      <vt:variant>
        <vt:i4>1441845</vt:i4>
      </vt:variant>
      <vt:variant>
        <vt:i4>44</vt:i4>
      </vt:variant>
      <vt:variant>
        <vt:i4>0</vt:i4>
      </vt:variant>
      <vt:variant>
        <vt:i4>5</vt:i4>
      </vt:variant>
      <vt:variant>
        <vt:lpwstr/>
      </vt:variant>
      <vt:variant>
        <vt:lpwstr>_Toc377562715</vt:lpwstr>
      </vt:variant>
      <vt:variant>
        <vt:i4>1441845</vt:i4>
      </vt:variant>
      <vt:variant>
        <vt:i4>38</vt:i4>
      </vt:variant>
      <vt:variant>
        <vt:i4>0</vt:i4>
      </vt:variant>
      <vt:variant>
        <vt:i4>5</vt:i4>
      </vt:variant>
      <vt:variant>
        <vt:lpwstr/>
      </vt:variant>
      <vt:variant>
        <vt:lpwstr>_Toc377562714</vt:lpwstr>
      </vt:variant>
      <vt:variant>
        <vt:i4>1441845</vt:i4>
      </vt:variant>
      <vt:variant>
        <vt:i4>32</vt:i4>
      </vt:variant>
      <vt:variant>
        <vt:i4>0</vt:i4>
      </vt:variant>
      <vt:variant>
        <vt:i4>5</vt:i4>
      </vt:variant>
      <vt:variant>
        <vt:lpwstr/>
      </vt:variant>
      <vt:variant>
        <vt:lpwstr>_Toc377562713</vt:lpwstr>
      </vt:variant>
      <vt:variant>
        <vt:i4>1441845</vt:i4>
      </vt:variant>
      <vt:variant>
        <vt:i4>26</vt:i4>
      </vt:variant>
      <vt:variant>
        <vt:i4>0</vt:i4>
      </vt:variant>
      <vt:variant>
        <vt:i4>5</vt:i4>
      </vt:variant>
      <vt:variant>
        <vt:lpwstr/>
      </vt:variant>
      <vt:variant>
        <vt:lpwstr>_Toc377562712</vt:lpwstr>
      </vt:variant>
      <vt:variant>
        <vt:i4>1441845</vt:i4>
      </vt:variant>
      <vt:variant>
        <vt:i4>20</vt:i4>
      </vt:variant>
      <vt:variant>
        <vt:i4>0</vt:i4>
      </vt:variant>
      <vt:variant>
        <vt:i4>5</vt:i4>
      </vt:variant>
      <vt:variant>
        <vt:lpwstr/>
      </vt:variant>
      <vt:variant>
        <vt:lpwstr>_Toc377562711</vt:lpwstr>
      </vt:variant>
      <vt:variant>
        <vt:i4>1441845</vt:i4>
      </vt:variant>
      <vt:variant>
        <vt:i4>14</vt:i4>
      </vt:variant>
      <vt:variant>
        <vt:i4>0</vt:i4>
      </vt:variant>
      <vt:variant>
        <vt:i4>5</vt:i4>
      </vt:variant>
      <vt:variant>
        <vt:lpwstr/>
      </vt:variant>
      <vt:variant>
        <vt:lpwstr>_Toc377562710</vt:lpwstr>
      </vt:variant>
      <vt:variant>
        <vt:i4>1507381</vt:i4>
      </vt:variant>
      <vt:variant>
        <vt:i4>8</vt:i4>
      </vt:variant>
      <vt:variant>
        <vt:i4>0</vt:i4>
      </vt:variant>
      <vt:variant>
        <vt:i4>5</vt:i4>
      </vt:variant>
      <vt:variant>
        <vt:lpwstr/>
      </vt:variant>
      <vt:variant>
        <vt:lpwstr>_Toc377562709</vt:lpwstr>
      </vt:variant>
      <vt:variant>
        <vt:i4>1507381</vt:i4>
      </vt:variant>
      <vt:variant>
        <vt:i4>2</vt:i4>
      </vt:variant>
      <vt:variant>
        <vt:i4>0</vt:i4>
      </vt:variant>
      <vt:variant>
        <vt:i4>5</vt:i4>
      </vt:variant>
      <vt:variant>
        <vt:lpwstr/>
      </vt:variant>
      <vt:variant>
        <vt:lpwstr>_Toc377562708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2017-08-08T15:18:00Z</dcterms:created>
  <dcterms:modified xsi:type="dcterms:W3CDTF">2017-09-21T09:07:00Z</dcterms:modified>
</cp:coreProperties>
</file>